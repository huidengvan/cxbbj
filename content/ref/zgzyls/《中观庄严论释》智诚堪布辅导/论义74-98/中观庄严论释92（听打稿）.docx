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A5A5C">
        <w:rPr>
          <w:rFonts w:hint="eastAsia"/>
          <w:b/>
          <w:sz w:val="44"/>
          <w:szCs w:val="44"/>
        </w:rPr>
        <w:t>9</w:t>
      </w:r>
      <w:r w:rsidR="00527FB1">
        <w:rPr>
          <w:rFonts w:hint="eastAsia"/>
          <w:b/>
          <w:sz w:val="44"/>
          <w:szCs w:val="44"/>
        </w:rPr>
        <w:t>2</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A558D0">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E72B31" w:rsidRPr="00E72B31" w:rsidDel="00A558D0" w:rsidRDefault="00E72B31" w:rsidP="00E72B31">
      <w:pPr>
        <w:ind w:firstLine="570"/>
        <w:rPr>
          <w:del w:id="0" w:author="S-Yansong" w:date="2016-01-08T15:09:00Z"/>
          <w:rFonts w:ascii="华文楷体" w:eastAsia="华文楷体" w:hAnsi="华文楷体"/>
          <w:sz w:val="28"/>
          <w:szCs w:val="28"/>
        </w:rPr>
      </w:pPr>
      <w:del w:id="1" w:author="S-Yansong" w:date="2016-01-08T15:09:00Z">
        <w:r w:rsidRPr="00E72B31" w:rsidDel="00A558D0">
          <w:rPr>
            <w:rFonts w:ascii="华文楷体" w:eastAsia="华文楷体" w:hAnsi="华文楷体" w:hint="eastAsia"/>
            <w:sz w:val="28"/>
            <w:szCs w:val="28"/>
          </w:rPr>
          <w:delText xml:space="preserve">                中观庄严经论92课</w:delText>
        </w:r>
      </w:del>
    </w:p>
    <w:p w:rsidR="00E72B31" w:rsidRPr="00E72B31" w:rsidDel="00A558D0" w:rsidRDefault="00E72B31" w:rsidP="00E72B31">
      <w:pPr>
        <w:ind w:firstLine="570"/>
        <w:rPr>
          <w:del w:id="2" w:author="S-Yansong" w:date="2016-01-08T15:09:00Z"/>
          <w:rFonts w:ascii="华文楷体" w:eastAsia="华文楷体" w:hAnsi="华文楷体"/>
          <w:sz w:val="28"/>
          <w:szCs w:val="28"/>
        </w:rPr>
      </w:pPr>
      <w:del w:id="3" w:author="S-Yansong" w:date="2016-01-08T15:09:00Z">
        <w:r w:rsidRPr="00E72B31" w:rsidDel="00A558D0">
          <w:rPr>
            <w:rFonts w:ascii="华文楷体" w:eastAsia="华文楷体" w:hAnsi="华文楷体" w:hint="eastAsia"/>
            <w:sz w:val="28"/>
            <w:szCs w:val="28"/>
          </w:rPr>
          <w:delText>0-10分</w:delText>
        </w:r>
      </w:del>
    </w:p>
    <w:p w:rsidR="00E72B31" w:rsidRPr="00E72B31" w:rsidDel="0079358E" w:rsidRDefault="00E72B31" w:rsidP="00E72B31">
      <w:pPr>
        <w:ind w:firstLine="570"/>
        <w:rPr>
          <w:del w:id="4" w:author="S-Yansong" w:date="2016-01-11T09:54:00Z"/>
          <w:rFonts w:ascii="华文楷体" w:eastAsia="华文楷体" w:hAnsi="华文楷体"/>
          <w:sz w:val="28"/>
          <w:szCs w:val="28"/>
        </w:rPr>
      </w:pPr>
      <w:del w:id="5" w:author="S-Yansong" w:date="2016-01-11T09:54:00Z">
        <w:r w:rsidRPr="00E72B31" w:rsidDel="0079358E">
          <w:rPr>
            <w:rFonts w:ascii="华文楷体" w:eastAsia="华文楷体" w:hAnsi="华文楷体" w:hint="eastAsia"/>
            <w:sz w:val="28"/>
            <w:szCs w:val="28"/>
          </w:rPr>
          <w:delText>今天我们继续宣讲全知麦彭仁波切所作所《中观庄严论释</w:delText>
        </w:r>
      </w:del>
      <w:del w:id="6" w:author="S-Yansong" w:date="2016-01-08T15:17:00Z">
        <w:r w:rsidRPr="00E72B31" w:rsidDel="00A558D0">
          <w:rPr>
            <w:rFonts w:ascii="华文楷体" w:eastAsia="华文楷体" w:hAnsi="华文楷体" w:hint="eastAsia"/>
            <w:sz w:val="28"/>
            <w:szCs w:val="28"/>
          </w:rPr>
          <w:delText>·</w:delText>
        </w:r>
      </w:del>
      <w:del w:id="7" w:author="S-Yansong" w:date="2016-01-11T09:54:00Z">
        <w:r w:rsidRPr="00E72B31" w:rsidDel="0079358E">
          <w:rPr>
            <w:rFonts w:ascii="华文楷体" w:eastAsia="华文楷体" w:hAnsi="华文楷体" w:hint="eastAsia"/>
            <w:sz w:val="28"/>
            <w:szCs w:val="28"/>
          </w:rPr>
          <w:delText>文殊上师欢喜教言论》。</w:delText>
        </w:r>
      </w:del>
    </w:p>
    <w:p w:rsidR="00E72B31" w:rsidRPr="00E72B31" w:rsidRDefault="0079358E" w:rsidP="0079358E">
      <w:pPr>
        <w:ind w:firstLine="570"/>
        <w:rPr>
          <w:rFonts w:ascii="华文楷体" w:eastAsia="华文楷体" w:hAnsi="华文楷体"/>
          <w:sz w:val="28"/>
          <w:szCs w:val="28"/>
        </w:rPr>
      </w:pPr>
      <w:ins w:id="8" w:author="S-Yansong" w:date="2016-01-11T09:54:00Z">
        <w:r>
          <w:rPr>
            <w:rFonts w:ascii="华文楷体" w:eastAsia="华文楷体" w:hAnsi="华文楷体" w:hint="eastAsia"/>
            <w:sz w:val="28"/>
            <w:szCs w:val="28"/>
          </w:rPr>
          <w:t>发了菩提心之后，</w:t>
        </w:r>
        <w:r w:rsidRPr="00E72B31">
          <w:rPr>
            <w:rFonts w:ascii="华文楷体" w:eastAsia="华文楷体" w:hAnsi="华文楷体" w:hint="eastAsia"/>
            <w:sz w:val="28"/>
            <w:szCs w:val="28"/>
          </w:rPr>
          <w:t>今天继续宣讲全知麦彭仁波切所</w:t>
        </w:r>
      </w:ins>
      <w:ins w:id="9" w:author="S-Yansong" w:date="2016-01-11T09:55:00Z">
        <w:r>
          <w:rPr>
            <w:rFonts w:ascii="华文楷体" w:eastAsia="华文楷体" w:hAnsi="华文楷体" w:hint="eastAsia"/>
            <w:sz w:val="28"/>
            <w:szCs w:val="28"/>
          </w:rPr>
          <w:t>造的</w:t>
        </w:r>
      </w:ins>
      <w:ins w:id="10" w:author="S-Yansong" w:date="2016-01-11T09:54:00Z">
        <w:r w:rsidRPr="00E72B31">
          <w:rPr>
            <w:rFonts w:ascii="华文楷体" w:eastAsia="华文楷体" w:hAnsi="华文楷体" w:hint="eastAsia"/>
            <w:sz w:val="28"/>
            <w:szCs w:val="28"/>
          </w:rPr>
          <w:t>《中观庄严论释</w:t>
        </w:r>
        <w:r>
          <w:rPr>
            <w:rFonts w:ascii="华文楷体" w:eastAsia="华文楷体" w:hAnsi="华文楷体" w:hint="eastAsia"/>
            <w:sz w:val="28"/>
            <w:szCs w:val="28"/>
          </w:rPr>
          <w:t>--</w:t>
        </w:r>
        <w:r w:rsidRPr="00E72B31">
          <w:rPr>
            <w:rFonts w:ascii="华文楷体" w:eastAsia="华文楷体" w:hAnsi="华文楷体" w:hint="eastAsia"/>
            <w:sz w:val="28"/>
            <w:szCs w:val="28"/>
          </w:rPr>
          <w:t>文殊上师欢喜教言论》。</w:t>
        </w:r>
      </w:ins>
      <w:r w:rsidR="00E72B31" w:rsidRPr="00E72B31">
        <w:rPr>
          <w:rFonts w:ascii="华文楷体" w:eastAsia="华文楷体" w:hAnsi="华文楷体" w:hint="eastAsia"/>
          <w:sz w:val="28"/>
          <w:szCs w:val="28"/>
        </w:rPr>
        <w:t>那么前面</w:t>
      </w:r>
      <w:proofErr w:type="gramStart"/>
      <w:r w:rsidR="00E72B31" w:rsidRPr="00E72B31">
        <w:rPr>
          <w:rFonts w:ascii="华文楷体" w:eastAsia="华文楷体" w:hAnsi="华文楷体" w:hint="eastAsia"/>
          <w:sz w:val="28"/>
          <w:szCs w:val="28"/>
        </w:rPr>
        <w:t>呢对于世俗谛</w:t>
      </w:r>
      <w:proofErr w:type="gramEnd"/>
      <w:r w:rsidR="00E72B31" w:rsidRPr="00E72B31">
        <w:rPr>
          <w:rFonts w:ascii="华文楷体" w:eastAsia="华文楷体" w:hAnsi="华文楷体" w:hint="eastAsia"/>
          <w:sz w:val="28"/>
          <w:szCs w:val="28"/>
        </w:rPr>
        <w:t>和胜义</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的本体</w:t>
      </w:r>
      <w:proofErr w:type="gramStart"/>
      <w:r w:rsidR="00E72B31" w:rsidRPr="00E72B31">
        <w:rPr>
          <w:rFonts w:ascii="华文楷体" w:eastAsia="华文楷体" w:hAnsi="华文楷体" w:hint="eastAsia"/>
          <w:sz w:val="28"/>
          <w:szCs w:val="28"/>
        </w:rPr>
        <w:t>呢已经</w:t>
      </w:r>
      <w:proofErr w:type="gramEnd"/>
      <w:r w:rsidR="00E72B31" w:rsidRPr="00E72B31">
        <w:rPr>
          <w:rFonts w:ascii="华文楷体" w:eastAsia="华文楷体" w:hAnsi="华文楷体" w:hint="eastAsia"/>
          <w:sz w:val="28"/>
          <w:szCs w:val="28"/>
        </w:rPr>
        <w:t>做了观察，然后对于</w:t>
      </w:r>
      <w:proofErr w:type="gramStart"/>
      <w:r w:rsidR="00E72B31" w:rsidRPr="00E72B31">
        <w:rPr>
          <w:rFonts w:ascii="华文楷体" w:eastAsia="华文楷体" w:hAnsi="华文楷体" w:hint="eastAsia"/>
          <w:sz w:val="28"/>
          <w:szCs w:val="28"/>
        </w:rPr>
        <w:t>二者方面</w:t>
      </w:r>
      <w:proofErr w:type="gramEnd"/>
      <w:r w:rsidR="00E72B31" w:rsidRPr="00E72B31">
        <w:rPr>
          <w:rFonts w:ascii="华文楷体" w:eastAsia="华文楷体" w:hAnsi="华文楷体" w:hint="eastAsia"/>
          <w:sz w:val="28"/>
          <w:szCs w:val="28"/>
        </w:rPr>
        <w:t>的争论</w:t>
      </w:r>
      <w:proofErr w:type="gramStart"/>
      <w:r w:rsidR="00E72B31" w:rsidRPr="00E72B31">
        <w:rPr>
          <w:rFonts w:ascii="华文楷体" w:eastAsia="华文楷体" w:hAnsi="华文楷体" w:hint="eastAsia"/>
          <w:sz w:val="28"/>
          <w:szCs w:val="28"/>
        </w:rPr>
        <w:t>呢已经</w:t>
      </w:r>
      <w:proofErr w:type="gramEnd"/>
      <w:ins w:id="11" w:author="S-Yansong" w:date="2016-01-11T09:55:00Z">
        <w:r>
          <w:rPr>
            <w:rFonts w:ascii="华文楷体" w:eastAsia="华文楷体" w:hAnsi="华文楷体" w:hint="eastAsia"/>
            <w:sz w:val="28"/>
            <w:szCs w:val="28"/>
          </w:rPr>
          <w:t>予以</w:t>
        </w:r>
        <w:r w:rsidR="00FC57EF">
          <w:rPr>
            <w:rFonts w:ascii="华文楷体" w:eastAsia="华文楷体" w:hAnsi="华文楷体" w:hint="eastAsia"/>
            <w:sz w:val="28"/>
            <w:szCs w:val="28"/>
          </w:rPr>
          <w:t>了</w:t>
        </w:r>
      </w:ins>
      <w:del w:id="12" w:author="S-Yansong" w:date="2016-01-11T09:55:00Z">
        <w:r w:rsidR="00E72B31" w:rsidRPr="00E72B31" w:rsidDel="0079358E">
          <w:rPr>
            <w:rFonts w:ascii="华文楷体" w:eastAsia="华文楷体" w:hAnsi="华文楷体" w:hint="eastAsia"/>
            <w:sz w:val="28"/>
            <w:szCs w:val="28"/>
          </w:rPr>
          <w:delText>进行</w:delText>
        </w:r>
      </w:del>
      <w:r w:rsidR="00E72B31" w:rsidRPr="00E72B31">
        <w:rPr>
          <w:rFonts w:ascii="华文楷体" w:eastAsia="华文楷体" w:hAnsi="华文楷体" w:hint="eastAsia"/>
          <w:sz w:val="28"/>
          <w:szCs w:val="28"/>
        </w:rPr>
        <w:t>遣除。那么现在宣讲的是那么就说是对于二</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起作用的功德方面</w:t>
      </w:r>
      <w:ins w:id="13" w:author="S-Yansong" w:date="2016-01-11T09:56:00Z">
        <w:r w:rsidR="008E4C60">
          <w:rPr>
            <w:rFonts w:ascii="华文楷体" w:eastAsia="华文楷体" w:hAnsi="华文楷体" w:hint="eastAsia"/>
            <w:sz w:val="28"/>
            <w:szCs w:val="28"/>
          </w:rPr>
          <w:t>进行安立的，</w:t>
        </w:r>
      </w:ins>
      <w:del w:id="14" w:author="S-Yansong" w:date="2016-01-11T09:57:00Z">
        <w:r w:rsidR="00E72B31" w:rsidRPr="00E72B31" w:rsidDel="008E4C60">
          <w:rPr>
            <w:rFonts w:ascii="华文楷体" w:eastAsia="华文楷体" w:hAnsi="华文楷体" w:hint="eastAsia"/>
            <w:sz w:val="28"/>
            <w:szCs w:val="28"/>
          </w:rPr>
          <w:delText>讲完了一点，</w:delText>
        </w:r>
      </w:del>
      <w:r w:rsidR="00E72B31" w:rsidRPr="00E72B31">
        <w:rPr>
          <w:rFonts w:ascii="华文楷体" w:eastAsia="华文楷体" w:hAnsi="华文楷体" w:hint="eastAsia"/>
          <w:sz w:val="28"/>
          <w:szCs w:val="28"/>
        </w:rPr>
        <w:t>那么前面呢也是</w:t>
      </w:r>
      <w:proofErr w:type="gramStart"/>
      <w:r w:rsidR="00E72B31" w:rsidRPr="00E72B31">
        <w:rPr>
          <w:rFonts w:ascii="华文楷体" w:eastAsia="华文楷体" w:hAnsi="华文楷体" w:hint="eastAsia"/>
          <w:sz w:val="28"/>
          <w:szCs w:val="28"/>
        </w:rPr>
        <w:t>对于胜</w:t>
      </w:r>
      <w:proofErr w:type="gramEnd"/>
      <w:r w:rsidR="00E72B31" w:rsidRPr="00E72B31">
        <w:rPr>
          <w:rFonts w:ascii="华文楷体" w:eastAsia="华文楷体" w:hAnsi="华文楷体" w:hint="eastAsia"/>
          <w:sz w:val="28"/>
          <w:szCs w:val="28"/>
        </w:rPr>
        <w:t>义的时候了知胜义</w:t>
      </w:r>
      <w:proofErr w:type="gramStart"/>
      <w:r w:rsidR="00E72B31" w:rsidRPr="00E72B31">
        <w:rPr>
          <w:rFonts w:ascii="华文楷体" w:eastAsia="华文楷体" w:hAnsi="华文楷体" w:hint="eastAsia"/>
          <w:sz w:val="28"/>
          <w:szCs w:val="28"/>
        </w:rPr>
        <w:t>谛呢能够</w:t>
      </w:r>
      <w:proofErr w:type="gramEnd"/>
      <w:r w:rsidR="00E72B31" w:rsidRPr="00E72B31">
        <w:rPr>
          <w:rFonts w:ascii="华文楷体" w:eastAsia="华文楷体" w:hAnsi="华文楷体" w:hint="eastAsia"/>
          <w:sz w:val="28"/>
          <w:szCs w:val="28"/>
        </w:rPr>
        <w:t>起作用，然后世俗</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显现起作用的功德这些都讲完了。</w:t>
      </w:r>
    </w:p>
    <w:p w:rsidR="00D35DB2" w:rsidRDefault="00E72B31" w:rsidP="00E72B31">
      <w:pPr>
        <w:ind w:firstLine="570"/>
        <w:rPr>
          <w:ins w:id="15" w:author="S-Yansong" w:date="2016-01-08T15:22:00Z"/>
          <w:rFonts w:ascii="华文楷体" w:eastAsia="华文楷体" w:hAnsi="华文楷体"/>
          <w:sz w:val="28"/>
          <w:szCs w:val="28"/>
        </w:rPr>
      </w:pPr>
      <w:proofErr w:type="gramStart"/>
      <w:r w:rsidRPr="00E72B31">
        <w:rPr>
          <w:rFonts w:ascii="华文楷体" w:eastAsia="华文楷体" w:hAnsi="华文楷体" w:hint="eastAsia"/>
          <w:sz w:val="28"/>
          <w:szCs w:val="28"/>
        </w:rPr>
        <w:t>今天呢讲第三个</w:t>
      </w:r>
      <w:proofErr w:type="gramEnd"/>
      <w:r w:rsidRPr="00E72B31">
        <w:rPr>
          <w:rFonts w:ascii="华文楷体" w:eastAsia="华文楷体" w:hAnsi="华文楷体" w:hint="eastAsia"/>
          <w:sz w:val="28"/>
          <w:szCs w:val="28"/>
        </w:rPr>
        <w:t>科判：</w:t>
      </w:r>
      <w:r w:rsidRPr="00D35DB2">
        <w:rPr>
          <w:rFonts w:ascii="华文楷体" w:eastAsia="华文楷体" w:hAnsi="华文楷体" w:hint="eastAsia"/>
          <w:b/>
          <w:sz w:val="28"/>
          <w:szCs w:val="28"/>
          <w:rPrChange w:id="16" w:author="S-Yansong" w:date="2016-01-08T15:23:00Z">
            <w:rPr>
              <w:rFonts w:ascii="华文楷体" w:eastAsia="华文楷体" w:hAnsi="华文楷体" w:hint="eastAsia"/>
              <w:sz w:val="28"/>
              <w:szCs w:val="28"/>
            </w:rPr>
          </w:rPrChange>
        </w:rPr>
        <w:t>是修习</w:t>
      </w:r>
      <w:proofErr w:type="gramStart"/>
      <w:r w:rsidRPr="00D35DB2">
        <w:rPr>
          <w:rFonts w:ascii="华文楷体" w:eastAsia="华文楷体" w:hAnsi="华文楷体" w:hint="eastAsia"/>
          <w:b/>
          <w:sz w:val="28"/>
          <w:szCs w:val="28"/>
          <w:rPrChange w:id="17" w:author="S-Yansong" w:date="2016-01-08T15:23:00Z">
            <w:rPr>
              <w:rFonts w:ascii="华文楷体" w:eastAsia="华文楷体" w:hAnsi="华文楷体" w:hint="eastAsia"/>
              <w:sz w:val="28"/>
              <w:szCs w:val="28"/>
            </w:rPr>
          </w:rPrChange>
        </w:rPr>
        <w:t>二者双运之</w:t>
      </w:r>
      <w:proofErr w:type="gramEnd"/>
      <w:r w:rsidRPr="00D35DB2">
        <w:rPr>
          <w:rFonts w:ascii="华文楷体" w:eastAsia="华文楷体" w:hAnsi="华文楷体" w:hint="eastAsia"/>
          <w:b/>
          <w:sz w:val="28"/>
          <w:szCs w:val="28"/>
          <w:rPrChange w:id="18" w:author="S-Yansong" w:date="2016-01-08T15:23:00Z">
            <w:rPr>
              <w:rFonts w:ascii="华文楷体" w:eastAsia="华文楷体" w:hAnsi="华文楷体" w:hint="eastAsia"/>
              <w:sz w:val="28"/>
              <w:szCs w:val="28"/>
            </w:rPr>
          </w:rPrChange>
        </w:rPr>
        <w:t>功德</w:t>
      </w:r>
      <w:ins w:id="19" w:author="S-Yansong" w:date="2016-01-08T15:23:00Z">
        <w:r w:rsidR="00D35DB2">
          <w:rPr>
            <w:rFonts w:ascii="华文楷体" w:eastAsia="华文楷体" w:hAnsi="华文楷体" w:hint="eastAsia"/>
            <w:sz w:val="28"/>
            <w:szCs w:val="28"/>
          </w:rPr>
          <w:t>。</w:t>
        </w:r>
      </w:ins>
      <w:del w:id="20" w:author="S-Yansong" w:date="2016-01-08T15:23:00Z">
        <w:r w:rsidRPr="00E72B31" w:rsidDel="00D35DB2">
          <w:rPr>
            <w:rFonts w:ascii="华文楷体" w:eastAsia="华文楷体" w:hAnsi="华文楷体" w:hint="eastAsia"/>
            <w:sz w:val="28"/>
            <w:szCs w:val="28"/>
          </w:rPr>
          <w:delText>，</w:delText>
        </w:r>
      </w:del>
    </w:p>
    <w:p w:rsidR="00D35DB2" w:rsidRPr="00E72B31" w:rsidDel="00D35DB2" w:rsidRDefault="00E72B31">
      <w:pPr>
        <w:ind w:firstLine="420"/>
        <w:rPr>
          <w:del w:id="21" w:author="S-Yansong" w:date="2016-01-08T15:23:00Z"/>
          <w:moveTo w:id="22" w:author="S-Yansong" w:date="2016-01-08T15:23:00Z"/>
          <w:rFonts w:ascii="华文楷体" w:eastAsia="华文楷体" w:hAnsi="华文楷体"/>
          <w:sz w:val="28"/>
          <w:szCs w:val="28"/>
        </w:rPr>
        <w:pPrChange w:id="23" w:author="S-Yansong" w:date="2016-01-08T15:23:00Z">
          <w:pPr/>
        </w:pPrChange>
      </w:pPr>
      <w:r w:rsidRPr="00E72B31">
        <w:rPr>
          <w:rFonts w:ascii="华文楷体" w:eastAsia="华文楷体" w:hAnsi="华文楷体" w:hint="eastAsia"/>
          <w:sz w:val="28"/>
          <w:szCs w:val="28"/>
        </w:rPr>
        <w:t>也就是说</w:t>
      </w:r>
      <w:proofErr w:type="gramStart"/>
      <w:r w:rsidRPr="00E72B31">
        <w:rPr>
          <w:rFonts w:ascii="华文楷体" w:eastAsia="华文楷体" w:hAnsi="华文楷体" w:hint="eastAsia"/>
          <w:sz w:val="28"/>
          <w:szCs w:val="28"/>
        </w:rPr>
        <w:t>呢如何</w:t>
      </w:r>
      <w:moveToRangeStart w:id="24" w:author="S-Yansong" w:date="2016-01-08T15:23:00Z" w:name="move440029925"/>
      <w:proofErr w:type="gramEnd"/>
      <w:moveTo w:id="25" w:author="S-Yansong" w:date="2016-01-08T15:23:00Z">
        <w:r w:rsidR="00D35DB2" w:rsidRPr="00E72B31">
          <w:rPr>
            <w:rFonts w:ascii="华文楷体" w:eastAsia="华文楷体" w:hAnsi="华文楷体" w:hint="eastAsia"/>
            <w:sz w:val="28"/>
            <w:szCs w:val="28"/>
          </w:rPr>
          <w:t>了知，或者修习世俗</w:t>
        </w:r>
        <w:del w:id="26" w:author="S-Yansong" w:date="2016-01-11T09:57:00Z">
          <w:r w:rsidR="00D35DB2" w:rsidRPr="00E72B31" w:rsidDel="008E4C60">
            <w:rPr>
              <w:rFonts w:ascii="华文楷体" w:eastAsia="华文楷体" w:hAnsi="华文楷体" w:hint="eastAsia"/>
              <w:sz w:val="28"/>
              <w:szCs w:val="28"/>
            </w:rPr>
            <w:delText>谛</w:delText>
          </w:r>
        </w:del>
        <w:r w:rsidR="00D35DB2" w:rsidRPr="00E72B31">
          <w:rPr>
            <w:rFonts w:ascii="华文楷体" w:eastAsia="华文楷体" w:hAnsi="华文楷体" w:hint="eastAsia"/>
            <w:sz w:val="28"/>
            <w:szCs w:val="28"/>
          </w:rPr>
          <w:t>和胜义</w:t>
        </w:r>
        <w:proofErr w:type="gramStart"/>
        <w:r w:rsidR="00D35DB2" w:rsidRPr="00E72B31">
          <w:rPr>
            <w:rFonts w:ascii="华文楷体" w:eastAsia="华文楷体" w:hAnsi="华文楷体" w:hint="eastAsia"/>
            <w:sz w:val="28"/>
            <w:szCs w:val="28"/>
          </w:rPr>
          <w:t>谛双运它</w:t>
        </w:r>
        <w:proofErr w:type="gramEnd"/>
        <w:del w:id="27" w:author="S-Yansong" w:date="2016-01-11T09:58:00Z">
          <w:r w:rsidR="00D35DB2" w:rsidRPr="00E72B31" w:rsidDel="008E4C60">
            <w:rPr>
              <w:rFonts w:ascii="华文楷体" w:eastAsia="华文楷体" w:hAnsi="华文楷体" w:hint="eastAsia"/>
              <w:sz w:val="28"/>
              <w:szCs w:val="28"/>
            </w:rPr>
            <w:delText>这</w:delText>
          </w:r>
        </w:del>
        <w:r w:rsidR="00D35DB2" w:rsidRPr="00E72B31">
          <w:rPr>
            <w:rFonts w:ascii="华文楷体" w:eastAsia="华文楷体" w:hAnsi="华文楷体" w:hint="eastAsia"/>
            <w:sz w:val="28"/>
            <w:szCs w:val="28"/>
          </w:rPr>
          <w:t>的这样的功德。</w:t>
        </w:r>
      </w:moveTo>
    </w:p>
    <w:moveToRangeEnd w:id="24"/>
    <w:p w:rsidR="00E72B31" w:rsidRPr="00D35DB2" w:rsidDel="00D35DB2" w:rsidRDefault="00E72B31">
      <w:pPr>
        <w:ind w:firstLine="420"/>
        <w:rPr>
          <w:del w:id="28" w:author="S-Yansong" w:date="2016-01-08T15:22:00Z"/>
          <w:rFonts w:ascii="华文楷体" w:eastAsia="华文楷体" w:hAnsi="华文楷体"/>
          <w:sz w:val="28"/>
          <w:szCs w:val="28"/>
        </w:rPr>
        <w:pPrChange w:id="29" w:author="S-Yansong" w:date="2016-01-08T15:23:00Z">
          <w:pPr>
            <w:ind w:firstLine="570"/>
          </w:pPr>
        </w:pPrChange>
      </w:pPr>
    </w:p>
    <w:p w:rsidR="00E72B31" w:rsidRPr="00E72B31" w:rsidDel="00D35DB2" w:rsidRDefault="00E72B31">
      <w:pPr>
        <w:rPr>
          <w:moveFrom w:id="30" w:author="S-Yansong" w:date="2016-01-08T15:23:00Z"/>
          <w:rFonts w:ascii="华文楷体" w:eastAsia="华文楷体" w:hAnsi="华文楷体"/>
          <w:sz w:val="28"/>
          <w:szCs w:val="28"/>
        </w:rPr>
        <w:pPrChange w:id="31" w:author="S-Yansong" w:date="2016-01-08T15:23:00Z">
          <w:pPr>
            <w:ind w:firstLine="570"/>
          </w:pPr>
        </w:pPrChange>
      </w:pPr>
      <w:moveFromRangeStart w:id="32" w:author="S-Yansong" w:date="2016-01-08T15:23:00Z" w:name="move440029925"/>
      <w:moveFrom w:id="33" w:author="S-Yansong" w:date="2016-01-08T15:23:00Z">
        <w:r w:rsidRPr="00E72B31" w:rsidDel="00D35DB2">
          <w:rPr>
            <w:rFonts w:ascii="华文楷体" w:eastAsia="华文楷体" w:hAnsi="华文楷体" w:hint="eastAsia"/>
            <w:sz w:val="28"/>
            <w:szCs w:val="28"/>
          </w:rPr>
          <w:t>了知，或者修习世俗谛和胜义谛双运它这的这样的功德。</w:t>
        </w:r>
      </w:moveFrom>
    </w:p>
    <w:moveFromRangeEnd w:id="32"/>
    <w:p w:rsidR="00E72B31" w:rsidRPr="00D35DB2" w:rsidRDefault="00E72B31" w:rsidP="00E72B31">
      <w:pPr>
        <w:ind w:firstLine="570"/>
        <w:rPr>
          <w:rFonts w:ascii="华文楷体" w:eastAsia="华文楷体" w:hAnsi="华文楷体"/>
          <w:b/>
          <w:sz w:val="28"/>
          <w:szCs w:val="28"/>
          <w:rPrChange w:id="34" w:author="S-Yansong" w:date="2016-01-08T15:23:00Z">
            <w:rPr>
              <w:rFonts w:ascii="华文楷体" w:eastAsia="华文楷体" w:hAnsi="华文楷体"/>
              <w:sz w:val="28"/>
              <w:szCs w:val="28"/>
            </w:rPr>
          </w:rPrChange>
        </w:rPr>
      </w:pPr>
      <w:del w:id="35" w:author="S-Yansong" w:date="2016-01-08T15:24:00Z">
        <w:r w:rsidRPr="00D35DB2" w:rsidDel="00D35DB2">
          <w:rPr>
            <w:rFonts w:ascii="华文楷体" w:eastAsia="华文楷体" w:hAnsi="华文楷体" w:hint="eastAsia"/>
            <w:b/>
            <w:sz w:val="28"/>
            <w:szCs w:val="28"/>
            <w:rPrChange w:id="36" w:author="S-Yansong" w:date="2016-01-08T15:23:00Z">
              <w:rPr>
                <w:rFonts w:ascii="华文楷体" w:eastAsia="华文楷体" w:hAnsi="华文楷体" w:hint="eastAsia"/>
                <w:sz w:val="28"/>
                <w:szCs w:val="28"/>
              </w:rPr>
            </w:rPrChange>
          </w:rPr>
          <w:delText>庚二、</w:delText>
        </w:r>
      </w:del>
      <w:ins w:id="37" w:author="S-Yansong" w:date="2016-01-08T15:24:00Z">
        <w:r w:rsidR="00D35DB2">
          <w:rPr>
            <w:rFonts w:ascii="华文楷体" w:eastAsia="华文楷体" w:hAnsi="华文楷体" w:hint="eastAsia"/>
            <w:b/>
            <w:sz w:val="28"/>
            <w:szCs w:val="28"/>
          </w:rPr>
          <w:t>分二：</w:t>
        </w:r>
      </w:ins>
      <w:r w:rsidRPr="00D35DB2">
        <w:rPr>
          <w:rFonts w:ascii="华文楷体" w:eastAsia="华文楷体" w:hAnsi="华文楷体" w:hint="eastAsia"/>
          <w:b/>
          <w:sz w:val="28"/>
          <w:szCs w:val="28"/>
          <w:rPrChange w:id="38" w:author="S-Yansong" w:date="2016-01-08T15:23:00Z">
            <w:rPr>
              <w:rFonts w:ascii="华文楷体" w:eastAsia="华文楷体" w:hAnsi="华文楷体" w:hint="eastAsia"/>
              <w:sz w:val="28"/>
              <w:szCs w:val="28"/>
            </w:rPr>
          </w:rPrChange>
        </w:rPr>
        <w:t>第一、略说获得清净资粮</w:t>
      </w:r>
      <w:del w:id="39" w:author="S-Yansong" w:date="2016-01-08T15:24:00Z">
        <w:r w:rsidRPr="00D35DB2" w:rsidDel="00D35DB2">
          <w:rPr>
            <w:rFonts w:ascii="华文楷体" w:eastAsia="华文楷体" w:hAnsi="华文楷体"/>
            <w:b/>
            <w:sz w:val="28"/>
            <w:szCs w:val="28"/>
            <w:rPrChange w:id="40" w:author="S-Yansong" w:date="2016-01-08T15:23:00Z">
              <w:rPr>
                <w:rFonts w:ascii="华文楷体" w:eastAsia="华文楷体" w:hAnsi="华文楷体"/>
                <w:sz w:val="28"/>
                <w:szCs w:val="28"/>
              </w:rPr>
            </w:rPrChange>
          </w:rPr>
          <w:delText xml:space="preserve">      </w:delText>
        </w:r>
      </w:del>
      <w:ins w:id="41" w:author="S-Yansong" w:date="2016-01-08T15:24:00Z">
        <w:r w:rsidR="00D35DB2">
          <w:rPr>
            <w:rFonts w:ascii="华文楷体" w:eastAsia="华文楷体" w:hAnsi="华文楷体" w:hint="eastAsia"/>
            <w:b/>
            <w:sz w:val="28"/>
            <w:szCs w:val="28"/>
          </w:rPr>
          <w:t>；</w:t>
        </w:r>
      </w:ins>
      <w:r w:rsidRPr="00D35DB2">
        <w:rPr>
          <w:rFonts w:ascii="华文楷体" w:eastAsia="华文楷体" w:hAnsi="华文楷体" w:hint="eastAsia"/>
          <w:b/>
          <w:sz w:val="28"/>
          <w:szCs w:val="28"/>
          <w:rPrChange w:id="42" w:author="S-Yansong" w:date="2016-01-08T15:23:00Z">
            <w:rPr>
              <w:rFonts w:ascii="华文楷体" w:eastAsia="华文楷体" w:hAnsi="华文楷体" w:hint="eastAsia"/>
              <w:sz w:val="28"/>
              <w:szCs w:val="28"/>
            </w:rPr>
          </w:rPrChange>
        </w:rPr>
        <w:t>第二、广</w:t>
      </w:r>
      <w:proofErr w:type="gramStart"/>
      <w:r w:rsidRPr="00D35DB2">
        <w:rPr>
          <w:rFonts w:ascii="华文楷体" w:eastAsia="华文楷体" w:hAnsi="华文楷体" w:hint="eastAsia"/>
          <w:b/>
          <w:sz w:val="28"/>
          <w:szCs w:val="28"/>
          <w:rPrChange w:id="43" w:author="S-Yansong" w:date="2016-01-08T15:23:00Z">
            <w:rPr>
              <w:rFonts w:ascii="华文楷体" w:eastAsia="华文楷体" w:hAnsi="华文楷体" w:hint="eastAsia"/>
              <w:sz w:val="28"/>
              <w:szCs w:val="28"/>
            </w:rPr>
          </w:rPrChange>
        </w:rPr>
        <w:t>说彼理</w:t>
      </w:r>
      <w:proofErr w:type="gramEnd"/>
    </w:p>
    <w:p w:rsidR="00E72B31" w:rsidRPr="00E72B31" w:rsidDel="008E4C60" w:rsidRDefault="00E72B31" w:rsidP="00E72B31">
      <w:pPr>
        <w:ind w:firstLine="570"/>
        <w:rPr>
          <w:moveFrom w:id="44" w:author="S-Yansong" w:date="2016-01-11T09:59:00Z"/>
          <w:rFonts w:ascii="华文楷体" w:eastAsia="华文楷体" w:hAnsi="华文楷体"/>
          <w:sz w:val="28"/>
          <w:szCs w:val="28"/>
        </w:rPr>
      </w:pPr>
      <w:moveFromRangeStart w:id="45" w:author="S-Yansong" w:date="2016-01-11T09:59:00Z" w:name="move440269671"/>
      <w:moveFrom w:id="46" w:author="S-Yansong" w:date="2016-01-11T09:59:00Z">
        <w:r w:rsidRPr="00E72B31" w:rsidDel="008E4C60">
          <w:rPr>
            <w:rFonts w:ascii="华文楷体" w:eastAsia="华文楷体" w:hAnsi="华文楷体" w:hint="eastAsia"/>
            <w:sz w:val="28"/>
            <w:szCs w:val="28"/>
          </w:rPr>
          <w:t>首先讲第一个科判是略说获得清净资粮。也就是说如果了知世俗谛，了知了胜义谛的话，那么可以获得一种清净的资粮。</w:t>
        </w:r>
      </w:moveFrom>
    </w:p>
    <w:moveFromRangeEnd w:id="45"/>
    <w:p w:rsidR="00E72B31" w:rsidRPr="00E72B31" w:rsidRDefault="008E4C60" w:rsidP="008E4C60">
      <w:pPr>
        <w:ind w:firstLine="570"/>
        <w:rPr>
          <w:rFonts w:ascii="华文楷体" w:eastAsia="华文楷体" w:hAnsi="华文楷体"/>
          <w:sz w:val="28"/>
          <w:szCs w:val="28"/>
        </w:rPr>
      </w:pPr>
      <w:moveToRangeStart w:id="47" w:author="S-Yansong" w:date="2016-01-11T09:59:00Z" w:name="move440269671"/>
      <w:moveTo w:id="48" w:author="S-Yansong" w:date="2016-01-11T09:59:00Z">
        <w:r w:rsidRPr="00E72B31">
          <w:rPr>
            <w:rFonts w:ascii="华文楷体" w:eastAsia="华文楷体" w:hAnsi="华文楷体" w:hint="eastAsia"/>
            <w:sz w:val="28"/>
            <w:szCs w:val="28"/>
          </w:rPr>
          <w:lastRenderedPageBreak/>
          <w:t>首先讲第一个</w:t>
        </w:r>
        <w:proofErr w:type="gramStart"/>
        <w:r w:rsidRPr="00E72B31">
          <w:rPr>
            <w:rFonts w:ascii="华文楷体" w:eastAsia="华文楷体" w:hAnsi="华文楷体" w:hint="eastAsia"/>
            <w:sz w:val="28"/>
            <w:szCs w:val="28"/>
          </w:rPr>
          <w:t>科判是</w:t>
        </w:r>
        <w:proofErr w:type="gramEnd"/>
        <w:r w:rsidRPr="00E72B31">
          <w:rPr>
            <w:rFonts w:ascii="华文楷体" w:eastAsia="华文楷体" w:hAnsi="华文楷体" w:hint="eastAsia"/>
            <w:sz w:val="28"/>
            <w:szCs w:val="28"/>
          </w:rPr>
          <w:t>略说获得清净资粮。也就是说如果了知世俗</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，了</w:t>
        </w:r>
        <w:proofErr w:type="gramStart"/>
        <w:r w:rsidRPr="00E72B31">
          <w:rPr>
            <w:rFonts w:ascii="华文楷体" w:eastAsia="华文楷体" w:hAnsi="华文楷体" w:hint="eastAsia"/>
            <w:sz w:val="28"/>
            <w:szCs w:val="28"/>
          </w:rPr>
          <w:t>知了胜义谛</w:t>
        </w:r>
        <w:proofErr w:type="gramEnd"/>
        <w:r w:rsidRPr="00E72B31">
          <w:rPr>
            <w:rFonts w:ascii="华文楷体" w:eastAsia="华文楷体" w:hAnsi="华文楷体" w:hint="eastAsia"/>
            <w:sz w:val="28"/>
            <w:szCs w:val="28"/>
          </w:rPr>
          <w:t>的话，那么可以获得一种清净的资粮。</w:t>
        </w:r>
      </w:moveTo>
      <w:moveToRangeEnd w:id="47"/>
      <w:r w:rsidR="00E72B31" w:rsidRPr="00E72B31">
        <w:rPr>
          <w:rFonts w:ascii="华文楷体" w:eastAsia="华文楷体" w:hAnsi="华文楷体" w:hint="eastAsia"/>
          <w:sz w:val="28"/>
          <w:szCs w:val="28"/>
        </w:rPr>
        <w:t>那么就说是观察一切万法在胜义</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当中完全没有自性，但是名言</w:t>
      </w:r>
      <w:proofErr w:type="gramStart"/>
      <w:ins w:id="49" w:author="S-Yansong" w:date="2016-01-11T09:59:00Z">
        <w:r>
          <w:rPr>
            <w:rFonts w:ascii="华文楷体" w:eastAsia="华文楷体" w:hAnsi="华文楷体" w:hint="eastAsia"/>
            <w:sz w:val="28"/>
            <w:szCs w:val="28"/>
          </w:rPr>
          <w:t>谛</w:t>
        </w:r>
      </w:ins>
      <w:proofErr w:type="gramEnd"/>
      <w:r w:rsidR="00E72B31" w:rsidRPr="00E72B31">
        <w:rPr>
          <w:rFonts w:ascii="华文楷体" w:eastAsia="华文楷体" w:hAnsi="华文楷体" w:hint="eastAsia"/>
          <w:sz w:val="28"/>
          <w:szCs w:val="28"/>
        </w:rPr>
        <w:t>当中</w:t>
      </w:r>
      <w:proofErr w:type="gramStart"/>
      <w:r w:rsidR="00E72B31" w:rsidRPr="00E72B31">
        <w:rPr>
          <w:rFonts w:ascii="华文楷体" w:eastAsia="华文楷体" w:hAnsi="华文楷体" w:hint="eastAsia"/>
          <w:sz w:val="28"/>
          <w:szCs w:val="28"/>
        </w:rPr>
        <w:t>呢可以</w:t>
      </w:r>
      <w:proofErr w:type="gramEnd"/>
      <w:r w:rsidR="00E72B31" w:rsidRPr="00E72B31">
        <w:rPr>
          <w:rFonts w:ascii="华文楷体" w:eastAsia="华文楷体" w:hAnsi="华文楷体" w:hint="eastAsia"/>
          <w:sz w:val="28"/>
          <w:szCs w:val="28"/>
        </w:rPr>
        <w:t>有显现，可以起作用</w:t>
      </w:r>
      <w:del w:id="50" w:author="S-Yansong" w:date="2016-01-08T15:57:00Z">
        <w:r w:rsidR="00E72B31" w:rsidRPr="00E72B31" w:rsidDel="00C11E1D">
          <w:rPr>
            <w:rFonts w:ascii="华文楷体" w:eastAsia="华文楷体" w:hAnsi="华文楷体" w:hint="eastAsia"/>
            <w:sz w:val="28"/>
            <w:szCs w:val="28"/>
          </w:rPr>
          <w:delText>，</w:delText>
        </w:r>
      </w:del>
      <w:ins w:id="51" w:author="S-Yansong" w:date="2016-01-08T15:57:00Z">
        <w:r w:rsidR="00C11E1D">
          <w:rPr>
            <w:rFonts w:ascii="华文楷体" w:eastAsia="华文楷体" w:hAnsi="华文楷体" w:hint="eastAsia"/>
            <w:sz w:val="28"/>
            <w:szCs w:val="28"/>
          </w:rPr>
          <w:t>。</w:t>
        </w:r>
      </w:ins>
      <w:r w:rsidR="00E72B31" w:rsidRPr="00E72B31">
        <w:rPr>
          <w:rFonts w:ascii="华文楷体" w:eastAsia="华文楷体" w:hAnsi="华文楷体" w:hint="eastAsia"/>
          <w:sz w:val="28"/>
          <w:szCs w:val="28"/>
        </w:rPr>
        <w:t>因为在名言</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当中有显现，起作用的缘故，所以说呢大乘的行者在世俗</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当中呢，他可以修持这样一种布施、持戒等等很多的善法</w:t>
      </w:r>
      <w:del w:id="52" w:author="S-Yansong" w:date="2016-01-08T15:58:00Z">
        <w:r w:rsidR="00E72B31" w:rsidRPr="00E72B31" w:rsidDel="00C11E1D">
          <w:rPr>
            <w:rFonts w:ascii="华文楷体" w:eastAsia="华文楷体" w:hAnsi="华文楷体" w:hint="eastAsia"/>
            <w:sz w:val="28"/>
            <w:szCs w:val="28"/>
          </w:rPr>
          <w:delText>，</w:delText>
        </w:r>
      </w:del>
      <w:ins w:id="53" w:author="S-Yansong" w:date="2016-01-08T15:58:00Z">
        <w:r w:rsidR="00C11E1D">
          <w:rPr>
            <w:rFonts w:ascii="华文楷体" w:eastAsia="华文楷体" w:hAnsi="华文楷体" w:hint="eastAsia"/>
            <w:sz w:val="28"/>
            <w:szCs w:val="28"/>
          </w:rPr>
          <w:t>。</w:t>
        </w:r>
      </w:ins>
      <w:r w:rsidR="00E72B31" w:rsidRPr="00E72B31">
        <w:rPr>
          <w:rFonts w:ascii="华文楷体" w:eastAsia="华文楷体" w:hAnsi="华文楷体" w:hint="eastAsia"/>
          <w:sz w:val="28"/>
          <w:szCs w:val="28"/>
        </w:rPr>
        <w:t>那么虽然修持这个善法，但因为胜义</w:t>
      </w:r>
      <w:proofErr w:type="gramStart"/>
      <w:r w:rsidR="00E72B31" w:rsidRPr="00E72B31">
        <w:rPr>
          <w:rFonts w:ascii="华文楷体" w:eastAsia="华文楷体" w:hAnsi="华文楷体" w:hint="eastAsia"/>
          <w:sz w:val="28"/>
          <w:szCs w:val="28"/>
        </w:rPr>
        <w:t>谛</w:t>
      </w:r>
      <w:proofErr w:type="gramEnd"/>
      <w:r w:rsidR="00E72B31" w:rsidRPr="00E72B31">
        <w:rPr>
          <w:rFonts w:ascii="华文楷体" w:eastAsia="华文楷体" w:hAnsi="华文楷体" w:hint="eastAsia"/>
          <w:sz w:val="28"/>
          <w:szCs w:val="28"/>
        </w:rPr>
        <w:t>当中无所缘的缘故，所以说在修持这样善法的时候他也不会有实执。那么这个时候就出现了这样一种</w:t>
      </w:r>
      <w:ins w:id="54" w:author="S-Yansong" w:date="2016-01-11T10:00:00Z">
        <w:r>
          <w:rPr>
            <w:rFonts w:ascii="华文楷体" w:eastAsia="华文楷体" w:hAnsi="华文楷体" w:hint="eastAsia"/>
            <w:sz w:val="28"/>
            <w:szCs w:val="28"/>
          </w:rPr>
          <w:t>很</w:t>
        </w:r>
      </w:ins>
      <w:r w:rsidR="00E72B31" w:rsidRPr="00E72B31">
        <w:rPr>
          <w:rFonts w:ascii="华文楷体" w:eastAsia="华文楷体" w:hAnsi="华文楷体" w:hint="eastAsia"/>
          <w:sz w:val="28"/>
          <w:szCs w:val="28"/>
        </w:rPr>
        <w:t>殊胜、特殊的一种效果，</w:t>
      </w:r>
      <w:proofErr w:type="gramStart"/>
      <w:r w:rsidR="00E72B31" w:rsidRPr="00E72B31">
        <w:rPr>
          <w:rFonts w:ascii="华文楷体" w:eastAsia="华文楷体" w:hAnsi="华文楷体" w:hint="eastAsia"/>
          <w:sz w:val="28"/>
          <w:szCs w:val="28"/>
        </w:rPr>
        <w:t>也就是说呢既没有</w:t>
      </w:r>
      <w:proofErr w:type="gramEnd"/>
      <w:r w:rsidR="00E72B31" w:rsidRPr="00E72B31">
        <w:rPr>
          <w:rFonts w:ascii="华文楷体" w:eastAsia="华文楷体" w:hAnsi="华文楷体" w:hint="eastAsia"/>
          <w:sz w:val="28"/>
          <w:szCs w:val="28"/>
        </w:rPr>
        <w:t>完全的荒废这样一种</w:t>
      </w:r>
      <w:proofErr w:type="gramStart"/>
      <w:r w:rsidR="00E72B31" w:rsidRPr="00E72B31">
        <w:rPr>
          <w:rFonts w:ascii="华文楷体" w:eastAsia="华文楷体" w:hAnsi="华文楷体" w:hint="eastAsia"/>
          <w:sz w:val="28"/>
          <w:szCs w:val="28"/>
        </w:rPr>
        <w:t>资粮修集</w:t>
      </w:r>
      <w:proofErr w:type="gramEnd"/>
      <w:r w:rsidR="00E72B31" w:rsidRPr="00E72B31">
        <w:rPr>
          <w:rFonts w:ascii="华文楷体" w:eastAsia="华文楷体" w:hAnsi="华文楷体" w:hint="eastAsia"/>
          <w:sz w:val="28"/>
          <w:szCs w:val="28"/>
        </w:rPr>
        <w:t>，也对这个所修的资</w:t>
      </w:r>
      <w:proofErr w:type="gramStart"/>
      <w:r w:rsidR="00E72B31" w:rsidRPr="00E72B31">
        <w:rPr>
          <w:rFonts w:ascii="华文楷体" w:eastAsia="华文楷体" w:hAnsi="华文楷体" w:hint="eastAsia"/>
          <w:sz w:val="28"/>
          <w:szCs w:val="28"/>
        </w:rPr>
        <w:t>粮本身</w:t>
      </w:r>
      <w:proofErr w:type="gramEnd"/>
      <w:r w:rsidR="00E72B31" w:rsidRPr="00E72B31">
        <w:rPr>
          <w:rFonts w:ascii="华文楷体" w:eastAsia="华文楷体" w:hAnsi="华文楷体" w:hint="eastAsia"/>
          <w:sz w:val="28"/>
          <w:szCs w:val="28"/>
        </w:rPr>
        <w:t>不会有执著，这个方面就没有</w:t>
      </w:r>
      <w:proofErr w:type="gramStart"/>
      <w:r w:rsidR="00E72B31" w:rsidRPr="00E72B31">
        <w:rPr>
          <w:rFonts w:ascii="华文楷体" w:eastAsia="华文楷体" w:hAnsi="华文楷体" w:hint="eastAsia"/>
          <w:sz w:val="28"/>
          <w:szCs w:val="28"/>
        </w:rPr>
        <w:t>偏堕在两边</w:t>
      </w:r>
      <w:proofErr w:type="gramEnd"/>
      <w:r w:rsidR="00E72B31" w:rsidRPr="00E72B31">
        <w:rPr>
          <w:rFonts w:ascii="华文楷体" w:eastAsia="华文楷体" w:hAnsi="华文楷体" w:hint="eastAsia"/>
          <w:sz w:val="28"/>
          <w:szCs w:val="28"/>
        </w:rPr>
        <w:t>。</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不</w:t>
      </w:r>
      <w:ins w:id="55" w:author="S-Yansong" w:date="2016-01-08T15:58:00Z">
        <w:r w:rsidR="00C11E1D">
          <w:rPr>
            <w:rFonts w:ascii="华文楷体" w:eastAsia="华文楷体" w:hAnsi="华文楷体" w:hint="eastAsia"/>
            <w:sz w:val="28"/>
            <w:szCs w:val="28"/>
          </w:rPr>
          <w:t>过</w:t>
        </w:r>
      </w:ins>
      <w:del w:id="56" w:author="S-Yansong" w:date="2016-01-08T15:58:00Z">
        <w:r w:rsidRPr="00E72B31" w:rsidDel="00C11E1D">
          <w:rPr>
            <w:rFonts w:ascii="华文楷体" w:eastAsia="华文楷体" w:hAnsi="华文楷体" w:hint="eastAsia"/>
            <w:sz w:val="28"/>
            <w:szCs w:val="28"/>
          </w:rPr>
          <w:delText>会</w:delText>
        </w:r>
      </w:del>
      <w:r w:rsidRPr="00E72B31">
        <w:rPr>
          <w:rFonts w:ascii="华文楷体" w:eastAsia="华文楷体" w:hAnsi="华文楷体" w:hint="eastAsia"/>
          <w:sz w:val="28"/>
          <w:szCs w:val="28"/>
        </w:rPr>
        <w:t>有些时候呢，有些人认为既然空性的缘故呢</w:t>
      </w:r>
      <w:ins w:id="57" w:author="S-Yansong" w:date="2016-01-08T15:58:00Z">
        <w:r w:rsidR="005D633D">
          <w:rPr>
            <w:rFonts w:ascii="华文楷体" w:eastAsia="华文楷体" w:hAnsi="华文楷体" w:hint="eastAsia"/>
            <w:sz w:val="28"/>
            <w:szCs w:val="28"/>
          </w:rPr>
          <w:t>，</w:t>
        </w:r>
      </w:ins>
      <w:r w:rsidRPr="00E72B31">
        <w:rPr>
          <w:rFonts w:ascii="华文楷体" w:eastAsia="华文楷体" w:hAnsi="华文楷体" w:hint="eastAsia"/>
          <w:sz w:val="28"/>
          <w:szCs w:val="28"/>
        </w:rPr>
        <w:t>那么</w:t>
      </w:r>
      <w:proofErr w:type="gramStart"/>
      <w:r w:rsidRPr="00E72B31">
        <w:rPr>
          <w:rFonts w:ascii="华文楷体" w:eastAsia="华文楷体" w:hAnsi="华文楷体" w:hint="eastAsia"/>
          <w:sz w:val="28"/>
          <w:szCs w:val="28"/>
        </w:rPr>
        <w:t>就修资粮</w:t>
      </w:r>
      <w:proofErr w:type="gramEnd"/>
      <w:r w:rsidRPr="00E72B31">
        <w:rPr>
          <w:rFonts w:ascii="华文楷体" w:eastAsia="华文楷体" w:hAnsi="华文楷体" w:hint="eastAsia"/>
          <w:sz w:val="28"/>
          <w:szCs w:val="28"/>
        </w:rPr>
        <w:t>了，或者说</w:t>
      </w:r>
      <w:proofErr w:type="gramStart"/>
      <w:r w:rsidRPr="00E72B31">
        <w:rPr>
          <w:rFonts w:ascii="华文楷体" w:eastAsia="华文楷体" w:hAnsi="华文楷体" w:hint="eastAsia"/>
          <w:sz w:val="28"/>
          <w:szCs w:val="28"/>
        </w:rPr>
        <w:t>既然修资粮</w:t>
      </w:r>
      <w:proofErr w:type="gramEnd"/>
      <w:r w:rsidRPr="00E72B31">
        <w:rPr>
          <w:rFonts w:ascii="华文楷体" w:eastAsia="华文楷体" w:hAnsi="华文楷体" w:hint="eastAsia"/>
          <w:sz w:val="28"/>
          <w:szCs w:val="28"/>
        </w:rPr>
        <w:t>呢，他就说一定是实有执著方面有修持的。那么</w:t>
      </w:r>
      <w:del w:id="58" w:author="S-Yansong" w:date="2016-01-11T10:00:00Z">
        <w:r w:rsidRPr="00E72B31" w:rsidDel="008E4C60">
          <w:rPr>
            <w:rFonts w:ascii="华文楷体" w:eastAsia="华文楷体" w:hAnsi="华文楷体" w:hint="eastAsia"/>
            <w:sz w:val="28"/>
            <w:szCs w:val="28"/>
          </w:rPr>
          <w:delText>《中观庄严论》</w:delText>
        </w:r>
      </w:del>
      <w:ins w:id="59" w:author="S-Yansong" w:date="2016-01-11T10:00:00Z">
        <w:r w:rsidR="008E4C60">
          <w:rPr>
            <w:rFonts w:ascii="华文楷体" w:eastAsia="华文楷体" w:hAnsi="华文楷体" w:hint="eastAsia"/>
            <w:sz w:val="28"/>
            <w:szCs w:val="28"/>
          </w:rPr>
          <w:t>中</w:t>
        </w:r>
        <w:proofErr w:type="gramStart"/>
        <w:r w:rsidR="008E4C60">
          <w:rPr>
            <w:rFonts w:ascii="华文楷体" w:eastAsia="华文楷体" w:hAnsi="华文楷体" w:hint="eastAsia"/>
            <w:sz w:val="28"/>
            <w:szCs w:val="28"/>
          </w:rPr>
          <w:t>观宗</w:t>
        </w:r>
      </w:ins>
      <w:r w:rsidRPr="00E72B31">
        <w:rPr>
          <w:rFonts w:ascii="华文楷体" w:eastAsia="华文楷体" w:hAnsi="华文楷体" w:hint="eastAsia"/>
          <w:sz w:val="28"/>
          <w:szCs w:val="28"/>
        </w:rPr>
        <w:t>它对于</w:t>
      </w:r>
      <w:proofErr w:type="gramEnd"/>
      <w:r w:rsidRPr="00E72B31">
        <w:rPr>
          <w:rFonts w:ascii="华文楷体" w:eastAsia="华文楷体" w:hAnsi="华文楷体" w:hint="eastAsia"/>
          <w:sz w:val="28"/>
          <w:szCs w:val="28"/>
        </w:rPr>
        <w:t>世俗</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和胜义</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的本性已经完全通达，而且</w:t>
      </w:r>
      <w:proofErr w:type="gramStart"/>
      <w:r w:rsidRPr="00E72B31">
        <w:rPr>
          <w:rFonts w:ascii="华文楷体" w:eastAsia="华文楷体" w:hAnsi="华文楷体" w:hint="eastAsia"/>
          <w:sz w:val="28"/>
          <w:szCs w:val="28"/>
        </w:rPr>
        <w:t>呢按照</w:t>
      </w:r>
      <w:proofErr w:type="gramEnd"/>
      <w:r w:rsidRPr="00E72B31">
        <w:rPr>
          <w:rFonts w:ascii="华文楷体" w:eastAsia="华文楷体" w:hAnsi="华文楷体" w:hint="eastAsia"/>
          <w:sz w:val="28"/>
          <w:szCs w:val="28"/>
        </w:rPr>
        <w:t>这个本性的指导原则去修行的缘故，所以</w:t>
      </w:r>
      <w:proofErr w:type="gramStart"/>
      <w:r w:rsidRPr="00E72B31">
        <w:rPr>
          <w:rFonts w:ascii="华文楷体" w:eastAsia="华文楷体" w:hAnsi="华文楷体" w:hint="eastAsia"/>
          <w:sz w:val="28"/>
          <w:szCs w:val="28"/>
        </w:rPr>
        <w:t>说呢它肯定</w:t>
      </w:r>
      <w:proofErr w:type="gramEnd"/>
      <w:r w:rsidRPr="00E72B31">
        <w:rPr>
          <w:rFonts w:ascii="华文楷体" w:eastAsia="华文楷体" w:hAnsi="华文楷体" w:hint="eastAsia"/>
          <w:sz w:val="28"/>
          <w:szCs w:val="28"/>
        </w:rPr>
        <w:t>会非常细致、广大的去修持资粮的</w:t>
      </w:r>
      <w:del w:id="60" w:author="S-Yansong" w:date="2016-01-08T15:59:00Z">
        <w:r w:rsidRPr="00E72B31" w:rsidDel="005D633D">
          <w:rPr>
            <w:rFonts w:ascii="华文楷体" w:eastAsia="华文楷体" w:hAnsi="华文楷体" w:hint="eastAsia"/>
            <w:sz w:val="28"/>
            <w:szCs w:val="28"/>
          </w:rPr>
          <w:delText>，</w:delText>
        </w:r>
      </w:del>
      <w:ins w:id="61" w:author="S-Yansong" w:date="2016-01-08T15:59:00Z">
        <w:r w:rsidR="005D633D">
          <w:rPr>
            <w:rFonts w:ascii="华文楷体" w:eastAsia="华文楷体" w:hAnsi="华文楷体" w:hint="eastAsia"/>
            <w:sz w:val="28"/>
            <w:szCs w:val="28"/>
          </w:rPr>
          <w:t>。</w:t>
        </w:r>
      </w:ins>
      <w:r w:rsidRPr="00E72B31">
        <w:rPr>
          <w:rFonts w:ascii="华文楷体" w:eastAsia="华文楷体" w:hAnsi="华文楷体" w:hint="eastAsia"/>
          <w:sz w:val="28"/>
          <w:szCs w:val="28"/>
        </w:rPr>
        <w:t>但是有胜义</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的思想的缘故呢，它</w:t>
      </w:r>
      <w:proofErr w:type="gramStart"/>
      <w:r w:rsidRPr="00E72B31">
        <w:rPr>
          <w:rFonts w:ascii="华文楷体" w:eastAsia="华文楷体" w:hAnsi="华文楷体" w:hint="eastAsia"/>
          <w:sz w:val="28"/>
          <w:szCs w:val="28"/>
        </w:rPr>
        <w:t>在修资粮</w:t>
      </w:r>
      <w:proofErr w:type="gramEnd"/>
      <w:r w:rsidRPr="00E72B31">
        <w:rPr>
          <w:rFonts w:ascii="华文楷体" w:eastAsia="华文楷体" w:hAnsi="华文楷体" w:hint="eastAsia"/>
          <w:sz w:val="28"/>
          <w:szCs w:val="28"/>
        </w:rPr>
        <w:t>的时候呢绝对不会有实执，所以说这</w:t>
      </w:r>
      <w:del w:id="62" w:author="S-Yansong" w:date="2016-01-11T10:01:00Z">
        <w:r w:rsidRPr="00E72B31" w:rsidDel="008E4C60">
          <w:rPr>
            <w:rFonts w:ascii="华文楷体" w:eastAsia="华文楷体" w:hAnsi="华文楷体" w:hint="eastAsia"/>
            <w:sz w:val="28"/>
            <w:szCs w:val="28"/>
          </w:rPr>
          <w:delText>样一</w:delText>
        </w:r>
      </w:del>
      <w:proofErr w:type="gramStart"/>
      <w:r w:rsidRPr="00E72B31">
        <w:rPr>
          <w:rFonts w:ascii="华文楷体" w:eastAsia="华文楷体" w:hAnsi="华文楷体" w:hint="eastAsia"/>
          <w:sz w:val="28"/>
          <w:szCs w:val="28"/>
        </w:rPr>
        <w:t>种资粮呢</w:t>
      </w:r>
      <w:proofErr w:type="gramEnd"/>
      <w:r w:rsidRPr="00E72B31">
        <w:rPr>
          <w:rFonts w:ascii="华文楷体" w:eastAsia="华文楷体" w:hAnsi="华文楷体" w:hint="eastAsia"/>
          <w:sz w:val="28"/>
          <w:szCs w:val="28"/>
        </w:rPr>
        <w:t>就变得非常清净，就会成了一种清净的资粮。所以说这个方面在颂词当中讲到“略说获得清净资粮”。</w:t>
      </w:r>
    </w:p>
    <w:p w:rsidR="005D633D" w:rsidRPr="005D633D" w:rsidRDefault="00E72B31">
      <w:pPr>
        <w:ind w:firstLine="570"/>
        <w:jc w:val="center"/>
        <w:rPr>
          <w:ins w:id="63" w:author="S-Yansong" w:date="2016-01-08T15:59:00Z"/>
          <w:rFonts w:ascii="黑体" w:eastAsia="黑体" w:hAnsi="黑体"/>
          <w:sz w:val="28"/>
          <w:szCs w:val="28"/>
          <w:rPrChange w:id="64" w:author="S-Yansong" w:date="2016-01-08T15:59:00Z">
            <w:rPr>
              <w:ins w:id="65" w:author="S-Yansong" w:date="2016-01-08T15:59:00Z"/>
              <w:rFonts w:ascii="华文楷体" w:eastAsia="华文楷体" w:hAnsi="华文楷体"/>
              <w:sz w:val="28"/>
              <w:szCs w:val="28"/>
            </w:rPr>
          </w:rPrChange>
        </w:rPr>
        <w:pPrChange w:id="66" w:author="S-Yansong" w:date="2016-01-08T15:59:00Z">
          <w:pPr>
            <w:ind w:firstLine="570"/>
          </w:pPr>
        </w:pPrChange>
      </w:pPr>
      <w:del w:id="67" w:author="S-Yansong" w:date="2016-01-08T15:59:00Z">
        <w:r w:rsidRPr="005D633D" w:rsidDel="005D633D">
          <w:rPr>
            <w:rFonts w:ascii="黑体" w:eastAsia="黑体" w:hAnsi="黑体" w:hint="eastAsia"/>
            <w:sz w:val="28"/>
            <w:szCs w:val="28"/>
            <w:rPrChange w:id="68" w:author="S-Yansong" w:date="2016-01-08T15:59:00Z">
              <w:rPr>
                <w:rFonts w:ascii="华文楷体" w:eastAsia="华文楷体" w:hAnsi="华文楷体" w:hint="eastAsia"/>
                <w:sz w:val="28"/>
                <w:szCs w:val="28"/>
              </w:rPr>
            </w:rPrChange>
          </w:rPr>
          <w:delText>“</w:delText>
        </w:r>
      </w:del>
      <w:r w:rsidRPr="005D633D">
        <w:rPr>
          <w:rFonts w:ascii="黑体" w:eastAsia="黑体" w:hAnsi="黑体" w:hint="eastAsia"/>
          <w:sz w:val="28"/>
          <w:szCs w:val="28"/>
          <w:rPrChange w:id="69" w:author="S-Yansong" w:date="2016-01-08T15:59:00Z">
            <w:rPr>
              <w:rFonts w:ascii="华文楷体" w:eastAsia="华文楷体" w:hAnsi="华文楷体" w:hint="eastAsia"/>
              <w:sz w:val="28"/>
              <w:szCs w:val="28"/>
            </w:rPr>
          </w:rPrChange>
        </w:rPr>
        <w:t>如是而安立，因果此法故，</w:t>
      </w:r>
    </w:p>
    <w:p w:rsidR="00E72B31" w:rsidRPr="005D633D" w:rsidRDefault="00E72B31">
      <w:pPr>
        <w:ind w:firstLine="570"/>
        <w:jc w:val="center"/>
        <w:rPr>
          <w:rFonts w:ascii="黑体" w:eastAsia="黑体" w:hAnsi="黑体"/>
          <w:sz w:val="28"/>
          <w:szCs w:val="28"/>
          <w:rPrChange w:id="70" w:author="S-Yansong" w:date="2016-01-08T15:59:00Z">
            <w:rPr>
              <w:rFonts w:ascii="华文楷体" w:eastAsia="华文楷体" w:hAnsi="华文楷体"/>
              <w:sz w:val="28"/>
              <w:szCs w:val="28"/>
            </w:rPr>
          </w:rPrChange>
        </w:rPr>
        <w:pPrChange w:id="71" w:author="S-Yansong" w:date="2016-01-08T15:59:00Z">
          <w:pPr>
            <w:ind w:firstLine="570"/>
          </w:pPr>
        </w:pPrChange>
      </w:pPr>
      <w:proofErr w:type="gramStart"/>
      <w:r w:rsidRPr="005D633D">
        <w:rPr>
          <w:rFonts w:ascii="黑体" w:eastAsia="黑体" w:hAnsi="黑体" w:hint="eastAsia"/>
          <w:sz w:val="28"/>
          <w:szCs w:val="28"/>
          <w:rPrChange w:id="72" w:author="S-Yansong" w:date="2016-01-08T15:59:00Z">
            <w:rPr>
              <w:rFonts w:ascii="华文楷体" w:eastAsia="华文楷体" w:hAnsi="华文楷体" w:hint="eastAsia"/>
              <w:sz w:val="28"/>
              <w:szCs w:val="28"/>
            </w:rPr>
          </w:rPrChange>
        </w:rPr>
        <w:t>福资无垢</w:t>
      </w:r>
      <w:proofErr w:type="gramEnd"/>
      <w:r w:rsidRPr="005D633D">
        <w:rPr>
          <w:rFonts w:ascii="黑体" w:eastAsia="黑体" w:hAnsi="黑体" w:hint="eastAsia"/>
          <w:sz w:val="28"/>
          <w:szCs w:val="28"/>
          <w:rPrChange w:id="73" w:author="S-Yansong" w:date="2016-01-08T15:59:00Z">
            <w:rPr>
              <w:rFonts w:ascii="华文楷体" w:eastAsia="华文楷体" w:hAnsi="华文楷体" w:hint="eastAsia"/>
              <w:sz w:val="28"/>
              <w:szCs w:val="28"/>
            </w:rPr>
          </w:rPrChange>
        </w:rPr>
        <w:t>智，此宗皆合理。</w:t>
      </w:r>
      <w:del w:id="74" w:author="S-Yansong" w:date="2016-01-08T15:59:00Z">
        <w:r w:rsidRPr="005D633D" w:rsidDel="005D633D">
          <w:rPr>
            <w:rFonts w:ascii="黑体" w:eastAsia="黑体" w:hAnsi="黑体" w:hint="eastAsia"/>
            <w:sz w:val="28"/>
            <w:szCs w:val="28"/>
            <w:rPrChange w:id="75" w:author="S-Yansong" w:date="2016-01-08T15:59:00Z">
              <w:rPr>
                <w:rFonts w:ascii="华文楷体" w:eastAsia="华文楷体" w:hAnsi="华文楷体" w:hint="eastAsia"/>
                <w:sz w:val="28"/>
                <w:szCs w:val="28"/>
              </w:rPr>
            </w:rPrChange>
          </w:rPr>
          <w:delText>”</w:delText>
        </w:r>
      </w:del>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那么通过前面的道理我们了知的一切万法呢都是无自性，那么通过无自性的因，可以产生无自性的果。那么就说因果它有显现，但是</w:t>
      </w:r>
      <w:r w:rsidRPr="00E72B31">
        <w:rPr>
          <w:rFonts w:ascii="华文楷体" w:eastAsia="华文楷体" w:hAnsi="华文楷体" w:hint="eastAsia"/>
          <w:sz w:val="28"/>
          <w:szCs w:val="28"/>
        </w:rPr>
        <w:lastRenderedPageBreak/>
        <w:t>这个因果本身呢是没有自性的，所以说这个因果就成了无自性的因和无自性的果，前面已经安立了无自性的因果此法合理的缘故。</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“福资无垢智，此宗皆合理。”所以说呢在名言</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当中修持一切布施等的这个福德资粮，然后呢这个福德资粮的本体通过无垢的智慧摄受。那么这个</w:t>
      </w:r>
      <w:proofErr w:type="gramStart"/>
      <w:r w:rsidRPr="00E72B31">
        <w:rPr>
          <w:rFonts w:ascii="华文楷体" w:eastAsia="华文楷体" w:hAnsi="华文楷体" w:hint="eastAsia"/>
          <w:sz w:val="28"/>
          <w:szCs w:val="28"/>
        </w:rPr>
        <w:t>“</w:t>
      </w:r>
      <w:proofErr w:type="gramEnd"/>
      <w:r w:rsidRPr="00E72B31">
        <w:rPr>
          <w:rFonts w:ascii="华文楷体" w:eastAsia="华文楷体" w:hAnsi="华文楷体" w:hint="eastAsia"/>
          <w:sz w:val="28"/>
          <w:szCs w:val="28"/>
        </w:rPr>
        <w:t>垢</w:t>
      </w:r>
      <w:proofErr w:type="gramStart"/>
      <w:r w:rsidRPr="00E72B31">
        <w:rPr>
          <w:rFonts w:ascii="华文楷体" w:eastAsia="华文楷体" w:hAnsi="华文楷体" w:hint="eastAsia"/>
          <w:sz w:val="28"/>
          <w:szCs w:val="28"/>
        </w:rPr>
        <w:t>“</w:t>
      </w:r>
      <w:proofErr w:type="gramEnd"/>
      <w:r w:rsidRPr="00E72B31">
        <w:rPr>
          <w:rFonts w:ascii="华文楷体" w:eastAsia="华文楷体" w:hAnsi="华文楷体" w:hint="eastAsia"/>
          <w:sz w:val="28"/>
          <w:szCs w:val="28"/>
        </w:rPr>
        <w:t>是讲什么垢呢？这个地方的</w:t>
      </w:r>
      <w:ins w:id="76" w:author="S-Yansong" w:date="2016-01-08T16:00:00Z">
        <w:r w:rsidR="005F795D">
          <w:rPr>
            <w:rFonts w:ascii="华文楷体" w:eastAsia="华文楷体" w:hAnsi="华文楷体" w:hint="eastAsia"/>
            <w:sz w:val="28"/>
            <w:szCs w:val="28"/>
          </w:rPr>
          <w:t>“</w:t>
        </w:r>
      </w:ins>
      <w:r w:rsidRPr="00E72B31">
        <w:rPr>
          <w:rFonts w:ascii="华文楷体" w:eastAsia="华文楷体" w:hAnsi="华文楷体" w:hint="eastAsia"/>
          <w:sz w:val="28"/>
          <w:szCs w:val="28"/>
        </w:rPr>
        <w:t>垢</w:t>
      </w:r>
      <w:ins w:id="77" w:author="S-Yansong" w:date="2016-01-08T16:00:00Z">
        <w:r w:rsidR="005F795D">
          <w:rPr>
            <w:rFonts w:ascii="华文楷体" w:eastAsia="华文楷体" w:hAnsi="华文楷体" w:hint="eastAsia"/>
            <w:sz w:val="28"/>
            <w:szCs w:val="28"/>
          </w:rPr>
          <w:t>”</w:t>
        </w:r>
      </w:ins>
      <w:r w:rsidRPr="00E72B31">
        <w:rPr>
          <w:rFonts w:ascii="华文楷体" w:eastAsia="华文楷体" w:hAnsi="华文楷体" w:hint="eastAsia"/>
          <w:sz w:val="28"/>
          <w:szCs w:val="28"/>
        </w:rPr>
        <w:t>就是愚痴，就说实执。那么就说我们在修布施、持戒的时候呢，相续当中有这个愚痴实执的话，这种就是</w:t>
      </w:r>
      <w:proofErr w:type="gramStart"/>
      <w:r w:rsidRPr="00E72B31">
        <w:rPr>
          <w:rFonts w:ascii="华文楷体" w:eastAsia="华文楷体" w:hAnsi="华文楷体" w:hint="eastAsia"/>
          <w:sz w:val="28"/>
          <w:szCs w:val="28"/>
        </w:rPr>
        <w:t>一种垢染</w:t>
      </w:r>
      <w:proofErr w:type="gramEnd"/>
      <w:del w:id="78" w:author="S-Yansong" w:date="2016-01-08T16:01:00Z">
        <w:r w:rsidRPr="00E72B31" w:rsidDel="00342B08">
          <w:rPr>
            <w:rFonts w:ascii="华文楷体" w:eastAsia="华文楷体" w:hAnsi="华文楷体" w:hint="eastAsia"/>
            <w:sz w:val="28"/>
            <w:szCs w:val="28"/>
          </w:rPr>
          <w:delText>，</w:delText>
        </w:r>
      </w:del>
      <w:ins w:id="79" w:author="S-Yansong" w:date="2016-01-08T16:01:00Z">
        <w:r w:rsidR="00342B08">
          <w:rPr>
            <w:rFonts w:ascii="华文楷体" w:eastAsia="华文楷体" w:hAnsi="华文楷体" w:hint="eastAsia"/>
            <w:sz w:val="28"/>
            <w:szCs w:val="28"/>
          </w:rPr>
          <w:t>。</w:t>
        </w:r>
      </w:ins>
      <w:r w:rsidRPr="00E72B31">
        <w:rPr>
          <w:rFonts w:ascii="华文楷体" w:eastAsia="华文楷体" w:hAnsi="华文楷体" w:hint="eastAsia"/>
          <w:sz w:val="28"/>
          <w:szCs w:val="28"/>
        </w:rPr>
        <w:t>那么如果</w:t>
      </w:r>
      <w:proofErr w:type="gramStart"/>
      <w:r w:rsidRPr="00E72B31">
        <w:rPr>
          <w:rFonts w:ascii="华文楷体" w:eastAsia="华文楷体" w:hAnsi="华文楷体" w:hint="eastAsia"/>
          <w:sz w:val="28"/>
          <w:szCs w:val="28"/>
        </w:rPr>
        <w:t>我们修资粮</w:t>
      </w:r>
      <w:proofErr w:type="gramEnd"/>
      <w:r w:rsidRPr="00E72B31">
        <w:rPr>
          <w:rFonts w:ascii="华文楷体" w:eastAsia="华文楷体" w:hAnsi="华文楷体" w:hint="eastAsia"/>
          <w:sz w:val="28"/>
          <w:szCs w:val="28"/>
        </w:rPr>
        <w:t>的时候有</w:t>
      </w:r>
      <w:proofErr w:type="gramStart"/>
      <w:r w:rsidRPr="00E72B31">
        <w:rPr>
          <w:rFonts w:ascii="华文楷体" w:eastAsia="华文楷体" w:hAnsi="华文楷体" w:hint="eastAsia"/>
          <w:sz w:val="28"/>
          <w:szCs w:val="28"/>
        </w:rPr>
        <w:t>这种垢染的话</w:t>
      </w:r>
      <w:proofErr w:type="gramEnd"/>
      <w:r w:rsidRPr="00E72B31">
        <w:rPr>
          <w:rFonts w:ascii="华文楷体" w:eastAsia="华文楷体" w:hAnsi="华文楷体" w:hint="eastAsia"/>
          <w:sz w:val="28"/>
          <w:szCs w:val="28"/>
        </w:rPr>
        <w:t>，那么这样资粮就不会清净。所以说他此处讲到了既修持福德资粮，要通过无有愚痴之垢的智慧</w:t>
      </w:r>
      <w:proofErr w:type="gramStart"/>
      <w:r w:rsidRPr="00E72B31">
        <w:rPr>
          <w:rFonts w:ascii="华文楷体" w:eastAsia="华文楷体" w:hAnsi="华文楷体" w:hint="eastAsia"/>
          <w:sz w:val="28"/>
          <w:szCs w:val="28"/>
        </w:rPr>
        <w:t>来摄受</w:t>
      </w:r>
      <w:proofErr w:type="gramEnd"/>
      <w:r w:rsidRPr="00E72B31">
        <w:rPr>
          <w:rFonts w:ascii="华文楷体" w:eastAsia="华文楷体" w:hAnsi="华文楷体" w:hint="eastAsia"/>
          <w:sz w:val="28"/>
          <w:szCs w:val="28"/>
        </w:rPr>
        <w:t>。那么这样一种福德和</w:t>
      </w:r>
      <w:proofErr w:type="gramStart"/>
      <w:r w:rsidRPr="00E72B31">
        <w:rPr>
          <w:rFonts w:ascii="华文楷体" w:eastAsia="华文楷体" w:hAnsi="华文楷体" w:hint="eastAsia"/>
          <w:sz w:val="28"/>
          <w:szCs w:val="28"/>
        </w:rPr>
        <w:t>智慧双运的</w:t>
      </w:r>
      <w:proofErr w:type="gramEnd"/>
      <w:r w:rsidRPr="00E72B31">
        <w:rPr>
          <w:rFonts w:ascii="华文楷体" w:eastAsia="华文楷体" w:hAnsi="华文楷体" w:hint="eastAsia"/>
          <w:sz w:val="28"/>
          <w:szCs w:val="28"/>
        </w:rPr>
        <w:t>修法，或者说通过这样的方式获得清净资粮的方式，“此宗”就是讲中观宗当中呢是非常合理的。</w:t>
      </w:r>
    </w:p>
    <w:p w:rsidR="00A619A9" w:rsidRPr="00E72B31" w:rsidRDefault="00E72B31" w:rsidP="00A619A9">
      <w:pPr>
        <w:ind w:firstLine="570"/>
        <w:rPr>
          <w:moveTo w:id="80" w:author="S-Yansong" w:date="2016-01-08T16:02:00Z"/>
          <w:rFonts w:ascii="华文楷体" w:eastAsia="华文楷体" w:hAnsi="华文楷体"/>
          <w:sz w:val="28"/>
          <w:szCs w:val="28"/>
        </w:rPr>
      </w:pPr>
      <w:r w:rsidRPr="00E72B31">
        <w:rPr>
          <w:rFonts w:ascii="华文楷体" w:eastAsia="华文楷体" w:hAnsi="华文楷体" w:hint="eastAsia"/>
          <w:sz w:val="28"/>
          <w:szCs w:val="28"/>
        </w:rPr>
        <w:t>就是如果再进一步讲的话的，只有无自性的因果才是非常合理的，如果说是有自性的因</w:t>
      </w:r>
      <w:ins w:id="81" w:author="S-Yansong" w:date="2016-01-11T10:03:00Z">
        <w:r w:rsidR="008E4C60">
          <w:rPr>
            <w:rFonts w:ascii="华文楷体" w:eastAsia="华文楷体" w:hAnsi="华文楷体" w:hint="eastAsia"/>
            <w:sz w:val="28"/>
            <w:szCs w:val="28"/>
          </w:rPr>
          <w:t>，</w:t>
        </w:r>
      </w:ins>
      <w:r w:rsidRPr="00E72B31">
        <w:rPr>
          <w:rFonts w:ascii="华文楷体" w:eastAsia="华文楷体" w:hAnsi="华文楷体" w:hint="eastAsia"/>
          <w:sz w:val="28"/>
          <w:szCs w:val="28"/>
        </w:rPr>
        <w:t>那么就没办法产生有自性的果，所以说虽然有些有</w:t>
      </w:r>
      <w:proofErr w:type="gramStart"/>
      <w:r w:rsidRPr="00E72B31">
        <w:rPr>
          <w:rFonts w:ascii="华文楷体" w:eastAsia="华文楷体" w:hAnsi="华文楷体" w:hint="eastAsia"/>
          <w:sz w:val="28"/>
          <w:szCs w:val="28"/>
        </w:rPr>
        <w:t>实宗他</w:t>
      </w:r>
      <w:proofErr w:type="gramEnd"/>
      <w:r w:rsidRPr="00E72B31">
        <w:rPr>
          <w:rFonts w:ascii="华文楷体" w:eastAsia="华文楷体" w:hAnsi="华文楷体" w:hint="eastAsia"/>
          <w:sz w:val="28"/>
          <w:szCs w:val="28"/>
        </w:rPr>
        <w:t>安立有自性的因果，但是实际上观察的时候呢，根本不可能出现这种有自性的因果的这个情况。</w:t>
      </w:r>
      <w:moveToRangeStart w:id="82" w:author="S-Yansong" w:date="2016-01-08T16:02:00Z" w:name="move440032299"/>
      <w:moveTo w:id="83" w:author="S-Yansong" w:date="2016-01-08T16:02:00Z">
        <w:r w:rsidR="00A619A9" w:rsidRPr="00E72B31">
          <w:rPr>
            <w:rFonts w:ascii="华文楷体" w:eastAsia="华文楷体" w:hAnsi="华文楷体" w:hint="eastAsia"/>
            <w:sz w:val="28"/>
            <w:szCs w:val="28"/>
          </w:rPr>
          <w:t>这个颂词当中讲到了这个中观宗在安立名言</w:t>
        </w:r>
        <w:proofErr w:type="gramStart"/>
        <w:r w:rsidR="00A619A9" w:rsidRPr="00E72B31">
          <w:rPr>
            <w:rFonts w:ascii="华文楷体" w:eastAsia="华文楷体" w:hAnsi="华文楷体" w:hint="eastAsia"/>
            <w:sz w:val="28"/>
            <w:szCs w:val="28"/>
          </w:rPr>
          <w:t>谛</w:t>
        </w:r>
        <w:proofErr w:type="gramEnd"/>
        <w:r w:rsidR="00A619A9" w:rsidRPr="00E72B31">
          <w:rPr>
            <w:rFonts w:ascii="华文楷体" w:eastAsia="华文楷体" w:hAnsi="华文楷体" w:hint="eastAsia"/>
            <w:sz w:val="28"/>
            <w:szCs w:val="28"/>
          </w:rPr>
          <w:t>的时候呢，就说修集二种资粮是非常合理的，而且这种资粮的修集是相当清净的。对这个问题下面广说的时候还可以阐述。</w:t>
        </w:r>
      </w:moveTo>
    </w:p>
    <w:moveToRangeEnd w:id="82"/>
    <w:p w:rsidR="00E72B31" w:rsidRPr="00E72B31" w:rsidDel="00A619A9" w:rsidRDefault="00E72B31">
      <w:pPr>
        <w:rPr>
          <w:del w:id="84" w:author="S-Yansong" w:date="2016-01-08T16:02:00Z"/>
          <w:rFonts w:ascii="华文楷体" w:eastAsia="华文楷体" w:hAnsi="华文楷体"/>
          <w:sz w:val="28"/>
          <w:szCs w:val="28"/>
        </w:rPr>
        <w:pPrChange w:id="85" w:author="S-Yansong" w:date="2016-01-08T16:02:00Z">
          <w:pPr>
            <w:ind w:firstLine="570"/>
          </w:pPr>
        </w:pPrChange>
      </w:pPr>
    </w:p>
    <w:p w:rsidR="00E72B31" w:rsidRPr="00E72B31" w:rsidDel="00A619A9" w:rsidRDefault="00E72B31" w:rsidP="00A619A9">
      <w:pPr>
        <w:ind w:firstLine="570"/>
        <w:rPr>
          <w:moveFrom w:id="86" w:author="S-Yansong" w:date="2016-01-08T16:02:00Z"/>
          <w:rFonts w:ascii="华文楷体" w:eastAsia="华文楷体" w:hAnsi="华文楷体"/>
          <w:sz w:val="28"/>
          <w:szCs w:val="28"/>
        </w:rPr>
      </w:pPr>
      <w:moveFromRangeStart w:id="87" w:author="S-Yansong" w:date="2016-01-08T16:02:00Z" w:name="move440032299"/>
      <w:moveFrom w:id="88" w:author="S-Yansong" w:date="2016-01-08T16:02:00Z">
        <w:r w:rsidRPr="00E72B31" w:rsidDel="00A619A9">
          <w:rPr>
            <w:rFonts w:ascii="华文楷体" w:eastAsia="华文楷体" w:hAnsi="华文楷体" w:hint="eastAsia"/>
            <w:sz w:val="28"/>
            <w:szCs w:val="28"/>
          </w:rPr>
          <w:t>这个颂词当中讲到了这个中观宗在安立名言谛的时候呢，就说修集二种资粮是非常合理的，而且这种资粮的修集是相当清净的。对这个问题下面广说的时候还可以阐述。</w:t>
        </w:r>
      </w:moveFrom>
    </w:p>
    <w:moveFromRangeEnd w:id="87"/>
    <w:p w:rsidR="00E72B31" w:rsidRPr="00A619A9" w:rsidRDefault="00E72B31" w:rsidP="00E72B31">
      <w:pPr>
        <w:ind w:firstLine="570"/>
        <w:rPr>
          <w:rFonts w:asciiTheme="minorEastAsia" w:hAnsiTheme="minorEastAsia"/>
          <w:sz w:val="28"/>
          <w:szCs w:val="28"/>
          <w:rPrChange w:id="89" w:author="S-Yansong" w:date="2016-01-08T16:03:00Z">
            <w:rPr>
              <w:rFonts w:ascii="华文楷体" w:eastAsia="华文楷体" w:hAnsi="华文楷体"/>
              <w:sz w:val="28"/>
              <w:szCs w:val="28"/>
            </w:rPr>
          </w:rPrChange>
        </w:rPr>
      </w:pPr>
      <w:del w:id="90" w:author="S-Yansong" w:date="2016-01-08T16:03:00Z">
        <w:r w:rsidRPr="00A619A9" w:rsidDel="00A619A9">
          <w:rPr>
            <w:rFonts w:asciiTheme="minorEastAsia" w:hAnsiTheme="minorEastAsia" w:hint="eastAsia"/>
            <w:sz w:val="28"/>
            <w:szCs w:val="28"/>
            <w:rPrChange w:id="91" w:author="S-Yansong" w:date="2016-01-08T16:03:00Z">
              <w:rPr>
                <w:rFonts w:ascii="华文楷体" w:eastAsia="华文楷体" w:hAnsi="华文楷体" w:hint="eastAsia"/>
                <w:sz w:val="28"/>
                <w:szCs w:val="28"/>
              </w:rPr>
            </w:rPrChange>
          </w:rPr>
          <w:delText>“</w:delText>
        </w:r>
      </w:del>
      <w:ins w:id="92" w:author="S-Yansong" w:date="2016-01-08T16:03:00Z">
        <w:r w:rsidR="00A619A9" w:rsidRPr="00A619A9">
          <w:rPr>
            <w:rFonts w:asciiTheme="minorEastAsia" w:hAnsiTheme="minorEastAsia" w:hint="eastAsia"/>
            <w:sz w:val="28"/>
            <w:szCs w:val="28"/>
            <w:rPrChange w:id="93" w:author="S-Yansong" w:date="2016-01-08T16:03:00Z">
              <w:rPr>
                <w:rFonts w:ascii="华文楷体" w:eastAsia="华文楷体" w:hAnsi="华文楷体" w:hint="eastAsia"/>
                <w:sz w:val="28"/>
                <w:szCs w:val="28"/>
              </w:rPr>
            </w:rPrChange>
          </w:rPr>
          <w:t>【</w:t>
        </w:r>
      </w:ins>
      <w:r w:rsidRPr="00A619A9">
        <w:rPr>
          <w:rFonts w:asciiTheme="minorEastAsia" w:hAnsiTheme="minorEastAsia" w:hint="eastAsia"/>
          <w:sz w:val="28"/>
          <w:szCs w:val="28"/>
          <w:rPrChange w:id="94" w:author="S-Yansong" w:date="2016-01-08T16:03:00Z">
            <w:rPr>
              <w:rFonts w:ascii="华文楷体" w:eastAsia="华文楷体" w:hAnsi="华文楷体" w:hint="eastAsia"/>
              <w:sz w:val="28"/>
              <w:szCs w:val="28"/>
            </w:rPr>
          </w:rPrChange>
        </w:rPr>
        <w:t>由于如是安立了无自性之理的因果此法，故而，布施等一切</w:t>
      </w:r>
      <w:r w:rsidRPr="00A619A9">
        <w:rPr>
          <w:rFonts w:asciiTheme="minorEastAsia" w:hAnsiTheme="minorEastAsia" w:hint="eastAsia"/>
          <w:sz w:val="28"/>
          <w:szCs w:val="28"/>
          <w:rPrChange w:id="95" w:author="S-Yansong" w:date="2016-01-08T16:03:00Z">
            <w:rPr>
              <w:rFonts w:ascii="华文楷体" w:eastAsia="华文楷体" w:hAnsi="华文楷体" w:hint="eastAsia"/>
              <w:sz w:val="28"/>
              <w:szCs w:val="28"/>
            </w:rPr>
          </w:rPrChange>
        </w:rPr>
        <w:lastRenderedPageBreak/>
        <w:t>福德资粮与无有愚昧之垢的智慧资粮圆融双运的正道，对于此（中观）宗来说都是合理的，而对于有实宗来讲极不合理。</w:t>
      </w:r>
      <w:ins w:id="96" w:author="S-Yansong" w:date="2016-01-08T16:03:00Z">
        <w:r w:rsidR="00A619A9" w:rsidRPr="00A619A9">
          <w:rPr>
            <w:rFonts w:asciiTheme="minorEastAsia" w:hAnsiTheme="minorEastAsia" w:hint="eastAsia"/>
            <w:sz w:val="28"/>
            <w:szCs w:val="28"/>
            <w:rPrChange w:id="97" w:author="S-Yansong" w:date="2016-01-08T16:03:00Z">
              <w:rPr>
                <w:rFonts w:ascii="华文楷体" w:eastAsia="华文楷体" w:hAnsi="华文楷体" w:hint="eastAsia"/>
                <w:sz w:val="28"/>
                <w:szCs w:val="28"/>
              </w:rPr>
            </w:rPrChange>
          </w:rPr>
          <w:t>】</w:t>
        </w:r>
      </w:ins>
      <w:del w:id="98" w:author="S-Yansong" w:date="2016-01-08T16:03:00Z">
        <w:r w:rsidRPr="00A619A9" w:rsidDel="00A619A9">
          <w:rPr>
            <w:rFonts w:asciiTheme="minorEastAsia" w:hAnsiTheme="minorEastAsia" w:hint="eastAsia"/>
            <w:sz w:val="28"/>
            <w:szCs w:val="28"/>
            <w:rPrChange w:id="99" w:author="S-Yansong" w:date="2016-01-08T16:03:00Z">
              <w:rPr>
                <w:rFonts w:ascii="华文楷体" w:eastAsia="华文楷体" w:hAnsi="华文楷体" w:hint="eastAsia"/>
                <w:sz w:val="28"/>
                <w:szCs w:val="28"/>
              </w:rPr>
            </w:rPrChange>
          </w:rPr>
          <w:delText>”</w:delText>
        </w:r>
      </w:del>
    </w:p>
    <w:p w:rsidR="002864D7" w:rsidRDefault="00E72B31" w:rsidP="002864D7">
      <w:pPr>
        <w:ind w:firstLine="570"/>
        <w:rPr>
          <w:ins w:id="100" w:author="S-Yansong" w:date="2016-01-11T10:10:00Z"/>
          <w:rFonts w:ascii="华文楷体" w:eastAsia="华文楷体" w:hAnsi="华文楷体"/>
          <w:sz w:val="28"/>
          <w:szCs w:val="28"/>
        </w:rPr>
      </w:pPr>
      <w:r w:rsidRPr="00E72B31">
        <w:rPr>
          <w:rFonts w:ascii="华文楷体" w:eastAsia="华文楷体" w:hAnsi="华文楷体" w:hint="eastAsia"/>
          <w:sz w:val="28"/>
          <w:szCs w:val="28"/>
        </w:rPr>
        <w:t>那么“如是安立无自性之理的因果此法”</w:t>
      </w:r>
      <w:ins w:id="101" w:author="S-Yansong" w:date="2016-01-08T16:03:00Z">
        <w:r w:rsidR="00A818B5">
          <w:rPr>
            <w:rFonts w:ascii="华文楷体" w:eastAsia="华文楷体" w:hAnsi="华文楷体" w:hint="eastAsia"/>
            <w:sz w:val="28"/>
            <w:szCs w:val="28"/>
          </w:rPr>
          <w:t>，</w:t>
        </w:r>
      </w:ins>
      <w:r w:rsidRPr="00E72B31">
        <w:rPr>
          <w:rFonts w:ascii="华文楷体" w:eastAsia="华文楷体" w:hAnsi="华文楷体" w:hint="eastAsia"/>
          <w:sz w:val="28"/>
          <w:szCs w:val="28"/>
        </w:rPr>
        <w:t>那么</w:t>
      </w:r>
      <w:proofErr w:type="gramStart"/>
      <w:r w:rsidRPr="00E72B31">
        <w:rPr>
          <w:rFonts w:ascii="华文楷体" w:eastAsia="华文楷体" w:hAnsi="华文楷体" w:hint="eastAsia"/>
          <w:sz w:val="28"/>
          <w:szCs w:val="28"/>
        </w:rPr>
        <w:t>因呢它也是</w:t>
      </w:r>
      <w:proofErr w:type="gramEnd"/>
      <w:r w:rsidRPr="00E72B31">
        <w:rPr>
          <w:rFonts w:ascii="华文楷体" w:eastAsia="华文楷体" w:hAnsi="华文楷体" w:hint="eastAsia"/>
          <w:sz w:val="28"/>
          <w:szCs w:val="28"/>
        </w:rPr>
        <w:t>一种无自性的因，因为这</w:t>
      </w:r>
      <w:proofErr w:type="gramStart"/>
      <w:r w:rsidRPr="00E72B31">
        <w:rPr>
          <w:rFonts w:ascii="华文楷体" w:eastAsia="华文楷体" w:hAnsi="华文楷体" w:hint="eastAsia"/>
          <w:sz w:val="28"/>
          <w:szCs w:val="28"/>
        </w:rPr>
        <w:t>因呢它也是</w:t>
      </w:r>
      <w:proofErr w:type="gramEnd"/>
      <w:r w:rsidRPr="00E72B31">
        <w:rPr>
          <w:rFonts w:ascii="华文楷体" w:eastAsia="华文楷体" w:hAnsi="华文楷体" w:hint="eastAsia"/>
          <w:sz w:val="28"/>
          <w:szCs w:val="28"/>
        </w:rPr>
        <w:t>离</w:t>
      </w:r>
      <w:ins w:id="102" w:author="S-Yansong" w:date="2016-01-11T10:08:00Z">
        <w:r w:rsidR="002864D7">
          <w:rPr>
            <w:rFonts w:ascii="华文楷体" w:eastAsia="华文楷体" w:hAnsi="华文楷体" w:hint="eastAsia"/>
            <w:sz w:val="28"/>
            <w:szCs w:val="28"/>
          </w:rPr>
          <w:t>开</w:t>
        </w:r>
      </w:ins>
      <w:r w:rsidRPr="00E72B31">
        <w:rPr>
          <w:rFonts w:ascii="华文楷体" w:eastAsia="华文楷体" w:hAnsi="华文楷体" w:hint="eastAsia"/>
          <w:sz w:val="28"/>
          <w:szCs w:val="28"/>
        </w:rPr>
        <w:t>一多的，或者就是说呢这个因本身也是一种缘起显现的因，所以说呢这个</w:t>
      </w:r>
      <w:proofErr w:type="gramStart"/>
      <w:r w:rsidRPr="00E72B31">
        <w:rPr>
          <w:rFonts w:ascii="华文楷体" w:eastAsia="华文楷体" w:hAnsi="华文楷体" w:hint="eastAsia"/>
          <w:sz w:val="28"/>
          <w:szCs w:val="28"/>
        </w:rPr>
        <w:t>因呢它也是</w:t>
      </w:r>
      <w:proofErr w:type="gramEnd"/>
      <w:r w:rsidRPr="00E72B31">
        <w:rPr>
          <w:rFonts w:ascii="华文楷体" w:eastAsia="华文楷体" w:hAnsi="华文楷体" w:hint="eastAsia"/>
          <w:sz w:val="28"/>
          <w:szCs w:val="28"/>
        </w:rPr>
        <w:t>这个没有自性的。那么还有呢就是讲这个果法，</w:t>
      </w:r>
      <w:proofErr w:type="gramStart"/>
      <w:r w:rsidRPr="00E72B31">
        <w:rPr>
          <w:rFonts w:ascii="华文楷体" w:eastAsia="华文楷体" w:hAnsi="华文楷体" w:hint="eastAsia"/>
          <w:sz w:val="28"/>
          <w:szCs w:val="28"/>
        </w:rPr>
        <w:t>果法呢</w:t>
      </w:r>
      <w:ins w:id="103" w:author="S-Yansong" w:date="2016-01-11T10:08:00Z">
        <w:r w:rsidR="002864D7">
          <w:rPr>
            <w:rFonts w:ascii="华文楷体" w:eastAsia="华文楷体" w:hAnsi="华文楷体" w:hint="eastAsia"/>
            <w:sz w:val="28"/>
            <w:szCs w:val="28"/>
          </w:rPr>
          <w:t>它</w:t>
        </w:r>
        <w:proofErr w:type="gramEnd"/>
        <w:r w:rsidR="002864D7">
          <w:rPr>
            <w:rFonts w:ascii="华文楷体" w:eastAsia="华文楷体" w:hAnsi="华文楷体" w:hint="eastAsia"/>
            <w:sz w:val="28"/>
            <w:szCs w:val="28"/>
          </w:rPr>
          <w:t>的自性</w:t>
        </w:r>
      </w:ins>
      <w:r w:rsidRPr="00E72B31">
        <w:rPr>
          <w:rFonts w:ascii="华文楷体" w:eastAsia="华文楷体" w:hAnsi="华文楷体" w:hint="eastAsia"/>
          <w:sz w:val="28"/>
          <w:szCs w:val="28"/>
        </w:rPr>
        <w:t>也是离一离多，或者就是说</w:t>
      </w:r>
      <w:proofErr w:type="gramStart"/>
      <w:r w:rsidRPr="00E72B31">
        <w:rPr>
          <w:rFonts w:ascii="华文楷体" w:eastAsia="华文楷体" w:hAnsi="华文楷体" w:hint="eastAsia"/>
          <w:sz w:val="28"/>
          <w:szCs w:val="28"/>
        </w:rPr>
        <w:t>这个果法本身</w:t>
      </w:r>
      <w:proofErr w:type="gramEnd"/>
      <w:r w:rsidRPr="00E72B31">
        <w:rPr>
          <w:rFonts w:ascii="华文楷体" w:eastAsia="华文楷体" w:hAnsi="华文楷体" w:hint="eastAsia"/>
          <w:sz w:val="28"/>
          <w:szCs w:val="28"/>
        </w:rPr>
        <w:t>也是一种缘起显现的。</w:t>
      </w:r>
      <w:moveToRangeStart w:id="104" w:author="S-Yansong" w:date="2016-01-11T10:08:00Z" w:name="move440270267"/>
      <w:moveTo w:id="105" w:author="S-Yansong" w:date="2016-01-11T10:08:00Z">
        <w:r w:rsidR="002864D7" w:rsidRPr="00E72B31">
          <w:rPr>
            <w:rFonts w:ascii="华文楷体" w:eastAsia="华文楷体" w:hAnsi="华文楷体" w:hint="eastAsia"/>
            <w:sz w:val="28"/>
            <w:szCs w:val="28"/>
          </w:rPr>
          <w:t>所以说</w:t>
        </w:r>
        <w:proofErr w:type="gramStart"/>
        <w:r w:rsidR="002864D7" w:rsidRPr="00E72B31">
          <w:rPr>
            <w:rFonts w:ascii="华文楷体" w:eastAsia="华文楷体" w:hAnsi="华文楷体" w:hint="eastAsia"/>
            <w:sz w:val="28"/>
            <w:szCs w:val="28"/>
          </w:rPr>
          <w:t>呢这样</w:t>
        </w:r>
        <w:proofErr w:type="gramEnd"/>
        <w:r w:rsidR="002864D7" w:rsidRPr="00E72B31">
          <w:rPr>
            <w:rFonts w:ascii="华文楷体" w:eastAsia="华文楷体" w:hAnsi="华文楷体" w:hint="eastAsia"/>
            <w:sz w:val="28"/>
            <w:szCs w:val="28"/>
          </w:rPr>
          <w:t>一种因果法呢都是一种无自性的一种因果法</w:t>
        </w:r>
        <w:del w:id="106" w:author="S-Yansong" w:date="2016-01-11T10:09:00Z">
          <w:r w:rsidR="002864D7" w:rsidRPr="00E72B31" w:rsidDel="002864D7">
            <w:rPr>
              <w:rFonts w:ascii="华文楷体" w:eastAsia="华文楷体" w:hAnsi="华文楷体" w:hint="eastAsia"/>
              <w:sz w:val="28"/>
              <w:szCs w:val="28"/>
            </w:rPr>
            <w:delText>，</w:delText>
          </w:r>
        </w:del>
      </w:moveTo>
      <w:ins w:id="107" w:author="S-Yansong" w:date="2016-01-11T10:09:00Z">
        <w:r w:rsidR="002864D7">
          <w:rPr>
            <w:rFonts w:ascii="华文楷体" w:eastAsia="华文楷体" w:hAnsi="华文楷体" w:hint="eastAsia"/>
            <w:sz w:val="28"/>
            <w:szCs w:val="28"/>
          </w:rPr>
          <w:t>。</w:t>
        </w:r>
      </w:ins>
    </w:p>
    <w:p w:rsidR="002864D7" w:rsidRPr="00E72B31" w:rsidDel="002864D7" w:rsidRDefault="002864D7" w:rsidP="002864D7">
      <w:pPr>
        <w:ind w:firstLine="570"/>
        <w:rPr>
          <w:del w:id="108" w:author="S-Yansong" w:date="2016-01-11T10:09:00Z"/>
          <w:moveTo w:id="109" w:author="S-Yansong" w:date="2016-01-11T10:08:00Z"/>
          <w:rFonts w:ascii="华文楷体" w:eastAsia="华文楷体" w:hAnsi="华文楷体"/>
          <w:sz w:val="28"/>
          <w:szCs w:val="28"/>
        </w:rPr>
      </w:pPr>
      <w:moveTo w:id="110" w:author="S-Yansong" w:date="2016-01-11T10:08:00Z">
        <w:r w:rsidRPr="00E72B31">
          <w:rPr>
            <w:rFonts w:ascii="华文楷体" w:eastAsia="华文楷体" w:hAnsi="华文楷体" w:hint="eastAsia"/>
            <w:sz w:val="28"/>
            <w:szCs w:val="28"/>
          </w:rPr>
          <w:t>所以说呢“布施等一切福德资粮与无有愚昧之垢的智慧资粮圆融双运的正道”对于中观</w:t>
        </w:r>
        <w:proofErr w:type="gramStart"/>
        <w:r w:rsidRPr="00E72B31">
          <w:rPr>
            <w:rFonts w:ascii="华文楷体" w:eastAsia="华文楷体" w:hAnsi="华文楷体" w:hint="eastAsia"/>
            <w:sz w:val="28"/>
            <w:szCs w:val="28"/>
          </w:rPr>
          <w:t>宗来说</w:t>
        </w:r>
        <w:proofErr w:type="gramEnd"/>
        <w:r w:rsidRPr="00E72B31">
          <w:rPr>
            <w:rFonts w:ascii="华文楷体" w:eastAsia="华文楷体" w:hAnsi="华文楷体" w:hint="eastAsia"/>
            <w:sz w:val="28"/>
            <w:szCs w:val="28"/>
          </w:rPr>
          <w:t>非常的合理，应该说呢既然他是有这个因果论，他就是会修持布施等一切福德资粮，因为无性的缘故呢，</w:t>
        </w:r>
        <w:del w:id="111" w:author="S-Yansong" w:date="2016-01-11T10:10:00Z">
          <w:r w:rsidRPr="00E72B31" w:rsidDel="002864D7">
            <w:rPr>
              <w:rFonts w:ascii="华文楷体" w:eastAsia="华文楷体" w:hAnsi="华文楷体" w:hint="eastAsia"/>
              <w:sz w:val="28"/>
              <w:szCs w:val="28"/>
            </w:rPr>
            <w:delText>他</w:delText>
          </w:r>
        </w:del>
      </w:moveTo>
      <w:ins w:id="112" w:author="S-Yansong" w:date="2016-01-11T10:10:00Z">
        <w:r>
          <w:rPr>
            <w:rFonts w:ascii="华文楷体" w:eastAsia="华文楷体" w:hAnsi="华文楷体" w:hint="eastAsia"/>
            <w:sz w:val="28"/>
            <w:szCs w:val="28"/>
          </w:rPr>
          <w:t>它</w:t>
        </w:r>
      </w:ins>
      <w:moveTo w:id="113" w:author="S-Yansong" w:date="2016-01-11T10:08:00Z">
        <w:r w:rsidRPr="00E72B31">
          <w:rPr>
            <w:rFonts w:ascii="华文楷体" w:eastAsia="华文楷体" w:hAnsi="华文楷体" w:hint="eastAsia"/>
            <w:sz w:val="28"/>
            <w:szCs w:val="28"/>
          </w:rPr>
          <w:t>也不会有愚痴的这个垢染，所以“无有愚昧之垢”。</w:t>
        </w:r>
      </w:moveTo>
    </w:p>
    <w:moveToRangeEnd w:id="104"/>
    <w:p w:rsidR="00E72B31" w:rsidRPr="002864D7" w:rsidDel="002864D7" w:rsidRDefault="00E72B31">
      <w:pPr>
        <w:rPr>
          <w:del w:id="114" w:author="S-Yansong" w:date="2016-01-11T10:08:00Z"/>
          <w:rFonts w:ascii="华文楷体" w:eastAsia="华文楷体" w:hAnsi="华文楷体"/>
          <w:sz w:val="28"/>
          <w:szCs w:val="28"/>
        </w:rPr>
        <w:pPrChange w:id="115" w:author="S-Yansong" w:date="2016-01-11T10:09:00Z">
          <w:pPr>
            <w:ind w:firstLine="570"/>
          </w:pPr>
        </w:pPrChange>
      </w:pPr>
    </w:p>
    <w:p w:rsidR="00E72B31" w:rsidRPr="00E72B31" w:rsidDel="002864D7" w:rsidRDefault="00E72B31">
      <w:pPr>
        <w:rPr>
          <w:moveFrom w:id="116" w:author="S-Yansong" w:date="2016-01-11T10:08:00Z"/>
          <w:rFonts w:ascii="华文楷体" w:eastAsia="华文楷体" w:hAnsi="华文楷体"/>
          <w:sz w:val="28"/>
          <w:szCs w:val="28"/>
        </w:rPr>
        <w:pPrChange w:id="117" w:author="S-Yansong" w:date="2016-01-11T10:09:00Z">
          <w:pPr>
            <w:ind w:firstLine="570"/>
          </w:pPr>
        </w:pPrChange>
      </w:pPr>
      <w:moveFromRangeStart w:id="118" w:author="S-Yansong" w:date="2016-01-11T10:08:00Z" w:name="move440270267"/>
      <w:moveFrom w:id="119" w:author="S-Yansong" w:date="2016-01-11T10:08:00Z">
        <w:r w:rsidRPr="00E72B31" w:rsidDel="002864D7">
          <w:rPr>
            <w:rFonts w:ascii="华文楷体" w:eastAsia="华文楷体" w:hAnsi="华文楷体" w:hint="eastAsia"/>
            <w:sz w:val="28"/>
            <w:szCs w:val="28"/>
          </w:rPr>
          <w:t>所以说呢这样一种因果法呢都是一种无自性的一种因果法，所以说呢“布施等一切福德资粮与无有愚昧之垢的智慧资粮圆融双运的正道”对于中观宗来说非常的合理，应该说呢既然他是有这个因果论，他就是会修持布施等一切福德资粮，因为无性的缘故呢，他也不会有愚痴的这个垢染，所以“无有愚昧之垢”。</w:t>
        </w:r>
      </w:moveFrom>
    </w:p>
    <w:moveFromRangeEnd w:id="118"/>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那么这个方面的“愚昧之垢”前面讲过了就是一种愚痴，那么对什么愚痴呢？就是对万法本性的一种愚痴</w:t>
      </w:r>
      <w:del w:id="120" w:author="S-Yansong" w:date="2016-01-08T16:06:00Z">
        <w:r w:rsidRPr="00E72B31" w:rsidDel="00A818B5">
          <w:rPr>
            <w:rFonts w:ascii="华文楷体" w:eastAsia="华文楷体" w:hAnsi="华文楷体" w:hint="eastAsia"/>
            <w:sz w:val="28"/>
            <w:szCs w:val="28"/>
          </w:rPr>
          <w:delText>，</w:delText>
        </w:r>
      </w:del>
      <w:ins w:id="121" w:author="S-Yansong" w:date="2016-01-08T16:06:00Z">
        <w:r w:rsidR="00A818B5">
          <w:rPr>
            <w:rFonts w:ascii="华文楷体" w:eastAsia="华文楷体" w:hAnsi="华文楷体" w:hint="eastAsia"/>
            <w:sz w:val="28"/>
            <w:szCs w:val="28"/>
          </w:rPr>
          <w:t>。</w:t>
        </w:r>
      </w:ins>
      <w:r w:rsidRPr="00E72B31">
        <w:rPr>
          <w:rFonts w:ascii="华文楷体" w:eastAsia="华文楷体" w:hAnsi="华文楷体" w:hint="eastAsia"/>
          <w:sz w:val="28"/>
          <w:szCs w:val="28"/>
        </w:rPr>
        <w:t>那么如果</w:t>
      </w:r>
      <w:proofErr w:type="gramStart"/>
      <w:r w:rsidRPr="00E72B31">
        <w:rPr>
          <w:rFonts w:ascii="华文楷体" w:eastAsia="华文楷体" w:hAnsi="华文楷体" w:hint="eastAsia"/>
          <w:sz w:val="28"/>
          <w:szCs w:val="28"/>
        </w:rPr>
        <w:t>你不了知</w:t>
      </w:r>
      <w:proofErr w:type="gramEnd"/>
      <w:r w:rsidRPr="00E72B31">
        <w:rPr>
          <w:rFonts w:ascii="华文楷体" w:eastAsia="华文楷体" w:hAnsi="华文楷体" w:hint="eastAsia"/>
          <w:sz w:val="28"/>
          <w:szCs w:val="28"/>
        </w:rPr>
        <w:t>万法的体性，不了知万法的空性，这种心态就是属于一种愚痴的心态，所以说如果你带着这种愚痴的心态去修持布施等</w:t>
      </w:r>
      <w:del w:id="122" w:author="S-Yansong" w:date="2016-01-08T16:06:00Z">
        <w:r w:rsidRPr="00E72B31" w:rsidDel="00A818B5">
          <w:rPr>
            <w:rFonts w:ascii="华文楷体" w:eastAsia="华文楷体" w:hAnsi="华文楷体" w:hint="eastAsia"/>
            <w:sz w:val="28"/>
            <w:szCs w:val="28"/>
          </w:rPr>
          <w:delText>，</w:delText>
        </w:r>
      </w:del>
      <w:ins w:id="123" w:author="S-Yansong" w:date="2016-01-08T16:06:00Z">
        <w:r w:rsidR="00A818B5">
          <w:rPr>
            <w:rFonts w:ascii="华文楷体" w:eastAsia="华文楷体" w:hAnsi="华文楷体" w:hint="eastAsia"/>
            <w:sz w:val="28"/>
            <w:szCs w:val="28"/>
          </w:rPr>
          <w:t>。</w:t>
        </w:r>
      </w:ins>
      <w:r w:rsidRPr="00E72B31">
        <w:rPr>
          <w:rFonts w:ascii="华文楷体" w:eastAsia="华文楷体" w:hAnsi="华文楷体" w:hint="eastAsia"/>
          <w:sz w:val="28"/>
          <w:szCs w:val="28"/>
        </w:rPr>
        <w:t>那么这个</w:t>
      </w:r>
      <w:proofErr w:type="gramStart"/>
      <w:r w:rsidRPr="00E72B31">
        <w:rPr>
          <w:rFonts w:ascii="华文楷体" w:eastAsia="华文楷体" w:hAnsi="华文楷体" w:hint="eastAsia"/>
          <w:sz w:val="28"/>
          <w:szCs w:val="28"/>
        </w:rPr>
        <w:t>资粮它本</w:t>
      </w:r>
      <w:r w:rsidRPr="00E72B31">
        <w:rPr>
          <w:rFonts w:ascii="华文楷体" w:eastAsia="华文楷体" w:hAnsi="华文楷体" w:hint="eastAsia"/>
          <w:sz w:val="28"/>
          <w:szCs w:val="28"/>
        </w:rPr>
        <w:lastRenderedPageBreak/>
        <w:t>身</w:t>
      </w:r>
      <w:proofErr w:type="gramEnd"/>
      <w:r w:rsidRPr="00E72B31">
        <w:rPr>
          <w:rFonts w:ascii="华文楷体" w:eastAsia="华文楷体" w:hAnsi="华文楷体" w:hint="eastAsia"/>
          <w:sz w:val="28"/>
          <w:szCs w:val="28"/>
        </w:rPr>
        <w:t>呢因为受</w:t>
      </w:r>
      <w:proofErr w:type="gramStart"/>
      <w:r w:rsidRPr="00E72B31">
        <w:rPr>
          <w:rFonts w:ascii="华文楷体" w:eastAsia="华文楷体" w:hAnsi="华文楷体" w:hint="eastAsia"/>
          <w:sz w:val="28"/>
          <w:szCs w:val="28"/>
        </w:rPr>
        <w:t>了你愚痴心</w:t>
      </w:r>
      <w:proofErr w:type="gramEnd"/>
      <w:r w:rsidRPr="00E72B31">
        <w:rPr>
          <w:rFonts w:ascii="华文楷体" w:eastAsia="华文楷体" w:hAnsi="华文楷体" w:hint="eastAsia"/>
          <w:sz w:val="28"/>
          <w:szCs w:val="28"/>
        </w:rPr>
        <w:t>态的染污的缘故，</w:t>
      </w:r>
      <w:proofErr w:type="gramStart"/>
      <w:r w:rsidRPr="00E72B31">
        <w:rPr>
          <w:rFonts w:ascii="华文楷体" w:eastAsia="华文楷体" w:hAnsi="华文楷体" w:hint="eastAsia"/>
          <w:sz w:val="28"/>
          <w:szCs w:val="28"/>
        </w:rPr>
        <w:t>资粮它也</w:t>
      </w:r>
      <w:proofErr w:type="gramEnd"/>
      <w:r w:rsidRPr="00E72B31">
        <w:rPr>
          <w:rFonts w:ascii="华文楷体" w:eastAsia="华文楷体" w:hAnsi="华文楷体" w:hint="eastAsia"/>
          <w:sz w:val="28"/>
          <w:szCs w:val="28"/>
        </w:rPr>
        <w:t>不会是完全清净的</w:t>
      </w:r>
      <w:del w:id="124" w:author="S-Yansong" w:date="2016-01-08T16:06:00Z">
        <w:r w:rsidRPr="00E72B31" w:rsidDel="00A818B5">
          <w:rPr>
            <w:rFonts w:ascii="华文楷体" w:eastAsia="华文楷体" w:hAnsi="华文楷体" w:hint="eastAsia"/>
            <w:sz w:val="28"/>
            <w:szCs w:val="28"/>
          </w:rPr>
          <w:delText>，</w:delText>
        </w:r>
      </w:del>
      <w:ins w:id="125" w:author="S-Yansong" w:date="2016-01-08T16:06:00Z">
        <w:r w:rsidR="00A818B5">
          <w:rPr>
            <w:rFonts w:ascii="华文楷体" w:eastAsia="华文楷体" w:hAnsi="华文楷体" w:hint="eastAsia"/>
            <w:sz w:val="28"/>
            <w:szCs w:val="28"/>
          </w:rPr>
          <w:t>。</w:t>
        </w:r>
      </w:ins>
      <w:r w:rsidRPr="00E72B31">
        <w:rPr>
          <w:rFonts w:ascii="华文楷体" w:eastAsia="华文楷体" w:hAnsi="华文楷体" w:hint="eastAsia"/>
          <w:sz w:val="28"/>
          <w:szCs w:val="28"/>
        </w:rPr>
        <w:t>如果这个资</w:t>
      </w:r>
      <w:proofErr w:type="gramStart"/>
      <w:r w:rsidRPr="00E72B31">
        <w:rPr>
          <w:rFonts w:ascii="华文楷体" w:eastAsia="华文楷体" w:hAnsi="华文楷体" w:hint="eastAsia"/>
          <w:sz w:val="28"/>
          <w:szCs w:val="28"/>
        </w:rPr>
        <w:t>粮不是</w:t>
      </w:r>
      <w:proofErr w:type="gramEnd"/>
      <w:r w:rsidRPr="00E72B31">
        <w:rPr>
          <w:rFonts w:ascii="华文楷体" w:eastAsia="华文楷体" w:hAnsi="华文楷体" w:hint="eastAsia"/>
          <w:sz w:val="28"/>
          <w:szCs w:val="28"/>
        </w:rPr>
        <w:t>很清净的，那么你想要通过这种不清净的资粮，迅速直接的获得一种</w:t>
      </w:r>
      <w:proofErr w:type="gramStart"/>
      <w:r w:rsidRPr="00E72B31">
        <w:rPr>
          <w:rFonts w:ascii="华文楷体" w:eastAsia="华文楷体" w:hAnsi="华文楷体" w:hint="eastAsia"/>
          <w:sz w:val="28"/>
          <w:szCs w:val="28"/>
        </w:rPr>
        <w:t>殊胜果位那也是</w:t>
      </w:r>
      <w:proofErr w:type="gramEnd"/>
      <w:r w:rsidRPr="00E72B31">
        <w:rPr>
          <w:rFonts w:ascii="华文楷体" w:eastAsia="华文楷体" w:hAnsi="华文楷体" w:hint="eastAsia"/>
          <w:sz w:val="28"/>
          <w:szCs w:val="28"/>
        </w:rPr>
        <w:t>不现实的事情。所以说就说是这个资粮的清净</w:t>
      </w:r>
      <w:proofErr w:type="gramStart"/>
      <w:r w:rsidRPr="00E72B31">
        <w:rPr>
          <w:rFonts w:ascii="华文楷体" w:eastAsia="华文楷体" w:hAnsi="华文楷体" w:hint="eastAsia"/>
          <w:sz w:val="28"/>
          <w:szCs w:val="28"/>
        </w:rPr>
        <w:t>与否呢</w:t>
      </w:r>
      <w:ins w:id="126" w:author="S-Yansong" w:date="2016-01-11T10:11:00Z">
        <w:r w:rsidR="001C45C0">
          <w:rPr>
            <w:rFonts w:ascii="华文楷体" w:eastAsia="华文楷体" w:hAnsi="华文楷体" w:hint="eastAsia"/>
            <w:sz w:val="28"/>
            <w:szCs w:val="28"/>
          </w:rPr>
          <w:t>乃</w:t>
        </w:r>
      </w:ins>
      <w:proofErr w:type="gramEnd"/>
      <w:del w:id="127" w:author="S-Yansong" w:date="2016-01-11T10:11:00Z">
        <w:r w:rsidRPr="00E72B31" w:rsidDel="001C45C0">
          <w:rPr>
            <w:rFonts w:ascii="华文楷体" w:eastAsia="华文楷体" w:hAnsi="华文楷体" w:hint="eastAsia"/>
            <w:sz w:val="28"/>
            <w:szCs w:val="28"/>
          </w:rPr>
          <w:delText>来</w:delText>
        </w:r>
      </w:del>
      <w:r w:rsidRPr="00E72B31">
        <w:rPr>
          <w:rFonts w:ascii="华文楷体" w:eastAsia="华文楷体" w:hAnsi="华文楷体" w:hint="eastAsia"/>
          <w:sz w:val="28"/>
          <w:szCs w:val="28"/>
        </w:rPr>
        <w:t>至于他的见解清净与否，那么这个资粮的清不清净也关系到我们能不能</w:t>
      </w:r>
      <w:proofErr w:type="gramStart"/>
      <w:r w:rsidRPr="00E72B31">
        <w:rPr>
          <w:rFonts w:ascii="华文楷体" w:eastAsia="华文楷体" w:hAnsi="华文楷体" w:hint="eastAsia"/>
          <w:sz w:val="28"/>
          <w:szCs w:val="28"/>
        </w:rPr>
        <w:t>够</w:t>
      </w:r>
      <w:ins w:id="128" w:author="S-Yansong" w:date="2016-01-11T10:11:00Z">
        <w:r w:rsidR="001C45C0">
          <w:rPr>
            <w:rFonts w:ascii="华文楷体" w:eastAsia="华文楷体" w:hAnsi="华文楷体" w:hint="eastAsia"/>
            <w:sz w:val="28"/>
            <w:szCs w:val="28"/>
          </w:rPr>
          <w:t>直接</w:t>
        </w:r>
      </w:ins>
      <w:proofErr w:type="gramEnd"/>
      <w:r w:rsidRPr="00E72B31">
        <w:rPr>
          <w:rFonts w:ascii="华文楷体" w:eastAsia="华文楷体" w:hAnsi="华文楷体" w:hint="eastAsia"/>
          <w:sz w:val="28"/>
          <w:szCs w:val="28"/>
        </w:rPr>
        <w:t>成为一种成佛，或者成就的因的缘故，对修行人来讲呢是非常关键的。</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那么对于</w:t>
      </w:r>
      <w:proofErr w:type="gramStart"/>
      <w:r w:rsidRPr="00E72B31">
        <w:rPr>
          <w:rFonts w:ascii="华文楷体" w:eastAsia="华文楷体" w:hAnsi="华文楷体" w:hint="eastAsia"/>
          <w:sz w:val="28"/>
          <w:szCs w:val="28"/>
        </w:rPr>
        <w:t>有实宗来讲</w:t>
      </w:r>
      <w:proofErr w:type="gramEnd"/>
      <w:r w:rsidRPr="00E72B31">
        <w:rPr>
          <w:rFonts w:ascii="华文楷体" w:eastAsia="华文楷体" w:hAnsi="华文楷体" w:hint="eastAsia"/>
          <w:sz w:val="28"/>
          <w:szCs w:val="28"/>
        </w:rPr>
        <w:t>的话就不合理</w:t>
      </w:r>
      <w:del w:id="129" w:author="S-Yansong" w:date="2016-01-11T10:12:00Z">
        <w:r w:rsidRPr="00E72B31" w:rsidDel="001C45C0">
          <w:rPr>
            <w:rFonts w:ascii="华文楷体" w:eastAsia="华文楷体" w:hAnsi="华文楷体" w:hint="eastAsia"/>
            <w:sz w:val="28"/>
            <w:szCs w:val="28"/>
          </w:rPr>
          <w:delText>，</w:delText>
        </w:r>
      </w:del>
      <w:ins w:id="130" w:author="S-Yansong" w:date="2016-01-11T10:12:00Z">
        <w:r w:rsidR="001C45C0">
          <w:rPr>
            <w:rFonts w:ascii="华文楷体" w:eastAsia="华文楷体" w:hAnsi="华文楷体" w:hint="eastAsia"/>
            <w:sz w:val="28"/>
            <w:szCs w:val="28"/>
          </w:rPr>
          <w:t>。</w:t>
        </w:r>
      </w:ins>
      <w:proofErr w:type="gramStart"/>
      <w:r w:rsidRPr="00E72B31">
        <w:rPr>
          <w:rFonts w:ascii="华文楷体" w:eastAsia="华文楷体" w:hAnsi="华文楷体" w:hint="eastAsia"/>
          <w:sz w:val="28"/>
          <w:szCs w:val="28"/>
        </w:rPr>
        <w:t>有实宗是</w:t>
      </w:r>
      <w:proofErr w:type="gramEnd"/>
      <w:r w:rsidRPr="00E72B31">
        <w:rPr>
          <w:rFonts w:ascii="华文楷体" w:eastAsia="华文楷体" w:hAnsi="华文楷体" w:hint="eastAsia"/>
          <w:sz w:val="28"/>
          <w:szCs w:val="28"/>
        </w:rPr>
        <w:t>安立了因果都有自性</w:t>
      </w:r>
      <w:del w:id="131" w:author="S-Yansong" w:date="2016-01-08T16:06:00Z">
        <w:r w:rsidRPr="00E72B31" w:rsidDel="00A818B5">
          <w:rPr>
            <w:rFonts w:ascii="华文楷体" w:eastAsia="华文楷体" w:hAnsi="华文楷体" w:hint="eastAsia"/>
            <w:sz w:val="28"/>
            <w:szCs w:val="28"/>
          </w:rPr>
          <w:delText>，</w:delText>
        </w:r>
      </w:del>
      <w:ins w:id="132" w:author="S-Yansong" w:date="2016-01-08T16:06:00Z">
        <w:r w:rsidR="00A818B5">
          <w:rPr>
            <w:rFonts w:ascii="华文楷体" w:eastAsia="华文楷体" w:hAnsi="华文楷体" w:hint="eastAsia"/>
            <w:sz w:val="28"/>
            <w:szCs w:val="28"/>
          </w:rPr>
          <w:t>。</w:t>
        </w:r>
      </w:ins>
      <w:r w:rsidRPr="00E72B31">
        <w:rPr>
          <w:rFonts w:ascii="华文楷体" w:eastAsia="华文楷体" w:hAnsi="华文楷体" w:hint="eastAsia"/>
          <w:sz w:val="28"/>
          <w:szCs w:val="28"/>
        </w:rPr>
        <w:t>那么实际上呢就是说，如果说是因果有自性的话，第一个那么就能够承受</w:t>
      </w:r>
      <w:proofErr w:type="gramStart"/>
      <w:r w:rsidRPr="00E72B31">
        <w:rPr>
          <w:rFonts w:ascii="华文楷体" w:eastAsia="华文楷体" w:hAnsi="华文楷体" w:hint="eastAsia"/>
          <w:sz w:val="28"/>
          <w:szCs w:val="28"/>
        </w:rPr>
        <w:t>得起离一多</w:t>
      </w:r>
      <w:proofErr w:type="gramEnd"/>
      <w:r w:rsidRPr="00E72B31">
        <w:rPr>
          <w:rFonts w:ascii="华文楷体" w:eastAsia="华文楷体" w:hAnsi="华文楷体" w:hint="eastAsia"/>
          <w:sz w:val="28"/>
          <w:szCs w:val="28"/>
        </w:rPr>
        <w:t>因的观察，因为有自性的法都是离一多的缘故，所以说你</w:t>
      </w:r>
      <w:proofErr w:type="gramStart"/>
      <w:r w:rsidRPr="00E72B31">
        <w:rPr>
          <w:rFonts w:ascii="华文楷体" w:eastAsia="华文楷体" w:hAnsi="华文楷体" w:hint="eastAsia"/>
          <w:sz w:val="28"/>
          <w:szCs w:val="28"/>
        </w:rPr>
        <w:t>用离一多因怎么</w:t>
      </w:r>
      <w:proofErr w:type="gramEnd"/>
      <w:r w:rsidRPr="00E72B31">
        <w:rPr>
          <w:rFonts w:ascii="华文楷体" w:eastAsia="华文楷体" w:hAnsi="华文楷体" w:hint="eastAsia"/>
          <w:sz w:val="28"/>
          <w:szCs w:val="28"/>
        </w:rPr>
        <w:t>去观察也没有办法否定它的这样一种自性。这个方面呢就说是有这个过失，就说你的这个因果</w:t>
      </w:r>
      <w:proofErr w:type="gramStart"/>
      <w:r w:rsidRPr="00E72B31">
        <w:rPr>
          <w:rFonts w:ascii="华文楷体" w:eastAsia="华文楷体" w:hAnsi="华文楷体" w:hint="eastAsia"/>
          <w:sz w:val="28"/>
          <w:szCs w:val="28"/>
        </w:rPr>
        <w:t>呢能够堪忍离</w:t>
      </w:r>
      <w:proofErr w:type="gramEnd"/>
      <w:r w:rsidRPr="00E72B31">
        <w:rPr>
          <w:rFonts w:ascii="华文楷体" w:eastAsia="华文楷体" w:hAnsi="华文楷体" w:hint="eastAsia"/>
          <w:sz w:val="28"/>
          <w:szCs w:val="28"/>
        </w:rPr>
        <w:t>一多因的观察，但实际上呢这个是不可能的事情。</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第二个方面呢就换另外一个角度来讲，那么如果你的因是有自性的因，如果是有自性的因呢，它就</w:t>
      </w:r>
      <w:ins w:id="133" w:author="S-Yansong" w:date="2016-01-11T10:12:00Z">
        <w:r w:rsidR="003C6C7F">
          <w:rPr>
            <w:rFonts w:ascii="华文楷体" w:eastAsia="华文楷体" w:hAnsi="华文楷体" w:hint="eastAsia"/>
            <w:sz w:val="28"/>
            <w:szCs w:val="28"/>
          </w:rPr>
          <w:t>不</w:t>
        </w:r>
      </w:ins>
      <w:del w:id="134" w:author="S-Yansong" w:date="2016-01-11T10:12:00Z">
        <w:r w:rsidRPr="00E72B31" w:rsidDel="003C6C7F">
          <w:rPr>
            <w:rFonts w:ascii="华文楷体" w:eastAsia="华文楷体" w:hAnsi="华文楷体" w:hint="eastAsia"/>
            <w:sz w:val="28"/>
            <w:szCs w:val="28"/>
          </w:rPr>
          <w:delText>是</w:delText>
        </w:r>
      </w:del>
      <w:proofErr w:type="gramStart"/>
      <w:r w:rsidRPr="00E72B31">
        <w:rPr>
          <w:rFonts w:ascii="华文楷体" w:eastAsia="华文楷体" w:hAnsi="华文楷体" w:hint="eastAsia"/>
          <w:sz w:val="28"/>
          <w:szCs w:val="28"/>
        </w:rPr>
        <w:t>需要观待其他</w:t>
      </w:r>
      <w:proofErr w:type="gramEnd"/>
      <w:r w:rsidRPr="00E72B31">
        <w:rPr>
          <w:rFonts w:ascii="华文楷体" w:eastAsia="华文楷体" w:hAnsi="华文楷体" w:hint="eastAsia"/>
          <w:sz w:val="28"/>
          <w:szCs w:val="28"/>
        </w:rPr>
        <w:t>因缘了。不</w:t>
      </w:r>
      <w:proofErr w:type="gramStart"/>
      <w:r w:rsidRPr="00E72B31">
        <w:rPr>
          <w:rFonts w:ascii="华文楷体" w:eastAsia="华文楷体" w:hAnsi="华文楷体" w:hint="eastAsia"/>
          <w:sz w:val="28"/>
          <w:szCs w:val="28"/>
        </w:rPr>
        <w:t>需要观待其他</w:t>
      </w:r>
      <w:proofErr w:type="gramEnd"/>
      <w:r w:rsidRPr="00E72B31">
        <w:rPr>
          <w:rFonts w:ascii="华文楷体" w:eastAsia="华文楷体" w:hAnsi="华文楷体" w:hint="eastAsia"/>
          <w:sz w:val="28"/>
          <w:szCs w:val="28"/>
        </w:rPr>
        <w:t>因缘，那么就说它就根本不是缘起的法，那么也是违背了佛的这个教证，实际上理证上面也是没办法安立的。如果你没有这样的因也没办法</w:t>
      </w:r>
      <w:proofErr w:type="gramStart"/>
      <w:r w:rsidRPr="00E72B31">
        <w:rPr>
          <w:rFonts w:ascii="华文楷体" w:eastAsia="华文楷体" w:hAnsi="华文楷体" w:hint="eastAsia"/>
          <w:sz w:val="28"/>
          <w:szCs w:val="28"/>
        </w:rPr>
        <w:t>安立它的</w:t>
      </w:r>
      <w:proofErr w:type="gramEnd"/>
      <w:r w:rsidRPr="00E72B31">
        <w:rPr>
          <w:rFonts w:ascii="华文楷体" w:eastAsia="华文楷体" w:hAnsi="华文楷体" w:hint="eastAsia"/>
          <w:sz w:val="28"/>
          <w:szCs w:val="28"/>
        </w:rPr>
        <w:t>果法，所以说如果是有自性的话，因没办法成因</w:t>
      </w:r>
      <w:del w:id="135" w:author="S-Yansong" w:date="2016-01-11T10:13:00Z">
        <w:r w:rsidRPr="00E72B31" w:rsidDel="003A54FB">
          <w:rPr>
            <w:rFonts w:ascii="华文楷体" w:eastAsia="华文楷体" w:hAnsi="华文楷体" w:hint="eastAsia"/>
            <w:sz w:val="28"/>
            <w:szCs w:val="28"/>
          </w:rPr>
          <w:delText>，</w:delText>
        </w:r>
      </w:del>
      <w:ins w:id="136" w:author="S-Yansong" w:date="2016-01-11T10:13:00Z">
        <w:r w:rsidR="003A54FB">
          <w:rPr>
            <w:rFonts w:ascii="华文楷体" w:eastAsia="华文楷体" w:hAnsi="华文楷体" w:hint="eastAsia"/>
            <w:sz w:val="28"/>
            <w:szCs w:val="28"/>
          </w:rPr>
          <w:t>。</w:t>
        </w:r>
      </w:ins>
      <w:r w:rsidRPr="00E72B31">
        <w:rPr>
          <w:rFonts w:ascii="华文楷体" w:eastAsia="华文楷体" w:hAnsi="华文楷体" w:hint="eastAsia"/>
          <w:sz w:val="28"/>
          <w:szCs w:val="28"/>
        </w:rPr>
        <w:t>那么如果没有因的话，</w:t>
      </w:r>
      <w:ins w:id="137" w:author="S-Yansong" w:date="2016-01-11T10:13:00Z">
        <w:r w:rsidR="00DB5BD9">
          <w:rPr>
            <w:rFonts w:ascii="华文楷体" w:eastAsia="华文楷体" w:hAnsi="华文楷体" w:hint="eastAsia"/>
            <w:sz w:val="28"/>
            <w:szCs w:val="28"/>
          </w:rPr>
          <w:t>通</w:t>
        </w:r>
      </w:ins>
      <w:del w:id="138" w:author="S-Yansong" w:date="2016-01-11T10:13:00Z">
        <w:r w:rsidRPr="00E72B31" w:rsidDel="00DB5BD9">
          <w:rPr>
            <w:rFonts w:ascii="华文楷体" w:eastAsia="华文楷体" w:hAnsi="华文楷体" w:hint="eastAsia"/>
            <w:sz w:val="28"/>
            <w:szCs w:val="28"/>
          </w:rPr>
          <w:delText>透</w:delText>
        </w:r>
      </w:del>
      <w:r w:rsidRPr="00E72B31">
        <w:rPr>
          <w:rFonts w:ascii="华文楷体" w:eastAsia="华文楷体" w:hAnsi="华文楷体" w:hint="eastAsia"/>
          <w:sz w:val="28"/>
          <w:szCs w:val="28"/>
        </w:rPr>
        <w:t>过因也没办法生果。</w:t>
      </w:r>
      <w:ins w:id="139" w:author="S-Yansong" w:date="2016-01-11T10:13:00Z">
        <w:r w:rsidR="00DB5BD9">
          <w:rPr>
            <w:rFonts w:ascii="华文楷体" w:eastAsia="华文楷体" w:hAnsi="华文楷体" w:hint="eastAsia"/>
            <w:sz w:val="28"/>
            <w:szCs w:val="28"/>
          </w:rPr>
          <w:t>因此</w:t>
        </w:r>
      </w:ins>
      <w:del w:id="140" w:author="S-Yansong" w:date="2016-01-11T10:13:00Z">
        <w:r w:rsidRPr="00E72B31" w:rsidDel="00DB5BD9">
          <w:rPr>
            <w:rFonts w:ascii="华文楷体" w:eastAsia="华文楷体" w:hAnsi="华文楷体" w:hint="eastAsia"/>
            <w:sz w:val="28"/>
            <w:szCs w:val="28"/>
          </w:rPr>
          <w:delText>意思</w:delText>
        </w:r>
      </w:del>
      <w:r w:rsidRPr="00E72B31">
        <w:rPr>
          <w:rFonts w:ascii="华文楷体" w:eastAsia="华文楷体" w:hAnsi="华文楷体" w:hint="eastAsia"/>
          <w:sz w:val="28"/>
          <w:szCs w:val="28"/>
        </w:rPr>
        <w:t>说呢对</w:t>
      </w:r>
      <w:proofErr w:type="gramStart"/>
      <w:r w:rsidRPr="00E72B31">
        <w:rPr>
          <w:rFonts w:ascii="华文楷体" w:eastAsia="华文楷体" w:hAnsi="华文楷体" w:hint="eastAsia"/>
          <w:sz w:val="28"/>
          <w:szCs w:val="28"/>
        </w:rPr>
        <w:t>有实宗来讲</w:t>
      </w:r>
      <w:proofErr w:type="gramEnd"/>
      <w:r w:rsidRPr="00E72B31">
        <w:rPr>
          <w:rFonts w:ascii="华文楷体" w:eastAsia="华文楷体" w:hAnsi="华文楷体" w:hint="eastAsia"/>
          <w:sz w:val="28"/>
          <w:szCs w:val="28"/>
        </w:rPr>
        <w:t>的话，要安立有自性的因果的确是有些不合理的，所以只有在无自性当中才会安</w:t>
      </w:r>
      <w:proofErr w:type="gramStart"/>
      <w:r w:rsidRPr="00E72B31">
        <w:rPr>
          <w:rFonts w:ascii="华文楷体" w:eastAsia="华文楷体" w:hAnsi="华文楷体" w:hint="eastAsia"/>
          <w:sz w:val="28"/>
          <w:szCs w:val="28"/>
        </w:rPr>
        <w:t>立真正</w:t>
      </w:r>
      <w:proofErr w:type="gramEnd"/>
      <w:r w:rsidRPr="00E72B31">
        <w:rPr>
          <w:rFonts w:ascii="华文楷体" w:eastAsia="华文楷体" w:hAnsi="华文楷体" w:hint="eastAsia"/>
          <w:sz w:val="28"/>
          <w:szCs w:val="28"/>
        </w:rPr>
        <w:t>的因果关系。</w:t>
      </w:r>
    </w:p>
    <w:p w:rsidR="00E72B31" w:rsidRPr="00E72B31" w:rsidRDefault="00E72B31" w:rsidP="00E72B31">
      <w:pPr>
        <w:ind w:firstLine="570"/>
        <w:rPr>
          <w:rFonts w:ascii="华文楷体" w:eastAsia="华文楷体" w:hAnsi="华文楷体"/>
          <w:sz w:val="28"/>
          <w:szCs w:val="28"/>
        </w:rPr>
      </w:pPr>
      <w:del w:id="141" w:author="S-Yansong" w:date="2016-01-08T16:07:00Z">
        <w:r w:rsidRPr="00E72B31" w:rsidDel="00A818B5">
          <w:rPr>
            <w:rFonts w:ascii="华文楷体" w:eastAsia="华文楷体" w:hAnsi="华文楷体" w:hint="eastAsia"/>
            <w:sz w:val="28"/>
            <w:szCs w:val="28"/>
          </w:rPr>
          <w:delText>“</w:delText>
        </w:r>
      </w:del>
      <w:ins w:id="142" w:author="S-Yansong" w:date="2016-01-08T16:07:00Z">
        <w:r w:rsidR="00A818B5" w:rsidRPr="00A818B5">
          <w:rPr>
            <w:rFonts w:asciiTheme="minorEastAsia" w:hAnsiTheme="minorEastAsia" w:hint="eastAsia"/>
            <w:sz w:val="28"/>
            <w:szCs w:val="28"/>
            <w:rPrChange w:id="143" w:author="S-Yansong" w:date="2016-01-08T16:07:00Z">
              <w:rPr>
                <w:rFonts w:ascii="华文楷体" w:eastAsia="华文楷体" w:hAnsi="华文楷体" w:hint="eastAsia"/>
                <w:sz w:val="28"/>
                <w:szCs w:val="28"/>
              </w:rPr>
            </w:rPrChange>
          </w:rPr>
          <w:t>【</w:t>
        </w:r>
      </w:ins>
      <w:r w:rsidRPr="00A818B5">
        <w:rPr>
          <w:rFonts w:asciiTheme="minorEastAsia" w:hAnsiTheme="minorEastAsia" w:hint="eastAsia"/>
          <w:sz w:val="28"/>
          <w:szCs w:val="28"/>
          <w:rPrChange w:id="144" w:author="S-Yansong" w:date="2016-01-08T16:07:00Z">
            <w:rPr>
              <w:rFonts w:ascii="华文楷体" w:eastAsia="华文楷体" w:hAnsi="华文楷体" w:hint="eastAsia"/>
              <w:sz w:val="28"/>
              <w:szCs w:val="28"/>
            </w:rPr>
          </w:rPrChange>
        </w:rPr>
        <w:t>也可以说，了知尽管在胜义中无有自性但世俗现分之无欺缘起的本相后再进一步学道，不会有对万法之实相颠倒执著染污内心的</w:t>
      </w:r>
      <w:r w:rsidRPr="00A818B5">
        <w:rPr>
          <w:rFonts w:asciiTheme="minorEastAsia" w:hAnsiTheme="minorEastAsia" w:hint="eastAsia"/>
          <w:sz w:val="28"/>
          <w:szCs w:val="28"/>
          <w:rPrChange w:id="145" w:author="S-Yansong" w:date="2016-01-08T16:07:00Z">
            <w:rPr>
              <w:rFonts w:ascii="华文楷体" w:eastAsia="华文楷体" w:hAnsi="华文楷体" w:hint="eastAsia"/>
              <w:sz w:val="28"/>
              <w:szCs w:val="28"/>
            </w:rPr>
          </w:rPrChange>
        </w:rPr>
        <w:lastRenderedPageBreak/>
        <w:t>现象，结果会成为清净的修道。</w:t>
      </w:r>
      <w:ins w:id="146" w:author="S-Yansong" w:date="2016-01-08T16:07:00Z">
        <w:r w:rsidR="00A818B5" w:rsidRPr="00A818B5">
          <w:rPr>
            <w:rFonts w:asciiTheme="minorEastAsia" w:hAnsiTheme="minorEastAsia" w:hint="eastAsia"/>
            <w:sz w:val="28"/>
            <w:szCs w:val="28"/>
            <w:rPrChange w:id="147" w:author="S-Yansong" w:date="2016-01-08T16:07:00Z">
              <w:rPr>
                <w:rFonts w:ascii="华文楷体" w:eastAsia="华文楷体" w:hAnsi="华文楷体" w:hint="eastAsia"/>
                <w:sz w:val="28"/>
                <w:szCs w:val="28"/>
              </w:rPr>
            </w:rPrChange>
          </w:rPr>
          <w:t>】</w:t>
        </w:r>
      </w:ins>
      <w:del w:id="148" w:author="S-Yansong" w:date="2016-01-08T16:07:00Z">
        <w:r w:rsidRPr="00A818B5" w:rsidDel="00A818B5">
          <w:rPr>
            <w:rFonts w:asciiTheme="minorEastAsia" w:hAnsiTheme="minorEastAsia" w:hint="eastAsia"/>
            <w:sz w:val="28"/>
            <w:szCs w:val="28"/>
            <w:rPrChange w:id="149" w:author="S-Yansong" w:date="2016-01-08T16:07:00Z">
              <w:rPr>
                <w:rFonts w:ascii="华文楷体" w:eastAsia="华文楷体" w:hAnsi="华文楷体" w:hint="eastAsia"/>
                <w:sz w:val="28"/>
                <w:szCs w:val="28"/>
              </w:rPr>
            </w:rPrChange>
          </w:rPr>
          <w:delText>”</w:delText>
        </w:r>
      </w:del>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那么这一段话呢就说中观宗的修行者呢他的道呢可成为清净的修道，之所以成为一种清净的修道呢就是因为了知了二</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的本性，称合于二</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的本性修持，他没有这些其余的颠倒的染污的缘故，所以说他的道</w:t>
      </w:r>
      <w:proofErr w:type="gramStart"/>
      <w:r w:rsidRPr="00E72B31">
        <w:rPr>
          <w:rFonts w:ascii="华文楷体" w:eastAsia="华文楷体" w:hAnsi="华文楷体" w:hint="eastAsia"/>
          <w:sz w:val="28"/>
          <w:szCs w:val="28"/>
        </w:rPr>
        <w:t>呢成为</w:t>
      </w:r>
      <w:proofErr w:type="gramEnd"/>
      <w:r w:rsidRPr="00E72B31">
        <w:rPr>
          <w:rFonts w:ascii="华文楷体" w:eastAsia="华文楷体" w:hAnsi="华文楷体" w:hint="eastAsia"/>
          <w:sz w:val="28"/>
          <w:szCs w:val="28"/>
        </w:rPr>
        <w:t>清净的修道。</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那么了</w:t>
      </w:r>
      <w:proofErr w:type="gramStart"/>
      <w:r w:rsidRPr="00E72B31">
        <w:rPr>
          <w:rFonts w:ascii="华文楷体" w:eastAsia="华文楷体" w:hAnsi="华文楷体" w:hint="eastAsia"/>
          <w:sz w:val="28"/>
          <w:szCs w:val="28"/>
        </w:rPr>
        <w:t>知尽管</w:t>
      </w:r>
      <w:proofErr w:type="gramEnd"/>
      <w:r w:rsidRPr="00E72B31">
        <w:rPr>
          <w:rFonts w:ascii="华文楷体" w:eastAsia="华文楷体" w:hAnsi="华文楷体" w:hint="eastAsia"/>
          <w:sz w:val="28"/>
          <w:szCs w:val="28"/>
        </w:rPr>
        <w:t>在胜义</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当中一切法没有自性，但是在世俗</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w:t>
      </w:r>
      <w:proofErr w:type="gramStart"/>
      <w:r w:rsidRPr="00E72B31">
        <w:rPr>
          <w:rFonts w:ascii="华文楷体" w:eastAsia="华文楷体" w:hAnsi="华文楷体" w:hint="eastAsia"/>
          <w:sz w:val="28"/>
          <w:szCs w:val="28"/>
        </w:rPr>
        <w:t>呢现分</w:t>
      </w:r>
      <w:proofErr w:type="gramEnd"/>
      <w:r w:rsidRPr="00E72B31">
        <w:rPr>
          <w:rFonts w:ascii="华文楷体" w:eastAsia="华文楷体" w:hAnsi="华文楷体" w:hint="eastAsia"/>
          <w:sz w:val="28"/>
          <w:szCs w:val="28"/>
        </w:rPr>
        <w:t>的无欺缘故的本相，了</w:t>
      </w:r>
      <w:proofErr w:type="gramStart"/>
      <w:r w:rsidRPr="00E72B31">
        <w:rPr>
          <w:rFonts w:ascii="华文楷体" w:eastAsia="华文楷体" w:hAnsi="华文楷体" w:hint="eastAsia"/>
          <w:sz w:val="28"/>
          <w:szCs w:val="28"/>
        </w:rPr>
        <w:t>知之后</w:t>
      </w:r>
      <w:proofErr w:type="gramEnd"/>
      <w:r w:rsidRPr="00E72B31">
        <w:rPr>
          <w:rFonts w:ascii="华文楷体" w:eastAsia="华文楷体" w:hAnsi="华文楷体" w:hint="eastAsia"/>
          <w:sz w:val="28"/>
          <w:szCs w:val="28"/>
        </w:rPr>
        <w:t>呢，进一步可以学</w:t>
      </w:r>
      <w:ins w:id="150" w:author="S-Yansong" w:date="2016-01-11T15:46:00Z">
        <w:r w:rsidR="008648F9">
          <w:rPr>
            <w:rFonts w:ascii="华文楷体" w:eastAsia="华文楷体" w:hAnsi="华文楷体" w:hint="eastAsia"/>
            <w:sz w:val="28"/>
            <w:szCs w:val="28"/>
          </w:rPr>
          <w:t>道</w:t>
        </w:r>
      </w:ins>
      <w:del w:id="151" w:author="S-Yansong" w:date="2016-01-11T15:45:00Z">
        <w:r w:rsidRPr="00E72B31" w:rsidDel="008648F9">
          <w:rPr>
            <w:rFonts w:ascii="华文楷体" w:eastAsia="华文楷体" w:hAnsi="华文楷体" w:hint="eastAsia"/>
            <w:sz w:val="28"/>
            <w:szCs w:val="28"/>
          </w:rPr>
          <w:delText>到</w:delText>
        </w:r>
      </w:del>
      <w:r w:rsidRPr="00E72B31">
        <w:rPr>
          <w:rFonts w:ascii="华文楷体" w:eastAsia="华文楷体" w:hAnsi="华文楷体" w:hint="eastAsia"/>
          <w:sz w:val="28"/>
          <w:szCs w:val="28"/>
        </w:rPr>
        <w:t>。那么就是说世俗</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当中有现分，而且呢有现分的一种无欺的作用。比如说呢在世俗</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当中存在有情，修学者</w:t>
      </w:r>
      <w:del w:id="152" w:author="S-Yansong" w:date="2016-01-11T15:46:00Z">
        <w:r w:rsidRPr="00E72B31" w:rsidDel="006B0807">
          <w:rPr>
            <w:rFonts w:ascii="华文楷体" w:eastAsia="华文楷体" w:hAnsi="华文楷体" w:hint="eastAsia"/>
            <w:sz w:val="28"/>
            <w:szCs w:val="28"/>
          </w:rPr>
          <w:delText>，</w:delText>
        </w:r>
      </w:del>
      <w:ins w:id="153" w:author="S-Yansong" w:date="2016-01-11T15:46:00Z">
        <w:r w:rsidR="006B0807">
          <w:rPr>
            <w:rFonts w:ascii="华文楷体" w:eastAsia="华文楷体" w:hAnsi="华文楷体" w:hint="eastAsia"/>
            <w:sz w:val="28"/>
            <w:szCs w:val="28"/>
          </w:rPr>
          <w:t>；</w:t>
        </w:r>
      </w:ins>
      <w:r w:rsidRPr="00E72B31">
        <w:rPr>
          <w:rFonts w:ascii="华文楷体" w:eastAsia="华文楷体" w:hAnsi="华文楷体" w:hint="eastAsia"/>
          <w:sz w:val="28"/>
          <w:szCs w:val="28"/>
        </w:rPr>
        <w:t>也存在布施</w:t>
      </w:r>
      <w:proofErr w:type="gramStart"/>
      <w:r w:rsidRPr="00E72B31">
        <w:rPr>
          <w:rFonts w:ascii="华文楷体" w:eastAsia="华文楷体" w:hAnsi="华文楷体" w:hint="eastAsia"/>
          <w:sz w:val="28"/>
          <w:szCs w:val="28"/>
        </w:rPr>
        <w:t>的对境</w:t>
      </w:r>
      <w:proofErr w:type="gramEnd"/>
      <w:del w:id="154" w:author="S-Yansong" w:date="2016-01-11T15:46:00Z">
        <w:r w:rsidRPr="00E72B31" w:rsidDel="006B0807">
          <w:rPr>
            <w:rFonts w:ascii="华文楷体" w:eastAsia="华文楷体" w:hAnsi="华文楷体" w:hint="eastAsia"/>
            <w:sz w:val="28"/>
            <w:szCs w:val="28"/>
          </w:rPr>
          <w:delText>，</w:delText>
        </w:r>
      </w:del>
      <w:ins w:id="155" w:author="S-Yansong" w:date="2016-01-11T15:46:00Z">
        <w:r w:rsidR="006B0807">
          <w:rPr>
            <w:rFonts w:ascii="华文楷体" w:eastAsia="华文楷体" w:hAnsi="华文楷体" w:hint="eastAsia"/>
            <w:sz w:val="28"/>
            <w:szCs w:val="28"/>
          </w:rPr>
          <w:t>；</w:t>
        </w:r>
      </w:ins>
      <w:r w:rsidRPr="00E72B31">
        <w:rPr>
          <w:rFonts w:ascii="华文楷体" w:eastAsia="华文楷体" w:hAnsi="华文楷体" w:hint="eastAsia"/>
          <w:sz w:val="28"/>
          <w:szCs w:val="28"/>
        </w:rPr>
        <w:t>也存在这样一种物品，所以说呢在这样一种世俗</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当中呢，这个菩萨就可以通过这些显现的法来进行布施</w:t>
      </w:r>
      <w:del w:id="156" w:author="S-Yansong" w:date="2016-01-11T15:46:00Z">
        <w:r w:rsidRPr="00E72B31" w:rsidDel="006B0807">
          <w:rPr>
            <w:rFonts w:ascii="华文楷体" w:eastAsia="华文楷体" w:hAnsi="华文楷体" w:hint="eastAsia"/>
            <w:sz w:val="28"/>
            <w:szCs w:val="28"/>
          </w:rPr>
          <w:delText>，</w:delText>
        </w:r>
      </w:del>
      <w:ins w:id="157" w:author="S-Yansong" w:date="2016-01-11T15:46:00Z">
        <w:r w:rsidR="006B0807">
          <w:rPr>
            <w:rFonts w:ascii="华文楷体" w:eastAsia="华文楷体" w:hAnsi="华文楷体" w:hint="eastAsia"/>
            <w:sz w:val="28"/>
            <w:szCs w:val="28"/>
          </w:rPr>
          <w:t>。</w:t>
        </w:r>
      </w:ins>
      <w:r w:rsidRPr="00E72B31">
        <w:rPr>
          <w:rFonts w:ascii="华文楷体" w:eastAsia="华文楷体" w:hAnsi="华文楷体" w:hint="eastAsia"/>
          <w:sz w:val="28"/>
          <w:szCs w:val="28"/>
        </w:rPr>
        <w:t>那么进行布施之后呢，对方在无性当中呢，对方能够感受到你这个布施的东西，接受到你布施的东西之后呢，他能够产生一种关系，愉悦的心态</w:t>
      </w:r>
      <w:del w:id="158" w:author="S-Yansong" w:date="2016-01-11T15:46:00Z">
        <w:r w:rsidRPr="00E72B31" w:rsidDel="006B0807">
          <w:rPr>
            <w:rFonts w:ascii="华文楷体" w:eastAsia="华文楷体" w:hAnsi="华文楷体" w:hint="eastAsia"/>
            <w:sz w:val="28"/>
            <w:szCs w:val="28"/>
          </w:rPr>
          <w:delText>，</w:delText>
        </w:r>
      </w:del>
      <w:ins w:id="159" w:author="S-Yansong" w:date="2016-01-11T15:46:00Z">
        <w:r w:rsidR="006B0807">
          <w:rPr>
            <w:rFonts w:ascii="华文楷体" w:eastAsia="华文楷体" w:hAnsi="华文楷体" w:hint="eastAsia"/>
            <w:sz w:val="28"/>
            <w:szCs w:val="28"/>
          </w:rPr>
          <w:t>。</w:t>
        </w:r>
      </w:ins>
      <w:r w:rsidRPr="00E72B31">
        <w:rPr>
          <w:rFonts w:ascii="华文楷体" w:eastAsia="华文楷体" w:hAnsi="华文楷体" w:hint="eastAsia"/>
          <w:sz w:val="28"/>
          <w:szCs w:val="28"/>
        </w:rPr>
        <w:t>那么你自己呢也是通过布施的缘故打破</w:t>
      </w:r>
      <w:del w:id="160" w:author="S-Yansong" w:date="2016-01-11T15:46:00Z">
        <w:r w:rsidRPr="00E72B31" w:rsidDel="006B0807">
          <w:rPr>
            <w:rFonts w:ascii="华文楷体" w:eastAsia="华文楷体" w:hAnsi="华文楷体" w:hint="eastAsia"/>
            <w:sz w:val="28"/>
            <w:szCs w:val="28"/>
          </w:rPr>
          <w:delText xml:space="preserve"> </w:delText>
        </w:r>
      </w:del>
      <w:r w:rsidRPr="00E72B31">
        <w:rPr>
          <w:rFonts w:ascii="华文楷体" w:eastAsia="华文楷体" w:hAnsi="华文楷体" w:hint="eastAsia"/>
          <w:sz w:val="28"/>
          <w:szCs w:val="28"/>
        </w:rPr>
        <w:t>了内心当中</w:t>
      </w:r>
      <w:proofErr w:type="gramStart"/>
      <w:r w:rsidRPr="00E72B31">
        <w:rPr>
          <w:rFonts w:ascii="华文楷体" w:eastAsia="华文楷体" w:hAnsi="华文楷体" w:hint="eastAsia"/>
          <w:sz w:val="28"/>
          <w:szCs w:val="28"/>
        </w:rPr>
        <w:t>悭</w:t>
      </w:r>
      <w:proofErr w:type="gramEnd"/>
      <w:r w:rsidRPr="00E72B31">
        <w:rPr>
          <w:rFonts w:ascii="华文楷体" w:eastAsia="华文楷体" w:hAnsi="华文楷体" w:hint="eastAsia"/>
          <w:sz w:val="28"/>
          <w:szCs w:val="28"/>
        </w:rPr>
        <w:t>贪的执著，或者说为了利益有情去做布施圆满了资粮，说这种方面的作用呢也是无欺的。</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所以说胜义</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当中一切无自性，但是名言</w:t>
      </w:r>
      <w:proofErr w:type="gramStart"/>
      <w:r w:rsidRPr="00E72B31">
        <w:rPr>
          <w:rFonts w:ascii="华文楷体" w:eastAsia="华文楷体" w:hAnsi="华文楷体" w:hint="eastAsia"/>
          <w:sz w:val="28"/>
          <w:szCs w:val="28"/>
        </w:rPr>
        <w:t>谛</w:t>
      </w:r>
      <w:proofErr w:type="gramEnd"/>
      <w:r w:rsidRPr="00E72B31">
        <w:rPr>
          <w:rFonts w:ascii="华文楷体" w:eastAsia="华文楷体" w:hAnsi="华文楷体" w:hint="eastAsia"/>
          <w:sz w:val="28"/>
          <w:szCs w:val="28"/>
        </w:rPr>
        <w:t>当中呢一切的显现和显现的作用，这些方面呢都是一种无欺的显现。了知了这个问题之后呢，进一步的再学道，就说是一方面布施，一方面呢对这个布施的本体呢了知是空性无自性的，</w:t>
      </w:r>
      <w:proofErr w:type="gramStart"/>
      <w:r w:rsidRPr="00E72B31">
        <w:rPr>
          <w:rFonts w:ascii="华文楷体" w:eastAsia="华文楷体" w:hAnsi="华文楷体" w:hint="eastAsia"/>
          <w:sz w:val="28"/>
          <w:szCs w:val="28"/>
        </w:rPr>
        <w:t>逐渐逐渐呢对于</w:t>
      </w:r>
      <w:proofErr w:type="gramEnd"/>
      <w:r w:rsidRPr="00E72B31">
        <w:rPr>
          <w:rFonts w:ascii="华文楷体" w:eastAsia="华文楷体" w:hAnsi="华文楷体" w:hint="eastAsia"/>
          <w:sz w:val="28"/>
          <w:szCs w:val="28"/>
        </w:rPr>
        <w:t>这样一种方式，修学的方式</w:t>
      </w:r>
      <w:proofErr w:type="gramStart"/>
      <w:r w:rsidRPr="00E72B31">
        <w:rPr>
          <w:rFonts w:ascii="华文楷体" w:eastAsia="华文楷体" w:hAnsi="华文楷体" w:hint="eastAsia"/>
          <w:sz w:val="28"/>
          <w:szCs w:val="28"/>
        </w:rPr>
        <w:t>呢逐渐</w:t>
      </w:r>
      <w:proofErr w:type="gramEnd"/>
      <w:r w:rsidRPr="00E72B31">
        <w:rPr>
          <w:rFonts w:ascii="华文楷体" w:eastAsia="华文楷体" w:hAnsi="华文楷体" w:hint="eastAsia"/>
          <w:sz w:val="28"/>
          <w:szCs w:val="28"/>
        </w:rPr>
        <w:t>的熟悉，他不会有对万法实相颠倒执著染污的现象。</w:t>
      </w:r>
    </w:p>
    <w:p w:rsidR="00E72B31" w:rsidRPr="00E72B31"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那么对于万法实相颠倒执著染污呢就说认为一切万法都是存在的，或者是实实在在的有的，这一方面就是称之为是对万法实相颠倒、</w:t>
      </w:r>
      <w:r w:rsidRPr="00E72B31">
        <w:rPr>
          <w:rFonts w:ascii="华文楷体" w:eastAsia="华文楷体" w:hAnsi="华文楷体" w:hint="eastAsia"/>
          <w:sz w:val="28"/>
          <w:szCs w:val="28"/>
        </w:rPr>
        <w:lastRenderedPageBreak/>
        <w:t>执著的争议。那么如果你了知了世俗当中是无自性的话，那么实际上就不会被这些颠倒执著染污，所以说既然你</w:t>
      </w:r>
      <w:proofErr w:type="gramStart"/>
      <w:r w:rsidRPr="00E72B31">
        <w:rPr>
          <w:rFonts w:ascii="华文楷体" w:eastAsia="华文楷体" w:hAnsi="华文楷体" w:hint="eastAsia"/>
          <w:sz w:val="28"/>
          <w:szCs w:val="28"/>
        </w:rPr>
        <w:t>的道没被染污</w:t>
      </w:r>
      <w:proofErr w:type="gramEnd"/>
      <w:r w:rsidRPr="00E72B31">
        <w:rPr>
          <w:rFonts w:ascii="华文楷体" w:eastAsia="华文楷体" w:hAnsi="华文楷体" w:hint="eastAsia"/>
          <w:sz w:val="28"/>
          <w:szCs w:val="28"/>
        </w:rPr>
        <w:t>的话，你的道就成了清净的修道了</w:t>
      </w:r>
      <w:del w:id="161" w:author="S-Yansong" w:date="2016-01-11T15:50:00Z">
        <w:r w:rsidRPr="00E72B31" w:rsidDel="006B0807">
          <w:rPr>
            <w:rFonts w:ascii="华文楷体" w:eastAsia="华文楷体" w:hAnsi="华文楷体" w:hint="eastAsia"/>
            <w:sz w:val="28"/>
            <w:szCs w:val="28"/>
          </w:rPr>
          <w:delText>，</w:delText>
        </w:r>
      </w:del>
      <w:ins w:id="162" w:author="S-Yansong" w:date="2016-01-11T15:50:00Z">
        <w:r w:rsidR="006B0807">
          <w:rPr>
            <w:rFonts w:ascii="华文楷体" w:eastAsia="华文楷体" w:hAnsi="华文楷体" w:hint="eastAsia"/>
            <w:sz w:val="28"/>
            <w:szCs w:val="28"/>
          </w:rPr>
          <w:t>。</w:t>
        </w:r>
      </w:ins>
      <w:r w:rsidRPr="00E72B31">
        <w:rPr>
          <w:rFonts w:ascii="华文楷体" w:eastAsia="华文楷体" w:hAnsi="华文楷体" w:hint="eastAsia"/>
          <w:sz w:val="28"/>
          <w:szCs w:val="28"/>
        </w:rPr>
        <w:t>那么如果你道是清净的，那么你的</w:t>
      </w:r>
      <w:proofErr w:type="gramStart"/>
      <w:r w:rsidRPr="00E72B31">
        <w:rPr>
          <w:rFonts w:ascii="华文楷体" w:eastAsia="华文楷体" w:hAnsi="华文楷体" w:hint="eastAsia"/>
          <w:sz w:val="28"/>
          <w:szCs w:val="28"/>
        </w:rPr>
        <w:t>果一定</w:t>
      </w:r>
      <w:proofErr w:type="gramEnd"/>
      <w:r w:rsidRPr="00E72B31">
        <w:rPr>
          <w:rFonts w:ascii="华文楷体" w:eastAsia="华文楷体" w:hAnsi="华文楷体" w:hint="eastAsia"/>
          <w:sz w:val="28"/>
          <w:szCs w:val="28"/>
        </w:rPr>
        <w:t>是清净的。所以下面呢还要讲到因果随存随灭的这个问题。</w:t>
      </w:r>
    </w:p>
    <w:p w:rsidR="0070724E" w:rsidRDefault="00E72B31" w:rsidP="00E72B31">
      <w:pPr>
        <w:ind w:firstLine="570"/>
        <w:rPr>
          <w:rFonts w:ascii="华文楷体" w:eastAsia="华文楷体" w:hAnsi="华文楷体"/>
          <w:sz w:val="28"/>
          <w:szCs w:val="28"/>
        </w:rPr>
      </w:pPr>
      <w:r w:rsidRPr="00E72B31">
        <w:rPr>
          <w:rFonts w:ascii="华文楷体" w:eastAsia="华文楷体" w:hAnsi="华文楷体" w:hint="eastAsia"/>
          <w:sz w:val="28"/>
          <w:szCs w:val="28"/>
        </w:rPr>
        <w:t>那么针对这个问题呢，有</w:t>
      </w:r>
      <w:proofErr w:type="gramStart"/>
      <w:r w:rsidRPr="00E72B31">
        <w:rPr>
          <w:rFonts w:ascii="华文楷体" w:eastAsia="华文楷体" w:hAnsi="华文楷体" w:hint="eastAsia"/>
          <w:sz w:val="28"/>
          <w:szCs w:val="28"/>
        </w:rPr>
        <w:t>实宗他</w:t>
      </w:r>
      <w:proofErr w:type="gramEnd"/>
      <w:r w:rsidRPr="00E72B31">
        <w:rPr>
          <w:rFonts w:ascii="华文楷体" w:eastAsia="华文楷体" w:hAnsi="华文楷体" w:hint="eastAsia"/>
          <w:sz w:val="28"/>
          <w:szCs w:val="28"/>
        </w:rPr>
        <w:t>发表一个看法，因为前面我们说中</w:t>
      </w:r>
      <w:proofErr w:type="gramStart"/>
      <w:r w:rsidRPr="00E72B31">
        <w:rPr>
          <w:rFonts w:ascii="华文楷体" w:eastAsia="华文楷体" w:hAnsi="华文楷体" w:hint="eastAsia"/>
          <w:sz w:val="28"/>
          <w:szCs w:val="28"/>
        </w:rPr>
        <w:t>观宗无自</w:t>
      </w:r>
      <w:proofErr w:type="gramEnd"/>
      <w:r w:rsidRPr="00E72B31">
        <w:rPr>
          <w:rFonts w:ascii="华文楷体" w:eastAsia="华文楷体" w:hAnsi="华文楷体" w:hint="eastAsia"/>
          <w:sz w:val="28"/>
          <w:szCs w:val="28"/>
        </w:rPr>
        <w:t>性的因果合理，而对于</w:t>
      </w:r>
      <w:proofErr w:type="gramStart"/>
      <w:r w:rsidRPr="00E72B31">
        <w:rPr>
          <w:rFonts w:ascii="华文楷体" w:eastAsia="华文楷体" w:hAnsi="华文楷体" w:hint="eastAsia"/>
          <w:sz w:val="28"/>
          <w:szCs w:val="28"/>
        </w:rPr>
        <w:t>有实宗来讲</w:t>
      </w:r>
      <w:proofErr w:type="gramEnd"/>
      <w:r w:rsidRPr="00E72B31">
        <w:rPr>
          <w:rFonts w:ascii="华文楷体" w:eastAsia="华文楷体" w:hAnsi="华文楷体" w:hint="eastAsia"/>
          <w:sz w:val="28"/>
          <w:szCs w:val="28"/>
        </w:rPr>
        <w:t>不合理，那么这个时候呢就说是为了进一步的说明这个问题呢，</w:t>
      </w:r>
      <w:del w:id="163" w:author="S-Yansong" w:date="2016-01-11T15:49:00Z">
        <w:r w:rsidRPr="00E72B31" w:rsidDel="006B0807">
          <w:rPr>
            <w:rFonts w:ascii="华文楷体" w:eastAsia="华文楷体" w:hAnsi="华文楷体" w:hint="eastAsia"/>
            <w:sz w:val="28"/>
            <w:szCs w:val="28"/>
          </w:rPr>
          <w:delText>来进行</w:delText>
        </w:r>
      </w:del>
      <w:ins w:id="164" w:author="S-Yansong" w:date="2016-01-11T15:49:00Z">
        <w:r w:rsidR="006B0807">
          <w:rPr>
            <w:rFonts w:ascii="华文楷体" w:eastAsia="华文楷体" w:hAnsi="华文楷体" w:hint="eastAsia"/>
            <w:sz w:val="28"/>
            <w:szCs w:val="28"/>
          </w:rPr>
          <w:t>引</w:t>
        </w:r>
      </w:ins>
      <w:r w:rsidRPr="00E72B31">
        <w:rPr>
          <w:rFonts w:ascii="华文楷体" w:eastAsia="华文楷体" w:hAnsi="华文楷体" w:hint="eastAsia"/>
          <w:sz w:val="28"/>
          <w:szCs w:val="28"/>
        </w:rPr>
        <w:t>用</w:t>
      </w:r>
      <w:ins w:id="165" w:author="S-Yansong" w:date="2016-01-11T15:50:00Z">
        <w:r w:rsidR="006B0807">
          <w:rPr>
            <w:rFonts w:ascii="华文楷体" w:eastAsia="华文楷体" w:hAnsi="华文楷体" w:hint="eastAsia"/>
            <w:sz w:val="28"/>
            <w:szCs w:val="28"/>
          </w:rPr>
          <w:t>就说是</w:t>
        </w:r>
      </w:ins>
      <w:r w:rsidRPr="00E72B31">
        <w:rPr>
          <w:rFonts w:ascii="华文楷体" w:eastAsia="华文楷体" w:hAnsi="华文楷体" w:hint="eastAsia"/>
          <w:sz w:val="28"/>
          <w:szCs w:val="28"/>
        </w:rPr>
        <w:t>一组</w:t>
      </w:r>
      <w:del w:id="166" w:author="S-Yansong" w:date="2016-01-11T15:50:00Z">
        <w:r w:rsidRPr="00E72B31" w:rsidDel="006B0807">
          <w:rPr>
            <w:rFonts w:ascii="华文楷体" w:eastAsia="华文楷体" w:hAnsi="华文楷体" w:hint="eastAsia"/>
            <w:sz w:val="28"/>
            <w:szCs w:val="28"/>
          </w:rPr>
          <w:delText>就说这个辨别</w:delText>
        </w:r>
      </w:del>
      <w:proofErr w:type="gramStart"/>
      <w:ins w:id="167" w:author="S-Yansong" w:date="2016-01-11T15:50:00Z">
        <w:r w:rsidR="006B0807">
          <w:rPr>
            <w:rFonts w:ascii="华文楷体" w:eastAsia="华文楷体" w:hAnsi="华文楷体" w:hint="eastAsia"/>
            <w:sz w:val="28"/>
            <w:szCs w:val="28"/>
          </w:rPr>
          <w:t>辩</w:t>
        </w:r>
        <w:r w:rsidR="006B0807" w:rsidRPr="00E72B31">
          <w:rPr>
            <w:rFonts w:ascii="华文楷体" w:eastAsia="华文楷体" w:hAnsi="华文楷体" w:hint="eastAsia"/>
            <w:sz w:val="28"/>
            <w:szCs w:val="28"/>
          </w:rPr>
          <w:t>别</w:t>
        </w:r>
      </w:ins>
      <w:proofErr w:type="gramEnd"/>
      <w:r w:rsidRPr="00E72B31">
        <w:rPr>
          <w:rFonts w:ascii="华文楷体" w:eastAsia="华文楷体" w:hAnsi="华文楷体" w:hint="eastAsia"/>
          <w:sz w:val="28"/>
          <w:szCs w:val="28"/>
        </w:rPr>
        <w:t>吧，</w:t>
      </w:r>
      <w:ins w:id="168" w:author="S-Yansong" w:date="2016-01-11T15:51:00Z">
        <w:r w:rsidR="006B0807">
          <w:rPr>
            <w:rFonts w:ascii="华文楷体" w:eastAsia="华文楷体" w:hAnsi="华文楷体" w:hint="eastAsia"/>
            <w:sz w:val="28"/>
            <w:szCs w:val="28"/>
          </w:rPr>
          <w:t>一组</w:t>
        </w:r>
      </w:ins>
      <w:del w:id="169" w:author="S-Yansong" w:date="2016-01-11T15:51:00Z">
        <w:r w:rsidRPr="00E72B31" w:rsidDel="006B0807">
          <w:rPr>
            <w:rFonts w:ascii="华文楷体" w:eastAsia="华文楷体" w:hAnsi="华文楷体" w:hint="eastAsia"/>
            <w:sz w:val="28"/>
            <w:szCs w:val="28"/>
          </w:rPr>
          <w:delText>用</w:delText>
        </w:r>
      </w:del>
      <w:r w:rsidRPr="00E72B31">
        <w:rPr>
          <w:rFonts w:ascii="华文楷体" w:eastAsia="华文楷体" w:hAnsi="华文楷体" w:hint="eastAsia"/>
          <w:sz w:val="28"/>
          <w:szCs w:val="28"/>
        </w:rPr>
        <w:t>辩论的方式来进行宣说。</w:t>
      </w:r>
    </w:p>
    <w:p w:rsidR="004326B3" w:rsidRPr="004326B3" w:rsidDel="007F12CB" w:rsidRDefault="004326B3" w:rsidP="004326B3">
      <w:pPr>
        <w:ind w:firstLine="570"/>
        <w:rPr>
          <w:del w:id="170" w:author="S-Yansong" w:date="2016-01-08T16:07:00Z"/>
          <w:rFonts w:ascii="华文楷体" w:eastAsia="华文楷体" w:hAnsi="华文楷体"/>
          <w:sz w:val="28"/>
          <w:szCs w:val="28"/>
        </w:rPr>
      </w:pPr>
      <w:del w:id="171" w:author="S-Yansong" w:date="2016-01-08T16:07:00Z">
        <w:r w:rsidRPr="004326B3" w:rsidDel="007F12CB">
          <w:rPr>
            <w:rFonts w:ascii="华文楷体" w:eastAsia="华文楷体" w:hAnsi="华文楷体" w:hint="eastAsia"/>
            <w:sz w:val="28"/>
            <w:szCs w:val="28"/>
          </w:rPr>
          <w:delText>《中观庄严论释》第92课10—20分，花开见佛</w:delText>
        </w:r>
      </w:del>
    </w:p>
    <w:p w:rsidR="004326B3" w:rsidRPr="004326B3" w:rsidDel="007F12CB" w:rsidRDefault="004326B3" w:rsidP="004326B3">
      <w:pPr>
        <w:ind w:firstLine="570"/>
        <w:rPr>
          <w:del w:id="172" w:author="S-Yansong" w:date="2016-01-08T16:07:00Z"/>
          <w:rFonts w:ascii="华文楷体" w:eastAsia="华文楷体" w:hAnsi="华文楷体"/>
          <w:sz w:val="28"/>
          <w:szCs w:val="28"/>
        </w:rPr>
      </w:pPr>
      <w:del w:id="173" w:author="S-Yansong" w:date="2016-01-08T16:07:00Z">
        <w:r w:rsidRPr="004326B3" w:rsidDel="007F12CB">
          <w:rPr>
            <w:rFonts w:ascii="华文楷体" w:eastAsia="华文楷体" w:hAnsi="华文楷体" w:hint="eastAsia"/>
            <w:sz w:val="28"/>
            <w:szCs w:val="28"/>
          </w:rPr>
          <w:delText>开始时间：9分55秒</w:delText>
        </w:r>
      </w:del>
    </w:p>
    <w:p w:rsidR="004326B3" w:rsidRPr="004326B3" w:rsidDel="007F12CB" w:rsidRDefault="004326B3" w:rsidP="004326B3">
      <w:pPr>
        <w:ind w:firstLine="570"/>
        <w:rPr>
          <w:del w:id="174" w:author="S-Yansong" w:date="2016-01-08T16:08:00Z"/>
          <w:rFonts w:ascii="华文楷体" w:eastAsia="华文楷体" w:hAnsi="华文楷体"/>
          <w:sz w:val="28"/>
          <w:szCs w:val="28"/>
        </w:rPr>
      </w:pPr>
      <w:del w:id="175" w:author="S-Yansong" w:date="2016-01-08T16:08:00Z">
        <w:r w:rsidRPr="004326B3" w:rsidDel="007F12CB">
          <w:rPr>
            <w:rFonts w:ascii="华文楷体" w:eastAsia="华文楷体" w:hAnsi="华文楷体" w:hint="eastAsia"/>
            <w:sz w:val="28"/>
            <w:szCs w:val="28"/>
          </w:rPr>
          <w:delText>那么针对这个问题呢有实宗他发表一个看法，因为前面我们说中观宗无自性的因果合理，而对于有实宗来讲不合理，那么这个时候为了进一步的说明这个问题，就引用一组辩别一组辩论的方式来进行宣说。</w:delText>
        </w:r>
      </w:del>
    </w:p>
    <w:p w:rsidR="004326B3" w:rsidRPr="007F12CB" w:rsidRDefault="004326B3" w:rsidP="004326B3">
      <w:pPr>
        <w:ind w:firstLine="570"/>
        <w:rPr>
          <w:rFonts w:asciiTheme="minorEastAsia" w:hAnsiTheme="minorEastAsia"/>
          <w:sz w:val="28"/>
          <w:szCs w:val="28"/>
          <w:rPrChange w:id="176" w:author="S-Yansong" w:date="2016-01-08T16:07:00Z">
            <w:rPr>
              <w:rFonts w:ascii="华文楷体" w:eastAsia="华文楷体" w:hAnsi="华文楷体"/>
              <w:sz w:val="28"/>
              <w:szCs w:val="28"/>
            </w:rPr>
          </w:rPrChange>
        </w:rPr>
      </w:pPr>
      <w:r w:rsidRPr="007F12CB">
        <w:rPr>
          <w:rFonts w:asciiTheme="minorEastAsia" w:hAnsiTheme="minorEastAsia" w:hint="eastAsia"/>
          <w:sz w:val="28"/>
          <w:szCs w:val="28"/>
          <w:rPrChange w:id="177" w:author="S-Yansong" w:date="2016-01-08T16:07:00Z">
            <w:rPr>
              <w:rFonts w:ascii="华文楷体" w:eastAsia="华文楷体" w:hAnsi="华文楷体" w:hint="eastAsia"/>
              <w:sz w:val="28"/>
              <w:szCs w:val="28"/>
            </w:rPr>
          </w:rPrChange>
        </w:rPr>
        <w:t>【诸有缘（有实宗）的论师说：“布施为利供，亦作施舍行，彼令极生信，无缘处非尔。无有故不缘，抑或非境故？若无坏福德，徒劳而无果。三者佛照见，是故非无境。自心与心所，彼等为自证。”】</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这个</w:t>
      </w:r>
      <w:proofErr w:type="gramStart"/>
      <w:r w:rsidRPr="004326B3">
        <w:rPr>
          <w:rFonts w:ascii="华文楷体" w:eastAsia="华文楷体" w:hAnsi="华文楷体" w:hint="eastAsia"/>
          <w:sz w:val="28"/>
          <w:szCs w:val="28"/>
        </w:rPr>
        <w:t>有实宗这段</w:t>
      </w:r>
      <w:proofErr w:type="gramEnd"/>
      <w:r w:rsidRPr="004326B3">
        <w:rPr>
          <w:rFonts w:ascii="华文楷体" w:eastAsia="华文楷体" w:hAnsi="华文楷体" w:hint="eastAsia"/>
          <w:sz w:val="28"/>
          <w:szCs w:val="28"/>
        </w:rPr>
        <w:t>话当中他既有</w:t>
      </w:r>
      <w:proofErr w:type="gramStart"/>
      <w:r w:rsidRPr="004326B3">
        <w:rPr>
          <w:rFonts w:ascii="华文楷体" w:eastAsia="华文楷体" w:hAnsi="华文楷体" w:hint="eastAsia"/>
          <w:sz w:val="28"/>
          <w:szCs w:val="28"/>
        </w:rPr>
        <w:t>成立自宗这样</w:t>
      </w:r>
      <w:proofErr w:type="gramEnd"/>
      <w:r w:rsidRPr="004326B3">
        <w:rPr>
          <w:rFonts w:ascii="华文楷体" w:eastAsia="华文楷体" w:hAnsi="华文楷体" w:hint="eastAsia"/>
          <w:sz w:val="28"/>
          <w:szCs w:val="28"/>
        </w:rPr>
        <w:t>一种一切万法存在的一种观点，也有否定中观宗认为一切无自性的这样观点，在颂词当中都存在的。</w:t>
      </w:r>
    </w:p>
    <w:p w:rsidR="003F223E" w:rsidRDefault="004326B3" w:rsidP="004326B3">
      <w:pPr>
        <w:ind w:firstLine="570"/>
        <w:rPr>
          <w:ins w:id="178" w:author="S-Yansong" w:date="2016-01-11T15:55:00Z"/>
          <w:rFonts w:ascii="华文楷体" w:eastAsia="华文楷体" w:hAnsi="华文楷体" w:hint="eastAsia"/>
          <w:sz w:val="28"/>
          <w:szCs w:val="28"/>
        </w:rPr>
      </w:pPr>
      <w:r w:rsidRPr="004326B3">
        <w:rPr>
          <w:rFonts w:ascii="华文楷体" w:eastAsia="华文楷体" w:hAnsi="华文楷体" w:hint="eastAsia"/>
          <w:sz w:val="28"/>
          <w:szCs w:val="28"/>
        </w:rPr>
        <w:t>首先他安</w:t>
      </w:r>
      <w:proofErr w:type="gramStart"/>
      <w:r w:rsidRPr="004326B3">
        <w:rPr>
          <w:rFonts w:ascii="华文楷体" w:eastAsia="华文楷体" w:hAnsi="华文楷体" w:hint="eastAsia"/>
          <w:sz w:val="28"/>
          <w:szCs w:val="28"/>
        </w:rPr>
        <w:t>立自宗</w:t>
      </w:r>
      <w:proofErr w:type="gramEnd"/>
      <w:r w:rsidRPr="004326B3">
        <w:rPr>
          <w:rFonts w:ascii="华文楷体" w:eastAsia="华文楷体" w:hAnsi="华文楷体" w:hint="eastAsia"/>
          <w:sz w:val="28"/>
          <w:szCs w:val="28"/>
        </w:rPr>
        <w:t>的这个问题合理，“布施为利供，亦作施舍行，彼令极生信，”那么就说是一切万法都是实有存在的，以布施为例来</w:t>
      </w:r>
      <w:r w:rsidRPr="004326B3">
        <w:rPr>
          <w:rFonts w:ascii="华文楷体" w:eastAsia="华文楷体" w:hAnsi="华文楷体" w:hint="eastAsia"/>
          <w:sz w:val="28"/>
          <w:szCs w:val="28"/>
        </w:rPr>
        <w:lastRenderedPageBreak/>
        <w:t>进行宣说的时候呢，比如说为利供，这个利就是讲利益的意思，这个就是下施，对下面的众生做布施这就是利；供呢就是讲上供，对于三宝啊等等上供的。那么就是说是在世间当中利益有情这个众生存在的，下施的这样</w:t>
      </w:r>
      <w:proofErr w:type="gramStart"/>
      <w:r w:rsidRPr="004326B3">
        <w:rPr>
          <w:rFonts w:ascii="华文楷体" w:eastAsia="华文楷体" w:hAnsi="华文楷体" w:hint="eastAsia"/>
          <w:sz w:val="28"/>
          <w:szCs w:val="28"/>
        </w:rPr>
        <w:t>一种对境存在</w:t>
      </w:r>
      <w:proofErr w:type="gramEnd"/>
      <w:r w:rsidRPr="004326B3">
        <w:rPr>
          <w:rFonts w:ascii="华文楷体" w:eastAsia="华文楷体" w:hAnsi="华文楷体" w:hint="eastAsia"/>
          <w:sz w:val="28"/>
          <w:szCs w:val="28"/>
        </w:rPr>
        <w:t>，</w:t>
      </w:r>
      <w:proofErr w:type="gramStart"/>
      <w:r w:rsidRPr="004326B3">
        <w:rPr>
          <w:rFonts w:ascii="华文楷体" w:eastAsia="华文楷体" w:hAnsi="华文楷体" w:hint="eastAsia"/>
          <w:sz w:val="28"/>
          <w:szCs w:val="28"/>
        </w:rPr>
        <w:t>供就是</w:t>
      </w:r>
      <w:proofErr w:type="gramEnd"/>
      <w:r w:rsidRPr="004326B3">
        <w:rPr>
          <w:rFonts w:ascii="华文楷体" w:eastAsia="华文楷体" w:hAnsi="华文楷体" w:hint="eastAsia"/>
          <w:sz w:val="28"/>
          <w:szCs w:val="28"/>
        </w:rPr>
        <w:t>上供的三宝这些也是存在的。所以说了知了这个之后呢，存在的众生作施舍行，对于下面有情做布施，对于上面的三宝等做供养。</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他通过这样方式来做施舍这样一种善行的话，</w:t>
      </w:r>
      <w:ins w:id="179" w:author="S-Yansong" w:date="2016-01-08T16:08:00Z">
        <w:r w:rsidR="007F12CB">
          <w:rPr>
            <w:rFonts w:ascii="华文楷体" w:eastAsia="华文楷体" w:hAnsi="华文楷体" w:hint="eastAsia"/>
            <w:sz w:val="28"/>
            <w:szCs w:val="28"/>
          </w:rPr>
          <w:t>“</w:t>
        </w:r>
      </w:ins>
      <w:del w:id="180" w:author="S-Yansong" w:date="2016-01-08T16:08: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彼令极生信</w:t>
      </w:r>
      <w:ins w:id="181" w:author="S-Yansong" w:date="2016-01-08T16:08:00Z">
        <w:r w:rsidR="007F12CB">
          <w:rPr>
            <w:rFonts w:ascii="华文楷体" w:eastAsia="华文楷体" w:hAnsi="华文楷体" w:hint="eastAsia"/>
            <w:sz w:val="28"/>
            <w:szCs w:val="28"/>
          </w:rPr>
          <w:t>”</w:t>
        </w:r>
      </w:ins>
      <w:del w:id="182" w:author="S-Yansong" w:date="2016-01-08T16:08: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，他就可以令布施者生起信心，</w:t>
      </w:r>
      <w:proofErr w:type="gramStart"/>
      <w:r w:rsidRPr="004326B3">
        <w:rPr>
          <w:rFonts w:ascii="华文楷体" w:eastAsia="华文楷体" w:hAnsi="华文楷体" w:hint="eastAsia"/>
          <w:sz w:val="28"/>
          <w:szCs w:val="28"/>
        </w:rPr>
        <w:t>或者说令其他</w:t>
      </w:r>
      <w:proofErr w:type="gramEnd"/>
      <w:r w:rsidRPr="004326B3">
        <w:rPr>
          <w:rFonts w:ascii="华文楷体" w:eastAsia="华文楷体" w:hAnsi="华文楷体" w:hint="eastAsia"/>
          <w:sz w:val="28"/>
          <w:szCs w:val="28"/>
        </w:rPr>
        <w:t>的众生也能够生起信心。那么能够生起信心的原因是什么呢？三者皆可得的缘故，有</w:t>
      </w:r>
      <w:proofErr w:type="gramStart"/>
      <w:r w:rsidRPr="004326B3">
        <w:rPr>
          <w:rFonts w:ascii="华文楷体" w:eastAsia="华文楷体" w:hAnsi="华文楷体" w:hint="eastAsia"/>
          <w:sz w:val="28"/>
          <w:szCs w:val="28"/>
        </w:rPr>
        <w:t>这个对境可得</w:t>
      </w:r>
      <w:proofErr w:type="gramEnd"/>
      <w:r w:rsidRPr="004326B3">
        <w:rPr>
          <w:rFonts w:ascii="华文楷体" w:eastAsia="华文楷体" w:hAnsi="华文楷体" w:hint="eastAsia"/>
          <w:sz w:val="28"/>
          <w:szCs w:val="28"/>
        </w:rPr>
        <w:t>这样一种布施者的缘故呢，所以说才能够生起信心。</w:t>
      </w:r>
    </w:p>
    <w:p w:rsidR="004326B3" w:rsidRPr="004326B3" w:rsidRDefault="007F12CB" w:rsidP="004326B3">
      <w:pPr>
        <w:ind w:firstLine="570"/>
        <w:rPr>
          <w:rFonts w:ascii="华文楷体" w:eastAsia="华文楷体" w:hAnsi="华文楷体"/>
          <w:sz w:val="28"/>
          <w:szCs w:val="28"/>
        </w:rPr>
      </w:pPr>
      <w:ins w:id="183" w:author="S-Yansong" w:date="2016-01-08T16:08:00Z">
        <w:r>
          <w:rPr>
            <w:rFonts w:ascii="华文楷体" w:eastAsia="华文楷体" w:hAnsi="华文楷体" w:hint="eastAsia"/>
            <w:sz w:val="28"/>
            <w:szCs w:val="28"/>
          </w:rPr>
          <w:t>“</w:t>
        </w:r>
      </w:ins>
      <w:del w:id="184" w:author="S-Yansong" w:date="2016-01-08T16:08: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无缘处非尔</w:t>
      </w:r>
      <w:ins w:id="185" w:author="S-Yansong" w:date="2016-01-08T16:09:00Z">
        <w:r>
          <w:rPr>
            <w:rFonts w:ascii="华文楷体" w:eastAsia="华文楷体" w:hAnsi="华文楷体" w:hint="eastAsia"/>
            <w:sz w:val="28"/>
            <w:szCs w:val="28"/>
          </w:rPr>
          <w:t>”</w:t>
        </w:r>
      </w:ins>
      <w:del w:id="186"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这方面就是否定中观宗的说法</w:t>
      </w:r>
      <w:del w:id="187" w:author="S-Yansong" w:date="2016-01-11T15:56:00Z">
        <w:r w:rsidR="004326B3" w:rsidRPr="004326B3" w:rsidDel="00E23551">
          <w:rPr>
            <w:rFonts w:ascii="华文楷体" w:eastAsia="华文楷体" w:hAnsi="华文楷体" w:hint="eastAsia"/>
            <w:sz w:val="28"/>
            <w:szCs w:val="28"/>
          </w:rPr>
          <w:delText>，</w:delText>
        </w:r>
      </w:del>
      <w:ins w:id="188" w:author="S-Yansong" w:date="2016-01-11T15:56:00Z">
        <w:r w:rsidR="00E23551">
          <w:rPr>
            <w:rFonts w:ascii="华文楷体" w:eastAsia="华文楷体" w:hAnsi="华文楷体" w:hint="eastAsia"/>
            <w:sz w:val="28"/>
            <w:szCs w:val="28"/>
          </w:rPr>
          <w:t>。</w:t>
        </w:r>
      </w:ins>
      <w:r w:rsidR="004326B3" w:rsidRPr="004326B3">
        <w:rPr>
          <w:rFonts w:ascii="华文楷体" w:eastAsia="华文楷体" w:hAnsi="华文楷体" w:hint="eastAsia"/>
          <w:sz w:val="28"/>
          <w:szCs w:val="28"/>
        </w:rPr>
        <w:t>中</w:t>
      </w:r>
      <w:proofErr w:type="gramStart"/>
      <w:r w:rsidR="004326B3" w:rsidRPr="004326B3">
        <w:rPr>
          <w:rFonts w:ascii="华文楷体" w:eastAsia="华文楷体" w:hAnsi="华文楷体" w:hint="eastAsia"/>
          <w:sz w:val="28"/>
          <w:szCs w:val="28"/>
        </w:rPr>
        <w:t>观宗他就</w:t>
      </w:r>
      <w:proofErr w:type="gramEnd"/>
      <w:r w:rsidR="004326B3" w:rsidRPr="004326B3">
        <w:rPr>
          <w:rFonts w:ascii="华文楷体" w:eastAsia="华文楷体" w:hAnsi="华文楷体" w:hint="eastAsia"/>
          <w:sz w:val="28"/>
          <w:szCs w:val="28"/>
        </w:rPr>
        <w:t>说一切都是无所缘的，一切都是无执著的，他就说有缘的缘故、有所缘的缘故这些产生信心就是合理的。</w:t>
      </w:r>
      <w:del w:id="189" w:author="S-Yansong" w:date="2016-01-08T16:09:00Z">
        <w:r w:rsidR="004326B3" w:rsidRPr="004326B3" w:rsidDel="007F12CB">
          <w:rPr>
            <w:rFonts w:ascii="华文楷体" w:eastAsia="华文楷体" w:hAnsi="华文楷体" w:hint="eastAsia"/>
            <w:sz w:val="28"/>
            <w:szCs w:val="28"/>
          </w:rPr>
          <w:delText>【</w:delText>
        </w:r>
      </w:del>
      <w:proofErr w:type="gramStart"/>
      <w:r w:rsidR="004326B3" w:rsidRPr="004326B3">
        <w:rPr>
          <w:rFonts w:ascii="华文楷体" w:eastAsia="华文楷体" w:hAnsi="华文楷体" w:hint="eastAsia"/>
          <w:sz w:val="28"/>
          <w:szCs w:val="28"/>
        </w:rPr>
        <w:t>无缘处非尔</w:t>
      </w:r>
      <w:proofErr w:type="gramEnd"/>
      <w:del w:id="190"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，但如果没有下施的有情，如果也没有上供的三宝</w:t>
      </w:r>
      <w:ins w:id="191" w:author="S-Yansong" w:date="2016-01-11T15:56:00Z">
        <w:r w:rsidR="00E23551">
          <w:rPr>
            <w:rFonts w:ascii="华文楷体" w:eastAsia="华文楷体" w:hAnsi="华文楷体" w:hint="eastAsia"/>
            <w:sz w:val="28"/>
            <w:szCs w:val="28"/>
          </w:rPr>
          <w:t>，</w:t>
        </w:r>
      </w:ins>
      <w:r w:rsidR="004326B3" w:rsidRPr="004326B3">
        <w:rPr>
          <w:rFonts w:ascii="华文楷体" w:eastAsia="华文楷体" w:hAnsi="华文楷体" w:hint="eastAsia"/>
          <w:sz w:val="28"/>
          <w:szCs w:val="28"/>
        </w:rPr>
        <w:t>也没有布施的东西，也没有布施者的这个众生</w:t>
      </w:r>
      <w:ins w:id="192" w:author="S-Yansong" w:date="2016-01-11T15:56:00Z">
        <w:r w:rsidR="00E23551">
          <w:rPr>
            <w:rFonts w:ascii="华文楷体" w:eastAsia="华文楷体" w:hAnsi="华文楷体" w:hint="eastAsia"/>
            <w:sz w:val="28"/>
            <w:szCs w:val="28"/>
          </w:rPr>
          <w:t>、</w:t>
        </w:r>
      </w:ins>
      <w:r w:rsidR="004326B3" w:rsidRPr="004326B3">
        <w:rPr>
          <w:rFonts w:ascii="华文楷体" w:eastAsia="华文楷体" w:hAnsi="华文楷体" w:hint="eastAsia"/>
          <w:sz w:val="28"/>
          <w:szCs w:val="28"/>
        </w:rPr>
        <w:t>这个修行者，那么怎么可能生起信心呢？所以说如果按照你中观宗的讲法来讲如果是无缘的话，那么就绝对不可能产生这样信心。所以说他就觉得有缘、有所执是合理的，无缘无所执是不合理的。</w:t>
      </w:r>
    </w:p>
    <w:p w:rsidR="004326B3" w:rsidRPr="004326B3" w:rsidRDefault="007F12CB" w:rsidP="004326B3">
      <w:pPr>
        <w:ind w:firstLine="570"/>
        <w:rPr>
          <w:rFonts w:ascii="华文楷体" w:eastAsia="华文楷体" w:hAnsi="华文楷体"/>
          <w:sz w:val="28"/>
          <w:szCs w:val="28"/>
        </w:rPr>
      </w:pPr>
      <w:ins w:id="193" w:author="S-Yansong" w:date="2016-01-08T16:09:00Z">
        <w:r>
          <w:rPr>
            <w:rFonts w:ascii="华文楷体" w:eastAsia="华文楷体" w:hAnsi="华文楷体" w:hint="eastAsia"/>
            <w:sz w:val="28"/>
            <w:szCs w:val="28"/>
          </w:rPr>
          <w:t>“</w:t>
        </w:r>
      </w:ins>
      <w:del w:id="194"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无有故</w:t>
      </w:r>
      <w:proofErr w:type="gramStart"/>
      <w:r w:rsidR="004326B3" w:rsidRPr="004326B3">
        <w:rPr>
          <w:rFonts w:ascii="华文楷体" w:eastAsia="华文楷体" w:hAnsi="华文楷体" w:hint="eastAsia"/>
          <w:sz w:val="28"/>
          <w:szCs w:val="28"/>
        </w:rPr>
        <w:t>不</w:t>
      </w:r>
      <w:proofErr w:type="gramEnd"/>
      <w:r w:rsidR="004326B3" w:rsidRPr="004326B3">
        <w:rPr>
          <w:rFonts w:ascii="华文楷体" w:eastAsia="华文楷体" w:hAnsi="华文楷体" w:hint="eastAsia"/>
          <w:sz w:val="28"/>
          <w:szCs w:val="28"/>
        </w:rPr>
        <w:t>缘，抑或非境故？</w:t>
      </w:r>
      <w:ins w:id="195" w:author="S-Yansong" w:date="2016-01-08T16:09:00Z">
        <w:r>
          <w:rPr>
            <w:rFonts w:ascii="华文楷体" w:eastAsia="华文楷体" w:hAnsi="华文楷体" w:hint="eastAsia"/>
            <w:sz w:val="28"/>
            <w:szCs w:val="28"/>
          </w:rPr>
          <w:t>”</w:t>
        </w:r>
      </w:ins>
      <w:del w:id="196"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这个方面是对方提一个问题，那么比如说中观宗说：你说一切都是无缘的，那么你无缘的方式是什么样一种方式呢？他这个地方给了两种问题</w:t>
      </w:r>
      <w:del w:id="197" w:author="S-Yansong" w:date="2016-01-11T15:58:00Z">
        <w:r w:rsidR="004326B3" w:rsidRPr="004326B3" w:rsidDel="00E23551">
          <w:rPr>
            <w:rFonts w:ascii="华文楷体" w:eastAsia="华文楷体" w:hAnsi="华文楷体" w:hint="eastAsia"/>
            <w:sz w:val="28"/>
            <w:szCs w:val="28"/>
          </w:rPr>
          <w:delText>，</w:delText>
        </w:r>
      </w:del>
      <w:ins w:id="198" w:author="S-Yansong" w:date="2016-01-11T15:58:00Z">
        <w:r w:rsidR="00E23551">
          <w:rPr>
            <w:rFonts w:ascii="华文楷体" w:eastAsia="华文楷体" w:hAnsi="华文楷体" w:hint="eastAsia"/>
            <w:sz w:val="28"/>
            <w:szCs w:val="28"/>
          </w:rPr>
          <w:t>。</w:t>
        </w:r>
      </w:ins>
      <w:r w:rsidR="004326B3" w:rsidRPr="004326B3">
        <w:rPr>
          <w:rFonts w:ascii="华文楷体" w:eastAsia="华文楷体" w:hAnsi="华文楷体" w:hint="eastAsia"/>
          <w:sz w:val="28"/>
          <w:szCs w:val="28"/>
        </w:rPr>
        <w:t>那么是</w:t>
      </w:r>
      <w:del w:id="199"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无有故</w:t>
      </w:r>
      <w:proofErr w:type="gramStart"/>
      <w:r w:rsidR="004326B3" w:rsidRPr="004326B3">
        <w:rPr>
          <w:rFonts w:ascii="华文楷体" w:eastAsia="华文楷体" w:hAnsi="华文楷体" w:hint="eastAsia"/>
          <w:sz w:val="28"/>
          <w:szCs w:val="28"/>
        </w:rPr>
        <w:t>不</w:t>
      </w:r>
      <w:proofErr w:type="gramEnd"/>
      <w:r w:rsidR="004326B3" w:rsidRPr="004326B3">
        <w:rPr>
          <w:rFonts w:ascii="华文楷体" w:eastAsia="华文楷体" w:hAnsi="华文楷体" w:hint="eastAsia"/>
          <w:sz w:val="28"/>
          <w:szCs w:val="28"/>
        </w:rPr>
        <w:t>缘</w:t>
      </w:r>
      <w:del w:id="200"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还是说</w:t>
      </w:r>
      <w:del w:id="201"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抑或</w:t>
      </w:r>
      <w:proofErr w:type="gramStart"/>
      <w:r w:rsidR="004326B3" w:rsidRPr="004326B3">
        <w:rPr>
          <w:rFonts w:ascii="华文楷体" w:eastAsia="华文楷体" w:hAnsi="华文楷体" w:hint="eastAsia"/>
          <w:sz w:val="28"/>
          <w:szCs w:val="28"/>
        </w:rPr>
        <w:t>非境故</w:t>
      </w:r>
      <w:proofErr w:type="gramEnd"/>
      <w:del w:id="202" w:author="S-Yansong" w:date="2016-01-08T16:09:00Z">
        <w:r w:rsidR="004326B3" w:rsidRPr="004326B3" w:rsidDel="007F12CB">
          <w:rPr>
            <w:rFonts w:ascii="华文楷体" w:eastAsia="华文楷体" w:hAnsi="华文楷体" w:hint="eastAsia"/>
            <w:sz w:val="28"/>
            <w:szCs w:val="28"/>
          </w:rPr>
          <w:delText>】</w:delText>
        </w:r>
      </w:del>
      <w:proofErr w:type="gramStart"/>
      <w:r w:rsidR="004326B3" w:rsidRPr="004326B3">
        <w:rPr>
          <w:rFonts w:ascii="华文楷体" w:eastAsia="华文楷体" w:hAnsi="华文楷体" w:hint="eastAsia"/>
          <w:sz w:val="28"/>
          <w:szCs w:val="28"/>
        </w:rPr>
        <w:t>不</w:t>
      </w:r>
      <w:proofErr w:type="gramEnd"/>
      <w:r w:rsidR="004326B3" w:rsidRPr="004326B3">
        <w:rPr>
          <w:rFonts w:ascii="华文楷体" w:eastAsia="华文楷体" w:hAnsi="华文楷体" w:hint="eastAsia"/>
          <w:sz w:val="28"/>
          <w:szCs w:val="28"/>
        </w:rPr>
        <w:t>缘？那么既然中观宗说一切都是无缘的</w:t>
      </w:r>
      <w:ins w:id="203" w:author="S-Yansong" w:date="2016-01-11T15:57:00Z">
        <w:r w:rsidR="00E23551">
          <w:rPr>
            <w:rFonts w:ascii="华文楷体" w:eastAsia="华文楷体" w:hAnsi="华文楷体" w:hint="eastAsia"/>
            <w:sz w:val="28"/>
            <w:szCs w:val="28"/>
          </w:rPr>
          <w:t>，</w:t>
        </w:r>
      </w:ins>
      <w:r w:rsidR="004326B3" w:rsidRPr="004326B3">
        <w:rPr>
          <w:rFonts w:ascii="华文楷体" w:eastAsia="华文楷体" w:hAnsi="华文楷体" w:hint="eastAsia"/>
          <w:sz w:val="28"/>
          <w:szCs w:val="28"/>
        </w:rPr>
        <w:t>那</w:t>
      </w:r>
      <w:r w:rsidR="004326B3" w:rsidRPr="004326B3">
        <w:rPr>
          <w:rFonts w:ascii="华文楷体" w:eastAsia="华文楷体" w:hAnsi="华文楷体" w:hint="eastAsia"/>
          <w:sz w:val="28"/>
          <w:szCs w:val="28"/>
        </w:rPr>
        <w:lastRenderedPageBreak/>
        <w:t>么我们就说：既然是无缘的话是不是根本没有境？如果是没有境的缘故，是不是无有境的缘故</w:t>
      </w:r>
      <w:proofErr w:type="gramStart"/>
      <w:r w:rsidR="004326B3" w:rsidRPr="004326B3">
        <w:rPr>
          <w:rFonts w:ascii="华文楷体" w:eastAsia="华文楷体" w:hAnsi="华文楷体" w:hint="eastAsia"/>
          <w:sz w:val="28"/>
          <w:szCs w:val="28"/>
        </w:rPr>
        <w:t>不</w:t>
      </w:r>
      <w:proofErr w:type="gramEnd"/>
      <w:r w:rsidR="004326B3" w:rsidRPr="004326B3">
        <w:rPr>
          <w:rFonts w:ascii="华文楷体" w:eastAsia="华文楷体" w:hAnsi="华文楷体" w:hint="eastAsia"/>
          <w:sz w:val="28"/>
          <w:szCs w:val="28"/>
        </w:rPr>
        <w:t>缘呢？</w:t>
      </w:r>
      <w:del w:id="204" w:author="S-Yansong" w:date="2016-01-08T16:09:00Z">
        <w:r w:rsidR="004326B3" w:rsidRPr="004326B3" w:rsidDel="007F12CB">
          <w:rPr>
            <w:rFonts w:ascii="华文楷体" w:eastAsia="华文楷体" w:hAnsi="华文楷体" w:hint="eastAsia"/>
            <w:sz w:val="28"/>
            <w:szCs w:val="28"/>
          </w:rPr>
          <w:delText>【</w:delText>
        </w:r>
      </w:del>
      <w:proofErr w:type="gramStart"/>
      <w:r w:rsidR="004326B3" w:rsidRPr="004326B3">
        <w:rPr>
          <w:rFonts w:ascii="华文楷体" w:eastAsia="华文楷体" w:hAnsi="华文楷体" w:hint="eastAsia"/>
          <w:sz w:val="28"/>
          <w:szCs w:val="28"/>
        </w:rPr>
        <w:t>抑或非境</w:t>
      </w:r>
      <w:proofErr w:type="gramEnd"/>
      <w:del w:id="205" w:author="S-Yansong" w:date="2016-01-08T16:09:00Z">
        <w:r w:rsidR="004326B3" w:rsidRPr="004326B3" w:rsidDel="007F12CB">
          <w:rPr>
            <w:rFonts w:ascii="华文楷体" w:eastAsia="华文楷体" w:hAnsi="华文楷体" w:hint="eastAsia"/>
            <w:sz w:val="28"/>
            <w:szCs w:val="28"/>
          </w:rPr>
          <w:delText>】</w:delText>
        </w:r>
      </w:del>
      <w:r w:rsidR="004326B3" w:rsidRPr="004326B3">
        <w:rPr>
          <w:rFonts w:ascii="华文楷体" w:eastAsia="华文楷体" w:hAnsi="华文楷体" w:hint="eastAsia"/>
          <w:sz w:val="28"/>
          <w:szCs w:val="28"/>
        </w:rPr>
        <w:t>，第二个问题就说抑或虽然有境，但是就说是它不是一个真正的境，不是无有就说是它不是一个真正的境</w:t>
      </w:r>
      <w:del w:id="206" w:author="S-Yansong" w:date="2016-01-11T15:57:00Z">
        <w:r w:rsidR="004326B3" w:rsidRPr="004326B3" w:rsidDel="00E23551">
          <w:rPr>
            <w:rFonts w:ascii="华文楷体" w:eastAsia="华文楷体" w:hAnsi="华文楷体" w:hint="eastAsia"/>
            <w:sz w:val="28"/>
            <w:szCs w:val="28"/>
          </w:rPr>
          <w:delText>，</w:delText>
        </w:r>
      </w:del>
      <w:ins w:id="207" w:author="S-Yansong" w:date="2016-01-11T15:57:00Z">
        <w:r w:rsidR="00E23551">
          <w:rPr>
            <w:rFonts w:ascii="华文楷体" w:eastAsia="华文楷体" w:hAnsi="华文楷体" w:hint="eastAsia"/>
            <w:sz w:val="28"/>
            <w:szCs w:val="28"/>
          </w:rPr>
          <w:t>。</w:t>
        </w:r>
      </w:ins>
      <w:r w:rsidR="004326B3" w:rsidRPr="004326B3">
        <w:rPr>
          <w:rFonts w:ascii="华文楷体" w:eastAsia="华文楷体" w:hAnsi="华文楷体" w:hint="eastAsia"/>
          <w:sz w:val="28"/>
          <w:szCs w:val="28"/>
        </w:rPr>
        <w:t>那么是因为</w:t>
      </w:r>
      <w:proofErr w:type="gramStart"/>
      <w:r w:rsidR="004326B3" w:rsidRPr="004326B3">
        <w:rPr>
          <w:rFonts w:ascii="华文楷体" w:eastAsia="华文楷体" w:hAnsi="华文楷体" w:hint="eastAsia"/>
          <w:sz w:val="28"/>
          <w:szCs w:val="28"/>
        </w:rPr>
        <w:t>非境故不</w:t>
      </w:r>
      <w:proofErr w:type="gramEnd"/>
      <w:r w:rsidR="004326B3" w:rsidRPr="004326B3">
        <w:rPr>
          <w:rFonts w:ascii="华文楷体" w:eastAsia="华文楷体" w:hAnsi="华文楷体" w:hint="eastAsia"/>
          <w:sz w:val="28"/>
          <w:szCs w:val="28"/>
        </w:rPr>
        <w:t>缘？是因为无有故</w:t>
      </w:r>
      <w:proofErr w:type="gramStart"/>
      <w:r w:rsidR="004326B3" w:rsidRPr="004326B3">
        <w:rPr>
          <w:rFonts w:ascii="华文楷体" w:eastAsia="华文楷体" w:hAnsi="华文楷体" w:hint="eastAsia"/>
          <w:sz w:val="28"/>
          <w:szCs w:val="28"/>
        </w:rPr>
        <w:t>不缘呢</w:t>
      </w:r>
      <w:proofErr w:type="gramEnd"/>
      <w:r w:rsidR="004326B3" w:rsidRPr="004326B3">
        <w:rPr>
          <w:rFonts w:ascii="华文楷体" w:eastAsia="华文楷体" w:hAnsi="华文楷体" w:hint="eastAsia"/>
          <w:sz w:val="28"/>
          <w:szCs w:val="28"/>
        </w:rPr>
        <w:t>还是抑或</w:t>
      </w:r>
      <w:proofErr w:type="gramStart"/>
      <w:r w:rsidR="004326B3" w:rsidRPr="004326B3">
        <w:rPr>
          <w:rFonts w:ascii="华文楷体" w:eastAsia="华文楷体" w:hAnsi="华文楷体" w:hint="eastAsia"/>
          <w:sz w:val="28"/>
          <w:szCs w:val="28"/>
        </w:rPr>
        <w:t>非境故不</w:t>
      </w:r>
      <w:proofErr w:type="gramEnd"/>
      <w:r w:rsidR="004326B3" w:rsidRPr="004326B3">
        <w:rPr>
          <w:rFonts w:ascii="华文楷体" w:eastAsia="华文楷体" w:hAnsi="华文楷体" w:hint="eastAsia"/>
          <w:sz w:val="28"/>
          <w:szCs w:val="28"/>
        </w:rPr>
        <w:t>缘？他就说这样的一种问题。</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那么首先就是说如果说是无有故</w:t>
      </w:r>
      <w:proofErr w:type="gramStart"/>
      <w:r w:rsidRPr="004326B3">
        <w:rPr>
          <w:rFonts w:ascii="华文楷体" w:eastAsia="华文楷体" w:hAnsi="华文楷体" w:hint="eastAsia"/>
          <w:sz w:val="28"/>
          <w:szCs w:val="28"/>
        </w:rPr>
        <w:t>不</w:t>
      </w:r>
      <w:proofErr w:type="gramEnd"/>
      <w:r w:rsidRPr="004326B3">
        <w:rPr>
          <w:rFonts w:ascii="华文楷体" w:eastAsia="华文楷体" w:hAnsi="华文楷体" w:hint="eastAsia"/>
          <w:sz w:val="28"/>
          <w:szCs w:val="28"/>
        </w:rPr>
        <w:t>缘，无有故</w:t>
      </w:r>
      <w:proofErr w:type="gramStart"/>
      <w:r w:rsidRPr="004326B3">
        <w:rPr>
          <w:rFonts w:ascii="华文楷体" w:eastAsia="华文楷体" w:hAnsi="华文楷体" w:hint="eastAsia"/>
          <w:sz w:val="28"/>
          <w:szCs w:val="28"/>
        </w:rPr>
        <w:t>不缘这个</w:t>
      </w:r>
      <w:proofErr w:type="gramEnd"/>
      <w:r w:rsidRPr="004326B3">
        <w:rPr>
          <w:rFonts w:ascii="华文楷体" w:eastAsia="华文楷体" w:hAnsi="华文楷体" w:hint="eastAsia"/>
          <w:sz w:val="28"/>
          <w:szCs w:val="28"/>
        </w:rPr>
        <w:t>是不合理的</w:t>
      </w:r>
      <w:del w:id="208" w:author="S-Yansong" w:date="2016-01-11T15:59:00Z">
        <w:r w:rsidRPr="004326B3" w:rsidDel="003878FB">
          <w:rPr>
            <w:rFonts w:ascii="华文楷体" w:eastAsia="华文楷体" w:hAnsi="华文楷体" w:hint="eastAsia"/>
            <w:sz w:val="28"/>
            <w:szCs w:val="28"/>
          </w:rPr>
          <w:delText>，</w:delText>
        </w:r>
      </w:del>
      <w:ins w:id="209" w:author="S-Yansong" w:date="2016-01-11T15:59:00Z">
        <w:r w:rsidR="003878FB">
          <w:rPr>
            <w:rFonts w:ascii="华文楷体" w:eastAsia="华文楷体" w:hAnsi="华文楷体" w:hint="eastAsia"/>
            <w:sz w:val="28"/>
            <w:szCs w:val="28"/>
          </w:rPr>
          <w:t>。</w:t>
        </w:r>
      </w:ins>
      <w:r w:rsidRPr="004326B3">
        <w:rPr>
          <w:rFonts w:ascii="华文楷体" w:eastAsia="华文楷体" w:hAnsi="华文楷体" w:hint="eastAsia"/>
          <w:sz w:val="28"/>
          <w:szCs w:val="28"/>
        </w:rPr>
        <w:t>他引用一个颂词</w:t>
      </w:r>
      <w:del w:id="210" w:author="S-Yansong" w:date="2016-01-08T16:11:00Z">
        <w:r w:rsidRPr="004326B3" w:rsidDel="007F12CB">
          <w:rPr>
            <w:rFonts w:ascii="华文楷体" w:eastAsia="华文楷体" w:hAnsi="华文楷体" w:hint="eastAsia"/>
            <w:sz w:val="28"/>
            <w:szCs w:val="28"/>
          </w:rPr>
          <w:delText>【</w:delText>
        </w:r>
      </w:del>
      <w:ins w:id="211" w:author="S-Yansong" w:date="2016-01-08T16:11:00Z">
        <w:r w:rsidR="007F12CB">
          <w:rPr>
            <w:rFonts w:ascii="华文楷体" w:eastAsia="华文楷体" w:hAnsi="华文楷体" w:hint="eastAsia"/>
            <w:sz w:val="28"/>
            <w:szCs w:val="28"/>
          </w:rPr>
          <w:t>：</w:t>
        </w:r>
      </w:ins>
      <w:r w:rsidRPr="004326B3">
        <w:rPr>
          <w:rFonts w:ascii="华文楷体" w:eastAsia="华文楷体" w:hAnsi="华文楷体" w:hint="eastAsia"/>
          <w:sz w:val="28"/>
          <w:szCs w:val="28"/>
        </w:rPr>
        <w:t>若</w:t>
      </w:r>
      <w:proofErr w:type="gramStart"/>
      <w:r w:rsidRPr="004326B3">
        <w:rPr>
          <w:rFonts w:ascii="华文楷体" w:eastAsia="华文楷体" w:hAnsi="华文楷体" w:hint="eastAsia"/>
          <w:sz w:val="28"/>
          <w:szCs w:val="28"/>
        </w:rPr>
        <w:t>无坏福德</w:t>
      </w:r>
      <w:proofErr w:type="gramEnd"/>
      <w:r w:rsidRPr="004326B3">
        <w:rPr>
          <w:rFonts w:ascii="华文楷体" w:eastAsia="华文楷体" w:hAnsi="华文楷体" w:hint="eastAsia"/>
          <w:sz w:val="28"/>
          <w:szCs w:val="28"/>
        </w:rPr>
        <w:t>，徒劳而无果。</w:t>
      </w:r>
      <w:proofErr w:type="gramStart"/>
      <w:r w:rsidRPr="004326B3">
        <w:rPr>
          <w:rFonts w:ascii="华文楷体" w:eastAsia="华文楷体" w:hAnsi="华文楷体" w:hint="eastAsia"/>
          <w:sz w:val="28"/>
          <w:szCs w:val="28"/>
        </w:rPr>
        <w:t>三者佛照见</w:t>
      </w:r>
      <w:proofErr w:type="gramEnd"/>
      <w:r w:rsidRPr="004326B3">
        <w:rPr>
          <w:rFonts w:ascii="华文楷体" w:eastAsia="华文楷体" w:hAnsi="华文楷体" w:hint="eastAsia"/>
          <w:sz w:val="28"/>
          <w:szCs w:val="28"/>
        </w:rPr>
        <w:t>，是故非无境。</w:t>
      </w:r>
      <w:del w:id="212"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是故非无境</w:t>
      </w:r>
      <w:ins w:id="213" w:author="S-Yansong" w:date="2016-01-11T15:59:00Z">
        <w:r w:rsidR="003878FB">
          <w:rPr>
            <w:rFonts w:ascii="华文楷体" w:eastAsia="华文楷体" w:hAnsi="华文楷体" w:hint="eastAsia"/>
            <w:sz w:val="28"/>
            <w:szCs w:val="28"/>
          </w:rPr>
          <w:t>，</w:t>
        </w:r>
      </w:ins>
      <w:r w:rsidRPr="004326B3">
        <w:rPr>
          <w:rFonts w:ascii="华文楷体" w:eastAsia="华文楷体" w:hAnsi="华文楷体" w:hint="eastAsia"/>
          <w:sz w:val="28"/>
          <w:szCs w:val="28"/>
        </w:rPr>
        <w:t>他就根本不是没有境的，根本不是没有境而无缘。</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那么第一个</w:t>
      </w:r>
      <w:del w:id="214" w:author="S-Yansong" w:date="2016-01-08T16:10: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若</w:t>
      </w:r>
      <w:proofErr w:type="gramStart"/>
      <w:r w:rsidRPr="004326B3">
        <w:rPr>
          <w:rFonts w:ascii="华文楷体" w:eastAsia="华文楷体" w:hAnsi="华文楷体" w:hint="eastAsia"/>
          <w:sz w:val="28"/>
          <w:szCs w:val="28"/>
        </w:rPr>
        <w:t>无坏福德</w:t>
      </w:r>
      <w:proofErr w:type="gramEnd"/>
      <w:r w:rsidRPr="004326B3">
        <w:rPr>
          <w:rFonts w:ascii="华文楷体" w:eastAsia="华文楷体" w:hAnsi="华文楷体" w:hint="eastAsia"/>
          <w:sz w:val="28"/>
          <w:szCs w:val="28"/>
        </w:rPr>
        <w:t>，徒劳而无果</w:t>
      </w:r>
      <w:del w:id="215" w:author="S-Yansong" w:date="2016-01-08T16:10: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，那么如果真正没有</w:t>
      </w:r>
      <w:proofErr w:type="gramStart"/>
      <w:r w:rsidRPr="004326B3">
        <w:rPr>
          <w:rFonts w:ascii="华文楷体" w:eastAsia="华文楷体" w:hAnsi="华文楷体" w:hint="eastAsia"/>
          <w:sz w:val="28"/>
          <w:szCs w:val="28"/>
        </w:rPr>
        <w:t>所缘境的话</w:t>
      </w:r>
      <w:proofErr w:type="gramEnd"/>
      <w:r w:rsidRPr="004326B3">
        <w:rPr>
          <w:rFonts w:ascii="华文楷体" w:eastAsia="华文楷体" w:hAnsi="华文楷体" w:hint="eastAsia"/>
          <w:sz w:val="28"/>
          <w:szCs w:val="28"/>
        </w:rPr>
        <w:t>，那么就会损坏福德，按照中观宗的讲法来讲如果没有真正的这个</w:t>
      </w:r>
      <w:proofErr w:type="gramStart"/>
      <w:r w:rsidRPr="004326B3">
        <w:rPr>
          <w:rFonts w:ascii="华文楷体" w:eastAsia="华文楷体" w:hAnsi="华文楷体" w:hint="eastAsia"/>
          <w:sz w:val="28"/>
          <w:szCs w:val="28"/>
        </w:rPr>
        <w:t>所缘境</w:t>
      </w:r>
      <w:proofErr w:type="gramEnd"/>
      <w:del w:id="216" w:author="S-Yansong" w:date="2016-01-11T16:00:00Z">
        <w:r w:rsidRPr="004326B3" w:rsidDel="001273A7">
          <w:rPr>
            <w:rFonts w:ascii="华文楷体" w:eastAsia="华文楷体" w:hAnsi="华文楷体" w:hint="eastAsia"/>
            <w:sz w:val="28"/>
            <w:szCs w:val="28"/>
          </w:rPr>
          <w:delText>，</w:delText>
        </w:r>
      </w:del>
      <w:ins w:id="217" w:author="S-Yansong" w:date="2016-01-11T16:00:00Z">
        <w:r w:rsidR="001273A7">
          <w:rPr>
            <w:rFonts w:ascii="华文楷体" w:eastAsia="华文楷体" w:hAnsi="华文楷体" w:hint="eastAsia"/>
            <w:sz w:val="28"/>
            <w:szCs w:val="28"/>
          </w:rPr>
          <w:t>。</w:t>
        </w:r>
      </w:ins>
      <w:r w:rsidRPr="004326B3">
        <w:rPr>
          <w:rFonts w:ascii="华文楷体" w:eastAsia="华文楷体" w:hAnsi="华文楷体" w:hint="eastAsia"/>
          <w:sz w:val="28"/>
          <w:szCs w:val="28"/>
        </w:rPr>
        <w:t>如果没有所</w:t>
      </w:r>
      <w:proofErr w:type="gramStart"/>
      <w:r w:rsidRPr="004326B3">
        <w:rPr>
          <w:rFonts w:ascii="华文楷体" w:eastAsia="华文楷体" w:hAnsi="华文楷体" w:hint="eastAsia"/>
          <w:sz w:val="28"/>
          <w:szCs w:val="28"/>
        </w:rPr>
        <w:t>缘境你</w:t>
      </w:r>
      <w:proofErr w:type="gramEnd"/>
      <w:r w:rsidRPr="004326B3">
        <w:rPr>
          <w:rFonts w:ascii="华文楷体" w:eastAsia="华文楷体" w:hAnsi="华文楷体" w:hint="eastAsia"/>
          <w:sz w:val="28"/>
          <w:szCs w:val="28"/>
        </w:rPr>
        <w:t>对谁做布施呢？如果说是没有做布施的这个对境，或者没有上供的</w:t>
      </w:r>
      <w:proofErr w:type="gramStart"/>
      <w:r w:rsidRPr="004326B3">
        <w:rPr>
          <w:rFonts w:ascii="华文楷体" w:eastAsia="华文楷体" w:hAnsi="华文楷体" w:hint="eastAsia"/>
          <w:sz w:val="28"/>
          <w:szCs w:val="28"/>
        </w:rPr>
        <w:t>对境的话</w:t>
      </w:r>
      <w:proofErr w:type="gramEnd"/>
      <w:r w:rsidRPr="004326B3">
        <w:rPr>
          <w:rFonts w:ascii="华文楷体" w:eastAsia="华文楷体" w:hAnsi="华文楷体" w:hint="eastAsia"/>
          <w:sz w:val="28"/>
          <w:szCs w:val="28"/>
        </w:rPr>
        <w:t>他就会毁坏福德了</w:t>
      </w:r>
      <w:del w:id="218" w:author="S-Yansong" w:date="2016-01-11T16:00:00Z">
        <w:r w:rsidRPr="004326B3" w:rsidDel="001273A7">
          <w:rPr>
            <w:rFonts w:ascii="华文楷体" w:eastAsia="华文楷体" w:hAnsi="华文楷体" w:hint="eastAsia"/>
            <w:sz w:val="28"/>
            <w:szCs w:val="28"/>
          </w:rPr>
          <w:delText>，</w:delText>
        </w:r>
      </w:del>
      <w:ins w:id="219" w:author="S-Yansong" w:date="2016-01-11T16:00:00Z">
        <w:r w:rsidR="001273A7">
          <w:rPr>
            <w:rFonts w:ascii="华文楷体" w:eastAsia="华文楷体" w:hAnsi="华文楷体" w:hint="eastAsia"/>
            <w:sz w:val="28"/>
            <w:szCs w:val="28"/>
          </w:rPr>
          <w:t>。</w:t>
        </w:r>
      </w:ins>
      <w:r w:rsidRPr="004326B3">
        <w:rPr>
          <w:rFonts w:ascii="华文楷体" w:eastAsia="华文楷体" w:hAnsi="华文楷体" w:hint="eastAsia"/>
          <w:sz w:val="28"/>
          <w:szCs w:val="28"/>
        </w:rPr>
        <w:t>按照你中观宗的说法来讲就会毁坏福德，本来世间的三宝等是存在的，但是如果说你没有这个</w:t>
      </w:r>
      <w:proofErr w:type="gramStart"/>
      <w:r w:rsidRPr="004326B3">
        <w:rPr>
          <w:rFonts w:ascii="华文楷体" w:eastAsia="华文楷体" w:hAnsi="华文楷体" w:hint="eastAsia"/>
          <w:sz w:val="28"/>
          <w:szCs w:val="28"/>
        </w:rPr>
        <w:t>境的话</w:t>
      </w:r>
      <w:proofErr w:type="gramEnd"/>
      <w:r w:rsidRPr="004326B3">
        <w:rPr>
          <w:rFonts w:ascii="华文楷体" w:eastAsia="华文楷体" w:hAnsi="华文楷体" w:hint="eastAsia"/>
          <w:sz w:val="28"/>
          <w:szCs w:val="28"/>
        </w:rPr>
        <w:t>就毁坏福德。</w:t>
      </w:r>
      <w:del w:id="220"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徒劳而无果</w:t>
      </w:r>
      <w:ins w:id="221" w:author="S-Yansong" w:date="2016-01-08T16:11:00Z">
        <w:r w:rsidR="007F12CB">
          <w:rPr>
            <w:rFonts w:ascii="华文楷体" w:eastAsia="华文楷体" w:hAnsi="华文楷体" w:hint="eastAsia"/>
            <w:sz w:val="28"/>
            <w:szCs w:val="28"/>
          </w:rPr>
          <w:t>，</w:t>
        </w:r>
      </w:ins>
      <w:del w:id="222"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这个方面就是讲作为一个菩萨来讲，如果你要修行这样菩萨道，但是如果没有外境</w:t>
      </w:r>
      <w:ins w:id="223" w:author="S-Yansong" w:date="2016-01-11T16:00:00Z">
        <w:r w:rsidR="001273A7">
          <w:rPr>
            <w:rFonts w:ascii="华文楷体" w:eastAsia="华文楷体" w:hAnsi="华文楷体" w:hint="eastAsia"/>
            <w:sz w:val="28"/>
            <w:szCs w:val="28"/>
          </w:rPr>
          <w:t>，</w:t>
        </w:r>
      </w:ins>
      <w:r w:rsidRPr="004326B3">
        <w:rPr>
          <w:rFonts w:ascii="华文楷体" w:eastAsia="华文楷体" w:hAnsi="华文楷体" w:hint="eastAsia"/>
          <w:sz w:val="28"/>
          <w:szCs w:val="28"/>
        </w:rPr>
        <w:t>没有</w:t>
      </w:r>
      <w:proofErr w:type="gramStart"/>
      <w:r w:rsidRPr="004326B3">
        <w:rPr>
          <w:rFonts w:ascii="华文楷体" w:eastAsia="华文楷体" w:hAnsi="华文楷体" w:hint="eastAsia"/>
          <w:sz w:val="28"/>
          <w:szCs w:val="28"/>
        </w:rPr>
        <w:t>对境的话</w:t>
      </w:r>
      <w:proofErr w:type="gramEnd"/>
      <w:r w:rsidRPr="004326B3">
        <w:rPr>
          <w:rFonts w:ascii="华文楷体" w:eastAsia="华文楷体" w:hAnsi="华文楷体" w:hint="eastAsia"/>
          <w:sz w:val="28"/>
          <w:szCs w:val="28"/>
        </w:rPr>
        <w:t>你就徒劳无果了，你给谁做布施而圆满布施度？等等</w:t>
      </w:r>
      <w:proofErr w:type="gramStart"/>
      <w:r w:rsidRPr="004326B3">
        <w:rPr>
          <w:rFonts w:ascii="华文楷体" w:eastAsia="华文楷体" w:hAnsi="华文楷体" w:hint="eastAsia"/>
          <w:sz w:val="28"/>
          <w:szCs w:val="28"/>
        </w:rPr>
        <w:t>等等</w:t>
      </w:r>
      <w:proofErr w:type="gramEnd"/>
      <w:r w:rsidRPr="004326B3">
        <w:rPr>
          <w:rFonts w:ascii="华文楷体" w:eastAsia="华文楷体" w:hAnsi="华文楷体" w:hint="eastAsia"/>
          <w:sz w:val="28"/>
          <w:szCs w:val="28"/>
        </w:rPr>
        <w:t>。像这样的话就觉得会徒劳无果。</w:t>
      </w:r>
    </w:p>
    <w:p w:rsidR="004326B3" w:rsidRPr="004326B3" w:rsidRDefault="004326B3" w:rsidP="004326B3">
      <w:pPr>
        <w:ind w:firstLine="570"/>
        <w:rPr>
          <w:rFonts w:ascii="华文楷体" w:eastAsia="华文楷体" w:hAnsi="华文楷体"/>
          <w:sz w:val="28"/>
          <w:szCs w:val="28"/>
        </w:rPr>
      </w:pPr>
      <w:del w:id="224" w:author="S-Yansong" w:date="2016-01-08T16:11:00Z">
        <w:r w:rsidRPr="004326B3" w:rsidDel="007F12CB">
          <w:rPr>
            <w:rFonts w:ascii="华文楷体" w:eastAsia="华文楷体" w:hAnsi="华文楷体" w:hint="eastAsia"/>
            <w:sz w:val="28"/>
            <w:szCs w:val="28"/>
          </w:rPr>
          <w:delText>【</w:delText>
        </w:r>
      </w:del>
      <w:proofErr w:type="gramStart"/>
      <w:r w:rsidRPr="004326B3">
        <w:rPr>
          <w:rFonts w:ascii="华文楷体" w:eastAsia="华文楷体" w:hAnsi="华文楷体" w:hint="eastAsia"/>
          <w:sz w:val="28"/>
          <w:szCs w:val="28"/>
        </w:rPr>
        <w:t>三者佛照见</w:t>
      </w:r>
      <w:proofErr w:type="gramEnd"/>
      <w:r w:rsidRPr="004326B3">
        <w:rPr>
          <w:rFonts w:ascii="华文楷体" w:eastAsia="华文楷体" w:hAnsi="华文楷体" w:hint="eastAsia"/>
          <w:sz w:val="28"/>
          <w:szCs w:val="28"/>
        </w:rPr>
        <w:t>，是故非无境。</w:t>
      </w:r>
      <w:del w:id="225"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还有这样一种施者、受者和施物，那么这样一种三者是佛陀照见的，佛陀经典当中也是交给我们的布施的方法</w:t>
      </w:r>
      <w:del w:id="226" w:author="S-Yansong" w:date="2016-01-11T16:01:00Z">
        <w:r w:rsidRPr="004326B3" w:rsidDel="001273A7">
          <w:rPr>
            <w:rFonts w:ascii="华文楷体" w:eastAsia="华文楷体" w:hAnsi="华文楷体" w:hint="eastAsia"/>
            <w:sz w:val="28"/>
            <w:szCs w:val="28"/>
          </w:rPr>
          <w:delText>，</w:delText>
        </w:r>
      </w:del>
      <w:ins w:id="227" w:author="S-Yansong" w:date="2016-01-11T16:01:00Z">
        <w:r w:rsidR="001273A7">
          <w:rPr>
            <w:rFonts w:ascii="华文楷体" w:eastAsia="华文楷体" w:hAnsi="华文楷体" w:hint="eastAsia"/>
            <w:sz w:val="28"/>
            <w:szCs w:val="28"/>
          </w:rPr>
          <w:t>。</w:t>
        </w:r>
      </w:ins>
      <w:r w:rsidRPr="004326B3">
        <w:rPr>
          <w:rFonts w:ascii="华文楷体" w:eastAsia="华文楷体" w:hAnsi="华文楷体" w:hint="eastAsia"/>
          <w:sz w:val="28"/>
          <w:szCs w:val="28"/>
        </w:rPr>
        <w:t>所以说佛陀说</w:t>
      </w:r>
      <w:proofErr w:type="gramStart"/>
      <w:r w:rsidRPr="004326B3">
        <w:rPr>
          <w:rFonts w:ascii="华文楷体" w:eastAsia="华文楷体" w:hAnsi="华文楷体" w:hint="eastAsia"/>
          <w:sz w:val="28"/>
          <w:szCs w:val="28"/>
        </w:rPr>
        <w:t>某某这些</w:t>
      </w:r>
      <w:proofErr w:type="gramEnd"/>
      <w:r w:rsidRPr="004326B3">
        <w:rPr>
          <w:rFonts w:ascii="华文楷体" w:eastAsia="华文楷体" w:hAnsi="华文楷体" w:hint="eastAsia"/>
          <w:sz w:val="28"/>
          <w:szCs w:val="28"/>
        </w:rPr>
        <w:t>一般的乞丐啊、一般的</w:t>
      </w:r>
      <w:proofErr w:type="gramStart"/>
      <w:r w:rsidRPr="004326B3">
        <w:rPr>
          <w:rFonts w:ascii="华文楷体" w:eastAsia="华文楷体" w:hAnsi="华文楷体" w:hint="eastAsia"/>
          <w:sz w:val="28"/>
          <w:szCs w:val="28"/>
        </w:rPr>
        <w:t>众生啊</w:t>
      </w:r>
      <w:proofErr w:type="gramEnd"/>
      <w:r w:rsidRPr="004326B3">
        <w:rPr>
          <w:rFonts w:ascii="华文楷体" w:eastAsia="华文楷体" w:hAnsi="华文楷体" w:hint="eastAsia"/>
          <w:sz w:val="28"/>
          <w:szCs w:val="28"/>
        </w:rPr>
        <w:t>他是属于下施的对境，像这样话就说佛法</w:t>
      </w:r>
      <w:proofErr w:type="gramStart"/>
      <w:r w:rsidRPr="004326B3">
        <w:rPr>
          <w:rFonts w:ascii="华文楷体" w:eastAsia="华文楷体" w:hAnsi="华文楷体" w:hint="eastAsia"/>
          <w:sz w:val="28"/>
          <w:szCs w:val="28"/>
        </w:rPr>
        <w:t>僧</w:t>
      </w:r>
      <w:proofErr w:type="gramEnd"/>
      <w:r w:rsidRPr="004326B3">
        <w:rPr>
          <w:rFonts w:ascii="华文楷体" w:eastAsia="华文楷体" w:hAnsi="华文楷体" w:hint="eastAsia"/>
          <w:sz w:val="28"/>
          <w:szCs w:val="28"/>
        </w:rPr>
        <w:t>三宝这个是属于上供的对境。</w:t>
      </w:r>
      <w:r w:rsidRPr="004326B3">
        <w:rPr>
          <w:rFonts w:ascii="华文楷体" w:eastAsia="华文楷体" w:hAnsi="华文楷体" w:hint="eastAsia"/>
          <w:sz w:val="28"/>
          <w:szCs w:val="28"/>
        </w:rPr>
        <w:lastRenderedPageBreak/>
        <w:t>然后你要使用这些饮食啊、衣服啊、要使用这样一种清净的物品上供下施，这个是</w:t>
      </w:r>
      <w:proofErr w:type="gramStart"/>
      <w:r w:rsidRPr="004326B3">
        <w:rPr>
          <w:rFonts w:ascii="华文楷体" w:eastAsia="华文楷体" w:hAnsi="华文楷体" w:hint="eastAsia"/>
          <w:sz w:val="28"/>
          <w:szCs w:val="28"/>
        </w:rPr>
        <w:t>说施物存在</w:t>
      </w:r>
      <w:proofErr w:type="gramEnd"/>
      <w:r w:rsidRPr="004326B3">
        <w:rPr>
          <w:rFonts w:ascii="华文楷体" w:eastAsia="华文楷体" w:hAnsi="华文楷体" w:hint="eastAsia"/>
          <w:sz w:val="28"/>
          <w:szCs w:val="28"/>
        </w:rPr>
        <w:t>。然后对修行者来讲的话，哦，应该打破悭吝心，应该亲手布施，应该含笑而布施，应该</w:t>
      </w:r>
      <w:proofErr w:type="gramStart"/>
      <w:r w:rsidRPr="004326B3">
        <w:rPr>
          <w:rFonts w:ascii="华文楷体" w:eastAsia="华文楷体" w:hAnsi="华文楷体" w:hint="eastAsia"/>
          <w:sz w:val="28"/>
          <w:szCs w:val="28"/>
        </w:rPr>
        <w:t>谦下来</w:t>
      </w:r>
      <w:proofErr w:type="gramEnd"/>
      <w:r w:rsidRPr="004326B3">
        <w:rPr>
          <w:rFonts w:ascii="华文楷体" w:eastAsia="华文楷体" w:hAnsi="华文楷体" w:hint="eastAsia"/>
          <w:sz w:val="28"/>
          <w:szCs w:val="28"/>
        </w:rPr>
        <w:t>布施</w:t>
      </w:r>
      <w:ins w:id="228" w:author="S-Yansong" w:date="2016-01-11T16:01:00Z">
        <w:r w:rsidR="00457906">
          <w:rPr>
            <w:rFonts w:ascii="华文楷体" w:eastAsia="华文楷体" w:hAnsi="华文楷体" w:hint="eastAsia"/>
            <w:sz w:val="28"/>
            <w:szCs w:val="28"/>
          </w:rPr>
          <w:t>，</w:t>
        </w:r>
      </w:ins>
      <w:r w:rsidRPr="004326B3">
        <w:rPr>
          <w:rFonts w:ascii="华文楷体" w:eastAsia="华文楷体" w:hAnsi="华文楷体" w:hint="eastAsia"/>
          <w:sz w:val="28"/>
          <w:szCs w:val="28"/>
        </w:rPr>
        <w:t>来供养等等。这方面就讲到了，实际上这个是讲到布施者存在的。</w:t>
      </w:r>
      <w:del w:id="229" w:author="S-Yansong" w:date="2016-01-08T16:11:00Z">
        <w:r w:rsidRPr="004326B3" w:rsidDel="007F12CB">
          <w:rPr>
            <w:rFonts w:ascii="华文楷体" w:eastAsia="华文楷体" w:hAnsi="华文楷体" w:hint="eastAsia"/>
            <w:sz w:val="28"/>
            <w:szCs w:val="28"/>
          </w:rPr>
          <w:delText>【</w:delText>
        </w:r>
      </w:del>
      <w:proofErr w:type="gramStart"/>
      <w:r w:rsidRPr="004326B3">
        <w:rPr>
          <w:rFonts w:ascii="华文楷体" w:eastAsia="华文楷体" w:hAnsi="华文楷体" w:hint="eastAsia"/>
          <w:sz w:val="28"/>
          <w:szCs w:val="28"/>
        </w:rPr>
        <w:t>三者佛照见</w:t>
      </w:r>
      <w:proofErr w:type="gramEnd"/>
      <w:del w:id="230"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，照见之后呢宣说了</w:t>
      </w:r>
      <w:del w:id="231"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是故</w:t>
      </w:r>
      <w:proofErr w:type="gramStart"/>
      <w:r w:rsidRPr="004326B3">
        <w:rPr>
          <w:rFonts w:ascii="华文楷体" w:eastAsia="华文楷体" w:hAnsi="华文楷体" w:hint="eastAsia"/>
          <w:sz w:val="28"/>
          <w:szCs w:val="28"/>
        </w:rPr>
        <w:t>非无境</w:t>
      </w:r>
      <w:proofErr w:type="gramEnd"/>
      <w:del w:id="232"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，所以说并不是没有外境的，应该是</w:t>
      </w:r>
      <w:proofErr w:type="gramStart"/>
      <w:r w:rsidRPr="004326B3">
        <w:rPr>
          <w:rFonts w:ascii="华文楷体" w:eastAsia="华文楷体" w:hAnsi="华文楷体" w:hint="eastAsia"/>
          <w:sz w:val="28"/>
          <w:szCs w:val="28"/>
        </w:rPr>
        <w:t>有对境的</w:t>
      </w:r>
      <w:proofErr w:type="gramEnd"/>
      <w:r w:rsidRPr="004326B3">
        <w:rPr>
          <w:rFonts w:ascii="华文楷体" w:eastAsia="华文楷体" w:hAnsi="华文楷体" w:hint="eastAsia"/>
          <w:sz w:val="28"/>
          <w:szCs w:val="28"/>
        </w:rPr>
        <w:t>。这方面讲到了，就说是</w:t>
      </w:r>
      <w:del w:id="233"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无有故</w:t>
      </w:r>
      <w:proofErr w:type="gramStart"/>
      <w:r w:rsidRPr="004326B3">
        <w:rPr>
          <w:rFonts w:ascii="华文楷体" w:eastAsia="华文楷体" w:hAnsi="华文楷体" w:hint="eastAsia"/>
          <w:sz w:val="28"/>
          <w:szCs w:val="28"/>
        </w:rPr>
        <w:t>不</w:t>
      </w:r>
      <w:proofErr w:type="gramEnd"/>
      <w:r w:rsidRPr="004326B3">
        <w:rPr>
          <w:rFonts w:ascii="华文楷体" w:eastAsia="华文楷体" w:hAnsi="华文楷体" w:hint="eastAsia"/>
          <w:sz w:val="28"/>
          <w:szCs w:val="28"/>
        </w:rPr>
        <w:t>缘</w:t>
      </w:r>
      <w:del w:id="234"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这方面不合理。</w:t>
      </w:r>
    </w:p>
    <w:p w:rsidR="00694389" w:rsidRDefault="004326B3" w:rsidP="004326B3">
      <w:pPr>
        <w:ind w:firstLine="570"/>
        <w:rPr>
          <w:ins w:id="235" w:author="S-Yansong" w:date="2016-01-11T16:03:00Z"/>
          <w:rFonts w:ascii="华文楷体" w:eastAsia="华文楷体" w:hAnsi="华文楷体" w:hint="eastAsia"/>
          <w:sz w:val="28"/>
          <w:szCs w:val="28"/>
        </w:rPr>
      </w:pPr>
      <w:del w:id="236"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抑或</w:t>
      </w:r>
      <w:proofErr w:type="gramStart"/>
      <w:r w:rsidRPr="004326B3">
        <w:rPr>
          <w:rFonts w:ascii="华文楷体" w:eastAsia="华文楷体" w:hAnsi="华文楷体" w:hint="eastAsia"/>
          <w:sz w:val="28"/>
          <w:szCs w:val="28"/>
        </w:rPr>
        <w:t>非境故</w:t>
      </w:r>
      <w:proofErr w:type="gramEnd"/>
      <w:del w:id="237"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w:t>
      </w:r>
      <w:del w:id="238"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抑或</w:t>
      </w:r>
      <w:proofErr w:type="gramStart"/>
      <w:r w:rsidRPr="004326B3">
        <w:rPr>
          <w:rFonts w:ascii="华文楷体" w:eastAsia="华文楷体" w:hAnsi="华文楷体" w:hint="eastAsia"/>
          <w:sz w:val="28"/>
          <w:szCs w:val="28"/>
        </w:rPr>
        <w:t>非境故</w:t>
      </w:r>
      <w:proofErr w:type="gramEnd"/>
      <w:del w:id="239"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后面是用两句话</w:t>
      </w:r>
      <w:del w:id="240"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自心与心所，彼等为自证。</w:t>
      </w:r>
      <w:del w:id="241" w:author="S-Yansong" w:date="2016-01-11T16:02:00Z">
        <w:r w:rsidRPr="004326B3" w:rsidDel="00457906">
          <w:rPr>
            <w:rFonts w:ascii="华文楷体" w:eastAsia="华文楷体" w:hAnsi="华文楷体" w:hint="eastAsia"/>
            <w:sz w:val="28"/>
            <w:szCs w:val="28"/>
          </w:rPr>
          <w:delText>”</w:delText>
        </w:r>
      </w:del>
      <w:del w:id="242"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这个主要是针对于唯识宗的观点。那么你是不是认为，比如说</w:t>
      </w:r>
      <w:proofErr w:type="gramStart"/>
      <w:r w:rsidRPr="004326B3">
        <w:rPr>
          <w:rFonts w:ascii="华文楷体" w:eastAsia="华文楷体" w:hAnsi="华文楷体" w:hint="eastAsia"/>
          <w:sz w:val="28"/>
          <w:szCs w:val="28"/>
        </w:rPr>
        <w:t>唯识宗他问</w:t>
      </w:r>
      <w:proofErr w:type="gramEnd"/>
      <w:r w:rsidRPr="004326B3">
        <w:rPr>
          <w:rFonts w:ascii="华文楷体" w:eastAsia="华文楷体" w:hAnsi="华文楷体" w:hint="eastAsia"/>
          <w:sz w:val="28"/>
          <w:szCs w:val="28"/>
        </w:rPr>
        <w:t>：你们是不是认为外面的这些法非境，不是境的缘故它就没有所缘呢？它就</w:t>
      </w:r>
      <w:proofErr w:type="gramStart"/>
      <w:r w:rsidRPr="004326B3">
        <w:rPr>
          <w:rFonts w:ascii="华文楷体" w:eastAsia="华文楷体" w:hAnsi="华文楷体" w:hint="eastAsia"/>
          <w:sz w:val="28"/>
          <w:szCs w:val="28"/>
        </w:rPr>
        <w:t>不</w:t>
      </w:r>
      <w:proofErr w:type="gramEnd"/>
      <w:r w:rsidRPr="004326B3">
        <w:rPr>
          <w:rFonts w:ascii="华文楷体" w:eastAsia="华文楷体" w:hAnsi="华文楷体" w:hint="eastAsia"/>
          <w:sz w:val="28"/>
          <w:szCs w:val="28"/>
        </w:rPr>
        <w:t>缘呢？实际上唯识宗说，虽然没有一个实实在在的色的境，但是也不是</w:t>
      </w:r>
      <w:proofErr w:type="gramStart"/>
      <w:r w:rsidRPr="004326B3">
        <w:rPr>
          <w:rFonts w:ascii="华文楷体" w:eastAsia="华文楷体" w:hAnsi="华文楷体" w:hint="eastAsia"/>
          <w:sz w:val="28"/>
          <w:szCs w:val="28"/>
        </w:rPr>
        <w:t>不</w:t>
      </w:r>
      <w:proofErr w:type="gramEnd"/>
      <w:r w:rsidRPr="004326B3">
        <w:rPr>
          <w:rFonts w:ascii="华文楷体" w:eastAsia="华文楷体" w:hAnsi="华文楷体" w:hint="eastAsia"/>
          <w:sz w:val="28"/>
          <w:szCs w:val="28"/>
        </w:rPr>
        <w:t>缘的，他也可以缘</w:t>
      </w:r>
      <w:del w:id="243" w:author="S-Yansong" w:date="2016-01-11T16:02:00Z">
        <w:r w:rsidRPr="004326B3" w:rsidDel="00457906">
          <w:rPr>
            <w:rFonts w:ascii="华文楷体" w:eastAsia="华文楷体" w:hAnsi="华文楷体" w:hint="eastAsia"/>
            <w:sz w:val="28"/>
            <w:szCs w:val="28"/>
          </w:rPr>
          <w:delText>，</w:delText>
        </w:r>
      </w:del>
      <w:ins w:id="244" w:author="S-Yansong" w:date="2016-01-11T16:02:00Z">
        <w:r w:rsidR="00457906">
          <w:rPr>
            <w:rFonts w:ascii="华文楷体" w:eastAsia="华文楷体" w:hAnsi="华文楷体" w:hint="eastAsia"/>
            <w:sz w:val="28"/>
            <w:szCs w:val="28"/>
          </w:rPr>
          <w:t>。</w:t>
        </w:r>
      </w:ins>
      <w:r w:rsidRPr="004326B3">
        <w:rPr>
          <w:rFonts w:ascii="华文楷体" w:eastAsia="华文楷体" w:hAnsi="华文楷体" w:hint="eastAsia"/>
          <w:sz w:val="28"/>
          <w:szCs w:val="28"/>
        </w:rPr>
        <w:t>为什么呢？</w:t>
      </w:r>
      <w:del w:id="245"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自心与心所，彼等为自证。</w:t>
      </w:r>
      <w:del w:id="246" w:author="S-Yansong" w:date="2016-01-11T16:02:00Z">
        <w:r w:rsidRPr="004326B3" w:rsidDel="00457906">
          <w:rPr>
            <w:rFonts w:ascii="华文楷体" w:eastAsia="华文楷体" w:hAnsi="华文楷体" w:hint="eastAsia"/>
            <w:sz w:val="28"/>
            <w:szCs w:val="28"/>
          </w:rPr>
          <w:delText>”</w:delText>
        </w:r>
      </w:del>
      <w:del w:id="247"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的缘故</w:t>
      </w:r>
      <w:del w:id="248" w:author="S-Yansong" w:date="2016-01-11T16:02:00Z">
        <w:r w:rsidRPr="004326B3" w:rsidDel="00457906">
          <w:rPr>
            <w:rFonts w:ascii="华文楷体" w:eastAsia="华文楷体" w:hAnsi="华文楷体" w:hint="eastAsia"/>
            <w:sz w:val="28"/>
            <w:szCs w:val="28"/>
          </w:rPr>
          <w:delText>，</w:delText>
        </w:r>
      </w:del>
      <w:ins w:id="249" w:author="S-Yansong" w:date="2016-01-11T16:02:00Z">
        <w:r w:rsidR="00457906">
          <w:rPr>
            <w:rFonts w:ascii="华文楷体" w:eastAsia="华文楷体" w:hAnsi="华文楷体" w:hint="eastAsia"/>
            <w:sz w:val="28"/>
            <w:szCs w:val="28"/>
          </w:rPr>
          <w:t>。</w:t>
        </w:r>
      </w:ins>
      <w:r w:rsidRPr="004326B3">
        <w:rPr>
          <w:rFonts w:ascii="华文楷体" w:eastAsia="华文楷体" w:hAnsi="华文楷体" w:hint="eastAsia"/>
          <w:sz w:val="28"/>
          <w:szCs w:val="28"/>
        </w:rPr>
        <w:t>就是说这一切的布施</w:t>
      </w:r>
      <w:proofErr w:type="gramStart"/>
      <w:r w:rsidRPr="004326B3">
        <w:rPr>
          <w:rFonts w:ascii="华文楷体" w:eastAsia="华文楷体" w:hAnsi="华文楷体" w:hint="eastAsia"/>
          <w:sz w:val="28"/>
          <w:szCs w:val="28"/>
        </w:rPr>
        <w:t>的对境也好</w:t>
      </w:r>
      <w:proofErr w:type="gramEnd"/>
      <w:r w:rsidRPr="004326B3">
        <w:rPr>
          <w:rFonts w:ascii="华文楷体" w:eastAsia="华文楷体" w:hAnsi="华文楷体" w:hint="eastAsia"/>
          <w:sz w:val="28"/>
          <w:szCs w:val="28"/>
        </w:rPr>
        <w:t>，或者布施的东西也好，或者施者自己也好，真正按照严格的这样观察的方式看起来的时候呢，它们都是心识的自性，所以它都是自心和心所的本体。</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从一个角度来讲的话这些法是自证，但是</w:t>
      </w:r>
      <w:proofErr w:type="gramStart"/>
      <w:r w:rsidRPr="004326B3">
        <w:rPr>
          <w:rFonts w:ascii="华文楷体" w:eastAsia="华文楷体" w:hAnsi="华文楷体" w:hint="eastAsia"/>
          <w:sz w:val="28"/>
          <w:szCs w:val="28"/>
        </w:rPr>
        <w:t>是</w:t>
      </w:r>
      <w:proofErr w:type="gramEnd"/>
      <w:r w:rsidRPr="004326B3">
        <w:rPr>
          <w:rFonts w:ascii="华文楷体" w:eastAsia="华文楷体" w:hAnsi="华文楷体" w:hint="eastAsia"/>
          <w:sz w:val="28"/>
          <w:szCs w:val="28"/>
        </w:rPr>
        <w:t>自证的本体当中它可以显现为这样一种布施的对象，虽然是心</w:t>
      </w:r>
      <w:proofErr w:type="gramStart"/>
      <w:r w:rsidRPr="004326B3">
        <w:rPr>
          <w:rFonts w:ascii="华文楷体" w:eastAsia="华文楷体" w:hAnsi="华文楷体" w:hint="eastAsia"/>
          <w:sz w:val="28"/>
          <w:szCs w:val="28"/>
        </w:rPr>
        <w:t>识但是</w:t>
      </w:r>
      <w:proofErr w:type="gramEnd"/>
      <w:r w:rsidRPr="004326B3">
        <w:rPr>
          <w:rFonts w:ascii="华文楷体" w:eastAsia="华文楷体" w:hAnsi="华文楷体" w:hint="eastAsia"/>
          <w:sz w:val="28"/>
          <w:szCs w:val="28"/>
        </w:rPr>
        <w:t>可以安立成心识的对象</w:t>
      </w:r>
      <w:del w:id="250" w:author="S-Yansong" w:date="2016-01-11T16:03:00Z">
        <w:r w:rsidRPr="004326B3" w:rsidDel="00457906">
          <w:rPr>
            <w:rFonts w:ascii="华文楷体" w:eastAsia="华文楷体" w:hAnsi="华文楷体" w:hint="eastAsia"/>
            <w:sz w:val="28"/>
            <w:szCs w:val="28"/>
          </w:rPr>
          <w:delText>，</w:delText>
        </w:r>
      </w:del>
      <w:ins w:id="251" w:author="S-Yansong" w:date="2016-01-11T16:03:00Z">
        <w:r w:rsidR="00457906">
          <w:rPr>
            <w:rFonts w:ascii="华文楷体" w:eastAsia="华文楷体" w:hAnsi="华文楷体" w:hint="eastAsia"/>
            <w:sz w:val="28"/>
            <w:szCs w:val="28"/>
          </w:rPr>
          <w:t>。</w:t>
        </w:r>
      </w:ins>
      <w:r w:rsidRPr="004326B3">
        <w:rPr>
          <w:rFonts w:ascii="华文楷体" w:eastAsia="华文楷体" w:hAnsi="华文楷体" w:hint="eastAsia"/>
          <w:sz w:val="28"/>
          <w:szCs w:val="28"/>
        </w:rPr>
        <w:t>就像梦中布施一样，它虽然是自心</w:t>
      </w:r>
      <w:proofErr w:type="gramStart"/>
      <w:r w:rsidRPr="004326B3">
        <w:rPr>
          <w:rFonts w:ascii="华文楷体" w:eastAsia="华文楷体" w:hAnsi="华文楷体" w:hint="eastAsia"/>
          <w:sz w:val="28"/>
          <w:szCs w:val="28"/>
        </w:rPr>
        <w:t>心</w:t>
      </w:r>
      <w:proofErr w:type="gramEnd"/>
      <w:r w:rsidRPr="004326B3">
        <w:rPr>
          <w:rFonts w:ascii="华文楷体" w:eastAsia="华文楷体" w:hAnsi="华文楷体" w:hint="eastAsia"/>
          <w:sz w:val="28"/>
          <w:szCs w:val="28"/>
        </w:rPr>
        <w:t>所的本体，但是你可以在梦中生善心</w:t>
      </w:r>
      <w:del w:id="252" w:author="S-Yansong" w:date="2016-01-11T16:03:00Z">
        <w:r w:rsidRPr="004326B3" w:rsidDel="00457906">
          <w:rPr>
            <w:rFonts w:ascii="华文楷体" w:eastAsia="华文楷体" w:hAnsi="华文楷体" w:hint="eastAsia"/>
            <w:sz w:val="28"/>
            <w:szCs w:val="28"/>
          </w:rPr>
          <w:delText>，</w:delText>
        </w:r>
      </w:del>
      <w:ins w:id="253" w:author="S-Yansong" w:date="2016-01-11T16:03:00Z">
        <w:r w:rsidR="00457906">
          <w:rPr>
            <w:rFonts w:ascii="华文楷体" w:eastAsia="华文楷体" w:hAnsi="华文楷体" w:hint="eastAsia"/>
            <w:sz w:val="28"/>
            <w:szCs w:val="28"/>
          </w:rPr>
          <w:t>。</w:t>
        </w:r>
      </w:ins>
      <w:r w:rsidRPr="004326B3">
        <w:rPr>
          <w:rFonts w:ascii="华文楷体" w:eastAsia="华文楷体" w:hAnsi="华文楷体" w:hint="eastAsia"/>
          <w:sz w:val="28"/>
          <w:szCs w:val="28"/>
        </w:rPr>
        <w:t>给梦中幻化的这样有情做布施，那么在梦中的时候虽然是心啊，一切都是梦心，但是你自己施舍者也存在的，</w:t>
      </w:r>
      <w:proofErr w:type="gramStart"/>
      <w:r w:rsidRPr="004326B3">
        <w:rPr>
          <w:rFonts w:ascii="华文楷体" w:eastAsia="华文楷体" w:hAnsi="华文楷体" w:hint="eastAsia"/>
          <w:sz w:val="28"/>
          <w:szCs w:val="28"/>
        </w:rPr>
        <w:t>施物也是</w:t>
      </w:r>
      <w:proofErr w:type="gramEnd"/>
      <w:r w:rsidRPr="004326B3">
        <w:rPr>
          <w:rFonts w:ascii="华文楷体" w:eastAsia="华文楷体" w:hAnsi="华文楷体" w:hint="eastAsia"/>
          <w:sz w:val="28"/>
          <w:szCs w:val="28"/>
        </w:rPr>
        <w:t>存在的，然后就说布施</w:t>
      </w:r>
      <w:proofErr w:type="gramStart"/>
      <w:r w:rsidRPr="004326B3">
        <w:rPr>
          <w:rFonts w:ascii="华文楷体" w:eastAsia="华文楷体" w:hAnsi="华文楷体" w:hint="eastAsia"/>
          <w:sz w:val="28"/>
          <w:szCs w:val="28"/>
        </w:rPr>
        <w:t>的对境也</w:t>
      </w:r>
      <w:proofErr w:type="gramEnd"/>
      <w:r w:rsidRPr="004326B3">
        <w:rPr>
          <w:rFonts w:ascii="华文楷体" w:eastAsia="华文楷体" w:hAnsi="华文楷体" w:hint="eastAsia"/>
          <w:sz w:val="28"/>
          <w:szCs w:val="28"/>
        </w:rPr>
        <w:t>存在。所以说这个也不可能是非境故</w:t>
      </w:r>
      <w:proofErr w:type="gramStart"/>
      <w:r w:rsidRPr="004326B3">
        <w:rPr>
          <w:rFonts w:ascii="华文楷体" w:eastAsia="华文楷体" w:hAnsi="华文楷体" w:hint="eastAsia"/>
          <w:sz w:val="28"/>
          <w:szCs w:val="28"/>
        </w:rPr>
        <w:t>不</w:t>
      </w:r>
      <w:proofErr w:type="gramEnd"/>
      <w:r w:rsidRPr="004326B3">
        <w:rPr>
          <w:rFonts w:ascii="华文楷体" w:eastAsia="华文楷体" w:hAnsi="华文楷体" w:hint="eastAsia"/>
          <w:sz w:val="28"/>
          <w:szCs w:val="28"/>
        </w:rPr>
        <w:lastRenderedPageBreak/>
        <w:t>缘。虽然就是说这个不是一个色法的境，但是它也可以缘，它是心所，它心</w:t>
      </w:r>
      <w:proofErr w:type="gramStart"/>
      <w:r w:rsidRPr="004326B3">
        <w:rPr>
          <w:rFonts w:ascii="华文楷体" w:eastAsia="华文楷体" w:hAnsi="华文楷体" w:hint="eastAsia"/>
          <w:sz w:val="28"/>
          <w:szCs w:val="28"/>
        </w:rPr>
        <w:t>心</w:t>
      </w:r>
      <w:proofErr w:type="gramEnd"/>
      <w:r w:rsidRPr="004326B3">
        <w:rPr>
          <w:rFonts w:ascii="华文楷体" w:eastAsia="华文楷体" w:hAnsi="华文楷体" w:hint="eastAsia"/>
          <w:sz w:val="28"/>
          <w:szCs w:val="28"/>
        </w:rPr>
        <w:t>所的本体安立一个布施的对境，所以说这个方面也是不合理。</w:t>
      </w:r>
    </w:p>
    <w:p w:rsidR="004326B3" w:rsidRPr="007F12CB" w:rsidRDefault="004326B3" w:rsidP="004326B3">
      <w:pPr>
        <w:ind w:firstLine="570"/>
        <w:rPr>
          <w:rFonts w:asciiTheme="minorEastAsia" w:hAnsiTheme="minorEastAsia"/>
          <w:sz w:val="28"/>
          <w:szCs w:val="28"/>
          <w:rPrChange w:id="254" w:author="S-Yansong" w:date="2016-01-08T16:11:00Z">
            <w:rPr>
              <w:rFonts w:ascii="华文楷体" w:eastAsia="华文楷体" w:hAnsi="华文楷体"/>
              <w:sz w:val="28"/>
              <w:szCs w:val="28"/>
            </w:rPr>
          </w:rPrChange>
        </w:rPr>
      </w:pPr>
      <w:r w:rsidRPr="007F12CB">
        <w:rPr>
          <w:rFonts w:asciiTheme="minorEastAsia" w:hAnsiTheme="minorEastAsia" w:hint="eastAsia"/>
          <w:sz w:val="28"/>
          <w:szCs w:val="28"/>
          <w:rPrChange w:id="255" w:author="S-Yansong" w:date="2016-01-08T16:11:00Z">
            <w:rPr>
              <w:rFonts w:ascii="华文楷体" w:eastAsia="华文楷体" w:hAnsi="华文楷体" w:hint="eastAsia"/>
              <w:sz w:val="28"/>
              <w:szCs w:val="28"/>
            </w:rPr>
          </w:rPrChange>
        </w:rPr>
        <w:t>【意思是说，（小乘认为）布施以饶益或供养的心态缘对境而发放，能令人极度生起信心，而不缘对境却并非能达到如此效果。】</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那么就说解释前面的“布施为利供，亦作施舍行，彼令极生信，无缘处非尔。”，解释这个颂词，就说小乘的行者认为呢布施通过饶益这些乞丐等心或者供养三宝的心态，</w:t>
      </w:r>
      <w:proofErr w:type="gramStart"/>
      <w:r w:rsidRPr="004326B3">
        <w:rPr>
          <w:rFonts w:ascii="华文楷体" w:eastAsia="华文楷体" w:hAnsi="华文楷体" w:hint="eastAsia"/>
          <w:sz w:val="28"/>
          <w:szCs w:val="28"/>
        </w:rPr>
        <w:t>缘对境</w:t>
      </w:r>
      <w:proofErr w:type="gramEnd"/>
      <w:r w:rsidRPr="004326B3">
        <w:rPr>
          <w:rFonts w:ascii="华文楷体" w:eastAsia="华文楷体" w:hAnsi="华文楷体" w:hint="eastAsia"/>
          <w:sz w:val="28"/>
          <w:szCs w:val="28"/>
        </w:rPr>
        <w:t>的不同而进行发放，这个时候能令人极度的产生一种信心</w:t>
      </w:r>
      <w:del w:id="256" w:author="S-Yansong" w:date="2016-01-11T16:05:00Z">
        <w:r w:rsidRPr="004326B3" w:rsidDel="00694389">
          <w:rPr>
            <w:rFonts w:ascii="华文楷体" w:eastAsia="华文楷体" w:hAnsi="华文楷体" w:hint="eastAsia"/>
            <w:sz w:val="28"/>
            <w:szCs w:val="28"/>
          </w:rPr>
          <w:delText>，</w:delText>
        </w:r>
      </w:del>
      <w:ins w:id="257" w:author="S-Yansong" w:date="2016-01-11T16:05:00Z">
        <w:r w:rsidR="00694389">
          <w:rPr>
            <w:rFonts w:ascii="华文楷体" w:eastAsia="华文楷体" w:hAnsi="华文楷体" w:hint="eastAsia"/>
            <w:sz w:val="28"/>
            <w:szCs w:val="28"/>
          </w:rPr>
          <w:t>。</w:t>
        </w:r>
      </w:ins>
      <w:r w:rsidRPr="004326B3">
        <w:rPr>
          <w:rFonts w:ascii="华文楷体" w:eastAsia="华文楷体" w:hAnsi="华文楷体" w:hint="eastAsia"/>
          <w:sz w:val="28"/>
          <w:szCs w:val="28"/>
        </w:rPr>
        <w:t>那么因为</w:t>
      </w:r>
      <w:proofErr w:type="gramStart"/>
      <w:r w:rsidRPr="004326B3">
        <w:rPr>
          <w:rFonts w:ascii="华文楷体" w:eastAsia="华文楷体" w:hAnsi="华文楷体" w:hint="eastAsia"/>
          <w:sz w:val="28"/>
          <w:szCs w:val="28"/>
        </w:rPr>
        <w:t>他缘了对境</w:t>
      </w:r>
      <w:proofErr w:type="gramEnd"/>
      <w:r w:rsidRPr="004326B3">
        <w:rPr>
          <w:rFonts w:ascii="华文楷体" w:eastAsia="华文楷体" w:hAnsi="华文楷体" w:hint="eastAsia"/>
          <w:sz w:val="28"/>
          <w:szCs w:val="28"/>
        </w:rPr>
        <w:t>就可以让人生起信心，那么如果是</w:t>
      </w:r>
      <w:proofErr w:type="gramStart"/>
      <w:r w:rsidRPr="004326B3">
        <w:rPr>
          <w:rFonts w:ascii="华文楷体" w:eastAsia="华文楷体" w:hAnsi="华文楷体" w:hint="eastAsia"/>
          <w:sz w:val="28"/>
          <w:szCs w:val="28"/>
        </w:rPr>
        <w:t>不缘对境</w:t>
      </w:r>
      <w:proofErr w:type="gramEnd"/>
      <w:r w:rsidRPr="004326B3">
        <w:rPr>
          <w:rFonts w:ascii="华文楷体" w:eastAsia="华文楷体" w:hAnsi="华文楷体" w:hint="eastAsia"/>
          <w:sz w:val="28"/>
          <w:szCs w:val="28"/>
        </w:rPr>
        <w:t>呢就没办法生起信心，达不到这样效果了。</w:t>
      </w:r>
    </w:p>
    <w:p w:rsidR="004326B3" w:rsidRPr="007F12CB" w:rsidRDefault="004326B3" w:rsidP="004326B3">
      <w:pPr>
        <w:ind w:firstLine="570"/>
        <w:rPr>
          <w:rFonts w:asciiTheme="minorEastAsia" w:hAnsiTheme="minorEastAsia"/>
          <w:sz w:val="28"/>
          <w:szCs w:val="28"/>
          <w:rPrChange w:id="258" w:author="S-Yansong" w:date="2016-01-08T16:11:00Z">
            <w:rPr>
              <w:rFonts w:ascii="华文楷体" w:eastAsia="华文楷体" w:hAnsi="华文楷体"/>
              <w:sz w:val="28"/>
              <w:szCs w:val="28"/>
            </w:rPr>
          </w:rPrChange>
        </w:rPr>
      </w:pPr>
      <w:r w:rsidRPr="007F12CB">
        <w:rPr>
          <w:rFonts w:asciiTheme="minorEastAsia" w:hAnsiTheme="minorEastAsia" w:hint="eastAsia"/>
          <w:sz w:val="28"/>
          <w:szCs w:val="28"/>
          <w:rPrChange w:id="259" w:author="S-Yansong" w:date="2016-01-08T16:11:00Z">
            <w:rPr>
              <w:rFonts w:ascii="华文楷体" w:eastAsia="华文楷体" w:hAnsi="华文楷体" w:hint="eastAsia"/>
              <w:sz w:val="28"/>
              <w:szCs w:val="28"/>
            </w:rPr>
          </w:rPrChange>
        </w:rPr>
        <w:t>【如果无有对境而不缘，那么一切菩萨利益众生也成了徒劳无益，因为一切众生不存在之故。】</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这个解释</w:t>
      </w:r>
      <w:del w:id="260"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若</w:t>
      </w:r>
      <w:proofErr w:type="gramStart"/>
      <w:r w:rsidRPr="004326B3">
        <w:rPr>
          <w:rFonts w:ascii="华文楷体" w:eastAsia="华文楷体" w:hAnsi="华文楷体" w:hint="eastAsia"/>
          <w:sz w:val="28"/>
          <w:szCs w:val="28"/>
        </w:rPr>
        <w:t>无坏福德</w:t>
      </w:r>
      <w:proofErr w:type="gramEnd"/>
      <w:r w:rsidRPr="004326B3">
        <w:rPr>
          <w:rFonts w:ascii="华文楷体" w:eastAsia="华文楷体" w:hAnsi="华文楷体" w:hint="eastAsia"/>
          <w:sz w:val="28"/>
          <w:szCs w:val="28"/>
        </w:rPr>
        <w:t>，徒劳而无果。</w:t>
      </w:r>
      <w:del w:id="261" w:author="S-Yansong" w:date="2016-01-08T16:11:00Z">
        <w:r w:rsidRPr="004326B3" w:rsidDel="007F12CB">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那么如果是</w:t>
      </w:r>
      <w:proofErr w:type="gramStart"/>
      <w:r w:rsidRPr="004326B3">
        <w:rPr>
          <w:rFonts w:ascii="华文楷体" w:eastAsia="华文楷体" w:hAnsi="华文楷体" w:hint="eastAsia"/>
          <w:sz w:val="28"/>
          <w:szCs w:val="28"/>
        </w:rPr>
        <w:t>没有对境</w:t>
      </w:r>
      <w:proofErr w:type="gramEnd"/>
      <w:del w:id="262" w:author="S-Yansong" w:date="2016-01-11T16:06:00Z">
        <w:r w:rsidRPr="004326B3" w:rsidDel="00214578">
          <w:rPr>
            <w:rFonts w:ascii="华文楷体" w:eastAsia="华文楷体" w:hAnsi="华文楷体" w:hint="eastAsia"/>
            <w:sz w:val="28"/>
            <w:szCs w:val="28"/>
          </w:rPr>
          <w:delText>他</w:delText>
        </w:r>
      </w:del>
      <w:ins w:id="263" w:author="S-Yansong" w:date="2016-01-11T16:06:00Z">
        <w:r w:rsidR="00214578">
          <w:rPr>
            <w:rFonts w:ascii="华文楷体" w:eastAsia="华文楷体" w:hAnsi="华文楷体" w:hint="eastAsia"/>
            <w:sz w:val="28"/>
            <w:szCs w:val="28"/>
          </w:rPr>
          <w:t>它</w:t>
        </w:r>
      </w:ins>
      <w:r w:rsidRPr="004326B3">
        <w:rPr>
          <w:rFonts w:ascii="华文楷体" w:eastAsia="华文楷体" w:hAnsi="华文楷体" w:hint="eastAsia"/>
          <w:sz w:val="28"/>
          <w:szCs w:val="28"/>
        </w:rPr>
        <w:t>就</w:t>
      </w:r>
      <w:proofErr w:type="gramStart"/>
      <w:r w:rsidRPr="004326B3">
        <w:rPr>
          <w:rFonts w:ascii="华文楷体" w:eastAsia="华文楷体" w:hAnsi="华文楷体" w:hint="eastAsia"/>
          <w:sz w:val="28"/>
          <w:szCs w:val="28"/>
        </w:rPr>
        <w:t>不</w:t>
      </w:r>
      <w:proofErr w:type="gramEnd"/>
      <w:r w:rsidRPr="004326B3">
        <w:rPr>
          <w:rFonts w:ascii="华文楷体" w:eastAsia="华文楷体" w:hAnsi="华文楷体" w:hint="eastAsia"/>
          <w:sz w:val="28"/>
          <w:szCs w:val="28"/>
        </w:rPr>
        <w:t>缘的话，那么前面我们说是无有故</w:t>
      </w:r>
      <w:proofErr w:type="gramStart"/>
      <w:r w:rsidRPr="004326B3">
        <w:rPr>
          <w:rFonts w:ascii="华文楷体" w:eastAsia="华文楷体" w:hAnsi="华文楷体" w:hint="eastAsia"/>
          <w:sz w:val="28"/>
          <w:szCs w:val="28"/>
        </w:rPr>
        <w:t>不缘呢</w:t>
      </w:r>
      <w:proofErr w:type="gramEnd"/>
      <w:r w:rsidRPr="004326B3">
        <w:rPr>
          <w:rFonts w:ascii="华文楷体" w:eastAsia="华文楷体" w:hAnsi="华文楷体" w:hint="eastAsia"/>
          <w:sz w:val="28"/>
          <w:szCs w:val="28"/>
        </w:rPr>
        <w:t>还是抑或</w:t>
      </w:r>
      <w:proofErr w:type="gramStart"/>
      <w:r w:rsidRPr="004326B3">
        <w:rPr>
          <w:rFonts w:ascii="华文楷体" w:eastAsia="华文楷体" w:hAnsi="华文楷体" w:hint="eastAsia"/>
          <w:sz w:val="28"/>
          <w:szCs w:val="28"/>
        </w:rPr>
        <w:t>非境故不</w:t>
      </w:r>
      <w:proofErr w:type="gramEnd"/>
      <w:r w:rsidRPr="004326B3">
        <w:rPr>
          <w:rFonts w:ascii="华文楷体" w:eastAsia="华文楷体" w:hAnsi="华文楷体" w:hint="eastAsia"/>
          <w:sz w:val="28"/>
          <w:szCs w:val="28"/>
        </w:rPr>
        <w:t>缘？</w:t>
      </w:r>
      <w:ins w:id="264" w:author="S-Yansong" w:date="2016-01-11T16:06:00Z">
        <w:r w:rsidR="00063217">
          <w:rPr>
            <w:rFonts w:ascii="华文楷体" w:eastAsia="华文楷体" w:hAnsi="华文楷体" w:hint="eastAsia"/>
            <w:sz w:val="28"/>
            <w:szCs w:val="28"/>
          </w:rPr>
          <w:t>那么</w:t>
        </w:r>
      </w:ins>
      <w:r w:rsidRPr="004326B3">
        <w:rPr>
          <w:rFonts w:ascii="华文楷体" w:eastAsia="华文楷体" w:hAnsi="华文楷体" w:hint="eastAsia"/>
          <w:sz w:val="28"/>
          <w:szCs w:val="28"/>
        </w:rPr>
        <w:t>实际上就说如果是无</w:t>
      </w:r>
      <w:proofErr w:type="gramStart"/>
      <w:r w:rsidRPr="004326B3">
        <w:rPr>
          <w:rFonts w:ascii="华文楷体" w:eastAsia="华文楷体" w:hAnsi="华文楷体" w:hint="eastAsia"/>
          <w:sz w:val="28"/>
          <w:szCs w:val="28"/>
        </w:rPr>
        <w:t>有对境而不</w:t>
      </w:r>
      <w:proofErr w:type="gramEnd"/>
      <w:r w:rsidRPr="004326B3">
        <w:rPr>
          <w:rFonts w:ascii="华文楷体" w:eastAsia="华文楷体" w:hAnsi="华文楷体" w:hint="eastAsia"/>
          <w:sz w:val="28"/>
          <w:szCs w:val="28"/>
        </w:rPr>
        <w:t>缘的话，那么</w:t>
      </w:r>
      <w:proofErr w:type="gramStart"/>
      <w:r w:rsidRPr="004326B3">
        <w:rPr>
          <w:rFonts w:ascii="华文楷体" w:eastAsia="华文楷体" w:hAnsi="华文楷体" w:hint="eastAsia"/>
          <w:sz w:val="28"/>
          <w:szCs w:val="28"/>
        </w:rPr>
        <w:t>没有对境而</w:t>
      </w:r>
      <w:proofErr w:type="gramEnd"/>
      <w:r w:rsidRPr="004326B3">
        <w:rPr>
          <w:rFonts w:ascii="华文楷体" w:eastAsia="华文楷体" w:hAnsi="华文楷体" w:hint="eastAsia"/>
          <w:sz w:val="28"/>
          <w:szCs w:val="28"/>
        </w:rPr>
        <w:t>无缘，一切菩萨利益众生成了徒劳无益了</w:t>
      </w:r>
      <w:del w:id="265" w:author="S-Yansong" w:date="2016-01-11T16:06:00Z">
        <w:r w:rsidRPr="004326B3" w:rsidDel="00063217">
          <w:rPr>
            <w:rFonts w:ascii="华文楷体" w:eastAsia="华文楷体" w:hAnsi="华文楷体" w:hint="eastAsia"/>
            <w:sz w:val="28"/>
            <w:szCs w:val="28"/>
          </w:rPr>
          <w:delText>，</w:delText>
        </w:r>
      </w:del>
      <w:ins w:id="266" w:author="S-Yansong" w:date="2016-01-11T16:07:00Z">
        <w:r w:rsidR="00063217">
          <w:rPr>
            <w:rFonts w:ascii="华文楷体" w:eastAsia="华文楷体" w:hAnsi="华文楷体" w:hint="eastAsia"/>
            <w:sz w:val="28"/>
            <w:szCs w:val="28"/>
          </w:rPr>
          <w:t>。</w:t>
        </w:r>
      </w:ins>
      <w:r w:rsidRPr="004326B3">
        <w:rPr>
          <w:rFonts w:ascii="华文楷体" w:eastAsia="华文楷体" w:hAnsi="华文楷体" w:hint="eastAsia"/>
          <w:sz w:val="28"/>
          <w:szCs w:val="28"/>
        </w:rPr>
        <w:t>为什么呢？因为一切众生根本就不存在的缘故，不存在所以说你没办法饶益他们。</w:t>
      </w:r>
    </w:p>
    <w:p w:rsidR="004326B3" w:rsidRPr="007F12CB" w:rsidRDefault="004326B3" w:rsidP="004326B3">
      <w:pPr>
        <w:ind w:firstLine="570"/>
        <w:rPr>
          <w:rFonts w:asciiTheme="minorEastAsia" w:hAnsiTheme="minorEastAsia"/>
          <w:sz w:val="28"/>
          <w:szCs w:val="28"/>
          <w:rPrChange w:id="267" w:author="S-Yansong" w:date="2016-01-08T16:11:00Z">
            <w:rPr>
              <w:rFonts w:ascii="华文楷体" w:eastAsia="华文楷体" w:hAnsi="华文楷体"/>
              <w:sz w:val="28"/>
              <w:szCs w:val="28"/>
            </w:rPr>
          </w:rPrChange>
        </w:rPr>
      </w:pPr>
      <w:r w:rsidRPr="007F12CB">
        <w:rPr>
          <w:rFonts w:asciiTheme="minorEastAsia" w:hAnsiTheme="minorEastAsia" w:hint="eastAsia"/>
          <w:sz w:val="28"/>
          <w:szCs w:val="28"/>
          <w:rPrChange w:id="268" w:author="S-Yansong" w:date="2016-01-08T16:11:00Z">
            <w:rPr>
              <w:rFonts w:ascii="华文楷体" w:eastAsia="华文楷体" w:hAnsi="华文楷体" w:hint="eastAsia"/>
              <w:sz w:val="28"/>
              <w:szCs w:val="28"/>
            </w:rPr>
          </w:rPrChange>
        </w:rPr>
        <w:t>【实际上也并非无有对境，】</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所以说这个不是说</w:t>
      </w:r>
      <w:proofErr w:type="gramStart"/>
      <w:r w:rsidRPr="004326B3">
        <w:rPr>
          <w:rFonts w:ascii="华文楷体" w:eastAsia="华文楷体" w:hAnsi="华文楷体" w:hint="eastAsia"/>
          <w:sz w:val="28"/>
          <w:szCs w:val="28"/>
        </w:rPr>
        <w:t>没有对境的</w:t>
      </w:r>
      <w:proofErr w:type="gramEnd"/>
      <w:r w:rsidRPr="004326B3">
        <w:rPr>
          <w:rFonts w:ascii="华文楷体" w:eastAsia="华文楷体" w:hAnsi="华文楷体" w:hint="eastAsia"/>
          <w:sz w:val="28"/>
          <w:szCs w:val="28"/>
        </w:rPr>
        <w:t>。</w:t>
      </w:r>
    </w:p>
    <w:p w:rsidR="004326B3" w:rsidRPr="007F12CB" w:rsidRDefault="004326B3" w:rsidP="004326B3">
      <w:pPr>
        <w:ind w:firstLine="570"/>
        <w:rPr>
          <w:rFonts w:asciiTheme="minorEastAsia" w:hAnsiTheme="minorEastAsia"/>
          <w:sz w:val="28"/>
          <w:szCs w:val="28"/>
          <w:rPrChange w:id="269" w:author="S-Yansong" w:date="2016-01-08T16:12:00Z">
            <w:rPr>
              <w:rFonts w:ascii="华文楷体" w:eastAsia="华文楷体" w:hAnsi="华文楷体"/>
              <w:sz w:val="28"/>
              <w:szCs w:val="28"/>
            </w:rPr>
          </w:rPrChange>
        </w:rPr>
      </w:pPr>
      <w:r w:rsidRPr="007F12CB">
        <w:rPr>
          <w:rFonts w:asciiTheme="minorEastAsia" w:hAnsiTheme="minorEastAsia" w:hint="eastAsia"/>
          <w:sz w:val="28"/>
          <w:szCs w:val="28"/>
          <w:rPrChange w:id="270" w:author="S-Yansong" w:date="2016-01-08T16:12:00Z">
            <w:rPr>
              <w:rFonts w:ascii="华文楷体" w:eastAsia="华文楷体" w:hAnsi="华文楷体" w:hint="eastAsia"/>
              <w:sz w:val="28"/>
              <w:szCs w:val="28"/>
            </w:rPr>
          </w:rPrChange>
        </w:rPr>
        <w:t>【因为如来已经照见有施主、所施物与受者的缘故。】</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因为佛陀已经照见了存在施主、</w:t>
      </w:r>
      <w:proofErr w:type="gramStart"/>
      <w:r w:rsidRPr="004326B3">
        <w:rPr>
          <w:rFonts w:ascii="华文楷体" w:eastAsia="华文楷体" w:hAnsi="华文楷体" w:hint="eastAsia"/>
          <w:sz w:val="28"/>
          <w:szCs w:val="28"/>
        </w:rPr>
        <w:t>所施物与</w:t>
      </w:r>
      <w:proofErr w:type="gramEnd"/>
      <w:r w:rsidRPr="004326B3">
        <w:rPr>
          <w:rFonts w:ascii="华文楷体" w:eastAsia="华文楷体" w:hAnsi="华文楷体" w:hint="eastAsia"/>
          <w:sz w:val="28"/>
          <w:szCs w:val="28"/>
        </w:rPr>
        <w:t>受者，所以说你说是无有</w:t>
      </w:r>
      <w:proofErr w:type="gramStart"/>
      <w:r w:rsidRPr="004326B3">
        <w:rPr>
          <w:rFonts w:ascii="华文楷体" w:eastAsia="华文楷体" w:hAnsi="华文楷体" w:hint="eastAsia"/>
          <w:sz w:val="28"/>
          <w:szCs w:val="28"/>
        </w:rPr>
        <w:t>对境这个</w:t>
      </w:r>
      <w:proofErr w:type="gramEnd"/>
      <w:r w:rsidRPr="004326B3">
        <w:rPr>
          <w:rFonts w:ascii="华文楷体" w:eastAsia="华文楷体" w:hAnsi="华文楷体" w:hint="eastAsia"/>
          <w:sz w:val="28"/>
          <w:szCs w:val="28"/>
        </w:rPr>
        <w:t>是不符</w:t>
      </w:r>
      <w:proofErr w:type="gramStart"/>
      <w:r w:rsidRPr="004326B3">
        <w:rPr>
          <w:rFonts w:ascii="华文楷体" w:eastAsia="华文楷体" w:hAnsi="华文楷体" w:hint="eastAsia"/>
          <w:sz w:val="28"/>
          <w:szCs w:val="28"/>
        </w:rPr>
        <w:t>合于经教的</w:t>
      </w:r>
      <w:proofErr w:type="gramEnd"/>
      <w:r w:rsidRPr="004326B3">
        <w:rPr>
          <w:rFonts w:ascii="华文楷体" w:eastAsia="华文楷体" w:hAnsi="华文楷体" w:hint="eastAsia"/>
          <w:sz w:val="28"/>
          <w:szCs w:val="28"/>
        </w:rPr>
        <w:t>，也不符合于正理。</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lastRenderedPageBreak/>
        <w:t>那么解释后面这个</w:t>
      </w:r>
      <w:del w:id="271" w:author="S-Yansong" w:date="2016-01-08T16:12:00Z">
        <w:r w:rsidRPr="004326B3" w:rsidDel="0098412F">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抑或</w:t>
      </w:r>
      <w:proofErr w:type="gramStart"/>
      <w:r w:rsidRPr="004326B3">
        <w:rPr>
          <w:rFonts w:ascii="华文楷体" w:eastAsia="华文楷体" w:hAnsi="华文楷体" w:hint="eastAsia"/>
          <w:sz w:val="28"/>
          <w:szCs w:val="28"/>
        </w:rPr>
        <w:t>非境故</w:t>
      </w:r>
      <w:proofErr w:type="gramEnd"/>
      <w:del w:id="272" w:author="S-Yansong" w:date="2016-01-08T16:12:00Z">
        <w:r w:rsidRPr="004326B3" w:rsidDel="0098412F">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，或就说</w:t>
      </w:r>
      <w:del w:id="273" w:author="S-Yansong" w:date="2016-01-08T16:12:00Z">
        <w:r w:rsidRPr="004326B3" w:rsidDel="0098412F">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自心与心所，彼等为自证</w:t>
      </w:r>
      <w:del w:id="274" w:author="S-Yansong" w:date="2016-01-08T16:12:00Z">
        <w:r w:rsidRPr="004326B3" w:rsidDel="0098412F">
          <w:rPr>
            <w:rFonts w:ascii="华文楷体" w:eastAsia="华文楷体" w:hAnsi="华文楷体" w:hint="eastAsia"/>
            <w:sz w:val="28"/>
            <w:szCs w:val="28"/>
          </w:rPr>
          <w:delText>】</w:delText>
        </w:r>
      </w:del>
      <w:r w:rsidRPr="004326B3">
        <w:rPr>
          <w:rFonts w:ascii="华文楷体" w:eastAsia="华文楷体" w:hAnsi="华文楷体" w:hint="eastAsia"/>
          <w:sz w:val="28"/>
          <w:szCs w:val="28"/>
        </w:rPr>
        <w:t>这句话的时候是这样讲</w:t>
      </w:r>
      <w:ins w:id="275" w:author="S-Yansong" w:date="2016-01-11T16:07:00Z">
        <w:r w:rsidR="00063217">
          <w:rPr>
            <w:rFonts w:ascii="华文楷体" w:eastAsia="华文楷体" w:hAnsi="华文楷体" w:hint="eastAsia"/>
            <w:sz w:val="28"/>
            <w:szCs w:val="28"/>
          </w:rPr>
          <w:t>的</w:t>
        </w:r>
      </w:ins>
      <w:r w:rsidRPr="004326B3">
        <w:rPr>
          <w:rFonts w:ascii="华文楷体" w:eastAsia="华文楷体" w:hAnsi="华文楷体" w:hint="eastAsia"/>
          <w:sz w:val="28"/>
          <w:szCs w:val="28"/>
        </w:rPr>
        <w:t>。</w:t>
      </w:r>
    </w:p>
    <w:p w:rsidR="004326B3" w:rsidRPr="0098412F" w:rsidRDefault="004326B3" w:rsidP="004326B3">
      <w:pPr>
        <w:ind w:firstLine="570"/>
        <w:rPr>
          <w:rFonts w:asciiTheme="minorEastAsia" w:hAnsiTheme="minorEastAsia"/>
          <w:sz w:val="28"/>
          <w:szCs w:val="28"/>
          <w:rPrChange w:id="276" w:author="S-Yansong" w:date="2016-01-08T16:12:00Z">
            <w:rPr>
              <w:rFonts w:ascii="华文楷体" w:eastAsia="华文楷体" w:hAnsi="华文楷体"/>
              <w:sz w:val="28"/>
              <w:szCs w:val="28"/>
            </w:rPr>
          </w:rPrChange>
        </w:rPr>
      </w:pPr>
      <w:r w:rsidRPr="0098412F">
        <w:rPr>
          <w:rFonts w:asciiTheme="minorEastAsia" w:hAnsiTheme="minorEastAsia" w:hint="eastAsia"/>
          <w:sz w:val="28"/>
          <w:szCs w:val="28"/>
          <w:rPrChange w:id="277" w:author="S-Yansong" w:date="2016-01-08T16:12:00Z">
            <w:rPr>
              <w:rFonts w:ascii="华文楷体" w:eastAsia="华文楷体" w:hAnsi="华文楷体" w:hint="eastAsia"/>
              <w:sz w:val="28"/>
              <w:szCs w:val="28"/>
            </w:rPr>
          </w:rPrChange>
        </w:rPr>
        <w:t>【此外（唯识宗论师认为），儿子等所施物、受者与施者的自心与心所均是自证，又怎么会不是对境呢？】</w:t>
      </w:r>
    </w:p>
    <w:p w:rsidR="003B76E3" w:rsidRDefault="004326B3" w:rsidP="004326B3">
      <w:pPr>
        <w:ind w:firstLine="570"/>
        <w:rPr>
          <w:ins w:id="278" w:author="S-Yansong" w:date="2016-01-11T16:09:00Z"/>
          <w:rFonts w:ascii="华文楷体" w:eastAsia="华文楷体" w:hAnsi="华文楷体" w:hint="eastAsia"/>
          <w:sz w:val="28"/>
          <w:szCs w:val="28"/>
        </w:rPr>
      </w:pPr>
      <w:r w:rsidRPr="004326B3">
        <w:rPr>
          <w:rFonts w:ascii="华文楷体" w:eastAsia="华文楷体" w:hAnsi="华文楷体" w:hint="eastAsia"/>
          <w:sz w:val="28"/>
          <w:szCs w:val="28"/>
        </w:rPr>
        <w:t>那么唯识宗的认为，唯识宗</w:t>
      </w:r>
      <w:proofErr w:type="gramStart"/>
      <w:r w:rsidRPr="004326B3">
        <w:rPr>
          <w:rFonts w:ascii="华文楷体" w:eastAsia="华文楷体" w:hAnsi="华文楷体" w:hint="eastAsia"/>
          <w:sz w:val="28"/>
          <w:szCs w:val="28"/>
        </w:rPr>
        <w:t>的论师认为</w:t>
      </w:r>
      <w:proofErr w:type="gramEnd"/>
      <w:r w:rsidRPr="004326B3">
        <w:rPr>
          <w:rFonts w:ascii="华文楷体" w:eastAsia="华文楷体" w:hAnsi="华文楷体" w:hint="eastAsia"/>
          <w:sz w:val="28"/>
          <w:szCs w:val="28"/>
        </w:rPr>
        <w:t>还是有对境，只不过</w:t>
      </w:r>
      <w:proofErr w:type="gramStart"/>
      <w:r w:rsidRPr="004326B3">
        <w:rPr>
          <w:rFonts w:ascii="华文楷体" w:eastAsia="华文楷体" w:hAnsi="华文楷体" w:hint="eastAsia"/>
          <w:sz w:val="28"/>
          <w:szCs w:val="28"/>
        </w:rPr>
        <w:t>这个对境和</w:t>
      </w:r>
      <w:proofErr w:type="gramEnd"/>
      <w:r w:rsidRPr="004326B3">
        <w:rPr>
          <w:rFonts w:ascii="华文楷体" w:eastAsia="华文楷体" w:hAnsi="华文楷体" w:hint="eastAsia"/>
          <w:sz w:val="28"/>
          <w:szCs w:val="28"/>
        </w:rPr>
        <w:t>小乘认为的色法的这些</w:t>
      </w:r>
      <w:proofErr w:type="gramStart"/>
      <w:r w:rsidRPr="004326B3">
        <w:rPr>
          <w:rFonts w:ascii="华文楷体" w:eastAsia="华文楷体" w:hAnsi="华文楷体" w:hint="eastAsia"/>
          <w:sz w:val="28"/>
          <w:szCs w:val="28"/>
        </w:rPr>
        <w:t>对境不</w:t>
      </w:r>
      <w:proofErr w:type="gramEnd"/>
      <w:r w:rsidRPr="004326B3">
        <w:rPr>
          <w:rFonts w:ascii="华文楷体" w:eastAsia="华文楷体" w:hAnsi="华文楷体" w:hint="eastAsia"/>
          <w:sz w:val="28"/>
          <w:szCs w:val="28"/>
        </w:rPr>
        <w:t>相同。比如说做大布施的时候要以儿女啊、妻子啊等等做布施</w:t>
      </w:r>
      <w:del w:id="279" w:author="S-Yansong" w:date="2016-01-11T16:08:00Z">
        <w:r w:rsidRPr="004326B3" w:rsidDel="00AA1071">
          <w:rPr>
            <w:rFonts w:ascii="华文楷体" w:eastAsia="华文楷体" w:hAnsi="华文楷体" w:hint="eastAsia"/>
            <w:sz w:val="28"/>
            <w:szCs w:val="28"/>
          </w:rPr>
          <w:delText>，</w:delText>
        </w:r>
      </w:del>
      <w:ins w:id="280" w:author="S-Yansong" w:date="2016-01-11T16:08:00Z">
        <w:r w:rsidR="00AA1071">
          <w:rPr>
            <w:rFonts w:ascii="华文楷体" w:eastAsia="华文楷体" w:hAnsi="华文楷体" w:hint="eastAsia"/>
            <w:sz w:val="28"/>
            <w:szCs w:val="28"/>
          </w:rPr>
          <w:t>。</w:t>
        </w:r>
      </w:ins>
      <w:r w:rsidRPr="004326B3">
        <w:rPr>
          <w:rFonts w:ascii="华文楷体" w:eastAsia="华文楷体" w:hAnsi="华文楷体" w:hint="eastAsia"/>
          <w:sz w:val="28"/>
          <w:szCs w:val="28"/>
        </w:rPr>
        <w:t>所以说儿子等这些所施的物品，还有受者，这些以前按照公案来讲婆罗门啦、或就说受者的其他有情等等，还有施者这些都是自心</w:t>
      </w:r>
      <w:proofErr w:type="gramStart"/>
      <w:r w:rsidRPr="004326B3">
        <w:rPr>
          <w:rFonts w:ascii="华文楷体" w:eastAsia="华文楷体" w:hAnsi="华文楷体" w:hint="eastAsia"/>
          <w:sz w:val="28"/>
          <w:szCs w:val="28"/>
        </w:rPr>
        <w:t>心</w:t>
      </w:r>
      <w:proofErr w:type="gramEnd"/>
      <w:r w:rsidRPr="004326B3">
        <w:rPr>
          <w:rFonts w:ascii="华文楷体" w:eastAsia="华文楷体" w:hAnsi="华文楷体" w:hint="eastAsia"/>
          <w:sz w:val="28"/>
          <w:szCs w:val="28"/>
        </w:rPr>
        <w:t>所，这些心</w:t>
      </w:r>
      <w:proofErr w:type="gramStart"/>
      <w:r w:rsidRPr="004326B3">
        <w:rPr>
          <w:rFonts w:ascii="华文楷体" w:eastAsia="华文楷体" w:hAnsi="华文楷体" w:hint="eastAsia"/>
          <w:sz w:val="28"/>
          <w:szCs w:val="28"/>
        </w:rPr>
        <w:t>心</w:t>
      </w:r>
      <w:proofErr w:type="gramEnd"/>
      <w:r w:rsidRPr="004326B3">
        <w:rPr>
          <w:rFonts w:ascii="华文楷体" w:eastAsia="华文楷体" w:hAnsi="华文楷体" w:hint="eastAsia"/>
          <w:sz w:val="28"/>
          <w:szCs w:val="28"/>
        </w:rPr>
        <w:t>所都是这种自证。都是自证的缘故，所以说虽然不存在外面色法的这种对境，但是还是可以存在自心识的自证本体的这样</w:t>
      </w:r>
      <w:proofErr w:type="gramStart"/>
      <w:r w:rsidRPr="004326B3">
        <w:rPr>
          <w:rFonts w:ascii="华文楷体" w:eastAsia="华文楷体" w:hAnsi="华文楷体" w:hint="eastAsia"/>
          <w:sz w:val="28"/>
          <w:szCs w:val="28"/>
        </w:rPr>
        <w:t>一种对境</w:t>
      </w:r>
      <w:proofErr w:type="gramEnd"/>
      <w:del w:id="281" w:author="S-Yansong" w:date="2016-01-11T16:08:00Z">
        <w:r w:rsidRPr="004326B3" w:rsidDel="003B76E3">
          <w:rPr>
            <w:rFonts w:ascii="华文楷体" w:eastAsia="华文楷体" w:hAnsi="华文楷体" w:hint="eastAsia"/>
            <w:sz w:val="28"/>
            <w:szCs w:val="28"/>
          </w:rPr>
          <w:delText>，</w:delText>
        </w:r>
      </w:del>
      <w:ins w:id="282" w:author="S-Yansong" w:date="2016-01-11T16:08:00Z">
        <w:r w:rsidR="003B76E3">
          <w:rPr>
            <w:rFonts w:ascii="华文楷体" w:eastAsia="华文楷体" w:hAnsi="华文楷体" w:hint="eastAsia"/>
            <w:sz w:val="28"/>
            <w:szCs w:val="28"/>
          </w:rPr>
          <w:t>。</w:t>
        </w:r>
      </w:ins>
      <w:r w:rsidRPr="004326B3">
        <w:rPr>
          <w:rFonts w:ascii="华文楷体" w:eastAsia="华文楷体" w:hAnsi="华文楷体" w:hint="eastAsia"/>
          <w:sz w:val="28"/>
          <w:szCs w:val="28"/>
        </w:rPr>
        <w:t>所以说又怎么会</w:t>
      </w:r>
      <w:proofErr w:type="gramStart"/>
      <w:r w:rsidRPr="004326B3">
        <w:rPr>
          <w:rFonts w:ascii="华文楷体" w:eastAsia="华文楷体" w:hAnsi="华文楷体" w:hint="eastAsia"/>
          <w:sz w:val="28"/>
          <w:szCs w:val="28"/>
        </w:rPr>
        <w:t>不是对境呢</w:t>
      </w:r>
      <w:proofErr w:type="gramEnd"/>
      <w:r w:rsidRPr="004326B3">
        <w:rPr>
          <w:rFonts w:ascii="华文楷体" w:eastAsia="华文楷体" w:hAnsi="华文楷体" w:hint="eastAsia"/>
          <w:sz w:val="28"/>
          <w:szCs w:val="28"/>
        </w:rPr>
        <w:t>？</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所以前面说抑或</w:t>
      </w:r>
      <w:proofErr w:type="gramStart"/>
      <w:r w:rsidRPr="004326B3">
        <w:rPr>
          <w:rFonts w:ascii="华文楷体" w:eastAsia="华文楷体" w:hAnsi="华文楷体" w:hint="eastAsia"/>
          <w:sz w:val="28"/>
          <w:szCs w:val="28"/>
        </w:rPr>
        <w:t>非境故不</w:t>
      </w:r>
      <w:proofErr w:type="gramEnd"/>
      <w:r w:rsidRPr="004326B3">
        <w:rPr>
          <w:rFonts w:ascii="华文楷体" w:eastAsia="华文楷体" w:hAnsi="华文楷体" w:hint="eastAsia"/>
          <w:sz w:val="28"/>
          <w:szCs w:val="28"/>
        </w:rPr>
        <w:t>缘，他就</w:t>
      </w:r>
      <w:proofErr w:type="gramStart"/>
      <w:r w:rsidRPr="004326B3">
        <w:rPr>
          <w:rFonts w:ascii="华文楷体" w:eastAsia="华文楷体" w:hAnsi="华文楷体" w:hint="eastAsia"/>
          <w:sz w:val="28"/>
          <w:szCs w:val="28"/>
        </w:rPr>
        <w:t>说是对境也</w:t>
      </w:r>
      <w:proofErr w:type="gramEnd"/>
      <w:r w:rsidRPr="004326B3">
        <w:rPr>
          <w:rFonts w:ascii="华文楷体" w:eastAsia="华文楷体" w:hAnsi="华文楷体" w:hint="eastAsia"/>
          <w:sz w:val="28"/>
          <w:szCs w:val="28"/>
        </w:rPr>
        <w:t>可以缘，他并不是说</w:t>
      </w:r>
      <w:proofErr w:type="gramStart"/>
      <w:r w:rsidRPr="004326B3">
        <w:rPr>
          <w:rFonts w:ascii="华文楷体" w:eastAsia="华文楷体" w:hAnsi="华文楷体" w:hint="eastAsia"/>
          <w:sz w:val="28"/>
          <w:szCs w:val="28"/>
        </w:rPr>
        <w:t>不是色</w:t>
      </w:r>
      <w:proofErr w:type="gramEnd"/>
      <w:r w:rsidRPr="004326B3">
        <w:rPr>
          <w:rFonts w:ascii="华文楷体" w:eastAsia="华文楷体" w:hAnsi="华文楷体" w:hint="eastAsia"/>
          <w:sz w:val="28"/>
          <w:szCs w:val="28"/>
        </w:rPr>
        <w:t>法</w:t>
      </w:r>
      <w:proofErr w:type="gramStart"/>
      <w:r w:rsidRPr="004326B3">
        <w:rPr>
          <w:rFonts w:ascii="华文楷体" w:eastAsia="华文楷体" w:hAnsi="华文楷体" w:hint="eastAsia"/>
          <w:sz w:val="28"/>
          <w:szCs w:val="28"/>
        </w:rPr>
        <w:t>的对境就</w:t>
      </w:r>
      <w:proofErr w:type="gramEnd"/>
      <w:r w:rsidRPr="004326B3">
        <w:rPr>
          <w:rFonts w:ascii="华文楷体" w:eastAsia="华文楷体" w:hAnsi="华文楷体" w:hint="eastAsia"/>
          <w:sz w:val="28"/>
          <w:szCs w:val="28"/>
        </w:rPr>
        <w:t>没法缘了，这是</w:t>
      </w:r>
      <w:proofErr w:type="gramStart"/>
      <w:r w:rsidRPr="004326B3">
        <w:rPr>
          <w:rFonts w:ascii="华文楷体" w:eastAsia="华文楷体" w:hAnsi="华文楷体" w:hint="eastAsia"/>
          <w:sz w:val="28"/>
          <w:szCs w:val="28"/>
        </w:rPr>
        <w:t>唯识宗他自己</w:t>
      </w:r>
      <w:proofErr w:type="gramEnd"/>
      <w:r w:rsidRPr="004326B3">
        <w:rPr>
          <w:rFonts w:ascii="华文楷体" w:eastAsia="华文楷体" w:hAnsi="华文楷体" w:hint="eastAsia"/>
          <w:sz w:val="28"/>
          <w:szCs w:val="28"/>
        </w:rPr>
        <w:t>的观点，他说虽然是自心的外现，但是也可以作为对境，所以说你如果中观宗说</w:t>
      </w:r>
      <w:proofErr w:type="gramStart"/>
      <w:r w:rsidRPr="004326B3">
        <w:rPr>
          <w:rFonts w:ascii="华文楷体" w:eastAsia="华文楷体" w:hAnsi="华文楷体" w:hint="eastAsia"/>
          <w:sz w:val="28"/>
          <w:szCs w:val="28"/>
        </w:rPr>
        <w:t>非境故不</w:t>
      </w:r>
      <w:proofErr w:type="gramEnd"/>
      <w:r w:rsidRPr="004326B3">
        <w:rPr>
          <w:rFonts w:ascii="华文楷体" w:eastAsia="华文楷体" w:hAnsi="华文楷体" w:hint="eastAsia"/>
          <w:sz w:val="28"/>
          <w:szCs w:val="28"/>
        </w:rPr>
        <w:t>缘，这个也不合理的。总而言之这个有</w:t>
      </w:r>
      <w:proofErr w:type="gramStart"/>
      <w:r w:rsidRPr="004326B3">
        <w:rPr>
          <w:rFonts w:ascii="华文楷体" w:eastAsia="华文楷体" w:hAnsi="华文楷体" w:hint="eastAsia"/>
          <w:sz w:val="28"/>
          <w:szCs w:val="28"/>
        </w:rPr>
        <w:t>实宗他还是要承许这些</w:t>
      </w:r>
      <w:proofErr w:type="gramEnd"/>
      <w:r w:rsidRPr="004326B3">
        <w:rPr>
          <w:rFonts w:ascii="华文楷体" w:eastAsia="华文楷体" w:hAnsi="华文楷体" w:hint="eastAsia"/>
          <w:sz w:val="28"/>
          <w:szCs w:val="28"/>
        </w:rPr>
        <w:t>法都是存在一种自性，唯识</w:t>
      </w:r>
      <w:proofErr w:type="gramStart"/>
      <w:r w:rsidRPr="004326B3">
        <w:rPr>
          <w:rFonts w:ascii="华文楷体" w:eastAsia="华文楷体" w:hAnsi="华文楷体" w:hint="eastAsia"/>
          <w:sz w:val="28"/>
          <w:szCs w:val="28"/>
        </w:rPr>
        <w:t>宗主要</w:t>
      </w:r>
      <w:proofErr w:type="gramEnd"/>
      <w:r w:rsidRPr="004326B3">
        <w:rPr>
          <w:rFonts w:ascii="华文楷体" w:eastAsia="华文楷体" w:hAnsi="华文楷体" w:hint="eastAsia"/>
          <w:sz w:val="28"/>
          <w:szCs w:val="28"/>
        </w:rPr>
        <w:t>是说心识的本体存在，小乘宗认为这些三轮实际上这方面都是存在的。</w:t>
      </w:r>
    </w:p>
    <w:p w:rsidR="004326B3" w:rsidRPr="004326B3" w:rsidRDefault="004326B3" w:rsidP="004326B3">
      <w:pPr>
        <w:ind w:firstLine="570"/>
        <w:rPr>
          <w:rFonts w:ascii="华文楷体" w:eastAsia="华文楷体" w:hAnsi="华文楷体"/>
          <w:sz w:val="28"/>
          <w:szCs w:val="28"/>
        </w:rPr>
      </w:pPr>
      <w:r w:rsidRPr="004326B3">
        <w:rPr>
          <w:rFonts w:ascii="华文楷体" w:eastAsia="华文楷体" w:hAnsi="华文楷体" w:hint="eastAsia"/>
          <w:sz w:val="28"/>
          <w:szCs w:val="28"/>
        </w:rPr>
        <w:t>下面就中观宗作一个简单的回答，对前面这个辩论。</w:t>
      </w:r>
    </w:p>
    <w:p w:rsidR="004326B3" w:rsidRPr="0098412F" w:rsidDel="00D01283" w:rsidRDefault="004326B3" w:rsidP="004326B3">
      <w:pPr>
        <w:ind w:firstLine="570"/>
        <w:rPr>
          <w:del w:id="283" w:author="S-Yansong" w:date="2016-01-08T16:29:00Z"/>
          <w:rFonts w:asciiTheme="minorEastAsia" w:hAnsiTheme="minorEastAsia"/>
          <w:sz w:val="28"/>
          <w:szCs w:val="28"/>
          <w:rPrChange w:id="284" w:author="S-Yansong" w:date="2016-01-08T16:12:00Z">
            <w:rPr>
              <w:del w:id="285" w:author="S-Yansong" w:date="2016-01-08T16:29:00Z"/>
              <w:rFonts w:ascii="华文楷体" w:eastAsia="华文楷体" w:hAnsi="华文楷体"/>
              <w:sz w:val="28"/>
              <w:szCs w:val="28"/>
            </w:rPr>
          </w:rPrChange>
        </w:rPr>
      </w:pPr>
      <w:r w:rsidRPr="0098412F">
        <w:rPr>
          <w:rFonts w:asciiTheme="minorEastAsia" w:hAnsiTheme="minorEastAsia" w:hint="eastAsia"/>
          <w:sz w:val="28"/>
          <w:szCs w:val="28"/>
          <w:rPrChange w:id="286" w:author="S-Yansong" w:date="2016-01-08T16:12:00Z">
            <w:rPr>
              <w:rFonts w:ascii="华文楷体" w:eastAsia="华文楷体" w:hAnsi="华文楷体" w:hint="eastAsia"/>
              <w:sz w:val="28"/>
              <w:szCs w:val="28"/>
            </w:rPr>
          </w:rPrChange>
        </w:rPr>
        <w:t>【以上这些辩论无有任何实义，原因是：（中观宗）在世俗中并不遮破因果的缘起。】</w:t>
      </w:r>
    </w:p>
    <w:p w:rsidR="00E72B31" w:rsidDel="0098412F" w:rsidRDefault="004326B3" w:rsidP="00D01283">
      <w:pPr>
        <w:ind w:firstLine="570"/>
        <w:rPr>
          <w:del w:id="287" w:author="S-Yansong" w:date="2016-01-08T16:12:00Z"/>
          <w:rFonts w:ascii="华文楷体" w:eastAsia="华文楷体" w:hAnsi="华文楷体"/>
          <w:sz w:val="28"/>
          <w:szCs w:val="28"/>
        </w:rPr>
      </w:pPr>
      <w:del w:id="288" w:author="S-Yansong" w:date="2016-01-08T16:12:00Z">
        <w:r w:rsidRPr="004326B3" w:rsidDel="0098412F">
          <w:rPr>
            <w:rFonts w:ascii="华文楷体" w:eastAsia="华文楷体" w:hAnsi="华文楷体" w:hint="eastAsia"/>
            <w:sz w:val="28"/>
            <w:szCs w:val="28"/>
          </w:rPr>
          <w:delText>结束时间：20分07秒</w:delText>
        </w:r>
      </w:del>
    </w:p>
    <w:p w:rsidR="00082FD3" w:rsidRPr="00082FD3" w:rsidDel="0098412F" w:rsidRDefault="00082FD3">
      <w:pPr>
        <w:rPr>
          <w:del w:id="289" w:author="S-Yansong" w:date="2016-01-08T16:12:00Z"/>
          <w:rFonts w:ascii="华文楷体" w:eastAsia="华文楷体" w:hAnsi="华文楷体"/>
          <w:sz w:val="28"/>
          <w:szCs w:val="28"/>
        </w:rPr>
        <w:pPrChange w:id="290" w:author="S-Yansong" w:date="2016-01-08T16:29:00Z">
          <w:pPr>
            <w:ind w:firstLine="570"/>
          </w:pPr>
        </w:pPrChange>
      </w:pPr>
      <w:del w:id="291" w:author="S-Yansong" w:date="2016-01-08T16:12:00Z">
        <w:r w:rsidRPr="00082FD3" w:rsidDel="0098412F">
          <w:rPr>
            <w:rFonts w:ascii="华文楷体" w:eastAsia="华文楷体" w:hAnsi="华文楷体" w:hint="eastAsia"/>
            <w:sz w:val="28"/>
            <w:szCs w:val="28"/>
          </w:rPr>
          <w:lastRenderedPageBreak/>
          <w:delText>中观庄严论  第92课 20-30分  李亚兰</w:delText>
        </w:r>
      </w:del>
    </w:p>
    <w:p w:rsidR="00082FD3" w:rsidRPr="00082FD3" w:rsidDel="0098412F" w:rsidRDefault="00082FD3">
      <w:pPr>
        <w:rPr>
          <w:del w:id="292" w:author="S-Yansong" w:date="2016-01-08T16:12:00Z"/>
          <w:rFonts w:ascii="华文楷体" w:eastAsia="华文楷体" w:hAnsi="华文楷体"/>
          <w:sz w:val="28"/>
          <w:szCs w:val="28"/>
        </w:rPr>
        <w:pPrChange w:id="293" w:author="S-Yansong" w:date="2016-01-08T16:12:00Z">
          <w:pPr>
            <w:ind w:firstLine="570"/>
          </w:pPr>
        </w:pPrChange>
      </w:pPr>
    </w:p>
    <w:p w:rsidR="00082FD3" w:rsidRPr="00082FD3" w:rsidDel="00CF6F18" w:rsidRDefault="00082FD3" w:rsidP="00CF6F18">
      <w:pPr>
        <w:rPr>
          <w:del w:id="294" w:author="S-Yansong" w:date="2016-01-11T17:00:00Z"/>
          <w:rFonts w:ascii="华文楷体" w:eastAsia="华文楷体" w:hAnsi="华文楷体"/>
          <w:sz w:val="28"/>
          <w:szCs w:val="28"/>
        </w:rPr>
        <w:pPrChange w:id="295" w:author="S-Yansong" w:date="2016-01-11T17:00:00Z">
          <w:pPr>
            <w:ind w:firstLine="570"/>
          </w:pPr>
        </w:pPrChange>
      </w:pPr>
      <w:del w:id="296" w:author="S-Yansong" w:date="2016-01-11T17:00:00Z">
        <w:r w:rsidRPr="00082FD3" w:rsidDel="00CF6F18">
          <w:rPr>
            <w:rFonts w:ascii="华文楷体" w:eastAsia="华文楷体" w:hAnsi="华文楷体" w:hint="eastAsia"/>
            <w:sz w:val="28"/>
            <w:szCs w:val="28"/>
          </w:rPr>
          <w:delText>原因是：（中观宗）在世俗中并不遮破因果的缘起。</w:delText>
        </w:r>
      </w:del>
    </w:p>
    <w:p w:rsidR="00082FD3" w:rsidRPr="00082FD3" w:rsidDel="009E30AC" w:rsidRDefault="00082FD3" w:rsidP="00082FD3">
      <w:pPr>
        <w:ind w:firstLine="570"/>
        <w:rPr>
          <w:moveFrom w:id="297" w:author="S-Yansong" w:date="2016-01-08T16:14:00Z"/>
          <w:rFonts w:ascii="华文楷体" w:eastAsia="华文楷体" w:hAnsi="华文楷体"/>
          <w:sz w:val="28"/>
          <w:szCs w:val="28"/>
        </w:rPr>
      </w:pPr>
      <w:moveFromRangeStart w:id="298" w:author="S-Yansong" w:date="2016-01-08T16:14:00Z" w:name="move440033001"/>
      <w:moveFrom w:id="299" w:author="S-Yansong" w:date="2016-01-08T16:14:00Z">
        <w:r w:rsidRPr="00082FD3" w:rsidDel="009E30AC">
          <w:rPr>
            <w:rFonts w:ascii="华文楷体" w:eastAsia="华文楷体" w:hAnsi="华文楷体" w:hint="eastAsia"/>
            <w:sz w:val="28"/>
            <w:szCs w:val="28"/>
          </w:rPr>
          <w:t>那么所讲的这一切说是有三者啊，有布施施者或者受者啊，或</w:t>
        </w:r>
      </w:moveFrom>
    </w:p>
    <w:moveFromRangeEnd w:id="298"/>
    <w:p w:rsidR="009E30AC" w:rsidRPr="009E30AC" w:rsidDel="009E30AC" w:rsidRDefault="009E30AC" w:rsidP="00D01283">
      <w:pPr>
        <w:ind w:firstLine="570"/>
        <w:rPr>
          <w:del w:id="300" w:author="S-Yansong" w:date="2016-01-08T16:14:00Z"/>
          <w:moveTo w:id="301" w:author="S-Yansong" w:date="2016-01-08T16:14:00Z"/>
          <w:rFonts w:ascii="华文楷体" w:eastAsia="华文楷体" w:hAnsi="华文楷体"/>
          <w:sz w:val="28"/>
          <w:szCs w:val="28"/>
        </w:rPr>
      </w:pPr>
      <w:moveToRangeStart w:id="302" w:author="S-Yansong" w:date="2016-01-08T16:14:00Z" w:name="move440033001"/>
      <w:moveTo w:id="303" w:author="S-Yansong" w:date="2016-01-08T16:14:00Z">
        <w:r w:rsidRPr="00082FD3">
          <w:rPr>
            <w:rFonts w:ascii="华文楷体" w:eastAsia="华文楷体" w:hAnsi="华文楷体" w:hint="eastAsia"/>
            <w:sz w:val="28"/>
            <w:szCs w:val="28"/>
          </w:rPr>
          <w:t>那么</w:t>
        </w:r>
      </w:moveTo>
      <w:ins w:id="304" w:author="S-Yansong" w:date="2016-01-11T17:03:00Z">
        <w:r w:rsidR="00CF6F18">
          <w:rPr>
            <w:rFonts w:ascii="华文楷体" w:eastAsia="华文楷体" w:hAnsi="华文楷体" w:hint="eastAsia"/>
            <w:sz w:val="28"/>
            <w:szCs w:val="28"/>
          </w:rPr>
          <w:t>你们</w:t>
        </w:r>
      </w:ins>
      <w:moveTo w:id="305" w:author="S-Yansong" w:date="2016-01-08T16:14:00Z">
        <w:r w:rsidRPr="00082FD3">
          <w:rPr>
            <w:rFonts w:ascii="华文楷体" w:eastAsia="华文楷体" w:hAnsi="华文楷体" w:hint="eastAsia"/>
            <w:sz w:val="28"/>
            <w:szCs w:val="28"/>
          </w:rPr>
          <w:t>所讲的这一切说是有三者啊，有布施施者或者受者啊，或</w:t>
        </w:r>
      </w:moveTo>
      <w:ins w:id="306" w:author="S-Yansong" w:date="2016-01-08T16:14:00Z">
        <w:r w:rsidRPr="00082FD3">
          <w:rPr>
            <w:rFonts w:ascii="华文楷体" w:eastAsia="华文楷体" w:hAnsi="华文楷体" w:hint="eastAsia"/>
            <w:sz w:val="28"/>
            <w:szCs w:val="28"/>
          </w:rPr>
          <w:t>者说是有这些心所等等，《中观宗》在世俗当中并不遮破。所以说讲了这么一堆辩论实际上是没有任何意义的。</w:t>
        </w:r>
      </w:ins>
      <w:ins w:id="307" w:author="S-Yansong" w:date="2016-01-08T16:15:00Z">
        <w:r w:rsidRPr="00082FD3">
          <w:rPr>
            <w:rFonts w:ascii="华文楷体" w:eastAsia="华文楷体" w:hAnsi="华文楷体" w:hint="eastAsia"/>
            <w:sz w:val="28"/>
            <w:szCs w:val="28"/>
          </w:rPr>
          <w:t>中观宗说一切无所缘</w:t>
        </w:r>
      </w:ins>
      <w:ins w:id="308" w:author="S-Yansong" w:date="2016-01-11T17:06:00Z">
        <w:r w:rsidR="00663EC7">
          <w:rPr>
            <w:rFonts w:ascii="华文楷体" w:eastAsia="华文楷体" w:hAnsi="华文楷体" w:hint="eastAsia"/>
            <w:sz w:val="28"/>
            <w:szCs w:val="28"/>
          </w:rPr>
          <w:t>，</w:t>
        </w:r>
      </w:ins>
      <w:ins w:id="309" w:author="S-Yansong" w:date="2016-01-08T16:15:00Z">
        <w:r w:rsidRPr="00082FD3">
          <w:rPr>
            <w:rFonts w:ascii="华文楷体" w:eastAsia="华文楷体" w:hAnsi="华文楷体" w:hint="eastAsia"/>
            <w:sz w:val="28"/>
            <w:szCs w:val="28"/>
          </w:rPr>
          <w:t>全是在胜义本性当中的确没有什么所缘的</w:t>
        </w:r>
      </w:ins>
      <w:ins w:id="310" w:author="S-Yansong" w:date="2016-01-11T17:06:00Z">
        <w:r w:rsidR="00663EC7">
          <w:rPr>
            <w:rFonts w:ascii="华文楷体" w:eastAsia="华文楷体" w:hAnsi="华文楷体" w:hint="eastAsia"/>
            <w:sz w:val="28"/>
            <w:szCs w:val="28"/>
          </w:rPr>
          <w:t>。</w:t>
        </w:r>
      </w:ins>
      <w:ins w:id="311" w:author="S-Yansong" w:date="2016-01-08T16:15:00Z">
        <w:r w:rsidRPr="00082FD3">
          <w:rPr>
            <w:rFonts w:ascii="华文楷体" w:eastAsia="华文楷体" w:hAnsi="华文楷体" w:hint="eastAsia"/>
            <w:sz w:val="28"/>
            <w:szCs w:val="28"/>
          </w:rPr>
          <w:t>但是如果是世俗</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当中，世俗</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当中</w:t>
        </w:r>
      </w:ins>
      <w:ins w:id="312" w:author="S-Yansong" w:date="2016-01-11T17:06:00Z">
        <w:r w:rsidR="00663EC7">
          <w:rPr>
            <w:rFonts w:ascii="华文楷体" w:eastAsia="华文楷体" w:hAnsi="华文楷体" w:hint="eastAsia"/>
            <w:sz w:val="28"/>
            <w:szCs w:val="28"/>
          </w:rPr>
          <w:t>，</w:t>
        </w:r>
      </w:ins>
      <w:ins w:id="313" w:author="S-Yansong" w:date="2016-01-08T16:15:00Z">
        <w:r w:rsidRPr="00082FD3">
          <w:rPr>
            <w:rFonts w:ascii="华文楷体" w:eastAsia="华文楷体" w:hAnsi="华文楷体" w:hint="eastAsia"/>
            <w:sz w:val="28"/>
            <w:szCs w:val="28"/>
          </w:rPr>
          <w:t>中观宗早就在这些经论当中讲的清清楚楚了。佛陀在《般若经》当中把这个问题也是讲的很清楚了。</w:t>
        </w:r>
      </w:ins>
      <w:ins w:id="314" w:author="S-Yansong" w:date="2016-01-11T17:07:00Z">
        <w:r w:rsidR="00663EC7">
          <w:rPr>
            <w:rFonts w:ascii="华文楷体" w:eastAsia="华文楷体" w:hAnsi="华文楷体" w:hint="eastAsia"/>
            <w:sz w:val="28"/>
            <w:szCs w:val="28"/>
          </w:rPr>
          <w:t>那么就说</w:t>
        </w:r>
      </w:ins>
      <w:ins w:id="315" w:author="S-Yansong" w:date="2016-01-08T16:15:00Z">
        <w:r w:rsidRPr="00082FD3">
          <w:rPr>
            <w:rFonts w:ascii="华文楷体" w:eastAsia="华文楷体" w:hAnsi="华文楷体" w:hint="eastAsia"/>
            <w:sz w:val="28"/>
            <w:szCs w:val="28"/>
          </w:rPr>
          <w:t>在</w:t>
        </w:r>
      </w:ins>
      <w:ins w:id="316" w:author="S-Yansong" w:date="2016-01-11T17:09:00Z">
        <w:r w:rsidR="00663EC7">
          <w:rPr>
            <w:rFonts w:ascii="华文楷体" w:eastAsia="华文楷体" w:hAnsi="华文楷体" w:hint="eastAsia"/>
            <w:sz w:val="28"/>
            <w:szCs w:val="28"/>
          </w:rPr>
          <w:t>《大般若经》</w:t>
        </w:r>
        <w:r w:rsidR="00473F5F">
          <w:rPr>
            <w:rFonts w:ascii="华文楷体" w:eastAsia="华文楷体" w:hAnsi="华文楷体" w:hint="eastAsia"/>
            <w:sz w:val="28"/>
            <w:szCs w:val="28"/>
          </w:rPr>
          <w:t>当</w:t>
        </w:r>
        <w:r w:rsidR="00663EC7">
          <w:rPr>
            <w:rFonts w:ascii="华文楷体" w:eastAsia="华文楷体" w:hAnsi="华文楷体" w:hint="eastAsia"/>
            <w:sz w:val="28"/>
            <w:szCs w:val="28"/>
          </w:rPr>
          <w:t>中也是提到</w:t>
        </w:r>
      </w:ins>
      <w:ins w:id="317" w:author="S-Yansong" w:date="2016-01-08T16:15:00Z">
        <w:r w:rsidRPr="00082FD3">
          <w:rPr>
            <w:rFonts w:ascii="华文楷体" w:eastAsia="华文楷体" w:hAnsi="华文楷体" w:hint="eastAsia"/>
            <w:sz w:val="28"/>
            <w:szCs w:val="28"/>
          </w:rPr>
          <w:t>胜义</w:t>
        </w:r>
      </w:ins>
      <w:proofErr w:type="gramStart"/>
      <w:ins w:id="318" w:author="S-Yansong" w:date="2016-01-11T17:10:00Z">
        <w:r w:rsidR="00473F5F">
          <w:rPr>
            <w:rFonts w:ascii="华文楷体" w:eastAsia="华文楷体" w:hAnsi="华文楷体" w:hint="eastAsia"/>
            <w:sz w:val="28"/>
            <w:szCs w:val="28"/>
          </w:rPr>
          <w:t>谛</w:t>
        </w:r>
      </w:ins>
      <w:proofErr w:type="gramEnd"/>
      <w:ins w:id="319" w:author="S-Yansong" w:date="2016-01-08T16:15:00Z">
        <w:r w:rsidRPr="00082FD3">
          <w:rPr>
            <w:rFonts w:ascii="华文楷体" w:eastAsia="华文楷体" w:hAnsi="华文楷体" w:hint="eastAsia"/>
            <w:sz w:val="28"/>
            <w:szCs w:val="28"/>
          </w:rPr>
          <w:t>当中不存在</w:t>
        </w:r>
      </w:ins>
      <w:ins w:id="320" w:author="S-Yansong" w:date="2016-01-11T17:10:00Z">
        <w:r w:rsidR="00473F5F">
          <w:rPr>
            <w:rFonts w:ascii="华文楷体" w:eastAsia="华文楷体" w:hAnsi="华文楷体" w:hint="eastAsia"/>
            <w:sz w:val="28"/>
            <w:szCs w:val="28"/>
          </w:rPr>
          <w:t>这些</w:t>
        </w:r>
      </w:ins>
      <w:ins w:id="321" w:author="S-Yansong" w:date="2016-01-08T16:15:00Z">
        <w:r w:rsidRPr="00082FD3">
          <w:rPr>
            <w:rFonts w:ascii="华文楷体" w:eastAsia="华文楷体" w:hAnsi="华文楷体" w:hint="eastAsia"/>
            <w:sz w:val="28"/>
            <w:szCs w:val="28"/>
          </w:rPr>
          <w:t>因果，但是名言</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当中这是都是</w:t>
        </w:r>
        <w:proofErr w:type="gramStart"/>
        <w:r w:rsidRPr="00082FD3">
          <w:rPr>
            <w:rFonts w:ascii="华文楷体" w:eastAsia="华文楷体" w:hAnsi="华文楷体" w:hint="eastAsia"/>
            <w:sz w:val="28"/>
            <w:szCs w:val="28"/>
          </w:rPr>
          <w:t>不</w:t>
        </w:r>
        <w:proofErr w:type="gramEnd"/>
        <w:r w:rsidRPr="00082FD3">
          <w:rPr>
            <w:rFonts w:ascii="华文楷体" w:eastAsia="华文楷体" w:hAnsi="华文楷体" w:hint="eastAsia"/>
            <w:sz w:val="28"/>
            <w:szCs w:val="28"/>
          </w:rPr>
          <w:t>虚幻，这些问题讲的非常清楚。</w:t>
        </w:r>
      </w:ins>
    </w:p>
    <w:moveToRangeEnd w:id="302"/>
    <w:p w:rsidR="00082FD3" w:rsidRPr="00082FD3" w:rsidDel="009E30AC" w:rsidRDefault="00082FD3">
      <w:pPr>
        <w:rPr>
          <w:del w:id="322" w:author="S-Yansong" w:date="2016-01-08T16:14:00Z"/>
          <w:rFonts w:ascii="华文楷体" w:eastAsia="华文楷体" w:hAnsi="华文楷体"/>
          <w:sz w:val="28"/>
          <w:szCs w:val="28"/>
        </w:rPr>
        <w:pPrChange w:id="323" w:author="S-Yansong" w:date="2016-01-08T16:15:00Z">
          <w:pPr>
            <w:ind w:firstLine="570"/>
          </w:pPr>
        </w:pPrChange>
      </w:pPr>
      <w:del w:id="324" w:author="S-Yansong" w:date="2016-01-08T16:14:00Z">
        <w:r w:rsidRPr="00082FD3" w:rsidDel="009E30AC">
          <w:rPr>
            <w:rFonts w:ascii="华文楷体" w:eastAsia="华文楷体" w:hAnsi="华文楷体" w:hint="eastAsia"/>
            <w:sz w:val="28"/>
            <w:szCs w:val="28"/>
          </w:rPr>
          <w:delText>者说是有这些心所等等，《中观宗》在世俗当中并不遮破。所以说讲</w:delText>
        </w:r>
      </w:del>
    </w:p>
    <w:p w:rsidR="00082FD3" w:rsidRPr="00082FD3" w:rsidDel="009E30AC" w:rsidRDefault="00082FD3">
      <w:pPr>
        <w:rPr>
          <w:del w:id="325" w:author="S-Yansong" w:date="2016-01-08T16:14:00Z"/>
          <w:rFonts w:ascii="华文楷体" w:eastAsia="华文楷体" w:hAnsi="华文楷体"/>
          <w:sz w:val="28"/>
          <w:szCs w:val="28"/>
        </w:rPr>
        <w:pPrChange w:id="326" w:author="S-Yansong" w:date="2016-01-08T16:15:00Z">
          <w:pPr>
            <w:ind w:firstLine="570"/>
          </w:pPr>
        </w:pPrChange>
      </w:pPr>
      <w:del w:id="327" w:author="S-Yansong" w:date="2016-01-08T16:14:00Z">
        <w:r w:rsidRPr="00082FD3" w:rsidDel="009E30AC">
          <w:rPr>
            <w:rFonts w:ascii="华文楷体" w:eastAsia="华文楷体" w:hAnsi="华文楷体" w:hint="eastAsia"/>
            <w:sz w:val="28"/>
            <w:szCs w:val="28"/>
          </w:rPr>
          <w:delText>了这么一堆辩论实际上是没有任何意义的。</w:delText>
        </w:r>
      </w:del>
    </w:p>
    <w:p w:rsidR="00082FD3" w:rsidRPr="00082FD3" w:rsidDel="009E30AC" w:rsidRDefault="00082FD3">
      <w:pPr>
        <w:rPr>
          <w:del w:id="328" w:author="S-Yansong" w:date="2016-01-08T16:15:00Z"/>
          <w:rFonts w:ascii="华文楷体" w:eastAsia="华文楷体" w:hAnsi="华文楷体"/>
          <w:sz w:val="28"/>
          <w:szCs w:val="28"/>
        </w:rPr>
        <w:pPrChange w:id="329" w:author="S-Yansong" w:date="2016-01-08T16:15:00Z">
          <w:pPr>
            <w:ind w:firstLine="570"/>
          </w:pPr>
        </w:pPrChange>
      </w:pPr>
      <w:del w:id="330" w:author="S-Yansong" w:date="2016-01-08T16:15:00Z">
        <w:r w:rsidRPr="00082FD3" w:rsidDel="009E30AC">
          <w:rPr>
            <w:rFonts w:ascii="华文楷体" w:eastAsia="华文楷体" w:hAnsi="华文楷体" w:hint="eastAsia"/>
            <w:sz w:val="28"/>
            <w:szCs w:val="28"/>
          </w:rPr>
          <w:delText>中观宗说一切无所缘全是在胜义本性当中的确没有什么所缘</w:delText>
        </w:r>
      </w:del>
    </w:p>
    <w:p w:rsidR="00082FD3" w:rsidRPr="00082FD3" w:rsidDel="009E30AC" w:rsidRDefault="00082FD3">
      <w:pPr>
        <w:rPr>
          <w:del w:id="331" w:author="S-Yansong" w:date="2016-01-08T16:15:00Z"/>
          <w:rFonts w:ascii="华文楷体" w:eastAsia="华文楷体" w:hAnsi="华文楷体"/>
          <w:sz w:val="28"/>
          <w:szCs w:val="28"/>
        </w:rPr>
        <w:pPrChange w:id="332" w:author="S-Yansong" w:date="2016-01-08T16:15:00Z">
          <w:pPr>
            <w:ind w:firstLine="570"/>
          </w:pPr>
        </w:pPrChange>
      </w:pPr>
      <w:del w:id="333" w:author="S-Yansong" w:date="2016-01-08T16:15:00Z">
        <w:r w:rsidRPr="00082FD3" w:rsidDel="009E30AC">
          <w:rPr>
            <w:rFonts w:ascii="华文楷体" w:eastAsia="华文楷体" w:hAnsi="华文楷体" w:hint="eastAsia"/>
            <w:sz w:val="28"/>
            <w:szCs w:val="28"/>
          </w:rPr>
          <w:delText>的，但是如果是世俗谛当中，世俗谛当中中观宗早就在这些经论当中讲</w:delText>
        </w:r>
      </w:del>
    </w:p>
    <w:p w:rsidR="00082FD3" w:rsidRPr="0098412F" w:rsidDel="0098412F" w:rsidRDefault="00082FD3">
      <w:pPr>
        <w:rPr>
          <w:del w:id="334" w:author="S-Yansong" w:date="2016-01-08T16:12:00Z"/>
          <w:rFonts w:ascii="华文楷体" w:eastAsia="华文楷体" w:hAnsi="华文楷体"/>
          <w:sz w:val="28"/>
          <w:szCs w:val="28"/>
        </w:rPr>
        <w:pPrChange w:id="335" w:author="S-Yansong" w:date="2016-01-08T16:29:00Z">
          <w:pPr>
            <w:ind w:firstLine="570"/>
          </w:pPr>
        </w:pPrChange>
      </w:pPr>
      <w:del w:id="336" w:author="S-Yansong" w:date="2016-01-08T16:15:00Z">
        <w:r w:rsidRPr="00082FD3" w:rsidDel="009E30AC">
          <w:rPr>
            <w:rFonts w:ascii="华文楷体" w:eastAsia="华文楷体" w:hAnsi="华文楷体" w:hint="eastAsia"/>
            <w:sz w:val="28"/>
            <w:szCs w:val="28"/>
          </w:rPr>
          <w:delText>的清清楚楚了。佛陀在《般若经》当中把这个问题也是讲的很清楚了。在发菩提心当中也是提到，胜义当</w:delText>
        </w:r>
      </w:del>
    </w:p>
    <w:p w:rsidR="0098412F" w:rsidRPr="00082FD3" w:rsidDel="0098412F" w:rsidRDefault="00082FD3">
      <w:pPr>
        <w:rPr>
          <w:del w:id="337" w:author="S-Yansong" w:date="2016-01-08T16:12:00Z"/>
          <w:moveTo w:id="338" w:author="S-Yansong" w:date="2016-01-08T16:12:00Z"/>
          <w:rFonts w:ascii="华文楷体" w:eastAsia="华文楷体" w:hAnsi="华文楷体"/>
          <w:sz w:val="28"/>
          <w:szCs w:val="28"/>
        </w:rPr>
        <w:pPrChange w:id="339" w:author="S-Yansong" w:date="2016-01-08T16:12:00Z">
          <w:pPr>
            <w:ind w:firstLine="570"/>
          </w:pPr>
        </w:pPrChange>
      </w:pPr>
      <w:del w:id="340" w:author="S-Yansong" w:date="2016-01-08T16:12:00Z">
        <w:r w:rsidRPr="00082FD3" w:rsidDel="0098412F">
          <w:rPr>
            <w:rFonts w:ascii="华文楷体" w:eastAsia="华文楷体" w:hAnsi="华文楷体" w:hint="eastAsia"/>
            <w:sz w:val="28"/>
            <w:szCs w:val="28"/>
          </w:rPr>
          <w:delText>中不存在因果，但是名言谛当中这是都是不虚幻，这些问题讲的非常</w:delText>
        </w:r>
      </w:del>
      <w:moveToRangeStart w:id="341" w:author="S-Yansong" w:date="2016-01-08T16:12:00Z" w:name="move440032891"/>
      <w:moveTo w:id="342" w:author="S-Yansong" w:date="2016-01-08T16:12:00Z">
        <w:del w:id="343" w:author="S-Yansong" w:date="2016-01-08T16:12:00Z">
          <w:r w:rsidR="0098412F" w:rsidRPr="00082FD3" w:rsidDel="0098412F">
            <w:rPr>
              <w:rFonts w:ascii="华文楷体" w:eastAsia="华文楷体" w:hAnsi="华文楷体" w:hint="eastAsia"/>
              <w:sz w:val="28"/>
              <w:szCs w:val="28"/>
            </w:rPr>
            <w:delText>清楚。</w:delText>
          </w:r>
        </w:del>
      </w:moveTo>
    </w:p>
    <w:moveToRangeEnd w:id="341"/>
    <w:p w:rsidR="00082FD3" w:rsidRPr="0098412F" w:rsidDel="0098412F" w:rsidRDefault="00082FD3">
      <w:pPr>
        <w:rPr>
          <w:del w:id="344" w:author="S-Yansong" w:date="2016-01-08T16:12:00Z"/>
          <w:rFonts w:ascii="华文楷体" w:eastAsia="华文楷体" w:hAnsi="华文楷体"/>
          <w:sz w:val="28"/>
          <w:szCs w:val="28"/>
        </w:rPr>
        <w:pPrChange w:id="345" w:author="S-Yansong" w:date="2016-01-08T16:12:00Z">
          <w:pPr>
            <w:ind w:firstLine="570"/>
          </w:pPr>
        </w:pPrChange>
      </w:pPr>
    </w:p>
    <w:p w:rsidR="00082FD3" w:rsidRPr="00082FD3" w:rsidDel="0098412F" w:rsidRDefault="00082FD3">
      <w:pPr>
        <w:rPr>
          <w:del w:id="346" w:author="S-Yansong" w:date="2016-01-08T16:12:00Z"/>
          <w:moveFrom w:id="347" w:author="S-Yansong" w:date="2016-01-08T16:12:00Z"/>
          <w:rFonts w:ascii="华文楷体" w:eastAsia="华文楷体" w:hAnsi="华文楷体"/>
          <w:sz w:val="28"/>
          <w:szCs w:val="28"/>
        </w:rPr>
        <w:pPrChange w:id="348" w:author="S-Yansong" w:date="2016-01-08T16:12:00Z">
          <w:pPr>
            <w:ind w:firstLine="570"/>
          </w:pPr>
        </w:pPrChange>
      </w:pPr>
      <w:moveFromRangeStart w:id="349" w:author="S-Yansong" w:date="2016-01-08T16:12:00Z" w:name="move440032891"/>
      <w:moveFrom w:id="350" w:author="S-Yansong" w:date="2016-01-08T16:12:00Z">
        <w:del w:id="351" w:author="S-Yansong" w:date="2016-01-08T16:12:00Z">
          <w:r w:rsidRPr="00082FD3" w:rsidDel="0098412F">
            <w:rPr>
              <w:rFonts w:ascii="华文楷体" w:eastAsia="华文楷体" w:hAnsi="华文楷体" w:hint="eastAsia"/>
              <w:sz w:val="28"/>
              <w:szCs w:val="28"/>
            </w:rPr>
            <w:lastRenderedPageBreak/>
            <w:delText>清楚。</w:delText>
          </w:r>
        </w:del>
      </w:moveFrom>
    </w:p>
    <w:p w:rsidR="00082FD3" w:rsidRPr="00082FD3" w:rsidDel="00D01283" w:rsidRDefault="00082FD3">
      <w:pPr>
        <w:rPr>
          <w:del w:id="352" w:author="S-Yansong" w:date="2016-01-08T16:29:00Z"/>
          <w:moveFrom w:id="353" w:author="S-Yansong" w:date="2016-01-08T16:13:00Z"/>
          <w:rFonts w:ascii="华文楷体" w:eastAsia="华文楷体" w:hAnsi="华文楷体"/>
          <w:sz w:val="28"/>
          <w:szCs w:val="28"/>
        </w:rPr>
        <w:pPrChange w:id="354" w:author="S-Yansong" w:date="2016-01-08T16:29:00Z">
          <w:pPr>
            <w:ind w:firstLine="570"/>
          </w:pPr>
        </w:pPrChange>
      </w:pPr>
      <w:moveFromRangeStart w:id="355" w:author="S-Yansong" w:date="2016-01-08T16:13:00Z" w:name="move440032912"/>
      <w:moveFromRangeEnd w:id="349"/>
      <w:moveFrom w:id="356" w:author="S-Yansong" w:date="2016-01-08T16:13:00Z">
        <w:del w:id="357" w:author="S-Yansong" w:date="2016-01-08T16:29:00Z">
          <w:r w:rsidRPr="00082FD3" w:rsidDel="00D01283">
            <w:rPr>
              <w:rFonts w:ascii="华文楷体" w:eastAsia="华文楷体" w:hAnsi="华文楷体" w:hint="eastAsia"/>
              <w:sz w:val="28"/>
              <w:szCs w:val="28"/>
            </w:rPr>
            <w:delText>中</w:delText>
          </w:r>
        </w:del>
        <w:r w:rsidRPr="00082FD3" w:rsidDel="009E30AC">
          <w:rPr>
            <w:rFonts w:ascii="华文楷体" w:eastAsia="华文楷体" w:hAnsi="华文楷体" w:hint="eastAsia"/>
            <w:sz w:val="28"/>
            <w:szCs w:val="28"/>
          </w:rPr>
          <w:t>观宗像中论也好等等的这些中观论典当中，对于胜义当中无生，世</w:t>
        </w:r>
        <w:del w:id="358" w:author="S-Yansong" w:date="2016-01-08T16:29:00Z">
          <w:r w:rsidRPr="00082FD3" w:rsidDel="00D01283">
            <w:rPr>
              <w:rFonts w:ascii="华文楷体" w:eastAsia="华文楷体" w:hAnsi="华文楷体" w:hint="eastAsia"/>
              <w:sz w:val="28"/>
              <w:szCs w:val="28"/>
            </w:rPr>
            <w:delText>俗谛</w:delText>
          </w:r>
        </w:del>
        <w:r w:rsidRPr="00082FD3" w:rsidDel="009E30AC">
          <w:rPr>
            <w:rFonts w:ascii="华文楷体" w:eastAsia="华文楷体" w:hAnsi="华文楷体" w:hint="eastAsia"/>
            <w:sz w:val="28"/>
            <w:szCs w:val="28"/>
          </w:rPr>
          <w:t>当中显现的问题</w:t>
        </w:r>
      </w:moveFrom>
    </w:p>
    <w:moveFromRangeEnd w:id="355"/>
    <w:p w:rsidR="00082FD3" w:rsidRPr="00082FD3" w:rsidDel="009E30AC" w:rsidRDefault="009E30AC" w:rsidP="00D01283">
      <w:pPr>
        <w:ind w:firstLine="570"/>
        <w:rPr>
          <w:del w:id="359" w:author="S-Yansong" w:date="2016-01-08T16:13:00Z"/>
          <w:rFonts w:ascii="华文楷体" w:eastAsia="华文楷体" w:hAnsi="华文楷体"/>
          <w:sz w:val="28"/>
          <w:szCs w:val="28"/>
        </w:rPr>
      </w:pPr>
      <w:moveToRangeStart w:id="360" w:author="S-Yansong" w:date="2016-01-08T16:13:00Z" w:name="move440032912"/>
      <w:moveTo w:id="361" w:author="S-Yansong" w:date="2016-01-08T16:13:00Z">
        <w:del w:id="362" w:author="S-Yansong" w:date="2016-01-08T16:13:00Z">
          <w:r w:rsidRPr="00082FD3" w:rsidDel="009E30AC">
            <w:rPr>
              <w:rFonts w:ascii="华文楷体" w:eastAsia="华文楷体" w:hAnsi="华文楷体" w:hint="eastAsia"/>
              <w:sz w:val="28"/>
              <w:szCs w:val="28"/>
            </w:rPr>
            <w:delText>中观宗像中论也好等等的这些中观论典当中，对于胜义当中无生，世俗谛当中显现的问题</w:delText>
          </w:r>
        </w:del>
      </w:moveTo>
      <w:moveToRangeEnd w:id="360"/>
      <w:del w:id="363" w:author="S-Yansong" w:date="2016-01-08T16:13:00Z">
        <w:r w:rsidR="00082FD3" w:rsidRPr="00082FD3" w:rsidDel="009E30AC">
          <w:rPr>
            <w:rFonts w:ascii="华文楷体" w:eastAsia="华文楷体" w:hAnsi="华文楷体" w:hint="eastAsia"/>
            <w:sz w:val="28"/>
            <w:szCs w:val="28"/>
          </w:rPr>
          <w:delText>也是讲的很清楚的。所以这些辩论实际上是没有任何实义的，只不过让我们学习的人对这个问题进一步产</w:delText>
        </w:r>
      </w:del>
    </w:p>
    <w:p w:rsidR="001B6364" w:rsidRDefault="009E30AC" w:rsidP="009E30AC">
      <w:pPr>
        <w:ind w:firstLine="570"/>
        <w:rPr>
          <w:ins w:id="364" w:author="S-Yansong" w:date="2016-01-08T17:04:00Z"/>
          <w:rFonts w:ascii="华文楷体" w:eastAsia="华文楷体" w:hAnsi="华文楷体"/>
          <w:sz w:val="28"/>
          <w:szCs w:val="28"/>
        </w:rPr>
      </w:pPr>
      <w:ins w:id="365" w:author="S-Yansong" w:date="2016-01-08T16:13:00Z">
        <w:r w:rsidRPr="00082FD3">
          <w:rPr>
            <w:rFonts w:ascii="华文楷体" w:eastAsia="华文楷体" w:hAnsi="华文楷体" w:hint="eastAsia"/>
            <w:sz w:val="28"/>
            <w:szCs w:val="28"/>
          </w:rPr>
          <w:t>中</w:t>
        </w:r>
        <w:proofErr w:type="gramStart"/>
        <w:r w:rsidRPr="00082FD3">
          <w:rPr>
            <w:rFonts w:ascii="华文楷体" w:eastAsia="华文楷体" w:hAnsi="华文楷体" w:hint="eastAsia"/>
            <w:sz w:val="28"/>
            <w:szCs w:val="28"/>
          </w:rPr>
          <w:t>观宗像</w:t>
        </w:r>
      </w:ins>
      <w:ins w:id="366" w:author="S-Yansong" w:date="2016-01-12T08:39:00Z">
        <w:r w:rsidR="00BD2444">
          <w:rPr>
            <w:rFonts w:ascii="华文楷体" w:eastAsia="华文楷体" w:hAnsi="华文楷体" w:hint="eastAsia"/>
            <w:sz w:val="28"/>
            <w:szCs w:val="28"/>
          </w:rPr>
          <w:t>《</w:t>
        </w:r>
      </w:ins>
      <w:ins w:id="367" w:author="S-Yansong" w:date="2016-01-08T16:13:00Z">
        <w:r w:rsidRPr="00082FD3">
          <w:rPr>
            <w:rFonts w:ascii="华文楷体" w:eastAsia="华文楷体" w:hAnsi="华文楷体" w:hint="eastAsia"/>
            <w:sz w:val="28"/>
            <w:szCs w:val="28"/>
          </w:rPr>
          <w:t>中论</w:t>
        </w:r>
      </w:ins>
      <w:ins w:id="368" w:author="S-Yansong" w:date="2016-01-12T08:39:00Z">
        <w:r w:rsidR="00BD2444">
          <w:rPr>
            <w:rFonts w:ascii="华文楷体" w:eastAsia="华文楷体" w:hAnsi="华文楷体" w:hint="eastAsia"/>
            <w:sz w:val="28"/>
            <w:szCs w:val="28"/>
          </w:rPr>
          <w:t>》</w:t>
        </w:r>
      </w:ins>
      <w:proofErr w:type="gramEnd"/>
      <w:ins w:id="369" w:author="S-Yansong" w:date="2016-01-08T16:13:00Z">
        <w:r w:rsidRPr="00082FD3">
          <w:rPr>
            <w:rFonts w:ascii="华文楷体" w:eastAsia="华文楷体" w:hAnsi="华文楷体" w:hint="eastAsia"/>
            <w:sz w:val="28"/>
            <w:szCs w:val="28"/>
          </w:rPr>
          <w:t>也好等等的这些中观论典当中，</w:t>
        </w:r>
        <w:proofErr w:type="gramStart"/>
        <w:r w:rsidRPr="00082FD3">
          <w:rPr>
            <w:rFonts w:ascii="华文楷体" w:eastAsia="华文楷体" w:hAnsi="华文楷体" w:hint="eastAsia"/>
            <w:sz w:val="28"/>
            <w:szCs w:val="28"/>
          </w:rPr>
          <w:t>对于胜</w:t>
        </w:r>
        <w:proofErr w:type="gramEnd"/>
        <w:r w:rsidRPr="00082FD3">
          <w:rPr>
            <w:rFonts w:ascii="华文楷体" w:eastAsia="华文楷体" w:hAnsi="华文楷体" w:hint="eastAsia"/>
            <w:sz w:val="28"/>
            <w:szCs w:val="28"/>
          </w:rPr>
          <w:t>义当中无生，世俗</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当中显现的问题也是讲的很清楚的。所以这些辩论实际上是没有</w:t>
        </w:r>
        <w:proofErr w:type="gramStart"/>
        <w:r w:rsidRPr="00082FD3">
          <w:rPr>
            <w:rFonts w:ascii="华文楷体" w:eastAsia="华文楷体" w:hAnsi="华文楷体" w:hint="eastAsia"/>
            <w:sz w:val="28"/>
            <w:szCs w:val="28"/>
          </w:rPr>
          <w:t>任何实义的</w:t>
        </w:r>
        <w:proofErr w:type="gramEnd"/>
        <w:r w:rsidRPr="00082FD3">
          <w:rPr>
            <w:rFonts w:ascii="华文楷体" w:eastAsia="华文楷体" w:hAnsi="华文楷体" w:hint="eastAsia"/>
            <w:sz w:val="28"/>
            <w:szCs w:val="28"/>
          </w:rPr>
          <w:t>，只不过让我们学习的人对这个问题进一步产</w:t>
        </w:r>
      </w:ins>
      <w:r w:rsidR="00082FD3" w:rsidRPr="00082FD3">
        <w:rPr>
          <w:rFonts w:ascii="华文楷体" w:eastAsia="华文楷体" w:hAnsi="华文楷体" w:hint="eastAsia"/>
          <w:sz w:val="28"/>
          <w:szCs w:val="28"/>
        </w:rPr>
        <w:t>生定解，所以说使用</w:t>
      </w:r>
      <w:ins w:id="370" w:author="S-Yansong" w:date="2016-01-12T08:39:00Z">
        <w:r w:rsidR="00E36D37">
          <w:rPr>
            <w:rFonts w:ascii="华文楷体" w:eastAsia="华文楷体" w:hAnsi="华文楷体" w:hint="eastAsia"/>
            <w:sz w:val="28"/>
            <w:szCs w:val="28"/>
          </w:rPr>
          <w:t>这些</w:t>
        </w:r>
      </w:ins>
      <w:r w:rsidR="00082FD3" w:rsidRPr="00082FD3">
        <w:rPr>
          <w:rFonts w:ascii="华文楷体" w:eastAsia="华文楷体" w:hAnsi="华文楷体" w:hint="eastAsia"/>
          <w:sz w:val="28"/>
          <w:szCs w:val="28"/>
        </w:rPr>
        <w:t>辩论的方式，相续当中更加树立这样一种正确的</w:t>
      </w:r>
      <w:moveToRangeStart w:id="371" w:author="S-Yansong" w:date="2016-01-08T16:13:00Z" w:name="move440032930"/>
      <w:moveTo w:id="372" w:author="S-Yansong" w:date="2016-01-08T16:13:00Z">
        <w:r w:rsidRPr="00082FD3">
          <w:rPr>
            <w:rFonts w:ascii="华文楷体" w:eastAsia="华文楷体" w:hAnsi="华文楷体" w:hint="eastAsia"/>
            <w:sz w:val="28"/>
            <w:szCs w:val="28"/>
          </w:rPr>
          <w:t>观点。</w:t>
        </w:r>
      </w:moveTo>
    </w:p>
    <w:p w:rsidR="009E30AC" w:rsidRPr="00AF4103" w:rsidDel="009E30AC" w:rsidRDefault="001B6364" w:rsidP="00AF4103">
      <w:pPr>
        <w:ind w:firstLine="570"/>
        <w:rPr>
          <w:del w:id="373" w:author="S-Yansong" w:date="2016-01-08T16:13:00Z"/>
          <w:moveTo w:id="374" w:author="S-Yansong" w:date="2016-01-08T16:13:00Z"/>
          <w:rFonts w:asciiTheme="minorEastAsia" w:hAnsiTheme="minorEastAsia"/>
          <w:sz w:val="28"/>
          <w:szCs w:val="28"/>
          <w:rPrChange w:id="375" w:author="S-Yansong" w:date="2016-01-12T08:43:00Z">
            <w:rPr>
              <w:del w:id="376" w:author="S-Yansong" w:date="2016-01-08T16:13:00Z"/>
              <w:moveTo w:id="377" w:author="S-Yansong" w:date="2016-01-08T16:13:00Z"/>
              <w:rFonts w:ascii="华文楷体" w:eastAsia="华文楷体" w:hAnsi="华文楷体"/>
              <w:sz w:val="28"/>
              <w:szCs w:val="28"/>
            </w:rPr>
          </w:rPrChange>
        </w:rPr>
      </w:pPr>
      <w:ins w:id="378" w:author="S-Yansong" w:date="2016-01-08T17:04:00Z">
        <w:r w:rsidRPr="001B6364">
          <w:rPr>
            <w:rFonts w:asciiTheme="minorEastAsia" w:hAnsiTheme="minorEastAsia" w:hint="eastAsia"/>
            <w:sz w:val="28"/>
            <w:szCs w:val="28"/>
            <w:rPrChange w:id="379" w:author="S-Yansong" w:date="2016-01-08T17:04:00Z">
              <w:rPr>
                <w:rFonts w:ascii="华文楷体" w:eastAsia="华文楷体" w:hAnsi="华文楷体" w:hint="eastAsia"/>
                <w:sz w:val="28"/>
                <w:szCs w:val="28"/>
              </w:rPr>
            </w:rPrChange>
          </w:rPr>
          <w:t>【</w:t>
        </w:r>
      </w:ins>
      <w:ins w:id="380" w:author="S-Yansong" w:date="2016-01-08T16:13:00Z">
        <w:r w:rsidR="009E30AC" w:rsidRPr="001B6364">
          <w:rPr>
            <w:rFonts w:asciiTheme="minorEastAsia" w:hAnsiTheme="minorEastAsia" w:hint="eastAsia"/>
            <w:sz w:val="28"/>
            <w:szCs w:val="28"/>
            <w:rPrChange w:id="381" w:author="S-Yansong" w:date="2016-01-08T17:04:00Z">
              <w:rPr>
                <w:rFonts w:ascii="华文楷体" w:eastAsia="华文楷体" w:hAnsi="华文楷体" w:hint="eastAsia"/>
                <w:sz w:val="28"/>
                <w:szCs w:val="28"/>
              </w:rPr>
            </w:rPrChange>
          </w:rPr>
          <w:t>“三者佛照见”与“自证”的说法也是指的在世俗中，而在胜义中由于远离一体多体的缘故，又怎么会有这些呢？</w:t>
        </w:r>
      </w:ins>
      <w:ins w:id="382" w:author="S-Yansong" w:date="2016-01-08T17:04:00Z">
        <w:r w:rsidRPr="001B6364">
          <w:rPr>
            <w:rFonts w:asciiTheme="minorEastAsia" w:hAnsiTheme="minorEastAsia" w:hint="eastAsia"/>
            <w:sz w:val="28"/>
            <w:szCs w:val="28"/>
            <w:rPrChange w:id="383" w:author="S-Yansong" w:date="2016-01-08T17:04:00Z">
              <w:rPr>
                <w:rFonts w:ascii="华文楷体" w:eastAsia="华文楷体" w:hAnsi="华文楷体" w:hint="eastAsia"/>
                <w:sz w:val="28"/>
                <w:szCs w:val="28"/>
              </w:rPr>
            </w:rPrChange>
          </w:rPr>
          <w:t>】</w:t>
        </w:r>
      </w:ins>
    </w:p>
    <w:moveToRangeEnd w:id="371"/>
    <w:p w:rsidR="00082FD3" w:rsidRPr="009E30AC" w:rsidDel="009E30AC" w:rsidRDefault="00AF4103">
      <w:pPr>
        <w:rPr>
          <w:del w:id="384" w:author="S-Yansong" w:date="2016-01-08T16:13:00Z"/>
          <w:rFonts w:ascii="华文楷体" w:eastAsia="华文楷体" w:hAnsi="华文楷体"/>
          <w:sz w:val="28"/>
          <w:szCs w:val="28"/>
        </w:rPr>
        <w:pPrChange w:id="385" w:author="S-Yansong" w:date="2016-01-08T16:17:00Z">
          <w:pPr>
            <w:ind w:firstLine="570"/>
          </w:pPr>
        </w:pPrChange>
      </w:pPr>
      <w:ins w:id="386" w:author="S-Yansong" w:date="2016-01-12T08:43:00Z">
        <w:r w:rsidRPr="009E30AC" w:rsidDel="009E30AC">
          <w:rPr>
            <w:rFonts w:ascii="华文楷体" w:eastAsia="华文楷体" w:hAnsi="华文楷体"/>
            <w:sz w:val="28"/>
            <w:szCs w:val="28"/>
          </w:rPr>
          <w:t xml:space="preserve"> </w:t>
        </w:r>
      </w:ins>
    </w:p>
    <w:p w:rsidR="00082FD3" w:rsidRPr="00082FD3" w:rsidDel="009E30AC" w:rsidRDefault="00082FD3">
      <w:pPr>
        <w:rPr>
          <w:del w:id="387" w:author="S-Yansong" w:date="2016-01-08T16:13:00Z"/>
          <w:moveFrom w:id="388" w:author="S-Yansong" w:date="2016-01-08T16:13:00Z"/>
          <w:rFonts w:ascii="华文楷体" w:eastAsia="华文楷体" w:hAnsi="华文楷体"/>
          <w:sz w:val="28"/>
          <w:szCs w:val="28"/>
        </w:rPr>
        <w:pPrChange w:id="389" w:author="S-Yansong" w:date="2016-01-08T16:13:00Z">
          <w:pPr>
            <w:ind w:firstLine="570"/>
          </w:pPr>
        </w:pPrChange>
      </w:pPr>
      <w:moveFromRangeStart w:id="390" w:author="S-Yansong" w:date="2016-01-08T16:13:00Z" w:name="move440032930"/>
      <w:moveFrom w:id="391" w:author="S-Yansong" w:date="2016-01-08T16:13:00Z">
        <w:del w:id="392" w:author="S-Yansong" w:date="2016-01-08T16:13:00Z">
          <w:r w:rsidRPr="00082FD3" w:rsidDel="009E30AC">
            <w:rPr>
              <w:rFonts w:ascii="华文楷体" w:eastAsia="华文楷体" w:hAnsi="华文楷体" w:hint="eastAsia"/>
              <w:sz w:val="28"/>
              <w:szCs w:val="28"/>
            </w:rPr>
            <w:delText>观点。</w:delText>
          </w:r>
        </w:del>
      </w:moveFrom>
    </w:p>
    <w:moveFromRangeEnd w:id="390"/>
    <w:p w:rsidR="00082FD3" w:rsidRPr="00082FD3" w:rsidDel="009E30AC" w:rsidRDefault="00082FD3">
      <w:pPr>
        <w:rPr>
          <w:del w:id="393" w:author="S-Yansong" w:date="2016-01-08T16:13:00Z"/>
          <w:rFonts w:ascii="华文楷体" w:eastAsia="华文楷体" w:hAnsi="华文楷体"/>
          <w:sz w:val="28"/>
          <w:szCs w:val="28"/>
        </w:rPr>
        <w:pPrChange w:id="394" w:author="S-Yansong" w:date="2016-01-08T16:13:00Z">
          <w:pPr>
            <w:ind w:firstLine="570"/>
          </w:pPr>
        </w:pPrChange>
      </w:pPr>
      <w:del w:id="395" w:author="S-Yansong" w:date="2016-01-08T16:13:00Z">
        <w:r w:rsidRPr="00082FD3" w:rsidDel="009E30AC">
          <w:rPr>
            <w:rFonts w:ascii="华文楷体" w:eastAsia="华文楷体" w:hAnsi="华文楷体" w:hint="eastAsia"/>
            <w:sz w:val="28"/>
            <w:szCs w:val="28"/>
          </w:rPr>
          <w:delText>“三者佛照见”与“自证”的说法也是指的在世俗中，而在胜</w:delText>
        </w:r>
      </w:del>
    </w:p>
    <w:p w:rsidR="00082FD3" w:rsidRPr="00082FD3" w:rsidDel="009E30AC" w:rsidRDefault="00082FD3">
      <w:pPr>
        <w:rPr>
          <w:del w:id="396" w:author="S-Yansong" w:date="2016-01-08T16:13:00Z"/>
          <w:rFonts w:ascii="华文楷体" w:eastAsia="华文楷体" w:hAnsi="华文楷体"/>
          <w:sz w:val="28"/>
          <w:szCs w:val="28"/>
        </w:rPr>
        <w:pPrChange w:id="397" w:author="S-Yansong" w:date="2016-01-08T16:13:00Z">
          <w:pPr>
            <w:ind w:firstLine="570"/>
          </w:pPr>
        </w:pPrChange>
      </w:pPr>
      <w:del w:id="398" w:author="S-Yansong" w:date="2016-01-08T16:13:00Z">
        <w:r w:rsidRPr="00082FD3" w:rsidDel="009E30AC">
          <w:rPr>
            <w:rFonts w:ascii="华文楷体" w:eastAsia="华文楷体" w:hAnsi="华文楷体" w:hint="eastAsia"/>
            <w:sz w:val="28"/>
            <w:szCs w:val="28"/>
          </w:rPr>
          <w:delText>义中由于远离一体多体的缘故，又怎么会有这些呢？</w:delText>
        </w:r>
      </w:del>
    </w:p>
    <w:p w:rsidR="00082FD3" w:rsidRPr="00082FD3" w:rsidDel="009E30AC" w:rsidRDefault="00082FD3">
      <w:pPr>
        <w:rPr>
          <w:del w:id="399" w:author="S-Yansong" w:date="2016-01-08T16:13:00Z"/>
          <w:rFonts w:ascii="华文楷体" w:eastAsia="华文楷体" w:hAnsi="华文楷体"/>
          <w:sz w:val="28"/>
          <w:szCs w:val="28"/>
        </w:rPr>
        <w:pPrChange w:id="400" w:author="S-Yansong" w:date="2016-01-08T16:13:00Z">
          <w:pPr>
            <w:ind w:firstLine="570"/>
          </w:pPr>
        </w:pPrChange>
      </w:pPr>
      <w:del w:id="401" w:author="S-Yansong" w:date="2016-01-08T16:13:00Z">
        <w:r w:rsidRPr="00082FD3" w:rsidDel="009E30AC">
          <w:rPr>
            <w:rFonts w:ascii="华文楷体" w:eastAsia="华文楷体" w:hAnsi="华文楷体" w:hint="eastAsia"/>
            <w:sz w:val="28"/>
            <w:szCs w:val="28"/>
          </w:rPr>
          <w:delText>前面所谓的“三者佛照见”，实际上也是指世俗谛当中三者佛照见，</w:delText>
        </w:r>
      </w:del>
    </w:p>
    <w:p w:rsidR="00082FD3" w:rsidRPr="00082FD3" w:rsidDel="009E30AC" w:rsidRDefault="00082FD3">
      <w:pPr>
        <w:rPr>
          <w:del w:id="402" w:author="S-Yansong" w:date="2016-01-08T16:13:00Z"/>
          <w:rFonts w:ascii="华文楷体" w:eastAsia="华文楷体" w:hAnsi="华文楷体"/>
          <w:sz w:val="28"/>
          <w:szCs w:val="28"/>
        </w:rPr>
        <w:pPrChange w:id="403" w:author="S-Yansong" w:date="2016-01-08T16:29:00Z">
          <w:pPr>
            <w:ind w:firstLine="570"/>
          </w:pPr>
        </w:pPrChange>
      </w:pPr>
      <w:del w:id="404" w:author="S-Yansong" w:date="2016-01-08T16:13:00Z">
        <w:r w:rsidRPr="00082FD3" w:rsidDel="009E30AC">
          <w:rPr>
            <w:rFonts w:ascii="华文楷体" w:eastAsia="华文楷体" w:hAnsi="华文楷体" w:hint="eastAsia"/>
            <w:sz w:val="28"/>
            <w:szCs w:val="28"/>
          </w:rPr>
          <w:delText>那么所谓的一切的21:20等等，这些是自证的说法，也是指的是世俗中。</w:delText>
        </w:r>
      </w:del>
    </w:p>
    <w:p w:rsidR="00082FD3" w:rsidRPr="00082FD3" w:rsidDel="00D01283" w:rsidRDefault="00082FD3">
      <w:pPr>
        <w:rPr>
          <w:del w:id="405" w:author="S-Yansong" w:date="2016-01-08T16:28:00Z"/>
          <w:moveFrom w:id="406" w:author="S-Yansong" w:date="2016-01-08T16:15:00Z"/>
          <w:rFonts w:ascii="华文楷体" w:eastAsia="华文楷体" w:hAnsi="华文楷体"/>
          <w:sz w:val="28"/>
          <w:szCs w:val="28"/>
        </w:rPr>
        <w:pPrChange w:id="407" w:author="S-Yansong" w:date="2016-01-08T16:28:00Z">
          <w:pPr>
            <w:ind w:firstLine="570"/>
          </w:pPr>
        </w:pPrChange>
      </w:pPr>
      <w:moveFromRangeStart w:id="408" w:author="S-Yansong" w:date="2016-01-08T16:15:00Z" w:name="move440033068"/>
      <w:moveFrom w:id="409" w:author="S-Yansong" w:date="2016-01-08T16:15:00Z">
        <w:del w:id="410" w:author="S-Yansong" w:date="2016-01-08T16:28:00Z">
          <w:r w:rsidRPr="00082FD3" w:rsidDel="00D01283">
            <w:rPr>
              <w:rFonts w:ascii="华文楷体" w:eastAsia="华文楷体" w:hAnsi="华文楷体" w:hint="eastAsia"/>
              <w:sz w:val="28"/>
              <w:szCs w:val="28"/>
            </w:rPr>
            <w:delText>那</w:delText>
          </w:r>
        </w:del>
        <w:r w:rsidRPr="00082FD3" w:rsidDel="009E30AC">
          <w:rPr>
            <w:rFonts w:ascii="华文楷体" w:eastAsia="华文楷体" w:hAnsi="华文楷体" w:hint="eastAsia"/>
            <w:sz w:val="28"/>
            <w:szCs w:val="28"/>
          </w:rPr>
          <w:t>么胜义中因为远离一体多体的缘故，不会有这些的。佛陀也是不会说</w:t>
        </w:r>
      </w:moveFrom>
    </w:p>
    <w:moveFromRangeEnd w:id="408"/>
    <w:p w:rsidR="00196143" w:rsidRDefault="00AF4103" w:rsidP="00196143">
      <w:pPr>
        <w:ind w:firstLine="420"/>
        <w:rPr>
          <w:ins w:id="411" w:author="S-Yansong" w:date="2016-01-12T08:45:00Z"/>
          <w:rFonts w:ascii="华文楷体" w:eastAsia="华文楷体" w:hAnsi="华文楷体" w:hint="eastAsia"/>
          <w:sz w:val="28"/>
          <w:szCs w:val="28"/>
        </w:rPr>
        <w:pPrChange w:id="412" w:author="S-Yansong" w:date="2016-01-12T08:44:00Z">
          <w:pPr>
            <w:ind w:firstLine="570"/>
          </w:pPr>
        </w:pPrChange>
      </w:pPr>
      <w:ins w:id="413" w:author="S-Yansong" w:date="2016-01-12T08:43:00Z">
        <w:r w:rsidRPr="00082FD3">
          <w:rPr>
            <w:rFonts w:ascii="华文楷体" w:eastAsia="华文楷体" w:hAnsi="华文楷体" w:hint="eastAsia"/>
            <w:sz w:val="28"/>
            <w:szCs w:val="28"/>
          </w:rPr>
          <w:lastRenderedPageBreak/>
          <w:t>前面所谓的“三者佛照见”，实际上也是指世俗</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当中</w:t>
        </w:r>
        <w:proofErr w:type="gramStart"/>
        <w:r w:rsidRPr="00082FD3">
          <w:rPr>
            <w:rFonts w:ascii="华文楷体" w:eastAsia="华文楷体" w:hAnsi="华文楷体" w:hint="eastAsia"/>
            <w:sz w:val="28"/>
            <w:szCs w:val="28"/>
          </w:rPr>
          <w:t>三者佛照见</w:t>
        </w:r>
        <w:proofErr w:type="gramEnd"/>
        <w:r w:rsidRPr="00082FD3">
          <w:rPr>
            <w:rFonts w:ascii="华文楷体" w:eastAsia="华文楷体" w:hAnsi="华文楷体" w:hint="eastAsia"/>
            <w:sz w:val="28"/>
            <w:szCs w:val="28"/>
          </w:rPr>
          <w:t>，那么所谓的一切的</w:t>
        </w:r>
        <w:r>
          <w:rPr>
            <w:rFonts w:ascii="华文楷体" w:eastAsia="华文楷体" w:hAnsi="华文楷体" w:hint="eastAsia"/>
            <w:sz w:val="28"/>
            <w:szCs w:val="28"/>
          </w:rPr>
          <w:t>这样一种儿子等、布施、物受</w:t>
        </w:r>
        <w:r w:rsidRPr="00082FD3">
          <w:rPr>
            <w:rFonts w:ascii="华文楷体" w:eastAsia="华文楷体" w:hAnsi="华文楷体" w:hint="eastAsia"/>
            <w:sz w:val="28"/>
            <w:szCs w:val="28"/>
          </w:rPr>
          <w:t>等等，这些是自证的说法，也是指的是世俗中。</w:t>
        </w:r>
      </w:ins>
      <w:moveToRangeStart w:id="414" w:author="S-Yansong" w:date="2016-01-08T16:15:00Z" w:name="move440033068"/>
      <w:moveTo w:id="415" w:author="S-Yansong" w:date="2016-01-08T16:15:00Z">
        <w:r w:rsidR="009E30AC" w:rsidRPr="00082FD3">
          <w:rPr>
            <w:rFonts w:ascii="华文楷体" w:eastAsia="华文楷体" w:hAnsi="华文楷体" w:hint="eastAsia"/>
            <w:sz w:val="28"/>
            <w:szCs w:val="28"/>
          </w:rPr>
          <w:t>那么胜义</w:t>
        </w:r>
      </w:moveTo>
      <w:proofErr w:type="gramStart"/>
      <w:ins w:id="416" w:author="S-Yansong" w:date="2016-01-12T08:43:00Z">
        <w:r>
          <w:rPr>
            <w:rFonts w:ascii="华文楷体" w:eastAsia="华文楷体" w:hAnsi="华文楷体" w:hint="eastAsia"/>
            <w:sz w:val="28"/>
            <w:szCs w:val="28"/>
          </w:rPr>
          <w:t>谛</w:t>
        </w:r>
        <w:proofErr w:type="gramEnd"/>
        <w:r>
          <w:rPr>
            <w:rFonts w:ascii="华文楷体" w:eastAsia="华文楷体" w:hAnsi="华文楷体" w:hint="eastAsia"/>
            <w:sz w:val="28"/>
            <w:szCs w:val="28"/>
          </w:rPr>
          <w:t>当</w:t>
        </w:r>
      </w:ins>
      <w:moveTo w:id="417" w:author="S-Yansong" w:date="2016-01-08T16:15:00Z">
        <w:r w:rsidR="009E30AC" w:rsidRPr="00082FD3">
          <w:rPr>
            <w:rFonts w:ascii="华文楷体" w:eastAsia="华文楷体" w:hAnsi="华文楷体" w:hint="eastAsia"/>
            <w:sz w:val="28"/>
            <w:szCs w:val="28"/>
          </w:rPr>
          <w:t>中因为远离一体多体的缘故，不会有这些的。佛陀也是不会说</w:t>
        </w:r>
      </w:moveTo>
      <w:moveToRangeEnd w:id="414"/>
      <w:r w:rsidR="00082FD3" w:rsidRPr="00082FD3">
        <w:rPr>
          <w:rFonts w:ascii="华文楷体" w:eastAsia="华文楷体" w:hAnsi="华文楷体" w:hint="eastAsia"/>
          <w:sz w:val="28"/>
          <w:szCs w:val="28"/>
        </w:rPr>
        <w:t>胜义当中存在这样一种实实在在的</w:t>
      </w:r>
      <w:ins w:id="418" w:author="S-Yansong" w:date="2016-01-12T08:42:00Z">
        <w:r>
          <w:rPr>
            <w:rFonts w:ascii="华文楷体" w:eastAsia="华文楷体" w:hAnsi="华文楷体" w:hint="eastAsia"/>
            <w:sz w:val="28"/>
            <w:szCs w:val="28"/>
          </w:rPr>
          <w:t>一种</w:t>
        </w:r>
      </w:ins>
      <w:r w:rsidR="00082FD3" w:rsidRPr="00082FD3">
        <w:rPr>
          <w:rFonts w:ascii="华文楷体" w:eastAsia="华文楷体" w:hAnsi="华文楷体" w:hint="eastAsia"/>
          <w:sz w:val="28"/>
          <w:szCs w:val="28"/>
        </w:rPr>
        <w:t>法</w:t>
      </w:r>
      <w:ins w:id="419" w:author="S-Yansong" w:date="2016-01-12T08:42:00Z">
        <w:r>
          <w:rPr>
            <w:rFonts w:ascii="华文楷体" w:eastAsia="华文楷体" w:hAnsi="华文楷体" w:hint="eastAsia"/>
            <w:sz w:val="28"/>
            <w:szCs w:val="28"/>
          </w:rPr>
          <w:t>。</w:t>
        </w:r>
      </w:ins>
      <w:del w:id="420" w:author="S-Yansong" w:date="2016-01-12T08:42:00Z">
        <w:r w:rsidR="00082FD3" w:rsidRPr="00082FD3" w:rsidDel="00AF4103">
          <w:rPr>
            <w:rFonts w:ascii="华文楷体" w:eastAsia="华文楷体" w:hAnsi="华文楷体" w:hint="eastAsia"/>
            <w:sz w:val="28"/>
            <w:szCs w:val="28"/>
          </w:rPr>
          <w:delText>，</w:delText>
        </w:r>
      </w:del>
      <w:r w:rsidR="00082FD3" w:rsidRPr="00082FD3">
        <w:rPr>
          <w:rFonts w:ascii="华文楷体" w:eastAsia="华文楷体" w:hAnsi="华文楷体" w:hint="eastAsia"/>
          <w:sz w:val="28"/>
          <w:szCs w:val="28"/>
        </w:rPr>
        <w:t>因为真正观察的时候，这些</w:t>
      </w:r>
      <w:moveToRangeStart w:id="421" w:author="S-Yansong" w:date="2016-01-08T16:15:00Z" w:name="move440033072"/>
      <w:moveTo w:id="422" w:author="S-Yansong" w:date="2016-01-08T16:15:00Z">
        <w:r w:rsidR="009E30AC" w:rsidRPr="00082FD3">
          <w:rPr>
            <w:rFonts w:ascii="华文楷体" w:eastAsia="华文楷体" w:hAnsi="华文楷体" w:hint="eastAsia"/>
            <w:sz w:val="28"/>
            <w:szCs w:val="28"/>
          </w:rPr>
          <w:t>法都是离一体多体的缘故，胜义当中不会承认</w:t>
        </w:r>
        <w:del w:id="423" w:author="S-Yansong" w:date="2016-01-12T08:43:00Z">
          <w:r w:rsidR="009E30AC" w:rsidRPr="00082FD3" w:rsidDel="00AF4103">
            <w:rPr>
              <w:rFonts w:ascii="华文楷体" w:eastAsia="华文楷体" w:hAnsi="华文楷体" w:hint="eastAsia"/>
              <w:sz w:val="28"/>
              <w:szCs w:val="28"/>
            </w:rPr>
            <w:delText>。</w:delText>
          </w:r>
        </w:del>
      </w:moveTo>
      <w:ins w:id="424" w:author="S-Yansong" w:date="2016-01-12T08:43:00Z">
        <w:r>
          <w:rPr>
            <w:rFonts w:ascii="华文楷体" w:eastAsia="华文楷体" w:hAnsi="华文楷体" w:hint="eastAsia"/>
            <w:sz w:val="28"/>
            <w:szCs w:val="28"/>
          </w:rPr>
          <w:t>，</w:t>
        </w:r>
      </w:ins>
      <w:moveTo w:id="425" w:author="S-Yansong" w:date="2016-01-08T16:15:00Z">
        <w:r w:rsidR="009E30AC" w:rsidRPr="00082FD3">
          <w:rPr>
            <w:rFonts w:ascii="华文楷体" w:eastAsia="华文楷体" w:hAnsi="华文楷体" w:hint="eastAsia"/>
            <w:sz w:val="28"/>
            <w:szCs w:val="28"/>
          </w:rPr>
          <w:t>所以说不会存在</w:t>
        </w:r>
      </w:moveTo>
      <w:ins w:id="426" w:author="S-Yansong" w:date="2016-01-08T16:15:00Z">
        <w:r w:rsidR="009E30AC" w:rsidRPr="00082FD3">
          <w:rPr>
            <w:rFonts w:ascii="华文楷体" w:eastAsia="华文楷体" w:hAnsi="华文楷体" w:hint="eastAsia"/>
            <w:sz w:val="28"/>
            <w:szCs w:val="28"/>
          </w:rPr>
          <w:t>的。</w:t>
        </w:r>
      </w:ins>
      <w:ins w:id="427" w:author="S-Yansong" w:date="2016-01-08T16:16:00Z">
        <w:r w:rsidR="009E30AC" w:rsidRPr="00082FD3">
          <w:rPr>
            <w:rFonts w:ascii="华文楷体" w:eastAsia="华文楷体" w:hAnsi="华文楷体" w:hint="eastAsia"/>
            <w:sz w:val="28"/>
            <w:szCs w:val="28"/>
          </w:rPr>
          <w:t>中观宗的意思是很明显的，胜义当中不会存在的。</w:t>
        </w:r>
      </w:ins>
    </w:p>
    <w:p w:rsidR="009E30AC" w:rsidRPr="00082FD3" w:rsidDel="009E30AC" w:rsidRDefault="00196143" w:rsidP="00196143">
      <w:pPr>
        <w:ind w:firstLine="420"/>
        <w:rPr>
          <w:del w:id="428" w:author="S-Yansong" w:date="2016-01-08T16:15:00Z"/>
          <w:moveTo w:id="429" w:author="S-Yansong" w:date="2016-01-08T16:15:00Z"/>
          <w:rFonts w:ascii="华文楷体" w:eastAsia="华文楷体" w:hAnsi="华文楷体"/>
          <w:sz w:val="28"/>
          <w:szCs w:val="28"/>
        </w:rPr>
        <w:pPrChange w:id="430" w:author="S-Yansong" w:date="2016-01-12T08:44:00Z">
          <w:pPr>
            <w:ind w:firstLine="570"/>
          </w:pPr>
        </w:pPrChange>
      </w:pPr>
      <w:ins w:id="431" w:author="S-Yansong" w:date="2016-01-12T08:44:00Z">
        <w:r>
          <w:rPr>
            <w:rFonts w:ascii="华文楷体" w:eastAsia="华文楷体" w:hAnsi="华文楷体" w:hint="eastAsia"/>
            <w:sz w:val="28"/>
            <w:szCs w:val="28"/>
          </w:rPr>
          <w:t>那么</w:t>
        </w:r>
      </w:ins>
      <w:ins w:id="432" w:author="S-Yansong" w:date="2016-01-08T16:16:00Z">
        <w:r>
          <w:rPr>
            <w:rFonts w:ascii="华文楷体" w:eastAsia="华文楷体" w:hAnsi="华文楷体" w:hint="eastAsia"/>
            <w:sz w:val="28"/>
            <w:szCs w:val="28"/>
          </w:rPr>
          <w:t>如果把这个问题和这些</w:t>
        </w:r>
        <w:proofErr w:type="gramStart"/>
        <w:r>
          <w:rPr>
            <w:rFonts w:ascii="华文楷体" w:eastAsia="华文楷体" w:hAnsi="华文楷体" w:hint="eastAsia"/>
            <w:sz w:val="28"/>
            <w:szCs w:val="28"/>
          </w:rPr>
          <w:t>有实宗探讨</w:t>
        </w:r>
        <w:proofErr w:type="gramEnd"/>
        <w:r>
          <w:rPr>
            <w:rFonts w:ascii="华文楷体" w:eastAsia="华文楷体" w:hAnsi="华文楷体" w:hint="eastAsia"/>
            <w:sz w:val="28"/>
            <w:szCs w:val="28"/>
          </w:rPr>
          <w:t>的时候，实际上也会发现，如果</w:t>
        </w:r>
      </w:ins>
      <w:ins w:id="433" w:author="S-Yansong" w:date="2016-01-12T08:46:00Z">
        <w:r>
          <w:rPr>
            <w:rFonts w:ascii="华文楷体" w:eastAsia="华文楷体" w:hAnsi="华文楷体" w:hint="eastAsia"/>
            <w:sz w:val="28"/>
            <w:szCs w:val="28"/>
          </w:rPr>
          <w:t>你们这个</w:t>
        </w:r>
      </w:ins>
      <w:proofErr w:type="gramStart"/>
      <w:ins w:id="434" w:author="S-Yansong" w:date="2016-01-08T16:16:00Z">
        <w:r w:rsidR="009E30AC" w:rsidRPr="00082FD3">
          <w:rPr>
            <w:rFonts w:ascii="华文楷体" w:eastAsia="华文楷体" w:hAnsi="华文楷体" w:hint="eastAsia"/>
            <w:sz w:val="28"/>
            <w:szCs w:val="28"/>
          </w:rPr>
          <w:t>三者佛照见</w:t>
        </w:r>
        <w:proofErr w:type="gramEnd"/>
        <w:r w:rsidR="009E30AC" w:rsidRPr="00082FD3">
          <w:rPr>
            <w:rFonts w:ascii="华文楷体" w:eastAsia="华文楷体" w:hAnsi="华文楷体" w:hint="eastAsia"/>
            <w:sz w:val="28"/>
            <w:szCs w:val="28"/>
          </w:rPr>
          <w:t>，是在胜义</w:t>
        </w:r>
        <w:proofErr w:type="gramStart"/>
        <w:r w:rsidR="009E30AC" w:rsidRPr="00082FD3">
          <w:rPr>
            <w:rFonts w:ascii="华文楷体" w:eastAsia="华文楷体" w:hAnsi="华文楷体" w:hint="eastAsia"/>
            <w:sz w:val="28"/>
            <w:szCs w:val="28"/>
          </w:rPr>
          <w:t>谛</w:t>
        </w:r>
        <w:proofErr w:type="gramEnd"/>
        <w:r w:rsidR="009E30AC" w:rsidRPr="00082FD3">
          <w:rPr>
            <w:rFonts w:ascii="华文楷体" w:eastAsia="华文楷体" w:hAnsi="华文楷体" w:hint="eastAsia"/>
            <w:sz w:val="28"/>
            <w:szCs w:val="28"/>
          </w:rPr>
          <w:t>当中，</w:t>
        </w:r>
      </w:ins>
      <w:ins w:id="435" w:author="S-Yansong" w:date="2016-01-12T08:46:00Z">
        <w:r>
          <w:rPr>
            <w:rFonts w:ascii="华文楷体" w:eastAsia="华文楷体" w:hAnsi="华文楷体" w:hint="eastAsia"/>
            <w:sz w:val="28"/>
            <w:szCs w:val="28"/>
          </w:rPr>
          <w:t>或者</w:t>
        </w:r>
      </w:ins>
      <w:ins w:id="436" w:author="S-Yansong" w:date="2016-01-08T16:16:00Z">
        <w:r w:rsidR="009E30AC" w:rsidRPr="00082FD3">
          <w:rPr>
            <w:rFonts w:ascii="华文楷体" w:eastAsia="华文楷体" w:hAnsi="华文楷体" w:hint="eastAsia"/>
            <w:sz w:val="28"/>
            <w:szCs w:val="28"/>
          </w:rPr>
          <w:t>自证是在胜义</w:t>
        </w:r>
        <w:proofErr w:type="gramStart"/>
        <w:r w:rsidR="009E30AC" w:rsidRPr="00082FD3">
          <w:rPr>
            <w:rFonts w:ascii="华文楷体" w:eastAsia="华文楷体" w:hAnsi="华文楷体" w:hint="eastAsia"/>
            <w:sz w:val="28"/>
            <w:szCs w:val="28"/>
          </w:rPr>
          <w:t>谛</w:t>
        </w:r>
        <w:proofErr w:type="gramEnd"/>
        <w:r w:rsidR="009E30AC" w:rsidRPr="00082FD3">
          <w:rPr>
            <w:rFonts w:ascii="华文楷体" w:eastAsia="华文楷体" w:hAnsi="华文楷体" w:hint="eastAsia"/>
            <w:sz w:val="28"/>
            <w:szCs w:val="28"/>
          </w:rPr>
          <w:t>当中，</w:t>
        </w:r>
      </w:ins>
      <w:ins w:id="437" w:author="S-Yansong" w:date="2016-01-12T08:47:00Z">
        <w:r>
          <w:rPr>
            <w:rFonts w:ascii="华文楷体" w:eastAsia="华文楷体" w:hAnsi="华文楷体" w:hint="eastAsia"/>
            <w:sz w:val="28"/>
            <w:szCs w:val="28"/>
          </w:rPr>
          <w:t>那么</w:t>
        </w:r>
      </w:ins>
      <w:ins w:id="438" w:author="S-Yansong" w:date="2016-01-08T16:16:00Z">
        <w:r w:rsidR="009E30AC" w:rsidRPr="00082FD3">
          <w:rPr>
            <w:rFonts w:ascii="华文楷体" w:eastAsia="华文楷体" w:hAnsi="华文楷体" w:hint="eastAsia"/>
            <w:sz w:val="28"/>
            <w:szCs w:val="28"/>
          </w:rPr>
          <w:t>通过离一多因观察的时候，它也应该能够承受的起观察才对。</w:t>
        </w:r>
      </w:ins>
      <w:ins w:id="439" w:author="S-Yansong" w:date="2016-01-12T08:46:00Z">
        <w:r>
          <w:rPr>
            <w:rFonts w:ascii="华文楷体" w:eastAsia="华文楷体" w:hAnsi="华文楷体" w:hint="eastAsia"/>
            <w:sz w:val="28"/>
            <w:szCs w:val="28"/>
          </w:rPr>
          <w:t>但</w:t>
        </w:r>
      </w:ins>
      <w:ins w:id="440" w:author="S-Yansong" w:date="2016-01-08T16:16:00Z">
        <w:r w:rsidR="009E30AC" w:rsidRPr="00082FD3">
          <w:rPr>
            <w:rFonts w:ascii="华文楷体" w:eastAsia="华文楷体" w:hAnsi="华文楷体" w:hint="eastAsia"/>
            <w:sz w:val="28"/>
            <w:szCs w:val="28"/>
          </w:rPr>
          <w:t>实际上根本没办法承受的缘故，没办法安立在胜义当中</w:t>
        </w:r>
      </w:ins>
      <w:ins w:id="441" w:author="S-Yansong" w:date="2016-01-12T08:47:00Z">
        <w:r>
          <w:rPr>
            <w:rFonts w:ascii="华文楷体" w:eastAsia="华文楷体" w:hAnsi="华文楷体" w:hint="eastAsia"/>
            <w:sz w:val="28"/>
            <w:szCs w:val="28"/>
          </w:rPr>
          <w:t>存在这个问题</w:t>
        </w:r>
      </w:ins>
      <w:ins w:id="442" w:author="S-Yansong" w:date="2016-01-08T16:16:00Z">
        <w:r w:rsidR="009E30AC" w:rsidRPr="00082FD3">
          <w:rPr>
            <w:rFonts w:ascii="华文楷体" w:eastAsia="华文楷体" w:hAnsi="华文楷体" w:hint="eastAsia"/>
            <w:sz w:val="28"/>
            <w:szCs w:val="28"/>
          </w:rPr>
          <w:t>。所以说最后观察来</w:t>
        </w:r>
        <w:proofErr w:type="gramStart"/>
        <w:r w:rsidR="009E30AC" w:rsidRPr="00082FD3">
          <w:rPr>
            <w:rFonts w:ascii="华文楷体" w:eastAsia="华文楷体" w:hAnsi="华文楷体" w:hint="eastAsia"/>
            <w:sz w:val="28"/>
            <w:szCs w:val="28"/>
          </w:rPr>
          <w:t>观察</w:t>
        </w:r>
        <w:proofErr w:type="gramEnd"/>
        <w:r w:rsidR="009E30AC" w:rsidRPr="00082FD3">
          <w:rPr>
            <w:rFonts w:ascii="华文楷体" w:eastAsia="华文楷体" w:hAnsi="华文楷体" w:hint="eastAsia"/>
            <w:sz w:val="28"/>
            <w:szCs w:val="28"/>
          </w:rPr>
          <w:t>去还是只有和中观宗的意趣无二无别了。</w:t>
        </w:r>
      </w:ins>
    </w:p>
    <w:p w:rsidR="00082FD3" w:rsidRPr="00082FD3" w:rsidDel="009E30AC" w:rsidRDefault="009E30AC">
      <w:pPr>
        <w:rPr>
          <w:del w:id="443" w:author="S-Yansong" w:date="2016-01-08T16:15:00Z"/>
          <w:rFonts w:ascii="华文楷体" w:eastAsia="华文楷体" w:hAnsi="华文楷体"/>
          <w:sz w:val="28"/>
          <w:szCs w:val="28"/>
        </w:rPr>
        <w:pPrChange w:id="444" w:author="S-Yansong" w:date="2016-01-08T16:28:00Z">
          <w:pPr>
            <w:ind w:firstLine="570"/>
          </w:pPr>
        </w:pPrChange>
      </w:pPr>
      <w:moveTo w:id="445" w:author="S-Yansong" w:date="2016-01-08T16:15:00Z">
        <w:del w:id="446" w:author="S-Yansong" w:date="2016-01-08T16:15:00Z">
          <w:r w:rsidRPr="00082FD3" w:rsidDel="009E30AC">
            <w:rPr>
              <w:rFonts w:ascii="华文楷体" w:eastAsia="华文楷体" w:hAnsi="华文楷体" w:hint="eastAsia"/>
              <w:sz w:val="28"/>
              <w:szCs w:val="28"/>
            </w:rPr>
            <w:delText>的。</w:delText>
          </w:r>
        </w:del>
      </w:moveTo>
      <w:moveToRangeEnd w:id="421"/>
    </w:p>
    <w:p w:rsidR="00082FD3" w:rsidRPr="00082FD3" w:rsidDel="009E30AC" w:rsidRDefault="00082FD3">
      <w:pPr>
        <w:rPr>
          <w:del w:id="447" w:author="S-Yansong" w:date="2016-01-08T16:16:00Z"/>
          <w:moveFrom w:id="448" w:author="S-Yansong" w:date="2016-01-08T16:15:00Z"/>
          <w:rFonts w:ascii="华文楷体" w:eastAsia="华文楷体" w:hAnsi="华文楷体"/>
          <w:sz w:val="28"/>
          <w:szCs w:val="28"/>
        </w:rPr>
        <w:pPrChange w:id="449" w:author="S-Yansong" w:date="2016-01-08T16:28:00Z">
          <w:pPr>
            <w:ind w:firstLine="570"/>
          </w:pPr>
        </w:pPrChange>
      </w:pPr>
      <w:moveFromRangeStart w:id="450" w:author="S-Yansong" w:date="2016-01-08T16:15:00Z" w:name="move440033072"/>
      <w:moveFrom w:id="451" w:author="S-Yansong" w:date="2016-01-08T16:15:00Z">
        <w:del w:id="452" w:author="S-Yansong" w:date="2016-01-08T16:16:00Z">
          <w:r w:rsidRPr="00082FD3" w:rsidDel="009E30AC">
            <w:rPr>
              <w:rFonts w:ascii="华文楷体" w:eastAsia="华文楷体" w:hAnsi="华文楷体" w:hint="eastAsia"/>
              <w:sz w:val="28"/>
              <w:szCs w:val="28"/>
            </w:rPr>
            <w:delText>法都是离一体多体的缘故，胜义当中不会承认。所以说不会存在</w:delText>
          </w:r>
        </w:del>
      </w:moveFrom>
    </w:p>
    <w:p w:rsidR="00082FD3" w:rsidRPr="00082FD3" w:rsidDel="009E30AC" w:rsidRDefault="00082FD3">
      <w:pPr>
        <w:rPr>
          <w:del w:id="453" w:author="S-Yansong" w:date="2016-01-08T16:16:00Z"/>
          <w:rFonts w:ascii="华文楷体" w:eastAsia="华文楷体" w:hAnsi="华文楷体"/>
          <w:sz w:val="28"/>
          <w:szCs w:val="28"/>
        </w:rPr>
        <w:pPrChange w:id="454" w:author="S-Yansong" w:date="2016-01-08T16:28:00Z">
          <w:pPr>
            <w:ind w:firstLine="570"/>
          </w:pPr>
        </w:pPrChange>
      </w:pPr>
      <w:moveFrom w:id="455" w:author="S-Yansong" w:date="2016-01-08T16:15:00Z">
        <w:del w:id="456" w:author="S-Yansong" w:date="2016-01-08T16:16:00Z">
          <w:r w:rsidRPr="00082FD3" w:rsidDel="009E30AC">
            <w:rPr>
              <w:rFonts w:ascii="华文楷体" w:eastAsia="华文楷体" w:hAnsi="华文楷体" w:hint="eastAsia"/>
              <w:sz w:val="28"/>
              <w:szCs w:val="28"/>
            </w:rPr>
            <w:delText xml:space="preserve">的。 </w:delText>
          </w:r>
        </w:del>
      </w:moveFrom>
      <w:moveFromRangeEnd w:id="450"/>
    </w:p>
    <w:p w:rsidR="00082FD3" w:rsidRPr="00082FD3" w:rsidDel="009E30AC" w:rsidRDefault="00082FD3">
      <w:pPr>
        <w:rPr>
          <w:del w:id="457" w:author="S-Yansong" w:date="2016-01-08T16:16:00Z"/>
          <w:rFonts w:ascii="华文楷体" w:eastAsia="华文楷体" w:hAnsi="华文楷体"/>
          <w:sz w:val="28"/>
          <w:szCs w:val="28"/>
        </w:rPr>
        <w:pPrChange w:id="458" w:author="S-Yansong" w:date="2016-01-08T16:28:00Z">
          <w:pPr>
            <w:ind w:firstLine="570"/>
          </w:pPr>
        </w:pPrChange>
      </w:pPr>
      <w:del w:id="459" w:author="S-Yansong" w:date="2016-01-08T16:16:00Z">
        <w:r w:rsidRPr="00082FD3" w:rsidDel="009E30AC">
          <w:rPr>
            <w:rFonts w:ascii="华文楷体" w:eastAsia="华文楷体" w:hAnsi="华文楷体" w:hint="eastAsia"/>
            <w:sz w:val="28"/>
            <w:szCs w:val="28"/>
          </w:rPr>
          <w:delText>中观宗的意思是很明显的，胜义当中不会存在的。如果把这个问</w:delText>
        </w:r>
      </w:del>
    </w:p>
    <w:p w:rsidR="00082FD3" w:rsidRPr="00082FD3" w:rsidDel="009E30AC" w:rsidRDefault="00082FD3">
      <w:pPr>
        <w:rPr>
          <w:del w:id="460" w:author="S-Yansong" w:date="2016-01-08T16:16:00Z"/>
          <w:rFonts w:ascii="华文楷体" w:eastAsia="华文楷体" w:hAnsi="华文楷体"/>
          <w:sz w:val="28"/>
          <w:szCs w:val="28"/>
        </w:rPr>
        <w:pPrChange w:id="461" w:author="S-Yansong" w:date="2016-01-08T16:28:00Z">
          <w:pPr>
            <w:ind w:firstLine="570"/>
          </w:pPr>
        </w:pPrChange>
      </w:pPr>
      <w:del w:id="462" w:author="S-Yansong" w:date="2016-01-08T16:16:00Z">
        <w:r w:rsidRPr="00082FD3" w:rsidDel="009E30AC">
          <w:rPr>
            <w:rFonts w:ascii="华文楷体" w:eastAsia="华文楷体" w:hAnsi="华文楷体" w:hint="eastAsia"/>
            <w:sz w:val="28"/>
            <w:szCs w:val="28"/>
          </w:rPr>
          <w:delText>题和这些有实宗探讨的时候，实际上也会发现，如果有三者佛照见，是在胜义谛当中，自证是</w:delText>
        </w:r>
      </w:del>
    </w:p>
    <w:p w:rsidR="00082FD3" w:rsidRPr="00082FD3" w:rsidDel="009E30AC" w:rsidRDefault="00082FD3">
      <w:pPr>
        <w:rPr>
          <w:del w:id="463" w:author="S-Yansong" w:date="2016-01-08T16:16:00Z"/>
          <w:rFonts w:ascii="华文楷体" w:eastAsia="华文楷体" w:hAnsi="华文楷体"/>
          <w:sz w:val="28"/>
          <w:szCs w:val="28"/>
        </w:rPr>
        <w:pPrChange w:id="464" w:author="S-Yansong" w:date="2016-01-08T16:28:00Z">
          <w:pPr>
            <w:ind w:firstLine="570"/>
          </w:pPr>
        </w:pPrChange>
      </w:pPr>
      <w:del w:id="465" w:author="S-Yansong" w:date="2016-01-08T16:16:00Z">
        <w:r w:rsidRPr="00082FD3" w:rsidDel="009E30AC">
          <w:rPr>
            <w:rFonts w:ascii="华文楷体" w:eastAsia="华文楷体" w:hAnsi="华文楷体" w:hint="eastAsia"/>
            <w:sz w:val="28"/>
            <w:szCs w:val="28"/>
          </w:rPr>
          <w:delText>在胜义谛当中，通过离一多因观察的时候，它也应该能够承受的起观察才对。实际上根</w:delText>
        </w:r>
      </w:del>
    </w:p>
    <w:p w:rsidR="00082FD3" w:rsidRPr="00082FD3" w:rsidDel="009E30AC" w:rsidRDefault="00082FD3">
      <w:pPr>
        <w:rPr>
          <w:del w:id="466" w:author="S-Yansong" w:date="2016-01-08T16:16:00Z"/>
          <w:rFonts w:ascii="华文楷体" w:eastAsia="华文楷体" w:hAnsi="华文楷体"/>
          <w:sz w:val="28"/>
          <w:szCs w:val="28"/>
        </w:rPr>
        <w:pPrChange w:id="467" w:author="S-Yansong" w:date="2016-01-08T16:28:00Z">
          <w:pPr>
            <w:ind w:firstLine="570"/>
          </w:pPr>
        </w:pPrChange>
      </w:pPr>
      <w:del w:id="468" w:author="S-Yansong" w:date="2016-01-08T16:16:00Z">
        <w:r w:rsidRPr="00082FD3" w:rsidDel="009E30AC">
          <w:rPr>
            <w:rFonts w:ascii="华文楷体" w:eastAsia="华文楷体" w:hAnsi="华文楷体" w:hint="eastAsia"/>
            <w:sz w:val="28"/>
            <w:szCs w:val="28"/>
          </w:rPr>
          <w:delText>本没办法承受的缘故，没办法安立在胜义当中。所以说最后观察来观察去还是只有和中观宗的</w:delText>
        </w:r>
      </w:del>
    </w:p>
    <w:p w:rsidR="00082FD3" w:rsidRPr="00082FD3" w:rsidDel="009E30AC" w:rsidRDefault="00082FD3">
      <w:pPr>
        <w:rPr>
          <w:del w:id="469" w:author="S-Yansong" w:date="2016-01-08T16:16:00Z"/>
          <w:rFonts w:ascii="华文楷体" w:eastAsia="华文楷体" w:hAnsi="华文楷体"/>
          <w:sz w:val="28"/>
          <w:szCs w:val="28"/>
        </w:rPr>
        <w:pPrChange w:id="470" w:author="S-Yansong" w:date="2016-01-08T16:28:00Z">
          <w:pPr>
            <w:ind w:firstLine="570"/>
          </w:pPr>
        </w:pPrChange>
      </w:pPr>
      <w:del w:id="471" w:author="S-Yansong" w:date="2016-01-08T16:16:00Z">
        <w:r w:rsidRPr="00082FD3" w:rsidDel="009E30AC">
          <w:rPr>
            <w:rFonts w:ascii="华文楷体" w:eastAsia="华文楷体" w:hAnsi="华文楷体" w:hint="eastAsia"/>
            <w:sz w:val="28"/>
            <w:szCs w:val="28"/>
          </w:rPr>
          <w:lastRenderedPageBreak/>
          <w:delText>意趣无二无别了。</w:delText>
        </w:r>
      </w:del>
    </w:p>
    <w:p w:rsidR="00C65175" w:rsidRDefault="00082FD3" w:rsidP="00630C52">
      <w:pPr>
        <w:ind w:firstLine="570"/>
        <w:rPr>
          <w:ins w:id="472" w:author="S-Yansong" w:date="2016-01-08T16:21:00Z"/>
          <w:rFonts w:ascii="华文楷体" w:eastAsia="华文楷体" w:hAnsi="华文楷体"/>
          <w:sz w:val="28"/>
          <w:szCs w:val="28"/>
        </w:rPr>
      </w:pPr>
      <w:r w:rsidRPr="00082FD3">
        <w:rPr>
          <w:rFonts w:ascii="华文楷体" w:eastAsia="华文楷体" w:hAnsi="华文楷体" w:hint="eastAsia"/>
          <w:sz w:val="28"/>
          <w:szCs w:val="28"/>
        </w:rPr>
        <w:t>下面讲第二个科判</w:t>
      </w:r>
      <w:ins w:id="473" w:author="S-Yansong" w:date="2016-01-08T16:21:00Z">
        <w:r w:rsidR="00711A2F">
          <w:rPr>
            <w:rFonts w:ascii="华文楷体" w:eastAsia="华文楷体" w:hAnsi="华文楷体" w:hint="eastAsia"/>
            <w:sz w:val="28"/>
            <w:szCs w:val="28"/>
          </w:rPr>
          <w:t>：</w:t>
        </w:r>
      </w:ins>
      <w:del w:id="474" w:author="S-Yansong" w:date="2016-01-08T16:21:00Z">
        <w:r w:rsidRPr="00082FD3" w:rsidDel="00711A2F">
          <w:rPr>
            <w:rFonts w:ascii="华文楷体" w:eastAsia="华文楷体" w:hAnsi="华文楷体" w:hint="eastAsia"/>
            <w:sz w:val="28"/>
            <w:szCs w:val="28"/>
          </w:rPr>
          <w:delText>“</w:delText>
        </w:r>
      </w:del>
      <w:r w:rsidRPr="00711A2F">
        <w:rPr>
          <w:rFonts w:ascii="华文楷体" w:eastAsia="华文楷体" w:hAnsi="华文楷体" w:hint="eastAsia"/>
          <w:b/>
          <w:sz w:val="28"/>
          <w:szCs w:val="28"/>
          <w:rPrChange w:id="475" w:author="S-Yansong" w:date="2016-01-08T16:21:00Z">
            <w:rPr>
              <w:rFonts w:ascii="华文楷体" w:eastAsia="华文楷体" w:hAnsi="华文楷体" w:hint="eastAsia"/>
              <w:sz w:val="28"/>
              <w:szCs w:val="28"/>
            </w:rPr>
          </w:rPrChange>
        </w:rPr>
        <w:t>广</w:t>
      </w:r>
      <w:proofErr w:type="gramStart"/>
      <w:r w:rsidRPr="00711A2F">
        <w:rPr>
          <w:rFonts w:ascii="华文楷体" w:eastAsia="华文楷体" w:hAnsi="华文楷体" w:hint="eastAsia"/>
          <w:b/>
          <w:sz w:val="28"/>
          <w:szCs w:val="28"/>
          <w:rPrChange w:id="476" w:author="S-Yansong" w:date="2016-01-08T16:21:00Z">
            <w:rPr>
              <w:rFonts w:ascii="华文楷体" w:eastAsia="华文楷体" w:hAnsi="华文楷体" w:hint="eastAsia"/>
              <w:sz w:val="28"/>
              <w:szCs w:val="28"/>
            </w:rPr>
          </w:rPrChange>
        </w:rPr>
        <w:t>说彼理</w:t>
      </w:r>
      <w:proofErr w:type="gramEnd"/>
      <w:del w:id="477" w:author="S-Yansong" w:date="2016-01-08T16:21:00Z">
        <w:r w:rsidRPr="00082FD3" w:rsidDel="00711A2F">
          <w:rPr>
            <w:rFonts w:ascii="华文楷体" w:eastAsia="华文楷体" w:hAnsi="华文楷体" w:hint="eastAsia"/>
            <w:sz w:val="28"/>
            <w:szCs w:val="28"/>
          </w:rPr>
          <w:delText>”</w:delText>
        </w:r>
      </w:del>
      <w:r w:rsidRPr="00082FD3">
        <w:rPr>
          <w:rFonts w:ascii="华文楷体" w:eastAsia="华文楷体" w:hAnsi="华文楷体" w:hint="eastAsia"/>
          <w:sz w:val="28"/>
          <w:szCs w:val="28"/>
        </w:rPr>
        <w:t>。</w:t>
      </w:r>
    </w:p>
    <w:p w:rsidR="00C65175" w:rsidRDefault="00082FD3" w:rsidP="00630C52">
      <w:pPr>
        <w:ind w:firstLine="570"/>
        <w:rPr>
          <w:ins w:id="478" w:author="S-Yansong" w:date="2016-01-08T16:21:00Z"/>
          <w:rFonts w:ascii="华文楷体" w:eastAsia="华文楷体" w:hAnsi="华文楷体"/>
          <w:sz w:val="28"/>
          <w:szCs w:val="28"/>
        </w:rPr>
      </w:pPr>
      <w:r w:rsidRPr="00082FD3">
        <w:rPr>
          <w:rFonts w:ascii="华文楷体" w:eastAsia="华文楷体" w:hAnsi="华文楷体" w:hint="eastAsia"/>
          <w:sz w:val="28"/>
          <w:szCs w:val="28"/>
        </w:rPr>
        <w:t>广</w:t>
      </w:r>
      <w:proofErr w:type="gramStart"/>
      <w:r w:rsidRPr="00082FD3">
        <w:rPr>
          <w:rFonts w:ascii="华文楷体" w:eastAsia="华文楷体" w:hAnsi="华文楷体" w:hint="eastAsia"/>
          <w:sz w:val="28"/>
          <w:szCs w:val="28"/>
        </w:rPr>
        <w:t>说彼理就是</w:t>
      </w:r>
      <w:proofErr w:type="gramEnd"/>
      <w:r w:rsidRPr="00082FD3">
        <w:rPr>
          <w:rFonts w:ascii="华文楷体" w:eastAsia="华文楷体" w:hAnsi="华文楷体" w:hint="eastAsia"/>
          <w:sz w:val="28"/>
          <w:szCs w:val="28"/>
        </w:rPr>
        <w:t>对前面了知胜义</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和胜义</w:t>
      </w:r>
      <w:proofErr w:type="gramStart"/>
      <w:r w:rsidRPr="00082FD3">
        <w:rPr>
          <w:rFonts w:ascii="华文楷体" w:eastAsia="华文楷体" w:hAnsi="华文楷体" w:hint="eastAsia"/>
          <w:sz w:val="28"/>
          <w:szCs w:val="28"/>
        </w:rPr>
        <w:t>谛</w:t>
      </w:r>
      <w:proofErr w:type="gramEnd"/>
      <w:r w:rsidRPr="00082FD3">
        <w:rPr>
          <w:rFonts w:ascii="华文楷体" w:eastAsia="华文楷体" w:hAnsi="华文楷体" w:hint="eastAsia"/>
          <w:sz w:val="28"/>
          <w:szCs w:val="28"/>
        </w:rPr>
        <w:t>的</w:t>
      </w:r>
      <w:ins w:id="479" w:author="S-Yansong" w:date="2016-01-12T08:47:00Z">
        <w:r w:rsidR="00F526D0">
          <w:rPr>
            <w:rFonts w:ascii="华文楷体" w:eastAsia="华文楷体" w:hAnsi="华文楷体" w:hint="eastAsia"/>
            <w:sz w:val="28"/>
            <w:szCs w:val="28"/>
          </w:rPr>
          <w:t>资粮</w:t>
        </w:r>
      </w:ins>
      <w:del w:id="480" w:author="S-Yansong" w:date="2016-01-12T08:47:00Z">
        <w:r w:rsidRPr="00082FD3" w:rsidDel="00F526D0">
          <w:rPr>
            <w:rFonts w:ascii="华文楷体" w:eastAsia="华文楷体" w:hAnsi="华文楷体" w:hint="eastAsia"/>
            <w:sz w:val="28"/>
            <w:szCs w:val="28"/>
          </w:rPr>
          <w:delText>22:17</w:delText>
        </w:r>
      </w:del>
      <w:r w:rsidRPr="00082FD3">
        <w:rPr>
          <w:rFonts w:ascii="华文楷体" w:eastAsia="华文楷体" w:hAnsi="华文楷体" w:hint="eastAsia"/>
          <w:sz w:val="28"/>
          <w:szCs w:val="28"/>
        </w:rPr>
        <w:t>会很清净，对这个问</w:t>
      </w:r>
      <w:moveToRangeStart w:id="481" w:author="S-Yansong" w:date="2016-01-08T16:19:00Z" w:name="move440033317"/>
      <w:moveTo w:id="482" w:author="S-Yansong" w:date="2016-01-08T16:19:00Z">
        <w:r w:rsidR="00630C52" w:rsidRPr="00082FD3">
          <w:rPr>
            <w:rFonts w:ascii="华文楷体" w:eastAsia="华文楷体" w:hAnsi="华文楷体" w:hint="eastAsia"/>
            <w:sz w:val="28"/>
            <w:szCs w:val="28"/>
          </w:rPr>
          <w:t>题进行广述</w:t>
        </w:r>
      </w:moveTo>
      <w:ins w:id="483" w:author="S-Yansong" w:date="2016-01-08T16:21:00Z">
        <w:r w:rsidR="00C65175">
          <w:rPr>
            <w:rFonts w:ascii="华文楷体" w:eastAsia="华文楷体" w:hAnsi="华文楷体" w:hint="eastAsia"/>
            <w:sz w:val="28"/>
            <w:szCs w:val="28"/>
          </w:rPr>
          <w:t>。</w:t>
        </w:r>
      </w:ins>
    </w:p>
    <w:p w:rsidR="00630C52" w:rsidRPr="00082FD3" w:rsidDel="00D01283" w:rsidRDefault="00630C52" w:rsidP="00630C52">
      <w:pPr>
        <w:ind w:firstLine="570"/>
        <w:rPr>
          <w:del w:id="484" w:author="S-Yansong" w:date="2016-01-08T16:28:00Z"/>
          <w:moveTo w:id="485" w:author="S-Yansong" w:date="2016-01-08T16:19:00Z"/>
          <w:rFonts w:ascii="华文楷体" w:eastAsia="华文楷体" w:hAnsi="华文楷体"/>
          <w:sz w:val="28"/>
          <w:szCs w:val="28"/>
        </w:rPr>
      </w:pPr>
      <w:moveTo w:id="486" w:author="S-Yansong" w:date="2016-01-08T16:19:00Z">
        <w:del w:id="487" w:author="S-Yansong" w:date="2016-01-08T16:21:00Z">
          <w:r w:rsidRPr="00082FD3" w:rsidDel="00C65175">
            <w:rPr>
              <w:rFonts w:ascii="华文楷体" w:eastAsia="华文楷体" w:hAnsi="华文楷体" w:hint="eastAsia"/>
              <w:sz w:val="28"/>
              <w:szCs w:val="28"/>
            </w:rPr>
            <w:delText>，</w:delText>
          </w:r>
        </w:del>
        <w:r w:rsidRPr="00630C52">
          <w:rPr>
            <w:rFonts w:ascii="华文楷体" w:eastAsia="华文楷体" w:hAnsi="华文楷体" w:hint="eastAsia"/>
            <w:b/>
            <w:sz w:val="28"/>
            <w:szCs w:val="28"/>
            <w:rPrChange w:id="488" w:author="S-Yansong" w:date="2016-01-08T16:19:00Z">
              <w:rPr>
                <w:rFonts w:ascii="华文楷体" w:eastAsia="华文楷体" w:hAnsi="华文楷体" w:hint="eastAsia"/>
                <w:sz w:val="28"/>
                <w:szCs w:val="28"/>
              </w:rPr>
            </w:rPrChange>
          </w:rPr>
          <w:t>分二：一、总说因果随存随灭之比喻；二、别说为</w:t>
        </w:r>
        <w:proofErr w:type="gramStart"/>
        <w:r w:rsidRPr="00630C52">
          <w:rPr>
            <w:rFonts w:ascii="华文楷体" w:eastAsia="华文楷体" w:hAnsi="华文楷体" w:hint="eastAsia"/>
            <w:b/>
            <w:sz w:val="28"/>
            <w:szCs w:val="28"/>
            <w:rPrChange w:id="489" w:author="S-Yansong" w:date="2016-01-08T16:19:00Z">
              <w:rPr>
                <w:rFonts w:ascii="华文楷体" w:eastAsia="华文楷体" w:hAnsi="华文楷体" w:hint="eastAsia"/>
                <w:sz w:val="28"/>
                <w:szCs w:val="28"/>
              </w:rPr>
            </w:rPrChange>
          </w:rPr>
          <w:t>正见摄持与否</w:t>
        </w:r>
        <w:proofErr w:type="gramEnd"/>
        <w:r w:rsidRPr="00630C52">
          <w:rPr>
            <w:rFonts w:ascii="华文楷体" w:eastAsia="华文楷体" w:hAnsi="华文楷体" w:hint="eastAsia"/>
            <w:b/>
            <w:sz w:val="28"/>
            <w:szCs w:val="28"/>
            <w:rPrChange w:id="490" w:author="S-Yansong" w:date="2016-01-08T16:19:00Z">
              <w:rPr>
                <w:rFonts w:ascii="华文楷体" w:eastAsia="华文楷体" w:hAnsi="华文楷体" w:hint="eastAsia"/>
                <w:sz w:val="28"/>
                <w:szCs w:val="28"/>
              </w:rPr>
            </w:rPrChange>
          </w:rPr>
          <w:t>之因果。</w:t>
        </w:r>
      </w:moveTo>
    </w:p>
    <w:moveToRangeEnd w:id="481"/>
    <w:p w:rsidR="00082FD3" w:rsidRPr="00630C52" w:rsidDel="00D01283" w:rsidRDefault="00082FD3" w:rsidP="00D01283">
      <w:pPr>
        <w:ind w:firstLine="570"/>
        <w:rPr>
          <w:del w:id="491" w:author="S-Yansong" w:date="2016-01-08T16:28:00Z"/>
          <w:rFonts w:ascii="华文楷体" w:eastAsia="华文楷体" w:hAnsi="华文楷体"/>
          <w:sz w:val="28"/>
          <w:szCs w:val="28"/>
        </w:rPr>
      </w:pPr>
    </w:p>
    <w:p w:rsidR="00082FD3" w:rsidRPr="00082FD3" w:rsidDel="00630C52" w:rsidRDefault="00082FD3">
      <w:pPr>
        <w:rPr>
          <w:moveFrom w:id="492" w:author="S-Yansong" w:date="2016-01-08T16:19:00Z"/>
          <w:rFonts w:ascii="华文楷体" w:eastAsia="华文楷体" w:hAnsi="华文楷体"/>
          <w:sz w:val="28"/>
          <w:szCs w:val="28"/>
        </w:rPr>
        <w:pPrChange w:id="493" w:author="S-Yansong" w:date="2016-01-08T16:28:00Z">
          <w:pPr>
            <w:ind w:firstLine="570"/>
          </w:pPr>
        </w:pPrChange>
      </w:pPr>
      <w:moveFromRangeStart w:id="494" w:author="S-Yansong" w:date="2016-01-08T16:19:00Z" w:name="move440033317"/>
      <w:moveFrom w:id="495" w:author="S-Yansong" w:date="2016-01-08T16:19:00Z">
        <w:del w:id="496" w:author="S-Yansong" w:date="2016-01-08T16:28:00Z">
          <w:r w:rsidRPr="00082FD3" w:rsidDel="00D01283">
            <w:rPr>
              <w:rFonts w:ascii="华文楷体" w:eastAsia="华文楷体" w:hAnsi="华文楷体" w:hint="eastAsia"/>
              <w:sz w:val="28"/>
              <w:szCs w:val="28"/>
            </w:rPr>
            <w:delText>题</w:delText>
          </w:r>
        </w:del>
        <w:r w:rsidRPr="00082FD3" w:rsidDel="00630C52">
          <w:rPr>
            <w:rFonts w:ascii="华文楷体" w:eastAsia="华文楷体" w:hAnsi="华文楷体" w:hint="eastAsia"/>
            <w:sz w:val="28"/>
            <w:szCs w:val="28"/>
          </w:rPr>
          <w:t>进行广述，分二：一、总说因果随存随灭之比喻；二、别说为正见摄持与否之因果。</w:t>
        </w:r>
      </w:moveFrom>
    </w:p>
    <w:moveFromRangeEnd w:id="494"/>
    <w:p w:rsidR="00CB079B" w:rsidRPr="00082FD3" w:rsidDel="00CB079B" w:rsidRDefault="00082FD3" w:rsidP="00CB079B">
      <w:pPr>
        <w:ind w:firstLine="570"/>
        <w:rPr>
          <w:del w:id="497" w:author="S-Yansong" w:date="2016-01-08T16:20:00Z"/>
          <w:moveTo w:id="498" w:author="S-Yansong" w:date="2016-01-08T16:20:00Z"/>
          <w:rFonts w:ascii="华文楷体" w:eastAsia="华文楷体" w:hAnsi="华文楷体"/>
          <w:sz w:val="28"/>
          <w:szCs w:val="28"/>
        </w:rPr>
      </w:pPr>
      <w:r w:rsidRPr="00082FD3">
        <w:rPr>
          <w:rFonts w:ascii="华文楷体" w:eastAsia="华文楷体" w:hAnsi="华文楷体" w:hint="eastAsia"/>
          <w:sz w:val="28"/>
          <w:szCs w:val="28"/>
        </w:rPr>
        <w:t>那么首先</w:t>
      </w:r>
      <w:proofErr w:type="gramStart"/>
      <w:r w:rsidRPr="00082FD3">
        <w:rPr>
          <w:rFonts w:ascii="华文楷体" w:eastAsia="华文楷体" w:hAnsi="华文楷体" w:hint="eastAsia"/>
          <w:sz w:val="28"/>
          <w:szCs w:val="28"/>
        </w:rPr>
        <w:t>第一个科判就是</w:t>
      </w:r>
      <w:proofErr w:type="gramEnd"/>
      <w:r w:rsidRPr="00082FD3">
        <w:rPr>
          <w:rFonts w:ascii="华文楷体" w:eastAsia="华文楷体" w:hAnsi="华文楷体" w:hint="eastAsia"/>
          <w:sz w:val="28"/>
          <w:szCs w:val="28"/>
        </w:rPr>
        <w:t>总说，因果随存随灭的比喻；第二个问题就是别说这样一种因</w:t>
      </w:r>
      <w:moveToRangeStart w:id="499" w:author="S-Yansong" w:date="2016-01-08T16:20:00Z" w:name="move440033329"/>
      <w:moveTo w:id="500" w:author="S-Yansong" w:date="2016-01-08T16:20:00Z">
        <w:r w:rsidR="00CB079B" w:rsidRPr="00082FD3">
          <w:rPr>
            <w:rFonts w:ascii="华文楷体" w:eastAsia="华文楷体" w:hAnsi="华文楷体" w:hint="eastAsia"/>
            <w:sz w:val="28"/>
            <w:szCs w:val="28"/>
          </w:rPr>
          <w:t>果被</w:t>
        </w:r>
        <w:proofErr w:type="gramStart"/>
        <w:r w:rsidR="00CB079B" w:rsidRPr="00082FD3">
          <w:rPr>
            <w:rFonts w:ascii="华文楷体" w:eastAsia="华文楷体" w:hAnsi="华文楷体" w:hint="eastAsia"/>
            <w:sz w:val="28"/>
            <w:szCs w:val="28"/>
          </w:rPr>
          <w:t>正见摄持和</w:t>
        </w:r>
        <w:proofErr w:type="gramEnd"/>
        <w:r w:rsidR="00CB079B" w:rsidRPr="00082FD3">
          <w:rPr>
            <w:rFonts w:ascii="华文楷体" w:eastAsia="华文楷体" w:hAnsi="华文楷体" w:hint="eastAsia"/>
            <w:sz w:val="28"/>
            <w:szCs w:val="28"/>
          </w:rPr>
          <w:t>没被</w:t>
        </w:r>
        <w:proofErr w:type="gramStart"/>
        <w:r w:rsidR="00CB079B" w:rsidRPr="00082FD3">
          <w:rPr>
            <w:rFonts w:ascii="华文楷体" w:eastAsia="华文楷体" w:hAnsi="华文楷体" w:hint="eastAsia"/>
            <w:sz w:val="28"/>
            <w:szCs w:val="28"/>
          </w:rPr>
          <w:t>正见摄持的</w:t>
        </w:r>
        <w:proofErr w:type="gramEnd"/>
        <w:r w:rsidR="00CB079B" w:rsidRPr="00082FD3">
          <w:rPr>
            <w:rFonts w:ascii="华文楷体" w:eastAsia="华文楷体" w:hAnsi="华文楷体" w:hint="eastAsia"/>
            <w:sz w:val="28"/>
            <w:szCs w:val="28"/>
          </w:rPr>
          <w:t>因果的差别，所以最后凸显被</w:t>
        </w:r>
        <w:proofErr w:type="gramStart"/>
        <w:r w:rsidR="00CB079B" w:rsidRPr="00082FD3">
          <w:rPr>
            <w:rFonts w:ascii="华文楷体" w:eastAsia="华文楷体" w:hAnsi="华文楷体" w:hint="eastAsia"/>
            <w:sz w:val="28"/>
            <w:szCs w:val="28"/>
          </w:rPr>
          <w:t>正见摄持的</w:t>
        </w:r>
        <w:proofErr w:type="gramEnd"/>
        <w:r w:rsidR="00CB079B" w:rsidRPr="00082FD3">
          <w:rPr>
            <w:rFonts w:ascii="华文楷体" w:eastAsia="华文楷体" w:hAnsi="华文楷体" w:hint="eastAsia"/>
            <w:sz w:val="28"/>
            <w:szCs w:val="28"/>
          </w:rPr>
          <w:t>因果</w:t>
        </w:r>
      </w:moveTo>
      <w:ins w:id="501" w:author="S-Yansong" w:date="2016-01-08T16:20:00Z">
        <w:r w:rsidR="00CB079B" w:rsidRPr="00082FD3">
          <w:rPr>
            <w:rFonts w:ascii="华文楷体" w:eastAsia="华文楷体" w:hAnsi="华文楷体" w:hint="eastAsia"/>
            <w:sz w:val="28"/>
            <w:szCs w:val="28"/>
          </w:rPr>
          <w:t>是清净的因果，没有被</w:t>
        </w:r>
        <w:proofErr w:type="gramStart"/>
        <w:r w:rsidR="00CB079B" w:rsidRPr="00082FD3">
          <w:rPr>
            <w:rFonts w:ascii="华文楷体" w:eastAsia="华文楷体" w:hAnsi="华文楷体" w:hint="eastAsia"/>
            <w:sz w:val="28"/>
            <w:szCs w:val="28"/>
          </w:rPr>
          <w:t>正见摄持的</w:t>
        </w:r>
        <w:proofErr w:type="gramEnd"/>
        <w:r w:rsidR="00CB079B" w:rsidRPr="00082FD3">
          <w:rPr>
            <w:rFonts w:ascii="华文楷体" w:eastAsia="华文楷体" w:hAnsi="华文楷体" w:hint="eastAsia"/>
            <w:sz w:val="28"/>
            <w:szCs w:val="28"/>
          </w:rPr>
          <w:t>因果完全是颠倒的，按照外道来讲是颠倒的，按照</w:t>
        </w:r>
        <w:proofErr w:type="gramStart"/>
        <w:r w:rsidR="00CB079B" w:rsidRPr="00082FD3">
          <w:rPr>
            <w:rFonts w:ascii="华文楷体" w:eastAsia="华文楷体" w:hAnsi="华文楷体" w:hint="eastAsia"/>
            <w:sz w:val="28"/>
            <w:szCs w:val="28"/>
          </w:rPr>
          <w:t>有实宗来讲</w:t>
        </w:r>
        <w:proofErr w:type="gramEnd"/>
        <w:r w:rsidR="00CB079B" w:rsidRPr="00082FD3">
          <w:rPr>
            <w:rFonts w:ascii="华文楷体" w:eastAsia="华文楷体" w:hAnsi="华文楷体" w:hint="eastAsia"/>
            <w:sz w:val="28"/>
            <w:szCs w:val="28"/>
          </w:rPr>
          <w:t>它是一种迟缓道，力量是很微弱的。这样一种问题。</w:t>
        </w:r>
      </w:ins>
    </w:p>
    <w:moveToRangeEnd w:id="499"/>
    <w:p w:rsidR="00082FD3" w:rsidRPr="00CB079B" w:rsidDel="00CB079B" w:rsidRDefault="00082FD3">
      <w:pPr>
        <w:rPr>
          <w:del w:id="502" w:author="S-Yansong" w:date="2016-01-08T16:20:00Z"/>
          <w:rFonts w:ascii="华文楷体" w:eastAsia="华文楷体" w:hAnsi="华文楷体"/>
          <w:sz w:val="28"/>
          <w:szCs w:val="28"/>
        </w:rPr>
        <w:pPrChange w:id="503" w:author="S-Yansong" w:date="2016-01-08T16:28:00Z">
          <w:pPr>
            <w:ind w:firstLine="570"/>
          </w:pPr>
        </w:pPrChange>
      </w:pPr>
    </w:p>
    <w:p w:rsidR="00082FD3" w:rsidRPr="00082FD3" w:rsidDel="00CB079B" w:rsidRDefault="00082FD3">
      <w:pPr>
        <w:rPr>
          <w:del w:id="504" w:author="S-Yansong" w:date="2016-01-08T16:20:00Z"/>
          <w:moveFrom w:id="505" w:author="S-Yansong" w:date="2016-01-08T16:20:00Z"/>
          <w:rFonts w:ascii="华文楷体" w:eastAsia="华文楷体" w:hAnsi="华文楷体"/>
          <w:sz w:val="28"/>
          <w:szCs w:val="28"/>
        </w:rPr>
        <w:pPrChange w:id="506" w:author="S-Yansong" w:date="2016-01-08T16:28:00Z">
          <w:pPr>
            <w:ind w:firstLine="570"/>
          </w:pPr>
        </w:pPrChange>
      </w:pPr>
      <w:moveFromRangeStart w:id="507" w:author="S-Yansong" w:date="2016-01-08T16:20:00Z" w:name="move440033329"/>
      <w:moveFrom w:id="508" w:author="S-Yansong" w:date="2016-01-08T16:20:00Z">
        <w:del w:id="509" w:author="S-Yansong" w:date="2016-01-08T16:20:00Z">
          <w:r w:rsidRPr="00082FD3" w:rsidDel="00CB079B">
            <w:rPr>
              <w:rFonts w:ascii="华文楷体" w:eastAsia="华文楷体" w:hAnsi="华文楷体" w:hint="eastAsia"/>
              <w:sz w:val="28"/>
              <w:szCs w:val="28"/>
            </w:rPr>
            <w:delText>果被正见摄持和没被正见摄持的因果的差别，所以最后凸显被正见摄持的因果</w:delText>
          </w:r>
        </w:del>
      </w:moveFrom>
    </w:p>
    <w:moveFromRangeEnd w:id="507"/>
    <w:p w:rsidR="00082FD3" w:rsidRPr="00082FD3" w:rsidDel="00CB079B" w:rsidRDefault="00082FD3">
      <w:pPr>
        <w:rPr>
          <w:del w:id="510" w:author="S-Yansong" w:date="2016-01-08T16:20:00Z"/>
          <w:rFonts w:ascii="华文楷体" w:eastAsia="华文楷体" w:hAnsi="华文楷体"/>
          <w:sz w:val="28"/>
          <w:szCs w:val="28"/>
        </w:rPr>
        <w:pPrChange w:id="511" w:author="S-Yansong" w:date="2016-01-08T16:28:00Z">
          <w:pPr>
            <w:ind w:firstLine="570"/>
          </w:pPr>
        </w:pPrChange>
      </w:pPr>
      <w:del w:id="512" w:author="S-Yansong" w:date="2016-01-08T16:20:00Z">
        <w:r w:rsidRPr="00082FD3" w:rsidDel="00CB079B">
          <w:rPr>
            <w:rFonts w:ascii="华文楷体" w:eastAsia="华文楷体" w:hAnsi="华文楷体" w:hint="eastAsia"/>
            <w:sz w:val="28"/>
            <w:szCs w:val="28"/>
          </w:rPr>
          <w:delText>是清净的因果，没有被正见摄持的因果完全是颠倒的，按照外道来讲是颠倒的，按照有实宗来讲它是一种迟缓道，力量是很微弱的。这样一种问题。</w:delText>
        </w:r>
      </w:del>
    </w:p>
    <w:p w:rsidR="00082FD3" w:rsidRPr="00082FD3" w:rsidRDefault="00082FD3" w:rsidP="00082FD3">
      <w:pPr>
        <w:ind w:firstLine="570"/>
        <w:rPr>
          <w:rFonts w:ascii="华文楷体" w:eastAsia="华文楷体" w:hAnsi="华文楷体"/>
          <w:sz w:val="28"/>
          <w:szCs w:val="28"/>
        </w:rPr>
      </w:pPr>
      <w:r w:rsidRPr="00082FD3">
        <w:rPr>
          <w:rFonts w:ascii="华文楷体" w:eastAsia="华文楷体" w:hAnsi="华文楷体" w:hint="eastAsia"/>
          <w:sz w:val="28"/>
          <w:szCs w:val="28"/>
        </w:rPr>
        <w:t>首先讲第一个问题是：</w:t>
      </w:r>
    </w:p>
    <w:p w:rsidR="00082FD3" w:rsidRPr="00CB079B" w:rsidRDefault="00082FD3" w:rsidP="00082FD3">
      <w:pPr>
        <w:ind w:firstLine="570"/>
        <w:rPr>
          <w:rFonts w:ascii="华文楷体" w:eastAsia="华文楷体" w:hAnsi="华文楷体"/>
          <w:b/>
          <w:sz w:val="28"/>
          <w:szCs w:val="28"/>
          <w:rPrChange w:id="513" w:author="S-Yansong" w:date="2016-01-08T16:20:00Z">
            <w:rPr>
              <w:rFonts w:ascii="华文楷体" w:eastAsia="华文楷体" w:hAnsi="华文楷体"/>
              <w:sz w:val="28"/>
              <w:szCs w:val="28"/>
            </w:rPr>
          </w:rPrChange>
        </w:rPr>
      </w:pPr>
      <w:r w:rsidRPr="00CB079B">
        <w:rPr>
          <w:rFonts w:ascii="华文楷体" w:eastAsia="华文楷体" w:hAnsi="华文楷体" w:hint="eastAsia"/>
          <w:b/>
          <w:sz w:val="28"/>
          <w:szCs w:val="28"/>
          <w:rPrChange w:id="514" w:author="S-Yansong" w:date="2016-01-08T16:20:00Z">
            <w:rPr>
              <w:rFonts w:ascii="华文楷体" w:eastAsia="华文楷体" w:hAnsi="华文楷体" w:hint="eastAsia"/>
              <w:sz w:val="28"/>
              <w:szCs w:val="28"/>
            </w:rPr>
          </w:rPrChange>
        </w:rPr>
        <w:t>辛一、总说因果随存随灭之比喻：</w:t>
      </w:r>
    </w:p>
    <w:p w:rsidR="00082FD3" w:rsidRPr="00082FD3" w:rsidRDefault="00082FD3" w:rsidP="00082FD3">
      <w:pPr>
        <w:ind w:firstLine="570"/>
        <w:rPr>
          <w:rFonts w:ascii="华文楷体" w:eastAsia="华文楷体" w:hAnsi="华文楷体"/>
          <w:sz w:val="28"/>
          <w:szCs w:val="28"/>
        </w:rPr>
      </w:pPr>
      <w:r w:rsidRPr="00082FD3">
        <w:rPr>
          <w:rFonts w:ascii="华文楷体" w:eastAsia="华文楷体" w:hAnsi="华文楷体" w:hint="eastAsia"/>
          <w:sz w:val="28"/>
          <w:szCs w:val="28"/>
        </w:rPr>
        <w:lastRenderedPageBreak/>
        <w:t>就是说在</w:t>
      </w:r>
      <w:proofErr w:type="gramStart"/>
      <w:r w:rsidRPr="00082FD3">
        <w:rPr>
          <w:rFonts w:ascii="华文楷体" w:eastAsia="华文楷体" w:hAnsi="华文楷体" w:hint="eastAsia"/>
          <w:sz w:val="28"/>
          <w:szCs w:val="28"/>
        </w:rPr>
        <w:t>这个科判当中</w:t>
      </w:r>
      <w:proofErr w:type="gramEnd"/>
      <w:r w:rsidRPr="00082FD3">
        <w:rPr>
          <w:rFonts w:ascii="华文楷体" w:eastAsia="华文楷体" w:hAnsi="华文楷体" w:hint="eastAsia"/>
          <w:sz w:val="28"/>
          <w:szCs w:val="28"/>
        </w:rPr>
        <w:t>，一方面是讲到了因果随存随灭的意</w:t>
      </w:r>
      <w:moveToRangeStart w:id="515" w:author="S-Yansong" w:date="2016-01-12T08:48:00Z" w:name="move440351826"/>
      <w:moveTo w:id="516" w:author="S-Yansong" w:date="2016-01-12T08:48:00Z">
        <w:r w:rsidR="00907E74" w:rsidRPr="00082FD3">
          <w:rPr>
            <w:rFonts w:ascii="华文楷体" w:eastAsia="华文楷体" w:hAnsi="华文楷体" w:hint="eastAsia"/>
            <w:sz w:val="28"/>
            <w:szCs w:val="28"/>
          </w:rPr>
          <w:t>义，一方面是通过比喻来说明因果随存随灭的问题。</w:t>
        </w:r>
      </w:moveTo>
      <w:moveToRangeEnd w:id="515"/>
    </w:p>
    <w:p w:rsidR="00082FD3" w:rsidRPr="00082FD3" w:rsidRDefault="00082FD3" w:rsidP="00082FD3">
      <w:pPr>
        <w:ind w:firstLine="570"/>
        <w:rPr>
          <w:rFonts w:ascii="华文楷体" w:eastAsia="华文楷体" w:hAnsi="华文楷体"/>
          <w:sz w:val="28"/>
          <w:szCs w:val="28"/>
        </w:rPr>
      </w:pPr>
      <w:moveFromRangeStart w:id="517" w:author="S-Yansong" w:date="2016-01-12T08:48:00Z" w:name="move440351826"/>
      <w:moveFrom w:id="518" w:author="S-Yansong" w:date="2016-01-12T08:48:00Z">
        <w:r w:rsidRPr="00082FD3" w:rsidDel="00907E74">
          <w:rPr>
            <w:rFonts w:ascii="华文楷体" w:eastAsia="华文楷体" w:hAnsi="华文楷体" w:hint="eastAsia"/>
            <w:sz w:val="28"/>
            <w:szCs w:val="28"/>
          </w:rPr>
          <w:t>义，一方面是通过比喻来说明因果随存随灭的问题。</w:t>
        </w:r>
      </w:moveFrom>
      <w:moveFromRangeEnd w:id="517"/>
    </w:p>
    <w:p w:rsidR="00082FD3" w:rsidRPr="00187605" w:rsidRDefault="00082FD3">
      <w:pPr>
        <w:ind w:firstLine="570"/>
        <w:jc w:val="center"/>
        <w:rPr>
          <w:rFonts w:ascii="黑体" w:eastAsia="黑体" w:hAnsi="黑体"/>
          <w:sz w:val="28"/>
          <w:szCs w:val="28"/>
          <w:rPrChange w:id="519" w:author="S-Yansong" w:date="2016-01-08T16:20:00Z">
            <w:rPr>
              <w:rFonts w:ascii="华文楷体" w:eastAsia="华文楷体" w:hAnsi="华文楷体"/>
              <w:sz w:val="28"/>
              <w:szCs w:val="28"/>
            </w:rPr>
          </w:rPrChange>
        </w:rPr>
        <w:pPrChange w:id="520" w:author="S-Yansong" w:date="2016-01-08T16:20:00Z">
          <w:pPr>
            <w:ind w:firstLine="570"/>
          </w:pPr>
        </w:pPrChange>
      </w:pPr>
      <w:r w:rsidRPr="00187605">
        <w:rPr>
          <w:rFonts w:ascii="黑体" w:eastAsia="黑体" w:hAnsi="黑体" w:hint="eastAsia"/>
          <w:sz w:val="28"/>
          <w:szCs w:val="28"/>
          <w:rPrChange w:id="521" w:author="S-Yansong" w:date="2016-01-08T16:20:00Z">
            <w:rPr>
              <w:rFonts w:ascii="华文楷体" w:eastAsia="华文楷体" w:hAnsi="华文楷体" w:hint="eastAsia"/>
              <w:sz w:val="28"/>
              <w:szCs w:val="28"/>
            </w:rPr>
          </w:rPrChange>
        </w:rPr>
        <w:t>清净之因中，所生诸果净，</w:t>
      </w:r>
    </w:p>
    <w:p w:rsidR="00082FD3" w:rsidRPr="00187605" w:rsidRDefault="00082FD3">
      <w:pPr>
        <w:ind w:firstLine="570"/>
        <w:jc w:val="center"/>
        <w:rPr>
          <w:rFonts w:ascii="黑体" w:eastAsia="黑体" w:hAnsi="黑体"/>
          <w:sz w:val="28"/>
          <w:szCs w:val="28"/>
          <w:rPrChange w:id="522" w:author="S-Yansong" w:date="2016-01-08T16:20:00Z">
            <w:rPr>
              <w:rFonts w:ascii="华文楷体" w:eastAsia="华文楷体" w:hAnsi="华文楷体"/>
              <w:sz w:val="28"/>
              <w:szCs w:val="28"/>
            </w:rPr>
          </w:rPrChange>
        </w:rPr>
        <w:pPrChange w:id="523" w:author="S-Yansong" w:date="2016-01-08T16:20:00Z">
          <w:pPr>
            <w:ind w:firstLine="570"/>
          </w:pPr>
        </w:pPrChange>
      </w:pPr>
      <w:r w:rsidRPr="00187605">
        <w:rPr>
          <w:rFonts w:ascii="黑体" w:eastAsia="黑体" w:hAnsi="黑体" w:hint="eastAsia"/>
          <w:sz w:val="28"/>
          <w:szCs w:val="28"/>
          <w:rPrChange w:id="524" w:author="S-Yansong" w:date="2016-01-08T16:20:00Z">
            <w:rPr>
              <w:rFonts w:ascii="华文楷体" w:eastAsia="华文楷体" w:hAnsi="华文楷体" w:hint="eastAsia"/>
              <w:sz w:val="28"/>
              <w:szCs w:val="28"/>
            </w:rPr>
          </w:rPrChange>
        </w:rPr>
        <w:t>如正见所生，</w:t>
      </w:r>
      <w:proofErr w:type="gramStart"/>
      <w:r w:rsidRPr="00187605">
        <w:rPr>
          <w:rFonts w:ascii="黑体" w:eastAsia="黑体" w:hAnsi="黑体" w:hint="eastAsia"/>
          <w:sz w:val="28"/>
          <w:szCs w:val="28"/>
          <w:rPrChange w:id="525" w:author="S-Yansong" w:date="2016-01-08T16:20:00Z">
            <w:rPr>
              <w:rFonts w:ascii="华文楷体" w:eastAsia="华文楷体" w:hAnsi="华文楷体" w:hint="eastAsia"/>
              <w:sz w:val="28"/>
              <w:szCs w:val="28"/>
            </w:rPr>
          </w:rPrChange>
        </w:rPr>
        <w:t>戒支等</w:t>
      </w:r>
      <w:proofErr w:type="gramEnd"/>
      <w:r w:rsidRPr="00187605">
        <w:rPr>
          <w:rFonts w:ascii="黑体" w:eastAsia="黑体" w:hAnsi="黑体" w:hint="eastAsia"/>
          <w:sz w:val="28"/>
          <w:szCs w:val="28"/>
          <w:rPrChange w:id="526" w:author="S-Yansong" w:date="2016-01-08T16:20:00Z">
            <w:rPr>
              <w:rFonts w:ascii="华文楷体" w:eastAsia="华文楷体" w:hAnsi="华文楷体" w:hint="eastAsia"/>
              <w:sz w:val="28"/>
              <w:szCs w:val="28"/>
            </w:rPr>
          </w:rPrChange>
        </w:rPr>
        <w:t>清净。</w:t>
      </w:r>
    </w:p>
    <w:p w:rsidR="00082FD3" w:rsidRPr="00187605" w:rsidRDefault="00082FD3">
      <w:pPr>
        <w:ind w:firstLine="570"/>
        <w:jc w:val="center"/>
        <w:rPr>
          <w:rFonts w:ascii="黑体" w:eastAsia="黑体" w:hAnsi="黑体"/>
          <w:sz w:val="28"/>
          <w:szCs w:val="28"/>
          <w:rPrChange w:id="527" w:author="S-Yansong" w:date="2016-01-08T16:20:00Z">
            <w:rPr>
              <w:rFonts w:ascii="华文楷体" w:eastAsia="华文楷体" w:hAnsi="华文楷体"/>
              <w:sz w:val="28"/>
              <w:szCs w:val="28"/>
            </w:rPr>
          </w:rPrChange>
        </w:rPr>
        <w:pPrChange w:id="528" w:author="S-Yansong" w:date="2016-01-08T16:20:00Z">
          <w:pPr>
            <w:ind w:firstLine="570"/>
          </w:pPr>
        </w:pPrChange>
      </w:pPr>
      <w:r w:rsidRPr="00187605">
        <w:rPr>
          <w:rFonts w:ascii="黑体" w:eastAsia="黑体" w:hAnsi="黑体" w:hint="eastAsia"/>
          <w:sz w:val="28"/>
          <w:szCs w:val="28"/>
          <w:rPrChange w:id="529" w:author="S-Yansong" w:date="2016-01-08T16:20:00Z">
            <w:rPr>
              <w:rFonts w:ascii="华文楷体" w:eastAsia="华文楷体" w:hAnsi="华文楷体" w:hint="eastAsia"/>
              <w:sz w:val="28"/>
              <w:szCs w:val="28"/>
            </w:rPr>
          </w:rPrChange>
        </w:rPr>
        <w:t>如是因不净，所生果非净，</w:t>
      </w:r>
    </w:p>
    <w:p w:rsidR="00082FD3" w:rsidRPr="00187605" w:rsidRDefault="00082FD3">
      <w:pPr>
        <w:ind w:firstLine="570"/>
        <w:jc w:val="center"/>
        <w:rPr>
          <w:rFonts w:ascii="黑体" w:eastAsia="黑体" w:hAnsi="黑体"/>
          <w:sz w:val="28"/>
          <w:szCs w:val="28"/>
          <w:rPrChange w:id="530" w:author="S-Yansong" w:date="2016-01-08T16:20:00Z">
            <w:rPr>
              <w:rFonts w:ascii="华文楷体" w:eastAsia="华文楷体" w:hAnsi="华文楷体"/>
              <w:sz w:val="28"/>
              <w:szCs w:val="28"/>
            </w:rPr>
          </w:rPrChange>
        </w:rPr>
        <w:pPrChange w:id="531" w:author="S-Yansong" w:date="2016-01-08T16:20:00Z">
          <w:pPr>
            <w:ind w:firstLine="570"/>
          </w:pPr>
        </w:pPrChange>
      </w:pPr>
      <w:r w:rsidRPr="00187605">
        <w:rPr>
          <w:rFonts w:ascii="黑体" w:eastAsia="黑体" w:hAnsi="黑体" w:hint="eastAsia"/>
          <w:sz w:val="28"/>
          <w:szCs w:val="28"/>
          <w:rPrChange w:id="532" w:author="S-Yansong" w:date="2016-01-08T16:20:00Z">
            <w:rPr>
              <w:rFonts w:ascii="华文楷体" w:eastAsia="华文楷体" w:hAnsi="华文楷体" w:hint="eastAsia"/>
              <w:sz w:val="28"/>
              <w:szCs w:val="28"/>
            </w:rPr>
          </w:rPrChange>
        </w:rPr>
        <w:t>如由</w:t>
      </w:r>
      <w:proofErr w:type="gramStart"/>
      <w:r w:rsidRPr="00187605">
        <w:rPr>
          <w:rFonts w:ascii="黑体" w:eastAsia="黑体" w:hAnsi="黑体" w:hint="eastAsia"/>
          <w:sz w:val="28"/>
          <w:szCs w:val="28"/>
          <w:rPrChange w:id="533" w:author="S-Yansong" w:date="2016-01-08T16:20:00Z">
            <w:rPr>
              <w:rFonts w:ascii="华文楷体" w:eastAsia="华文楷体" w:hAnsi="华文楷体" w:hint="eastAsia"/>
              <w:sz w:val="28"/>
              <w:szCs w:val="28"/>
            </w:rPr>
          </w:rPrChange>
        </w:rPr>
        <w:t>邪见力</w:t>
      </w:r>
      <w:proofErr w:type="gramEnd"/>
      <w:r w:rsidRPr="00187605">
        <w:rPr>
          <w:rFonts w:ascii="黑体" w:eastAsia="黑体" w:hAnsi="黑体" w:hint="eastAsia"/>
          <w:sz w:val="28"/>
          <w:szCs w:val="28"/>
          <w:rPrChange w:id="534" w:author="S-Yansong" w:date="2016-01-08T16:20:00Z">
            <w:rPr>
              <w:rFonts w:ascii="华文楷体" w:eastAsia="华文楷体" w:hAnsi="华文楷体" w:hint="eastAsia"/>
              <w:sz w:val="28"/>
              <w:szCs w:val="28"/>
            </w:rPr>
          </w:rPrChange>
        </w:rPr>
        <w:t>，所生邪淫等。</w:t>
      </w:r>
    </w:p>
    <w:p w:rsidR="00C65175" w:rsidRPr="00082FD3" w:rsidDel="00C65175" w:rsidRDefault="00082FD3" w:rsidP="00C65175">
      <w:pPr>
        <w:ind w:firstLine="570"/>
        <w:rPr>
          <w:del w:id="535" w:author="S-Yansong" w:date="2016-01-08T16:21:00Z"/>
          <w:moveTo w:id="536" w:author="S-Yansong" w:date="2016-01-08T16:21:00Z"/>
          <w:rFonts w:ascii="华文楷体" w:eastAsia="华文楷体" w:hAnsi="华文楷体"/>
          <w:sz w:val="28"/>
          <w:szCs w:val="28"/>
        </w:rPr>
      </w:pPr>
      <w:r w:rsidRPr="00082FD3">
        <w:rPr>
          <w:rFonts w:ascii="华文楷体" w:eastAsia="华文楷体" w:hAnsi="华文楷体" w:hint="eastAsia"/>
          <w:sz w:val="28"/>
          <w:szCs w:val="28"/>
        </w:rPr>
        <w:t>那么首先是，就是说是讲第一个颂词。第一个颂词讲到了因果</w:t>
      </w:r>
      <w:moveToRangeStart w:id="537" w:author="S-Yansong" w:date="2016-01-08T16:21:00Z" w:name="move440033422"/>
      <w:moveTo w:id="538" w:author="S-Yansong" w:date="2016-01-08T16:21:00Z">
        <w:r w:rsidR="00C65175" w:rsidRPr="00082FD3">
          <w:rPr>
            <w:rFonts w:ascii="华文楷体" w:eastAsia="华文楷体" w:hAnsi="华文楷体" w:hint="eastAsia"/>
            <w:sz w:val="28"/>
            <w:szCs w:val="28"/>
          </w:rPr>
          <w:t>随生随灭，而且是清净的因和清净</w:t>
        </w:r>
        <w:proofErr w:type="gramStart"/>
        <w:r w:rsidR="00C65175" w:rsidRPr="00082FD3">
          <w:rPr>
            <w:rFonts w:ascii="华文楷体" w:eastAsia="华文楷体" w:hAnsi="华文楷体" w:hint="eastAsia"/>
            <w:sz w:val="28"/>
            <w:szCs w:val="28"/>
          </w:rPr>
          <w:t>的果随生</w:t>
        </w:r>
        <w:proofErr w:type="gramEnd"/>
        <w:r w:rsidR="00C65175" w:rsidRPr="00082FD3">
          <w:rPr>
            <w:rFonts w:ascii="华文楷体" w:eastAsia="华文楷体" w:hAnsi="华文楷体" w:hint="eastAsia"/>
            <w:sz w:val="28"/>
            <w:szCs w:val="28"/>
          </w:rPr>
          <w:t>随灭的关系。</w:t>
        </w:r>
        <w:del w:id="539" w:author="S-Yansong" w:date="2016-01-12T08:48:00Z">
          <w:r w:rsidR="00C65175" w:rsidRPr="00082FD3" w:rsidDel="00907E74">
            <w:rPr>
              <w:rFonts w:ascii="华文楷体" w:eastAsia="华文楷体" w:hAnsi="华文楷体" w:hint="eastAsia"/>
              <w:sz w:val="28"/>
              <w:szCs w:val="28"/>
            </w:rPr>
            <w:delText>然后</w:delText>
          </w:r>
        </w:del>
      </w:moveTo>
      <w:ins w:id="540" w:author="S-Yansong" w:date="2016-01-12T08:48:00Z">
        <w:r w:rsidR="00907E74">
          <w:rPr>
            <w:rFonts w:ascii="华文楷体" w:eastAsia="华文楷体" w:hAnsi="华文楷体" w:hint="eastAsia"/>
            <w:sz w:val="28"/>
            <w:szCs w:val="28"/>
          </w:rPr>
          <w:t>那么</w:t>
        </w:r>
      </w:ins>
      <w:moveTo w:id="541" w:author="S-Yansong" w:date="2016-01-08T16:21:00Z">
        <w:r w:rsidR="00C65175" w:rsidRPr="00082FD3">
          <w:rPr>
            <w:rFonts w:ascii="华文楷体" w:eastAsia="华文楷体" w:hAnsi="华文楷体" w:hint="eastAsia"/>
            <w:sz w:val="28"/>
            <w:szCs w:val="28"/>
          </w:rPr>
          <w:t>就是</w:t>
        </w:r>
      </w:moveTo>
      <w:ins w:id="542" w:author="S-Yansong" w:date="2016-01-08T16:21:00Z">
        <w:r w:rsidR="00C65175" w:rsidRPr="00082FD3">
          <w:rPr>
            <w:rFonts w:ascii="华文楷体" w:eastAsia="华文楷体" w:hAnsi="华文楷体" w:hint="eastAsia"/>
            <w:sz w:val="28"/>
            <w:szCs w:val="28"/>
          </w:rPr>
          <w:t>说是清净的因中所生诸果净，这个是讲意义。如果你的这个因它存在，或者说你的因是一个清净的因的话，那么它就会有果，而且它的果也是会清净。这方面就是讲它的因如果是清净的，它</w:t>
        </w:r>
        <w:proofErr w:type="gramStart"/>
        <w:r w:rsidR="00C65175" w:rsidRPr="00082FD3">
          <w:rPr>
            <w:rFonts w:ascii="华文楷体" w:eastAsia="华文楷体" w:hAnsi="华文楷体" w:hint="eastAsia"/>
            <w:sz w:val="28"/>
            <w:szCs w:val="28"/>
          </w:rPr>
          <w:t>的果法也会</w:t>
        </w:r>
        <w:proofErr w:type="gramEnd"/>
        <w:r w:rsidR="00C65175" w:rsidRPr="00082FD3">
          <w:rPr>
            <w:rFonts w:ascii="华文楷体" w:eastAsia="华文楷体" w:hAnsi="华文楷体" w:hint="eastAsia"/>
            <w:sz w:val="28"/>
            <w:szCs w:val="28"/>
          </w:rPr>
          <w:t>是清净的。</w:t>
        </w:r>
      </w:ins>
    </w:p>
    <w:moveToRangeEnd w:id="537"/>
    <w:p w:rsidR="00082FD3" w:rsidRPr="00082FD3" w:rsidDel="00C65175" w:rsidRDefault="00082FD3">
      <w:pPr>
        <w:rPr>
          <w:del w:id="543" w:author="S-Yansong" w:date="2016-01-08T16:21:00Z"/>
          <w:rFonts w:ascii="华文楷体" w:eastAsia="华文楷体" w:hAnsi="华文楷体"/>
          <w:sz w:val="28"/>
          <w:szCs w:val="28"/>
        </w:rPr>
        <w:pPrChange w:id="544" w:author="S-Yansong" w:date="2016-01-08T16:22:00Z">
          <w:pPr>
            <w:ind w:firstLine="570"/>
          </w:pPr>
        </w:pPrChange>
      </w:pPr>
    </w:p>
    <w:p w:rsidR="00082FD3" w:rsidRPr="00082FD3" w:rsidDel="00C65175" w:rsidRDefault="00082FD3">
      <w:pPr>
        <w:rPr>
          <w:del w:id="545" w:author="S-Yansong" w:date="2016-01-08T16:21:00Z"/>
          <w:moveFrom w:id="546" w:author="S-Yansong" w:date="2016-01-08T16:21:00Z"/>
          <w:rFonts w:ascii="华文楷体" w:eastAsia="华文楷体" w:hAnsi="华文楷体"/>
          <w:sz w:val="28"/>
          <w:szCs w:val="28"/>
        </w:rPr>
        <w:pPrChange w:id="547" w:author="S-Yansong" w:date="2016-01-08T16:28:00Z">
          <w:pPr>
            <w:ind w:firstLine="570"/>
          </w:pPr>
        </w:pPrChange>
      </w:pPr>
      <w:moveFromRangeStart w:id="548" w:author="S-Yansong" w:date="2016-01-08T16:21:00Z" w:name="move440033422"/>
      <w:moveFrom w:id="549" w:author="S-Yansong" w:date="2016-01-08T16:21:00Z">
        <w:del w:id="550" w:author="S-Yansong" w:date="2016-01-08T16:21:00Z">
          <w:r w:rsidRPr="00082FD3" w:rsidDel="00C65175">
            <w:rPr>
              <w:rFonts w:ascii="华文楷体" w:eastAsia="华文楷体" w:hAnsi="华文楷体" w:hint="eastAsia"/>
              <w:sz w:val="28"/>
              <w:szCs w:val="28"/>
            </w:rPr>
            <w:delText>随生随灭，而且是清净的因和清净的果随生随灭的关系。然后就是</w:delText>
          </w:r>
        </w:del>
      </w:moveFrom>
    </w:p>
    <w:moveFromRangeEnd w:id="548"/>
    <w:p w:rsidR="00082FD3" w:rsidRPr="00082FD3" w:rsidDel="00C65175" w:rsidRDefault="00082FD3">
      <w:pPr>
        <w:rPr>
          <w:del w:id="551" w:author="S-Yansong" w:date="2016-01-08T16:21:00Z"/>
          <w:rFonts w:ascii="华文楷体" w:eastAsia="华文楷体" w:hAnsi="华文楷体"/>
          <w:sz w:val="28"/>
          <w:szCs w:val="28"/>
        </w:rPr>
        <w:pPrChange w:id="552" w:author="S-Yansong" w:date="2016-01-08T16:28:00Z">
          <w:pPr>
            <w:ind w:firstLine="570"/>
          </w:pPr>
        </w:pPrChange>
      </w:pPr>
      <w:del w:id="553" w:author="S-Yansong" w:date="2016-01-08T16:21:00Z">
        <w:r w:rsidRPr="00082FD3" w:rsidDel="00C65175">
          <w:rPr>
            <w:rFonts w:ascii="华文楷体" w:eastAsia="华文楷体" w:hAnsi="华文楷体" w:hint="eastAsia"/>
            <w:sz w:val="28"/>
            <w:szCs w:val="28"/>
          </w:rPr>
          <w:delText>说是清净的因中所生诸果净，这个是讲意义。如果你的这个因它存</w:delText>
        </w:r>
      </w:del>
    </w:p>
    <w:p w:rsidR="00082FD3" w:rsidRPr="00082FD3" w:rsidDel="00C65175" w:rsidRDefault="00082FD3">
      <w:pPr>
        <w:rPr>
          <w:del w:id="554" w:author="S-Yansong" w:date="2016-01-08T16:21:00Z"/>
          <w:rFonts w:ascii="华文楷体" w:eastAsia="华文楷体" w:hAnsi="华文楷体"/>
          <w:sz w:val="28"/>
          <w:szCs w:val="28"/>
        </w:rPr>
        <w:pPrChange w:id="555" w:author="S-Yansong" w:date="2016-01-08T16:28:00Z">
          <w:pPr>
            <w:ind w:firstLine="570"/>
          </w:pPr>
        </w:pPrChange>
      </w:pPr>
      <w:del w:id="556" w:author="S-Yansong" w:date="2016-01-08T16:21:00Z">
        <w:r w:rsidRPr="00082FD3" w:rsidDel="00C65175">
          <w:rPr>
            <w:rFonts w:ascii="华文楷体" w:eastAsia="华文楷体" w:hAnsi="华文楷体" w:hint="eastAsia"/>
            <w:sz w:val="28"/>
            <w:szCs w:val="28"/>
          </w:rPr>
          <w:delText>在，或者说你的因是一个清净的因的话，那么它就会有果，而且它</w:delText>
        </w:r>
      </w:del>
    </w:p>
    <w:p w:rsidR="00082FD3" w:rsidRPr="00082FD3" w:rsidDel="00C65175" w:rsidRDefault="00082FD3">
      <w:pPr>
        <w:rPr>
          <w:del w:id="557" w:author="S-Yansong" w:date="2016-01-08T16:21:00Z"/>
          <w:rFonts w:ascii="华文楷体" w:eastAsia="华文楷体" w:hAnsi="华文楷体"/>
          <w:sz w:val="28"/>
          <w:szCs w:val="28"/>
        </w:rPr>
        <w:pPrChange w:id="558" w:author="S-Yansong" w:date="2016-01-08T16:28:00Z">
          <w:pPr>
            <w:ind w:firstLine="570"/>
          </w:pPr>
        </w:pPrChange>
      </w:pPr>
      <w:del w:id="559" w:author="S-Yansong" w:date="2016-01-08T16:21:00Z">
        <w:r w:rsidRPr="00082FD3" w:rsidDel="00C65175">
          <w:rPr>
            <w:rFonts w:ascii="华文楷体" w:eastAsia="华文楷体" w:hAnsi="华文楷体" w:hint="eastAsia"/>
            <w:sz w:val="28"/>
            <w:szCs w:val="28"/>
          </w:rPr>
          <w:delText>的果也是会清净。这方面就是讲它的因如果是清净的，它的果法也会是清净的。</w:delText>
        </w:r>
      </w:del>
    </w:p>
    <w:p w:rsidR="00082FD3" w:rsidRPr="00082FD3" w:rsidRDefault="00082FD3" w:rsidP="00082FD3">
      <w:pPr>
        <w:ind w:firstLine="570"/>
        <w:rPr>
          <w:rFonts w:ascii="华文楷体" w:eastAsia="华文楷体" w:hAnsi="华文楷体"/>
          <w:sz w:val="28"/>
          <w:szCs w:val="28"/>
        </w:rPr>
      </w:pPr>
      <w:del w:id="560" w:author="S-Yansong" w:date="2016-01-12T08:49:00Z">
        <w:r w:rsidRPr="00082FD3" w:rsidDel="0052310D">
          <w:rPr>
            <w:rFonts w:ascii="华文楷体" w:eastAsia="华文楷体" w:hAnsi="华文楷体" w:hint="eastAsia"/>
            <w:sz w:val="28"/>
            <w:szCs w:val="28"/>
          </w:rPr>
          <w:delText>第三句第四句是讲比喻，如正见所生，戒支等清净。比如说</w:delText>
        </w:r>
      </w:del>
      <w:del w:id="561" w:author="S-Yansong" w:date="2016-01-08T16:22:00Z">
        <w:r w:rsidRPr="00082FD3" w:rsidDel="00C65175">
          <w:rPr>
            <w:rFonts w:ascii="华文楷体" w:eastAsia="华文楷体" w:hAnsi="华文楷体" w:hint="eastAsia"/>
            <w:sz w:val="28"/>
            <w:szCs w:val="28"/>
          </w:rPr>
          <w:delText>，</w:delText>
        </w:r>
      </w:del>
    </w:p>
    <w:p w:rsidR="00C65175" w:rsidRPr="00C65175" w:rsidDel="00C65175" w:rsidRDefault="0052310D" w:rsidP="00E51F46">
      <w:pPr>
        <w:tabs>
          <w:tab w:val="left" w:pos="3402"/>
        </w:tabs>
        <w:ind w:firstLine="570"/>
        <w:rPr>
          <w:del w:id="562" w:author="S-Yansong" w:date="2016-01-08T16:22:00Z"/>
          <w:moveTo w:id="563" w:author="S-Yansong" w:date="2016-01-08T16:22:00Z"/>
          <w:rFonts w:ascii="华文楷体" w:eastAsia="华文楷体" w:hAnsi="华文楷体"/>
          <w:sz w:val="28"/>
          <w:szCs w:val="28"/>
        </w:rPr>
        <w:pPrChange w:id="564" w:author="S-Yansong" w:date="2016-01-12T08:51:00Z">
          <w:pPr>
            <w:ind w:firstLine="570"/>
          </w:pPr>
        </w:pPrChange>
      </w:pPr>
      <w:ins w:id="565" w:author="S-Yansong" w:date="2016-01-12T08:49:00Z">
        <w:r>
          <w:rPr>
            <w:rFonts w:ascii="华文楷体" w:eastAsia="华文楷体" w:hAnsi="华文楷体" w:hint="eastAsia"/>
            <w:sz w:val="28"/>
            <w:szCs w:val="28"/>
          </w:rPr>
          <w:t>第三句第四句是讲比喻：</w:t>
        </w:r>
        <w:r>
          <w:rPr>
            <w:rFonts w:ascii="华文楷体" w:eastAsia="华文楷体" w:hAnsi="华文楷体" w:hint="eastAsia"/>
            <w:sz w:val="28"/>
            <w:szCs w:val="28"/>
          </w:rPr>
          <w:t>“</w:t>
        </w:r>
        <w:r w:rsidRPr="00082FD3">
          <w:rPr>
            <w:rFonts w:ascii="华文楷体" w:eastAsia="华文楷体" w:hAnsi="华文楷体" w:hint="eastAsia"/>
            <w:sz w:val="28"/>
            <w:szCs w:val="28"/>
          </w:rPr>
          <w:t>如正见所生，戒支等清净</w:t>
        </w:r>
        <w:r>
          <w:rPr>
            <w:rFonts w:ascii="华文楷体" w:eastAsia="华文楷体" w:hAnsi="华文楷体" w:hint="eastAsia"/>
            <w:sz w:val="28"/>
            <w:szCs w:val="28"/>
          </w:rPr>
          <w:t>”</w:t>
        </w:r>
        <w:r w:rsidRPr="00082FD3">
          <w:rPr>
            <w:rFonts w:ascii="华文楷体" w:eastAsia="华文楷体" w:hAnsi="华文楷体" w:hint="eastAsia"/>
            <w:sz w:val="28"/>
            <w:szCs w:val="28"/>
          </w:rPr>
          <w:t>。比如说</w:t>
        </w:r>
        <w:r>
          <w:rPr>
            <w:rFonts w:ascii="华文楷体" w:eastAsia="华文楷体" w:hAnsi="华文楷体" w:hint="eastAsia"/>
            <w:sz w:val="28"/>
            <w:szCs w:val="28"/>
          </w:rPr>
          <w:t>：</w:t>
        </w:r>
      </w:ins>
      <w:r w:rsidR="00082FD3" w:rsidRPr="00082FD3">
        <w:rPr>
          <w:rFonts w:ascii="华文楷体" w:eastAsia="华文楷体" w:hAnsi="华文楷体" w:hint="eastAsia"/>
          <w:sz w:val="28"/>
          <w:szCs w:val="28"/>
        </w:rPr>
        <w:t>前面所讲的清净的因，那么这个清净的因如何来理解呢？我们以正</w:t>
      </w:r>
      <w:moveToRangeStart w:id="566" w:author="S-Yansong" w:date="2016-01-08T16:22:00Z" w:name="move440033467"/>
      <w:moveTo w:id="567" w:author="S-Yansong" w:date="2016-01-08T16:22:00Z">
        <w:r w:rsidR="00C65175" w:rsidRPr="00082FD3">
          <w:rPr>
            <w:rFonts w:ascii="华文楷体" w:eastAsia="华文楷体" w:hAnsi="华文楷体" w:hint="eastAsia"/>
            <w:sz w:val="28"/>
            <w:szCs w:val="28"/>
          </w:rPr>
          <w:t>见</w:t>
        </w:r>
        <w:r w:rsidR="00C65175" w:rsidRPr="00082FD3">
          <w:rPr>
            <w:rFonts w:ascii="华文楷体" w:eastAsia="华文楷体" w:hAnsi="华文楷体" w:hint="eastAsia"/>
            <w:sz w:val="28"/>
            <w:szCs w:val="28"/>
          </w:rPr>
          <w:lastRenderedPageBreak/>
          <w:t>来为</w:t>
        </w:r>
        <w:proofErr w:type="gramStart"/>
        <w:r w:rsidR="00C65175" w:rsidRPr="00082FD3">
          <w:rPr>
            <w:rFonts w:ascii="华文楷体" w:eastAsia="华文楷体" w:hAnsi="华文楷体" w:hint="eastAsia"/>
            <w:sz w:val="28"/>
            <w:szCs w:val="28"/>
          </w:rPr>
          <w:t>依止说</w:t>
        </w:r>
        <w:proofErr w:type="gramEnd"/>
        <w:r w:rsidR="00C65175" w:rsidRPr="00082FD3">
          <w:rPr>
            <w:rFonts w:ascii="华文楷体" w:eastAsia="华文楷体" w:hAnsi="华文楷体" w:hint="eastAsia"/>
            <w:sz w:val="28"/>
            <w:szCs w:val="28"/>
          </w:rPr>
          <w:t>。</w:t>
        </w:r>
        <w:del w:id="568" w:author="S-Yansong" w:date="2016-01-12T08:50:00Z">
          <w:r w:rsidR="00C65175" w:rsidRPr="00082FD3" w:rsidDel="00FC1534">
            <w:rPr>
              <w:rFonts w:ascii="华文楷体" w:eastAsia="华文楷体" w:hAnsi="华文楷体" w:hint="eastAsia"/>
              <w:sz w:val="28"/>
              <w:szCs w:val="28"/>
            </w:rPr>
            <w:delText>然后</w:delText>
          </w:r>
        </w:del>
      </w:moveTo>
      <w:ins w:id="569" w:author="S-Yansong" w:date="2016-01-12T08:50:00Z">
        <w:r w:rsidR="00FC1534">
          <w:rPr>
            <w:rFonts w:ascii="华文楷体" w:eastAsia="华文楷体" w:hAnsi="华文楷体" w:hint="eastAsia"/>
            <w:sz w:val="28"/>
            <w:szCs w:val="28"/>
          </w:rPr>
          <w:t>那么</w:t>
        </w:r>
      </w:ins>
      <w:moveTo w:id="570" w:author="S-Yansong" w:date="2016-01-08T16:22:00Z">
        <w:r w:rsidR="00C65175" w:rsidRPr="00082FD3">
          <w:rPr>
            <w:rFonts w:ascii="华文楷体" w:eastAsia="华文楷体" w:hAnsi="华文楷体" w:hint="eastAsia"/>
            <w:sz w:val="28"/>
            <w:szCs w:val="28"/>
          </w:rPr>
          <w:t>以正见为例说明的时候，正见就是一种清净的</w:t>
        </w:r>
      </w:moveTo>
      <w:ins w:id="571" w:author="S-Yansong" w:date="2016-01-08T16:22:00Z">
        <w:r w:rsidR="00C65175" w:rsidRPr="00082FD3">
          <w:rPr>
            <w:rFonts w:ascii="华文楷体" w:eastAsia="华文楷体" w:hAnsi="华文楷体" w:hint="eastAsia"/>
            <w:sz w:val="28"/>
            <w:szCs w:val="28"/>
          </w:rPr>
          <w:t>因，认为一切因果是存在的</w:t>
        </w:r>
      </w:ins>
      <w:ins w:id="572" w:author="S-Yansong" w:date="2016-01-12T08:50:00Z">
        <w:r w:rsidR="00FC1534">
          <w:rPr>
            <w:rFonts w:ascii="华文楷体" w:eastAsia="华文楷体" w:hAnsi="华文楷体" w:hint="eastAsia"/>
            <w:sz w:val="28"/>
            <w:szCs w:val="28"/>
          </w:rPr>
          <w:t>，</w:t>
        </w:r>
      </w:ins>
      <w:ins w:id="573" w:author="S-Yansong" w:date="2016-01-08T16:22:00Z">
        <w:r w:rsidR="00C65175" w:rsidRPr="00082FD3">
          <w:rPr>
            <w:rFonts w:ascii="华文楷体" w:eastAsia="华文楷体" w:hAnsi="华文楷体" w:hint="eastAsia"/>
            <w:sz w:val="28"/>
            <w:szCs w:val="28"/>
          </w:rPr>
          <w:t>而且如果你修持善法，能够得到安乐。像这样有这样清净的因，有这个正见，他就会</w:t>
        </w:r>
        <w:proofErr w:type="gramStart"/>
        <w:r w:rsidR="00C65175" w:rsidRPr="00082FD3">
          <w:rPr>
            <w:rFonts w:ascii="华文楷体" w:eastAsia="华文楷体" w:hAnsi="华文楷体" w:hint="eastAsia"/>
            <w:sz w:val="28"/>
            <w:szCs w:val="28"/>
          </w:rPr>
          <w:t>产生戒支等</w:t>
        </w:r>
        <w:proofErr w:type="gramEnd"/>
        <w:r w:rsidR="00C65175" w:rsidRPr="00082FD3">
          <w:rPr>
            <w:rFonts w:ascii="华文楷体" w:eastAsia="华文楷体" w:hAnsi="华文楷体" w:hint="eastAsia"/>
            <w:sz w:val="28"/>
            <w:szCs w:val="28"/>
          </w:rPr>
          <w:t>。</w:t>
        </w:r>
      </w:ins>
      <w:ins w:id="574" w:author="S-Yansong" w:date="2016-01-12T08:50:00Z">
        <w:r w:rsidR="00FC1534">
          <w:rPr>
            <w:rFonts w:ascii="华文楷体" w:eastAsia="华文楷体" w:hAnsi="华文楷体" w:hint="eastAsia"/>
            <w:sz w:val="28"/>
            <w:szCs w:val="28"/>
          </w:rPr>
          <w:t>那么</w:t>
        </w:r>
      </w:ins>
      <w:ins w:id="575" w:author="S-Yansong" w:date="2016-01-08T16:22:00Z">
        <w:r w:rsidR="00C65175" w:rsidRPr="00082FD3">
          <w:rPr>
            <w:rFonts w:ascii="华文楷体" w:eastAsia="华文楷体" w:hAnsi="华文楷体" w:hint="eastAsia"/>
            <w:sz w:val="28"/>
            <w:szCs w:val="28"/>
          </w:rPr>
          <w:t>就是说通过正见他</w:t>
        </w:r>
        <w:r w:rsidR="00FC1534">
          <w:rPr>
            <w:rFonts w:ascii="华文楷体" w:eastAsia="华文楷体" w:hAnsi="华文楷体" w:hint="eastAsia"/>
            <w:sz w:val="28"/>
            <w:szCs w:val="28"/>
          </w:rPr>
          <w:t>就会守持这个戒律。戒律，戒律支，还有不放逸</w:t>
        </w:r>
        <w:proofErr w:type="gramStart"/>
        <w:r w:rsidR="00FC1534">
          <w:rPr>
            <w:rFonts w:ascii="华文楷体" w:eastAsia="华文楷体" w:hAnsi="华文楷体" w:hint="eastAsia"/>
            <w:sz w:val="28"/>
            <w:szCs w:val="28"/>
          </w:rPr>
          <w:t>支等等</w:t>
        </w:r>
        <w:proofErr w:type="gramEnd"/>
        <w:r w:rsidR="00FC1534">
          <w:rPr>
            <w:rFonts w:ascii="华文楷体" w:eastAsia="华文楷体" w:hAnsi="华文楷体" w:hint="eastAsia"/>
            <w:sz w:val="28"/>
            <w:szCs w:val="28"/>
          </w:rPr>
          <w:t>这一切</w:t>
        </w:r>
        <w:proofErr w:type="gramStart"/>
        <w:r w:rsidR="00FC1534">
          <w:rPr>
            <w:rFonts w:ascii="华文楷体" w:eastAsia="华文楷体" w:hAnsi="华文楷体" w:hint="eastAsia"/>
            <w:sz w:val="28"/>
            <w:szCs w:val="28"/>
          </w:rPr>
          <w:t>的果法</w:t>
        </w:r>
      </w:ins>
      <w:ins w:id="576" w:author="S-Yansong" w:date="2016-01-12T08:51:00Z">
        <w:r w:rsidR="00FC1534">
          <w:rPr>
            <w:rFonts w:ascii="华文楷体" w:eastAsia="华文楷体" w:hAnsi="华文楷体" w:hint="eastAsia"/>
            <w:sz w:val="28"/>
            <w:szCs w:val="28"/>
          </w:rPr>
          <w:t>也会</w:t>
        </w:r>
        <w:proofErr w:type="gramEnd"/>
        <w:r w:rsidR="00FC1534">
          <w:rPr>
            <w:rFonts w:ascii="华文楷体" w:eastAsia="华文楷体" w:hAnsi="华文楷体" w:hint="eastAsia"/>
            <w:sz w:val="28"/>
            <w:szCs w:val="28"/>
          </w:rPr>
          <w:t>是</w:t>
        </w:r>
      </w:ins>
      <w:ins w:id="577" w:author="S-Yansong" w:date="2016-01-08T16:22:00Z">
        <w:r w:rsidR="00C65175" w:rsidRPr="00082FD3">
          <w:rPr>
            <w:rFonts w:ascii="华文楷体" w:eastAsia="华文楷体" w:hAnsi="华文楷体" w:hint="eastAsia"/>
            <w:sz w:val="28"/>
            <w:szCs w:val="28"/>
          </w:rPr>
          <w:t>清净的。所以说正见和戒律</w:t>
        </w:r>
        <w:r w:rsidR="00FC1534">
          <w:rPr>
            <w:rFonts w:ascii="华文楷体" w:eastAsia="华文楷体" w:hAnsi="华文楷体" w:hint="eastAsia"/>
            <w:sz w:val="28"/>
            <w:szCs w:val="28"/>
          </w:rPr>
          <w:t>是一种随从随灭的因果关系。相续当中如果有正见，他就会有清净的</w:t>
        </w:r>
      </w:ins>
      <w:ins w:id="578" w:author="S-Yansong" w:date="2016-01-12T08:51:00Z">
        <w:r w:rsidR="00FC1534">
          <w:rPr>
            <w:rFonts w:ascii="华文楷体" w:eastAsia="华文楷体" w:hAnsi="华文楷体" w:hint="eastAsia"/>
            <w:sz w:val="28"/>
            <w:szCs w:val="28"/>
          </w:rPr>
          <w:t>护戒</w:t>
        </w:r>
      </w:ins>
      <w:ins w:id="579" w:author="S-Yansong" w:date="2016-01-08T16:22:00Z">
        <w:r w:rsidR="00C65175" w:rsidRPr="00082FD3">
          <w:rPr>
            <w:rFonts w:ascii="华文楷体" w:eastAsia="华文楷体" w:hAnsi="华文楷体" w:hint="eastAsia"/>
            <w:sz w:val="28"/>
            <w:szCs w:val="28"/>
          </w:rPr>
          <w:t>。</w:t>
        </w:r>
      </w:ins>
    </w:p>
    <w:moveToRangeEnd w:id="566"/>
    <w:p w:rsidR="00082FD3" w:rsidRPr="00C65175" w:rsidDel="00C65175" w:rsidRDefault="00082FD3">
      <w:pPr>
        <w:rPr>
          <w:del w:id="580" w:author="S-Yansong" w:date="2016-01-08T16:22:00Z"/>
          <w:rFonts w:ascii="华文楷体" w:eastAsia="华文楷体" w:hAnsi="华文楷体"/>
          <w:sz w:val="28"/>
          <w:szCs w:val="28"/>
        </w:rPr>
        <w:pPrChange w:id="581" w:author="S-Yansong" w:date="2016-01-08T16:22:00Z">
          <w:pPr>
            <w:ind w:firstLine="570"/>
          </w:pPr>
        </w:pPrChange>
      </w:pPr>
    </w:p>
    <w:p w:rsidR="00082FD3" w:rsidRPr="00082FD3" w:rsidDel="00C65175" w:rsidRDefault="00082FD3">
      <w:pPr>
        <w:rPr>
          <w:del w:id="582" w:author="S-Yansong" w:date="2016-01-08T16:22:00Z"/>
          <w:moveFrom w:id="583" w:author="S-Yansong" w:date="2016-01-08T16:22:00Z"/>
          <w:rFonts w:ascii="华文楷体" w:eastAsia="华文楷体" w:hAnsi="华文楷体"/>
          <w:sz w:val="28"/>
          <w:szCs w:val="28"/>
        </w:rPr>
        <w:pPrChange w:id="584" w:author="S-Yansong" w:date="2016-01-08T16:22:00Z">
          <w:pPr>
            <w:ind w:firstLine="570"/>
          </w:pPr>
        </w:pPrChange>
      </w:pPr>
      <w:moveFromRangeStart w:id="585" w:author="S-Yansong" w:date="2016-01-08T16:22:00Z" w:name="move440033467"/>
      <w:moveFrom w:id="586" w:author="S-Yansong" w:date="2016-01-08T16:22:00Z">
        <w:del w:id="587" w:author="S-Yansong" w:date="2016-01-08T16:22:00Z">
          <w:r w:rsidRPr="00082FD3" w:rsidDel="00C65175">
            <w:rPr>
              <w:rFonts w:ascii="华文楷体" w:eastAsia="华文楷体" w:hAnsi="华文楷体" w:hint="eastAsia"/>
              <w:sz w:val="28"/>
              <w:szCs w:val="28"/>
            </w:rPr>
            <w:delText>见来为依止说。然后以正见为例说明的时候，正见就是一种清净的</w:delText>
          </w:r>
        </w:del>
      </w:moveFrom>
    </w:p>
    <w:moveFromRangeEnd w:id="585"/>
    <w:p w:rsidR="00082FD3" w:rsidRPr="00082FD3" w:rsidDel="00C65175" w:rsidRDefault="00082FD3">
      <w:pPr>
        <w:rPr>
          <w:del w:id="588" w:author="S-Yansong" w:date="2016-01-08T16:22:00Z"/>
          <w:rFonts w:ascii="华文楷体" w:eastAsia="华文楷体" w:hAnsi="华文楷体"/>
          <w:sz w:val="28"/>
          <w:szCs w:val="28"/>
        </w:rPr>
        <w:pPrChange w:id="589" w:author="S-Yansong" w:date="2016-01-08T16:22:00Z">
          <w:pPr>
            <w:ind w:firstLine="570"/>
          </w:pPr>
        </w:pPrChange>
      </w:pPr>
      <w:del w:id="590" w:author="S-Yansong" w:date="2016-01-08T16:22:00Z">
        <w:r w:rsidRPr="00082FD3" w:rsidDel="00C65175">
          <w:rPr>
            <w:rFonts w:ascii="华文楷体" w:eastAsia="华文楷体" w:hAnsi="华文楷体" w:hint="eastAsia"/>
            <w:sz w:val="28"/>
            <w:szCs w:val="28"/>
          </w:rPr>
          <w:delText>因，认为一切因果是存在的。而且如果你修持善法，能够得到安</w:delText>
        </w:r>
      </w:del>
    </w:p>
    <w:p w:rsidR="00082FD3" w:rsidRPr="00082FD3" w:rsidDel="00C65175" w:rsidRDefault="00082FD3">
      <w:pPr>
        <w:rPr>
          <w:del w:id="591" w:author="S-Yansong" w:date="2016-01-08T16:22:00Z"/>
          <w:rFonts w:ascii="华文楷体" w:eastAsia="华文楷体" w:hAnsi="华文楷体"/>
          <w:sz w:val="28"/>
          <w:szCs w:val="28"/>
        </w:rPr>
        <w:pPrChange w:id="592" w:author="S-Yansong" w:date="2016-01-08T16:22:00Z">
          <w:pPr>
            <w:ind w:firstLine="570"/>
          </w:pPr>
        </w:pPrChange>
      </w:pPr>
      <w:del w:id="593" w:author="S-Yansong" w:date="2016-01-08T16:22:00Z">
        <w:r w:rsidRPr="00082FD3" w:rsidDel="00C65175">
          <w:rPr>
            <w:rFonts w:ascii="华文楷体" w:eastAsia="华文楷体" w:hAnsi="华文楷体" w:hint="eastAsia"/>
            <w:sz w:val="28"/>
            <w:szCs w:val="28"/>
          </w:rPr>
          <w:delText>乐。像这样有这样清净的因，有这个正见，他就会产生戒支等。就是说通过正见他就会守持这个戒律。戒律，戒</w:delText>
        </w:r>
      </w:del>
    </w:p>
    <w:p w:rsidR="00082FD3" w:rsidRPr="00082FD3" w:rsidDel="00C65175" w:rsidRDefault="00082FD3">
      <w:pPr>
        <w:rPr>
          <w:del w:id="594" w:author="S-Yansong" w:date="2016-01-08T16:22:00Z"/>
          <w:rFonts w:ascii="华文楷体" w:eastAsia="华文楷体" w:hAnsi="华文楷体"/>
          <w:sz w:val="28"/>
          <w:szCs w:val="28"/>
        </w:rPr>
        <w:pPrChange w:id="595" w:author="S-Yansong" w:date="2016-01-08T16:22:00Z">
          <w:pPr>
            <w:ind w:firstLine="570"/>
          </w:pPr>
        </w:pPrChange>
      </w:pPr>
      <w:del w:id="596" w:author="S-Yansong" w:date="2016-01-08T16:22:00Z">
        <w:r w:rsidRPr="00082FD3" w:rsidDel="00C65175">
          <w:rPr>
            <w:rFonts w:ascii="华文楷体" w:eastAsia="华文楷体" w:hAnsi="华文楷体" w:hint="eastAsia"/>
            <w:sz w:val="28"/>
            <w:szCs w:val="28"/>
          </w:rPr>
          <w:delText>律支，还有不放逸支等等这一切的果法都是清净的。所以说正见和戒律是一种随从随灭的因果关系。相续当中如果有正见，他就会有清净的戒律。</w:delText>
        </w:r>
      </w:del>
    </w:p>
    <w:p w:rsidR="00C65175" w:rsidRPr="00C65175" w:rsidDel="00C65175" w:rsidRDefault="00082FD3" w:rsidP="00C65175">
      <w:pPr>
        <w:ind w:firstLine="570"/>
        <w:rPr>
          <w:del w:id="597" w:author="S-Yansong" w:date="2016-01-08T16:23:00Z"/>
          <w:moveTo w:id="598" w:author="S-Yansong" w:date="2016-01-08T16:22:00Z"/>
          <w:rFonts w:ascii="华文楷体" w:eastAsia="华文楷体" w:hAnsi="华文楷体"/>
          <w:sz w:val="28"/>
          <w:szCs w:val="28"/>
        </w:rPr>
      </w:pPr>
      <w:r w:rsidRPr="00082FD3">
        <w:rPr>
          <w:rFonts w:ascii="华文楷体" w:eastAsia="华文楷体" w:hAnsi="华文楷体" w:hint="eastAsia"/>
          <w:sz w:val="28"/>
          <w:szCs w:val="28"/>
        </w:rPr>
        <w:t>那么下面从反方面来讲：</w:t>
      </w:r>
      <w:ins w:id="599" w:author="S-Yansong" w:date="2016-01-12T08:51:00Z">
        <w:r w:rsidR="00E51F46">
          <w:rPr>
            <w:rFonts w:ascii="华文楷体" w:eastAsia="华文楷体" w:hAnsi="华文楷体" w:hint="eastAsia"/>
            <w:sz w:val="28"/>
            <w:szCs w:val="28"/>
          </w:rPr>
          <w:t>“</w:t>
        </w:r>
      </w:ins>
      <w:r w:rsidRPr="00082FD3">
        <w:rPr>
          <w:rFonts w:ascii="华文楷体" w:eastAsia="华文楷体" w:hAnsi="华文楷体" w:hint="eastAsia"/>
          <w:sz w:val="28"/>
          <w:szCs w:val="28"/>
        </w:rPr>
        <w:t>如是因不净，所生果非净</w:t>
      </w:r>
      <w:ins w:id="600" w:author="S-Yansong" w:date="2016-01-12T08:51:00Z">
        <w:r w:rsidR="00E51F46">
          <w:rPr>
            <w:rFonts w:ascii="华文楷体" w:eastAsia="华文楷体" w:hAnsi="华文楷体" w:hint="eastAsia"/>
            <w:sz w:val="28"/>
            <w:szCs w:val="28"/>
          </w:rPr>
          <w:t>”</w:t>
        </w:r>
      </w:ins>
      <w:r w:rsidRPr="00082FD3">
        <w:rPr>
          <w:rFonts w:ascii="华文楷体" w:eastAsia="华文楷体" w:hAnsi="华文楷体" w:hint="eastAsia"/>
          <w:sz w:val="28"/>
          <w:szCs w:val="28"/>
        </w:rPr>
        <w:t>。这个是讲意义。如果它的因是染污的因，因是不净的因，那么它所生的果也是非净的，也是不净</w:t>
      </w:r>
      <w:moveToRangeStart w:id="601" w:author="S-Yansong" w:date="2016-01-08T16:22:00Z" w:name="move440033506"/>
      <w:moveTo w:id="602" w:author="S-Yansong" w:date="2016-01-08T16:22:00Z">
        <w:r w:rsidR="00C65175" w:rsidRPr="00082FD3">
          <w:rPr>
            <w:rFonts w:ascii="华文楷体" w:eastAsia="华文楷体" w:hAnsi="华文楷体" w:hint="eastAsia"/>
            <w:sz w:val="28"/>
            <w:szCs w:val="28"/>
          </w:rPr>
          <w:t>的</w:t>
        </w:r>
      </w:moveTo>
      <w:ins w:id="603" w:author="S-Yansong" w:date="2016-01-12T08:52:00Z">
        <w:r w:rsidR="008419E6">
          <w:rPr>
            <w:rFonts w:ascii="华文楷体" w:eastAsia="华文楷体" w:hAnsi="华文楷体" w:hint="eastAsia"/>
            <w:sz w:val="28"/>
            <w:szCs w:val="28"/>
          </w:rPr>
          <w:t>，</w:t>
        </w:r>
      </w:ins>
      <w:moveTo w:id="604" w:author="S-Yansong" w:date="2016-01-08T16:22:00Z">
        <w:r w:rsidR="00C65175" w:rsidRPr="00082FD3">
          <w:rPr>
            <w:rFonts w:ascii="华文楷体" w:eastAsia="华文楷体" w:hAnsi="华文楷体" w:hint="eastAsia"/>
            <w:sz w:val="28"/>
            <w:szCs w:val="28"/>
          </w:rPr>
          <w:t>这样一种果法。打比喻讲</w:t>
        </w:r>
      </w:moveTo>
      <w:ins w:id="605" w:author="S-Yansong" w:date="2016-01-12T08:52:00Z">
        <w:r w:rsidR="008419E6">
          <w:rPr>
            <w:rFonts w:ascii="华文楷体" w:eastAsia="华文楷体" w:hAnsi="华文楷体" w:hint="eastAsia"/>
            <w:sz w:val="28"/>
            <w:szCs w:val="28"/>
          </w:rPr>
          <w:t>：</w:t>
        </w:r>
      </w:ins>
      <w:moveTo w:id="606" w:author="S-Yansong" w:date="2016-01-08T16:22:00Z">
        <w:del w:id="607" w:author="S-Yansong" w:date="2016-01-12T08:52:00Z">
          <w:r w:rsidR="00C65175" w:rsidRPr="00082FD3" w:rsidDel="008419E6">
            <w:rPr>
              <w:rFonts w:ascii="华文楷体" w:eastAsia="华文楷体" w:hAnsi="华文楷体" w:hint="eastAsia"/>
              <w:sz w:val="28"/>
              <w:szCs w:val="28"/>
            </w:rPr>
            <w:delText>，</w:delText>
          </w:r>
        </w:del>
      </w:moveTo>
      <w:ins w:id="608" w:author="S-Yansong" w:date="2016-01-12T08:52:00Z">
        <w:r w:rsidR="008419E6">
          <w:rPr>
            <w:rFonts w:ascii="华文楷体" w:eastAsia="华文楷体" w:hAnsi="华文楷体" w:hint="eastAsia"/>
            <w:sz w:val="28"/>
            <w:szCs w:val="28"/>
          </w:rPr>
          <w:t>“</w:t>
        </w:r>
      </w:ins>
      <w:moveTo w:id="609" w:author="S-Yansong" w:date="2016-01-08T16:22:00Z">
        <w:r w:rsidR="00C65175" w:rsidRPr="00082FD3">
          <w:rPr>
            <w:rFonts w:ascii="华文楷体" w:eastAsia="华文楷体" w:hAnsi="华文楷体" w:hint="eastAsia"/>
            <w:sz w:val="28"/>
            <w:szCs w:val="28"/>
          </w:rPr>
          <w:t>如由邪见力，所生邪淫等</w:t>
        </w:r>
      </w:moveTo>
      <w:ins w:id="610" w:author="S-Yansong" w:date="2016-01-12T08:52:00Z">
        <w:r w:rsidR="008419E6">
          <w:rPr>
            <w:rFonts w:ascii="华文楷体" w:eastAsia="华文楷体" w:hAnsi="华文楷体" w:hint="eastAsia"/>
            <w:sz w:val="28"/>
            <w:szCs w:val="28"/>
          </w:rPr>
          <w:t>”</w:t>
        </w:r>
      </w:ins>
      <w:moveTo w:id="611" w:author="S-Yansong" w:date="2016-01-08T16:22:00Z">
        <w:r w:rsidR="00C65175" w:rsidRPr="00082FD3">
          <w:rPr>
            <w:rFonts w:ascii="华文楷体" w:eastAsia="华文楷体" w:hAnsi="华文楷体" w:hint="eastAsia"/>
            <w:sz w:val="28"/>
            <w:szCs w:val="28"/>
          </w:rPr>
          <w:t>。</w:t>
        </w:r>
        <w:proofErr w:type="gramStart"/>
        <w:r w:rsidR="00C65175" w:rsidRPr="00082FD3">
          <w:rPr>
            <w:rFonts w:ascii="华文楷体" w:eastAsia="华文楷体" w:hAnsi="华文楷体" w:hint="eastAsia"/>
            <w:sz w:val="28"/>
            <w:szCs w:val="28"/>
          </w:rPr>
          <w:t>邪见就是</w:t>
        </w:r>
      </w:moveTo>
      <w:proofErr w:type="gramEnd"/>
      <w:ins w:id="612" w:author="S-Yansong" w:date="2016-01-08T16:23:00Z">
        <w:r w:rsidR="00C65175" w:rsidRPr="00082FD3">
          <w:rPr>
            <w:rFonts w:ascii="华文楷体" w:eastAsia="华文楷体" w:hAnsi="华文楷体" w:hint="eastAsia"/>
            <w:sz w:val="28"/>
            <w:szCs w:val="28"/>
          </w:rPr>
          <w:t>因，这个是不清净的因</w:t>
        </w:r>
      </w:ins>
      <w:ins w:id="613" w:author="S-Yansong" w:date="2016-01-12T08:52:00Z">
        <w:r w:rsidR="005557CA">
          <w:rPr>
            <w:rFonts w:ascii="华文楷体" w:eastAsia="华文楷体" w:hAnsi="华文楷体" w:hint="eastAsia"/>
            <w:sz w:val="28"/>
            <w:szCs w:val="28"/>
          </w:rPr>
          <w:t>。</w:t>
        </w:r>
      </w:ins>
      <w:ins w:id="614" w:author="S-Yansong" w:date="2016-01-08T16:23:00Z">
        <w:r w:rsidR="00C65175" w:rsidRPr="00082FD3">
          <w:rPr>
            <w:rFonts w:ascii="华文楷体" w:eastAsia="华文楷体" w:hAnsi="华文楷体" w:hint="eastAsia"/>
            <w:sz w:val="28"/>
            <w:szCs w:val="28"/>
          </w:rPr>
          <w:t>然后如果有了这个邪见，不信因果啊等等的邪见，认为做这些方面的法都是没有什么果报的</w:t>
        </w:r>
      </w:ins>
      <w:ins w:id="615" w:author="S-Yansong" w:date="2016-01-12T08:53:00Z">
        <w:r w:rsidR="001C6B7B">
          <w:rPr>
            <w:rFonts w:ascii="华文楷体" w:eastAsia="华文楷体" w:hAnsi="华文楷体" w:hint="eastAsia"/>
            <w:sz w:val="28"/>
            <w:szCs w:val="28"/>
          </w:rPr>
          <w:t>。</w:t>
        </w:r>
      </w:ins>
      <w:ins w:id="616" w:author="S-Yansong" w:date="2016-01-08T16:23:00Z">
        <w:r w:rsidR="00C65175" w:rsidRPr="00082FD3">
          <w:rPr>
            <w:rFonts w:ascii="华文楷体" w:eastAsia="华文楷体" w:hAnsi="华文楷体" w:hint="eastAsia"/>
            <w:sz w:val="28"/>
            <w:szCs w:val="28"/>
          </w:rPr>
          <w:t>所以说通过在一切万法不存在因果</w:t>
        </w:r>
        <w:proofErr w:type="gramStart"/>
        <w:r w:rsidR="00C65175" w:rsidRPr="00082FD3">
          <w:rPr>
            <w:rFonts w:ascii="华文楷体" w:eastAsia="华文楷体" w:hAnsi="华文楷体" w:hint="eastAsia"/>
            <w:sz w:val="28"/>
            <w:szCs w:val="28"/>
          </w:rPr>
          <w:t>的邪见当中</w:t>
        </w:r>
      </w:ins>
      <w:proofErr w:type="gramEnd"/>
      <w:ins w:id="617" w:author="S-Yansong" w:date="2016-01-12T08:56:00Z">
        <w:r w:rsidR="00A7704F">
          <w:rPr>
            <w:rFonts w:ascii="华文楷体" w:eastAsia="华文楷体" w:hAnsi="华文楷体" w:hint="eastAsia"/>
            <w:sz w:val="28"/>
            <w:szCs w:val="28"/>
          </w:rPr>
          <w:t>，</w:t>
        </w:r>
      </w:ins>
      <w:ins w:id="618" w:author="S-Yansong" w:date="2016-01-08T16:23:00Z">
        <w:r w:rsidR="00C65175" w:rsidRPr="00082FD3">
          <w:rPr>
            <w:rFonts w:ascii="华文楷体" w:eastAsia="华文楷体" w:hAnsi="华文楷体" w:hint="eastAsia"/>
            <w:sz w:val="28"/>
            <w:szCs w:val="28"/>
          </w:rPr>
          <w:t>他就会追求现世的一些享受</w:t>
        </w:r>
      </w:ins>
      <w:ins w:id="619" w:author="S-Yansong" w:date="2016-01-12T08:56:00Z">
        <w:r w:rsidR="00A7704F">
          <w:rPr>
            <w:rFonts w:ascii="华文楷体" w:eastAsia="华文楷体" w:hAnsi="华文楷体" w:hint="eastAsia"/>
            <w:sz w:val="28"/>
            <w:szCs w:val="28"/>
          </w:rPr>
          <w:t>。</w:t>
        </w:r>
      </w:ins>
      <w:ins w:id="620" w:author="S-Yansong" w:date="2016-01-08T16:23:00Z">
        <w:r w:rsidR="00C65175" w:rsidRPr="00082FD3">
          <w:rPr>
            <w:rFonts w:ascii="华文楷体" w:eastAsia="华文楷体" w:hAnsi="华文楷体" w:hint="eastAsia"/>
            <w:sz w:val="28"/>
            <w:szCs w:val="28"/>
          </w:rPr>
          <w:t>所以说他就开始胡作非为，通过</w:t>
        </w:r>
        <w:proofErr w:type="gramStart"/>
        <w:r w:rsidR="00C65175" w:rsidRPr="00082FD3">
          <w:rPr>
            <w:rFonts w:ascii="华文楷体" w:eastAsia="华文楷体" w:hAnsi="华文楷体" w:hint="eastAsia"/>
            <w:sz w:val="28"/>
            <w:szCs w:val="28"/>
          </w:rPr>
          <w:t>邪见力</w:t>
        </w:r>
        <w:proofErr w:type="gramEnd"/>
        <w:r w:rsidR="00C65175" w:rsidRPr="00082FD3">
          <w:rPr>
            <w:rFonts w:ascii="华文楷体" w:eastAsia="华文楷体" w:hAnsi="华文楷体" w:hint="eastAsia"/>
            <w:sz w:val="28"/>
            <w:szCs w:val="28"/>
          </w:rPr>
          <w:t>产生了邪淫等。邪淫它是一种果，而且是一种不清净的果。所以像这样讲的时候，因</w:t>
        </w:r>
        <w:r w:rsidR="00C65175" w:rsidRPr="00082FD3">
          <w:rPr>
            <w:rFonts w:ascii="华文楷体" w:eastAsia="华文楷体" w:hAnsi="华文楷体" w:hint="eastAsia"/>
            <w:sz w:val="28"/>
            <w:szCs w:val="28"/>
          </w:rPr>
          <w:lastRenderedPageBreak/>
          <w:t>果随从随灭的比喻，</w:t>
        </w:r>
      </w:ins>
      <w:ins w:id="621" w:author="S-Yansong" w:date="2016-01-12T08:56:00Z">
        <w:r w:rsidR="00A7704F">
          <w:rPr>
            <w:rFonts w:ascii="华文楷体" w:eastAsia="华文楷体" w:hAnsi="华文楷体" w:hint="eastAsia"/>
            <w:sz w:val="28"/>
            <w:szCs w:val="28"/>
          </w:rPr>
          <w:t>它</w:t>
        </w:r>
      </w:ins>
      <w:ins w:id="622" w:author="S-Yansong" w:date="2016-01-08T16:23:00Z">
        <w:r w:rsidR="00C65175" w:rsidRPr="00082FD3">
          <w:rPr>
            <w:rFonts w:ascii="华文楷体" w:eastAsia="华文楷体" w:hAnsi="华文楷体" w:hint="eastAsia"/>
            <w:sz w:val="28"/>
            <w:szCs w:val="28"/>
          </w:rPr>
          <w:t>从两个方面</w:t>
        </w:r>
      </w:ins>
      <w:ins w:id="623" w:author="S-Yansong" w:date="2016-01-12T08:56:00Z">
        <w:r w:rsidR="00A7704F">
          <w:rPr>
            <w:rFonts w:ascii="华文楷体" w:eastAsia="华文楷体" w:hAnsi="华文楷体" w:hint="eastAsia"/>
            <w:sz w:val="28"/>
            <w:szCs w:val="28"/>
          </w:rPr>
          <w:t>来进行如是</w:t>
        </w:r>
      </w:ins>
      <w:ins w:id="624" w:author="S-Yansong" w:date="2016-01-08T16:23:00Z">
        <w:r w:rsidR="00C65175" w:rsidRPr="00082FD3">
          <w:rPr>
            <w:rFonts w:ascii="华文楷体" w:eastAsia="华文楷体" w:hAnsi="华文楷体" w:hint="eastAsia"/>
            <w:sz w:val="28"/>
            <w:szCs w:val="28"/>
          </w:rPr>
          <w:t>阐述了。</w:t>
        </w:r>
      </w:ins>
    </w:p>
    <w:moveToRangeEnd w:id="601"/>
    <w:p w:rsidR="00082FD3" w:rsidRPr="00C65175" w:rsidDel="00C65175" w:rsidRDefault="00082FD3">
      <w:pPr>
        <w:rPr>
          <w:del w:id="625" w:author="S-Yansong" w:date="2016-01-08T16:23:00Z"/>
          <w:rFonts w:ascii="华文楷体" w:eastAsia="华文楷体" w:hAnsi="华文楷体"/>
          <w:sz w:val="28"/>
          <w:szCs w:val="28"/>
        </w:rPr>
        <w:pPrChange w:id="626" w:author="S-Yansong" w:date="2016-01-08T16:23:00Z">
          <w:pPr>
            <w:ind w:firstLine="570"/>
          </w:pPr>
        </w:pPrChange>
      </w:pPr>
    </w:p>
    <w:p w:rsidR="00082FD3" w:rsidRPr="00082FD3" w:rsidDel="00C65175" w:rsidRDefault="00082FD3">
      <w:pPr>
        <w:rPr>
          <w:del w:id="627" w:author="S-Yansong" w:date="2016-01-08T16:23:00Z"/>
          <w:moveFrom w:id="628" w:author="S-Yansong" w:date="2016-01-08T16:22:00Z"/>
          <w:rFonts w:ascii="华文楷体" w:eastAsia="华文楷体" w:hAnsi="华文楷体"/>
          <w:sz w:val="28"/>
          <w:szCs w:val="28"/>
        </w:rPr>
        <w:pPrChange w:id="629" w:author="S-Yansong" w:date="2016-01-08T16:23:00Z">
          <w:pPr>
            <w:ind w:firstLine="570"/>
          </w:pPr>
        </w:pPrChange>
      </w:pPr>
      <w:moveFromRangeStart w:id="630" w:author="S-Yansong" w:date="2016-01-08T16:22:00Z" w:name="move440033506"/>
      <w:moveFrom w:id="631" w:author="S-Yansong" w:date="2016-01-08T16:22:00Z">
        <w:del w:id="632" w:author="S-Yansong" w:date="2016-01-08T16:23:00Z">
          <w:r w:rsidRPr="00082FD3" w:rsidDel="00C65175">
            <w:rPr>
              <w:rFonts w:ascii="华文楷体" w:eastAsia="华文楷体" w:hAnsi="华文楷体" w:hint="eastAsia"/>
              <w:sz w:val="28"/>
              <w:szCs w:val="28"/>
            </w:rPr>
            <w:delText>的这样一种果法。打比喻讲，如由邪见力，所生邪淫等。邪见就是</w:delText>
          </w:r>
        </w:del>
      </w:moveFrom>
    </w:p>
    <w:moveFromRangeEnd w:id="630"/>
    <w:p w:rsidR="00082FD3" w:rsidRPr="00082FD3" w:rsidDel="00C65175" w:rsidRDefault="00082FD3">
      <w:pPr>
        <w:rPr>
          <w:del w:id="633" w:author="S-Yansong" w:date="2016-01-08T16:23:00Z"/>
          <w:rFonts w:ascii="华文楷体" w:eastAsia="华文楷体" w:hAnsi="华文楷体"/>
          <w:sz w:val="28"/>
          <w:szCs w:val="28"/>
        </w:rPr>
        <w:pPrChange w:id="634" w:author="S-Yansong" w:date="2016-01-08T16:23:00Z">
          <w:pPr>
            <w:ind w:firstLine="570"/>
          </w:pPr>
        </w:pPrChange>
      </w:pPr>
      <w:del w:id="635" w:author="S-Yansong" w:date="2016-01-08T16:23:00Z">
        <w:r w:rsidRPr="00082FD3" w:rsidDel="00C65175">
          <w:rPr>
            <w:rFonts w:ascii="华文楷体" w:eastAsia="华文楷体" w:hAnsi="华文楷体" w:hint="eastAsia"/>
            <w:sz w:val="28"/>
            <w:szCs w:val="28"/>
          </w:rPr>
          <w:delText>因，这个是不清净的因，然后如果有了这个邪见，不信因果啊等等</w:delText>
        </w:r>
      </w:del>
    </w:p>
    <w:p w:rsidR="00082FD3" w:rsidRPr="00082FD3" w:rsidDel="00C65175" w:rsidRDefault="00082FD3">
      <w:pPr>
        <w:rPr>
          <w:del w:id="636" w:author="S-Yansong" w:date="2016-01-08T16:23:00Z"/>
          <w:rFonts w:ascii="华文楷体" w:eastAsia="华文楷体" w:hAnsi="华文楷体"/>
          <w:sz w:val="28"/>
          <w:szCs w:val="28"/>
        </w:rPr>
        <w:pPrChange w:id="637" w:author="S-Yansong" w:date="2016-01-08T16:23:00Z">
          <w:pPr>
            <w:ind w:firstLine="570"/>
          </w:pPr>
        </w:pPrChange>
      </w:pPr>
      <w:del w:id="638" w:author="S-Yansong" w:date="2016-01-08T16:23:00Z">
        <w:r w:rsidRPr="00082FD3" w:rsidDel="00C65175">
          <w:rPr>
            <w:rFonts w:ascii="华文楷体" w:eastAsia="华文楷体" w:hAnsi="华文楷体" w:hint="eastAsia"/>
            <w:sz w:val="28"/>
            <w:szCs w:val="28"/>
          </w:rPr>
          <w:delText>的邪见，认为做这些方面的法都是没有什么果报的，所以说通过在一切</w:delText>
        </w:r>
      </w:del>
    </w:p>
    <w:p w:rsidR="00082FD3" w:rsidRPr="00082FD3" w:rsidDel="00C65175" w:rsidRDefault="00082FD3">
      <w:pPr>
        <w:rPr>
          <w:del w:id="639" w:author="S-Yansong" w:date="2016-01-08T16:23:00Z"/>
          <w:rFonts w:ascii="华文楷体" w:eastAsia="华文楷体" w:hAnsi="华文楷体"/>
          <w:sz w:val="28"/>
          <w:szCs w:val="28"/>
        </w:rPr>
        <w:pPrChange w:id="640" w:author="S-Yansong" w:date="2016-01-08T16:28:00Z">
          <w:pPr>
            <w:ind w:firstLine="570"/>
          </w:pPr>
        </w:pPrChange>
      </w:pPr>
      <w:del w:id="641" w:author="S-Yansong" w:date="2016-01-08T16:23:00Z">
        <w:r w:rsidRPr="00082FD3" w:rsidDel="00C65175">
          <w:rPr>
            <w:rFonts w:ascii="华文楷体" w:eastAsia="华文楷体" w:hAnsi="华文楷体" w:hint="eastAsia"/>
            <w:sz w:val="28"/>
            <w:szCs w:val="28"/>
          </w:rPr>
          <w:delText>万法不存在因果的邪见当中他就会追求现世的一些享受，所以说他就开始胡作非为，通过邪见力产生了邪淫等。邪淫它是一种</w:delText>
        </w:r>
      </w:del>
    </w:p>
    <w:p w:rsidR="00082FD3" w:rsidRPr="00082FD3" w:rsidDel="00C65175" w:rsidRDefault="00082FD3">
      <w:pPr>
        <w:rPr>
          <w:del w:id="642" w:author="S-Yansong" w:date="2016-01-08T16:23:00Z"/>
          <w:rFonts w:ascii="华文楷体" w:eastAsia="华文楷体" w:hAnsi="华文楷体"/>
          <w:sz w:val="28"/>
          <w:szCs w:val="28"/>
        </w:rPr>
        <w:pPrChange w:id="643" w:author="S-Yansong" w:date="2016-01-08T16:27:00Z">
          <w:pPr>
            <w:ind w:firstLine="570"/>
          </w:pPr>
        </w:pPrChange>
      </w:pPr>
      <w:del w:id="644" w:author="S-Yansong" w:date="2016-01-08T16:23:00Z">
        <w:r w:rsidRPr="00082FD3" w:rsidDel="00C65175">
          <w:rPr>
            <w:rFonts w:ascii="华文楷体" w:eastAsia="华文楷体" w:hAnsi="华文楷体" w:hint="eastAsia"/>
            <w:sz w:val="28"/>
            <w:szCs w:val="28"/>
          </w:rPr>
          <w:delText>果，而且是一种不清净的果。所以像这样讲的时候，因果随从随灭</w:delText>
        </w:r>
      </w:del>
    </w:p>
    <w:p w:rsidR="00082FD3" w:rsidRPr="00082FD3" w:rsidDel="00C65175" w:rsidRDefault="00082FD3">
      <w:pPr>
        <w:rPr>
          <w:del w:id="645" w:author="S-Yansong" w:date="2016-01-08T16:23:00Z"/>
          <w:rFonts w:ascii="华文楷体" w:eastAsia="华文楷体" w:hAnsi="华文楷体"/>
          <w:sz w:val="28"/>
          <w:szCs w:val="28"/>
        </w:rPr>
        <w:pPrChange w:id="646" w:author="S-Yansong" w:date="2016-01-08T16:27:00Z">
          <w:pPr>
            <w:ind w:firstLine="570"/>
          </w:pPr>
        </w:pPrChange>
      </w:pPr>
      <w:del w:id="647" w:author="S-Yansong" w:date="2016-01-08T16:23:00Z">
        <w:r w:rsidRPr="00082FD3" w:rsidDel="00C65175">
          <w:rPr>
            <w:rFonts w:ascii="华文楷体" w:eastAsia="华文楷体" w:hAnsi="华文楷体" w:hint="eastAsia"/>
            <w:sz w:val="28"/>
            <w:szCs w:val="28"/>
          </w:rPr>
          <w:delText>的比喻，从两个方面阐述了。</w:delText>
        </w:r>
      </w:del>
    </w:p>
    <w:p w:rsidR="00CD06E8" w:rsidRPr="00CD06E8" w:rsidDel="00CD670D" w:rsidRDefault="00CD06E8" w:rsidP="00CD06E8">
      <w:pPr>
        <w:ind w:firstLine="570"/>
        <w:rPr>
          <w:del w:id="648" w:author="S-Yansong" w:date="2016-01-08T16:25:00Z"/>
          <w:moveTo w:id="649" w:author="S-Yansong" w:date="2016-01-08T16:25:00Z"/>
          <w:rFonts w:asciiTheme="minorEastAsia" w:hAnsiTheme="minorEastAsia"/>
          <w:sz w:val="28"/>
          <w:szCs w:val="28"/>
          <w:rPrChange w:id="650" w:author="S-Yansong" w:date="2016-01-08T16:25:00Z">
            <w:rPr>
              <w:del w:id="651" w:author="S-Yansong" w:date="2016-01-08T16:25:00Z"/>
              <w:moveTo w:id="652" w:author="S-Yansong" w:date="2016-01-08T16:25:00Z"/>
              <w:rFonts w:ascii="华文楷体" w:eastAsia="华文楷体" w:hAnsi="华文楷体"/>
              <w:sz w:val="28"/>
              <w:szCs w:val="28"/>
            </w:rPr>
          </w:rPrChange>
        </w:rPr>
      </w:pPr>
      <w:ins w:id="653" w:author="S-Yansong" w:date="2016-01-08T16:25:00Z">
        <w:r w:rsidRPr="00CD06E8">
          <w:rPr>
            <w:rFonts w:asciiTheme="minorEastAsia" w:hAnsiTheme="minorEastAsia" w:hint="eastAsia"/>
            <w:sz w:val="28"/>
            <w:szCs w:val="28"/>
            <w:rPrChange w:id="654" w:author="S-Yansong" w:date="2016-01-08T16:25:00Z">
              <w:rPr>
                <w:rFonts w:ascii="华文楷体" w:eastAsia="华文楷体" w:hAnsi="华文楷体" w:hint="eastAsia"/>
                <w:sz w:val="28"/>
                <w:szCs w:val="28"/>
              </w:rPr>
            </w:rPrChange>
          </w:rPr>
          <w:t>【</w:t>
        </w:r>
      </w:ins>
      <w:r w:rsidR="00082FD3" w:rsidRPr="00CD06E8">
        <w:rPr>
          <w:rFonts w:asciiTheme="minorEastAsia" w:hAnsiTheme="minorEastAsia" w:hint="eastAsia"/>
          <w:sz w:val="28"/>
          <w:szCs w:val="28"/>
          <w:rPrChange w:id="655" w:author="S-Yansong" w:date="2016-01-08T16:25:00Z">
            <w:rPr>
              <w:rFonts w:ascii="华文楷体" w:eastAsia="华文楷体" w:hAnsi="华文楷体" w:hint="eastAsia"/>
              <w:sz w:val="28"/>
              <w:szCs w:val="28"/>
            </w:rPr>
          </w:rPrChange>
        </w:rPr>
        <w:t>一切果均是随着因而存在、灭尽的，也就是相应因而存灭，所</w:t>
      </w:r>
      <w:moveToRangeStart w:id="656" w:author="S-Yansong" w:date="2016-01-08T16:25:00Z" w:name="move440033653"/>
      <w:moveTo w:id="657" w:author="S-Yansong" w:date="2016-01-08T16:25:00Z">
        <w:r w:rsidRPr="00CD06E8">
          <w:rPr>
            <w:rFonts w:asciiTheme="minorEastAsia" w:hAnsiTheme="minorEastAsia" w:hint="eastAsia"/>
            <w:sz w:val="28"/>
            <w:szCs w:val="28"/>
            <w:rPrChange w:id="658" w:author="S-Yansong" w:date="2016-01-08T16:25:00Z">
              <w:rPr>
                <w:rFonts w:ascii="华文楷体" w:eastAsia="华文楷体" w:hAnsi="华文楷体" w:hint="eastAsia"/>
                <w:sz w:val="28"/>
                <w:szCs w:val="28"/>
              </w:rPr>
            </w:rPrChange>
          </w:rPr>
          <w:t>以根据因清净与否，果也会成为清净与不清净。</w:t>
        </w:r>
      </w:moveTo>
      <w:ins w:id="659" w:author="S-Yansong" w:date="2016-01-08T16:25:00Z">
        <w:r w:rsidRPr="00CD06E8">
          <w:rPr>
            <w:rFonts w:asciiTheme="minorEastAsia" w:hAnsiTheme="minorEastAsia" w:hint="eastAsia"/>
            <w:sz w:val="28"/>
            <w:szCs w:val="28"/>
            <w:rPrChange w:id="660" w:author="S-Yansong" w:date="2016-01-08T16:25:00Z">
              <w:rPr>
                <w:rFonts w:ascii="华文楷体" w:eastAsia="华文楷体" w:hAnsi="华文楷体" w:hint="eastAsia"/>
                <w:sz w:val="28"/>
                <w:szCs w:val="28"/>
              </w:rPr>
            </w:rPrChange>
          </w:rPr>
          <w:t>】</w:t>
        </w:r>
      </w:ins>
    </w:p>
    <w:moveToRangeEnd w:id="656"/>
    <w:p w:rsidR="00082FD3" w:rsidRPr="00CD06E8" w:rsidDel="00CD06E8" w:rsidRDefault="00082FD3">
      <w:pPr>
        <w:rPr>
          <w:del w:id="661" w:author="S-Yansong" w:date="2016-01-08T16:25:00Z"/>
          <w:rFonts w:ascii="华文楷体" w:eastAsia="华文楷体" w:hAnsi="华文楷体"/>
          <w:sz w:val="28"/>
          <w:szCs w:val="28"/>
        </w:rPr>
        <w:pPrChange w:id="662" w:author="S-Yansong" w:date="2016-01-08T16:27:00Z">
          <w:pPr>
            <w:ind w:firstLine="570"/>
          </w:pPr>
        </w:pPrChange>
      </w:pPr>
    </w:p>
    <w:p w:rsidR="00082FD3" w:rsidRPr="00082FD3" w:rsidDel="00CD670D" w:rsidRDefault="00082FD3">
      <w:pPr>
        <w:rPr>
          <w:del w:id="663" w:author="S-Yansong" w:date="2016-01-08T16:25:00Z"/>
          <w:moveFrom w:id="664" w:author="S-Yansong" w:date="2016-01-08T16:25:00Z"/>
          <w:rFonts w:ascii="华文楷体" w:eastAsia="华文楷体" w:hAnsi="华文楷体"/>
          <w:sz w:val="28"/>
          <w:szCs w:val="28"/>
        </w:rPr>
        <w:pPrChange w:id="665" w:author="S-Yansong" w:date="2016-01-08T16:25:00Z">
          <w:pPr>
            <w:ind w:firstLine="570"/>
          </w:pPr>
        </w:pPrChange>
      </w:pPr>
      <w:moveFromRangeStart w:id="666" w:author="S-Yansong" w:date="2016-01-08T16:25:00Z" w:name="move440033653"/>
      <w:moveFrom w:id="667" w:author="S-Yansong" w:date="2016-01-08T16:25:00Z">
        <w:del w:id="668" w:author="S-Yansong" w:date="2016-01-08T16:25:00Z">
          <w:r w:rsidRPr="00082FD3" w:rsidDel="00CD670D">
            <w:rPr>
              <w:rFonts w:ascii="华文楷体" w:eastAsia="华文楷体" w:hAnsi="华文楷体" w:hint="eastAsia"/>
              <w:sz w:val="28"/>
              <w:szCs w:val="28"/>
            </w:rPr>
            <w:delText>以根据因清净与否，果也会成为清净与不清净。</w:delText>
          </w:r>
        </w:del>
      </w:moveFrom>
    </w:p>
    <w:moveFromRangeEnd w:id="666"/>
    <w:p w:rsidR="00CD670D" w:rsidRPr="00CD670D" w:rsidDel="00CD670D" w:rsidRDefault="00082FD3" w:rsidP="00CD670D">
      <w:pPr>
        <w:ind w:firstLine="570"/>
        <w:rPr>
          <w:del w:id="669" w:author="S-Yansong" w:date="2016-01-08T16:26:00Z"/>
          <w:moveTo w:id="670" w:author="S-Yansong" w:date="2016-01-08T16:25:00Z"/>
          <w:rFonts w:ascii="华文楷体" w:eastAsia="华文楷体" w:hAnsi="华文楷体"/>
          <w:sz w:val="28"/>
          <w:szCs w:val="28"/>
        </w:rPr>
      </w:pPr>
      <w:r w:rsidRPr="00082FD3">
        <w:rPr>
          <w:rFonts w:ascii="华文楷体" w:eastAsia="华文楷体" w:hAnsi="华文楷体" w:hint="eastAsia"/>
          <w:sz w:val="28"/>
          <w:szCs w:val="28"/>
        </w:rPr>
        <w:t>首先</w:t>
      </w:r>
      <w:ins w:id="671" w:author="S-Yansong" w:date="2016-01-12T08:57:00Z">
        <w:r w:rsidR="00A7704F">
          <w:rPr>
            <w:rFonts w:ascii="华文楷体" w:eastAsia="华文楷体" w:hAnsi="华文楷体" w:hint="eastAsia"/>
            <w:sz w:val="28"/>
            <w:szCs w:val="28"/>
          </w:rPr>
          <w:t>一个</w:t>
        </w:r>
      </w:ins>
      <w:r w:rsidRPr="00082FD3">
        <w:rPr>
          <w:rFonts w:ascii="华文楷体" w:eastAsia="华文楷体" w:hAnsi="华文楷体" w:hint="eastAsia"/>
          <w:sz w:val="28"/>
          <w:szCs w:val="28"/>
        </w:rPr>
        <w:t>总的原则，一切果均是随着因而存在的，随着因而灭尽</w:t>
      </w:r>
      <w:moveToRangeStart w:id="672" w:author="S-Yansong" w:date="2016-01-08T16:25:00Z" w:name="move440033675"/>
      <w:moveTo w:id="673" w:author="S-Yansong" w:date="2016-01-08T16:25:00Z">
        <w:r w:rsidR="00CD670D" w:rsidRPr="00082FD3">
          <w:rPr>
            <w:rFonts w:ascii="华文楷体" w:eastAsia="华文楷体" w:hAnsi="华文楷体" w:hint="eastAsia"/>
            <w:sz w:val="28"/>
            <w:szCs w:val="28"/>
          </w:rPr>
          <w:t>的。也就是说如果因存在，果就会存在；如果因一灭尽，它的果也就跟随着而灭尽。这</w:t>
        </w:r>
      </w:moveTo>
      <w:ins w:id="674" w:author="S-Yansong" w:date="2016-01-12T08:57:00Z">
        <w:r w:rsidR="00A7704F">
          <w:rPr>
            <w:rFonts w:ascii="华文楷体" w:eastAsia="华文楷体" w:hAnsi="华文楷体" w:hint="eastAsia"/>
            <w:sz w:val="28"/>
            <w:szCs w:val="28"/>
          </w:rPr>
          <w:t>个</w:t>
        </w:r>
      </w:ins>
      <w:moveTo w:id="675" w:author="S-Yansong" w:date="2016-01-08T16:25:00Z">
        <w:r w:rsidR="00CD670D" w:rsidRPr="00082FD3">
          <w:rPr>
            <w:rFonts w:ascii="华文楷体" w:eastAsia="华文楷体" w:hAnsi="华文楷体" w:hint="eastAsia"/>
            <w:sz w:val="28"/>
            <w:szCs w:val="28"/>
          </w:rPr>
          <w:t>方</w:t>
        </w:r>
      </w:moveTo>
      <w:ins w:id="676" w:author="S-Yansong" w:date="2016-01-08T16:26:00Z">
        <w:r w:rsidR="00CD670D" w:rsidRPr="00082FD3">
          <w:rPr>
            <w:rFonts w:ascii="华文楷体" w:eastAsia="华文楷体" w:hAnsi="华文楷体" w:hint="eastAsia"/>
            <w:sz w:val="28"/>
            <w:szCs w:val="28"/>
          </w:rPr>
          <w:t>面</w:t>
        </w:r>
        <w:proofErr w:type="gramStart"/>
        <w:r w:rsidR="00CD670D" w:rsidRPr="00082FD3">
          <w:rPr>
            <w:rFonts w:ascii="华文楷体" w:eastAsia="华文楷体" w:hAnsi="华文楷体" w:hint="eastAsia"/>
            <w:sz w:val="28"/>
            <w:szCs w:val="28"/>
          </w:rPr>
          <w:t>就是说果法</w:t>
        </w:r>
      </w:ins>
      <w:ins w:id="677" w:author="S-Yansong" w:date="2016-01-12T08:57:00Z">
        <w:r w:rsidR="00CA4719">
          <w:rPr>
            <w:rFonts w:ascii="华文楷体" w:eastAsia="华文楷体" w:hAnsi="华文楷体" w:hint="eastAsia"/>
            <w:sz w:val="28"/>
            <w:szCs w:val="28"/>
          </w:rPr>
          <w:t>是</w:t>
        </w:r>
      </w:ins>
      <w:proofErr w:type="gramEnd"/>
      <w:ins w:id="678" w:author="S-Yansong" w:date="2016-01-08T16:26:00Z">
        <w:r w:rsidR="00CD670D" w:rsidRPr="00082FD3">
          <w:rPr>
            <w:rFonts w:ascii="华文楷体" w:eastAsia="华文楷体" w:hAnsi="华文楷体" w:hint="eastAsia"/>
            <w:sz w:val="28"/>
            <w:szCs w:val="28"/>
          </w:rPr>
          <w:t>相应因而成立的，所以说这个方面是总原则。</w:t>
        </w:r>
      </w:ins>
    </w:p>
    <w:moveToRangeEnd w:id="672"/>
    <w:p w:rsidR="00082FD3" w:rsidRPr="00082FD3" w:rsidDel="00CD670D" w:rsidRDefault="00082FD3">
      <w:pPr>
        <w:rPr>
          <w:del w:id="679" w:author="S-Yansong" w:date="2016-01-08T16:26:00Z"/>
          <w:rFonts w:ascii="华文楷体" w:eastAsia="华文楷体" w:hAnsi="华文楷体"/>
          <w:sz w:val="28"/>
          <w:szCs w:val="28"/>
        </w:rPr>
        <w:pPrChange w:id="680" w:author="S-Yansong" w:date="2016-01-08T16:27:00Z">
          <w:pPr>
            <w:ind w:firstLine="570"/>
          </w:pPr>
        </w:pPrChange>
      </w:pPr>
    </w:p>
    <w:p w:rsidR="00082FD3" w:rsidRPr="00082FD3" w:rsidDel="00CD670D" w:rsidRDefault="00082FD3" w:rsidP="00082FD3">
      <w:pPr>
        <w:ind w:firstLine="570"/>
        <w:rPr>
          <w:del w:id="681" w:author="S-Yansong" w:date="2016-01-08T16:26:00Z"/>
          <w:moveFrom w:id="682" w:author="S-Yansong" w:date="2016-01-08T16:25:00Z"/>
          <w:rFonts w:ascii="华文楷体" w:eastAsia="华文楷体" w:hAnsi="华文楷体"/>
          <w:sz w:val="28"/>
          <w:szCs w:val="28"/>
        </w:rPr>
      </w:pPr>
      <w:moveFromRangeStart w:id="683" w:author="S-Yansong" w:date="2016-01-08T16:25:00Z" w:name="move440033675"/>
      <w:moveFrom w:id="684" w:author="S-Yansong" w:date="2016-01-08T16:25:00Z">
        <w:del w:id="685" w:author="S-Yansong" w:date="2016-01-08T16:26:00Z">
          <w:r w:rsidRPr="00082FD3" w:rsidDel="00CD670D">
            <w:rPr>
              <w:rFonts w:ascii="华文楷体" w:eastAsia="华文楷体" w:hAnsi="华文楷体" w:hint="eastAsia"/>
              <w:sz w:val="28"/>
              <w:szCs w:val="28"/>
            </w:rPr>
            <w:delText>的。也就是说如果因存在，果就会存在；如果因一灭尽，它的果也就跟随着而灭尽。这方</w:delText>
          </w:r>
        </w:del>
      </w:moveFrom>
    </w:p>
    <w:moveFromRangeEnd w:id="683"/>
    <w:p w:rsidR="00082FD3" w:rsidRPr="00082FD3" w:rsidDel="00CD670D" w:rsidRDefault="00082FD3" w:rsidP="00082FD3">
      <w:pPr>
        <w:ind w:firstLine="570"/>
        <w:rPr>
          <w:del w:id="686" w:author="S-Yansong" w:date="2016-01-08T16:26:00Z"/>
          <w:rFonts w:ascii="华文楷体" w:eastAsia="华文楷体" w:hAnsi="华文楷体"/>
          <w:sz w:val="28"/>
          <w:szCs w:val="28"/>
        </w:rPr>
      </w:pPr>
      <w:del w:id="687" w:author="S-Yansong" w:date="2016-01-08T16:26:00Z">
        <w:r w:rsidRPr="00082FD3" w:rsidDel="00CD670D">
          <w:rPr>
            <w:rFonts w:ascii="华文楷体" w:eastAsia="华文楷体" w:hAnsi="华文楷体" w:hint="eastAsia"/>
            <w:sz w:val="28"/>
            <w:szCs w:val="28"/>
          </w:rPr>
          <w:delText>面就是说果法相应因而成立的，所以说这个方面是总原则。</w:delText>
        </w:r>
      </w:del>
    </w:p>
    <w:p w:rsidR="00CD670D" w:rsidRPr="00082FD3" w:rsidDel="00CD670D" w:rsidRDefault="00082FD3" w:rsidP="00CD670D">
      <w:pPr>
        <w:ind w:firstLine="570"/>
        <w:rPr>
          <w:del w:id="688" w:author="S-Yansong" w:date="2016-01-08T16:26:00Z"/>
          <w:moveTo w:id="689" w:author="S-Yansong" w:date="2016-01-08T16:26:00Z"/>
          <w:rFonts w:ascii="华文楷体" w:eastAsia="华文楷体" w:hAnsi="华文楷体"/>
          <w:sz w:val="28"/>
          <w:szCs w:val="28"/>
        </w:rPr>
      </w:pPr>
      <w:del w:id="690" w:author="S-Yansong" w:date="2016-01-08T16:26:00Z">
        <w:r w:rsidRPr="00082FD3" w:rsidDel="00CD670D">
          <w:rPr>
            <w:rFonts w:ascii="华文楷体" w:eastAsia="华文楷体" w:hAnsi="华文楷体" w:hint="eastAsia"/>
            <w:sz w:val="28"/>
            <w:szCs w:val="28"/>
          </w:rPr>
          <w:lastRenderedPageBreak/>
          <w:delText>那么进一步讲的时候，再细化下来，再详细地分析的时候，总的原则是有因就有果，分别的原</w:delText>
        </w:r>
      </w:del>
      <w:moveToRangeStart w:id="691" w:author="S-Yansong" w:date="2016-01-08T16:26:00Z" w:name="move440033705"/>
      <w:moveTo w:id="692" w:author="S-Yansong" w:date="2016-01-08T16:26:00Z">
        <w:del w:id="693" w:author="S-Yansong" w:date="2016-01-08T16:26:00Z">
          <w:r w:rsidR="00CD670D" w:rsidRPr="00082FD3" w:rsidDel="00CD670D">
            <w:rPr>
              <w:rFonts w:ascii="华文楷体" w:eastAsia="华文楷体" w:hAnsi="华文楷体" w:hint="eastAsia"/>
              <w:sz w:val="28"/>
              <w:szCs w:val="28"/>
            </w:rPr>
            <w:delText>则，如果你的因是善因，果就是善果，因是清净的因，果就是清净</w:delText>
          </w:r>
        </w:del>
      </w:moveTo>
    </w:p>
    <w:moveToRangeEnd w:id="691"/>
    <w:p w:rsidR="00082FD3" w:rsidRPr="00CD670D" w:rsidDel="00D01283" w:rsidRDefault="00082FD3">
      <w:pPr>
        <w:rPr>
          <w:del w:id="694" w:author="S-Yansong" w:date="2016-01-08T16:27:00Z"/>
          <w:rFonts w:ascii="华文楷体" w:eastAsia="华文楷体" w:hAnsi="华文楷体"/>
          <w:sz w:val="28"/>
          <w:szCs w:val="28"/>
        </w:rPr>
        <w:pPrChange w:id="695" w:author="S-Yansong" w:date="2016-01-08T16:27:00Z">
          <w:pPr>
            <w:ind w:firstLine="570"/>
          </w:pPr>
        </w:pPrChange>
      </w:pPr>
    </w:p>
    <w:p w:rsidR="00082FD3" w:rsidRPr="00082FD3" w:rsidDel="00CD670D" w:rsidRDefault="00082FD3">
      <w:pPr>
        <w:rPr>
          <w:moveFrom w:id="696" w:author="S-Yansong" w:date="2016-01-08T16:26:00Z"/>
          <w:rFonts w:ascii="华文楷体" w:eastAsia="华文楷体" w:hAnsi="华文楷体"/>
          <w:sz w:val="28"/>
          <w:szCs w:val="28"/>
        </w:rPr>
        <w:pPrChange w:id="697" w:author="S-Yansong" w:date="2016-01-08T16:27:00Z">
          <w:pPr>
            <w:ind w:firstLine="570"/>
          </w:pPr>
        </w:pPrChange>
      </w:pPr>
      <w:moveFromRangeStart w:id="698" w:author="S-Yansong" w:date="2016-01-08T16:26:00Z" w:name="move440033705"/>
      <w:moveFrom w:id="699" w:author="S-Yansong" w:date="2016-01-08T16:26:00Z">
        <w:r w:rsidRPr="00082FD3" w:rsidDel="00CD670D">
          <w:rPr>
            <w:rFonts w:ascii="华文楷体" w:eastAsia="华文楷体" w:hAnsi="华文楷体" w:hint="eastAsia"/>
            <w:sz w:val="28"/>
            <w:szCs w:val="28"/>
          </w:rPr>
          <w:t>则，如果你的因是善因，果就是善果，因是清净的因，果就是清净</w:t>
        </w:r>
      </w:moveFrom>
    </w:p>
    <w:moveFromRangeEnd w:id="698"/>
    <w:p w:rsidR="00CD670D" w:rsidRPr="00082FD3" w:rsidDel="00D01283" w:rsidRDefault="00CD670D" w:rsidP="00CD670D">
      <w:pPr>
        <w:ind w:firstLine="570"/>
        <w:rPr>
          <w:del w:id="700" w:author="S-Yansong" w:date="2016-01-08T16:27:00Z"/>
          <w:moveTo w:id="701" w:author="S-Yansong" w:date="2016-01-08T16:26:00Z"/>
          <w:rFonts w:ascii="华文楷体" w:eastAsia="华文楷体" w:hAnsi="华文楷体"/>
          <w:sz w:val="28"/>
          <w:szCs w:val="28"/>
        </w:rPr>
      </w:pPr>
      <w:ins w:id="702" w:author="S-Yansong" w:date="2016-01-08T16:26:00Z">
        <w:r w:rsidRPr="00082FD3">
          <w:rPr>
            <w:rFonts w:ascii="华文楷体" w:eastAsia="华文楷体" w:hAnsi="华文楷体" w:hint="eastAsia"/>
            <w:sz w:val="28"/>
            <w:szCs w:val="28"/>
          </w:rPr>
          <w:t>那么进一步讲的时候，再细化下来，再详细地分析的时候，总的原则是有因就有果</w:t>
        </w:r>
      </w:ins>
      <w:ins w:id="703" w:author="S-Yansong" w:date="2016-01-12T08:58:00Z">
        <w:r w:rsidR="00CA4719">
          <w:rPr>
            <w:rFonts w:ascii="华文楷体" w:eastAsia="华文楷体" w:hAnsi="华文楷体" w:hint="eastAsia"/>
            <w:sz w:val="28"/>
            <w:szCs w:val="28"/>
          </w:rPr>
          <w:t>。那么就</w:t>
        </w:r>
      </w:ins>
      <w:ins w:id="704" w:author="S-Yansong" w:date="2016-01-08T16:26:00Z">
        <w:r w:rsidR="00CA4719">
          <w:rPr>
            <w:rFonts w:ascii="华文楷体" w:eastAsia="华文楷体" w:hAnsi="华文楷体" w:hint="eastAsia"/>
            <w:sz w:val="28"/>
            <w:szCs w:val="28"/>
          </w:rPr>
          <w:t>分别的原则</w:t>
        </w:r>
      </w:ins>
      <w:ins w:id="705" w:author="S-Yansong" w:date="2016-01-12T08:58:00Z">
        <w:r w:rsidR="00CA4719">
          <w:rPr>
            <w:rFonts w:ascii="华文楷体" w:eastAsia="华文楷体" w:hAnsi="华文楷体" w:hint="eastAsia"/>
            <w:sz w:val="28"/>
            <w:szCs w:val="28"/>
          </w:rPr>
          <w:t>呢？</w:t>
        </w:r>
      </w:ins>
      <w:ins w:id="706" w:author="S-Yansong" w:date="2016-01-08T16:26:00Z">
        <w:r w:rsidRPr="00082FD3">
          <w:rPr>
            <w:rFonts w:ascii="华文楷体" w:eastAsia="华文楷体" w:hAnsi="华文楷体" w:hint="eastAsia"/>
            <w:sz w:val="28"/>
            <w:szCs w:val="28"/>
          </w:rPr>
          <w:t>如果你的因是善因，</w:t>
        </w:r>
      </w:ins>
      <w:ins w:id="707" w:author="S-Yansong" w:date="2016-01-12T08:58:00Z">
        <w:r w:rsidR="00CA4719">
          <w:rPr>
            <w:rFonts w:ascii="华文楷体" w:eastAsia="华文楷体" w:hAnsi="华文楷体" w:hint="eastAsia"/>
            <w:sz w:val="28"/>
            <w:szCs w:val="28"/>
          </w:rPr>
          <w:t>那么你的</w:t>
        </w:r>
      </w:ins>
      <w:ins w:id="708" w:author="S-Yansong" w:date="2016-01-08T16:26:00Z">
        <w:r w:rsidR="00CA4719">
          <w:rPr>
            <w:rFonts w:ascii="华文楷体" w:eastAsia="华文楷体" w:hAnsi="华文楷体" w:hint="eastAsia"/>
            <w:sz w:val="28"/>
            <w:szCs w:val="28"/>
          </w:rPr>
          <w:t>果就是善果</w:t>
        </w:r>
      </w:ins>
      <w:ins w:id="709" w:author="S-Yansong" w:date="2016-01-12T08:59:00Z">
        <w:r w:rsidR="00CA4719">
          <w:rPr>
            <w:rFonts w:ascii="华文楷体" w:eastAsia="华文楷体" w:hAnsi="华文楷体" w:hint="eastAsia"/>
            <w:sz w:val="28"/>
            <w:szCs w:val="28"/>
          </w:rPr>
          <w:t>；你的</w:t>
        </w:r>
      </w:ins>
      <w:ins w:id="710" w:author="S-Yansong" w:date="2016-01-08T16:26:00Z">
        <w:r w:rsidRPr="00082FD3">
          <w:rPr>
            <w:rFonts w:ascii="华文楷体" w:eastAsia="华文楷体" w:hAnsi="华文楷体" w:hint="eastAsia"/>
            <w:sz w:val="28"/>
            <w:szCs w:val="28"/>
          </w:rPr>
          <w:t>因是清净的因，</w:t>
        </w:r>
      </w:ins>
      <w:ins w:id="711" w:author="S-Yansong" w:date="2016-01-12T08:59:00Z">
        <w:r w:rsidR="00CA4719">
          <w:rPr>
            <w:rFonts w:ascii="华文楷体" w:eastAsia="华文楷体" w:hAnsi="华文楷体" w:hint="eastAsia"/>
            <w:sz w:val="28"/>
            <w:szCs w:val="28"/>
          </w:rPr>
          <w:t>你的</w:t>
        </w:r>
      </w:ins>
      <w:ins w:id="712" w:author="S-Yansong" w:date="2016-01-08T16:26:00Z">
        <w:r w:rsidRPr="00082FD3">
          <w:rPr>
            <w:rFonts w:ascii="华文楷体" w:eastAsia="华文楷体" w:hAnsi="华文楷体" w:hint="eastAsia"/>
            <w:sz w:val="28"/>
            <w:szCs w:val="28"/>
          </w:rPr>
          <w:t>果就</w:t>
        </w:r>
      </w:ins>
      <w:ins w:id="713" w:author="S-Yansong" w:date="2016-01-12T08:59:00Z">
        <w:r w:rsidR="00CA4719">
          <w:rPr>
            <w:rFonts w:ascii="华文楷体" w:eastAsia="华文楷体" w:hAnsi="华文楷体" w:hint="eastAsia"/>
            <w:sz w:val="28"/>
            <w:szCs w:val="28"/>
          </w:rPr>
          <w:t>会</w:t>
        </w:r>
      </w:ins>
      <w:ins w:id="714" w:author="S-Yansong" w:date="2016-01-08T16:26:00Z">
        <w:r w:rsidRPr="00082FD3">
          <w:rPr>
            <w:rFonts w:ascii="华文楷体" w:eastAsia="华文楷体" w:hAnsi="华文楷体" w:hint="eastAsia"/>
            <w:sz w:val="28"/>
            <w:szCs w:val="28"/>
          </w:rPr>
          <w:t>是清净</w:t>
        </w:r>
      </w:ins>
      <w:moveToRangeStart w:id="715" w:author="S-Yansong" w:date="2016-01-08T16:26:00Z" w:name="move440033714"/>
      <w:moveTo w:id="716" w:author="S-Yansong" w:date="2016-01-08T16:26:00Z">
        <w:r w:rsidRPr="00082FD3">
          <w:rPr>
            <w:rFonts w:ascii="华文楷体" w:eastAsia="华文楷体" w:hAnsi="华文楷体" w:hint="eastAsia"/>
            <w:sz w:val="28"/>
            <w:szCs w:val="28"/>
          </w:rPr>
          <w:t>的果。如果反过来讲你的因不清净，</w:t>
        </w:r>
        <w:proofErr w:type="gramStart"/>
        <w:r w:rsidRPr="00082FD3">
          <w:rPr>
            <w:rFonts w:ascii="华文楷体" w:eastAsia="华文楷体" w:hAnsi="华文楷体" w:hint="eastAsia"/>
            <w:sz w:val="28"/>
            <w:szCs w:val="28"/>
          </w:rPr>
          <w:t>果法就</w:t>
        </w:r>
        <w:proofErr w:type="gramEnd"/>
        <w:r w:rsidRPr="00082FD3">
          <w:rPr>
            <w:rFonts w:ascii="华文楷体" w:eastAsia="华文楷体" w:hAnsi="华文楷体" w:hint="eastAsia"/>
            <w:sz w:val="28"/>
            <w:szCs w:val="28"/>
          </w:rPr>
          <w:t>不清净了。</w:t>
        </w:r>
      </w:moveTo>
    </w:p>
    <w:moveToRangeEnd w:id="715"/>
    <w:p w:rsidR="00CD670D" w:rsidRPr="00CD670D" w:rsidRDefault="00CD670D" w:rsidP="00D01283">
      <w:pPr>
        <w:ind w:firstLine="570"/>
        <w:rPr>
          <w:ins w:id="717" w:author="S-Yansong" w:date="2016-01-08T16:26:00Z"/>
          <w:rFonts w:ascii="华文楷体" w:eastAsia="华文楷体" w:hAnsi="华文楷体"/>
          <w:sz w:val="28"/>
          <w:szCs w:val="28"/>
        </w:rPr>
      </w:pPr>
    </w:p>
    <w:p w:rsidR="00082FD3" w:rsidRPr="00082FD3" w:rsidDel="00CD670D" w:rsidRDefault="00082FD3" w:rsidP="00082FD3">
      <w:pPr>
        <w:ind w:firstLine="570"/>
        <w:rPr>
          <w:moveFrom w:id="718" w:author="S-Yansong" w:date="2016-01-08T16:26:00Z"/>
          <w:rFonts w:ascii="华文楷体" w:eastAsia="华文楷体" w:hAnsi="华文楷体"/>
          <w:sz w:val="28"/>
          <w:szCs w:val="28"/>
        </w:rPr>
      </w:pPr>
      <w:moveFromRangeStart w:id="719" w:author="S-Yansong" w:date="2016-01-08T16:26:00Z" w:name="move440033714"/>
      <w:moveFrom w:id="720" w:author="S-Yansong" w:date="2016-01-08T16:26:00Z">
        <w:r w:rsidRPr="00082FD3" w:rsidDel="00CD670D">
          <w:rPr>
            <w:rFonts w:ascii="华文楷体" w:eastAsia="华文楷体" w:hAnsi="华文楷体" w:hint="eastAsia"/>
            <w:sz w:val="28"/>
            <w:szCs w:val="28"/>
          </w:rPr>
          <w:t>的果。如果反过来讲你的因不清净，果法就不清净了。</w:t>
        </w:r>
      </w:moveFrom>
    </w:p>
    <w:p w:rsidR="00082FD3" w:rsidRPr="00082FD3" w:rsidRDefault="00082FD3" w:rsidP="00082FD3">
      <w:pPr>
        <w:ind w:firstLine="570"/>
        <w:rPr>
          <w:rFonts w:ascii="华文楷体" w:eastAsia="华文楷体" w:hAnsi="华文楷体"/>
          <w:sz w:val="28"/>
          <w:szCs w:val="28"/>
        </w:rPr>
      </w:pPr>
      <w:moveFromRangeStart w:id="721" w:author="S-Yansong" w:date="2016-01-08T16:27:00Z" w:name="move440033769"/>
      <w:moveFromRangeEnd w:id="719"/>
      <w:moveFrom w:id="722" w:author="S-Yansong" w:date="2016-01-08T16:27:00Z">
        <w:r w:rsidRPr="00082FD3" w:rsidDel="00CD670D">
          <w:rPr>
            <w:rFonts w:ascii="华文楷体" w:eastAsia="华文楷体" w:hAnsi="华文楷体" w:hint="eastAsia"/>
            <w:sz w:val="28"/>
            <w:szCs w:val="28"/>
          </w:rPr>
          <w:t>换句话说，清净的因中所生的一切果也是清净的。如同“善有</w:t>
        </w:r>
      </w:moveFrom>
      <w:moveFromRangeEnd w:id="721"/>
    </w:p>
    <w:p w:rsidR="00CD670D" w:rsidRPr="00CD670D" w:rsidDel="00CD670D" w:rsidRDefault="00CD670D" w:rsidP="00CD670D">
      <w:pPr>
        <w:ind w:firstLine="570"/>
        <w:rPr>
          <w:del w:id="723" w:author="S-Yansong" w:date="2016-01-08T16:27:00Z"/>
          <w:moveTo w:id="724" w:author="S-Yansong" w:date="2016-01-08T16:27:00Z"/>
          <w:rFonts w:asciiTheme="minorEastAsia" w:hAnsiTheme="minorEastAsia"/>
          <w:sz w:val="28"/>
          <w:szCs w:val="28"/>
          <w:rPrChange w:id="725" w:author="S-Yansong" w:date="2016-01-08T16:27:00Z">
            <w:rPr>
              <w:del w:id="726" w:author="S-Yansong" w:date="2016-01-08T16:27:00Z"/>
              <w:moveTo w:id="727" w:author="S-Yansong" w:date="2016-01-08T16:27:00Z"/>
              <w:rFonts w:ascii="华文楷体" w:eastAsia="华文楷体" w:hAnsi="华文楷体"/>
              <w:sz w:val="28"/>
              <w:szCs w:val="28"/>
            </w:rPr>
          </w:rPrChange>
        </w:rPr>
      </w:pPr>
      <w:ins w:id="728" w:author="S-Yansong" w:date="2016-01-08T16:27:00Z">
        <w:r w:rsidRPr="00CD670D">
          <w:rPr>
            <w:rFonts w:asciiTheme="minorEastAsia" w:hAnsiTheme="minorEastAsia" w:hint="eastAsia"/>
            <w:sz w:val="28"/>
            <w:szCs w:val="28"/>
            <w:rPrChange w:id="729" w:author="S-Yansong" w:date="2016-01-08T16:27:00Z">
              <w:rPr>
                <w:rFonts w:ascii="华文楷体" w:eastAsia="华文楷体" w:hAnsi="华文楷体" w:hint="eastAsia"/>
                <w:sz w:val="28"/>
                <w:szCs w:val="28"/>
              </w:rPr>
            </w:rPrChange>
          </w:rPr>
          <w:t>【</w:t>
        </w:r>
      </w:ins>
      <w:moveToRangeStart w:id="730" w:author="S-Yansong" w:date="2016-01-08T16:27:00Z" w:name="move440033769"/>
      <w:moveTo w:id="731" w:author="S-Yansong" w:date="2016-01-08T16:27:00Z">
        <w:r w:rsidRPr="00CD670D">
          <w:rPr>
            <w:rFonts w:asciiTheme="minorEastAsia" w:hAnsiTheme="minorEastAsia" w:hint="eastAsia"/>
            <w:sz w:val="28"/>
            <w:szCs w:val="28"/>
            <w:rPrChange w:id="732" w:author="S-Yansong" w:date="2016-01-08T16:27:00Z">
              <w:rPr>
                <w:rFonts w:ascii="华文楷体" w:eastAsia="华文楷体" w:hAnsi="华文楷体" w:hint="eastAsia"/>
                <w:sz w:val="28"/>
                <w:szCs w:val="28"/>
              </w:rPr>
            </w:rPrChange>
          </w:rPr>
          <w:t>换句话说，清净的因中所生的一切果也是清净的。如同“善有</w:t>
        </w:r>
      </w:moveTo>
      <w:moveToRangeEnd w:id="730"/>
      <w:r w:rsidR="00082FD3" w:rsidRPr="00CD670D">
        <w:rPr>
          <w:rFonts w:asciiTheme="minorEastAsia" w:hAnsiTheme="minorEastAsia" w:hint="eastAsia"/>
          <w:sz w:val="28"/>
          <w:szCs w:val="28"/>
          <w:rPrChange w:id="733" w:author="S-Yansong" w:date="2016-01-08T16:27:00Z">
            <w:rPr>
              <w:rFonts w:ascii="华文楷体" w:eastAsia="华文楷体" w:hAnsi="华文楷体" w:hint="eastAsia"/>
              <w:sz w:val="28"/>
              <w:szCs w:val="28"/>
            </w:rPr>
          </w:rPrChange>
        </w:rPr>
        <w:t>善报、恶有恶报”的世间正见中所生的断杀等戒律支以及不放逸支</w:t>
      </w:r>
      <w:moveToRangeStart w:id="734" w:author="S-Yansong" w:date="2016-01-08T16:27:00Z" w:name="move440033775"/>
      <w:moveTo w:id="735" w:author="S-Yansong" w:date="2016-01-08T16:27:00Z">
        <w:r w:rsidRPr="00CD670D">
          <w:rPr>
            <w:rFonts w:asciiTheme="minorEastAsia" w:hAnsiTheme="minorEastAsia" w:hint="eastAsia"/>
            <w:sz w:val="28"/>
            <w:szCs w:val="28"/>
            <w:rPrChange w:id="736" w:author="S-Yansong" w:date="2016-01-08T16:27:00Z">
              <w:rPr>
                <w:rFonts w:ascii="华文楷体" w:eastAsia="华文楷体" w:hAnsi="华文楷体" w:hint="eastAsia"/>
                <w:sz w:val="28"/>
                <w:szCs w:val="28"/>
              </w:rPr>
            </w:rPrChange>
          </w:rPr>
          <w:t>等也是清净一样，随着见解的因，戒律支等果也清净。</w:t>
        </w:r>
      </w:moveTo>
      <w:ins w:id="737" w:author="S-Yansong" w:date="2016-01-08T16:27:00Z">
        <w:r w:rsidRPr="00CD670D">
          <w:rPr>
            <w:rFonts w:asciiTheme="minorEastAsia" w:hAnsiTheme="minorEastAsia" w:hint="eastAsia"/>
            <w:sz w:val="28"/>
            <w:szCs w:val="28"/>
            <w:rPrChange w:id="738" w:author="S-Yansong" w:date="2016-01-08T16:27:00Z">
              <w:rPr>
                <w:rFonts w:ascii="华文楷体" w:eastAsia="华文楷体" w:hAnsi="华文楷体" w:hint="eastAsia"/>
                <w:sz w:val="28"/>
                <w:szCs w:val="28"/>
              </w:rPr>
            </w:rPrChange>
          </w:rPr>
          <w:t>】</w:t>
        </w:r>
      </w:ins>
    </w:p>
    <w:moveToRangeEnd w:id="734"/>
    <w:p w:rsidR="00082FD3" w:rsidRPr="00CD670D" w:rsidDel="00CD670D" w:rsidRDefault="00082FD3">
      <w:pPr>
        <w:rPr>
          <w:del w:id="739" w:author="S-Yansong" w:date="2016-01-08T16:27:00Z"/>
          <w:rFonts w:ascii="华文楷体" w:eastAsia="华文楷体" w:hAnsi="华文楷体"/>
          <w:sz w:val="28"/>
          <w:szCs w:val="28"/>
        </w:rPr>
        <w:pPrChange w:id="740" w:author="S-Yansong" w:date="2016-01-08T16:47:00Z">
          <w:pPr>
            <w:ind w:firstLine="570"/>
          </w:pPr>
        </w:pPrChange>
      </w:pPr>
    </w:p>
    <w:p w:rsidR="00082FD3" w:rsidRPr="00082FD3" w:rsidDel="00814C1C" w:rsidRDefault="00082FD3">
      <w:pPr>
        <w:rPr>
          <w:del w:id="741" w:author="S-Yansong" w:date="2016-01-08T16:47:00Z"/>
          <w:moveFrom w:id="742" w:author="S-Yansong" w:date="2016-01-08T16:27:00Z"/>
          <w:rFonts w:ascii="华文楷体" w:eastAsia="华文楷体" w:hAnsi="华文楷体"/>
          <w:sz w:val="28"/>
          <w:szCs w:val="28"/>
        </w:rPr>
        <w:pPrChange w:id="743" w:author="S-Yansong" w:date="2016-01-08T16:27:00Z">
          <w:pPr>
            <w:ind w:firstLine="570"/>
          </w:pPr>
        </w:pPrChange>
      </w:pPr>
      <w:moveFromRangeStart w:id="744" w:author="S-Yansong" w:date="2016-01-08T16:27:00Z" w:name="move440033775"/>
      <w:moveFrom w:id="745" w:author="S-Yansong" w:date="2016-01-08T16:27:00Z">
        <w:del w:id="746" w:author="S-Yansong" w:date="2016-01-08T16:47:00Z">
          <w:r w:rsidRPr="00082FD3" w:rsidDel="00814C1C">
            <w:rPr>
              <w:rFonts w:ascii="华文楷体" w:eastAsia="华文楷体" w:hAnsi="华文楷体" w:hint="eastAsia"/>
              <w:sz w:val="28"/>
              <w:szCs w:val="28"/>
            </w:rPr>
            <w:delText>等</w:delText>
          </w:r>
        </w:del>
        <w:r w:rsidRPr="00082FD3" w:rsidDel="00CD670D">
          <w:rPr>
            <w:rFonts w:ascii="华文楷体" w:eastAsia="华文楷体" w:hAnsi="华文楷体" w:hint="eastAsia"/>
            <w:sz w:val="28"/>
            <w:szCs w:val="28"/>
          </w:rPr>
          <w:t>也是清净一样，随着见解的因，戒律支等果也清净。</w:t>
        </w:r>
      </w:moveFrom>
    </w:p>
    <w:moveFromRangeEnd w:id="744"/>
    <w:p w:rsidR="00814C1C" w:rsidRPr="00082FD3" w:rsidDel="00814C1C" w:rsidRDefault="00082FD3">
      <w:pPr>
        <w:rPr>
          <w:del w:id="747" w:author="S-Yansong" w:date="2016-01-08T16:47:00Z"/>
          <w:moveTo w:id="748" w:author="S-Yansong" w:date="2016-01-08T16:47:00Z"/>
          <w:rFonts w:ascii="华文楷体" w:eastAsia="华文楷体" w:hAnsi="华文楷体"/>
          <w:sz w:val="28"/>
          <w:szCs w:val="28"/>
        </w:rPr>
        <w:pPrChange w:id="749" w:author="S-Yansong" w:date="2016-01-08T16:47:00Z">
          <w:pPr>
            <w:ind w:firstLine="570"/>
          </w:pPr>
        </w:pPrChange>
      </w:pPr>
      <w:del w:id="750" w:author="S-Yansong" w:date="2016-01-08T16:47:00Z">
        <w:r w:rsidRPr="00082FD3" w:rsidDel="00814C1C">
          <w:rPr>
            <w:rFonts w:ascii="华文楷体" w:eastAsia="华文楷体" w:hAnsi="华文楷体" w:hint="eastAsia"/>
            <w:sz w:val="28"/>
            <w:szCs w:val="28"/>
          </w:rPr>
          <w:delText>那么换句话来讲，清净的因当中所生的一切果法也是清净的。</w:delText>
        </w:r>
      </w:del>
      <w:moveToRangeStart w:id="751" w:author="S-Yansong" w:date="2016-01-08T16:47:00Z" w:name="move440034989"/>
      <w:moveTo w:id="752" w:author="S-Yansong" w:date="2016-01-08T16:47:00Z">
        <w:del w:id="753" w:author="S-Yansong" w:date="2016-01-08T16:47:00Z">
          <w:r w:rsidR="00814C1C" w:rsidRPr="00082FD3" w:rsidDel="00814C1C">
            <w:rPr>
              <w:rFonts w:ascii="华文楷体" w:eastAsia="华文楷体" w:hAnsi="华文楷体" w:hint="eastAsia"/>
              <w:sz w:val="28"/>
              <w:szCs w:val="28"/>
            </w:rPr>
            <w:delText>打比喻讲，就好像如果一个行者相续当中真正的善有善报，恶有恶</w:delText>
          </w:r>
        </w:del>
      </w:moveTo>
    </w:p>
    <w:moveToRangeEnd w:id="751"/>
    <w:p w:rsidR="00082FD3" w:rsidRPr="00814C1C" w:rsidDel="00814C1C" w:rsidRDefault="00082FD3">
      <w:pPr>
        <w:rPr>
          <w:del w:id="754" w:author="S-Yansong" w:date="2016-01-08T16:47:00Z"/>
          <w:rFonts w:ascii="华文楷体" w:eastAsia="华文楷体" w:hAnsi="华文楷体"/>
          <w:sz w:val="28"/>
          <w:szCs w:val="28"/>
        </w:rPr>
        <w:pPrChange w:id="755" w:author="S-Yansong" w:date="2016-01-08T16:47:00Z">
          <w:pPr>
            <w:ind w:firstLine="570"/>
          </w:pPr>
        </w:pPrChange>
      </w:pPr>
    </w:p>
    <w:p w:rsidR="00082FD3" w:rsidRPr="00082FD3" w:rsidDel="00814C1C" w:rsidRDefault="00082FD3">
      <w:pPr>
        <w:rPr>
          <w:del w:id="756" w:author="S-Yansong" w:date="2016-01-08T16:47:00Z"/>
          <w:moveFrom w:id="757" w:author="S-Yansong" w:date="2016-01-08T16:47:00Z"/>
          <w:rFonts w:ascii="华文楷体" w:eastAsia="华文楷体" w:hAnsi="华文楷体"/>
          <w:sz w:val="28"/>
          <w:szCs w:val="28"/>
        </w:rPr>
        <w:pPrChange w:id="758" w:author="S-Yansong" w:date="2016-01-08T16:47:00Z">
          <w:pPr>
            <w:ind w:firstLine="570"/>
          </w:pPr>
        </w:pPrChange>
      </w:pPr>
      <w:moveFromRangeStart w:id="759" w:author="S-Yansong" w:date="2016-01-08T16:47:00Z" w:name="move440034989"/>
      <w:moveFrom w:id="760" w:author="S-Yansong" w:date="2016-01-08T16:47:00Z">
        <w:del w:id="761" w:author="S-Yansong" w:date="2016-01-08T16:47:00Z">
          <w:r w:rsidRPr="00082FD3" w:rsidDel="00814C1C">
            <w:rPr>
              <w:rFonts w:ascii="华文楷体" w:eastAsia="华文楷体" w:hAnsi="华文楷体" w:hint="eastAsia"/>
              <w:sz w:val="28"/>
              <w:szCs w:val="28"/>
            </w:rPr>
            <w:delText>打比喻讲，就好像如果一个行者相续当中真正的善有善报，恶有恶</w:delText>
          </w:r>
        </w:del>
      </w:moveFrom>
    </w:p>
    <w:moveFromRangeEnd w:id="759"/>
    <w:p w:rsidR="00082FD3" w:rsidRPr="00814C1C" w:rsidDel="00814C1C" w:rsidRDefault="00814C1C" w:rsidP="00814C1C">
      <w:pPr>
        <w:ind w:firstLine="570"/>
        <w:rPr>
          <w:del w:id="762" w:author="S-Yansong" w:date="2016-01-08T16:48:00Z"/>
          <w:rFonts w:ascii="华文楷体" w:eastAsia="华文楷体" w:hAnsi="华文楷体"/>
          <w:sz w:val="28"/>
          <w:szCs w:val="28"/>
        </w:rPr>
      </w:pPr>
      <w:ins w:id="763" w:author="S-Yansong" w:date="2016-01-08T16:47:00Z">
        <w:r w:rsidRPr="00082FD3">
          <w:rPr>
            <w:rFonts w:ascii="华文楷体" w:eastAsia="华文楷体" w:hAnsi="华文楷体" w:hint="eastAsia"/>
            <w:sz w:val="28"/>
            <w:szCs w:val="28"/>
          </w:rPr>
          <w:t>那么换句话来讲，清净的因当中所生的</w:t>
        </w:r>
        <w:proofErr w:type="gramStart"/>
        <w:r w:rsidRPr="00082FD3">
          <w:rPr>
            <w:rFonts w:ascii="华文楷体" w:eastAsia="华文楷体" w:hAnsi="华文楷体" w:hint="eastAsia"/>
            <w:sz w:val="28"/>
            <w:szCs w:val="28"/>
          </w:rPr>
          <w:t>一切果法也是</w:t>
        </w:r>
        <w:proofErr w:type="gramEnd"/>
        <w:r w:rsidRPr="00082FD3">
          <w:rPr>
            <w:rFonts w:ascii="华文楷体" w:eastAsia="华文楷体" w:hAnsi="华文楷体" w:hint="eastAsia"/>
            <w:sz w:val="28"/>
            <w:szCs w:val="28"/>
          </w:rPr>
          <w:t>清净的。打</w:t>
        </w:r>
        <w:r w:rsidR="00CB4A67">
          <w:rPr>
            <w:rFonts w:ascii="华文楷体" w:eastAsia="华文楷体" w:hAnsi="华文楷体" w:hint="eastAsia"/>
            <w:sz w:val="28"/>
            <w:szCs w:val="28"/>
          </w:rPr>
          <w:lastRenderedPageBreak/>
          <w:t>比喻讲，就好像如果一个行者相续当中真正</w:t>
        </w:r>
      </w:ins>
      <w:ins w:id="764" w:author="S-Yansong" w:date="2016-01-12T09:03:00Z">
        <w:r w:rsidR="00CB4A67">
          <w:rPr>
            <w:rFonts w:ascii="华文楷体" w:eastAsia="华文楷体" w:hAnsi="华文楷体" w:hint="eastAsia"/>
            <w:sz w:val="28"/>
            <w:szCs w:val="28"/>
          </w:rPr>
          <w:t>有</w:t>
        </w:r>
      </w:ins>
      <w:ins w:id="765" w:author="S-Yansong" w:date="2016-01-08T16:47:00Z">
        <w:r w:rsidRPr="00082FD3">
          <w:rPr>
            <w:rFonts w:ascii="华文楷体" w:eastAsia="华文楷体" w:hAnsi="华文楷体" w:hint="eastAsia"/>
            <w:sz w:val="28"/>
            <w:szCs w:val="28"/>
          </w:rPr>
          <w:t>善有善报，恶有恶</w:t>
        </w:r>
      </w:ins>
      <w:r w:rsidR="00082FD3" w:rsidRPr="00082FD3">
        <w:rPr>
          <w:rFonts w:ascii="华文楷体" w:eastAsia="华文楷体" w:hAnsi="华文楷体" w:hint="eastAsia"/>
          <w:sz w:val="28"/>
          <w:szCs w:val="28"/>
        </w:rPr>
        <w:t>报的世间正见，那么</w:t>
      </w:r>
      <w:ins w:id="766" w:author="S-Yansong" w:date="2016-01-12T09:03:00Z">
        <w:r w:rsidR="00CB4A67">
          <w:rPr>
            <w:rFonts w:ascii="华文楷体" w:eastAsia="华文楷体" w:hAnsi="华文楷体" w:hint="eastAsia"/>
            <w:sz w:val="28"/>
            <w:szCs w:val="28"/>
          </w:rPr>
          <w:t>就说</w:t>
        </w:r>
      </w:ins>
      <w:r w:rsidR="00082FD3" w:rsidRPr="00082FD3">
        <w:rPr>
          <w:rFonts w:ascii="华文楷体" w:eastAsia="华文楷体" w:hAnsi="华文楷体" w:hint="eastAsia"/>
          <w:sz w:val="28"/>
          <w:szCs w:val="28"/>
        </w:rPr>
        <w:t>这个世间当中所生的</w:t>
      </w:r>
      <w:proofErr w:type="gramStart"/>
      <w:r w:rsidR="00082FD3" w:rsidRPr="00082FD3">
        <w:rPr>
          <w:rFonts w:ascii="华文楷体" w:eastAsia="华文楷体" w:hAnsi="华文楷体" w:hint="eastAsia"/>
          <w:sz w:val="28"/>
          <w:szCs w:val="28"/>
        </w:rPr>
        <w:t>断杀等</w:t>
      </w:r>
      <w:proofErr w:type="gramEnd"/>
      <w:r w:rsidR="00082FD3" w:rsidRPr="00082FD3">
        <w:rPr>
          <w:rFonts w:ascii="华文楷体" w:eastAsia="华文楷体" w:hAnsi="华文楷体" w:hint="eastAsia"/>
          <w:sz w:val="28"/>
          <w:szCs w:val="28"/>
        </w:rPr>
        <w:t>戒律支、不放逸</w:t>
      </w:r>
      <w:ins w:id="767" w:author="S-Yansong" w:date="2016-01-08T16:48:00Z">
        <w:r w:rsidRPr="00082FD3">
          <w:rPr>
            <w:rFonts w:ascii="华文楷体" w:eastAsia="华文楷体" w:hAnsi="华文楷体" w:hint="eastAsia"/>
            <w:sz w:val="28"/>
            <w:szCs w:val="28"/>
          </w:rPr>
          <w:t>支等也是清净的。因为他的相续当中的的确确已经生起定解了</w:t>
        </w:r>
      </w:ins>
      <w:ins w:id="768" w:author="S-Yansong" w:date="2016-01-12T09:04:00Z">
        <w:r w:rsidR="009B201C">
          <w:rPr>
            <w:rFonts w:ascii="华文楷体" w:eastAsia="华文楷体" w:hAnsi="华文楷体" w:hint="eastAsia"/>
            <w:sz w:val="28"/>
            <w:szCs w:val="28"/>
          </w:rPr>
          <w:t>，</w:t>
        </w:r>
      </w:ins>
      <w:ins w:id="769" w:author="S-Yansong" w:date="2016-01-08T16:48:00Z">
        <w:r w:rsidR="009B201C">
          <w:rPr>
            <w:rFonts w:ascii="华文楷体" w:eastAsia="华文楷体" w:hAnsi="华文楷体" w:hint="eastAsia"/>
            <w:sz w:val="28"/>
            <w:szCs w:val="28"/>
          </w:rPr>
          <w:t>如果修善法一定有安乐，如果造恶法一定有这样</w:t>
        </w:r>
      </w:ins>
      <w:ins w:id="770" w:author="S-Yansong" w:date="2016-01-12T09:05:00Z">
        <w:r w:rsidR="009B201C">
          <w:rPr>
            <w:rFonts w:ascii="华文楷体" w:eastAsia="华文楷体" w:hAnsi="华文楷体" w:hint="eastAsia"/>
            <w:sz w:val="28"/>
            <w:szCs w:val="28"/>
          </w:rPr>
          <w:t>一种</w:t>
        </w:r>
      </w:ins>
      <w:ins w:id="771" w:author="S-Yansong" w:date="2016-01-08T16:48:00Z">
        <w:r w:rsidR="009B201C">
          <w:rPr>
            <w:rFonts w:ascii="华文楷体" w:eastAsia="华文楷体" w:hAnsi="华文楷体" w:hint="eastAsia"/>
            <w:sz w:val="28"/>
            <w:szCs w:val="28"/>
          </w:rPr>
          <w:t>痛苦</w:t>
        </w:r>
      </w:ins>
      <w:ins w:id="772" w:author="S-Yansong" w:date="2016-01-12T09:05:00Z">
        <w:r w:rsidR="009B201C">
          <w:rPr>
            <w:rFonts w:ascii="华文楷体" w:eastAsia="华文楷体" w:hAnsi="华文楷体" w:hint="eastAsia"/>
            <w:sz w:val="28"/>
            <w:szCs w:val="28"/>
          </w:rPr>
          <w:t>，那么</w:t>
        </w:r>
      </w:ins>
      <w:ins w:id="773" w:author="S-Yansong" w:date="2016-01-08T16:48:00Z">
        <w:r w:rsidR="009B201C">
          <w:rPr>
            <w:rFonts w:ascii="华文楷体" w:eastAsia="华文楷体" w:hAnsi="华文楷体" w:hint="eastAsia"/>
            <w:sz w:val="28"/>
            <w:szCs w:val="28"/>
          </w:rPr>
          <w:t>这个方面的见解就叫做世间正见，认为因果存在的见</w:t>
        </w:r>
        <w:r w:rsidRPr="00082FD3">
          <w:rPr>
            <w:rFonts w:ascii="华文楷体" w:eastAsia="华文楷体" w:hAnsi="华文楷体" w:hint="eastAsia"/>
            <w:sz w:val="28"/>
            <w:szCs w:val="28"/>
          </w:rPr>
          <w:t>叫做世间正见。</w:t>
        </w:r>
      </w:ins>
    </w:p>
    <w:p w:rsidR="00814C1C" w:rsidRPr="00082FD3" w:rsidDel="00814C1C" w:rsidRDefault="00082FD3">
      <w:pPr>
        <w:rPr>
          <w:del w:id="774" w:author="S-Yansong" w:date="2016-01-08T16:48:00Z"/>
          <w:moveTo w:id="775" w:author="S-Yansong" w:date="2016-01-08T16:48:00Z"/>
          <w:rFonts w:ascii="华文楷体" w:eastAsia="华文楷体" w:hAnsi="华文楷体"/>
          <w:sz w:val="28"/>
          <w:szCs w:val="28"/>
        </w:rPr>
        <w:pPrChange w:id="776" w:author="S-Yansong" w:date="2016-01-08T16:48:00Z">
          <w:pPr>
            <w:ind w:firstLine="570"/>
          </w:pPr>
        </w:pPrChange>
      </w:pPr>
      <w:del w:id="777" w:author="S-Yansong" w:date="2016-01-08T16:48:00Z">
        <w:r w:rsidRPr="00082FD3" w:rsidDel="00814C1C">
          <w:rPr>
            <w:rFonts w:ascii="华文楷体" w:eastAsia="华文楷体" w:hAnsi="华文楷体" w:hint="eastAsia"/>
            <w:sz w:val="28"/>
            <w:szCs w:val="28"/>
          </w:rPr>
          <w:delText>支等也是清净的。因为他的相续当中的的确确已经生起定解了。如</w:delText>
        </w:r>
      </w:del>
      <w:moveToRangeStart w:id="778" w:author="S-Yansong" w:date="2016-01-08T16:48:00Z" w:name="move440035015"/>
      <w:moveTo w:id="779" w:author="S-Yansong" w:date="2016-01-08T16:48:00Z">
        <w:del w:id="780" w:author="S-Yansong" w:date="2016-01-08T16:48:00Z">
          <w:r w:rsidR="00814C1C" w:rsidRPr="00082FD3" w:rsidDel="00814C1C">
            <w:rPr>
              <w:rFonts w:ascii="华文楷体" w:eastAsia="华文楷体" w:hAnsi="华文楷体" w:hint="eastAsia"/>
              <w:sz w:val="28"/>
              <w:szCs w:val="28"/>
            </w:rPr>
            <w:delText>果修善法一定有安乐，如果造恶法一定有这样的痛苦。这个方面的见解就</w:delText>
          </w:r>
        </w:del>
      </w:moveTo>
    </w:p>
    <w:moveToRangeEnd w:id="778"/>
    <w:p w:rsidR="00082FD3" w:rsidRPr="00082FD3" w:rsidDel="00814C1C" w:rsidRDefault="00082FD3">
      <w:pPr>
        <w:rPr>
          <w:del w:id="781" w:author="S-Yansong" w:date="2016-01-08T16:48:00Z"/>
          <w:rFonts w:ascii="华文楷体" w:eastAsia="华文楷体" w:hAnsi="华文楷体"/>
          <w:sz w:val="28"/>
          <w:szCs w:val="28"/>
        </w:rPr>
        <w:pPrChange w:id="782" w:author="S-Yansong" w:date="2016-01-08T16:48:00Z">
          <w:pPr>
            <w:ind w:firstLine="570"/>
          </w:pPr>
        </w:pPrChange>
      </w:pPr>
    </w:p>
    <w:p w:rsidR="00082FD3" w:rsidRPr="00082FD3" w:rsidDel="00814C1C" w:rsidRDefault="00082FD3">
      <w:pPr>
        <w:rPr>
          <w:moveFrom w:id="783" w:author="S-Yansong" w:date="2016-01-08T16:48:00Z"/>
          <w:rFonts w:ascii="华文楷体" w:eastAsia="华文楷体" w:hAnsi="华文楷体"/>
          <w:sz w:val="28"/>
          <w:szCs w:val="28"/>
        </w:rPr>
        <w:pPrChange w:id="784" w:author="S-Yansong" w:date="2016-01-08T16:48:00Z">
          <w:pPr>
            <w:ind w:firstLine="570"/>
          </w:pPr>
        </w:pPrChange>
      </w:pPr>
      <w:moveFromRangeStart w:id="785" w:author="S-Yansong" w:date="2016-01-08T16:48:00Z" w:name="move440035015"/>
      <w:moveFrom w:id="786" w:author="S-Yansong" w:date="2016-01-08T16:48:00Z">
        <w:del w:id="787" w:author="S-Yansong" w:date="2016-01-08T16:48:00Z">
          <w:r w:rsidRPr="00082FD3" w:rsidDel="00814C1C">
            <w:rPr>
              <w:rFonts w:ascii="华文楷体" w:eastAsia="华文楷体" w:hAnsi="华文楷体" w:hint="eastAsia"/>
              <w:sz w:val="28"/>
              <w:szCs w:val="28"/>
            </w:rPr>
            <w:delText>果</w:delText>
          </w:r>
        </w:del>
        <w:r w:rsidRPr="00082FD3" w:rsidDel="00814C1C">
          <w:rPr>
            <w:rFonts w:ascii="华文楷体" w:eastAsia="华文楷体" w:hAnsi="华文楷体" w:hint="eastAsia"/>
            <w:sz w:val="28"/>
            <w:szCs w:val="28"/>
          </w:rPr>
          <w:t>修善法一定有安乐，如果造恶法一定有这样的痛苦。这个方面的见解就</w:t>
        </w:r>
      </w:moveFrom>
    </w:p>
    <w:moveFromRangeEnd w:id="785"/>
    <w:p w:rsidR="00082FD3" w:rsidRPr="00082FD3" w:rsidDel="00814C1C" w:rsidRDefault="00082FD3" w:rsidP="00082FD3">
      <w:pPr>
        <w:ind w:firstLine="570"/>
        <w:rPr>
          <w:del w:id="788" w:author="S-Yansong" w:date="2016-01-08T16:48:00Z"/>
          <w:rFonts w:ascii="华文楷体" w:eastAsia="华文楷体" w:hAnsi="华文楷体"/>
          <w:sz w:val="28"/>
          <w:szCs w:val="28"/>
        </w:rPr>
      </w:pPr>
      <w:del w:id="789" w:author="S-Yansong" w:date="2016-01-08T16:48:00Z">
        <w:r w:rsidRPr="00082FD3" w:rsidDel="00814C1C">
          <w:rPr>
            <w:rFonts w:ascii="华文楷体" w:eastAsia="华文楷体" w:hAnsi="华文楷体" w:hint="eastAsia"/>
            <w:sz w:val="28"/>
            <w:szCs w:val="28"/>
          </w:rPr>
          <w:delText>叫做世间正见，认为因果存在的见解叫做世间正见。</w:delText>
        </w:r>
      </w:del>
    </w:p>
    <w:p w:rsidR="00814C1C" w:rsidRPr="00082FD3" w:rsidDel="00814C1C" w:rsidRDefault="00082FD3" w:rsidP="00814C1C">
      <w:pPr>
        <w:ind w:firstLine="570"/>
        <w:rPr>
          <w:del w:id="790" w:author="S-Yansong" w:date="2016-01-08T16:48:00Z"/>
          <w:moveTo w:id="791" w:author="S-Yansong" w:date="2016-01-08T16:48:00Z"/>
          <w:rFonts w:ascii="华文楷体" w:eastAsia="华文楷体" w:hAnsi="华文楷体"/>
          <w:sz w:val="28"/>
          <w:szCs w:val="28"/>
        </w:rPr>
      </w:pPr>
      <w:del w:id="792" w:author="S-Yansong" w:date="2016-01-12T09:06:00Z">
        <w:r w:rsidRPr="00082FD3" w:rsidDel="009B201C">
          <w:rPr>
            <w:rFonts w:ascii="华文楷体" w:eastAsia="华文楷体" w:hAnsi="华文楷体" w:hint="eastAsia"/>
            <w:sz w:val="28"/>
            <w:szCs w:val="28"/>
          </w:rPr>
          <w:delText>那么这个世间正见当中引发的一些清净的果，比如说断杀等戒律支，还有不放逸支，那么</w:delText>
        </w:r>
      </w:del>
      <w:moveToRangeStart w:id="793" w:author="S-Yansong" w:date="2016-01-08T16:48:00Z" w:name="move440035056"/>
      <w:moveTo w:id="794" w:author="S-Yansong" w:date="2016-01-08T16:48:00Z">
        <w:del w:id="795" w:author="S-Yansong" w:date="2016-01-12T09:06:00Z">
          <w:r w:rsidR="00814C1C" w:rsidRPr="00082FD3" w:rsidDel="009B201C">
            <w:rPr>
              <w:rFonts w:ascii="华文楷体" w:eastAsia="华文楷体" w:hAnsi="华文楷体" w:hint="eastAsia"/>
              <w:sz w:val="28"/>
              <w:szCs w:val="28"/>
            </w:rPr>
            <w:delText>这个戒律支和不放逸支在戒律的本体当中有不同的分别，比如说以居士五戒为例。</w:delText>
          </w:r>
        </w:del>
      </w:moveTo>
    </w:p>
    <w:moveToRangeEnd w:id="793"/>
    <w:p w:rsidR="00082FD3" w:rsidRPr="00814C1C" w:rsidDel="00814C1C" w:rsidRDefault="00082FD3">
      <w:pPr>
        <w:rPr>
          <w:del w:id="796" w:author="S-Yansong" w:date="2016-01-08T16:48:00Z"/>
          <w:rFonts w:ascii="华文楷体" w:eastAsia="华文楷体" w:hAnsi="华文楷体"/>
          <w:sz w:val="28"/>
          <w:szCs w:val="28"/>
        </w:rPr>
        <w:pPrChange w:id="797" w:author="S-Yansong" w:date="2016-01-08T16:49:00Z">
          <w:pPr>
            <w:ind w:firstLine="570"/>
          </w:pPr>
        </w:pPrChange>
      </w:pPr>
    </w:p>
    <w:p w:rsidR="00082FD3" w:rsidRPr="00082FD3" w:rsidDel="00814C1C" w:rsidRDefault="00082FD3">
      <w:pPr>
        <w:rPr>
          <w:moveFrom w:id="798" w:author="S-Yansong" w:date="2016-01-08T16:48:00Z"/>
          <w:rFonts w:ascii="华文楷体" w:eastAsia="华文楷体" w:hAnsi="华文楷体"/>
          <w:sz w:val="28"/>
          <w:szCs w:val="28"/>
        </w:rPr>
        <w:pPrChange w:id="799" w:author="S-Yansong" w:date="2016-01-08T16:48:00Z">
          <w:pPr>
            <w:ind w:firstLine="570"/>
          </w:pPr>
        </w:pPrChange>
      </w:pPr>
      <w:moveFromRangeStart w:id="800" w:author="S-Yansong" w:date="2016-01-08T16:48:00Z" w:name="move440035056"/>
      <w:moveFrom w:id="801" w:author="S-Yansong" w:date="2016-01-08T16:48:00Z">
        <w:del w:id="802" w:author="S-Yansong" w:date="2016-01-08T16:48:00Z">
          <w:r w:rsidRPr="00082FD3" w:rsidDel="00814C1C">
            <w:rPr>
              <w:rFonts w:ascii="华文楷体" w:eastAsia="华文楷体" w:hAnsi="华文楷体" w:hint="eastAsia"/>
              <w:sz w:val="28"/>
              <w:szCs w:val="28"/>
            </w:rPr>
            <w:delText>这</w:delText>
          </w:r>
        </w:del>
        <w:r w:rsidRPr="00082FD3" w:rsidDel="00814C1C">
          <w:rPr>
            <w:rFonts w:ascii="华文楷体" w:eastAsia="华文楷体" w:hAnsi="华文楷体" w:hint="eastAsia"/>
            <w:sz w:val="28"/>
            <w:szCs w:val="28"/>
          </w:rPr>
          <w:t>个戒律支和不放逸支在戒律的本体当中有不同的分别，比如说以居士五戒为例。</w:t>
        </w:r>
      </w:moveFrom>
    </w:p>
    <w:moveFromRangeEnd w:id="800"/>
    <w:p w:rsidR="00FF7D6D" w:rsidRDefault="009B201C" w:rsidP="00814C1C">
      <w:pPr>
        <w:ind w:firstLine="570"/>
        <w:rPr>
          <w:ins w:id="803" w:author="S-Yansong" w:date="2016-01-12T09:08:00Z"/>
          <w:rFonts w:ascii="华文楷体" w:eastAsia="华文楷体" w:hAnsi="华文楷体" w:hint="eastAsia"/>
          <w:sz w:val="28"/>
          <w:szCs w:val="28"/>
        </w:rPr>
      </w:pPr>
      <w:ins w:id="804" w:author="S-Yansong" w:date="2016-01-12T09:06:00Z">
        <w:r w:rsidRPr="00082FD3">
          <w:rPr>
            <w:rFonts w:ascii="华文楷体" w:eastAsia="华文楷体" w:hAnsi="华文楷体" w:hint="eastAsia"/>
            <w:sz w:val="28"/>
            <w:szCs w:val="28"/>
          </w:rPr>
          <w:t>那么这个世间正见当中引发的一些清净的果，比如说</w:t>
        </w:r>
        <w:proofErr w:type="gramStart"/>
        <w:r w:rsidRPr="00082FD3">
          <w:rPr>
            <w:rFonts w:ascii="华文楷体" w:eastAsia="华文楷体" w:hAnsi="华文楷体" w:hint="eastAsia"/>
            <w:sz w:val="28"/>
            <w:szCs w:val="28"/>
          </w:rPr>
          <w:t>断杀等</w:t>
        </w:r>
        <w:proofErr w:type="gramEnd"/>
        <w:r w:rsidRPr="00082FD3">
          <w:rPr>
            <w:rFonts w:ascii="华文楷体" w:eastAsia="华文楷体" w:hAnsi="华文楷体" w:hint="eastAsia"/>
            <w:sz w:val="28"/>
            <w:szCs w:val="28"/>
          </w:rPr>
          <w:t>戒律支，还有不放逸支</w:t>
        </w:r>
        <w:r>
          <w:rPr>
            <w:rFonts w:ascii="华文楷体" w:eastAsia="华文楷体" w:hAnsi="华文楷体" w:hint="eastAsia"/>
            <w:sz w:val="28"/>
            <w:szCs w:val="28"/>
          </w:rPr>
          <w:t>。</w:t>
        </w:r>
        <w:r w:rsidRPr="00082FD3">
          <w:rPr>
            <w:rFonts w:ascii="华文楷体" w:eastAsia="华文楷体" w:hAnsi="华文楷体" w:hint="eastAsia"/>
            <w:sz w:val="28"/>
            <w:szCs w:val="28"/>
          </w:rPr>
          <w:t>那么</w:t>
        </w:r>
        <w:r w:rsidRPr="00082FD3">
          <w:rPr>
            <w:rFonts w:ascii="华文楷体" w:eastAsia="华文楷体" w:hAnsi="华文楷体" w:hint="eastAsia"/>
            <w:sz w:val="28"/>
            <w:szCs w:val="28"/>
          </w:rPr>
          <w:t>这个戒律支和不放逸支在戒律的本体当中有不同的分别，比如说以居士五戒为例。</w:t>
        </w:r>
      </w:ins>
      <w:r w:rsidR="00082FD3" w:rsidRPr="00082FD3">
        <w:rPr>
          <w:rFonts w:ascii="华文楷体" w:eastAsia="华文楷体" w:hAnsi="华文楷体" w:hint="eastAsia"/>
          <w:sz w:val="28"/>
          <w:szCs w:val="28"/>
        </w:rPr>
        <w:t>那么居士五戒为例什么是戒律支呢？戒律支就是四根本，就是这样一种杀盗淫</w:t>
      </w:r>
      <w:moveToRangeStart w:id="805" w:author="S-Yansong" w:date="2016-01-08T16:49:00Z" w:name="move440035078"/>
      <w:proofErr w:type="gramStart"/>
      <w:moveTo w:id="806" w:author="S-Yansong" w:date="2016-01-08T16:49:00Z">
        <w:r w:rsidR="00814C1C" w:rsidRPr="00082FD3">
          <w:rPr>
            <w:rFonts w:ascii="华文楷体" w:eastAsia="华文楷体" w:hAnsi="华文楷体" w:hint="eastAsia"/>
            <w:sz w:val="28"/>
            <w:szCs w:val="28"/>
          </w:rPr>
          <w:t>妄</w:t>
        </w:r>
        <w:proofErr w:type="gramEnd"/>
        <w:r w:rsidR="00814C1C" w:rsidRPr="00082FD3">
          <w:rPr>
            <w:rFonts w:ascii="华文楷体" w:eastAsia="华文楷体" w:hAnsi="华文楷体" w:hint="eastAsia"/>
            <w:sz w:val="28"/>
            <w:szCs w:val="28"/>
          </w:rPr>
          <w:t>四根本，这个方面</w:t>
        </w:r>
        <w:r w:rsidR="00814C1C" w:rsidRPr="00082FD3">
          <w:rPr>
            <w:rFonts w:ascii="华文楷体" w:eastAsia="华文楷体" w:hAnsi="华文楷体" w:hint="eastAsia"/>
            <w:sz w:val="28"/>
            <w:szCs w:val="28"/>
          </w:rPr>
          <w:lastRenderedPageBreak/>
          <w:t>就叫做戒律支。这个方面是讲一种断除恶业，</w:t>
        </w:r>
        <w:proofErr w:type="gramStart"/>
        <w:r w:rsidR="00814C1C" w:rsidRPr="00082FD3">
          <w:rPr>
            <w:rFonts w:ascii="华文楷体" w:eastAsia="华文楷体" w:hAnsi="华文楷体" w:hint="eastAsia"/>
            <w:sz w:val="28"/>
            <w:szCs w:val="28"/>
          </w:rPr>
          <w:t>行持善</w:t>
        </w:r>
      </w:moveTo>
      <w:proofErr w:type="gramEnd"/>
      <w:ins w:id="807" w:author="S-Yansong" w:date="2016-01-08T16:49:00Z">
        <w:r w:rsidR="00814C1C" w:rsidRPr="00082FD3">
          <w:rPr>
            <w:rFonts w:ascii="华文楷体" w:eastAsia="华文楷体" w:hAnsi="华文楷体" w:hint="eastAsia"/>
            <w:sz w:val="28"/>
            <w:szCs w:val="28"/>
          </w:rPr>
          <w:t>法的</w:t>
        </w:r>
      </w:ins>
      <w:ins w:id="808" w:author="S-Yansong" w:date="2016-01-12T09:07:00Z">
        <w:r>
          <w:rPr>
            <w:rFonts w:ascii="华文楷体" w:eastAsia="华文楷体" w:hAnsi="华文楷体" w:hint="eastAsia"/>
            <w:sz w:val="28"/>
            <w:szCs w:val="28"/>
          </w:rPr>
          <w:t>一种</w:t>
        </w:r>
      </w:ins>
      <w:ins w:id="809" w:author="S-Yansong" w:date="2016-01-08T16:49:00Z">
        <w:r w:rsidR="00814C1C" w:rsidRPr="00082FD3">
          <w:rPr>
            <w:rFonts w:ascii="华文楷体" w:eastAsia="华文楷体" w:hAnsi="华文楷体" w:hint="eastAsia"/>
            <w:sz w:val="28"/>
            <w:szCs w:val="28"/>
          </w:rPr>
          <w:t>戒律本体。</w:t>
        </w:r>
      </w:ins>
    </w:p>
    <w:p w:rsidR="00FF7D6D" w:rsidRDefault="00814C1C" w:rsidP="00FF7D6D">
      <w:pPr>
        <w:ind w:firstLine="570"/>
        <w:rPr>
          <w:ins w:id="810" w:author="S-Yansong" w:date="2016-01-12T09:11:00Z"/>
          <w:rFonts w:ascii="华文楷体" w:eastAsia="华文楷体" w:hAnsi="华文楷体" w:hint="eastAsia"/>
          <w:sz w:val="28"/>
          <w:szCs w:val="28"/>
        </w:rPr>
      </w:pPr>
      <w:ins w:id="811" w:author="S-Yansong" w:date="2016-01-08T16:49:00Z">
        <w:r w:rsidRPr="00082FD3">
          <w:rPr>
            <w:rFonts w:ascii="华文楷体" w:eastAsia="华文楷体" w:hAnsi="华文楷体" w:hint="eastAsia"/>
            <w:sz w:val="28"/>
            <w:szCs w:val="28"/>
          </w:rPr>
          <w:t>不饮酒这条是不放逸支，为什么是不放逸支呢？如果你饮了酒，你就会放逸，一放逸之后就会</w:t>
        </w:r>
        <w:proofErr w:type="gramStart"/>
        <w:r w:rsidRPr="00082FD3">
          <w:rPr>
            <w:rFonts w:ascii="华文楷体" w:eastAsia="华文楷体" w:hAnsi="华文楷体" w:hint="eastAsia"/>
            <w:sz w:val="28"/>
            <w:szCs w:val="28"/>
          </w:rPr>
          <w:t>造其它</w:t>
        </w:r>
        <w:proofErr w:type="gramEnd"/>
        <w:r w:rsidRPr="00082FD3">
          <w:rPr>
            <w:rFonts w:ascii="华文楷体" w:eastAsia="华文楷体" w:hAnsi="华文楷体" w:hint="eastAsia"/>
            <w:sz w:val="28"/>
            <w:szCs w:val="28"/>
          </w:rPr>
          <w:t>的罪业。如果你不饮酒，你就不放逸，所以说饮酒就是属于不放逸支了。</w:t>
        </w:r>
      </w:ins>
      <w:ins w:id="812" w:author="S-Yansong" w:date="2016-01-12T09:08:00Z">
        <w:r w:rsidR="00FF7D6D">
          <w:rPr>
            <w:rFonts w:ascii="华文楷体" w:eastAsia="华文楷体" w:hAnsi="华文楷体" w:hint="eastAsia"/>
            <w:sz w:val="28"/>
            <w:szCs w:val="28"/>
          </w:rPr>
          <w:t>那么</w:t>
        </w:r>
      </w:ins>
      <w:ins w:id="813" w:author="S-Yansong" w:date="2016-01-08T16:49:00Z">
        <w:r w:rsidRPr="00082FD3">
          <w:rPr>
            <w:rFonts w:ascii="华文楷体" w:eastAsia="华文楷体" w:hAnsi="华文楷体" w:hint="eastAsia"/>
            <w:sz w:val="28"/>
            <w:szCs w:val="28"/>
          </w:rPr>
          <w:t>如果在讲这些斋戒的时候，戒律还</w:t>
        </w:r>
        <w:r w:rsidR="00FF7D6D">
          <w:rPr>
            <w:rFonts w:ascii="华文楷体" w:eastAsia="华文楷体" w:hAnsi="华文楷体" w:hint="eastAsia"/>
            <w:sz w:val="28"/>
            <w:szCs w:val="28"/>
          </w:rPr>
          <w:t>要多一些。所以说在这样一种不放逸支的基础上，也会出现禁行支。这</w:t>
        </w:r>
      </w:ins>
      <w:ins w:id="814" w:author="S-Yansong" w:date="2016-01-12T09:09:00Z">
        <w:r w:rsidR="00FF7D6D">
          <w:rPr>
            <w:rFonts w:ascii="华文楷体" w:eastAsia="华文楷体" w:hAnsi="华文楷体" w:hint="eastAsia"/>
            <w:sz w:val="28"/>
            <w:szCs w:val="28"/>
          </w:rPr>
          <w:t>些</w:t>
        </w:r>
      </w:ins>
      <w:ins w:id="815" w:author="S-Yansong" w:date="2016-01-08T16:49:00Z">
        <w:r w:rsidRPr="00082FD3">
          <w:rPr>
            <w:rFonts w:ascii="华文楷体" w:eastAsia="华文楷体" w:hAnsi="华文楷体" w:hint="eastAsia"/>
            <w:sz w:val="28"/>
            <w:szCs w:val="28"/>
          </w:rPr>
          <w:t>方面也会出现</w:t>
        </w:r>
      </w:ins>
      <w:ins w:id="816" w:author="S-Yansong" w:date="2016-01-12T09:10:00Z">
        <w:r w:rsidR="00FF7D6D">
          <w:rPr>
            <w:rFonts w:ascii="华文楷体" w:eastAsia="华文楷体" w:hAnsi="华文楷体" w:hint="eastAsia"/>
            <w:sz w:val="28"/>
            <w:szCs w:val="28"/>
          </w:rPr>
          <w:t>比如说</w:t>
        </w:r>
      </w:ins>
      <w:ins w:id="817" w:author="S-Yansong" w:date="2016-01-08T16:49:00Z">
        <w:r w:rsidRPr="00082FD3">
          <w:rPr>
            <w:rFonts w:ascii="华文楷体" w:eastAsia="华文楷体" w:hAnsi="华文楷体" w:hint="eastAsia"/>
            <w:sz w:val="28"/>
            <w:szCs w:val="28"/>
          </w:rPr>
          <w:t>过午不食啊等等，</w:t>
        </w:r>
      </w:ins>
      <w:ins w:id="818" w:author="S-Yansong" w:date="2016-01-12T09:10:00Z">
        <w:r w:rsidR="00FF7D6D">
          <w:rPr>
            <w:rFonts w:ascii="华文楷体" w:eastAsia="华文楷体" w:hAnsi="华文楷体" w:hint="eastAsia"/>
            <w:sz w:val="28"/>
            <w:szCs w:val="28"/>
          </w:rPr>
          <w:t>这些</w:t>
        </w:r>
      </w:ins>
      <w:ins w:id="819" w:author="S-Yansong" w:date="2016-01-08T16:49:00Z">
        <w:r w:rsidRPr="00082FD3">
          <w:rPr>
            <w:rFonts w:ascii="华文楷体" w:eastAsia="华文楷体" w:hAnsi="华文楷体" w:hint="eastAsia"/>
            <w:sz w:val="28"/>
            <w:szCs w:val="28"/>
          </w:rPr>
          <w:t>属于禁行支。</w:t>
        </w:r>
      </w:ins>
    </w:p>
    <w:p w:rsidR="00FF7D6D" w:rsidRPr="00814C1C" w:rsidDel="00814C1C" w:rsidRDefault="00FF7D6D" w:rsidP="00FF7D6D">
      <w:pPr>
        <w:ind w:firstLine="570"/>
        <w:rPr>
          <w:ins w:id="820" w:author="S-Yansong" w:date="2016-01-12T09:11:00Z"/>
          <w:del w:id="821" w:author="S-Yansong" w:date="2016-01-08T16:51:00Z"/>
          <w:rFonts w:ascii="华文楷体" w:eastAsia="华文楷体" w:hAnsi="华文楷体"/>
          <w:sz w:val="28"/>
          <w:szCs w:val="28"/>
        </w:rPr>
      </w:pPr>
      <w:ins w:id="822" w:author="S-Yansong" w:date="2016-01-12T09:11:00Z">
        <w:r w:rsidRPr="00082FD3">
          <w:rPr>
            <w:rFonts w:ascii="华文楷体" w:eastAsia="华文楷体" w:hAnsi="华文楷体" w:hint="eastAsia"/>
            <w:sz w:val="28"/>
            <w:szCs w:val="28"/>
          </w:rPr>
          <w:t>那么此处讲了戒律支和不放逸支，这个等字也可以包括禁行支。那么</w:t>
        </w:r>
        <w:r w:rsidRPr="00082FD3">
          <w:rPr>
            <w:rFonts w:ascii="华文楷体" w:eastAsia="华文楷体" w:hAnsi="华文楷体" w:hint="eastAsia"/>
            <w:sz w:val="28"/>
            <w:szCs w:val="28"/>
          </w:rPr>
          <w:t>这个实际上的因是清净的世间正见，它</w:t>
        </w:r>
        <w:proofErr w:type="gramStart"/>
        <w:r w:rsidRPr="00082FD3">
          <w:rPr>
            <w:rFonts w:ascii="华文楷体" w:eastAsia="华文楷体" w:hAnsi="华文楷体" w:hint="eastAsia"/>
            <w:sz w:val="28"/>
            <w:szCs w:val="28"/>
          </w:rPr>
          <w:t>的果法也是</w:t>
        </w:r>
        <w:proofErr w:type="gramEnd"/>
        <w:r w:rsidRPr="00082FD3">
          <w:rPr>
            <w:rFonts w:ascii="华文楷体" w:eastAsia="华文楷体" w:hAnsi="华文楷体" w:hint="eastAsia"/>
            <w:sz w:val="28"/>
            <w:szCs w:val="28"/>
          </w:rPr>
          <w:t>真正的生起戒律支、不放逸</w:t>
        </w:r>
        <w:proofErr w:type="gramStart"/>
        <w:r w:rsidRPr="00082FD3">
          <w:rPr>
            <w:rFonts w:ascii="华文楷体" w:eastAsia="华文楷体" w:hAnsi="华文楷体" w:hint="eastAsia"/>
            <w:sz w:val="28"/>
            <w:szCs w:val="28"/>
          </w:rPr>
          <w:t>支等</w:t>
        </w:r>
        <w:r>
          <w:rPr>
            <w:rFonts w:ascii="华文楷体" w:eastAsia="华文楷体" w:hAnsi="华文楷体" w:hint="eastAsia"/>
            <w:sz w:val="28"/>
            <w:szCs w:val="28"/>
          </w:rPr>
          <w:t>等</w:t>
        </w:r>
        <w:proofErr w:type="gramEnd"/>
        <w:r>
          <w:rPr>
            <w:rFonts w:ascii="华文楷体" w:eastAsia="华文楷体" w:hAnsi="华文楷体" w:hint="eastAsia"/>
            <w:sz w:val="28"/>
            <w:szCs w:val="28"/>
          </w:rPr>
          <w:t>清净的戒体。所以说随着见解的因，戒律支</w:t>
        </w:r>
      </w:ins>
      <w:ins w:id="823" w:author="S-Yansong" w:date="2016-01-12T09:12:00Z">
        <w:r>
          <w:rPr>
            <w:rFonts w:ascii="华文楷体" w:eastAsia="华文楷体" w:hAnsi="华文楷体" w:hint="eastAsia"/>
            <w:sz w:val="28"/>
            <w:szCs w:val="28"/>
          </w:rPr>
          <w:t>等</w:t>
        </w:r>
      </w:ins>
      <w:ins w:id="824" w:author="S-Yansong" w:date="2016-01-12T09:11:00Z">
        <w:r w:rsidRPr="00082FD3">
          <w:rPr>
            <w:rFonts w:ascii="华文楷体" w:eastAsia="华文楷体" w:hAnsi="华文楷体" w:hint="eastAsia"/>
            <w:sz w:val="28"/>
            <w:szCs w:val="28"/>
          </w:rPr>
          <w:t>果也是变得清净的。</w:t>
        </w:r>
      </w:ins>
    </w:p>
    <w:p w:rsidR="00814C1C" w:rsidRPr="00FF7D6D" w:rsidDel="00814C1C" w:rsidRDefault="00814C1C" w:rsidP="00814C1C">
      <w:pPr>
        <w:ind w:firstLine="570"/>
        <w:rPr>
          <w:del w:id="825" w:author="S-Yansong" w:date="2016-01-08T16:49:00Z"/>
          <w:moveTo w:id="826" w:author="S-Yansong" w:date="2016-01-08T16:49:00Z"/>
          <w:rFonts w:ascii="华文楷体" w:eastAsia="华文楷体" w:hAnsi="华文楷体"/>
          <w:sz w:val="28"/>
          <w:szCs w:val="28"/>
        </w:rPr>
      </w:pPr>
    </w:p>
    <w:moveToRangeEnd w:id="805"/>
    <w:p w:rsidR="00082FD3" w:rsidRPr="00814C1C" w:rsidDel="00814C1C" w:rsidRDefault="00082FD3" w:rsidP="00FF7D6D">
      <w:pPr>
        <w:ind w:firstLine="570"/>
        <w:rPr>
          <w:del w:id="827" w:author="S-Yansong" w:date="2016-01-08T16:49:00Z"/>
          <w:rFonts w:ascii="华文楷体" w:eastAsia="华文楷体" w:hAnsi="华文楷体"/>
          <w:sz w:val="28"/>
          <w:szCs w:val="28"/>
        </w:rPr>
      </w:pPr>
    </w:p>
    <w:p w:rsidR="00082FD3" w:rsidRPr="00082FD3" w:rsidDel="00814C1C" w:rsidRDefault="00082FD3">
      <w:pPr>
        <w:rPr>
          <w:del w:id="828" w:author="S-Yansong" w:date="2016-01-08T16:49:00Z"/>
          <w:moveFrom w:id="829" w:author="S-Yansong" w:date="2016-01-08T16:49:00Z"/>
          <w:rFonts w:ascii="华文楷体" w:eastAsia="华文楷体" w:hAnsi="华文楷体"/>
          <w:sz w:val="28"/>
          <w:szCs w:val="28"/>
        </w:rPr>
        <w:pPrChange w:id="830" w:author="S-Yansong" w:date="2016-01-08T16:49:00Z">
          <w:pPr>
            <w:ind w:firstLine="570"/>
          </w:pPr>
        </w:pPrChange>
      </w:pPr>
      <w:moveFromRangeStart w:id="831" w:author="S-Yansong" w:date="2016-01-08T16:49:00Z" w:name="move440035078"/>
      <w:moveFrom w:id="832" w:author="S-Yansong" w:date="2016-01-08T16:49:00Z">
        <w:del w:id="833" w:author="S-Yansong" w:date="2016-01-08T16:49:00Z">
          <w:r w:rsidRPr="00082FD3" w:rsidDel="00814C1C">
            <w:rPr>
              <w:rFonts w:ascii="华文楷体" w:eastAsia="华文楷体" w:hAnsi="华文楷体" w:hint="eastAsia"/>
              <w:sz w:val="28"/>
              <w:szCs w:val="28"/>
            </w:rPr>
            <w:delText>妄四</w:delText>
          </w:r>
        </w:del>
        <w:r w:rsidRPr="00082FD3" w:rsidDel="00814C1C">
          <w:rPr>
            <w:rFonts w:ascii="华文楷体" w:eastAsia="华文楷体" w:hAnsi="华文楷体" w:hint="eastAsia"/>
            <w:sz w:val="28"/>
            <w:szCs w:val="28"/>
          </w:rPr>
          <w:t>根本，这个方面就叫做戒律支。这个方面是讲一种断除</w:t>
        </w:r>
        <w:del w:id="834" w:author="S-Yansong" w:date="2016-01-08T16:49:00Z">
          <w:r w:rsidRPr="00082FD3" w:rsidDel="00814C1C">
            <w:rPr>
              <w:rFonts w:ascii="华文楷体" w:eastAsia="华文楷体" w:hAnsi="华文楷体" w:hint="eastAsia"/>
              <w:sz w:val="28"/>
              <w:szCs w:val="28"/>
            </w:rPr>
            <w:delText>恶业，行持善</w:delText>
          </w:r>
        </w:del>
      </w:moveFrom>
    </w:p>
    <w:moveFromRangeEnd w:id="831"/>
    <w:p w:rsidR="00814C1C" w:rsidRPr="00082FD3" w:rsidDel="00814C1C" w:rsidRDefault="00082FD3">
      <w:pPr>
        <w:rPr>
          <w:del w:id="835" w:author="S-Yansong" w:date="2016-01-08T16:49:00Z"/>
          <w:moveTo w:id="836" w:author="S-Yansong" w:date="2016-01-08T16:49:00Z"/>
          <w:rFonts w:ascii="华文楷体" w:eastAsia="华文楷体" w:hAnsi="华文楷体"/>
          <w:sz w:val="28"/>
          <w:szCs w:val="28"/>
        </w:rPr>
        <w:pPrChange w:id="837" w:author="S-Yansong" w:date="2016-01-08T16:49:00Z">
          <w:pPr>
            <w:ind w:firstLine="570"/>
          </w:pPr>
        </w:pPrChange>
      </w:pPr>
      <w:del w:id="838" w:author="S-Yansong" w:date="2016-01-08T16:49:00Z">
        <w:r w:rsidRPr="00082FD3" w:rsidDel="00814C1C">
          <w:rPr>
            <w:rFonts w:ascii="华文楷体" w:eastAsia="华文楷体" w:hAnsi="华文楷体" w:hint="eastAsia"/>
            <w:sz w:val="28"/>
            <w:szCs w:val="28"/>
          </w:rPr>
          <w:delText>法的戒律本体。不饮酒这条是不放逸支，为什么是不放逸支呢？如果你饮了酒，你就会放</w:delText>
        </w:r>
      </w:del>
      <w:moveToRangeStart w:id="839" w:author="S-Yansong" w:date="2016-01-08T16:49:00Z" w:name="move440035083"/>
      <w:moveTo w:id="840" w:author="S-Yansong" w:date="2016-01-08T16:49:00Z">
        <w:del w:id="841" w:author="S-Yansong" w:date="2016-01-08T16:49:00Z">
          <w:r w:rsidR="00814C1C" w:rsidRPr="00082FD3" w:rsidDel="00814C1C">
            <w:rPr>
              <w:rFonts w:ascii="华文楷体" w:eastAsia="华文楷体" w:hAnsi="华文楷体" w:hint="eastAsia"/>
              <w:sz w:val="28"/>
              <w:szCs w:val="28"/>
            </w:rPr>
            <w:delText>逸，一放逸之后就会造其它的罪业。如果你不饮酒，你就不放逸，所以说饮酒就是属</w:delText>
          </w:r>
        </w:del>
      </w:moveTo>
    </w:p>
    <w:moveToRangeEnd w:id="839"/>
    <w:p w:rsidR="00082FD3" w:rsidRPr="00814C1C" w:rsidDel="00814C1C" w:rsidRDefault="00082FD3">
      <w:pPr>
        <w:rPr>
          <w:del w:id="842" w:author="S-Yansong" w:date="2016-01-08T16:49:00Z"/>
          <w:rFonts w:ascii="华文楷体" w:eastAsia="华文楷体" w:hAnsi="华文楷体"/>
          <w:sz w:val="28"/>
          <w:szCs w:val="28"/>
        </w:rPr>
        <w:pPrChange w:id="843" w:author="S-Yansong" w:date="2016-01-08T16:49:00Z">
          <w:pPr>
            <w:ind w:firstLine="570"/>
          </w:pPr>
        </w:pPrChange>
      </w:pPr>
    </w:p>
    <w:p w:rsidR="00082FD3" w:rsidRPr="00082FD3" w:rsidDel="00814C1C" w:rsidRDefault="00082FD3">
      <w:pPr>
        <w:rPr>
          <w:del w:id="844" w:author="S-Yansong" w:date="2016-01-08T16:49:00Z"/>
          <w:moveFrom w:id="845" w:author="S-Yansong" w:date="2016-01-08T16:49:00Z"/>
          <w:rFonts w:ascii="华文楷体" w:eastAsia="华文楷体" w:hAnsi="华文楷体"/>
          <w:sz w:val="28"/>
          <w:szCs w:val="28"/>
        </w:rPr>
        <w:pPrChange w:id="846" w:author="S-Yansong" w:date="2016-01-08T16:49:00Z">
          <w:pPr>
            <w:ind w:firstLine="570"/>
          </w:pPr>
        </w:pPrChange>
      </w:pPr>
      <w:moveFromRangeStart w:id="847" w:author="S-Yansong" w:date="2016-01-08T16:49:00Z" w:name="move440035083"/>
      <w:moveFrom w:id="848" w:author="S-Yansong" w:date="2016-01-08T16:49:00Z">
        <w:del w:id="849" w:author="S-Yansong" w:date="2016-01-08T16:49:00Z">
          <w:r w:rsidRPr="00082FD3" w:rsidDel="00814C1C">
            <w:rPr>
              <w:rFonts w:ascii="华文楷体" w:eastAsia="华文楷体" w:hAnsi="华文楷体" w:hint="eastAsia"/>
              <w:sz w:val="28"/>
              <w:szCs w:val="28"/>
            </w:rPr>
            <w:delText>逸</w:delText>
          </w:r>
        </w:del>
        <w:r w:rsidRPr="00082FD3" w:rsidDel="00814C1C">
          <w:rPr>
            <w:rFonts w:ascii="华文楷体" w:eastAsia="华文楷体" w:hAnsi="华文楷体" w:hint="eastAsia"/>
            <w:sz w:val="28"/>
            <w:szCs w:val="28"/>
          </w:rPr>
          <w:t>，一放逸之后就会造其它的罪业。如果你不饮酒，你就不放逸，所以说饮酒就是</w:t>
        </w:r>
        <w:del w:id="850" w:author="S-Yansong" w:date="2016-01-08T16:50:00Z">
          <w:r w:rsidRPr="00082FD3" w:rsidDel="00814C1C">
            <w:rPr>
              <w:rFonts w:ascii="华文楷体" w:eastAsia="华文楷体" w:hAnsi="华文楷体" w:hint="eastAsia"/>
              <w:sz w:val="28"/>
              <w:szCs w:val="28"/>
            </w:rPr>
            <w:delText>属</w:delText>
          </w:r>
        </w:del>
      </w:moveFrom>
    </w:p>
    <w:moveFromRangeEnd w:id="847"/>
    <w:p w:rsidR="00814C1C" w:rsidRPr="00082FD3" w:rsidDel="00814C1C" w:rsidRDefault="00082FD3">
      <w:pPr>
        <w:rPr>
          <w:del w:id="851" w:author="S-Yansong" w:date="2016-01-08T16:49:00Z"/>
          <w:moveTo w:id="852" w:author="S-Yansong" w:date="2016-01-08T16:49:00Z"/>
          <w:rFonts w:ascii="华文楷体" w:eastAsia="华文楷体" w:hAnsi="华文楷体"/>
          <w:sz w:val="28"/>
          <w:szCs w:val="28"/>
        </w:rPr>
        <w:pPrChange w:id="853" w:author="S-Yansong" w:date="2016-01-08T16:49:00Z">
          <w:pPr>
            <w:ind w:firstLine="570"/>
          </w:pPr>
        </w:pPrChange>
      </w:pPr>
      <w:del w:id="854" w:author="S-Yansong" w:date="2016-01-08T16:49:00Z">
        <w:r w:rsidRPr="00082FD3" w:rsidDel="00814C1C">
          <w:rPr>
            <w:rFonts w:ascii="华文楷体" w:eastAsia="华文楷体" w:hAnsi="华文楷体" w:hint="eastAsia"/>
            <w:sz w:val="28"/>
            <w:szCs w:val="28"/>
          </w:rPr>
          <w:lastRenderedPageBreak/>
          <w:delText>于不放逸支了。如果在讲这些斋戒的时候，戒律还要多一些。所以</w:delText>
        </w:r>
      </w:del>
      <w:moveToRangeStart w:id="855" w:author="S-Yansong" w:date="2016-01-08T16:49:00Z" w:name="move440035109"/>
      <w:moveTo w:id="856" w:author="S-Yansong" w:date="2016-01-08T16:49:00Z">
        <w:del w:id="857" w:author="S-Yansong" w:date="2016-01-08T16:49:00Z">
          <w:r w:rsidR="00814C1C" w:rsidRPr="00082FD3" w:rsidDel="00814C1C">
            <w:rPr>
              <w:rFonts w:ascii="华文楷体" w:eastAsia="华文楷体" w:hAnsi="华文楷体" w:hint="eastAsia"/>
              <w:sz w:val="28"/>
              <w:szCs w:val="28"/>
            </w:rPr>
            <w:delText>说在这样一种不放逸支的基础上，也会出现禁行支。这个方面也会出现过午不食啊等等，属于禁行支。</w:delText>
          </w:r>
        </w:del>
      </w:moveTo>
    </w:p>
    <w:moveToRangeEnd w:id="855"/>
    <w:p w:rsidR="00082FD3" w:rsidRPr="00814C1C" w:rsidDel="00814C1C" w:rsidRDefault="00082FD3">
      <w:pPr>
        <w:rPr>
          <w:del w:id="858" w:author="S-Yansong" w:date="2016-01-08T16:49:00Z"/>
          <w:rFonts w:ascii="华文楷体" w:eastAsia="华文楷体" w:hAnsi="华文楷体"/>
          <w:sz w:val="28"/>
          <w:szCs w:val="28"/>
        </w:rPr>
        <w:pPrChange w:id="859" w:author="S-Yansong" w:date="2016-01-08T16:50:00Z">
          <w:pPr>
            <w:ind w:firstLine="570"/>
          </w:pPr>
        </w:pPrChange>
      </w:pPr>
    </w:p>
    <w:p w:rsidR="00082FD3" w:rsidRPr="00082FD3" w:rsidDel="00814C1C" w:rsidRDefault="00082FD3">
      <w:pPr>
        <w:rPr>
          <w:moveFrom w:id="860" w:author="S-Yansong" w:date="2016-01-08T16:49:00Z"/>
          <w:rFonts w:ascii="华文楷体" w:eastAsia="华文楷体" w:hAnsi="华文楷体"/>
          <w:sz w:val="28"/>
          <w:szCs w:val="28"/>
        </w:rPr>
        <w:pPrChange w:id="861" w:author="S-Yansong" w:date="2016-01-08T16:49:00Z">
          <w:pPr>
            <w:ind w:firstLine="570"/>
          </w:pPr>
        </w:pPrChange>
      </w:pPr>
      <w:moveFromRangeStart w:id="862" w:author="S-Yansong" w:date="2016-01-08T16:49:00Z" w:name="move440035109"/>
      <w:moveFrom w:id="863" w:author="S-Yansong" w:date="2016-01-08T16:49:00Z">
        <w:del w:id="864" w:author="S-Yansong" w:date="2016-01-08T16:49:00Z">
          <w:r w:rsidRPr="00082FD3" w:rsidDel="00814C1C">
            <w:rPr>
              <w:rFonts w:ascii="华文楷体" w:eastAsia="华文楷体" w:hAnsi="华文楷体" w:hint="eastAsia"/>
              <w:sz w:val="28"/>
              <w:szCs w:val="28"/>
            </w:rPr>
            <w:delText>说</w:delText>
          </w:r>
        </w:del>
        <w:r w:rsidRPr="00082FD3" w:rsidDel="00814C1C">
          <w:rPr>
            <w:rFonts w:ascii="华文楷体" w:eastAsia="华文楷体" w:hAnsi="华文楷体" w:hint="eastAsia"/>
            <w:sz w:val="28"/>
            <w:szCs w:val="28"/>
          </w:rPr>
          <w:t>在这样一种不放逸支的基础上，也会出现禁行支。这个方面也会出现过午不食啊等等，属于禁行支。</w:t>
        </w:r>
      </w:moveFrom>
    </w:p>
    <w:moveFromRangeEnd w:id="862"/>
    <w:p w:rsidR="00814C1C" w:rsidRPr="00814C1C" w:rsidDel="00814C1C" w:rsidRDefault="00082FD3" w:rsidP="00814C1C">
      <w:pPr>
        <w:ind w:firstLine="570"/>
        <w:rPr>
          <w:del w:id="865" w:author="S-Yansong" w:date="2016-01-08T16:51:00Z"/>
          <w:moveTo w:id="866" w:author="S-Yansong" w:date="2016-01-08T16:50:00Z"/>
          <w:rFonts w:ascii="华文楷体" w:eastAsia="华文楷体" w:hAnsi="华文楷体"/>
          <w:sz w:val="28"/>
          <w:szCs w:val="28"/>
        </w:rPr>
      </w:pPr>
      <w:del w:id="867" w:author="S-Yansong" w:date="2016-01-12T09:11:00Z">
        <w:r w:rsidRPr="00082FD3" w:rsidDel="00FF7D6D">
          <w:rPr>
            <w:rFonts w:ascii="华文楷体" w:eastAsia="华文楷体" w:hAnsi="华文楷体" w:hint="eastAsia"/>
            <w:sz w:val="28"/>
            <w:szCs w:val="28"/>
          </w:rPr>
          <w:delText>那么此处讲了戒律支和不放逸支，这个等字也可以包括禁行支。那么</w:delText>
        </w:r>
      </w:del>
      <w:moveToRangeStart w:id="868" w:author="S-Yansong" w:date="2016-01-08T16:50:00Z" w:name="move440035187"/>
      <w:moveTo w:id="869" w:author="S-Yansong" w:date="2016-01-08T16:50:00Z">
        <w:del w:id="870" w:author="S-Yansong" w:date="2016-01-12T09:11:00Z">
          <w:r w:rsidR="00814C1C" w:rsidRPr="00082FD3" w:rsidDel="00FF7D6D">
            <w:rPr>
              <w:rFonts w:ascii="华文楷体" w:eastAsia="华文楷体" w:hAnsi="华文楷体" w:hint="eastAsia"/>
              <w:sz w:val="28"/>
              <w:szCs w:val="28"/>
            </w:rPr>
            <w:delText>这个实际上的因是清净的世间正见，它的果法也是真正的生起戒律支、不放逸支等</w:delText>
          </w:r>
        </w:del>
      </w:moveTo>
    </w:p>
    <w:moveToRangeEnd w:id="868"/>
    <w:p w:rsidR="00082FD3" w:rsidRPr="00814C1C" w:rsidDel="00814C1C" w:rsidRDefault="00082FD3">
      <w:pPr>
        <w:rPr>
          <w:del w:id="871" w:author="S-Yansong" w:date="2016-01-08T16:51:00Z"/>
          <w:rFonts w:ascii="华文楷体" w:eastAsia="华文楷体" w:hAnsi="华文楷体"/>
          <w:sz w:val="28"/>
          <w:szCs w:val="28"/>
        </w:rPr>
        <w:pPrChange w:id="872" w:author="S-Yansong" w:date="2016-01-08T16:51:00Z">
          <w:pPr>
            <w:ind w:firstLine="570"/>
          </w:pPr>
        </w:pPrChange>
      </w:pPr>
    </w:p>
    <w:p w:rsidR="00082FD3" w:rsidRPr="00082FD3" w:rsidDel="00814C1C" w:rsidRDefault="00082FD3">
      <w:pPr>
        <w:rPr>
          <w:del w:id="873" w:author="S-Yansong" w:date="2016-01-08T16:51:00Z"/>
          <w:moveFrom w:id="874" w:author="S-Yansong" w:date="2016-01-08T16:50:00Z"/>
          <w:rFonts w:ascii="华文楷体" w:eastAsia="华文楷体" w:hAnsi="华文楷体"/>
          <w:sz w:val="28"/>
          <w:szCs w:val="28"/>
        </w:rPr>
        <w:pPrChange w:id="875" w:author="S-Yansong" w:date="2016-01-08T16:51:00Z">
          <w:pPr>
            <w:ind w:firstLine="570"/>
          </w:pPr>
        </w:pPrChange>
      </w:pPr>
      <w:moveFromRangeStart w:id="876" w:author="S-Yansong" w:date="2016-01-08T16:50:00Z" w:name="move440035187"/>
      <w:moveFrom w:id="877" w:author="S-Yansong" w:date="2016-01-08T16:50:00Z">
        <w:del w:id="878" w:author="S-Yansong" w:date="2016-01-08T16:51:00Z">
          <w:r w:rsidRPr="00082FD3" w:rsidDel="00814C1C">
            <w:rPr>
              <w:rFonts w:ascii="华文楷体" w:eastAsia="华文楷体" w:hAnsi="华文楷体" w:hint="eastAsia"/>
              <w:sz w:val="28"/>
              <w:szCs w:val="28"/>
            </w:rPr>
            <w:delText>这</w:delText>
          </w:r>
        </w:del>
        <w:r w:rsidRPr="00082FD3" w:rsidDel="00814C1C">
          <w:rPr>
            <w:rFonts w:ascii="华文楷体" w:eastAsia="华文楷体" w:hAnsi="华文楷体" w:hint="eastAsia"/>
            <w:sz w:val="28"/>
            <w:szCs w:val="28"/>
          </w:rPr>
          <w:t>个实际上的因是清净的世间正见，它的果法也是真正的生起戒律支、不放逸支</w:t>
        </w:r>
        <w:del w:id="879" w:author="S-Yansong" w:date="2016-01-08T16:51:00Z">
          <w:r w:rsidRPr="00082FD3" w:rsidDel="00814C1C">
            <w:rPr>
              <w:rFonts w:ascii="华文楷体" w:eastAsia="华文楷体" w:hAnsi="华文楷体" w:hint="eastAsia"/>
              <w:sz w:val="28"/>
              <w:szCs w:val="28"/>
            </w:rPr>
            <w:delText>等</w:delText>
          </w:r>
        </w:del>
      </w:moveFrom>
    </w:p>
    <w:moveFromRangeEnd w:id="876"/>
    <w:p w:rsidR="00082FD3" w:rsidRPr="00082FD3" w:rsidDel="00814C1C" w:rsidRDefault="00082FD3">
      <w:pPr>
        <w:rPr>
          <w:del w:id="880" w:author="S-Yansong" w:date="2016-01-08T16:51:00Z"/>
          <w:rFonts w:ascii="华文楷体" w:eastAsia="华文楷体" w:hAnsi="华文楷体"/>
          <w:sz w:val="28"/>
          <w:szCs w:val="28"/>
        </w:rPr>
        <w:pPrChange w:id="881" w:author="S-Yansong" w:date="2016-01-08T16:51:00Z">
          <w:pPr>
            <w:ind w:firstLine="570"/>
          </w:pPr>
        </w:pPrChange>
      </w:pPr>
      <w:del w:id="882" w:author="S-Yansong" w:date="2016-01-08T16:51:00Z">
        <w:r w:rsidRPr="00082FD3" w:rsidDel="00814C1C">
          <w:rPr>
            <w:rFonts w:ascii="华文楷体" w:eastAsia="华文楷体" w:hAnsi="华文楷体" w:hint="eastAsia"/>
            <w:sz w:val="28"/>
            <w:szCs w:val="28"/>
          </w:rPr>
          <w:delText>等清净的戒体。所以说随着见解的因，戒律支的果也是变得清净的。</w:delText>
        </w:r>
      </w:del>
    </w:p>
    <w:p w:rsidR="00814C1C" w:rsidRPr="00814C1C" w:rsidDel="00814C1C" w:rsidRDefault="00814C1C" w:rsidP="00814C1C">
      <w:pPr>
        <w:ind w:firstLine="570"/>
        <w:rPr>
          <w:del w:id="883" w:author="S-Yansong" w:date="2016-01-08T16:51:00Z"/>
          <w:moveTo w:id="884" w:author="S-Yansong" w:date="2016-01-08T16:51:00Z"/>
          <w:rFonts w:asciiTheme="minorEastAsia" w:hAnsiTheme="minorEastAsia"/>
          <w:sz w:val="28"/>
          <w:szCs w:val="28"/>
          <w:rPrChange w:id="885" w:author="S-Yansong" w:date="2016-01-08T16:51:00Z">
            <w:rPr>
              <w:del w:id="886" w:author="S-Yansong" w:date="2016-01-08T16:51:00Z"/>
              <w:moveTo w:id="887" w:author="S-Yansong" w:date="2016-01-08T16:51:00Z"/>
              <w:rFonts w:ascii="华文楷体" w:eastAsia="华文楷体" w:hAnsi="华文楷体"/>
              <w:sz w:val="28"/>
              <w:szCs w:val="28"/>
            </w:rPr>
          </w:rPrChange>
        </w:rPr>
      </w:pPr>
      <w:ins w:id="888" w:author="S-Yansong" w:date="2016-01-08T16:51:00Z">
        <w:r w:rsidRPr="00814C1C">
          <w:rPr>
            <w:rFonts w:asciiTheme="minorEastAsia" w:hAnsiTheme="minorEastAsia" w:hint="eastAsia"/>
            <w:sz w:val="28"/>
            <w:szCs w:val="28"/>
            <w:rPrChange w:id="889" w:author="S-Yansong" w:date="2016-01-08T16:51:00Z">
              <w:rPr>
                <w:rFonts w:ascii="华文楷体" w:eastAsia="华文楷体" w:hAnsi="华文楷体" w:hint="eastAsia"/>
                <w:sz w:val="28"/>
                <w:szCs w:val="28"/>
              </w:rPr>
            </w:rPrChange>
          </w:rPr>
          <w:t>【</w:t>
        </w:r>
      </w:ins>
      <w:r w:rsidR="00082FD3" w:rsidRPr="00814C1C">
        <w:rPr>
          <w:rFonts w:asciiTheme="minorEastAsia" w:hAnsiTheme="minorEastAsia" w:hint="eastAsia"/>
          <w:sz w:val="28"/>
          <w:szCs w:val="28"/>
          <w:rPrChange w:id="890" w:author="S-Yansong" w:date="2016-01-08T16:51:00Z">
            <w:rPr>
              <w:rFonts w:ascii="华文楷体" w:eastAsia="华文楷体" w:hAnsi="华文楷体" w:hint="eastAsia"/>
              <w:sz w:val="28"/>
              <w:szCs w:val="28"/>
            </w:rPr>
          </w:rPrChange>
        </w:rPr>
        <w:t>同理，假设因是不清净的，则由它所生的果也不会清净，如同</w:t>
      </w:r>
      <w:moveToRangeStart w:id="891" w:author="S-Yansong" w:date="2016-01-08T16:51:00Z" w:name="move440035204"/>
      <w:moveTo w:id="892" w:author="S-Yansong" w:date="2016-01-08T16:51:00Z">
        <w:r w:rsidRPr="00814C1C">
          <w:rPr>
            <w:rFonts w:asciiTheme="minorEastAsia" w:hAnsiTheme="minorEastAsia" w:hint="eastAsia"/>
            <w:sz w:val="28"/>
            <w:szCs w:val="28"/>
            <w:rPrChange w:id="893" w:author="S-Yansong" w:date="2016-01-08T16:51:00Z">
              <w:rPr>
                <w:rFonts w:ascii="华文楷体" w:eastAsia="华文楷体" w:hAnsi="华文楷体" w:hint="eastAsia"/>
                <w:sz w:val="28"/>
                <w:szCs w:val="28"/>
              </w:rPr>
            </w:rPrChange>
          </w:rPr>
          <w:t>由持因果不存在的邪见力所导致的邪淫等不善行一样。</w:t>
        </w:r>
      </w:moveTo>
      <w:ins w:id="894" w:author="S-Yansong" w:date="2016-01-08T16:51:00Z">
        <w:r w:rsidRPr="00814C1C">
          <w:rPr>
            <w:rFonts w:asciiTheme="minorEastAsia" w:hAnsiTheme="minorEastAsia" w:hint="eastAsia"/>
            <w:sz w:val="28"/>
            <w:szCs w:val="28"/>
            <w:rPrChange w:id="895" w:author="S-Yansong" w:date="2016-01-08T16:51:00Z">
              <w:rPr>
                <w:rFonts w:ascii="华文楷体" w:eastAsia="华文楷体" w:hAnsi="华文楷体" w:hint="eastAsia"/>
                <w:sz w:val="28"/>
                <w:szCs w:val="28"/>
              </w:rPr>
            </w:rPrChange>
          </w:rPr>
          <w:t>】</w:t>
        </w:r>
      </w:ins>
    </w:p>
    <w:moveToRangeEnd w:id="891"/>
    <w:p w:rsidR="00082FD3" w:rsidRPr="00814C1C" w:rsidDel="00814C1C" w:rsidRDefault="00082FD3">
      <w:pPr>
        <w:rPr>
          <w:del w:id="896" w:author="S-Yansong" w:date="2016-01-08T16:51:00Z"/>
          <w:rFonts w:ascii="华文楷体" w:eastAsia="华文楷体" w:hAnsi="华文楷体"/>
          <w:sz w:val="28"/>
          <w:szCs w:val="28"/>
        </w:rPr>
        <w:pPrChange w:id="897" w:author="S-Yansong" w:date="2016-01-08T16:51:00Z">
          <w:pPr>
            <w:ind w:firstLine="570"/>
          </w:pPr>
        </w:pPrChange>
      </w:pPr>
    </w:p>
    <w:p w:rsidR="00082FD3" w:rsidRPr="00082FD3" w:rsidDel="00814C1C" w:rsidRDefault="00082FD3">
      <w:pPr>
        <w:rPr>
          <w:del w:id="898" w:author="S-Yansong" w:date="2016-01-08T16:51:00Z"/>
          <w:moveFrom w:id="899" w:author="S-Yansong" w:date="2016-01-08T16:51:00Z"/>
          <w:rFonts w:ascii="华文楷体" w:eastAsia="华文楷体" w:hAnsi="华文楷体"/>
          <w:sz w:val="28"/>
          <w:szCs w:val="28"/>
        </w:rPr>
        <w:pPrChange w:id="900" w:author="S-Yansong" w:date="2016-01-08T16:51:00Z">
          <w:pPr>
            <w:ind w:firstLine="570"/>
          </w:pPr>
        </w:pPrChange>
      </w:pPr>
      <w:moveFromRangeStart w:id="901" w:author="S-Yansong" w:date="2016-01-08T16:51:00Z" w:name="move440035204"/>
      <w:moveFrom w:id="902" w:author="S-Yansong" w:date="2016-01-08T16:51:00Z">
        <w:del w:id="903" w:author="S-Yansong" w:date="2016-01-08T16:52:00Z">
          <w:r w:rsidRPr="00082FD3" w:rsidDel="00814C1C">
            <w:rPr>
              <w:rFonts w:ascii="华文楷体" w:eastAsia="华文楷体" w:hAnsi="华文楷体" w:hint="eastAsia"/>
              <w:sz w:val="28"/>
              <w:szCs w:val="28"/>
            </w:rPr>
            <w:delText>由</w:delText>
          </w:r>
        </w:del>
        <w:r w:rsidRPr="00082FD3" w:rsidDel="00814C1C">
          <w:rPr>
            <w:rFonts w:ascii="华文楷体" w:eastAsia="华文楷体" w:hAnsi="华文楷体" w:hint="eastAsia"/>
            <w:sz w:val="28"/>
            <w:szCs w:val="28"/>
          </w:rPr>
          <w:t>持因果不存在的邪见力所导致的邪淫等不善行一样。</w:t>
        </w:r>
      </w:moveFrom>
    </w:p>
    <w:p w:rsidR="00082FD3" w:rsidRPr="00082FD3" w:rsidDel="00814C1C" w:rsidRDefault="00082FD3">
      <w:pPr>
        <w:rPr>
          <w:moveFrom w:id="904" w:author="S-Yansong" w:date="2016-01-08T16:51:00Z"/>
          <w:rFonts w:ascii="华文楷体" w:eastAsia="华文楷体" w:hAnsi="华文楷体"/>
          <w:sz w:val="28"/>
          <w:szCs w:val="28"/>
        </w:rPr>
        <w:pPrChange w:id="905" w:author="S-Yansong" w:date="2016-01-08T16:51:00Z">
          <w:pPr>
            <w:ind w:firstLine="570"/>
          </w:pPr>
        </w:pPrChange>
      </w:pPr>
      <w:moveFromRangeStart w:id="906" w:author="S-Yansong" w:date="2016-01-08T16:51:00Z" w:name="move440035232"/>
      <w:moveFromRangeEnd w:id="901"/>
      <w:moveFrom w:id="907" w:author="S-Yansong" w:date="2016-01-08T16:51:00Z">
        <w:del w:id="908" w:author="S-Yansong" w:date="2016-01-08T16:51:00Z">
          <w:r w:rsidRPr="00082FD3" w:rsidDel="00814C1C">
            <w:rPr>
              <w:rFonts w:ascii="华文楷体" w:eastAsia="华文楷体" w:hAnsi="华文楷体" w:hint="eastAsia"/>
              <w:sz w:val="28"/>
              <w:szCs w:val="28"/>
            </w:rPr>
            <w:delText>反</w:delText>
          </w:r>
        </w:del>
        <w:r w:rsidRPr="00082FD3" w:rsidDel="00814C1C">
          <w:rPr>
            <w:rFonts w:ascii="华文楷体" w:eastAsia="华文楷体" w:hAnsi="华文楷体" w:hint="eastAsia"/>
            <w:sz w:val="28"/>
            <w:szCs w:val="28"/>
          </w:rPr>
          <w:t>过来讲的话，如果你的因是不清净的，那么它所生的果也不</w:t>
        </w:r>
      </w:moveFrom>
    </w:p>
    <w:moveFromRangeEnd w:id="906"/>
    <w:p w:rsidR="00814C1C" w:rsidRPr="00082FD3" w:rsidDel="00814C1C" w:rsidRDefault="00814C1C" w:rsidP="00814C1C">
      <w:pPr>
        <w:ind w:firstLine="570"/>
        <w:rPr>
          <w:del w:id="909" w:author="S-Yansong" w:date="2016-01-08T16:51:00Z"/>
          <w:moveTo w:id="910" w:author="S-Yansong" w:date="2016-01-08T16:51:00Z"/>
          <w:rFonts w:ascii="华文楷体" w:eastAsia="华文楷体" w:hAnsi="华文楷体"/>
          <w:sz w:val="28"/>
          <w:szCs w:val="28"/>
        </w:rPr>
      </w:pPr>
      <w:moveToRangeStart w:id="911" w:author="S-Yansong" w:date="2016-01-08T16:51:00Z" w:name="move440035232"/>
      <w:moveTo w:id="912" w:author="S-Yansong" w:date="2016-01-08T16:51:00Z">
        <w:r w:rsidRPr="00082FD3">
          <w:rPr>
            <w:rFonts w:ascii="华文楷体" w:eastAsia="华文楷体" w:hAnsi="华文楷体" w:hint="eastAsia"/>
            <w:sz w:val="28"/>
            <w:szCs w:val="28"/>
          </w:rPr>
          <w:t>反过来讲的话，如果你的因是不清净的，那么它所生的果也不</w:t>
        </w:r>
      </w:moveTo>
      <w:ins w:id="913" w:author="S-Yansong" w:date="2016-01-08T16:51:00Z">
        <w:r w:rsidRPr="00082FD3">
          <w:rPr>
            <w:rFonts w:ascii="华文楷体" w:eastAsia="华文楷体" w:hAnsi="华文楷体" w:hint="eastAsia"/>
            <w:sz w:val="28"/>
            <w:szCs w:val="28"/>
          </w:rPr>
          <w:t>会清净。比如说相续当中守持一个因果不存在的邪见，</w:t>
        </w:r>
      </w:ins>
      <w:ins w:id="914" w:author="S-Yansong" w:date="2016-01-12T09:15:00Z">
        <w:r w:rsidR="00A02B6C">
          <w:rPr>
            <w:rFonts w:ascii="华文楷体" w:eastAsia="华文楷体" w:hAnsi="华文楷体" w:hint="eastAsia"/>
            <w:sz w:val="28"/>
            <w:szCs w:val="28"/>
          </w:rPr>
          <w:t>那么</w:t>
        </w:r>
      </w:ins>
      <w:ins w:id="915" w:author="S-Yansong" w:date="2016-01-08T16:51:00Z">
        <w:r w:rsidRPr="00082FD3">
          <w:rPr>
            <w:rFonts w:ascii="华文楷体" w:eastAsia="华文楷体" w:hAnsi="华文楷体" w:hint="eastAsia"/>
            <w:sz w:val="28"/>
            <w:szCs w:val="28"/>
          </w:rPr>
          <w:t>通过这个因果不存在的</w:t>
        </w:r>
        <w:proofErr w:type="gramStart"/>
        <w:r w:rsidRPr="00082FD3">
          <w:rPr>
            <w:rFonts w:ascii="华文楷体" w:eastAsia="华文楷体" w:hAnsi="华文楷体" w:hint="eastAsia"/>
            <w:sz w:val="28"/>
            <w:szCs w:val="28"/>
          </w:rPr>
          <w:t>邪见力</w:t>
        </w:r>
        <w:proofErr w:type="gramEnd"/>
        <w:r w:rsidRPr="00082FD3">
          <w:rPr>
            <w:rFonts w:ascii="华文楷体" w:eastAsia="华文楷体" w:hAnsi="华文楷体" w:hint="eastAsia"/>
            <w:sz w:val="28"/>
            <w:szCs w:val="28"/>
          </w:rPr>
          <w:t>，就会导致胡作非为。比如说开始杀生偷盗邪淫等等，像</w:t>
        </w:r>
        <w:proofErr w:type="gramStart"/>
        <w:r w:rsidRPr="00082FD3">
          <w:rPr>
            <w:rFonts w:ascii="华文楷体" w:eastAsia="华文楷体" w:hAnsi="华文楷体" w:hint="eastAsia"/>
            <w:sz w:val="28"/>
            <w:szCs w:val="28"/>
          </w:rPr>
          <w:t>这样都是</w:t>
        </w:r>
        <w:proofErr w:type="gramEnd"/>
        <w:r w:rsidRPr="00082FD3">
          <w:rPr>
            <w:rFonts w:ascii="华文楷体" w:eastAsia="华文楷体" w:hAnsi="华文楷体" w:hint="eastAsia"/>
            <w:sz w:val="28"/>
            <w:szCs w:val="28"/>
          </w:rPr>
          <w:t>在无因果见的基础上开始做很多很多的</w:t>
        </w:r>
      </w:ins>
      <w:ins w:id="916" w:author="S-Yansong" w:date="2016-01-12T09:15:00Z">
        <w:r w:rsidR="00A02B6C">
          <w:rPr>
            <w:rFonts w:ascii="华文楷体" w:eastAsia="华文楷体" w:hAnsi="华文楷体" w:hint="eastAsia"/>
            <w:sz w:val="28"/>
            <w:szCs w:val="28"/>
          </w:rPr>
          <w:t>这样一种</w:t>
        </w:r>
      </w:ins>
      <w:ins w:id="917" w:author="S-Yansong" w:date="2016-01-08T16:51:00Z">
        <w:r w:rsidRPr="00082FD3">
          <w:rPr>
            <w:rFonts w:ascii="华文楷体" w:eastAsia="华文楷体" w:hAnsi="华文楷体" w:hint="eastAsia"/>
            <w:sz w:val="28"/>
            <w:szCs w:val="28"/>
          </w:rPr>
          <w:t>恶行。</w:t>
        </w:r>
        <w:r w:rsidRPr="00082FD3">
          <w:rPr>
            <w:rFonts w:ascii="华文楷体" w:eastAsia="华文楷体" w:hAnsi="华文楷体" w:hint="eastAsia"/>
            <w:sz w:val="28"/>
            <w:szCs w:val="28"/>
          </w:rPr>
          <w:lastRenderedPageBreak/>
          <w:t>这方面就是讲的因果随生随灭的比喻。</w:t>
        </w:r>
      </w:ins>
    </w:p>
    <w:moveToRangeEnd w:id="911"/>
    <w:p w:rsidR="00082FD3" w:rsidRPr="00082FD3" w:rsidDel="00814C1C" w:rsidRDefault="00082FD3">
      <w:pPr>
        <w:rPr>
          <w:del w:id="918" w:author="S-Yansong" w:date="2016-01-08T16:52:00Z"/>
          <w:rFonts w:ascii="华文楷体" w:eastAsia="华文楷体" w:hAnsi="华文楷体"/>
          <w:sz w:val="28"/>
          <w:szCs w:val="28"/>
        </w:rPr>
        <w:pPrChange w:id="919" w:author="S-Yansong" w:date="2016-01-08T16:51:00Z">
          <w:pPr>
            <w:ind w:firstLine="570"/>
          </w:pPr>
        </w:pPrChange>
      </w:pPr>
      <w:del w:id="920" w:author="S-Yansong" w:date="2016-01-08T16:51:00Z">
        <w:r w:rsidRPr="00082FD3" w:rsidDel="00814C1C">
          <w:rPr>
            <w:rFonts w:ascii="华文楷体" w:eastAsia="华文楷体" w:hAnsi="华文楷体" w:hint="eastAsia"/>
            <w:sz w:val="28"/>
            <w:szCs w:val="28"/>
          </w:rPr>
          <w:delText>会清净。比如说相续当中守持一个因果不存在的邪见，通过这个因果不存在的邪见力，就会导致胡作非为。比如说</w:delText>
        </w:r>
      </w:del>
    </w:p>
    <w:p w:rsidR="00814C1C" w:rsidRPr="00082FD3" w:rsidDel="00814C1C" w:rsidRDefault="00082FD3">
      <w:pPr>
        <w:rPr>
          <w:del w:id="921" w:author="S-Yansong" w:date="2016-01-08T16:51:00Z"/>
          <w:moveTo w:id="922" w:author="S-Yansong" w:date="2016-01-08T16:51:00Z"/>
          <w:rFonts w:ascii="华文楷体" w:eastAsia="华文楷体" w:hAnsi="华文楷体"/>
          <w:sz w:val="28"/>
          <w:szCs w:val="28"/>
        </w:rPr>
        <w:pPrChange w:id="923" w:author="S-Yansong" w:date="2016-01-08T16:52:00Z">
          <w:pPr>
            <w:ind w:firstLine="570"/>
          </w:pPr>
        </w:pPrChange>
      </w:pPr>
      <w:del w:id="924" w:author="S-Yansong" w:date="2016-01-08T16:51:00Z">
        <w:r w:rsidRPr="00082FD3" w:rsidDel="00814C1C">
          <w:rPr>
            <w:rFonts w:ascii="华文楷体" w:eastAsia="华文楷体" w:hAnsi="华文楷体" w:hint="eastAsia"/>
            <w:sz w:val="28"/>
            <w:szCs w:val="28"/>
          </w:rPr>
          <w:delText>开始杀生偷盗邪淫等等，像这样都是在无因果见的基础上开始做很多很</w:delText>
        </w:r>
      </w:del>
      <w:moveToRangeStart w:id="925" w:author="S-Yansong" w:date="2016-01-08T16:51:00Z" w:name="move440035222"/>
      <w:moveTo w:id="926" w:author="S-Yansong" w:date="2016-01-08T16:51:00Z">
        <w:del w:id="927" w:author="S-Yansong" w:date="2016-01-08T16:51:00Z">
          <w:r w:rsidR="00814C1C" w:rsidRPr="00082FD3" w:rsidDel="00814C1C">
            <w:rPr>
              <w:rFonts w:ascii="华文楷体" w:eastAsia="华文楷体" w:hAnsi="华文楷体" w:hint="eastAsia"/>
              <w:sz w:val="28"/>
              <w:szCs w:val="28"/>
            </w:rPr>
            <w:delText>多的恶行。这方面就是讲的因果随生随灭的比喻。</w:delText>
          </w:r>
        </w:del>
      </w:moveTo>
    </w:p>
    <w:moveToRangeEnd w:id="925"/>
    <w:p w:rsidR="00082FD3" w:rsidRPr="00814C1C" w:rsidDel="00814C1C" w:rsidRDefault="00082FD3">
      <w:pPr>
        <w:rPr>
          <w:del w:id="928" w:author="S-Yansong" w:date="2016-01-08T16:52:00Z"/>
          <w:rFonts w:ascii="华文楷体" w:eastAsia="华文楷体" w:hAnsi="华文楷体"/>
          <w:sz w:val="28"/>
          <w:szCs w:val="28"/>
        </w:rPr>
        <w:pPrChange w:id="929" w:author="S-Yansong" w:date="2016-01-08T16:52:00Z">
          <w:pPr>
            <w:ind w:firstLine="570"/>
          </w:pPr>
        </w:pPrChange>
      </w:pPr>
    </w:p>
    <w:p w:rsidR="00082FD3" w:rsidRPr="00082FD3" w:rsidDel="00814C1C" w:rsidRDefault="00082FD3">
      <w:pPr>
        <w:rPr>
          <w:moveFrom w:id="930" w:author="S-Yansong" w:date="2016-01-08T16:51:00Z"/>
          <w:rFonts w:ascii="华文楷体" w:eastAsia="华文楷体" w:hAnsi="华文楷体"/>
          <w:sz w:val="28"/>
          <w:szCs w:val="28"/>
        </w:rPr>
        <w:pPrChange w:id="931" w:author="S-Yansong" w:date="2016-01-08T16:52:00Z">
          <w:pPr>
            <w:ind w:firstLine="570"/>
          </w:pPr>
        </w:pPrChange>
      </w:pPr>
      <w:moveFromRangeStart w:id="932" w:author="S-Yansong" w:date="2016-01-08T16:51:00Z" w:name="move440035222"/>
      <w:moveFrom w:id="933" w:author="S-Yansong" w:date="2016-01-08T16:51:00Z">
        <w:del w:id="934" w:author="S-Yansong" w:date="2016-01-08T16:52:00Z">
          <w:r w:rsidRPr="00082FD3" w:rsidDel="00814C1C">
            <w:rPr>
              <w:rFonts w:ascii="华文楷体" w:eastAsia="华文楷体" w:hAnsi="华文楷体" w:hint="eastAsia"/>
              <w:sz w:val="28"/>
              <w:szCs w:val="28"/>
            </w:rPr>
            <w:delText>多</w:delText>
          </w:r>
        </w:del>
        <w:r w:rsidRPr="00082FD3" w:rsidDel="00814C1C">
          <w:rPr>
            <w:rFonts w:ascii="华文楷体" w:eastAsia="华文楷体" w:hAnsi="华文楷体" w:hint="eastAsia"/>
            <w:sz w:val="28"/>
            <w:szCs w:val="28"/>
          </w:rPr>
          <w:t>的恶行。这方面就是讲的因果随生随灭的比喻。</w:t>
        </w:r>
      </w:moveFrom>
    </w:p>
    <w:moveFromRangeEnd w:id="932"/>
    <w:p w:rsidR="00082FD3" w:rsidRPr="00082FD3" w:rsidRDefault="00082FD3" w:rsidP="00082FD3">
      <w:pPr>
        <w:ind w:firstLine="570"/>
        <w:rPr>
          <w:rFonts w:ascii="华文楷体" w:eastAsia="华文楷体" w:hAnsi="华文楷体"/>
          <w:sz w:val="28"/>
          <w:szCs w:val="28"/>
        </w:rPr>
      </w:pPr>
      <w:r w:rsidRPr="00082FD3">
        <w:rPr>
          <w:rFonts w:ascii="华文楷体" w:eastAsia="华文楷体" w:hAnsi="华文楷体" w:hint="eastAsia"/>
          <w:sz w:val="28"/>
          <w:szCs w:val="28"/>
        </w:rPr>
        <w:t>下面讲</w:t>
      </w:r>
      <w:proofErr w:type="gramStart"/>
      <w:r w:rsidRPr="00082FD3">
        <w:rPr>
          <w:rFonts w:ascii="华文楷体" w:eastAsia="华文楷体" w:hAnsi="华文楷体" w:hint="eastAsia"/>
          <w:sz w:val="28"/>
          <w:szCs w:val="28"/>
        </w:rPr>
        <w:t>第二个科判的</w:t>
      </w:r>
      <w:proofErr w:type="gramEnd"/>
      <w:r w:rsidRPr="00082FD3">
        <w:rPr>
          <w:rFonts w:ascii="华文楷体" w:eastAsia="华文楷体" w:hAnsi="华文楷体" w:hint="eastAsia"/>
          <w:sz w:val="28"/>
          <w:szCs w:val="28"/>
        </w:rPr>
        <w:t>，</w:t>
      </w:r>
      <w:r w:rsidRPr="00814C1C">
        <w:rPr>
          <w:rFonts w:ascii="华文楷体" w:eastAsia="华文楷体" w:hAnsi="华文楷体" w:hint="eastAsia"/>
          <w:b/>
          <w:sz w:val="28"/>
          <w:szCs w:val="28"/>
          <w:rPrChange w:id="935" w:author="S-Yansong" w:date="2016-01-08T16:52:00Z">
            <w:rPr>
              <w:rFonts w:ascii="华文楷体" w:eastAsia="华文楷体" w:hAnsi="华文楷体" w:hint="eastAsia"/>
              <w:sz w:val="28"/>
              <w:szCs w:val="28"/>
            </w:rPr>
          </w:rPrChange>
        </w:rPr>
        <w:t>别说为</w:t>
      </w:r>
      <w:proofErr w:type="gramStart"/>
      <w:r w:rsidRPr="00814C1C">
        <w:rPr>
          <w:rFonts w:ascii="华文楷体" w:eastAsia="华文楷体" w:hAnsi="华文楷体" w:hint="eastAsia"/>
          <w:b/>
          <w:sz w:val="28"/>
          <w:szCs w:val="28"/>
          <w:rPrChange w:id="936" w:author="S-Yansong" w:date="2016-01-08T16:52:00Z">
            <w:rPr>
              <w:rFonts w:ascii="华文楷体" w:eastAsia="华文楷体" w:hAnsi="华文楷体" w:hint="eastAsia"/>
              <w:sz w:val="28"/>
              <w:szCs w:val="28"/>
            </w:rPr>
          </w:rPrChange>
        </w:rPr>
        <w:t>正见摄持与否</w:t>
      </w:r>
      <w:proofErr w:type="gramEnd"/>
      <w:r w:rsidRPr="00814C1C">
        <w:rPr>
          <w:rFonts w:ascii="华文楷体" w:eastAsia="华文楷体" w:hAnsi="华文楷体" w:hint="eastAsia"/>
          <w:b/>
          <w:sz w:val="28"/>
          <w:szCs w:val="28"/>
          <w:rPrChange w:id="937" w:author="S-Yansong" w:date="2016-01-08T16:52:00Z">
            <w:rPr>
              <w:rFonts w:ascii="华文楷体" w:eastAsia="华文楷体" w:hAnsi="华文楷体" w:hint="eastAsia"/>
              <w:sz w:val="28"/>
              <w:szCs w:val="28"/>
            </w:rPr>
          </w:rPrChange>
        </w:rPr>
        <w:t>之因果：</w:t>
      </w:r>
    </w:p>
    <w:p w:rsidR="00082FD3" w:rsidRPr="00814C1C" w:rsidDel="00814C1C" w:rsidRDefault="00082FD3" w:rsidP="00814C1C">
      <w:pPr>
        <w:ind w:firstLine="570"/>
        <w:rPr>
          <w:del w:id="938" w:author="S-Yansong" w:date="2016-01-08T16:52:00Z"/>
          <w:rFonts w:ascii="华文楷体" w:eastAsia="华文楷体" w:hAnsi="华文楷体"/>
          <w:sz w:val="28"/>
          <w:szCs w:val="28"/>
        </w:rPr>
      </w:pPr>
      <w:r w:rsidRPr="00082FD3">
        <w:rPr>
          <w:rFonts w:ascii="华文楷体" w:eastAsia="华文楷体" w:hAnsi="华文楷体" w:hint="eastAsia"/>
          <w:sz w:val="28"/>
          <w:szCs w:val="28"/>
        </w:rPr>
        <w:t>那么这个方面的正见主要就是讲这个空性正见。</w:t>
      </w:r>
      <w:ins w:id="939" w:author="S-Yansong" w:date="2016-01-12T09:15:00Z">
        <w:r w:rsidR="00F439B0">
          <w:rPr>
            <w:rFonts w:ascii="华文楷体" w:eastAsia="华文楷体" w:hAnsi="华文楷体" w:hint="eastAsia"/>
            <w:sz w:val="28"/>
            <w:szCs w:val="28"/>
          </w:rPr>
          <w:t>那么</w:t>
        </w:r>
      </w:ins>
      <w:r w:rsidRPr="00082FD3">
        <w:rPr>
          <w:rFonts w:ascii="华文楷体" w:eastAsia="华文楷体" w:hAnsi="华文楷体" w:hint="eastAsia"/>
          <w:sz w:val="28"/>
          <w:szCs w:val="28"/>
        </w:rPr>
        <w:t>如果有了空性</w:t>
      </w:r>
      <w:ins w:id="940" w:author="S-Yansong" w:date="2016-01-08T16:52:00Z">
        <w:r w:rsidR="00814C1C" w:rsidRPr="00082FD3">
          <w:rPr>
            <w:rFonts w:ascii="华文楷体" w:eastAsia="华文楷体" w:hAnsi="华文楷体" w:hint="eastAsia"/>
            <w:sz w:val="28"/>
            <w:szCs w:val="28"/>
          </w:rPr>
          <w:t>正见，你的资粮就会变成清净的资粮，如果没有空</w:t>
        </w:r>
        <w:proofErr w:type="gramStart"/>
        <w:r w:rsidR="00814C1C" w:rsidRPr="00082FD3">
          <w:rPr>
            <w:rFonts w:ascii="华文楷体" w:eastAsia="华文楷体" w:hAnsi="华文楷体" w:hint="eastAsia"/>
            <w:sz w:val="28"/>
            <w:szCs w:val="28"/>
          </w:rPr>
          <w:t>性资粮摄受</w:t>
        </w:r>
        <w:proofErr w:type="gramEnd"/>
        <w:r w:rsidR="00814C1C" w:rsidRPr="00082FD3">
          <w:rPr>
            <w:rFonts w:ascii="华文楷体" w:eastAsia="华文楷体" w:hAnsi="华文楷体" w:hint="eastAsia"/>
            <w:sz w:val="28"/>
            <w:szCs w:val="28"/>
          </w:rPr>
          <w:t>，你的资粮也没有办法变的这么势力强大的</w:t>
        </w:r>
      </w:ins>
      <w:ins w:id="941" w:author="S-Yansong" w:date="2016-01-12T09:15:00Z">
        <w:r w:rsidR="00B140F7">
          <w:rPr>
            <w:rFonts w:ascii="华文楷体" w:eastAsia="华文楷体" w:hAnsi="华文楷体" w:hint="eastAsia"/>
            <w:sz w:val="28"/>
            <w:szCs w:val="28"/>
          </w:rPr>
          <w:t>一种</w:t>
        </w:r>
      </w:ins>
      <w:ins w:id="942" w:author="S-Yansong" w:date="2016-01-08T16:52:00Z">
        <w:r w:rsidR="00814C1C" w:rsidRPr="00082FD3">
          <w:rPr>
            <w:rFonts w:ascii="华文楷体" w:eastAsia="华文楷体" w:hAnsi="华文楷体" w:hint="eastAsia"/>
            <w:sz w:val="28"/>
            <w:szCs w:val="28"/>
          </w:rPr>
          <w:t>清净资粮的。</w:t>
        </w:r>
      </w:ins>
    </w:p>
    <w:p w:rsidR="00082FD3" w:rsidRPr="00082FD3" w:rsidDel="00814C1C" w:rsidRDefault="00082FD3">
      <w:pPr>
        <w:rPr>
          <w:del w:id="943" w:author="S-Yansong" w:date="2016-01-08T16:52:00Z"/>
          <w:rFonts w:ascii="华文楷体" w:eastAsia="华文楷体" w:hAnsi="华文楷体"/>
          <w:sz w:val="28"/>
          <w:szCs w:val="28"/>
        </w:rPr>
        <w:pPrChange w:id="944" w:author="S-Yansong" w:date="2016-01-08T16:52:00Z">
          <w:pPr>
            <w:ind w:firstLine="570"/>
          </w:pPr>
        </w:pPrChange>
      </w:pPr>
      <w:del w:id="945" w:author="S-Yansong" w:date="2016-01-08T16:52:00Z">
        <w:r w:rsidRPr="00082FD3" w:rsidDel="00814C1C">
          <w:rPr>
            <w:rFonts w:ascii="华文楷体" w:eastAsia="华文楷体" w:hAnsi="华文楷体" w:hint="eastAsia"/>
            <w:sz w:val="28"/>
            <w:szCs w:val="28"/>
          </w:rPr>
          <w:delText>正见，你的资粮就会变成清净的资粮，如果没有空性资粮摄受，你</w:delText>
        </w:r>
      </w:del>
      <w:moveToRangeStart w:id="946" w:author="S-Yansong" w:date="2016-01-08T16:52:00Z" w:name="move440035264"/>
      <w:moveTo w:id="947" w:author="S-Yansong" w:date="2016-01-08T16:52:00Z">
        <w:del w:id="948" w:author="S-Yansong" w:date="2016-01-08T16:52:00Z">
          <w:r w:rsidR="00814C1C" w:rsidRPr="00082FD3" w:rsidDel="00814C1C">
            <w:rPr>
              <w:rFonts w:ascii="华文楷体" w:eastAsia="华文楷体" w:hAnsi="华文楷体" w:hint="eastAsia"/>
              <w:sz w:val="28"/>
              <w:szCs w:val="28"/>
            </w:rPr>
            <w:delText>的资粮也没有办法变的这么势力强大的清净资粮的。</w:delText>
          </w:r>
        </w:del>
      </w:moveTo>
      <w:moveToRangeEnd w:id="946"/>
    </w:p>
    <w:p w:rsidR="00082FD3" w:rsidRPr="00082FD3" w:rsidRDefault="00082FD3" w:rsidP="00082FD3">
      <w:pPr>
        <w:ind w:firstLine="570"/>
        <w:rPr>
          <w:rFonts w:ascii="华文楷体" w:eastAsia="华文楷体" w:hAnsi="华文楷体"/>
          <w:sz w:val="28"/>
          <w:szCs w:val="28"/>
        </w:rPr>
      </w:pPr>
      <w:moveFromRangeStart w:id="949" w:author="S-Yansong" w:date="2016-01-08T16:52:00Z" w:name="move440035264"/>
      <w:moveFrom w:id="950" w:author="S-Yansong" w:date="2016-01-08T16:52:00Z">
        <w:r w:rsidRPr="00082FD3" w:rsidDel="00814C1C">
          <w:rPr>
            <w:rFonts w:ascii="华文楷体" w:eastAsia="华文楷体" w:hAnsi="华文楷体" w:hint="eastAsia"/>
            <w:sz w:val="28"/>
            <w:szCs w:val="28"/>
          </w:rPr>
          <w:t>的资粮也没有办法变的这么势力强大的清净资粮的。</w:t>
        </w:r>
      </w:moveFrom>
      <w:moveFromRangeEnd w:id="949"/>
    </w:p>
    <w:p w:rsidR="00082FD3" w:rsidRPr="00BD052F" w:rsidRDefault="00082FD3">
      <w:pPr>
        <w:ind w:firstLine="570"/>
        <w:jc w:val="center"/>
        <w:rPr>
          <w:rFonts w:ascii="黑体" w:eastAsia="黑体" w:hAnsi="黑体"/>
          <w:sz w:val="28"/>
          <w:szCs w:val="28"/>
          <w:rPrChange w:id="951" w:author="S-Yansong" w:date="2016-01-08T16:24:00Z">
            <w:rPr>
              <w:rFonts w:ascii="华文楷体" w:eastAsia="华文楷体" w:hAnsi="华文楷体"/>
              <w:sz w:val="28"/>
              <w:szCs w:val="28"/>
            </w:rPr>
          </w:rPrChange>
        </w:rPr>
        <w:pPrChange w:id="952" w:author="S-Yansong" w:date="2016-01-08T16:24:00Z">
          <w:pPr>
            <w:ind w:firstLine="570"/>
          </w:pPr>
        </w:pPrChange>
      </w:pPr>
      <w:r w:rsidRPr="00BD052F">
        <w:rPr>
          <w:rFonts w:ascii="黑体" w:eastAsia="黑体" w:hAnsi="黑体" w:hint="eastAsia"/>
          <w:sz w:val="28"/>
          <w:szCs w:val="28"/>
          <w:rPrChange w:id="953" w:author="S-Yansong" w:date="2016-01-08T16:24:00Z">
            <w:rPr>
              <w:rFonts w:ascii="华文楷体" w:eastAsia="华文楷体" w:hAnsi="华文楷体" w:hint="eastAsia"/>
              <w:sz w:val="28"/>
              <w:szCs w:val="28"/>
            </w:rPr>
          </w:rPrChange>
        </w:rPr>
        <w:t>有量妨害故，于事有缘者，</w:t>
      </w:r>
    </w:p>
    <w:p w:rsidR="00082FD3" w:rsidRPr="00BD052F" w:rsidRDefault="00082FD3">
      <w:pPr>
        <w:ind w:firstLine="570"/>
        <w:jc w:val="center"/>
        <w:rPr>
          <w:rFonts w:ascii="黑体" w:eastAsia="黑体" w:hAnsi="黑体"/>
          <w:sz w:val="28"/>
          <w:szCs w:val="28"/>
          <w:rPrChange w:id="954" w:author="S-Yansong" w:date="2016-01-08T16:24:00Z">
            <w:rPr>
              <w:rFonts w:ascii="华文楷体" w:eastAsia="华文楷体" w:hAnsi="华文楷体"/>
              <w:sz w:val="28"/>
              <w:szCs w:val="28"/>
            </w:rPr>
          </w:rPrChange>
        </w:rPr>
        <w:pPrChange w:id="955" w:author="S-Yansong" w:date="2016-01-08T16:24:00Z">
          <w:pPr>
            <w:ind w:firstLine="570"/>
          </w:pPr>
        </w:pPrChange>
      </w:pPr>
      <w:r w:rsidRPr="00BD052F">
        <w:rPr>
          <w:rFonts w:ascii="黑体" w:eastAsia="黑体" w:hAnsi="黑体" w:hint="eastAsia"/>
          <w:sz w:val="28"/>
          <w:szCs w:val="28"/>
          <w:rPrChange w:id="956" w:author="S-Yansong" w:date="2016-01-08T16:24:00Z">
            <w:rPr>
              <w:rFonts w:ascii="华文楷体" w:eastAsia="华文楷体" w:hAnsi="华文楷体" w:hint="eastAsia"/>
              <w:sz w:val="28"/>
              <w:szCs w:val="28"/>
            </w:rPr>
          </w:rPrChange>
        </w:rPr>
        <w:t>如</w:t>
      </w:r>
      <w:proofErr w:type="gramStart"/>
      <w:r w:rsidRPr="00BD052F">
        <w:rPr>
          <w:rFonts w:ascii="黑体" w:eastAsia="黑体" w:hAnsi="黑体" w:hint="eastAsia"/>
          <w:sz w:val="28"/>
          <w:szCs w:val="28"/>
          <w:rPrChange w:id="957" w:author="S-Yansong" w:date="2016-01-08T16:24:00Z">
            <w:rPr>
              <w:rFonts w:ascii="华文楷体" w:eastAsia="华文楷体" w:hAnsi="华文楷体" w:hint="eastAsia"/>
              <w:sz w:val="28"/>
              <w:szCs w:val="28"/>
            </w:rPr>
          </w:rPrChange>
        </w:rPr>
        <w:t>阳焰等识</w:t>
      </w:r>
      <w:proofErr w:type="gramEnd"/>
      <w:r w:rsidRPr="00BD052F">
        <w:rPr>
          <w:rFonts w:ascii="黑体" w:eastAsia="黑体" w:hAnsi="黑体" w:hint="eastAsia"/>
          <w:sz w:val="28"/>
          <w:szCs w:val="28"/>
          <w:rPrChange w:id="958" w:author="S-Yansong" w:date="2016-01-08T16:24:00Z">
            <w:rPr>
              <w:rFonts w:ascii="华文楷体" w:eastAsia="华文楷体" w:hAnsi="华文楷体" w:hint="eastAsia"/>
              <w:sz w:val="28"/>
              <w:szCs w:val="28"/>
            </w:rPr>
          </w:rPrChange>
        </w:rPr>
        <w:t>，尽颠倒分别。</w:t>
      </w:r>
    </w:p>
    <w:p w:rsidR="00082FD3" w:rsidRPr="00BD052F" w:rsidDel="00B140F7" w:rsidRDefault="00082FD3">
      <w:pPr>
        <w:ind w:firstLine="570"/>
        <w:jc w:val="center"/>
        <w:rPr>
          <w:del w:id="959" w:author="S-Yansong" w:date="2016-01-12T09:16:00Z"/>
          <w:rFonts w:ascii="黑体" w:eastAsia="黑体" w:hAnsi="黑体"/>
          <w:sz w:val="28"/>
          <w:szCs w:val="28"/>
          <w:rPrChange w:id="960" w:author="S-Yansong" w:date="2016-01-08T16:24:00Z">
            <w:rPr>
              <w:del w:id="961" w:author="S-Yansong" w:date="2016-01-12T09:16:00Z"/>
              <w:rFonts w:ascii="华文楷体" w:eastAsia="华文楷体" w:hAnsi="华文楷体"/>
              <w:sz w:val="28"/>
              <w:szCs w:val="28"/>
            </w:rPr>
          </w:rPrChange>
        </w:rPr>
        <w:pPrChange w:id="962" w:author="S-Yansong" w:date="2016-01-08T16:24:00Z">
          <w:pPr>
            <w:ind w:firstLine="570"/>
          </w:pPr>
        </w:pPrChange>
      </w:pPr>
      <w:del w:id="963" w:author="S-Yansong" w:date="2016-01-12T09:16:00Z">
        <w:r w:rsidRPr="00BD052F" w:rsidDel="00B140F7">
          <w:rPr>
            <w:rFonts w:ascii="黑体" w:eastAsia="黑体" w:hAnsi="黑体" w:hint="eastAsia"/>
            <w:sz w:val="28"/>
            <w:szCs w:val="28"/>
            <w:rPrChange w:id="964" w:author="S-Yansong" w:date="2016-01-08T16:24:00Z">
              <w:rPr>
                <w:rFonts w:ascii="华文楷体" w:eastAsia="华文楷体" w:hAnsi="华文楷体" w:hint="eastAsia"/>
                <w:sz w:val="28"/>
                <w:szCs w:val="28"/>
              </w:rPr>
            </w:rPrChange>
          </w:rPr>
          <w:delText>是故彼力生，修持施度等，</w:delText>
        </w:r>
      </w:del>
    </w:p>
    <w:p w:rsidR="00082FD3" w:rsidRPr="00BD052F" w:rsidDel="00B140F7" w:rsidRDefault="00082FD3">
      <w:pPr>
        <w:ind w:firstLine="570"/>
        <w:jc w:val="center"/>
        <w:rPr>
          <w:del w:id="965" w:author="S-Yansong" w:date="2016-01-12T09:16:00Z"/>
          <w:rFonts w:ascii="黑体" w:eastAsia="黑体" w:hAnsi="黑体"/>
          <w:sz w:val="28"/>
          <w:szCs w:val="28"/>
          <w:rPrChange w:id="966" w:author="S-Yansong" w:date="2016-01-08T16:24:00Z">
            <w:rPr>
              <w:del w:id="967" w:author="S-Yansong" w:date="2016-01-12T09:16:00Z"/>
              <w:rFonts w:ascii="华文楷体" w:eastAsia="华文楷体" w:hAnsi="华文楷体"/>
              <w:sz w:val="28"/>
              <w:szCs w:val="28"/>
            </w:rPr>
          </w:rPrChange>
        </w:rPr>
        <w:pPrChange w:id="968" w:author="S-Yansong" w:date="2016-01-08T16:24:00Z">
          <w:pPr>
            <w:ind w:firstLine="570"/>
          </w:pPr>
        </w:pPrChange>
      </w:pPr>
      <w:del w:id="969" w:author="S-Yansong" w:date="2016-01-12T09:16:00Z">
        <w:r w:rsidRPr="00BD052F" w:rsidDel="00B140F7">
          <w:rPr>
            <w:rFonts w:ascii="黑体" w:eastAsia="黑体" w:hAnsi="黑体" w:hint="eastAsia"/>
            <w:sz w:val="28"/>
            <w:szCs w:val="28"/>
            <w:rPrChange w:id="970" w:author="S-Yansong" w:date="2016-01-08T16:24:00Z">
              <w:rPr>
                <w:rFonts w:ascii="华文楷体" w:eastAsia="华文楷体" w:hAnsi="华文楷体" w:hint="eastAsia"/>
                <w:sz w:val="28"/>
                <w:szCs w:val="28"/>
              </w:rPr>
            </w:rPrChange>
          </w:rPr>
          <w:delText>如倒我我所，所生力微弱。</w:delText>
        </w:r>
      </w:del>
    </w:p>
    <w:p w:rsidR="00082FD3" w:rsidRPr="00BD052F" w:rsidDel="00B140F7" w:rsidRDefault="00082FD3">
      <w:pPr>
        <w:ind w:firstLine="570"/>
        <w:jc w:val="center"/>
        <w:rPr>
          <w:del w:id="971" w:author="S-Yansong" w:date="2016-01-12T09:16:00Z"/>
          <w:rFonts w:ascii="黑体" w:eastAsia="黑体" w:hAnsi="黑体"/>
          <w:sz w:val="28"/>
          <w:szCs w:val="28"/>
          <w:rPrChange w:id="972" w:author="S-Yansong" w:date="2016-01-08T16:24:00Z">
            <w:rPr>
              <w:del w:id="973" w:author="S-Yansong" w:date="2016-01-12T09:16:00Z"/>
              <w:rFonts w:ascii="华文楷体" w:eastAsia="华文楷体" w:hAnsi="华文楷体"/>
              <w:sz w:val="28"/>
              <w:szCs w:val="28"/>
            </w:rPr>
          </w:rPrChange>
        </w:rPr>
        <w:pPrChange w:id="974" w:author="S-Yansong" w:date="2016-01-08T16:24:00Z">
          <w:pPr>
            <w:ind w:firstLine="570"/>
          </w:pPr>
        </w:pPrChange>
      </w:pPr>
      <w:del w:id="975" w:author="S-Yansong" w:date="2016-01-12T09:16:00Z">
        <w:r w:rsidRPr="00BD052F" w:rsidDel="00B140F7">
          <w:rPr>
            <w:rFonts w:ascii="黑体" w:eastAsia="黑体" w:hAnsi="黑体" w:hint="eastAsia"/>
            <w:sz w:val="28"/>
            <w:szCs w:val="28"/>
            <w:rPrChange w:id="976" w:author="S-Yansong" w:date="2016-01-08T16:24:00Z">
              <w:rPr>
                <w:rFonts w:ascii="华文楷体" w:eastAsia="华文楷体" w:hAnsi="华文楷体" w:hint="eastAsia"/>
                <w:sz w:val="28"/>
                <w:szCs w:val="28"/>
              </w:rPr>
            </w:rPrChange>
          </w:rPr>
          <w:delText>于事无缘中，所生广大果，</w:delText>
        </w:r>
      </w:del>
    </w:p>
    <w:p w:rsidR="004326B3" w:rsidRPr="00BD052F" w:rsidDel="00B140F7" w:rsidRDefault="00082FD3">
      <w:pPr>
        <w:ind w:firstLine="570"/>
        <w:jc w:val="center"/>
        <w:rPr>
          <w:del w:id="977" w:author="S-Yansong" w:date="2016-01-12T09:16:00Z"/>
          <w:rFonts w:ascii="黑体" w:eastAsia="黑体" w:hAnsi="黑体"/>
          <w:sz w:val="28"/>
          <w:szCs w:val="28"/>
          <w:rPrChange w:id="978" w:author="S-Yansong" w:date="2016-01-08T16:24:00Z">
            <w:rPr>
              <w:del w:id="979" w:author="S-Yansong" w:date="2016-01-12T09:16:00Z"/>
              <w:rFonts w:ascii="华文楷体" w:eastAsia="华文楷体" w:hAnsi="华文楷体"/>
              <w:sz w:val="28"/>
              <w:szCs w:val="28"/>
            </w:rPr>
          </w:rPrChange>
        </w:rPr>
        <w:pPrChange w:id="980" w:author="S-Yansong" w:date="2016-01-08T16:24:00Z">
          <w:pPr>
            <w:ind w:firstLine="570"/>
          </w:pPr>
        </w:pPrChange>
      </w:pPr>
      <w:del w:id="981" w:author="S-Yansong" w:date="2016-01-12T09:16:00Z">
        <w:r w:rsidRPr="00BD052F" w:rsidDel="00B140F7">
          <w:rPr>
            <w:rFonts w:ascii="黑体" w:eastAsia="黑体" w:hAnsi="黑体" w:hint="eastAsia"/>
            <w:sz w:val="28"/>
            <w:szCs w:val="28"/>
            <w:rPrChange w:id="982" w:author="S-Yansong" w:date="2016-01-08T16:24:00Z">
              <w:rPr>
                <w:rFonts w:ascii="华文楷体" w:eastAsia="华文楷体" w:hAnsi="华文楷体" w:hint="eastAsia"/>
                <w:sz w:val="28"/>
                <w:szCs w:val="28"/>
              </w:rPr>
            </w:rPrChange>
          </w:rPr>
          <w:delText>增因所生故，如良种芽等。</w:delText>
        </w:r>
      </w:del>
    </w:p>
    <w:p w:rsidR="00C30038" w:rsidRPr="00C30038" w:rsidDel="0075438B" w:rsidRDefault="00C30038" w:rsidP="00C30038">
      <w:pPr>
        <w:ind w:firstLine="570"/>
        <w:rPr>
          <w:del w:id="983" w:author="S-Yansong" w:date="2016-01-08T16:52:00Z"/>
          <w:rFonts w:ascii="华文楷体" w:eastAsia="华文楷体" w:hAnsi="华文楷体"/>
          <w:sz w:val="28"/>
          <w:szCs w:val="28"/>
        </w:rPr>
      </w:pPr>
      <w:del w:id="984" w:author="S-Yansong" w:date="2016-01-08T16:52:00Z">
        <w:r w:rsidRPr="00C30038" w:rsidDel="0075438B">
          <w:rPr>
            <w:rFonts w:ascii="华文楷体" w:eastAsia="华文楷体" w:hAnsi="华文楷体" w:hint="eastAsia"/>
            <w:sz w:val="28"/>
            <w:szCs w:val="28"/>
          </w:rPr>
          <w:delText>中观092 罗淑梅30-40</w:delText>
        </w:r>
      </w:del>
    </w:p>
    <w:p w:rsidR="00B140F7" w:rsidRDefault="00A570D7" w:rsidP="00B140F7">
      <w:pPr>
        <w:ind w:firstLine="150"/>
        <w:rPr>
          <w:ins w:id="985" w:author="S-Yansong" w:date="2016-01-12T09:16:00Z"/>
          <w:rFonts w:ascii="华文楷体" w:eastAsia="华文楷体" w:hAnsi="华文楷体" w:hint="eastAsia"/>
          <w:sz w:val="28"/>
          <w:szCs w:val="28"/>
        </w:rPr>
        <w:pPrChange w:id="986" w:author="S-Yansong" w:date="2016-01-12T09:16:00Z">
          <w:pPr>
            <w:ind w:firstLine="570"/>
          </w:pPr>
        </w:pPrChange>
      </w:pPr>
      <w:ins w:id="987" w:author="S-Yansong" w:date="2016-01-08T17:06:00Z">
        <w:r>
          <w:rPr>
            <w:rFonts w:ascii="华文楷体" w:eastAsia="华文楷体" w:hAnsi="华文楷体"/>
            <w:sz w:val="28"/>
            <w:szCs w:val="28"/>
          </w:rPr>
          <w:t>“</w:t>
        </w:r>
      </w:ins>
      <w:del w:id="988" w:author="S-Yansong" w:date="2016-01-08T16:52:00Z">
        <w:r w:rsidR="00C30038" w:rsidRPr="00C30038" w:rsidDel="0075438B">
          <w:rPr>
            <w:rFonts w:ascii="华文楷体" w:eastAsia="华文楷体" w:hAnsi="华文楷体" w:hint="eastAsia"/>
            <w:sz w:val="28"/>
            <w:szCs w:val="28"/>
          </w:rPr>
          <w:delText>29：55</w:delText>
        </w:r>
      </w:del>
      <w:del w:id="989" w:author="S-Yansong" w:date="2016-01-08T17:05:00Z">
        <w:r w:rsidR="00C30038" w:rsidRPr="00C30038" w:rsidDel="00A570D7">
          <w:rPr>
            <w:rFonts w:ascii="华文楷体" w:eastAsia="华文楷体" w:hAnsi="华文楷体" w:hint="eastAsia"/>
            <w:sz w:val="28"/>
            <w:szCs w:val="28"/>
          </w:rPr>
          <w:delText>【</w:delText>
        </w:r>
      </w:del>
      <w:del w:id="990" w:author="S-Yansong" w:date="2016-01-12T09:16:00Z">
        <w:r w:rsidR="00C30038" w:rsidRPr="00C30038" w:rsidDel="00B140F7">
          <w:rPr>
            <w:rFonts w:ascii="华文楷体" w:eastAsia="华文楷体" w:hAnsi="华文楷体" w:hint="eastAsia"/>
            <w:sz w:val="28"/>
            <w:szCs w:val="28"/>
          </w:rPr>
          <w:delText>有量妨害故，于事有缘者，如阳焰等识，尽颠倒分别。</w:delText>
        </w:r>
      </w:del>
      <w:del w:id="991" w:author="S-Yansong" w:date="2016-01-08T17:06:00Z">
        <w:r w:rsidR="00C30038" w:rsidRPr="00C30038" w:rsidDel="00A570D7">
          <w:rPr>
            <w:rFonts w:ascii="华文楷体" w:eastAsia="华文楷体" w:hAnsi="华文楷体" w:hint="eastAsia"/>
            <w:sz w:val="28"/>
            <w:szCs w:val="28"/>
          </w:rPr>
          <w:delText>】</w:delText>
        </w:r>
      </w:del>
    </w:p>
    <w:p w:rsidR="00B140F7" w:rsidRDefault="00B140F7" w:rsidP="00B140F7">
      <w:pPr>
        <w:ind w:firstLine="150"/>
        <w:rPr>
          <w:ins w:id="992" w:author="S-Yansong" w:date="2016-01-12T09:18:00Z"/>
          <w:rFonts w:ascii="华文楷体" w:eastAsia="华文楷体" w:hAnsi="华文楷体" w:hint="eastAsia"/>
          <w:sz w:val="28"/>
          <w:szCs w:val="28"/>
        </w:rPr>
        <w:pPrChange w:id="993" w:author="S-Yansong" w:date="2016-01-12T09:16:00Z">
          <w:pPr>
            <w:ind w:firstLine="570"/>
          </w:pPr>
        </w:pPrChange>
      </w:pPr>
      <w:ins w:id="994" w:author="S-Yansong" w:date="2016-01-12T09:16:00Z">
        <w:r>
          <w:rPr>
            <w:rFonts w:ascii="华文楷体" w:eastAsia="华文楷体" w:hAnsi="华文楷体" w:hint="eastAsia"/>
            <w:sz w:val="28"/>
            <w:szCs w:val="28"/>
          </w:rPr>
          <w:lastRenderedPageBreak/>
          <w:tab/>
        </w:r>
      </w:ins>
      <w:r w:rsidR="00C30038" w:rsidRPr="00C30038">
        <w:rPr>
          <w:rFonts w:ascii="华文楷体" w:eastAsia="华文楷体" w:hAnsi="华文楷体" w:hint="eastAsia"/>
          <w:sz w:val="28"/>
          <w:szCs w:val="28"/>
        </w:rPr>
        <w:t>那么首先讲的这个第一个颂词。那么如果认为一切万法是存在的，那么这样一种存在，这样一种承认呢是有量妨害，有这样</w:t>
      </w:r>
      <w:proofErr w:type="gramStart"/>
      <w:r w:rsidR="00C30038" w:rsidRPr="00C30038">
        <w:rPr>
          <w:rFonts w:ascii="华文楷体" w:eastAsia="华文楷体" w:hAnsi="华文楷体" w:hint="eastAsia"/>
          <w:sz w:val="28"/>
          <w:szCs w:val="28"/>
        </w:rPr>
        <w:t>一种正量的</w:t>
      </w:r>
      <w:proofErr w:type="gramEnd"/>
      <w:r w:rsidR="00C30038" w:rsidRPr="00C30038">
        <w:rPr>
          <w:rFonts w:ascii="华文楷体" w:eastAsia="华文楷体" w:hAnsi="华文楷体" w:hint="eastAsia"/>
          <w:sz w:val="28"/>
          <w:szCs w:val="28"/>
        </w:rPr>
        <w:t>妨害。比如说呢，有这个离一多因的</w:t>
      </w:r>
      <w:proofErr w:type="gramStart"/>
      <w:r w:rsidR="00C30038" w:rsidRPr="00C30038">
        <w:rPr>
          <w:rFonts w:ascii="华文楷体" w:eastAsia="华文楷体" w:hAnsi="华文楷体" w:hint="eastAsia"/>
          <w:sz w:val="28"/>
          <w:szCs w:val="28"/>
        </w:rPr>
        <w:t>这个正量的</w:t>
      </w:r>
      <w:proofErr w:type="gramEnd"/>
      <w:r w:rsidR="00C30038" w:rsidRPr="00C30038">
        <w:rPr>
          <w:rFonts w:ascii="华文楷体" w:eastAsia="华文楷体" w:hAnsi="华文楷体" w:hint="eastAsia"/>
          <w:sz w:val="28"/>
          <w:szCs w:val="28"/>
        </w:rPr>
        <w:t>妨害，有这样一种这个缘起因，观察空性</w:t>
      </w:r>
      <w:proofErr w:type="gramStart"/>
      <w:r w:rsidR="00C30038" w:rsidRPr="00C30038">
        <w:rPr>
          <w:rFonts w:ascii="华文楷体" w:eastAsia="华文楷体" w:hAnsi="华文楷体" w:hint="eastAsia"/>
          <w:sz w:val="28"/>
          <w:szCs w:val="28"/>
        </w:rPr>
        <w:t>的正量的</w:t>
      </w:r>
      <w:proofErr w:type="gramEnd"/>
      <w:r w:rsidR="00C30038" w:rsidRPr="00C30038">
        <w:rPr>
          <w:rFonts w:ascii="华文楷体" w:eastAsia="华文楷体" w:hAnsi="华文楷体" w:hint="eastAsia"/>
          <w:sz w:val="28"/>
          <w:szCs w:val="28"/>
        </w:rPr>
        <w:t>妨害等等，他存在</w:t>
      </w:r>
      <w:proofErr w:type="gramStart"/>
      <w:r w:rsidR="00C30038" w:rsidRPr="00C30038">
        <w:rPr>
          <w:rFonts w:ascii="华文楷体" w:eastAsia="华文楷体" w:hAnsi="华文楷体" w:hint="eastAsia"/>
          <w:sz w:val="28"/>
          <w:szCs w:val="28"/>
        </w:rPr>
        <w:t>这样正量的</w:t>
      </w:r>
      <w:proofErr w:type="gramEnd"/>
      <w:r w:rsidR="00C30038" w:rsidRPr="00C30038">
        <w:rPr>
          <w:rFonts w:ascii="华文楷体" w:eastAsia="华文楷体" w:hAnsi="华文楷体" w:hint="eastAsia"/>
          <w:sz w:val="28"/>
          <w:szCs w:val="28"/>
        </w:rPr>
        <w:t>妨害。所以说呢“有量妨害故，于事有缘者。”那么就</w:t>
      </w:r>
      <w:del w:id="995" w:author="S-Yansong" w:date="2016-01-12T09:17:00Z">
        <w:r w:rsidR="00C30038" w:rsidRPr="00C30038" w:rsidDel="00B140F7">
          <w:rPr>
            <w:rFonts w:ascii="华文楷体" w:eastAsia="华文楷体" w:hAnsi="华文楷体" w:hint="eastAsia"/>
            <w:sz w:val="28"/>
            <w:szCs w:val="28"/>
          </w:rPr>
          <w:delText>是</w:delText>
        </w:r>
      </w:del>
      <w:r w:rsidR="00C30038" w:rsidRPr="00C30038">
        <w:rPr>
          <w:rFonts w:ascii="华文楷体" w:eastAsia="华文楷体" w:hAnsi="华文楷体" w:hint="eastAsia"/>
          <w:sz w:val="28"/>
          <w:szCs w:val="28"/>
        </w:rPr>
        <w:t>说</w:t>
      </w:r>
      <w:ins w:id="996" w:author="S-Yansong" w:date="2016-01-12T09:17:00Z">
        <w:r>
          <w:rPr>
            <w:rFonts w:ascii="华文楷体" w:eastAsia="华文楷体" w:hAnsi="华文楷体" w:hint="eastAsia"/>
            <w:sz w:val="28"/>
            <w:szCs w:val="28"/>
          </w:rPr>
          <w:t>是</w:t>
        </w:r>
      </w:ins>
      <w:del w:id="997" w:author="S-Yansong" w:date="2016-01-12T09:17:00Z">
        <w:r w:rsidR="00C30038" w:rsidRPr="00C30038" w:rsidDel="00B140F7">
          <w:rPr>
            <w:rFonts w:ascii="华文楷体" w:eastAsia="华文楷体" w:hAnsi="华文楷体" w:hint="eastAsia"/>
            <w:sz w:val="28"/>
            <w:szCs w:val="28"/>
          </w:rPr>
          <w:delText>，</w:delText>
        </w:r>
      </w:del>
      <w:r w:rsidR="00C30038" w:rsidRPr="00C30038">
        <w:rPr>
          <w:rFonts w:ascii="华文楷体" w:eastAsia="华文楷体" w:hAnsi="华文楷体" w:hint="eastAsia"/>
          <w:sz w:val="28"/>
          <w:szCs w:val="28"/>
        </w:rPr>
        <w:t>这个事就是事物啊，对一切的色法、心法等等。如果对于这个事有缘，缘就是缘取、</w:t>
      </w:r>
      <w:proofErr w:type="gramStart"/>
      <w:r w:rsidR="00C30038" w:rsidRPr="00C30038">
        <w:rPr>
          <w:rFonts w:ascii="华文楷体" w:eastAsia="华文楷体" w:hAnsi="华文楷体" w:hint="eastAsia"/>
          <w:sz w:val="28"/>
          <w:szCs w:val="28"/>
        </w:rPr>
        <w:t>缘执的</w:t>
      </w:r>
      <w:proofErr w:type="gramEnd"/>
      <w:r w:rsidR="00C30038" w:rsidRPr="00C30038">
        <w:rPr>
          <w:rFonts w:ascii="华文楷体" w:eastAsia="华文楷体" w:hAnsi="华文楷体" w:hint="eastAsia"/>
          <w:sz w:val="28"/>
          <w:szCs w:val="28"/>
        </w:rPr>
        <w:t>意思，有执著。那么如果说是你对一个事物存在执著的话，那么这种</w:t>
      </w:r>
      <w:proofErr w:type="gramStart"/>
      <w:r w:rsidR="00C30038" w:rsidRPr="00C30038">
        <w:rPr>
          <w:rFonts w:ascii="华文楷体" w:eastAsia="华文楷体" w:hAnsi="华文楷体" w:hint="eastAsia"/>
          <w:sz w:val="28"/>
          <w:szCs w:val="28"/>
        </w:rPr>
        <w:t>心识呢就</w:t>
      </w:r>
      <w:proofErr w:type="gramEnd"/>
      <w:r w:rsidR="00C30038" w:rsidRPr="00C30038">
        <w:rPr>
          <w:rFonts w:ascii="华文楷体" w:eastAsia="华文楷体" w:hAnsi="华文楷体" w:hint="eastAsia"/>
          <w:sz w:val="28"/>
          <w:szCs w:val="28"/>
        </w:rPr>
        <w:t>称之为颠倒心识。</w:t>
      </w:r>
    </w:p>
    <w:p w:rsidR="00F71C4E" w:rsidRDefault="00C30038" w:rsidP="00B140F7">
      <w:pPr>
        <w:ind w:firstLine="420"/>
        <w:rPr>
          <w:ins w:id="998" w:author="S-Yansong" w:date="2016-01-12T09:20:00Z"/>
          <w:rFonts w:ascii="华文楷体" w:eastAsia="华文楷体" w:hAnsi="华文楷体" w:hint="eastAsia"/>
          <w:sz w:val="28"/>
          <w:szCs w:val="28"/>
        </w:rPr>
        <w:pPrChange w:id="999" w:author="S-Yansong" w:date="2016-01-12T09:18:00Z">
          <w:pPr>
            <w:ind w:firstLine="570"/>
          </w:pPr>
        </w:pPrChange>
      </w:pPr>
      <w:r w:rsidRPr="00C30038">
        <w:rPr>
          <w:rFonts w:ascii="华文楷体" w:eastAsia="华文楷体" w:hAnsi="华文楷体" w:hint="eastAsia"/>
          <w:sz w:val="28"/>
          <w:szCs w:val="28"/>
        </w:rPr>
        <w:t>打比喻讲“如阳焰等识”</w:t>
      </w:r>
      <w:del w:id="1000" w:author="S-Yansong" w:date="2016-01-12T09:18:00Z">
        <w:r w:rsidRPr="00C30038" w:rsidDel="00B140F7">
          <w:rPr>
            <w:rFonts w:ascii="华文楷体" w:eastAsia="华文楷体" w:hAnsi="华文楷体" w:hint="eastAsia"/>
            <w:sz w:val="28"/>
            <w:szCs w:val="28"/>
          </w:rPr>
          <w:delText>，</w:delText>
        </w:r>
      </w:del>
      <w:ins w:id="1001" w:author="S-Yansong" w:date="2016-01-12T09:18:00Z">
        <w:r w:rsidR="00B140F7">
          <w:rPr>
            <w:rFonts w:ascii="华文楷体" w:eastAsia="华文楷体" w:hAnsi="华文楷体" w:hint="eastAsia"/>
            <w:sz w:val="28"/>
            <w:szCs w:val="28"/>
          </w:rPr>
          <w:t>。</w:t>
        </w:r>
      </w:ins>
      <w:r w:rsidRPr="00C30038">
        <w:rPr>
          <w:rFonts w:ascii="华文楷体" w:eastAsia="华文楷体" w:hAnsi="华文楷体" w:hint="eastAsia"/>
          <w:sz w:val="28"/>
          <w:szCs w:val="28"/>
        </w:rPr>
        <w:t>这个</w:t>
      </w:r>
      <w:proofErr w:type="gramStart"/>
      <w:r w:rsidRPr="00C30038">
        <w:rPr>
          <w:rFonts w:ascii="华文楷体" w:eastAsia="华文楷体" w:hAnsi="华文楷体" w:hint="eastAsia"/>
          <w:sz w:val="28"/>
          <w:szCs w:val="28"/>
        </w:rPr>
        <w:t>阳焰呢它</w:t>
      </w:r>
      <w:proofErr w:type="gramEnd"/>
      <w:r w:rsidRPr="00C30038">
        <w:rPr>
          <w:rFonts w:ascii="华文楷体" w:eastAsia="华文楷体" w:hAnsi="华文楷体" w:hint="eastAsia"/>
          <w:sz w:val="28"/>
          <w:szCs w:val="28"/>
        </w:rPr>
        <w:t>本来是一种，就是说一种，这样一种这个阳光的一种反射吧，或者一种蒸汽。但是呢如果你</w:t>
      </w:r>
      <w:proofErr w:type="gramStart"/>
      <w:r w:rsidRPr="00C30038">
        <w:rPr>
          <w:rFonts w:ascii="华文楷体" w:eastAsia="华文楷体" w:hAnsi="华文楷体" w:hint="eastAsia"/>
          <w:sz w:val="28"/>
          <w:szCs w:val="28"/>
        </w:rPr>
        <w:t>的眼根出问题</w:t>
      </w:r>
      <w:proofErr w:type="gramEnd"/>
      <w:r w:rsidRPr="00C30038">
        <w:rPr>
          <w:rFonts w:ascii="华文楷体" w:eastAsia="华文楷体" w:hAnsi="华文楷体" w:hint="eastAsia"/>
          <w:sz w:val="28"/>
          <w:szCs w:val="28"/>
        </w:rPr>
        <w:t>之后呢，你会看到是流动的水，流动的水。所以说实际上当你的眼</w:t>
      </w:r>
      <w:proofErr w:type="gramStart"/>
      <w:r w:rsidRPr="00C30038">
        <w:rPr>
          <w:rFonts w:ascii="华文楷体" w:eastAsia="华文楷体" w:hAnsi="华文楷体" w:hint="eastAsia"/>
          <w:sz w:val="28"/>
          <w:szCs w:val="28"/>
        </w:rPr>
        <w:t>识面前</w:t>
      </w:r>
      <w:proofErr w:type="gramEnd"/>
      <w:r w:rsidRPr="00C30038">
        <w:rPr>
          <w:rFonts w:ascii="华文楷体" w:eastAsia="华文楷体" w:hAnsi="华文楷体" w:hint="eastAsia"/>
          <w:sz w:val="28"/>
          <w:szCs w:val="28"/>
        </w:rPr>
        <w:t>显现流动的水，你的意识执著这个流动的水的时候呢，这个眼识它也是一种颠倒识</w:t>
      </w:r>
      <w:del w:id="1002" w:author="S-Yansong" w:date="2016-01-12T09:19:00Z">
        <w:r w:rsidRPr="00C30038" w:rsidDel="00B140F7">
          <w:rPr>
            <w:rFonts w:ascii="华文楷体" w:eastAsia="华文楷体" w:hAnsi="华文楷体" w:hint="eastAsia"/>
            <w:sz w:val="28"/>
            <w:szCs w:val="28"/>
          </w:rPr>
          <w:delText>。</w:delText>
        </w:r>
      </w:del>
      <w:ins w:id="1003" w:author="S-Yansong" w:date="2016-01-12T09:19:00Z">
        <w:r w:rsidR="00B140F7">
          <w:rPr>
            <w:rFonts w:ascii="华文楷体" w:eastAsia="华文楷体" w:hAnsi="华文楷体" w:hint="eastAsia"/>
            <w:sz w:val="28"/>
            <w:szCs w:val="28"/>
          </w:rPr>
          <w:t>，</w:t>
        </w:r>
      </w:ins>
      <w:r w:rsidRPr="00C30038">
        <w:rPr>
          <w:rFonts w:ascii="华文楷体" w:eastAsia="华文楷体" w:hAnsi="华文楷体" w:hint="eastAsia"/>
          <w:sz w:val="28"/>
          <w:szCs w:val="28"/>
        </w:rPr>
        <w:t>那么你的意识呢也是一种颠倒识。但实际上除了这样一种其他的这个自性</w:t>
      </w:r>
      <w:ins w:id="1004" w:author="S-Yansong" w:date="2016-01-12T09:20:00Z">
        <w:r w:rsidR="00B140F7">
          <w:rPr>
            <w:rFonts w:ascii="华文楷体" w:eastAsia="华文楷体" w:hAnsi="华文楷体" w:hint="eastAsia"/>
            <w:sz w:val="28"/>
            <w:szCs w:val="28"/>
          </w:rPr>
          <w:t>是</w:t>
        </w:r>
      </w:ins>
      <w:del w:id="1005" w:author="S-Yansong" w:date="2016-01-12T09:19:00Z">
        <w:r w:rsidRPr="00C30038" w:rsidDel="00B140F7">
          <w:rPr>
            <w:rFonts w:ascii="华文楷体" w:eastAsia="华文楷体" w:hAnsi="华文楷体" w:hint="eastAsia"/>
            <w:sz w:val="28"/>
            <w:szCs w:val="28"/>
          </w:rPr>
          <w:delText>之</w:delText>
        </w:r>
      </w:del>
      <w:r w:rsidRPr="00C30038">
        <w:rPr>
          <w:rFonts w:ascii="华文楷体" w:eastAsia="华文楷体" w:hAnsi="华文楷体" w:hint="eastAsia"/>
          <w:sz w:val="28"/>
          <w:szCs w:val="28"/>
        </w:rPr>
        <w:t>空</w:t>
      </w:r>
      <w:ins w:id="1006" w:author="S-Yansong" w:date="2016-01-12T09:20:00Z">
        <w:r w:rsidR="00B140F7">
          <w:rPr>
            <w:rFonts w:ascii="华文楷体" w:eastAsia="华文楷体" w:hAnsi="华文楷体" w:hint="eastAsia"/>
            <w:sz w:val="28"/>
            <w:szCs w:val="28"/>
          </w:rPr>
          <w:t>气</w:t>
        </w:r>
      </w:ins>
      <w:del w:id="1007" w:author="S-Yansong" w:date="2016-01-12T09:20:00Z">
        <w:r w:rsidRPr="00C30038" w:rsidDel="00B140F7">
          <w:rPr>
            <w:rFonts w:ascii="华文楷体" w:eastAsia="华文楷体" w:hAnsi="华文楷体" w:hint="eastAsia"/>
            <w:sz w:val="28"/>
            <w:szCs w:val="28"/>
          </w:rPr>
          <w:delText>性</w:delText>
        </w:r>
      </w:del>
      <w:r w:rsidRPr="00C30038">
        <w:rPr>
          <w:rFonts w:ascii="华文楷体" w:eastAsia="华文楷体" w:hAnsi="华文楷体" w:hint="eastAsia"/>
          <w:sz w:val="28"/>
          <w:szCs w:val="28"/>
        </w:rPr>
        <w:t>之外，没有其他的一种真正流淌的水的自性。但是你看到了这个，那么你所看到的这个和实际不符，那么你的心识是什么心识呢</w:t>
      </w:r>
      <w:ins w:id="1008" w:author="S-Yansong" w:date="2016-01-12T09:20:00Z">
        <w:r w:rsidR="00F71C4E">
          <w:rPr>
            <w:rFonts w:ascii="华文楷体" w:eastAsia="华文楷体" w:hAnsi="华文楷体" w:hint="eastAsia"/>
            <w:sz w:val="28"/>
            <w:szCs w:val="28"/>
          </w:rPr>
          <w:t>？</w:t>
        </w:r>
      </w:ins>
      <w:del w:id="1009" w:author="S-Yansong" w:date="2016-01-12T09:20:00Z">
        <w:r w:rsidRPr="00C30038" w:rsidDel="00F71C4E">
          <w:rPr>
            <w:rFonts w:ascii="华文楷体" w:eastAsia="华文楷体" w:hAnsi="华文楷体" w:hint="eastAsia"/>
            <w:sz w:val="28"/>
            <w:szCs w:val="28"/>
          </w:rPr>
          <w:delText>，</w:delText>
        </w:r>
      </w:del>
      <w:r w:rsidRPr="00C30038">
        <w:rPr>
          <w:rFonts w:ascii="华文楷体" w:eastAsia="华文楷体" w:hAnsi="华文楷体" w:hint="eastAsia"/>
          <w:sz w:val="28"/>
          <w:szCs w:val="28"/>
        </w:rPr>
        <w:t>你的颠倒心识。</w:t>
      </w:r>
      <w:proofErr w:type="gramStart"/>
      <w:r w:rsidRPr="00C30038">
        <w:rPr>
          <w:rFonts w:ascii="华文楷体" w:eastAsia="华文楷体" w:hAnsi="华文楷体" w:hint="eastAsia"/>
          <w:sz w:val="28"/>
          <w:szCs w:val="28"/>
        </w:rPr>
        <w:t>这个尽呢就是</w:t>
      </w:r>
      <w:proofErr w:type="gramEnd"/>
      <w:r w:rsidRPr="00C30038">
        <w:rPr>
          <w:rFonts w:ascii="华文楷体" w:eastAsia="华文楷体" w:hAnsi="华文楷体" w:hint="eastAsia"/>
          <w:sz w:val="28"/>
          <w:szCs w:val="28"/>
        </w:rPr>
        <w:t>完全的意思，完全就是属于一种颠倒分别</w:t>
      </w:r>
      <w:del w:id="1010" w:author="S-Yansong" w:date="2016-01-12T09:20:00Z">
        <w:r w:rsidRPr="00C30038" w:rsidDel="00F71C4E">
          <w:rPr>
            <w:rFonts w:ascii="华文楷体" w:eastAsia="华文楷体" w:hAnsi="华文楷体" w:hint="eastAsia"/>
            <w:sz w:val="28"/>
            <w:szCs w:val="28"/>
          </w:rPr>
          <w:delText>。</w:delText>
        </w:r>
      </w:del>
      <w:ins w:id="1011" w:author="S-Yansong" w:date="2016-01-12T09:20: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啊就属于一种颠倒分别念所摄。</w:t>
      </w:r>
    </w:p>
    <w:p w:rsidR="0075438B" w:rsidRDefault="00C30038" w:rsidP="00F71C4E">
      <w:pPr>
        <w:ind w:firstLineChars="150" w:firstLine="420"/>
        <w:rPr>
          <w:ins w:id="1012" w:author="S-Yansong" w:date="2016-01-08T16:53:00Z"/>
          <w:rFonts w:ascii="华文楷体" w:eastAsia="华文楷体" w:hAnsi="华文楷体"/>
          <w:sz w:val="28"/>
          <w:szCs w:val="28"/>
        </w:rPr>
        <w:pPrChange w:id="1013" w:author="S-Yansong" w:date="2016-01-12T09:20:00Z">
          <w:pPr>
            <w:ind w:firstLine="570"/>
          </w:pPr>
        </w:pPrChange>
      </w:pPr>
      <w:r w:rsidRPr="00C30038">
        <w:rPr>
          <w:rFonts w:ascii="华文楷体" w:eastAsia="华文楷体" w:hAnsi="华文楷体" w:hint="eastAsia"/>
          <w:sz w:val="28"/>
          <w:szCs w:val="28"/>
        </w:rPr>
        <w:t>还有呢就看到了这样一种</w:t>
      </w:r>
      <w:proofErr w:type="gramStart"/>
      <w:r w:rsidRPr="00C30038">
        <w:rPr>
          <w:rFonts w:ascii="华文楷体" w:eastAsia="华文楷体" w:hAnsi="华文楷体" w:hint="eastAsia"/>
          <w:sz w:val="28"/>
          <w:szCs w:val="28"/>
        </w:rPr>
        <w:t>旋</w:t>
      </w:r>
      <w:proofErr w:type="gramEnd"/>
      <w:r w:rsidRPr="00C30038">
        <w:rPr>
          <w:rFonts w:ascii="华文楷体" w:eastAsia="华文楷体" w:hAnsi="华文楷体" w:hint="eastAsia"/>
          <w:sz w:val="28"/>
          <w:szCs w:val="28"/>
        </w:rPr>
        <w:t>火轮，这个圆圈的自性呢，这个方面也是一种颠倒的</w:t>
      </w:r>
      <w:proofErr w:type="gramStart"/>
      <w:r w:rsidRPr="00C30038">
        <w:rPr>
          <w:rFonts w:ascii="华文楷体" w:eastAsia="华文楷体" w:hAnsi="华文楷体" w:hint="eastAsia"/>
          <w:sz w:val="28"/>
          <w:szCs w:val="28"/>
        </w:rPr>
        <w:t>这个分别</w:t>
      </w:r>
      <w:proofErr w:type="gramEnd"/>
      <w:r w:rsidRPr="00C30038">
        <w:rPr>
          <w:rFonts w:ascii="华文楷体" w:eastAsia="华文楷体" w:hAnsi="华文楷体" w:hint="eastAsia"/>
          <w:sz w:val="28"/>
          <w:szCs w:val="28"/>
        </w:rPr>
        <w:t>的自性。那么所以说呢我们安立一个颠倒的心识，他就是说你的这个能尽和所尽不符合</w:t>
      </w:r>
      <w:del w:id="1014" w:author="S-Yansong" w:date="2016-01-12T09:21:00Z">
        <w:r w:rsidRPr="00C30038" w:rsidDel="00F71C4E">
          <w:rPr>
            <w:rFonts w:ascii="华文楷体" w:eastAsia="华文楷体" w:hAnsi="华文楷体" w:hint="eastAsia"/>
            <w:sz w:val="28"/>
            <w:szCs w:val="28"/>
          </w:rPr>
          <w:delText>。</w:delText>
        </w:r>
      </w:del>
      <w:ins w:id="1015" w:author="S-Yansong" w:date="2016-01-12T09:21: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所以说你的能尽呢也是一种颠倒识。一切万法的本性都是空性的</w:t>
      </w:r>
      <w:del w:id="1016" w:author="S-Yansong" w:date="2016-01-12T09:21:00Z">
        <w:r w:rsidRPr="00C30038" w:rsidDel="00F71C4E">
          <w:rPr>
            <w:rFonts w:ascii="华文楷体" w:eastAsia="华文楷体" w:hAnsi="华文楷体" w:hint="eastAsia"/>
            <w:sz w:val="28"/>
            <w:szCs w:val="28"/>
          </w:rPr>
          <w:delText>。</w:delText>
        </w:r>
      </w:del>
      <w:ins w:id="1017" w:author="S-Yansong" w:date="2016-01-12T09:21: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那么现在呢，你的有</w:t>
      </w:r>
      <w:r w:rsidRPr="00C30038">
        <w:rPr>
          <w:rFonts w:ascii="华文楷体" w:eastAsia="华文楷体" w:hAnsi="华文楷体" w:hint="eastAsia"/>
          <w:sz w:val="28"/>
          <w:szCs w:val="28"/>
        </w:rPr>
        <w:lastRenderedPageBreak/>
        <w:t>境</w:t>
      </w:r>
      <w:del w:id="1018" w:author="S-Yansong" w:date="2016-01-12T09:22:00Z">
        <w:r w:rsidRPr="00C30038" w:rsidDel="00F71C4E">
          <w:rPr>
            <w:rFonts w:ascii="华文楷体" w:eastAsia="华文楷体" w:hAnsi="华文楷体" w:hint="eastAsia"/>
            <w:sz w:val="28"/>
            <w:szCs w:val="28"/>
          </w:rPr>
          <w:delText>？（不确定是不是这个“境”）31：53</w:delText>
        </w:r>
      </w:del>
      <w:r w:rsidRPr="00C30038">
        <w:rPr>
          <w:rFonts w:ascii="华文楷体" w:eastAsia="华文楷体" w:hAnsi="华文楷体" w:hint="eastAsia"/>
          <w:sz w:val="28"/>
          <w:szCs w:val="28"/>
        </w:rPr>
        <w:t>呢是产生一种认为这个万法是有无是非的</w:t>
      </w:r>
      <w:del w:id="1019" w:author="S-Yansong" w:date="2016-01-12T09:22:00Z">
        <w:r w:rsidRPr="00C30038" w:rsidDel="00F71C4E">
          <w:rPr>
            <w:rFonts w:ascii="华文楷体" w:eastAsia="华文楷体" w:hAnsi="华文楷体" w:hint="eastAsia"/>
            <w:sz w:val="28"/>
            <w:szCs w:val="28"/>
          </w:rPr>
          <w:delText>。</w:delText>
        </w:r>
      </w:del>
      <w:ins w:id="1020" w:author="S-Yansong" w:date="2016-01-12T09:22: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是认为它存在的。那么这个你的有境和</w:t>
      </w:r>
      <w:proofErr w:type="gramStart"/>
      <w:r w:rsidRPr="00C30038">
        <w:rPr>
          <w:rFonts w:ascii="华文楷体" w:eastAsia="华文楷体" w:hAnsi="华文楷体" w:hint="eastAsia"/>
          <w:sz w:val="28"/>
          <w:szCs w:val="28"/>
        </w:rPr>
        <w:t>对境不</w:t>
      </w:r>
      <w:proofErr w:type="gramEnd"/>
      <w:r w:rsidRPr="00C30038">
        <w:rPr>
          <w:rFonts w:ascii="华文楷体" w:eastAsia="华文楷体" w:hAnsi="华文楷体" w:hint="eastAsia"/>
          <w:sz w:val="28"/>
          <w:szCs w:val="28"/>
        </w:rPr>
        <w:t>符合</w:t>
      </w:r>
      <w:del w:id="1021" w:author="S-Yansong" w:date="2016-01-12T09:22:00Z">
        <w:r w:rsidRPr="00C30038" w:rsidDel="00F71C4E">
          <w:rPr>
            <w:rFonts w:ascii="华文楷体" w:eastAsia="华文楷体" w:hAnsi="华文楷体" w:hint="eastAsia"/>
            <w:sz w:val="28"/>
            <w:szCs w:val="28"/>
          </w:rPr>
          <w:delText>。</w:delText>
        </w:r>
      </w:del>
      <w:ins w:id="1022" w:author="S-Yansong" w:date="2016-01-12T09:22: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所以说你的有境呢是一种颠倒识</w:t>
      </w:r>
      <w:del w:id="1023" w:author="S-Yansong" w:date="2016-01-12T09:22:00Z">
        <w:r w:rsidRPr="00C30038" w:rsidDel="00F71C4E">
          <w:rPr>
            <w:rFonts w:ascii="华文楷体" w:eastAsia="华文楷体" w:hAnsi="华文楷体" w:hint="eastAsia"/>
            <w:sz w:val="28"/>
            <w:szCs w:val="28"/>
          </w:rPr>
          <w:delText>。</w:delText>
        </w:r>
      </w:del>
      <w:ins w:id="1024" w:author="S-Yansong" w:date="2016-01-12T09:22: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这个是一种颠倒识</w:t>
      </w:r>
      <w:del w:id="1025" w:author="S-Yansong" w:date="2016-01-12T09:22:00Z">
        <w:r w:rsidRPr="00C30038" w:rsidDel="00F71C4E">
          <w:rPr>
            <w:rFonts w:ascii="华文楷体" w:eastAsia="华文楷体" w:hAnsi="华文楷体" w:hint="eastAsia"/>
            <w:sz w:val="28"/>
            <w:szCs w:val="28"/>
          </w:rPr>
          <w:delText>。</w:delText>
        </w:r>
      </w:del>
      <w:ins w:id="1026" w:author="S-Yansong" w:date="2016-01-12T09:22:00Z">
        <w:r w:rsidR="00F71C4E">
          <w:rPr>
            <w:rFonts w:ascii="华文楷体" w:eastAsia="华文楷体" w:hAnsi="华文楷体" w:hint="eastAsia"/>
            <w:sz w:val="28"/>
            <w:szCs w:val="28"/>
          </w:rPr>
          <w:t>，</w:t>
        </w:r>
      </w:ins>
      <w:r w:rsidRPr="00C30038">
        <w:rPr>
          <w:rFonts w:ascii="华文楷体" w:eastAsia="华文楷体" w:hAnsi="华文楷体" w:hint="eastAsia"/>
          <w:sz w:val="28"/>
          <w:szCs w:val="28"/>
        </w:rPr>
        <w:t>首先把这个颠倒</w:t>
      </w:r>
      <w:proofErr w:type="gramStart"/>
      <w:r w:rsidRPr="00C30038">
        <w:rPr>
          <w:rFonts w:ascii="华文楷体" w:eastAsia="华文楷体" w:hAnsi="华文楷体" w:hint="eastAsia"/>
          <w:sz w:val="28"/>
          <w:szCs w:val="28"/>
        </w:rPr>
        <w:t>识确定</w:t>
      </w:r>
      <w:proofErr w:type="gramEnd"/>
      <w:r w:rsidRPr="00C30038">
        <w:rPr>
          <w:rFonts w:ascii="华文楷体" w:eastAsia="华文楷体" w:hAnsi="华文楷体" w:hint="eastAsia"/>
          <w:sz w:val="28"/>
          <w:szCs w:val="28"/>
        </w:rPr>
        <w:t>了。然后下面就是讲，如果通过这样颠倒</w:t>
      </w:r>
      <w:proofErr w:type="gramStart"/>
      <w:r w:rsidRPr="00C30038">
        <w:rPr>
          <w:rFonts w:ascii="华文楷体" w:eastAsia="华文楷体" w:hAnsi="华文楷体" w:hint="eastAsia"/>
          <w:sz w:val="28"/>
          <w:szCs w:val="28"/>
        </w:rPr>
        <w:t>识来修资</w:t>
      </w:r>
      <w:proofErr w:type="gramEnd"/>
      <w:r w:rsidRPr="00C30038">
        <w:rPr>
          <w:rFonts w:ascii="华文楷体" w:eastAsia="华文楷体" w:hAnsi="华文楷体" w:hint="eastAsia"/>
          <w:sz w:val="28"/>
          <w:szCs w:val="28"/>
        </w:rPr>
        <w:t>粮的话，它的这样一种效果不佳。讲这个问题。</w:t>
      </w:r>
    </w:p>
    <w:p w:rsidR="00F71C4E" w:rsidRPr="00F71C4E" w:rsidRDefault="00A570D7" w:rsidP="00F71C4E">
      <w:pPr>
        <w:ind w:firstLine="570"/>
        <w:jc w:val="center"/>
        <w:rPr>
          <w:ins w:id="1027" w:author="S-Yansong" w:date="2016-01-12T09:23:00Z"/>
          <w:rFonts w:ascii="黑体" w:eastAsia="黑体" w:hAnsi="黑体" w:hint="eastAsia"/>
          <w:sz w:val="28"/>
          <w:szCs w:val="28"/>
          <w:rPrChange w:id="1028" w:author="S-Yansong" w:date="2016-01-12T09:23:00Z">
            <w:rPr>
              <w:ins w:id="1029" w:author="S-Yansong" w:date="2016-01-12T09:23:00Z"/>
              <w:rFonts w:ascii="华文楷体" w:eastAsia="华文楷体" w:hAnsi="华文楷体" w:hint="eastAsia"/>
              <w:sz w:val="28"/>
              <w:szCs w:val="28"/>
            </w:rPr>
          </w:rPrChange>
        </w:rPr>
        <w:pPrChange w:id="1030" w:author="S-Yansong" w:date="2016-01-12T09:23:00Z">
          <w:pPr>
            <w:ind w:firstLine="570"/>
          </w:pPr>
        </w:pPrChange>
      </w:pPr>
      <w:ins w:id="1031" w:author="S-Yansong" w:date="2016-01-08T17:06:00Z">
        <w:r w:rsidRPr="00F71C4E">
          <w:rPr>
            <w:rFonts w:ascii="黑体" w:eastAsia="黑体" w:hAnsi="黑体"/>
            <w:sz w:val="28"/>
            <w:szCs w:val="28"/>
            <w:rPrChange w:id="1032" w:author="S-Yansong" w:date="2016-01-12T09:23:00Z">
              <w:rPr>
                <w:rFonts w:ascii="华文楷体" w:eastAsia="华文楷体" w:hAnsi="华文楷体"/>
                <w:sz w:val="28"/>
                <w:szCs w:val="28"/>
              </w:rPr>
            </w:rPrChange>
          </w:rPr>
          <w:t>“</w:t>
        </w:r>
      </w:ins>
      <w:del w:id="1033" w:author="S-Yansong" w:date="2016-01-08T17:06:00Z">
        <w:r w:rsidR="00C30038" w:rsidRPr="00F71C4E" w:rsidDel="00A570D7">
          <w:rPr>
            <w:rFonts w:ascii="黑体" w:eastAsia="黑体" w:hAnsi="黑体" w:hint="eastAsia"/>
            <w:sz w:val="28"/>
            <w:szCs w:val="28"/>
            <w:rPrChange w:id="1034" w:author="S-Yansong" w:date="2016-01-12T09:23:00Z">
              <w:rPr>
                <w:rFonts w:ascii="华文楷体" w:eastAsia="华文楷体" w:hAnsi="华文楷体" w:hint="eastAsia"/>
                <w:sz w:val="28"/>
                <w:szCs w:val="28"/>
              </w:rPr>
            </w:rPrChange>
          </w:rPr>
          <w:delText>【</w:delText>
        </w:r>
      </w:del>
      <w:r w:rsidR="00C30038" w:rsidRPr="00F71C4E">
        <w:rPr>
          <w:rFonts w:ascii="黑体" w:eastAsia="黑体" w:hAnsi="黑体" w:hint="eastAsia"/>
          <w:sz w:val="28"/>
          <w:szCs w:val="28"/>
          <w:rPrChange w:id="1035" w:author="S-Yansong" w:date="2016-01-12T09:23:00Z">
            <w:rPr>
              <w:rFonts w:ascii="华文楷体" w:eastAsia="华文楷体" w:hAnsi="华文楷体" w:hint="eastAsia"/>
              <w:sz w:val="28"/>
              <w:szCs w:val="28"/>
            </w:rPr>
          </w:rPrChange>
        </w:rPr>
        <w:t>是故彼力生，修持施度等，</w:t>
      </w:r>
    </w:p>
    <w:p w:rsidR="0075438B" w:rsidRPr="00F71C4E" w:rsidRDefault="00C30038" w:rsidP="00F71C4E">
      <w:pPr>
        <w:ind w:firstLine="570"/>
        <w:jc w:val="center"/>
        <w:rPr>
          <w:ins w:id="1036" w:author="S-Yansong" w:date="2016-01-08T16:53:00Z"/>
          <w:rFonts w:ascii="黑体" w:eastAsia="黑体" w:hAnsi="黑体"/>
          <w:sz w:val="28"/>
          <w:szCs w:val="28"/>
          <w:rPrChange w:id="1037" w:author="S-Yansong" w:date="2016-01-12T09:23:00Z">
            <w:rPr>
              <w:ins w:id="1038" w:author="S-Yansong" w:date="2016-01-08T16:53:00Z"/>
              <w:rFonts w:ascii="华文楷体" w:eastAsia="华文楷体" w:hAnsi="华文楷体"/>
              <w:sz w:val="28"/>
              <w:szCs w:val="28"/>
            </w:rPr>
          </w:rPrChange>
        </w:rPr>
        <w:pPrChange w:id="1039" w:author="S-Yansong" w:date="2016-01-12T09:23:00Z">
          <w:pPr>
            <w:ind w:firstLine="570"/>
          </w:pPr>
        </w:pPrChange>
      </w:pPr>
      <w:r w:rsidRPr="00F71C4E">
        <w:rPr>
          <w:rFonts w:ascii="黑体" w:eastAsia="黑体" w:hAnsi="黑体" w:hint="eastAsia"/>
          <w:sz w:val="28"/>
          <w:szCs w:val="28"/>
          <w:rPrChange w:id="1040" w:author="S-Yansong" w:date="2016-01-12T09:23:00Z">
            <w:rPr>
              <w:rFonts w:ascii="华文楷体" w:eastAsia="华文楷体" w:hAnsi="华文楷体" w:hint="eastAsia"/>
              <w:sz w:val="28"/>
              <w:szCs w:val="28"/>
            </w:rPr>
          </w:rPrChange>
        </w:rPr>
        <w:t>如倒我</w:t>
      </w:r>
      <w:proofErr w:type="gramStart"/>
      <w:r w:rsidRPr="00F71C4E">
        <w:rPr>
          <w:rFonts w:ascii="黑体" w:eastAsia="黑体" w:hAnsi="黑体" w:hint="eastAsia"/>
          <w:sz w:val="28"/>
          <w:szCs w:val="28"/>
          <w:rPrChange w:id="1041" w:author="S-Yansong" w:date="2016-01-12T09:23:00Z">
            <w:rPr>
              <w:rFonts w:ascii="华文楷体" w:eastAsia="华文楷体" w:hAnsi="华文楷体" w:hint="eastAsia"/>
              <w:sz w:val="28"/>
              <w:szCs w:val="28"/>
            </w:rPr>
          </w:rPrChange>
        </w:rPr>
        <w:t>我</w:t>
      </w:r>
      <w:proofErr w:type="gramEnd"/>
      <w:r w:rsidRPr="00F71C4E">
        <w:rPr>
          <w:rFonts w:ascii="黑体" w:eastAsia="黑体" w:hAnsi="黑体" w:hint="eastAsia"/>
          <w:sz w:val="28"/>
          <w:szCs w:val="28"/>
          <w:rPrChange w:id="1042" w:author="S-Yansong" w:date="2016-01-12T09:23:00Z">
            <w:rPr>
              <w:rFonts w:ascii="华文楷体" w:eastAsia="华文楷体" w:hAnsi="华文楷体" w:hint="eastAsia"/>
              <w:sz w:val="28"/>
              <w:szCs w:val="28"/>
            </w:rPr>
          </w:rPrChange>
        </w:rPr>
        <w:t>所，所生力微弱。</w:t>
      </w:r>
      <w:ins w:id="1043" w:author="S-Yansong" w:date="2016-01-08T17:06:00Z">
        <w:r w:rsidR="00A570D7" w:rsidRPr="00F71C4E">
          <w:rPr>
            <w:rFonts w:ascii="黑体" w:eastAsia="黑体" w:hAnsi="黑体"/>
            <w:sz w:val="28"/>
            <w:szCs w:val="28"/>
            <w:rPrChange w:id="1044" w:author="S-Yansong" w:date="2016-01-12T09:23:00Z">
              <w:rPr>
                <w:rFonts w:ascii="华文楷体" w:eastAsia="华文楷体" w:hAnsi="华文楷体"/>
                <w:sz w:val="28"/>
                <w:szCs w:val="28"/>
              </w:rPr>
            </w:rPrChange>
          </w:rPr>
          <w:t>”</w:t>
        </w:r>
      </w:ins>
      <w:del w:id="1045" w:author="S-Yansong" w:date="2016-01-08T17:06:00Z">
        <w:r w:rsidRPr="00F71C4E" w:rsidDel="00A570D7">
          <w:rPr>
            <w:rFonts w:ascii="黑体" w:eastAsia="黑体" w:hAnsi="黑体" w:hint="eastAsia"/>
            <w:sz w:val="28"/>
            <w:szCs w:val="28"/>
            <w:rPrChange w:id="1046" w:author="S-Yansong" w:date="2016-01-12T09:23:00Z">
              <w:rPr>
                <w:rFonts w:ascii="华文楷体" w:eastAsia="华文楷体" w:hAnsi="华文楷体" w:hint="eastAsia"/>
                <w:sz w:val="28"/>
                <w:szCs w:val="28"/>
              </w:rPr>
            </w:rPrChange>
          </w:rPr>
          <w:delText>】</w:delText>
        </w:r>
      </w:del>
    </w:p>
    <w:p w:rsidR="00271688" w:rsidRDefault="00C30038" w:rsidP="00C30038">
      <w:pPr>
        <w:ind w:firstLine="570"/>
        <w:rPr>
          <w:ins w:id="1047" w:author="S-Yansong" w:date="2016-01-12T09:25:00Z"/>
          <w:rFonts w:ascii="华文楷体" w:eastAsia="华文楷体" w:hAnsi="华文楷体" w:hint="eastAsia"/>
          <w:sz w:val="28"/>
          <w:szCs w:val="28"/>
        </w:rPr>
      </w:pPr>
      <w:r w:rsidRPr="00C30038">
        <w:rPr>
          <w:rFonts w:ascii="华文楷体" w:eastAsia="华文楷体" w:hAnsi="华文楷体" w:hint="eastAsia"/>
          <w:sz w:val="28"/>
          <w:szCs w:val="28"/>
        </w:rPr>
        <w:t>那么是故彼力，那么就通过这样</w:t>
      </w:r>
      <w:proofErr w:type="gramStart"/>
      <w:r w:rsidRPr="00C30038">
        <w:rPr>
          <w:rFonts w:ascii="华文楷体" w:eastAsia="华文楷体" w:hAnsi="华文楷体" w:hint="eastAsia"/>
          <w:sz w:val="28"/>
          <w:szCs w:val="28"/>
        </w:rPr>
        <w:t>一种缘诸法</w:t>
      </w:r>
      <w:proofErr w:type="gramEnd"/>
      <w:r w:rsidRPr="00C30038">
        <w:rPr>
          <w:rFonts w:ascii="华文楷体" w:eastAsia="华文楷体" w:hAnsi="华文楷体" w:hint="eastAsia"/>
          <w:sz w:val="28"/>
          <w:szCs w:val="28"/>
        </w:rPr>
        <w:t>实有的这样一种心识啊，</w:t>
      </w:r>
      <w:proofErr w:type="gramStart"/>
      <w:r w:rsidRPr="00C30038">
        <w:rPr>
          <w:rFonts w:ascii="华文楷体" w:eastAsia="华文楷体" w:hAnsi="华文楷体" w:hint="eastAsia"/>
          <w:sz w:val="28"/>
          <w:szCs w:val="28"/>
        </w:rPr>
        <w:t>缘这样</w:t>
      </w:r>
      <w:proofErr w:type="gramEnd"/>
      <w:r w:rsidRPr="00C30038">
        <w:rPr>
          <w:rFonts w:ascii="华文楷体" w:eastAsia="华文楷体" w:hAnsi="华文楷体" w:hint="eastAsia"/>
          <w:sz w:val="28"/>
          <w:szCs w:val="28"/>
        </w:rPr>
        <w:t>力量所生的，</w:t>
      </w:r>
      <w:proofErr w:type="gramStart"/>
      <w:r w:rsidRPr="00C30038">
        <w:rPr>
          <w:rFonts w:ascii="华文楷体" w:eastAsia="华文楷体" w:hAnsi="华文楷体" w:hint="eastAsia"/>
          <w:sz w:val="28"/>
          <w:szCs w:val="28"/>
        </w:rPr>
        <w:t>修持施度等</w:t>
      </w:r>
      <w:proofErr w:type="gramEnd"/>
      <w:r w:rsidRPr="00C30038">
        <w:rPr>
          <w:rFonts w:ascii="华文楷体" w:eastAsia="华文楷体" w:hAnsi="华文楷体" w:hint="eastAsia"/>
          <w:sz w:val="28"/>
          <w:szCs w:val="28"/>
        </w:rPr>
        <w:t>，一方面认为一切万法都是存在的，我要成就佛果。或者我要解脱，这个，这个布施是存在的，这个布施</w:t>
      </w:r>
      <w:proofErr w:type="gramStart"/>
      <w:r w:rsidRPr="00C30038">
        <w:rPr>
          <w:rFonts w:ascii="华文楷体" w:eastAsia="华文楷体" w:hAnsi="华文楷体" w:hint="eastAsia"/>
          <w:sz w:val="28"/>
          <w:szCs w:val="28"/>
        </w:rPr>
        <w:t>的果法是</w:t>
      </w:r>
      <w:proofErr w:type="gramEnd"/>
      <w:r w:rsidRPr="00C30038">
        <w:rPr>
          <w:rFonts w:ascii="华文楷体" w:eastAsia="华文楷体" w:hAnsi="华文楷体" w:hint="eastAsia"/>
          <w:sz w:val="28"/>
          <w:szCs w:val="28"/>
        </w:rPr>
        <w:t>真</w:t>
      </w:r>
      <w:proofErr w:type="gramStart"/>
      <w:r w:rsidRPr="00C30038">
        <w:rPr>
          <w:rFonts w:ascii="华文楷体" w:eastAsia="华文楷体" w:hAnsi="华文楷体" w:hint="eastAsia"/>
          <w:sz w:val="28"/>
          <w:szCs w:val="28"/>
        </w:rPr>
        <w:t>真实</w:t>
      </w:r>
      <w:proofErr w:type="gramEnd"/>
      <w:r w:rsidRPr="00C30038">
        <w:rPr>
          <w:rFonts w:ascii="华文楷体" w:eastAsia="华文楷体" w:hAnsi="华文楷体" w:hint="eastAsia"/>
          <w:sz w:val="28"/>
          <w:szCs w:val="28"/>
        </w:rPr>
        <w:t>实存在的。那么通过这样一种这个见解引发一些修持布施度等等的，实际上这方面的话他的力量就很微弱。</w:t>
      </w:r>
    </w:p>
    <w:p w:rsidR="00271688" w:rsidRDefault="00C30038" w:rsidP="00C30038">
      <w:pPr>
        <w:ind w:firstLine="570"/>
        <w:rPr>
          <w:ins w:id="1048" w:author="S-Yansong" w:date="2016-01-12T09:26:00Z"/>
          <w:rFonts w:ascii="华文楷体" w:eastAsia="华文楷体" w:hAnsi="华文楷体" w:hint="eastAsia"/>
          <w:sz w:val="28"/>
          <w:szCs w:val="28"/>
        </w:rPr>
      </w:pPr>
      <w:r w:rsidRPr="00C30038">
        <w:rPr>
          <w:rFonts w:ascii="华文楷体" w:eastAsia="华文楷体" w:hAnsi="华文楷体" w:hint="eastAsia"/>
          <w:sz w:val="28"/>
          <w:szCs w:val="28"/>
        </w:rPr>
        <w:t>为什么他的力量很微弱</w:t>
      </w:r>
      <w:del w:id="1049" w:author="S-Yansong" w:date="2016-01-12T09:24:00Z">
        <w:r w:rsidRPr="00C30038" w:rsidDel="00271688">
          <w:rPr>
            <w:rFonts w:ascii="华文楷体" w:eastAsia="华文楷体" w:hAnsi="华文楷体" w:hint="eastAsia"/>
            <w:sz w:val="28"/>
            <w:szCs w:val="28"/>
          </w:rPr>
          <w:delText>，</w:delText>
        </w:r>
      </w:del>
      <w:ins w:id="1050" w:author="S-Yansong" w:date="2016-01-12T09:24: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也是用一个比喻，仍然用一个比喻</w:t>
      </w:r>
      <w:del w:id="1051" w:author="S-Yansong" w:date="2016-01-12T09:24:00Z">
        <w:r w:rsidRPr="00C30038" w:rsidDel="00271688">
          <w:rPr>
            <w:rFonts w:ascii="华文楷体" w:eastAsia="华文楷体" w:hAnsi="华文楷体" w:hint="eastAsia"/>
            <w:sz w:val="28"/>
            <w:szCs w:val="28"/>
          </w:rPr>
          <w:delText>，</w:delText>
        </w:r>
      </w:del>
      <w:ins w:id="1052" w:author="S-Yansong" w:date="2016-01-12T09:24: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用什么比喻呢？“如倒我</w:t>
      </w:r>
      <w:proofErr w:type="gramStart"/>
      <w:r w:rsidRPr="00C30038">
        <w:rPr>
          <w:rFonts w:ascii="华文楷体" w:eastAsia="华文楷体" w:hAnsi="华文楷体" w:hint="eastAsia"/>
          <w:sz w:val="28"/>
          <w:szCs w:val="28"/>
        </w:rPr>
        <w:t>我</w:t>
      </w:r>
      <w:proofErr w:type="gramEnd"/>
      <w:r w:rsidRPr="00C30038">
        <w:rPr>
          <w:rFonts w:ascii="华文楷体" w:eastAsia="华文楷体" w:hAnsi="华文楷体" w:hint="eastAsia"/>
          <w:sz w:val="28"/>
          <w:szCs w:val="28"/>
        </w:rPr>
        <w:t>所”。这个方面就说是外道</w:t>
      </w:r>
      <w:del w:id="1053" w:author="S-Yansong" w:date="2016-01-12T09:24:00Z">
        <w:r w:rsidRPr="00C30038" w:rsidDel="00271688">
          <w:rPr>
            <w:rFonts w:ascii="华文楷体" w:eastAsia="华文楷体" w:hAnsi="华文楷体" w:hint="eastAsia"/>
            <w:sz w:val="28"/>
            <w:szCs w:val="28"/>
          </w:rPr>
          <w:delText>。</w:delText>
        </w:r>
      </w:del>
      <w:ins w:id="1054" w:author="S-Yansong" w:date="2016-01-12T09:24: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用一个外道的比喻。那么外道呢他就是说是认为，他对无我</w:t>
      </w:r>
      <w:proofErr w:type="gramStart"/>
      <w:r w:rsidRPr="00C30038">
        <w:rPr>
          <w:rFonts w:ascii="华文楷体" w:eastAsia="华文楷体" w:hAnsi="华文楷体" w:hint="eastAsia"/>
          <w:sz w:val="28"/>
          <w:szCs w:val="28"/>
        </w:rPr>
        <w:t>呢认为</w:t>
      </w:r>
      <w:proofErr w:type="gramEnd"/>
      <w:r w:rsidRPr="00C30038">
        <w:rPr>
          <w:rFonts w:ascii="华文楷体" w:eastAsia="华文楷体" w:hAnsi="华文楷体" w:hint="eastAsia"/>
          <w:sz w:val="28"/>
          <w:szCs w:val="28"/>
        </w:rPr>
        <w:t>是有我的</w:t>
      </w:r>
      <w:del w:id="1055" w:author="S-Yansong" w:date="2016-01-12T09:25:00Z">
        <w:r w:rsidRPr="00C30038" w:rsidDel="00271688">
          <w:rPr>
            <w:rFonts w:ascii="华文楷体" w:eastAsia="华文楷体" w:hAnsi="华文楷体" w:hint="eastAsia"/>
            <w:sz w:val="28"/>
            <w:szCs w:val="28"/>
          </w:rPr>
          <w:delText>。</w:delText>
        </w:r>
      </w:del>
      <w:ins w:id="1056" w:author="S-Yansong" w:date="2016-01-12T09:25: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颠倒对于无我的</w:t>
      </w:r>
      <w:ins w:id="1057" w:author="S-Yansong" w:date="2016-01-12T09:27: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颠倒认为有我和我所的自性。那么就是说是外道他以一种有我</w:t>
      </w:r>
      <w:proofErr w:type="gramStart"/>
      <w:r w:rsidRPr="00C30038">
        <w:rPr>
          <w:rFonts w:ascii="华文楷体" w:eastAsia="华文楷体" w:hAnsi="华文楷体" w:hint="eastAsia"/>
          <w:sz w:val="28"/>
          <w:szCs w:val="28"/>
        </w:rPr>
        <w:t>我</w:t>
      </w:r>
      <w:proofErr w:type="gramEnd"/>
      <w:r w:rsidRPr="00C30038">
        <w:rPr>
          <w:rFonts w:ascii="华文楷体" w:eastAsia="华文楷体" w:hAnsi="华文楷体" w:hint="eastAsia"/>
          <w:sz w:val="28"/>
          <w:szCs w:val="28"/>
        </w:rPr>
        <w:t>所的这样一种见解去修持这个净行，修持苦行。那么在佛教徒的眼中看起来的时候，你这种，你这种，通过这样一种通过有我和我所的这个见引发了苦行，不是正道，不是正道。为什么呢</w:t>
      </w:r>
      <w:del w:id="1058" w:author="S-Yansong" w:date="2016-01-12T09:26:00Z">
        <w:r w:rsidRPr="00C30038" w:rsidDel="00271688">
          <w:rPr>
            <w:rFonts w:ascii="华文楷体" w:eastAsia="华文楷体" w:hAnsi="华文楷体" w:hint="eastAsia"/>
            <w:sz w:val="28"/>
            <w:szCs w:val="28"/>
          </w:rPr>
          <w:delText>。</w:delText>
        </w:r>
      </w:del>
      <w:ins w:id="1059" w:author="S-Yansong" w:date="2016-01-12T09:26: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也就是说呢因为一切万法它是无我的。但是现在你认为有我</w:t>
      </w:r>
      <w:proofErr w:type="gramStart"/>
      <w:r w:rsidRPr="00C30038">
        <w:rPr>
          <w:rFonts w:ascii="华文楷体" w:eastAsia="华文楷体" w:hAnsi="华文楷体" w:hint="eastAsia"/>
          <w:sz w:val="28"/>
          <w:szCs w:val="28"/>
        </w:rPr>
        <w:t>我</w:t>
      </w:r>
      <w:proofErr w:type="gramEnd"/>
      <w:r w:rsidRPr="00C30038">
        <w:rPr>
          <w:rFonts w:ascii="华文楷体" w:eastAsia="华文楷体" w:hAnsi="华文楷体" w:hint="eastAsia"/>
          <w:sz w:val="28"/>
          <w:szCs w:val="28"/>
        </w:rPr>
        <w:t>所，你认为我要获解脱。你在这样一种前提下去修道，你怎么可能成为正道呢</w:t>
      </w:r>
      <w:ins w:id="1060" w:author="S-Yansong" w:date="2016-01-12T09:26:00Z">
        <w:r w:rsidR="00271688">
          <w:rPr>
            <w:rFonts w:ascii="华文楷体" w:eastAsia="华文楷体" w:hAnsi="华文楷体" w:hint="eastAsia"/>
            <w:sz w:val="28"/>
            <w:szCs w:val="28"/>
          </w:rPr>
          <w:t>？</w:t>
        </w:r>
      </w:ins>
      <w:del w:id="1061" w:author="S-Yansong" w:date="2016-01-12T09:26:00Z">
        <w:r w:rsidRPr="00C30038" w:rsidDel="00271688">
          <w:rPr>
            <w:rFonts w:ascii="华文楷体" w:eastAsia="华文楷体" w:hAnsi="华文楷体" w:hint="eastAsia"/>
            <w:sz w:val="28"/>
            <w:szCs w:val="28"/>
          </w:rPr>
          <w:delText>，</w:delText>
        </w:r>
      </w:del>
      <w:r w:rsidRPr="00C30038">
        <w:rPr>
          <w:rFonts w:ascii="华文楷体" w:eastAsia="华文楷体" w:hAnsi="华文楷体" w:hint="eastAsia"/>
          <w:sz w:val="28"/>
          <w:szCs w:val="28"/>
        </w:rPr>
        <w:t>你再修下去也没办法获得解脱的。我们就这样，为什么呢</w:t>
      </w:r>
      <w:del w:id="1062" w:author="S-Yansong" w:date="2016-01-12T09:26:00Z">
        <w:r w:rsidRPr="00C30038" w:rsidDel="00271688">
          <w:rPr>
            <w:rFonts w:ascii="华文楷体" w:eastAsia="华文楷体" w:hAnsi="华文楷体" w:hint="eastAsia"/>
            <w:sz w:val="28"/>
            <w:szCs w:val="28"/>
          </w:rPr>
          <w:delText>，</w:delText>
        </w:r>
      </w:del>
      <w:ins w:id="1063" w:author="S-Yansong" w:date="2016-01-12T09:26: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lastRenderedPageBreak/>
        <w:t>因为就是说一切万法本来没有我所，你认为有我</w:t>
      </w:r>
      <w:proofErr w:type="gramStart"/>
      <w:r w:rsidRPr="00C30038">
        <w:rPr>
          <w:rFonts w:ascii="华文楷体" w:eastAsia="华文楷体" w:hAnsi="华文楷体" w:hint="eastAsia"/>
          <w:sz w:val="28"/>
          <w:szCs w:val="28"/>
        </w:rPr>
        <w:t>我</w:t>
      </w:r>
      <w:proofErr w:type="gramEnd"/>
      <w:r w:rsidRPr="00C30038">
        <w:rPr>
          <w:rFonts w:ascii="华文楷体" w:eastAsia="华文楷体" w:hAnsi="华文楷体" w:hint="eastAsia"/>
          <w:sz w:val="28"/>
          <w:szCs w:val="28"/>
        </w:rPr>
        <w:t>所</w:t>
      </w:r>
      <w:del w:id="1064" w:author="S-Yansong" w:date="2016-01-12T09:26:00Z">
        <w:r w:rsidRPr="00C30038" w:rsidDel="00271688">
          <w:rPr>
            <w:rFonts w:ascii="华文楷体" w:eastAsia="华文楷体" w:hAnsi="华文楷体" w:hint="eastAsia"/>
            <w:sz w:val="28"/>
            <w:szCs w:val="28"/>
          </w:rPr>
          <w:delText>。</w:delText>
        </w:r>
      </w:del>
      <w:ins w:id="1065" w:author="S-Yansong" w:date="2016-01-12T09:26: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所以说这个时候呢你的修道就不是一个清净的道了。这个比喻呢是所有的佛教徒</w:t>
      </w:r>
      <w:proofErr w:type="gramStart"/>
      <w:r w:rsidRPr="00C30038">
        <w:rPr>
          <w:rFonts w:ascii="华文楷体" w:eastAsia="华文楷体" w:hAnsi="华文楷体" w:hint="eastAsia"/>
          <w:sz w:val="28"/>
          <w:szCs w:val="28"/>
        </w:rPr>
        <w:t>都承许的</w:t>
      </w:r>
      <w:proofErr w:type="gramEnd"/>
      <w:r w:rsidRPr="00C30038">
        <w:rPr>
          <w:rFonts w:ascii="华文楷体" w:eastAsia="华文楷体" w:hAnsi="华文楷体" w:hint="eastAsia"/>
          <w:sz w:val="28"/>
          <w:szCs w:val="28"/>
        </w:rPr>
        <w:t>，</w:t>
      </w:r>
      <w:proofErr w:type="gramStart"/>
      <w:r w:rsidRPr="00C30038">
        <w:rPr>
          <w:rFonts w:ascii="华文楷体" w:eastAsia="华文楷体" w:hAnsi="华文楷体" w:hint="eastAsia"/>
          <w:sz w:val="28"/>
          <w:szCs w:val="28"/>
        </w:rPr>
        <w:t>都承许的</w:t>
      </w:r>
      <w:proofErr w:type="gramEnd"/>
      <w:r w:rsidRPr="00C30038">
        <w:rPr>
          <w:rFonts w:ascii="华文楷体" w:eastAsia="华文楷体" w:hAnsi="华文楷体" w:hint="eastAsia"/>
          <w:sz w:val="28"/>
          <w:szCs w:val="28"/>
        </w:rPr>
        <w:t>。</w:t>
      </w:r>
    </w:p>
    <w:p w:rsidR="00271688" w:rsidRDefault="00C30038" w:rsidP="00C30038">
      <w:pPr>
        <w:ind w:firstLine="570"/>
        <w:rPr>
          <w:ins w:id="1066" w:author="S-Yansong" w:date="2016-01-12T09:30:00Z"/>
          <w:rFonts w:ascii="华文楷体" w:eastAsia="华文楷体" w:hAnsi="华文楷体" w:hint="eastAsia"/>
          <w:sz w:val="28"/>
          <w:szCs w:val="28"/>
        </w:rPr>
      </w:pPr>
      <w:r w:rsidRPr="00C30038">
        <w:rPr>
          <w:rFonts w:ascii="华文楷体" w:eastAsia="华文楷体" w:hAnsi="华文楷体" w:hint="eastAsia"/>
          <w:sz w:val="28"/>
          <w:szCs w:val="28"/>
        </w:rPr>
        <w:t>那么就和这个相似，本来一切万法是空性的，你认为这个万法是存在的，你以这样一种</w:t>
      </w:r>
      <w:proofErr w:type="gramStart"/>
      <w:r w:rsidRPr="00C30038">
        <w:rPr>
          <w:rFonts w:ascii="华文楷体" w:eastAsia="华文楷体" w:hAnsi="华文楷体" w:hint="eastAsia"/>
          <w:sz w:val="28"/>
          <w:szCs w:val="28"/>
        </w:rPr>
        <w:t>心识去修道</w:t>
      </w:r>
      <w:proofErr w:type="gramEnd"/>
      <w:r w:rsidRPr="00C30038">
        <w:rPr>
          <w:rFonts w:ascii="华文楷体" w:eastAsia="华文楷体" w:hAnsi="华文楷体" w:hint="eastAsia"/>
          <w:sz w:val="28"/>
          <w:szCs w:val="28"/>
        </w:rPr>
        <w:t>，它所生的力量也是很微弱。它所生力量也很微弱。当然就是说，这个，在这个当中呢，你小乘以上，小乘以上它都是人无法有的一种见，人无法有的见。就是说人无我是不存在的</w:t>
      </w:r>
      <w:del w:id="1067" w:author="S-Yansong" w:date="2016-01-12T09:29:00Z">
        <w:r w:rsidRPr="00C30038" w:rsidDel="00271688">
          <w:rPr>
            <w:rFonts w:ascii="华文楷体" w:eastAsia="华文楷体" w:hAnsi="华文楷体" w:hint="eastAsia"/>
            <w:sz w:val="28"/>
            <w:szCs w:val="28"/>
          </w:rPr>
          <w:delText>。</w:delText>
        </w:r>
      </w:del>
      <w:ins w:id="1068" w:author="S-Yansong" w:date="2016-01-12T09:29: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所以它有解脱道</w:t>
      </w:r>
      <w:del w:id="1069" w:author="S-Yansong" w:date="2016-01-12T09:29:00Z">
        <w:r w:rsidRPr="00C30038" w:rsidDel="00271688">
          <w:rPr>
            <w:rFonts w:ascii="华文楷体" w:eastAsia="华文楷体" w:hAnsi="华文楷体" w:hint="eastAsia"/>
            <w:sz w:val="28"/>
            <w:szCs w:val="28"/>
          </w:rPr>
          <w:delText>，</w:delText>
        </w:r>
      </w:del>
      <w:ins w:id="1070" w:author="S-Yansong" w:date="2016-01-12T09:29: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法有呢，它认为这样一种法是存在的，法是存在的。所以说</w:t>
      </w:r>
      <w:proofErr w:type="gramStart"/>
      <w:r w:rsidRPr="00C30038">
        <w:rPr>
          <w:rFonts w:ascii="华文楷体" w:eastAsia="华文楷体" w:hAnsi="华文楷体" w:hint="eastAsia"/>
          <w:sz w:val="28"/>
          <w:szCs w:val="28"/>
        </w:rPr>
        <w:t>呢对于</w:t>
      </w:r>
      <w:proofErr w:type="gramEnd"/>
      <w:r w:rsidRPr="00C30038">
        <w:rPr>
          <w:rFonts w:ascii="华文楷体" w:eastAsia="华文楷体" w:hAnsi="华文楷体" w:hint="eastAsia"/>
          <w:sz w:val="28"/>
          <w:szCs w:val="28"/>
        </w:rPr>
        <w:t>小乘道来讲，他可以有一种小乘解脱。但是如果对于</w:t>
      </w:r>
      <w:proofErr w:type="gramStart"/>
      <w:r w:rsidRPr="00C30038">
        <w:rPr>
          <w:rFonts w:ascii="华文楷体" w:eastAsia="华文楷体" w:hAnsi="华文楷体" w:hint="eastAsia"/>
          <w:sz w:val="28"/>
          <w:szCs w:val="28"/>
        </w:rPr>
        <w:t>大乘道</w:t>
      </w:r>
      <w:proofErr w:type="gramEnd"/>
      <w:r w:rsidRPr="00C30038">
        <w:rPr>
          <w:rFonts w:ascii="华文楷体" w:eastAsia="华文楷体" w:hAnsi="华文楷体" w:hint="eastAsia"/>
          <w:sz w:val="28"/>
          <w:szCs w:val="28"/>
        </w:rPr>
        <w:t>来讲</w:t>
      </w:r>
      <w:del w:id="1071" w:author="S-Yansong" w:date="2016-01-12T09:29:00Z">
        <w:r w:rsidRPr="00C30038" w:rsidDel="00271688">
          <w:rPr>
            <w:rFonts w:ascii="华文楷体" w:eastAsia="华文楷体" w:hAnsi="华文楷体" w:hint="eastAsia"/>
            <w:sz w:val="28"/>
            <w:szCs w:val="28"/>
          </w:rPr>
          <w:delText>。</w:delText>
        </w:r>
      </w:del>
      <w:ins w:id="1072" w:author="S-Yansong" w:date="2016-01-12T09:29: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一方面你是认为人我不存在，但是这些法存在，这个法存在呢，而且我要想成佛。那么你这样力量呢和他实际上和真正的清净的正道，和所想得到</w:t>
      </w:r>
      <w:proofErr w:type="gramStart"/>
      <w:r w:rsidRPr="00C30038">
        <w:rPr>
          <w:rFonts w:ascii="华文楷体" w:eastAsia="华文楷体" w:hAnsi="华文楷体" w:hint="eastAsia"/>
          <w:sz w:val="28"/>
          <w:szCs w:val="28"/>
        </w:rPr>
        <w:t>的果法不</w:t>
      </w:r>
      <w:proofErr w:type="gramEnd"/>
      <w:r w:rsidRPr="00C30038">
        <w:rPr>
          <w:rFonts w:ascii="华文楷体" w:eastAsia="华文楷体" w:hAnsi="华文楷体" w:hint="eastAsia"/>
          <w:sz w:val="28"/>
          <w:szCs w:val="28"/>
        </w:rPr>
        <w:t>一致。</w:t>
      </w:r>
    </w:p>
    <w:p w:rsidR="00271688" w:rsidRDefault="00C30038" w:rsidP="00C30038">
      <w:pPr>
        <w:ind w:firstLine="570"/>
        <w:rPr>
          <w:ins w:id="1073" w:author="S-Yansong" w:date="2016-01-12T09:32:00Z"/>
          <w:rFonts w:ascii="华文楷体" w:eastAsia="华文楷体" w:hAnsi="华文楷体" w:hint="eastAsia"/>
          <w:sz w:val="28"/>
          <w:szCs w:val="28"/>
        </w:rPr>
      </w:pPr>
      <w:r w:rsidRPr="00C30038">
        <w:rPr>
          <w:rFonts w:ascii="华文楷体" w:eastAsia="华文楷体" w:hAnsi="华文楷体" w:hint="eastAsia"/>
          <w:sz w:val="28"/>
          <w:szCs w:val="28"/>
        </w:rPr>
        <w:t>因为就是说所得的佛果，</w:t>
      </w:r>
      <w:proofErr w:type="gramStart"/>
      <w:r w:rsidRPr="00C30038">
        <w:rPr>
          <w:rFonts w:ascii="华文楷体" w:eastAsia="华文楷体" w:hAnsi="华文楷体" w:hint="eastAsia"/>
          <w:sz w:val="28"/>
          <w:szCs w:val="28"/>
        </w:rPr>
        <w:t>佛果它完全</w:t>
      </w:r>
      <w:proofErr w:type="gramEnd"/>
      <w:r w:rsidRPr="00C30038">
        <w:rPr>
          <w:rFonts w:ascii="华文楷体" w:eastAsia="华文楷体" w:hAnsi="华文楷体" w:hint="eastAsia"/>
          <w:sz w:val="28"/>
          <w:szCs w:val="28"/>
        </w:rPr>
        <w:t>都是</w:t>
      </w:r>
      <w:del w:id="1074" w:author="S-Yansong" w:date="2016-01-12T09:31:00Z">
        <w:r w:rsidRPr="00C30038" w:rsidDel="00271688">
          <w:rPr>
            <w:rFonts w:ascii="华文楷体" w:eastAsia="华文楷体" w:hAnsi="华文楷体" w:hint="eastAsia"/>
            <w:sz w:val="28"/>
            <w:szCs w:val="28"/>
          </w:rPr>
          <w:delText>一种</w:delText>
        </w:r>
      </w:del>
      <w:r w:rsidRPr="00C30038">
        <w:rPr>
          <w:rFonts w:ascii="华文楷体" w:eastAsia="华文楷体" w:hAnsi="华文楷体" w:hint="eastAsia"/>
          <w:sz w:val="28"/>
          <w:szCs w:val="28"/>
        </w:rPr>
        <w:t>两种</w:t>
      </w:r>
      <w:del w:id="1075" w:author="S-Yansong" w:date="2016-01-12T09:31:00Z">
        <w:r w:rsidRPr="00C30038" w:rsidDel="00271688">
          <w:rPr>
            <w:rFonts w:ascii="华文楷体" w:eastAsia="华文楷体" w:hAnsi="华文楷体" w:hint="eastAsia"/>
            <w:sz w:val="28"/>
            <w:szCs w:val="28"/>
          </w:rPr>
          <w:delText>？（不太确定）34:45</w:delText>
        </w:r>
      </w:del>
      <w:r w:rsidRPr="00C30038">
        <w:rPr>
          <w:rFonts w:ascii="华文楷体" w:eastAsia="华文楷体" w:hAnsi="华文楷体" w:hint="eastAsia"/>
          <w:sz w:val="28"/>
          <w:szCs w:val="28"/>
        </w:rPr>
        <w:t>空性圆满之后所产生的这样福智，或者就是说所产生这样</w:t>
      </w:r>
      <w:proofErr w:type="gramStart"/>
      <w:r w:rsidRPr="00C30038">
        <w:rPr>
          <w:rFonts w:ascii="华文楷体" w:eastAsia="华文楷体" w:hAnsi="华文楷体" w:hint="eastAsia"/>
          <w:sz w:val="28"/>
          <w:szCs w:val="28"/>
        </w:rPr>
        <w:t>色身双运</w:t>
      </w:r>
      <w:proofErr w:type="gramEnd"/>
      <w:r w:rsidRPr="00C30038">
        <w:rPr>
          <w:rFonts w:ascii="华文楷体" w:eastAsia="华文楷体" w:hAnsi="华文楷体" w:hint="eastAsia"/>
          <w:sz w:val="28"/>
          <w:szCs w:val="28"/>
        </w:rPr>
        <w:t>的本体</w:t>
      </w:r>
      <w:del w:id="1076" w:author="S-Yansong" w:date="2016-01-12T09:31:00Z">
        <w:r w:rsidRPr="00C30038" w:rsidDel="00271688">
          <w:rPr>
            <w:rFonts w:ascii="华文楷体" w:eastAsia="华文楷体" w:hAnsi="华文楷体" w:hint="eastAsia"/>
            <w:sz w:val="28"/>
            <w:szCs w:val="28"/>
          </w:rPr>
          <w:delText>。</w:delText>
        </w:r>
      </w:del>
      <w:ins w:id="1077" w:author="S-Yansong" w:date="2016-01-12T09:31:00Z">
        <w:r w:rsidR="00271688">
          <w:rPr>
            <w:rFonts w:ascii="华文楷体" w:eastAsia="华文楷体" w:hAnsi="华文楷体" w:hint="eastAsia"/>
            <w:sz w:val="28"/>
            <w:szCs w:val="28"/>
          </w:rPr>
          <w:t>，</w:t>
        </w:r>
      </w:ins>
      <w:r w:rsidRPr="00C30038">
        <w:rPr>
          <w:rFonts w:ascii="华文楷体" w:eastAsia="华文楷体" w:hAnsi="华文楷体" w:hint="eastAsia"/>
          <w:sz w:val="28"/>
          <w:szCs w:val="28"/>
        </w:rPr>
        <w:t>它的因呢也一定是要和它的本体相称的。但现在你的因是通过有缘取的心，认为一切万法存在的心态去修持这样的资粮。你的因</w:t>
      </w:r>
      <w:proofErr w:type="gramStart"/>
      <w:r w:rsidRPr="00C30038">
        <w:rPr>
          <w:rFonts w:ascii="华文楷体" w:eastAsia="华文楷体" w:hAnsi="华文楷体" w:hint="eastAsia"/>
          <w:sz w:val="28"/>
          <w:szCs w:val="28"/>
        </w:rPr>
        <w:t>当中呢它就是</w:t>
      </w:r>
      <w:proofErr w:type="gramEnd"/>
      <w:r w:rsidRPr="00C30038">
        <w:rPr>
          <w:rFonts w:ascii="华文楷体" w:eastAsia="华文楷体" w:hAnsi="华文楷体" w:hint="eastAsia"/>
          <w:sz w:val="28"/>
          <w:szCs w:val="28"/>
        </w:rPr>
        <w:t>一种稍微颠倒的，有一种颠倒的一种心态</w:t>
      </w:r>
      <w:del w:id="1078" w:author="S-Yansong" w:date="2016-01-12T09:32:00Z">
        <w:r w:rsidRPr="00C30038" w:rsidDel="00271688">
          <w:rPr>
            <w:rFonts w:ascii="华文楷体" w:eastAsia="华文楷体" w:hAnsi="华文楷体" w:hint="eastAsia"/>
            <w:sz w:val="28"/>
            <w:szCs w:val="28"/>
          </w:rPr>
          <w:delText>、</w:delText>
        </w:r>
      </w:del>
      <w:ins w:id="1079" w:author="S-Yansong" w:date="2016-01-12T09:32:00Z">
        <w:r w:rsidR="00271688">
          <w:rPr>
            <w:rFonts w:ascii="华文楷体" w:eastAsia="华文楷体" w:hAnsi="华文楷体" w:hint="eastAsia"/>
            <w:sz w:val="28"/>
            <w:szCs w:val="28"/>
          </w:rPr>
          <w:t>。</w:t>
        </w:r>
      </w:ins>
      <w:del w:id="1080" w:author="S-Yansong" w:date="2016-01-12T09:32:00Z">
        <w:r w:rsidRPr="00C30038" w:rsidDel="00271688">
          <w:rPr>
            <w:rFonts w:ascii="华文楷体" w:eastAsia="华文楷体" w:hAnsi="华文楷体" w:hint="eastAsia"/>
            <w:sz w:val="28"/>
            <w:szCs w:val="28"/>
          </w:rPr>
          <w:delText xml:space="preserve"> </w:delText>
        </w:r>
      </w:del>
      <w:r w:rsidRPr="00C30038">
        <w:rPr>
          <w:rFonts w:ascii="华文楷体" w:eastAsia="华文楷体" w:hAnsi="华文楷体" w:hint="eastAsia"/>
          <w:sz w:val="28"/>
          <w:szCs w:val="28"/>
        </w:rPr>
        <w:t>所以说它所生的果也是微弱的。</w:t>
      </w:r>
    </w:p>
    <w:p w:rsidR="0075438B" w:rsidRDefault="00C30038" w:rsidP="00C30038">
      <w:pPr>
        <w:ind w:firstLine="570"/>
        <w:rPr>
          <w:ins w:id="1081" w:author="S-Yansong" w:date="2016-01-08T16:53:00Z"/>
          <w:rFonts w:ascii="华文楷体" w:eastAsia="华文楷体" w:hAnsi="华文楷体"/>
          <w:sz w:val="28"/>
          <w:szCs w:val="28"/>
        </w:rPr>
      </w:pPr>
      <w:r w:rsidRPr="00C30038">
        <w:rPr>
          <w:rFonts w:ascii="华文楷体" w:eastAsia="华文楷体" w:hAnsi="华文楷体" w:hint="eastAsia"/>
          <w:sz w:val="28"/>
          <w:szCs w:val="28"/>
        </w:rPr>
        <w:t>那么所生的这种微弱的果，想要很快成佛，想要直接成为就是说是佛果的因，这个还不行，这个还是不行的。就好像就是说是外道颠倒我</w:t>
      </w:r>
      <w:proofErr w:type="gramStart"/>
      <w:r w:rsidRPr="00C30038">
        <w:rPr>
          <w:rFonts w:ascii="华文楷体" w:eastAsia="华文楷体" w:hAnsi="华文楷体" w:hint="eastAsia"/>
          <w:sz w:val="28"/>
          <w:szCs w:val="28"/>
        </w:rPr>
        <w:t>我</w:t>
      </w:r>
      <w:proofErr w:type="gramEnd"/>
      <w:r w:rsidRPr="00C30038">
        <w:rPr>
          <w:rFonts w:ascii="华文楷体" w:eastAsia="华文楷体" w:hAnsi="华文楷体" w:hint="eastAsia"/>
          <w:sz w:val="28"/>
          <w:szCs w:val="28"/>
        </w:rPr>
        <w:t>所，所生的这个所谓的</w:t>
      </w:r>
      <w:proofErr w:type="gramStart"/>
      <w:r w:rsidRPr="00C30038">
        <w:rPr>
          <w:rFonts w:ascii="华文楷体" w:eastAsia="华文楷体" w:hAnsi="华文楷体" w:hint="eastAsia"/>
          <w:sz w:val="28"/>
          <w:szCs w:val="28"/>
        </w:rPr>
        <w:t>资粮它不是</w:t>
      </w:r>
      <w:proofErr w:type="gramEnd"/>
      <w:r w:rsidRPr="00C30038">
        <w:rPr>
          <w:rFonts w:ascii="华文楷体" w:eastAsia="华文楷体" w:hAnsi="华文楷体" w:hint="eastAsia"/>
          <w:sz w:val="28"/>
          <w:szCs w:val="28"/>
        </w:rPr>
        <w:t>解脱道的资粮一样。所以说呢如果你通过实执的心去修持布施等，你这个资粮也不会成为成佛的</w:t>
      </w:r>
      <w:r w:rsidRPr="00C30038">
        <w:rPr>
          <w:rFonts w:ascii="华文楷体" w:eastAsia="华文楷体" w:hAnsi="华文楷体" w:hint="eastAsia"/>
          <w:sz w:val="28"/>
          <w:szCs w:val="28"/>
        </w:rPr>
        <w:lastRenderedPageBreak/>
        <w:t>资粮。那么下面呢就是</w:t>
      </w:r>
      <w:proofErr w:type="gramStart"/>
      <w:r w:rsidRPr="00C30038">
        <w:rPr>
          <w:rFonts w:ascii="华文楷体" w:eastAsia="华文楷体" w:hAnsi="华文楷体" w:hint="eastAsia"/>
          <w:sz w:val="28"/>
          <w:szCs w:val="28"/>
        </w:rPr>
        <w:t>讲真实</w:t>
      </w:r>
      <w:proofErr w:type="gramEnd"/>
      <w:r w:rsidRPr="00C30038">
        <w:rPr>
          <w:rFonts w:ascii="华文楷体" w:eastAsia="华文楷体" w:hAnsi="华文楷体" w:hint="eastAsia"/>
          <w:sz w:val="28"/>
          <w:szCs w:val="28"/>
        </w:rPr>
        <w:t>的，能够成为就是说，也就是说或通过</w:t>
      </w:r>
      <w:proofErr w:type="gramStart"/>
      <w:r w:rsidRPr="00C30038">
        <w:rPr>
          <w:rFonts w:ascii="华文楷体" w:eastAsia="华文楷体" w:hAnsi="华文楷体" w:hint="eastAsia"/>
          <w:sz w:val="28"/>
          <w:szCs w:val="28"/>
        </w:rPr>
        <w:t>正见摄受的</w:t>
      </w:r>
      <w:proofErr w:type="gramEnd"/>
      <w:r w:rsidRPr="00C30038">
        <w:rPr>
          <w:rFonts w:ascii="华文楷体" w:eastAsia="华文楷体" w:hAnsi="华文楷体" w:hint="eastAsia"/>
          <w:sz w:val="28"/>
          <w:szCs w:val="28"/>
        </w:rPr>
        <w:t>这个因果它会成为清净的资粮的问题。</w:t>
      </w:r>
      <w:ins w:id="1082" w:author="S-Yansong" w:date="2016-01-12T09:33:00Z">
        <w:r w:rsidR="00271688" w:rsidRPr="00C30038">
          <w:rPr>
            <w:rFonts w:ascii="华文楷体" w:eastAsia="华文楷体" w:hAnsi="华文楷体" w:hint="eastAsia"/>
            <w:sz w:val="28"/>
            <w:szCs w:val="28"/>
          </w:rPr>
          <w:t>下面讲这个颂词讲：</w:t>
        </w:r>
      </w:ins>
    </w:p>
    <w:p w:rsidR="00271688" w:rsidRPr="00271688" w:rsidRDefault="00C30038" w:rsidP="00271688">
      <w:pPr>
        <w:ind w:firstLine="570"/>
        <w:jc w:val="center"/>
        <w:rPr>
          <w:ins w:id="1083" w:author="S-Yansong" w:date="2016-01-12T09:33:00Z"/>
          <w:rFonts w:ascii="黑体" w:eastAsia="黑体" w:hAnsi="黑体" w:hint="eastAsia"/>
          <w:sz w:val="28"/>
          <w:szCs w:val="28"/>
          <w:rPrChange w:id="1084" w:author="S-Yansong" w:date="2016-01-12T09:33:00Z">
            <w:rPr>
              <w:ins w:id="1085" w:author="S-Yansong" w:date="2016-01-12T09:33:00Z"/>
              <w:rFonts w:ascii="华文楷体" w:eastAsia="华文楷体" w:hAnsi="华文楷体" w:hint="eastAsia"/>
              <w:sz w:val="28"/>
              <w:szCs w:val="28"/>
            </w:rPr>
          </w:rPrChange>
        </w:rPr>
        <w:pPrChange w:id="1086" w:author="S-Yansong" w:date="2016-01-12T09:33:00Z">
          <w:pPr>
            <w:ind w:firstLine="570"/>
          </w:pPr>
        </w:pPrChange>
      </w:pPr>
      <w:del w:id="1087" w:author="S-Yansong" w:date="2016-01-12T09:33:00Z">
        <w:r w:rsidRPr="00C30038" w:rsidDel="00271688">
          <w:rPr>
            <w:rFonts w:ascii="华文楷体" w:eastAsia="华文楷体" w:hAnsi="华文楷体" w:hint="eastAsia"/>
            <w:sz w:val="28"/>
            <w:szCs w:val="28"/>
          </w:rPr>
          <w:delText>下面讲这个颂词</w:delText>
        </w:r>
        <w:r w:rsidRPr="00271688" w:rsidDel="00271688">
          <w:rPr>
            <w:rFonts w:ascii="黑体" w:eastAsia="黑体" w:hAnsi="黑体" w:hint="eastAsia"/>
            <w:sz w:val="28"/>
            <w:szCs w:val="28"/>
            <w:rPrChange w:id="1088" w:author="S-Yansong" w:date="2016-01-12T09:33:00Z">
              <w:rPr>
                <w:rFonts w:ascii="华文楷体" w:eastAsia="华文楷体" w:hAnsi="华文楷体" w:hint="eastAsia"/>
                <w:sz w:val="28"/>
                <w:szCs w:val="28"/>
              </w:rPr>
            </w:rPrChange>
          </w:rPr>
          <w:delText>讲：</w:delText>
        </w:r>
      </w:del>
      <w:ins w:id="1089" w:author="S-Yansong" w:date="2016-01-08T17:06:00Z">
        <w:r w:rsidR="00A570D7" w:rsidRPr="00271688">
          <w:rPr>
            <w:rFonts w:ascii="黑体" w:eastAsia="黑体" w:hAnsi="黑体" w:hint="eastAsia"/>
            <w:sz w:val="28"/>
            <w:szCs w:val="28"/>
            <w:rPrChange w:id="1090" w:author="S-Yansong" w:date="2016-01-12T09:33:00Z">
              <w:rPr>
                <w:rFonts w:ascii="华文楷体" w:eastAsia="华文楷体" w:hAnsi="华文楷体" w:hint="eastAsia"/>
                <w:sz w:val="28"/>
                <w:szCs w:val="28"/>
              </w:rPr>
            </w:rPrChange>
          </w:rPr>
          <w:t>“</w:t>
        </w:r>
      </w:ins>
      <w:del w:id="1091" w:author="S-Yansong" w:date="2016-01-08T17:06:00Z">
        <w:r w:rsidRPr="00271688" w:rsidDel="00A570D7">
          <w:rPr>
            <w:rFonts w:ascii="黑体" w:eastAsia="黑体" w:hAnsi="黑体" w:hint="eastAsia"/>
            <w:sz w:val="28"/>
            <w:szCs w:val="28"/>
            <w:rPrChange w:id="1092" w:author="S-Yansong" w:date="2016-01-12T09:33:00Z">
              <w:rPr>
                <w:rFonts w:ascii="华文楷体" w:eastAsia="华文楷体" w:hAnsi="华文楷体" w:hint="eastAsia"/>
                <w:sz w:val="28"/>
                <w:szCs w:val="28"/>
              </w:rPr>
            </w:rPrChange>
          </w:rPr>
          <w:delText>【</w:delText>
        </w:r>
      </w:del>
      <w:r w:rsidRPr="00271688">
        <w:rPr>
          <w:rFonts w:ascii="黑体" w:eastAsia="黑体" w:hAnsi="黑体" w:hint="eastAsia"/>
          <w:sz w:val="28"/>
          <w:szCs w:val="28"/>
          <w:rPrChange w:id="1093" w:author="S-Yansong" w:date="2016-01-12T09:33:00Z">
            <w:rPr>
              <w:rFonts w:ascii="华文楷体" w:eastAsia="华文楷体" w:hAnsi="华文楷体" w:hint="eastAsia"/>
              <w:sz w:val="28"/>
              <w:szCs w:val="28"/>
            </w:rPr>
          </w:rPrChange>
        </w:rPr>
        <w:t>于事无缘中，所生广大果，</w:t>
      </w:r>
    </w:p>
    <w:p w:rsidR="0075438B" w:rsidRPr="00271688" w:rsidRDefault="00C30038" w:rsidP="00271688">
      <w:pPr>
        <w:ind w:firstLine="570"/>
        <w:jc w:val="center"/>
        <w:rPr>
          <w:ins w:id="1094" w:author="S-Yansong" w:date="2016-01-08T16:53:00Z"/>
          <w:rFonts w:ascii="黑体" w:eastAsia="黑体" w:hAnsi="黑体"/>
          <w:sz w:val="28"/>
          <w:szCs w:val="28"/>
          <w:rPrChange w:id="1095" w:author="S-Yansong" w:date="2016-01-12T09:33:00Z">
            <w:rPr>
              <w:ins w:id="1096" w:author="S-Yansong" w:date="2016-01-08T16:53:00Z"/>
              <w:rFonts w:ascii="华文楷体" w:eastAsia="华文楷体" w:hAnsi="华文楷体"/>
              <w:sz w:val="28"/>
              <w:szCs w:val="28"/>
            </w:rPr>
          </w:rPrChange>
        </w:rPr>
        <w:pPrChange w:id="1097" w:author="S-Yansong" w:date="2016-01-12T09:33:00Z">
          <w:pPr>
            <w:ind w:firstLine="570"/>
          </w:pPr>
        </w:pPrChange>
      </w:pPr>
      <w:proofErr w:type="gramStart"/>
      <w:r w:rsidRPr="00271688">
        <w:rPr>
          <w:rFonts w:ascii="黑体" w:eastAsia="黑体" w:hAnsi="黑体" w:hint="eastAsia"/>
          <w:sz w:val="28"/>
          <w:szCs w:val="28"/>
          <w:rPrChange w:id="1098" w:author="S-Yansong" w:date="2016-01-12T09:33:00Z">
            <w:rPr>
              <w:rFonts w:ascii="华文楷体" w:eastAsia="华文楷体" w:hAnsi="华文楷体" w:hint="eastAsia"/>
              <w:sz w:val="28"/>
              <w:szCs w:val="28"/>
            </w:rPr>
          </w:rPrChange>
        </w:rPr>
        <w:t>增因所生</w:t>
      </w:r>
      <w:proofErr w:type="gramEnd"/>
      <w:r w:rsidRPr="00271688">
        <w:rPr>
          <w:rFonts w:ascii="黑体" w:eastAsia="黑体" w:hAnsi="黑体" w:hint="eastAsia"/>
          <w:sz w:val="28"/>
          <w:szCs w:val="28"/>
          <w:rPrChange w:id="1099" w:author="S-Yansong" w:date="2016-01-12T09:33:00Z">
            <w:rPr>
              <w:rFonts w:ascii="华文楷体" w:eastAsia="华文楷体" w:hAnsi="华文楷体" w:hint="eastAsia"/>
              <w:sz w:val="28"/>
              <w:szCs w:val="28"/>
            </w:rPr>
          </w:rPrChange>
        </w:rPr>
        <w:t>故，如良种芽等。</w:t>
      </w:r>
      <w:ins w:id="1100" w:author="S-Yansong" w:date="2016-01-08T17:06:00Z">
        <w:r w:rsidR="00A570D7" w:rsidRPr="00271688">
          <w:rPr>
            <w:rFonts w:ascii="黑体" w:eastAsia="黑体" w:hAnsi="黑体" w:hint="eastAsia"/>
            <w:sz w:val="28"/>
            <w:szCs w:val="28"/>
            <w:rPrChange w:id="1101" w:author="S-Yansong" w:date="2016-01-12T09:33:00Z">
              <w:rPr>
                <w:rFonts w:ascii="华文楷体" w:eastAsia="华文楷体" w:hAnsi="华文楷体" w:hint="eastAsia"/>
                <w:sz w:val="28"/>
                <w:szCs w:val="28"/>
              </w:rPr>
            </w:rPrChange>
          </w:rPr>
          <w:t>”</w:t>
        </w:r>
      </w:ins>
      <w:del w:id="1102" w:author="S-Yansong" w:date="2016-01-08T17:06:00Z">
        <w:r w:rsidRPr="00271688" w:rsidDel="00A570D7">
          <w:rPr>
            <w:rFonts w:ascii="黑体" w:eastAsia="黑体" w:hAnsi="黑体" w:hint="eastAsia"/>
            <w:sz w:val="28"/>
            <w:szCs w:val="28"/>
            <w:rPrChange w:id="1103" w:author="S-Yansong" w:date="2016-01-12T09:33:00Z">
              <w:rPr>
                <w:rFonts w:ascii="华文楷体" w:eastAsia="华文楷体" w:hAnsi="华文楷体" w:hint="eastAsia"/>
                <w:sz w:val="28"/>
                <w:szCs w:val="28"/>
              </w:rPr>
            </w:rPrChange>
          </w:rPr>
          <w:delText>】</w:delText>
        </w:r>
      </w:del>
    </w:p>
    <w:p w:rsidR="0094279A" w:rsidRDefault="00C30038" w:rsidP="00C30038">
      <w:pPr>
        <w:ind w:firstLine="570"/>
        <w:rPr>
          <w:ins w:id="1104" w:author="S-Yansong" w:date="2016-01-12T09:34:00Z"/>
          <w:rFonts w:ascii="华文楷体" w:eastAsia="华文楷体" w:hAnsi="华文楷体" w:hint="eastAsia"/>
          <w:sz w:val="28"/>
          <w:szCs w:val="28"/>
        </w:rPr>
      </w:pPr>
      <w:r w:rsidRPr="00C30038">
        <w:rPr>
          <w:rFonts w:ascii="华文楷体" w:eastAsia="华文楷体" w:hAnsi="华文楷体" w:hint="eastAsia"/>
          <w:sz w:val="28"/>
          <w:szCs w:val="28"/>
        </w:rPr>
        <w:t>那么就是说中观宗修持资粮的时候呢，于一切万法，事就是事物，一切万法</w:t>
      </w:r>
      <w:ins w:id="1105" w:author="S-Yansong" w:date="2016-01-12T09:33:00Z">
        <w:r w:rsidR="00B43A8B">
          <w:rPr>
            <w:rFonts w:ascii="华文楷体" w:eastAsia="华文楷体" w:hAnsi="华文楷体" w:hint="eastAsia"/>
            <w:sz w:val="28"/>
            <w:szCs w:val="28"/>
          </w:rPr>
          <w:t>、</w:t>
        </w:r>
      </w:ins>
      <w:r w:rsidRPr="00C30038">
        <w:rPr>
          <w:rFonts w:ascii="华文楷体" w:eastAsia="华文楷体" w:hAnsi="华文楷体" w:hint="eastAsia"/>
          <w:sz w:val="28"/>
          <w:szCs w:val="28"/>
        </w:rPr>
        <w:t>一切事物都是无所缘的。在这个无所缘的正见当中，他修持这样一种这个广大果，修持为了成佛这个广大果。那么就是说实际上“增因所生故 ”他是一种增上的因缘。他这样一种认为一切万法无自性的这样一种这个正见引发了这样一种修行。他是一种增上因缘，他是一种增上因缘</w:t>
      </w:r>
      <w:del w:id="1106" w:author="S-Yansong" w:date="2016-01-12T09:33:00Z">
        <w:r w:rsidRPr="00C30038" w:rsidDel="00B43A8B">
          <w:rPr>
            <w:rFonts w:ascii="华文楷体" w:eastAsia="华文楷体" w:hAnsi="华文楷体" w:hint="eastAsia"/>
            <w:sz w:val="28"/>
            <w:szCs w:val="28"/>
          </w:rPr>
          <w:delText>。</w:delText>
        </w:r>
      </w:del>
      <w:r w:rsidRPr="00C30038">
        <w:rPr>
          <w:rFonts w:ascii="华文楷体" w:eastAsia="华文楷体" w:hAnsi="华文楷体" w:hint="eastAsia"/>
          <w:sz w:val="28"/>
          <w:szCs w:val="28"/>
        </w:rPr>
        <w:t>所生的缘故呢，他</w:t>
      </w:r>
      <w:proofErr w:type="gramStart"/>
      <w:r w:rsidRPr="00C30038">
        <w:rPr>
          <w:rFonts w:ascii="华文楷体" w:eastAsia="华文楷体" w:hAnsi="华文楷体" w:hint="eastAsia"/>
          <w:sz w:val="28"/>
          <w:szCs w:val="28"/>
        </w:rPr>
        <w:t>的果法也</w:t>
      </w:r>
      <w:proofErr w:type="gramEnd"/>
      <w:r w:rsidRPr="00C30038">
        <w:rPr>
          <w:rFonts w:ascii="华文楷体" w:eastAsia="华文楷体" w:hAnsi="华文楷体" w:hint="eastAsia"/>
          <w:sz w:val="28"/>
          <w:szCs w:val="28"/>
        </w:rPr>
        <w:t>绝对是这个增上的，他的果呢也是真正的成</w:t>
      </w:r>
      <w:ins w:id="1107" w:author="S-Yansong" w:date="2016-01-12T09:34:00Z">
        <w:r w:rsidR="00B43A8B">
          <w:rPr>
            <w:rFonts w:ascii="华文楷体" w:eastAsia="华文楷体" w:hAnsi="华文楷体" w:hint="eastAsia"/>
            <w:sz w:val="28"/>
            <w:szCs w:val="28"/>
          </w:rPr>
          <w:t>为一种</w:t>
        </w:r>
      </w:ins>
      <w:del w:id="1108" w:author="S-Yansong" w:date="2016-01-12T09:34:00Z">
        <w:r w:rsidRPr="00C30038" w:rsidDel="00B43A8B">
          <w:rPr>
            <w:rFonts w:ascii="华文楷体" w:eastAsia="华文楷体" w:hAnsi="华文楷体" w:hint="eastAsia"/>
            <w:sz w:val="28"/>
            <w:szCs w:val="28"/>
          </w:rPr>
          <w:delText>就</w:delText>
        </w:r>
      </w:del>
      <w:r w:rsidRPr="00C30038">
        <w:rPr>
          <w:rFonts w:ascii="华文楷体" w:eastAsia="华文楷体" w:hAnsi="华文楷体" w:hint="eastAsia"/>
          <w:sz w:val="28"/>
          <w:szCs w:val="28"/>
        </w:rPr>
        <w:t>清净的果法。</w:t>
      </w:r>
    </w:p>
    <w:p w:rsidR="001F2179" w:rsidRDefault="00C30038" w:rsidP="00C30038">
      <w:pPr>
        <w:ind w:firstLine="570"/>
        <w:rPr>
          <w:ins w:id="1109" w:author="S-Yansong" w:date="2016-01-12T09:36:00Z"/>
          <w:rFonts w:ascii="华文楷体" w:eastAsia="华文楷体" w:hAnsi="华文楷体" w:hint="eastAsia"/>
          <w:sz w:val="28"/>
          <w:szCs w:val="28"/>
        </w:rPr>
      </w:pPr>
      <w:r w:rsidRPr="00C30038">
        <w:rPr>
          <w:rFonts w:ascii="华文楷体" w:eastAsia="华文楷体" w:hAnsi="华文楷体" w:hint="eastAsia"/>
          <w:sz w:val="28"/>
          <w:szCs w:val="28"/>
        </w:rPr>
        <w:t>这个地方也有一个比喻，这个比喻是什么呢</w:t>
      </w:r>
      <w:ins w:id="1110" w:author="S-Yansong" w:date="2016-01-12T09:35:00Z">
        <w:r w:rsidR="0094279A">
          <w:rPr>
            <w:rFonts w:ascii="华文楷体" w:eastAsia="华文楷体" w:hAnsi="华文楷体" w:hint="eastAsia"/>
            <w:sz w:val="28"/>
            <w:szCs w:val="28"/>
          </w:rPr>
          <w:t>？</w:t>
        </w:r>
      </w:ins>
      <w:del w:id="1111" w:author="S-Yansong" w:date="2016-01-12T09:35:00Z">
        <w:r w:rsidRPr="00C30038" w:rsidDel="0094279A">
          <w:rPr>
            <w:rFonts w:ascii="华文楷体" w:eastAsia="华文楷体" w:hAnsi="华文楷体" w:hint="eastAsia"/>
            <w:sz w:val="28"/>
            <w:szCs w:val="28"/>
          </w:rPr>
          <w:delText>，</w:delText>
        </w:r>
      </w:del>
      <w:r w:rsidRPr="00C30038">
        <w:rPr>
          <w:rFonts w:ascii="华文楷体" w:eastAsia="华文楷体" w:hAnsi="华文楷体" w:hint="eastAsia"/>
          <w:sz w:val="28"/>
          <w:szCs w:val="28"/>
        </w:rPr>
        <w:t>如良种芽等。就好像这个</w:t>
      </w:r>
      <w:proofErr w:type="gramStart"/>
      <w:r w:rsidRPr="00C30038">
        <w:rPr>
          <w:rFonts w:ascii="华文楷体" w:eastAsia="华文楷体" w:hAnsi="华文楷体" w:hint="eastAsia"/>
          <w:sz w:val="28"/>
          <w:szCs w:val="28"/>
        </w:rPr>
        <w:t>种呢它是</w:t>
      </w:r>
      <w:proofErr w:type="gramEnd"/>
      <w:r w:rsidRPr="00C30038">
        <w:rPr>
          <w:rFonts w:ascii="华文楷体" w:eastAsia="华文楷体" w:hAnsi="华文楷体" w:hint="eastAsia"/>
          <w:sz w:val="28"/>
          <w:szCs w:val="28"/>
        </w:rPr>
        <w:t>个良种。它这个优良的</w:t>
      </w:r>
      <w:ins w:id="1112" w:author="S-Yansong" w:date="2016-01-12T09:35:00Z">
        <w:r w:rsidR="001F2179">
          <w:rPr>
            <w:rFonts w:ascii="华文楷体" w:eastAsia="华文楷体" w:hAnsi="华文楷体" w:hint="eastAsia"/>
            <w:sz w:val="28"/>
            <w:szCs w:val="28"/>
          </w:rPr>
          <w:t>，</w:t>
        </w:r>
      </w:ins>
      <w:r w:rsidRPr="00C30038">
        <w:rPr>
          <w:rFonts w:ascii="华文楷体" w:eastAsia="华文楷体" w:hAnsi="华文楷体" w:hint="eastAsia"/>
          <w:sz w:val="28"/>
          <w:szCs w:val="28"/>
        </w:rPr>
        <w:t>一种这个良种的种性。那么一个良种，它所生的</w:t>
      </w:r>
      <w:proofErr w:type="gramStart"/>
      <w:r w:rsidRPr="00C30038">
        <w:rPr>
          <w:rFonts w:ascii="华文楷体" w:eastAsia="华文楷体" w:hAnsi="华文楷体" w:hint="eastAsia"/>
          <w:sz w:val="28"/>
          <w:szCs w:val="28"/>
        </w:rPr>
        <w:t>芽呢一定</w:t>
      </w:r>
      <w:proofErr w:type="gramEnd"/>
      <w:r w:rsidRPr="00C30038">
        <w:rPr>
          <w:rFonts w:ascii="华文楷体" w:eastAsia="华文楷体" w:hAnsi="华文楷体" w:hint="eastAsia"/>
          <w:sz w:val="28"/>
          <w:szCs w:val="28"/>
        </w:rPr>
        <w:t>是这个非常好的，</w:t>
      </w:r>
      <w:del w:id="1113" w:author="S-Yansong" w:date="2016-01-12T09:35:00Z">
        <w:r w:rsidRPr="00C30038" w:rsidDel="001F2179">
          <w:rPr>
            <w:rFonts w:ascii="华文楷体" w:eastAsia="华文楷体" w:hAnsi="华文楷体" w:hint="eastAsia"/>
            <w:sz w:val="28"/>
            <w:szCs w:val="28"/>
          </w:rPr>
          <w:delText>资粮</w:delText>
        </w:r>
      </w:del>
      <w:ins w:id="1114" w:author="S-Yansong" w:date="2016-01-12T09:35:00Z">
        <w:r w:rsidR="001F2179">
          <w:rPr>
            <w:rFonts w:ascii="华文楷体" w:eastAsia="华文楷体" w:hAnsi="华文楷体" w:hint="eastAsia"/>
            <w:sz w:val="28"/>
            <w:szCs w:val="28"/>
          </w:rPr>
          <w:t>质量</w:t>
        </w:r>
      </w:ins>
      <w:r w:rsidRPr="00C30038">
        <w:rPr>
          <w:rFonts w:ascii="华文楷体" w:eastAsia="华文楷体" w:hAnsi="华文楷体" w:hint="eastAsia"/>
          <w:sz w:val="28"/>
          <w:szCs w:val="28"/>
        </w:rPr>
        <w:t>好的这样一种芽。所以它的花果也是非常好的，花果也是好的。</w:t>
      </w:r>
    </w:p>
    <w:p w:rsidR="001F2179" w:rsidRDefault="00C30038" w:rsidP="00C30038">
      <w:pPr>
        <w:ind w:firstLine="570"/>
        <w:rPr>
          <w:ins w:id="1115" w:author="S-Yansong" w:date="2016-01-12T09:36:00Z"/>
          <w:rFonts w:ascii="华文楷体" w:eastAsia="华文楷体" w:hAnsi="华文楷体" w:hint="eastAsia"/>
          <w:sz w:val="28"/>
          <w:szCs w:val="28"/>
        </w:rPr>
      </w:pPr>
      <w:r w:rsidRPr="00C30038">
        <w:rPr>
          <w:rFonts w:ascii="华文楷体" w:eastAsia="华文楷体" w:hAnsi="华文楷体" w:hint="eastAsia"/>
          <w:sz w:val="28"/>
          <w:szCs w:val="28"/>
        </w:rPr>
        <w:t>所以说从这个方面讲的时候呢，它就是说三个层次，有三个比喻</w:t>
      </w:r>
      <w:ins w:id="1116" w:author="S-Yansong" w:date="2016-01-12T09:36:00Z">
        <w:r w:rsidR="001F2179">
          <w:rPr>
            <w:rFonts w:ascii="华文楷体" w:eastAsia="华文楷体" w:hAnsi="华文楷体" w:hint="eastAsia"/>
            <w:sz w:val="28"/>
            <w:szCs w:val="28"/>
          </w:rPr>
          <w:t>、</w:t>
        </w:r>
      </w:ins>
      <w:r w:rsidRPr="00C30038">
        <w:rPr>
          <w:rFonts w:ascii="华文楷体" w:eastAsia="华文楷体" w:hAnsi="华文楷体" w:hint="eastAsia"/>
          <w:sz w:val="28"/>
          <w:szCs w:val="28"/>
        </w:rPr>
        <w:t>三个意义来对照。就让，能够让我们很清楚的认识到，就是说你的这个，你的正见是不是清净和你的这个资粮是不是清净有很大的关系，关系是很大的。</w:t>
      </w:r>
    </w:p>
    <w:p w:rsidR="001F2179" w:rsidRDefault="00C30038" w:rsidP="00C30038">
      <w:pPr>
        <w:ind w:firstLine="570"/>
        <w:rPr>
          <w:ins w:id="1117" w:author="S-Yansong" w:date="2016-01-12T09:38:00Z"/>
          <w:rFonts w:ascii="华文楷体" w:eastAsia="华文楷体" w:hAnsi="华文楷体" w:hint="eastAsia"/>
          <w:sz w:val="28"/>
          <w:szCs w:val="28"/>
        </w:rPr>
      </w:pPr>
      <w:r w:rsidRPr="00C30038">
        <w:rPr>
          <w:rFonts w:ascii="华文楷体" w:eastAsia="华文楷体" w:hAnsi="华文楷体" w:hint="eastAsia"/>
          <w:sz w:val="28"/>
          <w:szCs w:val="28"/>
        </w:rPr>
        <w:t>那么如果我们再把第一个科判和</w:t>
      </w:r>
      <w:proofErr w:type="gramStart"/>
      <w:r w:rsidRPr="00C30038">
        <w:rPr>
          <w:rFonts w:ascii="华文楷体" w:eastAsia="华文楷体" w:hAnsi="华文楷体" w:hint="eastAsia"/>
          <w:sz w:val="28"/>
          <w:szCs w:val="28"/>
        </w:rPr>
        <w:t>第二个科判的</w:t>
      </w:r>
      <w:proofErr w:type="gramEnd"/>
      <w:r w:rsidRPr="00C30038">
        <w:rPr>
          <w:rFonts w:ascii="华文楷体" w:eastAsia="华文楷体" w:hAnsi="华文楷体" w:hint="eastAsia"/>
          <w:sz w:val="28"/>
          <w:szCs w:val="28"/>
        </w:rPr>
        <w:t>思路再梳理一下，这个方面就更清楚了。我们把这个梳理的时候呢，分了四个方面来看，四个方面来看。</w:t>
      </w:r>
    </w:p>
    <w:p w:rsidR="001F2179" w:rsidRDefault="00C30038" w:rsidP="00C30038">
      <w:pPr>
        <w:ind w:firstLine="570"/>
        <w:rPr>
          <w:ins w:id="1118" w:author="S-Yansong" w:date="2016-01-12T09:37:00Z"/>
          <w:rFonts w:ascii="华文楷体" w:eastAsia="华文楷体" w:hAnsi="华文楷体" w:hint="eastAsia"/>
          <w:sz w:val="28"/>
          <w:szCs w:val="28"/>
        </w:rPr>
      </w:pPr>
      <w:r w:rsidRPr="00C30038">
        <w:rPr>
          <w:rFonts w:ascii="华文楷体" w:eastAsia="华文楷体" w:hAnsi="华文楷体" w:hint="eastAsia"/>
          <w:sz w:val="28"/>
          <w:szCs w:val="28"/>
        </w:rPr>
        <w:lastRenderedPageBreak/>
        <w:t>那么第一个方面的话总的因果随存随灭。</w:t>
      </w:r>
      <w:proofErr w:type="gramStart"/>
      <w:r w:rsidRPr="00C30038">
        <w:rPr>
          <w:rFonts w:ascii="华文楷体" w:eastAsia="华文楷体" w:hAnsi="华文楷体" w:hint="eastAsia"/>
          <w:sz w:val="28"/>
          <w:szCs w:val="28"/>
        </w:rPr>
        <w:t>就是科判第一</w:t>
      </w:r>
      <w:proofErr w:type="gramEnd"/>
      <w:r w:rsidRPr="00C30038">
        <w:rPr>
          <w:rFonts w:ascii="华文楷体" w:eastAsia="华文楷体" w:hAnsi="华文楷体" w:hint="eastAsia"/>
          <w:sz w:val="28"/>
          <w:szCs w:val="28"/>
        </w:rPr>
        <w:t>呢，总说因果随存随灭。那么就是说在世间当中呢，它有一个原则，它就是说因果是随存随灭的，这个是总的因和总的果</w:t>
      </w:r>
      <w:del w:id="1119" w:author="S-Yansong" w:date="2016-01-12T09:37:00Z">
        <w:r w:rsidRPr="00C30038" w:rsidDel="001F2179">
          <w:rPr>
            <w:rFonts w:ascii="华文楷体" w:eastAsia="华文楷体" w:hAnsi="华文楷体" w:hint="eastAsia"/>
            <w:sz w:val="28"/>
            <w:szCs w:val="28"/>
          </w:rPr>
          <w:delText>，</w:delText>
        </w:r>
      </w:del>
      <w:ins w:id="1120" w:author="S-Yansong" w:date="2016-01-12T09:37:00Z">
        <w:r w:rsidR="001F2179">
          <w:rPr>
            <w:rFonts w:ascii="华文楷体" w:eastAsia="华文楷体" w:hAnsi="华文楷体" w:hint="eastAsia"/>
            <w:sz w:val="28"/>
            <w:szCs w:val="28"/>
          </w:rPr>
          <w:t>。</w:t>
        </w:r>
      </w:ins>
      <w:r w:rsidRPr="00C30038">
        <w:rPr>
          <w:rFonts w:ascii="华文楷体" w:eastAsia="华文楷体" w:hAnsi="华文楷体" w:hint="eastAsia"/>
          <w:sz w:val="28"/>
          <w:szCs w:val="28"/>
        </w:rPr>
        <w:t>这个还没有说你清净不清净啊，这方面都不说，善</w:t>
      </w:r>
      <w:proofErr w:type="gramStart"/>
      <w:r w:rsidRPr="00C30038">
        <w:rPr>
          <w:rFonts w:ascii="华文楷体" w:eastAsia="华文楷体" w:hAnsi="华文楷体" w:hint="eastAsia"/>
          <w:sz w:val="28"/>
          <w:szCs w:val="28"/>
        </w:rPr>
        <w:t>不善都</w:t>
      </w:r>
      <w:proofErr w:type="gramEnd"/>
      <w:r w:rsidRPr="00C30038">
        <w:rPr>
          <w:rFonts w:ascii="华文楷体" w:eastAsia="华文楷体" w:hAnsi="华文楷体" w:hint="eastAsia"/>
          <w:sz w:val="28"/>
          <w:szCs w:val="28"/>
        </w:rPr>
        <w:t>还没讲</w:t>
      </w:r>
      <w:del w:id="1121" w:author="S-Yansong" w:date="2016-01-12T09:37:00Z">
        <w:r w:rsidRPr="00C30038" w:rsidDel="001F2179">
          <w:rPr>
            <w:rFonts w:ascii="华文楷体" w:eastAsia="华文楷体" w:hAnsi="华文楷体" w:hint="eastAsia"/>
            <w:sz w:val="28"/>
            <w:szCs w:val="28"/>
          </w:rPr>
          <w:delText>，</w:delText>
        </w:r>
      </w:del>
      <w:ins w:id="1122" w:author="S-Yansong" w:date="2016-01-12T09:37:00Z">
        <w:r w:rsidR="001F2179">
          <w:rPr>
            <w:rFonts w:ascii="华文楷体" w:eastAsia="华文楷体" w:hAnsi="华文楷体" w:hint="eastAsia"/>
            <w:sz w:val="28"/>
            <w:szCs w:val="28"/>
          </w:rPr>
          <w:t>。</w:t>
        </w:r>
      </w:ins>
      <w:r w:rsidRPr="00C30038">
        <w:rPr>
          <w:rFonts w:ascii="华文楷体" w:eastAsia="华文楷体" w:hAnsi="华文楷体" w:hint="eastAsia"/>
          <w:sz w:val="28"/>
          <w:szCs w:val="28"/>
        </w:rPr>
        <w:t>反正呢一切万法的总的规律呢就说是，就说是这个因果随存随灭，</w:t>
      </w:r>
      <w:proofErr w:type="gramStart"/>
      <w:r w:rsidRPr="00C30038">
        <w:rPr>
          <w:rFonts w:ascii="华文楷体" w:eastAsia="华文楷体" w:hAnsi="华文楷体" w:hint="eastAsia"/>
          <w:sz w:val="28"/>
          <w:szCs w:val="28"/>
        </w:rPr>
        <w:t>这个果法一定</w:t>
      </w:r>
      <w:proofErr w:type="gramEnd"/>
      <w:r w:rsidRPr="00C30038">
        <w:rPr>
          <w:rFonts w:ascii="华文楷体" w:eastAsia="华文楷体" w:hAnsi="华文楷体" w:hint="eastAsia"/>
          <w:sz w:val="28"/>
          <w:szCs w:val="28"/>
        </w:rPr>
        <w:t>是随着因的存在而存在的，随着因的灭而灭的。这个是第一层，就是说它总说因果随存随灭。</w:t>
      </w:r>
    </w:p>
    <w:p w:rsidR="0017435E" w:rsidRDefault="00C30038" w:rsidP="00C30038">
      <w:pPr>
        <w:ind w:firstLine="570"/>
        <w:rPr>
          <w:ins w:id="1123" w:author="S-Yansong" w:date="2016-01-12T09:42:00Z"/>
          <w:rFonts w:ascii="华文楷体" w:eastAsia="华文楷体" w:hAnsi="华文楷体" w:hint="eastAsia"/>
          <w:sz w:val="28"/>
          <w:szCs w:val="28"/>
        </w:rPr>
      </w:pPr>
      <w:r w:rsidRPr="00C30038">
        <w:rPr>
          <w:rFonts w:ascii="华文楷体" w:eastAsia="华文楷体" w:hAnsi="华文楷体" w:hint="eastAsia"/>
          <w:sz w:val="28"/>
          <w:szCs w:val="28"/>
        </w:rPr>
        <w:t>那么第二个层次呢就是细化</w:t>
      </w:r>
      <w:ins w:id="1124" w:author="S-Yansong" w:date="2016-01-12T09:38:00Z">
        <w:r w:rsidR="001F2179">
          <w:rPr>
            <w:rFonts w:ascii="华文楷体" w:eastAsia="华文楷体" w:hAnsi="华文楷体" w:hint="eastAsia"/>
            <w:sz w:val="28"/>
            <w:szCs w:val="28"/>
          </w:rPr>
          <w:t>了</w:t>
        </w:r>
      </w:ins>
      <w:del w:id="1125" w:author="S-Yansong" w:date="2016-01-12T09:38:00Z">
        <w:r w:rsidRPr="00C30038" w:rsidDel="001F2179">
          <w:rPr>
            <w:rFonts w:ascii="华文楷体" w:eastAsia="华文楷体" w:hAnsi="华文楷体" w:hint="eastAsia"/>
            <w:sz w:val="28"/>
            <w:szCs w:val="28"/>
          </w:rPr>
          <w:delText>的</w:delText>
        </w:r>
      </w:del>
      <w:r w:rsidRPr="00C30038">
        <w:rPr>
          <w:rFonts w:ascii="华文楷体" w:eastAsia="华文楷体" w:hAnsi="华文楷体" w:hint="eastAsia"/>
          <w:sz w:val="28"/>
          <w:szCs w:val="28"/>
        </w:rPr>
        <w:t>。就是第一个科判它下面颂词当中细化的内容。也就是说如果你的这样一种因是善因，你的果就是善果</w:t>
      </w:r>
      <w:del w:id="1126" w:author="S-Yansong" w:date="2016-01-12T09:41:00Z">
        <w:r w:rsidRPr="00C30038" w:rsidDel="0017435E">
          <w:rPr>
            <w:rFonts w:ascii="华文楷体" w:eastAsia="华文楷体" w:hAnsi="华文楷体" w:hint="eastAsia"/>
            <w:sz w:val="28"/>
            <w:szCs w:val="28"/>
          </w:rPr>
          <w:delText>。</w:delText>
        </w:r>
      </w:del>
      <w:ins w:id="1127" w:author="S-Yansong" w:date="2016-01-12T09:41: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那么如果你的因是不善因，你的果就不善果</w:t>
      </w:r>
      <w:del w:id="1128" w:author="S-Yansong" w:date="2016-01-12T09:41:00Z">
        <w:r w:rsidRPr="00C30038" w:rsidDel="0017435E">
          <w:rPr>
            <w:rFonts w:ascii="华文楷体" w:eastAsia="华文楷体" w:hAnsi="华文楷体" w:hint="eastAsia"/>
            <w:sz w:val="28"/>
            <w:szCs w:val="28"/>
          </w:rPr>
          <w:delText>。</w:delText>
        </w:r>
      </w:del>
      <w:ins w:id="1129" w:author="S-Yansong" w:date="2016-01-12T09:41: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你的因清净你的果就清净</w:t>
      </w:r>
      <w:del w:id="1130" w:author="S-Yansong" w:date="2016-01-12T09:41:00Z">
        <w:r w:rsidRPr="00C30038" w:rsidDel="0017435E">
          <w:rPr>
            <w:rFonts w:ascii="华文楷体" w:eastAsia="华文楷体" w:hAnsi="华文楷体" w:hint="eastAsia"/>
            <w:sz w:val="28"/>
            <w:szCs w:val="28"/>
          </w:rPr>
          <w:delText>。</w:delText>
        </w:r>
      </w:del>
      <w:ins w:id="1131" w:author="S-Yansong" w:date="2016-01-12T09:41: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因不清净果就不清净。就是在因果的大原则之下，我们要进一步的了知，它既然</w:t>
      </w:r>
      <w:proofErr w:type="gramStart"/>
      <w:r w:rsidRPr="00C30038">
        <w:rPr>
          <w:rFonts w:ascii="华文楷体" w:eastAsia="华文楷体" w:hAnsi="华文楷体" w:hint="eastAsia"/>
          <w:sz w:val="28"/>
          <w:szCs w:val="28"/>
        </w:rPr>
        <w:t>一切果法都是</w:t>
      </w:r>
      <w:proofErr w:type="gramEnd"/>
      <w:r w:rsidRPr="00C30038">
        <w:rPr>
          <w:rFonts w:ascii="华文楷体" w:eastAsia="华文楷体" w:hAnsi="华文楷体" w:hint="eastAsia"/>
          <w:sz w:val="28"/>
          <w:szCs w:val="28"/>
        </w:rPr>
        <w:t>随着因而存在的，所以说呢，你染污了因，你就得到一个染污的果，清净的因得到清净的果。</w:t>
      </w:r>
    </w:p>
    <w:p w:rsidR="0017435E" w:rsidRDefault="00C30038" w:rsidP="0017435E">
      <w:pPr>
        <w:ind w:firstLine="570"/>
        <w:rPr>
          <w:ins w:id="1132" w:author="S-Yansong" w:date="2016-01-12T09:43:00Z"/>
          <w:rFonts w:ascii="华文楷体" w:eastAsia="华文楷体" w:hAnsi="华文楷体" w:hint="eastAsia"/>
          <w:sz w:val="28"/>
          <w:szCs w:val="28"/>
        </w:rPr>
      </w:pPr>
      <w:r w:rsidRPr="00C30038">
        <w:rPr>
          <w:rFonts w:ascii="华文楷体" w:eastAsia="华文楷体" w:hAnsi="华文楷体" w:hint="eastAsia"/>
          <w:sz w:val="28"/>
          <w:szCs w:val="28"/>
        </w:rPr>
        <w:t>这个方面的这个原则呢，它可以指导一般的修行人，一般的修行人</w:t>
      </w:r>
      <w:del w:id="1133" w:author="S-Yansong" w:date="2016-01-12T09:39:00Z">
        <w:r w:rsidRPr="00C30038" w:rsidDel="00925777">
          <w:rPr>
            <w:rFonts w:ascii="华文楷体" w:eastAsia="华文楷体" w:hAnsi="华文楷体" w:hint="eastAsia"/>
            <w:sz w:val="28"/>
            <w:szCs w:val="28"/>
          </w:rPr>
          <w:delText>。</w:delText>
        </w:r>
      </w:del>
      <w:ins w:id="1134" w:author="S-Yansong" w:date="2016-01-12T09:39:00Z">
        <w:r w:rsidR="00925777">
          <w:rPr>
            <w:rFonts w:ascii="华文楷体" w:eastAsia="华文楷体" w:hAnsi="华文楷体" w:hint="eastAsia"/>
            <w:sz w:val="28"/>
            <w:szCs w:val="28"/>
          </w:rPr>
          <w:t>，</w:t>
        </w:r>
      </w:ins>
      <w:r w:rsidRPr="00C30038">
        <w:rPr>
          <w:rFonts w:ascii="华文楷体" w:eastAsia="华文楷体" w:hAnsi="华文楷体" w:hint="eastAsia"/>
          <w:sz w:val="28"/>
          <w:szCs w:val="28"/>
        </w:rPr>
        <w:t>就是说世间共同乘。那么就是说一般的这个世间乘呢，世间的乘的时候讲的时候呢，就是说你必须要修持善法，修持善法你得到安乐，你如果造业</w:t>
      </w:r>
      <w:ins w:id="1135" w:author="S-Yansong" w:date="2016-01-12T09:42: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你得到痛苦。这个方面就是在这个总的因果的原则</w:t>
      </w:r>
      <w:ins w:id="1136" w:author="S-Yansong" w:date="2016-01-12T09:43:00Z">
        <w:r w:rsidR="0017435E">
          <w:rPr>
            <w:rFonts w:ascii="华文楷体" w:eastAsia="华文楷体" w:hAnsi="华文楷体" w:hint="eastAsia"/>
            <w:sz w:val="28"/>
            <w:szCs w:val="28"/>
          </w:rPr>
          <w:t>。</w:t>
        </w:r>
      </w:ins>
    </w:p>
    <w:p w:rsidR="0017435E" w:rsidRDefault="00C30038" w:rsidP="0017435E">
      <w:pPr>
        <w:ind w:firstLine="570"/>
        <w:rPr>
          <w:ins w:id="1137" w:author="S-Yansong" w:date="2016-01-12T09:44:00Z"/>
          <w:rFonts w:ascii="华文楷体" w:eastAsia="华文楷体" w:hAnsi="华文楷体" w:hint="eastAsia"/>
          <w:sz w:val="28"/>
          <w:szCs w:val="28"/>
        </w:rPr>
      </w:pPr>
      <w:r w:rsidRPr="00C30038">
        <w:rPr>
          <w:rFonts w:ascii="华文楷体" w:eastAsia="华文楷体" w:hAnsi="华文楷体" w:hint="eastAsia"/>
          <w:sz w:val="28"/>
          <w:szCs w:val="28"/>
        </w:rPr>
        <w:t>下面呢，对我们进行讲的</w:t>
      </w:r>
      <w:del w:id="1138" w:author="S-Yansong" w:date="2016-01-12T09:44:00Z">
        <w:r w:rsidRPr="00C30038" w:rsidDel="0017435E">
          <w:rPr>
            <w:rFonts w:ascii="华文楷体" w:eastAsia="华文楷体" w:hAnsi="华文楷体" w:hint="eastAsia"/>
            <w:sz w:val="28"/>
            <w:szCs w:val="28"/>
          </w:rPr>
          <w:delText>，</w:delText>
        </w:r>
      </w:del>
      <w:r w:rsidRPr="00C30038">
        <w:rPr>
          <w:rFonts w:ascii="华文楷体" w:eastAsia="华文楷体" w:hAnsi="华文楷体" w:hint="eastAsia"/>
          <w:sz w:val="28"/>
          <w:szCs w:val="28"/>
        </w:rPr>
        <w:t>法界都是无生的，法界都是无生的。但是在就是说世俗</w:t>
      </w:r>
      <w:proofErr w:type="gramStart"/>
      <w:r w:rsidRPr="00C30038">
        <w:rPr>
          <w:rFonts w:ascii="华文楷体" w:eastAsia="华文楷体" w:hAnsi="华文楷体" w:hint="eastAsia"/>
          <w:sz w:val="28"/>
          <w:szCs w:val="28"/>
        </w:rPr>
        <w:t>谛</w:t>
      </w:r>
      <w:proofErr w:type="gramEnd"/>
      <w:r w:rsidRPr="00C30038">
        <w:rPr>
          <w:rFonts w:ascii="华文楷体" w:eastAsia="华文楷体" w:hAnsi="华文楷体" w:hint="eastAsia"/>
          <w:sz w:val="28"/>
          <w:szCs w:val="28"/>
        </w:rPr>
        <w:t>当中呢，一方面因果随存随灭，这个是它的一个规律。第二个呢，清净的因和不清净的因，和它的清净的果、不清净的果，这个方面也是随存随灭的，也是随存随灭的</w:t>
      </w:r>
      <w:del w:id="1139" w:author="S-Yansong" w:date="2016-01-12T09:44:00Z">
        <w:r w:rsidRPr="00C30038" w:rsidDel="0017435E">
          <w:rPr>
            <w:rFonts w:ascii="华文楷体" w:eastAsia="华文楷体" w:hAnsi="华文楷体" w:hint="eastAsia"/>
            <w:sz w:val="28"/>
            <w:szCs w:val="28"/>
          </w:rPr>
          <w:delText>。</w:delText>
        </w:r>
      </w:del>
      <w:ins w:id="1140" w:author="S-Yansong" w:date="2016-01-12T09:44: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这个也是一个世间规律。所以说我们在取舍的时候，为什么说</w:t>
      </w:r>
      <w:del w:id="1141" w:author="S-Yansong" w:date="2016-01-12T09:45:00Z">
        <w:r w:rsidRPr="00C30038" w:rsidDel="00A91C58">
          <w:rPr>
            <w:rFonts w:ascii="华文楷体" w:eastAsia="华文楷体" w:hAnsi="华文楷体" w:hint="eastAsia"/>
            <w:sz w:val="28"/>
            <w:szCs w:val="28"/>
          </w:rPr>
          <w:delText>，</w:delText>
        </w:r>
      </w:del>
      <w:r w:rsidRPr="00C30038">
        <w:rPr>
          <w:rFonts w:ascii="华文楷体" w:eastAsia="华文楷体" w:hAnsi="华文楷体" w:hint="eastAsia"/>
          <w:sz w:val="28"/>
          <w:szCs w:val="28"/>
        </w:rPr>
        <w:t>一定要，你要在这</w:t>
      </w:r>
      <w:r w:rsidRPr="00C30038">
        <w:rPr>
          <w:rFonts w:ascii="华文楷体" w:eastAsia="华文楷体" w:hAnsi="华文楷体" w:hint="eastAsia"/>
          <w:sz w:val="28"/>
          <w:szCs w:val="28"/>
        </w:rPr>
        <w:lastRenderedPageBreak/>
        <w:t>个善业方面去好好的去修持，恶劣的因呢你要断掉呢，原因就是这样的，这个方面主要这个意思。</w:t>
      </w:r>
    </w:p>
    <w:p w:rsidR="003B4FEA" w:rsidRDefault="00C30038" w:rsidP="0017435E">
      <w:pPr>
        <w:ind w:firstLine="570"/>
        <w:rPr>
          <w:ins w:id="1142" w:author="S-Yansong" w:date="2016-01-12T09:47:00Z"/>
          <w:rFonts w:ascii="华文楷体" w:eastAsia="华文楷体" w:hAnsi="华文楷体" w:hint="eastAsia"/>
          <w:sz w:val="28"/>
          <w:szCs w:val="28"/>
        </w:rPr>
      </w:pPr>
      <w:r w:rsidRPr="00C30038">
        <w:rPr>
          <w:rFonts w:ascii="华文楷体" w:eastAsia="华文楷体" w:hAnsi="华文楷体" w:hint="eastAsia"/>
          <w:sz w:val="28"/>
          <w:szCs w:val="28"/>
        </w:rPr>
        <w:t>那么第三层的意思呢就讲到</w:t>
      </w:r>
      <w:proofErr w:type="gramStart"/>
      <w:r w:rsidRPr="00C30038">
        <w:rPr>
          <w:rFonts w:ascii="华文楷体" w:eastAsia="华文楷体" w:hAnsi="华文楷体" w:hint="eastAsia"/>
          <w:sz w:val="28"/>
          <w:szCs w:val="28"/>
        </w:rPr>
        <w:t>第二个科判的</w:t>
      </w:r>
      <w:proofErr w:type="gramEnd"/>
      <w:r w:rsidRPr="00C30038">
        <w:rPr>
          <w:rFonts w:ascii="华文楷体" w:eastAsia="华文楷体" w:hAnsi="华文楷体" w:hint="eastAsia"/>
          <w:sz w:val="28"/>
          <w:szCs w:val="28"/>
        </w:rPr>
        <w:t>内容。那么就是说</w:t>
      </w:r>
      <w:proofErr w:type="gramStart"/>
      <w:r w:rsidRPr="00C30038">
        <w:rPr>
          <w:rFonts w:ascii="华文楷体" w:eastAsia="华文楷体" w:hAnsi="华文楷体" w:hint="eastAsia"/>
          <w:sz w:val="28"/>
          <w:szCs w:val="28"/>
        </w:rPr>
        <w:t>第二个科判当中</w:t>
      </w:r>
      <w:proofErr w:type="gramEnd"/>
      <w:r w:rsidRPr="00C30038">
        <w:rPr>
          <w:rFonts w:ascii="华文楷体" w:eastAsia="华文楷体" w:hAnsi="华文楷体" w:hint="eastAsia"/>
          <w:sz w:val="28"/>
          <w:szCs w:val="28"/>
        </w:rPr>
        <w:t>的内容呢，是前两个颂词它要提到的。就是说你被正见</w:t>
      </w:r>
      <w:ins w:id="1143" w:author="S-Yansong" w:date="2016-01-12T09:44: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没有被</w:t>
      </w:r>
      <w:proofErr w:type="gramStart"/>
      <w:r w:rsidRPr="00C30038">
        <w:rPr>
          <w:rFonts w:ascii="华文楷体" w:eastAsia="华文楷体" w:hAnsi="华文楷体" w:hint="eastAsia"/>
          <w:sz w:val="28"/>
          <w:szCs w:val="28"/>
        </w:rPr>
        <w:t>正见摄受的</w:t>
      </w:r>
      <w:proofErr w:type="gramEnd"/>
      <w:r w:rsidRPr="00C30038">
        <w:rPr>
          <w:rFonts w:ascii="华文楷体" w:eastAsia="华文楷体" w:hAnsi="华文楷体" w:hint="eastAsia"/>
          <w:sz w:val="28"/>
          <w:szCs w:val="28"/>
        </w:rPr>
        <w:t>这个情况是怎么样的</w:t>
      </w:r>
      <w:del w:id="1144" w:author="S-Yansong" w:date="2016-01-12T09:44:00Z">
        <w:r w:rsidRPr="00C30038" w:rsidDel="0017435E">
          <w:rPr>
            <w:rFonts w:ascii="华文楷体" w:eastAsia="华文楷体" w:hAnsi="华文楷体" w:hint="eastAsia"/>
            <w:sz w:val="28"/>
            <w:szCs w:val="28"/>
          </w:rPr>
          <w:delText>。</w:delText>
        </w:r>
      </w:del>
      <w:ins w:id="1145" w:author="S-Yansong" w:date="2016-01-12T09:44:00Z">
        <w:r w:rsidR="0017435E">
          <w:rPr>
            <w:rFonts w:ascii="华文楷体" w:eastAsia="华文楷体" w:hAnsi="华文楷体" w:hint="eastAsia"/>
            <w:sz w:val="28"/>
            <w:szCs w:val="28"/>
          </w:rPr>
          <w:t>？</w:t>
        </w:r>
      </w:ins>
      <w:r w:rsidRPr="00C30038">
        <w:rPr>
          <w:rFonts w:ascii="华文楷体" w:eastAsia="华文楷体" w:hAnsi="华文楷体" w:hint="eastAsia"/>
          <w:sz w:val="28"/>
          <w:szCs w:val="28"/>
        </w:rPr>
        <w:t>他讲得很清楚的。如果你相续当中有一种实执的见，有一种实执的见</w:t>
      </w:r>
      <w:ins w:id="1146" w:author="S-Yansong" w:date="2016-01-12T09:45:00Z">
        <w:r w:rsidR="00A91C58">
          <w:rPr>
            <w:rFonts w:ascii="华文楷体" w:eastAsia="华文楷体" w:hAnsi="华文楷体" w:hint="eastAsia"/>
            <w:sz w:val="28"/>
            <w:szCs w:val="28"/>
          </w:rPr>
          <w:t>，</w:t>
        </w:r>
      </w:ins>
      <w:r w:rsidRPr="00C30038">
        <w:rPr>
          <w:rFonts w:ascii="华文楷体" w:eastAsia="华文楷体" w:hAnsi="华文楷体" w:hint="eastAsia"/>
          <w:sz w:val="28"/>
          <w:szCs w:val="28"/>
        </w:rPr>
        <w:t>你可以修清净的因，你可以修清净的因。但是因为你相续当中有一个实执的见的缘故，你这样一种这个力量是很微弱的，你的力量相当微弱。</w:t>
      </w:r>
    </w:p>
    <w:p w:rsidR="00CD469F" w:rsidRPr="00D876E7" w:rsidDel="00CD469F" w:rsidRDefault="00C30038" w:rsidP="00CD469F">
      <w:pPr>
        <w:ind w:firstLine="570"/>
        <w:rPr>
          <w:del w:id="1147" w:author="S-Yansong" w:date="2016-01-12T09:59:00Z"/>
          <w:moveTo w:id="1148" w:author="S-Yansong" w:date="2016-01-12T09:59:00Z"/>
          <w:rFonts w:ascii="华文楷体" w:eastAsia="华文楷体" w:hAnsi="华文楷体"/>
          <w:sz w:val="28"/>
          <w:szCs w:val="28"/>
        </w:rPr>
      </w:pPr>
      <w:r w:rsidRPr="00C30038">
        <w:rPr>
          <w:rFonts w:ascii="华文楷体" w:eastAsia="华文楷体" w:hAnsi="华文楷体" w:hint="eastAsia"/>
          <w:sz w:val="28"/>
          <w:szCs w:val="28"/>
        </w:rPr>
        <w:t>所以这个方面呢是针对这样一种这个想要解脱道的，或者说想要成就</w:t>
      </w:r>
      <w:proofErr w:type="gramStart"/>
      <w:r w:rsidRPr="00C30038">
        <w:rPr>
          <w:rFonts w:ascii="华文楷体" w:eastAsia="华文楷体" w:hAnsi="华文楷体" w:hint="eastAsia"/>
          <w:sz w:val="28"/>
          <w:szCs w:val="28"/>
        </w:rPr>
        <w:t>大乘道</w:t>
      </w:r>
      <w:proofErr w:type="gramEnd"/>
      <w:r w:rsidRPr="00C30038">
        <w:rPr>
          <w:rFonts w:ascii="华文楷体" w:eastAsia="华文楷体" w:hAnsi="华文楷体" w:hint="eastAsia"/>
          <w:sz w:val="28"/>
          <w:szCs w:val="28"/>
        </w:rPr>
        <w:t>的人来讲的话，那么就是说你的这个</w:t>
      </w:r>
      <w:proofErr w:type="gramStart"/>
      <w:r w:rsidRPr="00C30038">
        <w:rPr>
          <w:rFonts w:ascii="华文楷体" w:eastAsia="华文楷体" w:hAnsi="华文楷体" w:hint="eastAsia"/>
          <w:sz w:val="28"/>
          <w:szCs w:val="28"/>
        </w:rPr>
        <w:t>资粮会变成</w:t>
      </w:r>
      <w:proofErr w:type="gramEnd"/>
      <w:r w:rsidRPr="00C30038">
        <w:rPr>
          <w:rFonts w:ascii="华文楷体" w:eastAsia="华文楷体" w:hAnsi="华文楷体" w:hint="eastAsia"/>
          <w:sz w:val="28"/>
          <w:szCs w:val="28"/>
        </w:rPr>
        <w:t>什么样的资粮</w:t>
      </w:r>
      <w:del w:id="1149" w:author="S-Yansong" w:date="2016-01-12T09:46:00Z">
        <w:r w:rsidRPr="00C30038" w:rsidDel="00A91C58">
          <w:rPr>
            <w:rFonts w:ascii="华文楷体" w:eastAsia="华文楷体" w:hAnsi="华文楷体" w:hint="eastAsia"/>
            <w:sz w:val="28"/>
            <w:szCs w:val="28"/>
          </w:rPr>
          <w:delText>，</w:delText>
        </w:r>
      </w:del>
      <w:ins w:id="1150" w:author="S-Yansong" w:date="2016-01-12T09:46:00Z">
        <w:r w:rsidR="00A91C58">
          <w:rPr>
            <w:rFonts w:ascii="华文楷体" w:eastAsia="华文楷体" w:hAnsi="华文楷体" w:hint="eastAsia"/>
            <w:sz w:val="28"/>
            <w:szCs w:val="28"/>
          </w:rPr>
          <w:t>？</w:t>
        </w:r>
      </w:ins>
      <w:r w:rsidRPr="00C30038">
        <w:rPr>
          <w:rFonts w:ascii="华文楷体" w:eastAsia="华文楷体" w:hAnsi="华文楷体" w:hint="eastAsia"/>
          <w:sz w:val="28"/>
          <w:szCs w:val="28"/>
        </w:rPr>
        <w:t>这个方面就是尤其是关系到我们现在修行大乘的资粮者来讲的话</w:t>
      </w:r>
      <w:del w:id="1151" w:author="S-Yansong" w:date="2016-01-12T09:47:00Z">
        <w:r w:rsidRPr="00C30038" w:rsidDel="003B4FEA">
          <w:rPr>
            <w:rFonts w:ascii="华文楷体" w:eastAsia="华文楷体" w:hAnsi="华文楷体" w:hint="eastAsia"/>
            <w:sz w:val="28"/>
            <w:szCs w:val="28"/>
          </w:rPr>
          <w:delText>。</w:delText>
        </w:r>
      </w:del>
      <w:ins w:id="1152" w:author="S-Yansong" w:date="2016-01-12T09:47:00Z">
        <w:r w:rsidR="003B4FEA">
          <w:rPr>
            <w:rFonts w:ascii="华文楷体" w:eastAsia="华文楷体" w:hAnsi="华文楷体" w:hint="eastAsia"/>
            <w:sz w:val="28"/>
            <w:szCs w:val="28"/>
          </w:rPr>
          <w:t>，</w:t>
        </w:r>
      </w:ins>
      <w:r w:rsidRPr="00C30038">
        <w:rPr>
          <w:rFonts w:ascii="华文楷体" w:eastAsia="华文楷体" w:hAnsi="华文楷体" w:hint="eastAsia"/>
          <w:sz w:val="28"/>
          <w:szCs w:val="28"/>
        </w:rPr>
        <w:t>那么你想要成为一个什么样的</w:t>
      </w:r>
      <w:proofErr w:type="gramStart"/>
      <w:r w:rsidRPr="00C30038">
        <w:rPr>
          <w:rFonts w:ascii="华文楷体" w:eastAsia="华文楷体" w:hAnsi="华文楷体" w:hint="eastAsia"/>
          <w:sz w:val="28"/>
          <w:szCs w:val="28"/>
        </w:rPr>
        <w:t>资粮呢</w:t>
      </w:r>
      <w:proofErr w:type="gramEnd"/>
      <w:del w:id="1153" w:author="S-Yansong" w:date="2016-01-12T09:46:00Z">
        <w:r w:rsidRPr="00C30038" w:rsidDel="00A91C58">
          <w:rPr>
            <w:rFonts w:ascii="华文楷体" w:eastAsia="华文楷体" w:hAnsi="华文楷体" w:hint="eastAsia"/>
            <w:sz w:val="28"/>
            <w:szCs w:val="28"/>
          </w:rPr>
          <w:delText>。</w:delText>
        </w:r>
      </w:del>
      <w:ins w:id="1154" w:author="S-Yansong" w:date="2016-01-12T09:46:00Z">
        <w:r w:rsidR="00A91C58">
          <w:rPr>
            <w:rFonts w:ascii="华文楷体" w:eastAsia="华文楷体" w:hAnsi="华文楷体" w:hint="eastAsia"/>
            <w:sz w:val="28"/>
            <w:szCs w:val="28"/>
          </w:rPr>
          <w:t>？</w:t>
        </w:r>
      </w:ins>
      <w:r w:rsidRPr="00C30038">
        <w:rPr>
          <w:rFonts w:ascii="华文楷体" w:eastAsia="华文楷体" w:hAnsi="华文楷体" w:hint="eastAsia"/>
          <w:sz w:val="28"/>
          <w:szCs w:val="28"/>
        </w:rPr>
        <w:t>那么如果你认为</w:t>
      </w:r>
      <w:proofErr w:type="gramStart"/>
      <w:r w:rsidRPr="00C30038">
        <w:rPr>
          <w:rFonts w:ascii="华文楷体" w:eastAsia="华文楷体" w:hAnsi="华文楷体" w:hint="eastAsia"/>
          <w:sz w:val="28"/>
          <w:szCs w:val="28"/>
        </w:rPr>
        <w:t>哦这些</w:t>
      </w:r>
      <w:proofErr w:type="gramEnd"/>
      <w:r w:rsidRPr="00C30038">
        <w:rPr>
          <w:rFonts w:ascii="华文楷体" w:eastAsia="华文楷体" w:hAnsi="华文楷体" w:hint="eastAsia"/>
          <w:sz w:val="28"/>
          <w:szCs w:val="28"/>
        </w:rPr>
        <w:t>都是因果是存在的</w:t>
      </w:r>
      <w:del w:id="1155" w:author="S-Yansong" w:date="2016-01-12T09:46:00Z">
        <w:r w:rsidRPr="00C30038" w:rsidDel="00A91C58">
          <w:rPr>
            <w:rFonts w:ascii="华文楷体" w:eastAsia="华文楷体" w:hAnsi="华文楷体" w:hint="eastAsia"/>
            <w:sz w:val="28"/>
            <w:szCs w:val="28"/>
          </w:rPr>
          <w:delText>。</w:delText>
        </w:r>
      </w:del>
      <w:ins w:id="1156" w:author="S-Yansong" w:date="2016-01-12T09:46:00Z">
        <w:r w:rsidR="00A91C58">
          <w:rPr>
            <w:rFonts w:ascii="华文楷体" w:eastAsia="华文楷体" w:hAnsi="华文楷体" w:hint="eastAsia"/>
            <w:sz w:val="28"/>
            <w:szCs w:val="28"/>
          </w:rPr>
          <w:t>，</w:t>
        </w:r>
      </w:ins>
      <w:r w:rsidRPr="00C30038">
        <w:rPr>
          <w:rFonts w:ascii="华文楷体" w:eastAsia="华文楷体" w:hAnsi="华文楷体" w:hint="eastAsia"/>
          <w:sz w:val="28"/>
          <w:szCs w:val="28"/>
        </w:rPr>
        <w:t>而且就是说是修布施可以成就到彼岸。或者修布施就可以成就什么</w:t>
      </w:r>
      <w:del w:id="1157" w:author="S-Yansong" w:date="2016-01-12T09:46:00Z">
        <w:r w:rsidRPr="00C30038" w:rsidDel="00A91C58">
          <w:rPr>
            <w:rFonts w:ascii="华文楷体" w:eastAsia="华文楷体" w:hAnsi="华文楷体" w:hint="eastAsia"/>
            <w:sz w:val="28"/>
            <w:szCs w:val="28"/>
          </w:rPr>
          <w:delText>，</w:delText>
        </w:r>
      </w:del>
      <w:ins w:id="1158" w:author="S-Yansong" w:date="2016-01-12T09:46:00Z">
        <w:r w:rsidR="00A91C58">
          <w:rPr>
            <w:rFonts w:ascii="华文楷体" w:eastAsia="华文楷体" w:hAnsi="华文楷体" w:hint="eastAsia"/>
            <w:sz w:val="28"/>
            <w:szCs w:val="28"/>
          </w:rPr>
          <w:t>？</w:t>
        </w:r>
      </w:ins>
      <w:r w:rsidRPr="00C30038">
        <w:rPr>
          <w:rFonts w:ascii="华文楷体" w:eastAsia="华文楷体" w:hAnsi="华文楷体" w:hint="eastAsia"/>
          <w:sz w:val="28"/>
          <w:szCs w:val="28"/>
        </w:rPr>
        <w:t>我说发菩提心可以成佛，你想要成就一个佛</w:t>
      </w:r>
      <w:del w:id="1159" w:author="S-Yansong" w:date="2016-01-12T09:58:00Z">
        <w:r w:rsidRPr="00C30038" w:rsidDel="00CD469F">
          <w:rPr>
            <w:rFonts w:ascii="华文楷体" w:eastAsia="华文楷体" w:hAnsi="华文楷体" w:hint="eastAsia"/>
            <w:sz w:val="28"/>
            <w:szCs w:val="28"/>
          </w:rPr>
          <w:delText>（是口误吗？还是就是这个意思）</w:delText>
        </w:r>
      </w:del>
      <w:ins w:id="1160" w:author="S-Yansong" w:date="2016-01-12T09:58:00Z">
        <w:r w:rsidR="00CD469F">
          <w:rPr>
            <w:rFonts w:ascii="华文楷体" w:eastAsia="华文楷体" w:hAnsi="华文楷体" w:hint="eastAsia"/>
            <w:sz w:val="28"/>
            <w:szCs w:val="28"/>
          </w:rPr>
          <w:t>，</w:t>
        </w:r>
      </w:ins>
      <w:r w:rsidRPr="00C30038">
        <w:rPr>
          <w:rFonts w:ascii="华文楷体" w:eastAsia="华文楷体" w:hAnsi="华文楷体" w:hint="eastAsia"/>
          <w:sz w:val="28"/>
          <w:szCs w:val="28"/>
        </w:rPr>
        <w:t>成佛的因，那么就看你自己相续当中有没有无自性的正见。</w:t>
      </w:r>
      <w:ins w:id="1161" w:author="S-Yansong" w:date="2016-01-12T09:59:00Z">
        <w:r w:rsidR="00CD469F">
          <w:rPr>
            <w:rFonts w:ascii="华文楷体" w:eastAsia="华文楷体" w:hAnsi="华文楷体" w:hint="eastAsia"/>
            <w:sz w:val="28"/>
            <w:szCs w:val="28"/>
          </w:rPr>
          <w:t>那么</w:t>
        </w:r>
      </w:ins>
      <w:moveToRangeStart w:id="1162" w:author="S-Yansong" w:date="2016-01-12T09:59:00Z" w:name="move440356075"/>
      <w:moveTo w:id="1163" w:author="S-Yansong" w:date="2016-01-12T09:59:00Z">
        <w:r w:rsidR="00CD469F" w:rsidRPr="00D876E7">
          <w:rPr>
            <w:rFonts w:ascii="华文楷体" w:eastAsia="华文楷体" w:hAnsi="华文楷体" w:hint="eastAsia"/>
            <w:sz w:val="28"/>
            <w:szCs w:val="28"/>
          </w:rPr>
          <w:t>如果你认为一切万法都是存在的，通过这样的正见指引所修的果，所生力微弱</w:t>
        </w:r>
        <w:del w:id="1164" w:author="S-Yansong" w:date="2016-01-12T09:59:00Z">
          <w:r w:rsidR="00CD469F" w:rsidRPr="00D876E7" w:rsidDel="003950DA">
            <w:rPr>
              <w:rFonts w:ascii="华文楷体" w:eastAsia="华文楷体" w:hAnsi="华文楷体" w:hint="eastAsia"/>
              <w:sz w:val="28"/>
              <w:szCs w:val="28"/>
            </w:rPr>
            <w:delText>，</w:delText>
          </w:r>
        </w:del>
      </w:moveTo>
      <w:ins w:id="1165" w:author="S-Yansong" w:date="2016-01-12T09:59:00Z">
        <w:r w:rsidR="003950DA">
          <w:rPr>
            <w:rFonts w:ascii="华文楷体" w:eastAsia="华文楷体" w:hAnsi="华文楷体" w:hint="eastAsia"/>
            <w:sz w:val="28"/>
            <w:szCs w:val="28"/>
          </w:rPr>
          <w:t>。</w:t>
        </w:r>
      </w:ins>
      <w:moveTo w:id="1166" w:author="S-Yansong" w:date="2016-01-12T09:59:00Z">
        <w:r w:rsidR="00CD469F" w:rsidRPr="00D876E7">
          <w:rPr>
            <w:rFonts w:ascii="华文楷体" w:eastAsia="华文楷体" w:hAnsi="华文楷体" w:hint="eastAsia"/>
            <w:sz w:val="28"/>
            <w:szCs w:val="28"/>
          </w:rPr>
          <w:t>它不能成为一个直接成佛的因，是一个间接成佛的因，它的力量是很微弱的，这是第三层意思要讲的。</w:t>
        </w:r>
      </w:moveTo>
    </w:p>
    <w:moveToRangeEnd w:id="1162"/>
    <w:p w:rsidR="00C30038" w:rsidRPr="00C30038" w:rsidDel="00CD469F" w:rsidRDefault="00C30038" w:rsidP="00CD469F">
      <w:pPr>
        <w:ind w:firstLine="570"/>
        <w:rPr>
          <w:del w:id="1167" w:author="S-Yansong" w:date="2016-01-12T09:59:00Z"/>
          <w:rFonts w:ascii="华文楷体" w:eastAsia="华文楷体" w:hAnsi="华文楷体"/>
          <w:sz w:val="28"/>
          <w:szCs w:val="28"/>
        </w:rPr>
      </w:pPr>
      <w:del w:id="1168" w:author="S-Yansong" w:date="2016-01-08T16:53:00Z">
        <w:r w:rsidRPr="00C30038" w:rsidDel="0075438B">
          <w:rPr>
            <w:rFonts w:ascii="华文楷体" w:eastAsia="华文楷体" w:hAnsi="华文楷体" w:hint="eastAsia"/>
            <w:sz w:val="28"/>
            <w:szCs w:val="28"/>
          </w:rPr>
          <w:delText>40:06</w:delText>
        </w:r>
      </w:del>
    </w:p>
    <w:p w:rsidR="00D876E7" w:rsidRPr="00D876E7" w:rsidDel="0075438B" w:rsidRDefault="00D876E7" w:rsidP="00CD469F">
      <w:pPr>
        <w:ind w:firstLine="570"/>
        <w:rPr>
          <w:del w:id="1169" w:author="S-Yansong" w:date="2016-01-08T16:53:00Z"/>
          <w:rFonts w:ascii="华文楷体" w:eastAsia="华文楷体" w:hAnsi="华文楷体"/>
          <w:sz w:val="28"/>
          <w:szCs w:val="28"/>
        </w:rPr>
      </w:pPr>
      <w:del w:id="1170" w:author="S-Yansong" w:date="2016-01-08T16:53:00Z">
        <w:r w:rsidRPr="00D876E7" w:rsidDel="0075438B">
          <w:rPr>
            <w:rFonts w:ascii="华文楷体" w:eastAsia="华文楷体" w:hAnsi="华文楷体" w:hint="eastAsia"/>
            <w:sz w:val="28"/>
            <w:szCs w:val="28"/>
          </w:rPr>
          <w:delText>中观庄严论92课40-50分钟</w:delText>
        </w:r>
      </w:del>
    </w:p>
    <w:p w:rsidR="00D876E7" w:rsidRPr="00D876E7" w:rsidDel="00CD469F" w:rsidRDefault="00D876E7" w:rsidP="00D876E7">
      <w:pPr>
        <w:ind w:firstLine="570"/>
        <w:rPr>
          <w:moveFrom w:id="1171" w:author="S-Yansong" w:date="2016-01-12T09:59:00Z"/>
          <w:rFonts w:ascii="华文楷体" w:eastAsia="华文楷体" w:hAnsi="华文楷体"/>
          <w:sz w:val="28"/>
          <w:szCs w:val="28"/>
        </w:rPr>
      </w:pPr>
      <w:del w:id="1172" w:author="S-Yansong" w:date="2016-01-12T09:58:00Z">
        <w:r w:rsidRPr="00D876E7" w:rsidDel="00CD469F">
          <w:rPr>
            <w:rFonts w:ascii="华文楷体" w:eastAsia="华文楷体" w:hAnsi="华文楷体" w:hint="eastAsia"/>
            <w:sz w:val="28"/>
            <w:szCs w:val="28"/>
          </w:rPr>
          <w:delText>尤其是关系到我们现在修行大乘资粮者来讲的话，你想要成为什</w:delText>
        </w:r>
        <w:r w:rsidRPr="00D876E7" w:rsidDel="00CD469F">
          <w:rPr>
            <w:rFonts w:ascii="华文楷体" w:eastAsia="华文楷体" w:hAnsi="华文楷体" w:hint="eastAsia"/>
            <w:sz w:val="28"/>
            <w:szCs w:val="28"/>
          </w:rPr>
          <w:lastRenderedPageBreak/>
          <w:delText>么样的资粮呢？如果你认为这些都是因果的存在的，而且修布施可以成就到彼岸，或者修布施可以成就什么，我说发菩提心可以成佛，你想成就一个成佛的因，那么就看你自相续中有没有无自性的正见。</w:delText>
        </w:r>
      </w:del>
      <w:moveFromRangeStart w:id="1173" w:author="S-Yansong" w:date="2016-01-12T09:59:00Z" w:name="move440356075"/>
      <w:moveFrom w:id="1174" w:author="S-Yansong" w:date="2016-01-12T09:59:00Z">
        <w:r w:rsidRPr="00D876E7" w:rsidDel="00CD469F">
          <w:rPr>
            <w:rFonts w:ascii="华文楷体" w:eastAsia="华文楷体" w:hAnsi="华文楷体" w:hint="eastAsia"/>
            <w:sz w:val="28"/>
            <w:szCs w:val="28"/>
          </w:rPr>
          <w:t>如果你认为一切万法都是存在的，通过这样的正见指引所修的果，所生力微弱，它不能成为一个直接成佛的因，是一个间接成佛的因，它的力量是很微弱的，这是第三层意思要讲的。</w:t>
        </w:r>
      </w:moveFrom>
    </w:p>
    <w:moveFromRangeEnd w:id="1173"/>
    <w:p w:rsidR="00913C3C" w:rsidRPr="00913C3C" w:rsidDel="00913C3C" w:rsidRDefault="00D876E7" w:rsidP="00913C3C">
      <w:pPr>
        <w:ind w:firstLine="570"/>
        <w:rPr>
          <w:del w:id="1175" w:author="S-Yansong" w:date="2016-01-12T10:00:00Z"/>
          <w:moveTo w:id="1176" w:author="S-Yansong" w:date="2016-01-12T10:00:00Z"/>
          <w:rFonts w:ascii="华文楷体" w:eastAsia="华文楷体" w:hAnsi="华文楷体"/>
          <w:sz w:val="28"/>
          <w:szCs w:val="28"/>
        </w:rPr>
      </w:pPr>
      <w:del w:id="1177" w:author="S-Yansong" w:date="2016-01-12T09:59:00Z">
        <w:r w:rsidRPr="00D876E7" w:rsidDel="005A5962">
          <w:rPr>
            <w:rFonts w:ascii="华文楷体" w:eastAsia="华文楷体" w:hAnsi="华文楷体" w:hint="eastAsia"/>
            <w:sz w:val="28"/>
            <w:szCs w:val="28"/>
          </w:rPr>
          <w:delText>第三</w:delText>
        </w:r>
      </w:del>
      <w:ins w:id="1178" w:author="S-Yansong" w:date="2016-01-12T09:59:00Z">
        <w:r w:rsidR="005A5962" w:rsidRPr="00D876E7">
          <w:rPr>
            <w:rFonts w:ascii="华文楷体" w:eastAsia="华文楷体" w:hAnsi="华文楷体" w:hint="eastAsia"/>
            <w:sz w:val="28"/>
            <w:szCs w:val="28"/>
          </w:rPr>
          <w:t>第</w:t>
        </w:r>
        <w:r w:rsidR="005A5962">
          <w:rPr>
            <w:rFonts w:ascii="华文楷体" w:eastAsia="华文楷体" w:hAnsi="华文楷体" w:hint="eastAsia"/>
            <w:sz w:val="28"/>
            <w:szCs w:val="28"/>
          </w:rPr>
          <w:t>四</w:t>
        </w:r>
      </w:ins>
      <w:r w:rsidRPr="00D876E7">
        <w:rPr>
          <w:rFonts w:ascii="华文楷体" w:eastAsia="华文楷体" w:hAnsi="华文楷体" w:hint="eastAsia"/>
          <w:sz w:val="28"/>
          <w:szCs w:val="28"/>
        </w:rPr>
        <w:t>层意思就是说，如果你自己能够真正地了知万法无自性，在万法无自性当中修持一切万法的资粮的话，</w:t>
      </w:r>
      <w:ins w:id="1179" w:author="S-Yansong" w:date="2016-01-12T09:59:00Z">
        <w:r w:rsidR="00913C3C">
          <w:rPr>
            <w:rFonts w:ascii="华文楷体" w:eastAsia="华文楷体" w:hAnsi="华文楷体" w:hint="eastAsia"/>
            <w:sz w:val="28"/>
            <w:szCs w:val="28"/>
          </w:rPr>
          <w:t>那么</w:t>
        </w:r>
      </w:ins>
      <w:r w:rsidRPr="00D876E7">
        <w:rPr>
          <w:rFonts w:ascii="华文楷体" w:eastAsia="华文楷体" w:hAnsi="华文楷体" w:hint="eastAsia"/>
          <w:sz w:val="28"/>
          <w:szCs w:val="28"/>
        </w:rPr>
        <w:t>这种因叫做真因，颂词当中讲是增上因</w:t>
      </w:r>
      <w:del w:id="1180" w:author="S-Yansong" w:date="2016-01-12T10:00:00Z">
        <w:r w:rsidRPr="00D876E7" w:rsidDel="00913C3C">
          <w:rPr>
            <w:rFonts w:ascii="华文楷体" w:eastAsia="华文楷体" w:hAnsi="华文楷体" w:hint="eastAsia"/>
            <w:sz w:val="28"/>
            <w:szCs w:val="28"/>
          </w:rPr>
          <w:delText>，</w:delText>
        </w:r>
      </w:del>
      <w:ins w:id="1181" w:author="S-Yansong" w:date="2016-01-12T10:00:00Z">
        <w:r w:rsidR="00913C3C">
          <w:rPr>
            <w:rFonts w:ascii="华文楷体" w:eastAsia="华文楷体" w:hAnsi="华文楷体" w:hint="eastAsia"/>
            <w:sz w:val="28"/>
            <w:szCs w:val="28"/>
          </w:rPr>
          <w:t>。</w:t>
        </w:r>
      </w:ins>
      <w:r w:rsidRPr="00D876E7">
        <w:rPr>
          <w:rFonts w:ascii="华文楷体" w:eastAsia="华文楷体" w:hAnsi="华文楷体" w:hint="eastAsia"/>
          <w:sz w:val="28"/>
          <w:szCs w:val="28"/>
        </w:rPr>
        <w:t>那么</w:t>
      </w:r>
      <w:del w:id="1182" w:author="S-Yansong" w:date="2016-01-12T10:00:00Z">
        <w:r w:rsidRPr="00D876E7" w:rsidDel="00913C3C">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这种增上</w:t>
      </w:r>
      <w:proofErr w:type="gramStart"/>
      <w:r w:rsidRPr="00D876E7">
        <w:rPr>
          <w:rFonts w:ascii="华文楷体" w:eastAsia="华文楷体" w:hAnsi="华文楷体" w:hint="eastAsia"/>
          <w:sz w:val="28"/>
          <w:szCs w:val="28"/>
        </w:rPr>
        <w:t>因就是</w:t>
      </w:r>
      <w:proofErr w:type="gramEnd"/>
      <w:r w:rsidRPr="00D876E7">
        <w:rPr>
          <w:rFonts w:ascii="华文楷体" w:eastAsia="华文楷体" w:hAnsi="华文楷体" w:hint="eastAsia"/>
          <w:sz w:val="28"/>
          <w:szCs w:val="28"/>
        </w:rPr>
        <w:t>一种清净的道，通过增上因所产生的果是真正的一种清净的果，广大的果。</w:t>
      </w:r>
      <w:ins w:id="1183" w:author="S-Yansong" w:date="2016-01-12T10:00:00Z">
        <w:r w:rsidR="00913C3C">
          <w:rPr>
            <w:rFonts w:ascii="华文楷体" w:eastAsia="华文楷体" w:hAnsi="华文楷体" w:hint="eastAsia"/>
            <w:sz w:val="28"/>
            <w:szCs w:val="28"/>
          </w:rPr>
          <w:t>也就是说</w:t>
        </w:r>
      </w:ins>
      <w:moveToRangeStart w:id="1184" w:author="S-Yansong" w:date="2016-01-12T10:00:00Z" w:name="move440356161"/>
      <w:moveTo w:id="1185" w:author="S-Yansong" w:date="2016-01-12T10:00:00Z">
        <w:r w:rsidR="00913C3C" w:rsidRPr="00D876E7">
          <w:rPr>
            <w:rFonts w:ascii="华文楷体" w:eastAsia="华文楷体" w:hAnsi="华文楷体" w:hint="eastAsia"/>
            <w:sz w:val="28"/>
            <w:szCs w:val="28"/>
          </w:rPr>
          <w:t>最后通过这一系列的分析，我们就知道了通过什么样的方式才能成为一种清净的资粮呢？首先，必须要澄清因果的道理，随生随灭的道理必须要了知，这当中包括清净的因，清净的果，就是前面所讲的共同清净的因果。</w:t>
        </w:r>
      </w:moveTo>
      <w:ins w:id="1186" w:author="S-Yansong" w:date="2016-01-12T10:00:00Z">
        <w:r w:rsidR="00913C3C" w:rsidRPr="00D876E7">
          <w:rPr>
            <w:rFonts w:ascii="华文楷体" w:eastAsia="华文楷体" w:hAnsi="华文楷体" w:hint="eastAsia"/>
            <w:sz w:val="28"/>
            <w:szCs w:val="28"/>
          </w:rPr>
          <w:t>后面，我们真要成为成佛的资粮，必须</w:t>
        </w:r>
        <w:proofErr w:type="gramStart"/>
        <w:r w:rsidR="00913C3C" w:rsidRPr="00D876E7">
          <w:rPr>
            <w:rFonts w:ascii="华文楷体" w:eastAsia="华文楷体" w:hAnsi="华文楷体" w:hint="eastAsia"/>
            <w:sz w:val="28"/>
            <w:szCs w:val="28"/>
          </w:rPr>
          <w:t>要依止一个</w:t>
        </w:r>
        <w:proofErr w:type="gramEnd"/>
        <w:r w:rsidR="00913C3C" w:rsidRPr="00D876E7">
          <w:rPr>
            <w:rFonts w:ascii="华文楷体" w:eastAsia="华文楷体" w:hAnsi="华文楷体" w:hint="eastAsia"/>
            <w:sz w:val="28"/>
            <w:szCs w:val="28"/>
          </w:rPr>
          <w:t>正道、清净道</w:t>
        </w:r>
      </w:ins>
      <w:ins w:id="1187" w:author="S-Yansong" w:date="2016-01-12T10:01:00Z">
        <w:r w:rsidR="00913C3C">
          <w:rPr>
            <w:rFonts w:ascii="华文楷体" w:eastAsia="华文楷体" w:hAnsi="华文楷体" w:hint="eastAsia"/>
            <w:sz w:val="28"/>
            <w:szCs w:val="28"/>
          </w:rPr>
          <w:t>。</w:t>
        </w:r>
      </w:ins>
      <w:ins w:id="1188" w:author="S-Yansong" w:date="2016-01-12T10:00:00Z">
        <w:r w:rsidR="00913C3C" w:rsidRPr="00D876E7">
          <w:rPr>
            <w:rFonts w:ascii="华文楷体" w:eastAsia="华文楷体" w:hAnsi="华文楷体" w:hint="eastAsia"/>
            <w:sz w:val="28"/>
            <w:szCs w:val="28"/>
          </w:rPr>
          <w:t>那么，我们</w:t>
        </w:r>
        <w:r w:rsidR="00913C3C">
          <w:rPr>
            <w:rFonts w:ascii="华文楷体" w:eastAsia="华文楷体" w:hAnsi="华文楷体" w:hint="eastAsia"/>
            <w:sz w:val="28"/>
            <w:szCs w:val="28"/>
          </w:rPr>
          <w:t>在讲《般若摄颂》时</w:t>
        </w:r>
        <w:proofErr w:type="gramStart"/>
        <w:r w:rsidR="00913C3C">
          <w:rPr>
            <w:rFonts w:ascii="华文楷体" w:eastAsia="华文楷体" w:hAnsi="华文楷体" w:hint="eastAsia"/>
            <w:sz w:val="28"/>
            <w:szCs w:val="28"/>
          </w:rPr>
          <w:t>再再</w:t>
        </w:r>
        <w:proofErr w:type="gramEnd"/>
        <w:r w:rsidR="00913C3C">
          <w:rPr>
            <w:rFonts w:ascii="华文楷体" w:eastAsia="华文楷体" w:hAnsi="华文楷体" w:hint="eastAsia"/>
            <w:sz w:val="28"/>
            <w:szCs w:val="28"/>
          </w:rPr>
          <w:t>提到清净的道</w:t>
        </w:r>
      </w:ins>
      <w:ins w:id="1189" w:author="S-Yansong" w:date="2016-01-12T10:02:00Z">
        <w:r w:rsidR="00F25FB5">
          <w:rPr>
            <w:rFonts w:ascii="华文楷体" w:eastAsia="华文楷体" w:hAnsi="华文楷体" w:hint="eastAsia"/>
            <w:sz w:val="28"/>
            <w:szCs w:val="28"/>
          </w:rPr>
          <w:t>。</w:t>
        </w:r>
      </w:ins>
      <w:ins w:id="1190" w:author="S-Yansong" w:date="2016-01-12T10:00:00Z">
        <w:r w:rsidR="00913C3C">
          <w:rPr>
            <w:rFonts w:ascii="华文楷体" w:eastAsia="华文楷体" w:hAnsi="华文楷体" w:hint="eastAsia"/>
            <w:sz w:val="28"/>
            <w:szCs w:val="28"/>
          </w:rPr>
          <w:t>为什么讲空性的道是清净的道</w:t>
        </w:r>
      </w:ins>
      <w:ins w:id="1191" w:author="S-Yansong" w:date="2016-01-12T10:01:00Z">
        <w:r w:rsidR="00913C3C">
          <w:rPr>
            <w:rFonts w:ascii="华文楷体" w:eastAsia="华文楷体" w:hAnsi="华文楷体" w:hint="eastAsia"/>
            <w:sz w:val="28"/>
            <w:szCs w:val="28"/>
          </w:rPr>
          <w:t>呢？</w:t>
        </w:r>
      </w:ins>
      <w:ins w:id="1192" w:author="S-Yansong" w:date="2016-01-12T10:00:00Z">
        <w:r w:rsidR="00913C3C" w:rsidRPr="00D876E7">
          <w:rPr>
            <w:rFonts w:ascii="华文楷体" w:eastAsia="华文楷体" w:hAnsi="华文楷体" w:hint="eastAsia"/>
            <w:sz w:val="28"/>
            <w:szCs w:val="28"/>
          </w:rPr>
          <w:t>般若的道是清净的道呢？原因就是来自于这个。</w:t>
        </w:r>
      </w:ins>
    </w:p>
    <w:moveToRangeEnd w:id="1184"/>
    <w:p w:rsidR="00D876E7" w:rsidRPr="00913C3C" w:rsidDel="00913C3C" w:rsidRDefault="00D876E7" w:rsidP="00913C3C">
      <w:pPr>
        <w:rPr>
          <w:del w:id="1193" w:author="S-Yansong" w:date="2016-01-12T10:00:00Z"/>
          <w:rFonts w:ascii="华文楷体" w:eastAsia="华文楷体" w:hAnsi="华文楷体"/>
          <w:sz w:val="28"/>
          <w:szCs w:val="28"/>
        </w:rPr>
        <w:pPrChange w:id="1194" w:author="S-Yansong" w:date="2016-01-12T10:00:00Z">
          <w:pPr>
            <w:ind w:firstLine="570"/>
          </w:pPr>
        </w:pPrChange>
      </w:pPr>
    </w:p>
    <w:p w:rsidR="00D876E7" w:rsidRPr="00D876E7" w:rsidDel="00913C3C" w:rsidRDefault="00D876E7" w:rsidP="00913C3C">
      <w:pPr>
        <w:rPr>
          <w:moveFrom w:id="1195" w:author="S-Yansong" w:date="2016-01-12T10:00:00Z"/>
          <w:rFonts w:ascii="华文楷体" w:eastAsia="华文楷体" w:hAnsi="华文楷体"/>
          <w:sz w:val="28"/>
          <w:szCs w:val="28"/>
        </w:rPr>
        <w:pPrChange w:id="1196" w:author="S-Yansong" w:date="2016-01-12T10:00:00Z">
          <w:pPr>
            <w:ind w:firstLine="570"/>
          </w:pPr>
        </w:pPrChange>
      </w:pPr>
      <w:moveFromRangeStart w:id="1197" w:author="S-Yansong" w:date="2016-01-12T10:00:00Z" w:name="move440356161"/>
      <w:moveFrom w:id="1198" w:author="S-Yansong" w:date="2016-01-12T10:00:00Z">
        <w:r w:rsidRPr="00D876E7" w:rsidDel="00913C3C">
          <w:rPr>
            <w:rFonts w:ascii="华文楷体" w:eastAsia="华文楷体" w:hAnsi="华文楷体" w:hint="eastAsia"/>
            <w:sz w:val="28"/>
            <w:szCs w:val="28"/>
          </w:rPr>
          <w:t>最后通过这一系列的分析，我们就知道了通过什么样的方式才能成为一种清净的资粮呢？首先，必须要澄清因果的道理，随生随灭的道理必须要了知，这当中包括清净的因，清净的果，就是前面所讲的共同清净的因果。</w:t>
        </w:r>
      </w:moveFrom>
    </w:p>
    <w:moveFromRangeEnd w:id="1197"/>
    <w:p w:rsidR="00D876E7" w:rsidRPr="00D876E7" w:rsidDel="00913C3C" w:rsidRDefault="00D876E7" w:rsidP="00D876E7">
      <w:pPr>
        <w:ind w:firstLine="570"/>
        <w:rPr>
          <w:del w:id="1199" w:author="S-Yansong" w:date="2016-01-12T10:00:00Z"/>
          <w:rFonts w:ascii="华文楷体" w:eastAsia="华文楷体" w:hAnsi="华文楷体"/>
          <w:sz w:val="28"/>
          <w:szCs w:val="28"/>
        </w:rPr>
      </w:pPr>
      <w:del w:id="1200" w:author="S-Yansong" w:date="2016-01-12T10:00:00Z">
        <w:r w:rsidRPr="00D876E7" w:rsidDel="00913C3C">
          <w:rPr>
            <w:rFonts w:ascii="华文楷体" w:eastAsia="华文楷体" w:hAnsi="华文楷体" w:hint="eastAsia"/>
            <w:sz w:val="28"/>
            <w:szCs w:val="28"/>
          </w:rPr>
          <w:lastRenderedPageBreak/>
          <w:delText>后面，我们真要成为成佛的资粮，必须要依止一个正道、清净道，那么，我们在讲《般若摄颂》时再再提到清净的道，为什么讲空性的道是清净的道，般若的道是清净的道呢？原因就是来自于这个。</w:delText>
        </w:r>
      </w:del>
    </w:p>
    <w:p w:rsidR="00D876E7" w:rsidRPr="00D876E7" w:rsidDel="00084BFF" w:rsidRDefault="00D876E7" w:rsidP="00D876E7">
      <w:pPr>
        <w:ind w:firstLine="570"/>
        <w:rPr>
          <w:del w:id="1201" w:author="S-Yansong" w:date="2016-01-12T10:07:00Z"/>
          <w:rFonts w:ascii="华文楷体" w:eastAsia="华文楷体" w:hAnsi="华文楷体"/>
          <w:sz w:val="28"/>
          <w:szCs w:val="28"/>
        </w:rPr>
      </w:pPr>
      <w:r w:rsidRPr="00D876E7">
        <w:rPr>
          <w:rFonts w:ascii="华文楷体" w:eastAsia="华文楷体" w:hAnsi="华文楷体" w:hint="eastAsia"/>
          <w:sz w:val="28"/>
          <w:szCs w:val="28"/>
        </w:rPr>
        <w:t>一方面，他有</w:t>
      </w:r>
      <w:ins w:id="1202" w:author="S-Yansong" w:date="2016-01-12T10:03:00Z">
        <w:r w:rsidR="00BB5025">
          <w:rPr>
            <w:rFonts w:ascii="华文楷体" w:eastAsia="华文楷体" w:hAnsi="华文楷体" w:hint="eastAsia"/>
            <w:sz w:val="28"/>
            <w:szCs w:val="28"/>
          </w:rPr>
          <w:t>这样一种</w:t>
        </w:r>
      </w:ins>
      <w:r w:rsidRPr="00D876E7">
        <w:rPr>
          <w:rFonts w:ascii="华文楷体" w:eastAsia="华文楷体" w:hAnsi="华文楷体" w:hint="eastAsia"/>
          <w:sz w:val="28"/>
          <w:szCs w:val="28"/>
        </w:rPr>
        <w:t>世俗</w:t>
      </w:r>
      <w:del w:id="1203" w:author="S-Yansong" w:date="2016-01-12T10:03:00Z">
        <w:r w:rsidRPr="00D876E7" w:rsidDel="00BB5025">
          <w:rPr>
            <w:rFonts w:ascii="华文楷体" w:eastAsia="华文楷体" w:hAnsi="华文楷体" w:hint="eastAsia"/>
            <w:sz w:val="28"/>
            <w:szCs w:val="28"/>
          </w:rPr>
          <w:delText>谛</w:delText>
        </w:r>
      </w:del>
      <w:r w:rsidRPr="00D876E7">
        <w:rPr>
          <w:rFonts w:ascii="华文楷体" w:eastAsia="华文楷体" w:hAnsi="华文楷体" w:hint="eastAsia"/>
          <w:sz w:val="28"/>
          <w:szCs w:val="28"/>
        </w:rPr>
        <w:t>和胜义</w:t>
      </w:r>
      <w:proofErr w:type="gramStart"/>
      <w:r w:rsidRPr="00D876E7">
        <w:rPr>
          <w:rFonts w:ascii="华文楷体" w:eastAsia="华文楷体" w:hAnsi="华文楷体" w:hint="eastAsia"/>
          <w:sz w:val="28"/>
          <w:szCs w:val="28"/>
        </w:rPr>
        <w:t>谛双运</w:t>
      </w:r>
      <w:proofErr w:type="gramEnd"/>
      <w:r w:rsidRPr="00D876E7">
        <w:rPr>
          <w:rFonts w:ascii="华文楷体" w:eastAsia="华文楷体" w:hAnsi="华文楷体" w:hint="eastAsia"/>
          <w:sz w:val="28"/>
          <w:szCs w:val="28"/>
        </w:rPr>
        <w:t>的正见，</w:t>
      </w:r>
      <w:ins w:id="1204" w:author="S-Yansong" w:date="2016-01-12T10:02:00Z">
        <w:r w:rsidR="00F25FB5">
          <w:rPr>
            <w:rFonts w:ascii="华文楷体" w:eastAsia="华文楷体" w:hAnsi="华文楷体" w:hint="eastAsia"/>
            <w:sz w:val="28"/>
            <w:szCs w:val="28"/>
          </w:rPr>
          <w:t>所以说他</w:t>
        </w:r>
      </w:ins>
      <w:r w:rsidRPr="00D876E7">
        <w:rPr>
          <w:rFonts w:ascii="华文楷体" w:eastAsia="华文楷体" w:hAnsi="华文楷体" w:hint="eastAsia"/>
          <w:sz w:val="28"/>
          <w:szCs w:val="28"/>
        </w:rPr>
        <w:t>绝对不会堕入一边的。他有世俗正见的缘故，他对布施、持戒等等它们的修法、它们的功用，它们的果</w:t>
      </w:r>
      <w:ins w:id="1205" w:author="S-Yansong" w:date="2016-01-12T10:02:00Z">
        <w:r w:rsidR="00BB5025">
          <w:rPr>
            <w:rFonts w:ascii="华文楷体" w:eastAsia="华文楷体" w:hAnsi="华文楷体" w:hint="eastAsia"/>
            <w:sz w:val="28"/>
            <w:szCs w:val="28"/>
          </w:rPr>
          <w:t>，这个</w:t>
        </w:r>
      </w:ins>
      <w:r w:rsidRPr="00D876E7">
        <w:rPr>
          <w:rFonts w:ascii="华文楷体" w:eastAsia="华文楷体" w:hAnsi="华文楷体" w:hint="eastAsia"/>
          <w:sz w:val="28"/>
          <w:szCs w:val="28"/>
        </w:rPr>
        <w:t>方面都是诚信的。但是，虽然在修的时候，相续当中有胜义正见的缘故，修的时候也不会堕入在实</w:t>
      </w:r>
      <w:ins w:id="1206" w:author="S-Yansong" w:date="2016-01-12T10:06:00Z">
        <w:r w:rsidR="00BB5025">
          <w:rPr>
            <w:rFonts w:ascii="华文楷体" w:eastAsia="华文楷体" w:hAnsi="华文楷体" w:hint="eastAsia"/>
            <w:sz w:val="28"/>
            <w:szCs w:val="28"/>
          </w:rPr>
          <w:t>执</w:t>
        </w:r>
      </w:ins>
      <w:del w:id="1207" w:author="S-Yansong" w:date="2016-01-12T10:06:00Z">
        <w:r w:rsidRPr="00D876E7" w:rsidDel="00BB5025">
          <w:rPr>
            <w:rFonts w:ascii="华文楷体" w:eastAsia="华文楷体" w:hAnsi="华文楷体" w:hint="eastAsia"/>
            <w:sz w:val="28"/>
            <w:szCs w:val="28"/>
          </w:rPr>
          <w:delText>质</w:delText>
        </w:r>
      </w:del>
      <w:r w:rsidRPr="00D876E7">
        <w:rPr>
          <w:rFonts w:ascii="华文楷体" w:eastAsia="华文楷体" w:hAnsi="华文楷体" w:hint="eastAsia"/>
          <w:sz w:val="28"/>
          <w:szCs w:val="28"/>
        </w:rPr>
        <w:t>当中</w:t>
      </w:r>
      <w:del w:id="1208" w:author="S-Yansong" w:date="2016-01-12T10:07:00Z">
        <w:r w:rsidRPr="00D876E7" w:rsidDel="00084BFF">
          <w:rPr>
            <w:rFonts w:ascii="华文楷体" w:eastAsia="华文楷体" w:hAnsi="华文楷体" w:hint="eastAsia"/>
            <w:sz w:val="28"/>
            <w:szCs w:val="28"/>
          </w:rPr>
          <w:delText>，</w:delText>
        </w:r>
      </w:del>
      <w:ins w:id="1209" w:author="S-Yansong" w:date="2016-01-12T10:07:00Z">
        <w:r w:rsidR="00084BFF">
          <w:rPr>
            <w:rFonts w:ascii="华文楷体" w:eastAsia="华文楷体" w:hAnsi="华文楷体" w:hint="eastAsia"/>
            <w:sz w:val="28"/>
            <w:szCs w:val="28"/>
          </w:rPr>
          <w:t>。</w:t>
        </w:r>
      </w:ins>
      <w:r w:rsidRPr="00D876E7">
        <w:rPr>
          <w:rFonts w:ascii="华文楷体" w:eastAsia="华文楷体" w:hAnsi="华文楷体" w:hint="eastAsia"/>
          <w:sz w:val="28"/>
          <w:szCs w:val="28"/>
        </w:rPr>
        <w:t>所以这种修法没有被任何</w:t>
      </w:r>
      <w:proofErr w:type="gramStart"/>
      <w:r w:rsidRPr="00D876E7">
        <w:rPr>
          <w:rFonts w:ascii="华文楷体" w:eastAsia="华文楷体" w:hAnsi="华文楷体" w:hint="eastAsia"/>
          <w:sz w:val="28"/>
          <w:szCs w:val="28"/>
        </w:rPr>
        <w:t>的邪见染污</w:t>
      </w:r>
      <w:proofErr w:type="gramEnd"/>
      <w:r w:rsidRPr="00D876E7">
        <w:rPr>
          <w:rFonts w:ascii="华文楷体" w:eastAsia="华文楷体" w:hAnsi="华文楷体" w:hint="eastAsia"/>
          <w:sz w:val="28"/>
          <w:szCs w:val="28"/>
        </w:rPr>
        <w:t>，如前面所讲的认为因果不存在的邪见，也没被这个染污，也没被实执的心染污。</w:t>
      </w:r>
    </w:p>
    <w:p w:rsidR="00D876E7" w:rsidRPr="00D876E7" w:rsidRDefault="00D876E7" w:rsidP="00084BFF">
      <w:pPr>
        <w:ind w:firstLine="570"/>
        <w:rPr>
          <w:rFonts w:ascii="华文楷体" w:eastAsia="华文楷体" w:hAnsi="华文楷体"/>
          <w:sz w:val="28"/>
          <w:szCs w:val="28"/>
        </w:rPr>
      </w:pPr>
      <w:r w:rsidRPr="00D876E7">
        <w:rPr>
          <w:rFonts w:ascii="华文楷体" w:eastAsia="华文楷体" w:hAnsi="华文楷体" w:hint="eastAsia"/>
          <w:sz w:val="28"/>
          <w:szCs w:val="28"/>
        </w:rPr>
        <w:t>既然没有任何</w:t>
      </w:r>
      <w:proofErr w:type="gramStart"/>
      <w:r w:rsidRPr="00D876E7">
        <w:rPr>
          <w:rFonts w:ascii="华文楷体" w:eastAsia="华文楷体" w:hAnsi="华文楷体" w:hint="eastAsia"/>
          <w:sz w:val="28"/>
          <w:szCs w:val="28"/>
        </w:rPr>
        <w:t>的违缘染污</w:t>
      </w:r>
      <w:proofErr w:type="gramEnd"/>
      <w:r w:rsidRPr="00D876E7">
        <w:rPr>
          <w:rFonts w:ascii="华文楷体" w:eastAsia="华文楷体" w:hAnsi="华文楷体" w:hint="eastAsia"/>
          <w:sz w:val="28"/>
          <w:szCs w:val="28"/>
        </w:rPr>
        <w:t>，那么</w:t>
      </w:r>
      <w:del w:id="1210" w:author="S-Yansong" w:date="2016-01-12T10:09:00Z">
        <w:r w:rsidRPr="00D876E7" w:rsidDel="0097300B">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这个道是什么道</w:t>
      </w:r>
      <w:del w:id="1211" w:author="S-Yansong" w:date="2016-01-12T10:09:00Z">
        <w:r w:rsidRPr="00D876E7" w:rsidDel="0097300B">
          <w:rPr>
            <w:rFonts w:ascii="华文楷体" w:eastAsia="华文楷体" w:hAnsi="华文楷体" w:hint="eastAsia"/>
            <w:sz w:val="28"/>
            <w:szCs w:val="28"/>
          </w:rPr>
          <w:delText>，</w:delText>
        </w:r>
      </w:del>
      <w:ins w:id="1212" w:author="S-Yansong" w:date="2016-01-12T10:09:00Z">
        <w:r w:rsidR="0097300B">
          <w:rPr>
            <w:rFonts w:ascii="华文楷体" w:eastAsia="华文楷体" w:hAnsi="华文楷体" w:hint="eastAsia"/>
            <w:sz w:val="28"/>
            <w:szCs w:val="28"/>
          </w:rPr>
          <w:t>？</w:t>
        </w:r>
      </w:ins>
      <w:r w:rsidRPr="00D876E7">
        <w:rPr>
          <w:rFonts w:ascii="华文楷体" w:eastAsia="华文楷体" w:hAnsi="华文楷体" w:hint="eastAsia"/>
          <w:sz w:val="28"/>
          <w:szCs w:val="28"/>
        </w:rPr>
        <w:t>道</w:t>
      </w:r>
      <w:proofErr w:type="gramStart"/>
      <w:r w:rsidRPr="00D876E7">
        <w:rPr>
          <w:rFonts w:ascii="华文楷体" w:eastAsia="华文楷体" w:hAnsi="华文楷体" w:hint="eastAsia"/>
          <w:sz w:val="28"/>
          <w:szCs w:val="28"/>
        </w:rPr>
        <w:t>就是最即清净</w:t>
      </w:r>
      <w:proofErr w:type="gramEnd"/>
      <w:r w:rsidRPr="00D876E7">
        <w:rPr>
          <w:rFonts w:ascii="华文楷体" w:eastAsia="华文楷体" w:hAnsi="华文楷体" w:hint="eastAsia"/>
          <w:sz w:val="28"/>
          <w:szCs w:val="28"/>
        </w:rPr>
        <w:t>的正道，非常清净的正道。如果你有了这个清净正道，你的</w:t>
      </w:r>
      <w:proofErr w:type="gramStart"/>
      <w:r w:rsidRPr="00D876E7">
        <w:rPr>
          <w:rFonts w:ascii="华文楷体" w:eastAsia="华文楷体" w:hAnsi="华文楷体" w:hint="eastAsia"/>
          <w:sz w:val="28"/>
          <w:szCs w:val="28"/>
        </w:rPr>
        <w:t>道正确</w:t>
      </w:r>
      <w:proofErr w:type="gramEnd"/>
      <w:r w:rsidRPr="00D876E7">
        <w:rPr>
          <w:rFonts w:ascii="华文楷体" w:eastAsia="华文楷体" w:hAnsi="华文楷体" w:hint="eastAsia"/>
          <w:sz w:val="28"/>
          <w:szCs w:val="28"/>
        </w:rPr>
        <w:t>了，清净了，直接可以引发佛果了</w:t>
      </w:r>
      <w:del w:id="1213" w:author="S-Yansong" w:date="2016-01-12T10:09:00Z">
        <w:r w:rsidRPr="00D876E7" w:rsidDel="0097300B">
          <w:rPr>
            <w:rFonts w:ascii="华文楷体" w:eastAsia="华文楷体" w:hAnsi="华文楷体" w:hint="eastAsia"/>
            <w:sz w:val="28"/>
            <w:szCs w:val="28"/>
          </w:rPr>
          <w:delText>，</w:delText>
        </w:r>
      </w:del>
      <w:ins w:id="1214" w:author="S-Yansong" w:date="2016-01-12T10:09:00Z">
        <w:r w:rsidR="0097300B">
          <w:rPr>
            <w:rFonts w:ascii="华文楷体" w:eastAsia="华文楷体" w:hAnsi="华文楷体" w:hint="eastAsia"/>
            <w:sz w:val="28"/>
            <w:szCs w:val="28"/>
          </w:rPr>
          <w:t>。</w:t>
        </w:r>
      </w:ins>
      <w:r w:rsidRPr="00D876E7">
        <w:rPr>
          <w:rFonts w:ascii="华文楷体" w:eastAsia="华文楷体" w:hAnsi="华文楷体" w:hint="eastAsia"/>
          <w:sz w:val="28"/>
          <w:szCs w:val="28"/>
        </w:rPr>
        <w:t>因为它的资粮是清净的缘故，没有任何染污的缘故，</w:t>
      </w:r>
      <w:proofErr w:type="gramStart"/>
      <w:r w:rsidRPr="00D876E7">
        <w:rPr>
          <w:rFonts w:ascii="华文楷体" w:eastAsia="华文楷体" w:hAnsi="华文楷体" w:hint="eastAsia"/>
          <w:sz w:val="28"/>
          <w:szCs w:val="28"/>
        </w:rPr>
        <w:t>具因无</w:t>
      </w:r>
      <w:proofErr w:type="gramEnd"/>
      <w:r w:rsidRPr="00D876E7">
        <w:rPr>
          <w:rFonts w:ascii="华文楷体" w:eastAsia="华文楷体" w:hAnsi="华文楷体" w:hint="eastAsia"/>
          <w:sz w:val="28"/>
          <w:szCs w:val="28"/>
        </w:rPr>
        <w:t>障了，所以你</w:t>
      </w:r>
      <w:proofErr w:type="gramStart"/>
      <w:r w:rsidRPr="00D876E7">
        <w:rPr>
          <w:rFonts w:ascii="华文楷体" w:eastAsia="华文楷体" w:hAnsi="华文楷体" w:hint="eastAsia"/>
          <w:sz w:val="28"/>
          <w:szCs w:val="28"/>
        </w:rPr>
        <w:t>的果很迅速</w:t>
      </w:r>
      <w:proofErr w:type="gramEnd"/>
      <w:r w:rsidRPr="00D876E7">
        <w:rPr>
          <w:rFonts w:ascii="华文楷体" w:eastAsia="华文楷体" w:hAnsi="华文楷体" w:hint="eastAsia"/>
          <w:sz w:val="28"/>
          <w:szCs w:val="28"/>
        </w:rPr>
        <w:t>，很直接地就可以现前了。</w:t>
      </w:r>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这个对于修习中观道者、</w:t>
      </w:r>
      <w:proofErr w:type="gramStart"/>
      <w:r w:rsidRPr="00D876E7">
        <w:rPr>
          <w:rFonts w:ascii="华文楷体" w:eastAsia="华文楷体" w:hAnsi="华文楷体" w:hint="eastAsia"/>
          <w:sz w:val="28"/>
          <w:szCs w:val="28"/>
        </w:rPr>
        <w:t>大乘道</w:t>
      </w:r>
      <w:proofErr w:type="gramEnd"/>
      <w:r w:rsidRPr="00D876E7">
        <w:rPr>
          <w:rFonts w:ascii="华文楷体" w:eastAsia="华文楷体" w:hAnsi="华文楷体" w:hint="eastAsia"/>
          <w:sz w:val="28"/>
          <w:szCs w:val="28"/>
        </w:rPr>
        <w:t>者来讲，怎么样对于因果的道理、怎么样修持清净资粮道理就在这个当中指明了。实际上，总科判当中讲的时候，</w:t>
      </w:r>
      <w:ins w:id="1215" w:author="S-Yansong" w:date="2016-01-12T10:09:00Z">
        <w:r w:rsidR="0097300B">
          <w:rPr>
            <w:rFonts w:ascii="华文楷体" w:eastAsia="华文楷体" w:hAnsi="华文楷体" w:hint="eastAsia"/>
            <w:sz w:val="28"/>
            <w:szCs w:val="28"/>
          </w:rPr>
          <w:t>他就说是</w:t>
        </w:r>
      </w:ins>
      <w:r w:rsidRPr="00D876E7">
        <w:rPr>
          <w:rFonts w:ascii="华文楷体" w:eastAsia="华文楷体" w:hAnsi="华文楷体" w:hint="eastAsia"/>
          <w:sz w:val="28"/>
          <w:szCs w:val="28"/>
        </w:rPr>
        <w:t>通达二</w:t>
      </w:r>
      <w:proofErr w:type="gramStart"/>
      <w:r w:rsidRPr="00D876E7">
        <w:rPr>
          <w:rFonts w:ascii="华文楷体" w:eastAsia="华文楷体" w:hAnsi="华文楷体" w:hint="eastAsia"/>
          <w:sz w:val="28"/>
          <w:szCs w:val="28"/>
        </w:rPr>
        <w:t>谛双运</w:t>
      </w:r>
      <w:proofErr w:type="gramEnd"/>
      <w:r w:rsidRPr="00D876E7">
        <w:rPr>
          <w:rFonts w:ascii="华文楷体" w:eastAsia="华文楷体" w:hAnsi="华文楷体" w:hint="eastAsia"/>
          <w:sz w:val="28"/>
          <w:szCs w:val="28"/>
        </w:rPr>
        <w:t>的作用</w:t>
      </w:r>
      <w:ins w:id="1216" w:author="S-Yansong" w:date="2016-01-12T10:09:00Z">
        <w:r w:rsidR="0097300B">
          <w:rPr>
            <w:rFonts w:ascii="华文楷体" w:eastAsia="华文楷体" w:hAnsi="华文楷体" w:hint="eastAsia"/>
            <w:sz w:val="28"/>
            <w:szCs w:val="28"/>
          </w:rPr>
          <w:t>。</w:t>
        </w:r>
      </w:ins>
      <w:r w:rsidRPr="00D876E7">
        <w:rPr>
          <w:rFonts w:ascii="华文楷体" w:eastAsia="华文楷体" w:hAnsi="华文楷体" w:hint="eastAsia"/>
          <w:sz w:val="28"/>
          <w:szCs w:val="28"/>
        </w:rPr>
        <w:t>，也就是这种清净的资</w:t>
      </w:r>
      <w:proofErr w:type="gramStart"/>
      <w:r w:rsidRPr="00D876E7">
        <w:rPr>
          <w:rFonts w:ascii="华文楷体" w:eastAsia="华文楷体" w:hAnsi="华文楷体" w:hint="eastAsia"/>
          <w:sz w:val="28"/>
          <w:szCs w:val="28"/>
        </w:rPr>
        <w:t>粮只有</w:t>
      </w:r>
      <w:proofErr w:type="gramEnd"/>
      <w:r w:rsidRPr="00D876E7">
        <w:rPr>
          <w:rFonts w:ascii="华文楷体" w:eastAsia="华文楷体" w:hAnsi="华文楷体" w:hint="eastAsia"/>
          <w:sz w:val="28"/>
          <w:szCs w:val="28"/>
        </w:rPr>
        <w:t>通达二</w:t>
      </w:r>
      <w:proofErr w:type="gramStart"/>
      <w:r w:rsidRPr="00D876E7">
        <w:rPr>
          <w:rFonts w:ascii="华文楷体" w:eastAsia="华文楷体" w:hAnsi="华文楷体" w:hint="eastAsia"/>
          <w:sz w:val="28"/>
          <w:szCs w:val="28"/>
        </w:rPr>
        <w:t>谛双运</w:t>
      </w:r>
      <w:proofErr w:type="gramEnd"/>
      <w:r w:rsidRPr="00D876E7">
        <w:rPr>
          <w:rFonts w:ascii="华文楷体" w:eastAsia="华文楷体" w:hAnsi="华文楷体" w:hint="eastAsia"/>
          <w:sz w:val="28"/>
          <w:szCs w:val="28"/>
        </w:rPr>
        <w:t>的前提下</w:t>
      </w:r>
      <w:ins w:id="1217" w:author="S-Yansong" w:date="2016-01-12T10:09:00Z">
        <w:r w:rsidR="00BB329E">
          <w:rPr>
            <w:rFonts w:ascii="华文楷体" w:eastAsia="华文楷体" w:hAnsi="华文楷体" w:hint="eastAsia"/>
            <w:sz w:val="28"/>
            <w:szCs w:val="28"/>
          </w:rPr>
          <w:t>，</w:t>
        </w:r>
      </w:ins>
      <w:r w:rsidRPr="00D876E7">
        <w:rPr>
          <w:rFonts w:ascii="华文楷体" w:eastAsia="华文楷体" w:hAnsi="华文楷体" w:hint="eastAsia"/>
          <w:sz w:val="28"/>
          <w:szCs w:val="28"/>
        </w:rPr>
        <w:t>才能成为清净资粮</w:t>
      </w:r>
      <w:del w:id="1218" w:author="S-Yansong" w:date="2016-01-12T10:09:00Z">
        <w:r w:rsidRPr="00D876E7" w:rsidDel="00BB329E">
          <w:rPr>
            <w:rFonts w:ascii="华文楷体" w:eastAsia="华文楷体" w:hAnsi="华文楷体" w:hint="eastAsia"/>
            <w:sz w:val="28"/>
            <w:szCs w:val="28"/>
          </w:rPr>
          <w:delText>，</w:delText>
        </w:r>
      </w:del>
      <w:ins w:id="1219" w:author="S-Yansong" w:date="2016-01-12T10:09:00Z">
        <w:r w:rsidR="00BB329E">
          <w:rPr>
            <w:rFonts w:ascii="华文楷体" w:eastAsia="华文楷体" w:hAnsi="华文楷体" w:hint="eastAsia"/>
            <w:sz w:val="28"/>
            <w:szCs w:val="28"/>
          </w:rPr>
          <w:t>。</w:t>
        </w:r>
      </w:ins>
      <w:r w:rsidRPr="00D876E7">
        <w:rPr>
          <w:rFonts w:ascii="华文楷体" w:eastAsia="华文楷体" w:hAnsi="华文楷体" w:hint="eastAsia"/>
          <w:sz w:val="28"/>
          <w:szCs w:val="28"/>
        </w:rPr>
        <w:t>如果你没有通达二</w:t>
      </w:r>
      <w:proofErr w:type="gramStart"/>
      <w:r w:rsidRPr="00D876E7">
        <w:rPr>
          <w:rFonts w:ascii="华文楷体" w:eastAsia="华文楷体" w:hAnsi="华文楷体" w:hint="eastAsia"/>
          <w:sz w:val="28"/>
          <w:szCs w:val="28"/>
        </w:rPr>
        <w:t>谛</w:t>
      </w:r>
      <w:proofErr w:type="gramEnd"/>
      <w:r w:rsidRPr="00D876E7">
        <w:rPr>
          <w:rFonts w:ascii="华文楷体" w:eastAsia="华文楷体" w:hAnsi="华文楷体" w:hint="eastAsia"/>
          <w:sz w:val="28"/>
          <w:szCs w:val="28"/>
        </w:rPr>
        <w:t>双运，就没有办法成为清净资粮，它主是描述了这个原则。</w:t>
      </w:r>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所以，这段话</w:t>
      </w:r>
      <w:proofErr w:type="gramStart"/>
      <w:r w:rsidRPr="00D876E7">
        <w:rPr>
          <w:rFonts w:ascii="华文楷体" w:eastAsia="华文楷体" w:hAnsi="华文楷体" w:hint="eastAsia"/>
          <w:sz w:val="28"/>
          <w:szCs w:val="28"/>
        </w:rPr>
        <w:t>二个科判的</w:t>
      </w:r>
      <w:proofErr w:type="gramEnd"/>
      <w:r w:rsidRPr="00D876E7">
        <w:rPr>
          <w:rFonts w:ascii="华文楷体" w:eastAsia="华文楷体" w:hAnsi="华文楷体" w:hint="eastAsia"/>
          <w:sz w:val="28"/>
          <w:szCs w:val="28"/>
        </w:rPr>
        <w:t>内容还是需要仔细地回味，好好品味它</w:t>
      </w:r>
      <w:del w:id="1220" w:author="S-Yansong" w:date="2016-01-12T10:10:00Z">
        <w:r w:rsidRPr="00D876E7" w:rsidDel="00E8082F">
          <w:rPr>
            <w:rFonts w:ascii="华文楷体" w:eastAsia="华文楷体" w:hAnsi="华文楷体" w:hint="eastAsia"/>
            <w:sz w:val="28"/>
            <w:szCs w:val="28"/>
          </w:rPr>
          <w:delText>，</w:delText>
        </w:r>
      </w:del>
      <w:ins w:id="1221" w:author="S-Yansong" w:date="2016-01-12T10:10:00Z">
        <w:r w:rsidR="00E8082F">
          <w:rPr>
            <w:rFonts w:ascii="华文楷体" w:eastAsia="华文楷体" w:hAnsi="华文楷体" w:hint="eastAsia"/>
            <w:sz w:val="28"/>
            <w:szCs w:val="28"/>
          </w:rPr>
          <w:t>。</w:t>
        </w:r>
      </w:ins>
      <w:r w:rsidRPr="00D876E7">
        <w:rPr>
          <w:rFonts w:ascii="华文楷体" w:eastAsia="华文楷体" w:hAnsi="华文楷体" w:hint="eastAsia"/>
          <w:sz w:val="28"/>
          <w:szCs w:val="28"/>
        </w:rPr>
        <w:t>好好品味它之后</w:t>
      </w:r>
      <w:ins w:id="1222" w:author="S-Yansong" w:date="2016-01-12T10:11:00Z">
        <w:r w:rsidR="00E8082F">
          <w:rPr>
            <w:rFonts w:ascii="华文楷体" w:eastAsia="华文楷体" w:hAnsi="华文楷体" w:hint="eastAsia"/>
            <w:sz w:val="28"/>
            <w:szCs w:val="28"/>
          </w:rPr>
          <w:t>，实际上</w:t>
        </w:r>
      </w:ins>
      <w:r w:rsidRPr="00D876E7">
        <w:rPr>
          <w:rFonts w:ascii="华文楷体" w:eastAsia="华文楷体" w:hAnsi="华文楷体" w:hint="eastAsia"/>
          <w:sz w:val="28"/>
          <w:szCs w:val="28"/>
        </w:rPr>
        <w:t>能够指导我们在世俗</w:t>
      </w:r>
      <w:proofErr w:type="gramStart"/>
      <w:r w:rsidRPr="00D876E7">
        <w:rPr>
          <w:rFonts w:ascii="华文楷体" w:eastAsia="华文楷体" w:hAnsi="华文楷体" w:hint="eastAsia"/>
          <w:sz w:val="28"/>
          <w:szCs w:val="28"/>
        </w:rPr>
        <w:t>谛</w:t>
      </w:r>
      <w:proofErr w:type="gramEnd"/>
      <w:r w:rsidRPr="00D876E7">
        <w:rPr>
          <w:rFonts w:ascii="华文楷体" w:eastAsia="华文楷体" w:hAnsi="华文楷体" w:hint="eastAsia"/>
          <w:sz w:val="28"/>
          <w:szCs w:val="28"/>
        </w:rPr>
        <w:t>当中以</w:t>
      </w:r>
      <w:proofErr w:type="gramStart"/>
      <w:r w:rsidRPr="00D876E7">
        <w:rPr>
          <w:rFonts w:ascii="华文楷体" w:eastAsia="华文楷体" w:hAnsi="华文楷体" w:hint="eastAsia"/>
          <w:sz w:val="28"/>
          <w:szCs w:val="28"/>
        </w:rPr>
        <w:t>不偏堕二边</w:t>
      </w:r>
      <w:proofErr w:type="gramEnd"/>
      <w:r w:rsidRPr="00D876E7">
        <w:rPr>
          <w:rFonts w:ascii="华文楷体" w:eastAsia="华文楷体" w:hAnsi="华文楷体" w:hint="eastAsia"/>
          <w:sz w:val="28"/>
          <w:szCs w:val="28"/>
        </w:rPr>
        <w:t>的方式来修</w:t>
      </w:r>
      <w:ins w:id="1223" w:author="S-Yansong" w:date="2016-01-12T10:10:00Z">
        <w:r w:rsidR="00E8082F">
          <w:rPr>
            <w:rFonts w:ascii="华文楷体" w:eastAsia="华文楷体" w:hAnsi="华文楷体" w:hint="eastAsia"/>
            <w:sz w:val="28"/>
            <w:szCs w:val="28"/>
          </w:rPr>
          <w:t>集</w:t>
        </w:r>
      </w:ins>
      <w:del w:id="1224" w:author="S-Yansong" w:date="2016-01-12T10:10:00Z">
        <w:r w:rsidRPr="00D876E7" w:rsidDel="00E8082F">
          <w:rPr>
            <w:rFonts w:ascii="华文楷体" w:eastAsia="华文楷体" w:hAnsi="华文楷体" w:hint="eastAsia"/>
            <w:sz w:val="28"/>
            <w:szCs w:val="28"/>
          </w:rPr>
          <w:delText>持</w:delText>
        </w:r>
      </w:del>
      <w:r w:rsidRPr="00D876E7">
        <w:rPr>
          <w:rFonts w:ascii="华文楷体" w:eastAsia="华文楷体" w:hAnsi="华文楷体" w:hint="eastAsia"/>
          <w:sz w:val="28"/>
          <w:szCs w:val="28"/>
        </w:rPr>
        <w:t>清净的资粮。</w:t>
      </w:r>
      <w:ins w:id="1225" w:author="S-Yansong" w:date="2016-01-12T10:11:00Z">
        <w:r w:rsidR="00E8082F">
          <w:rPr>
            <w:rFonts w:ascii="华文楷体" w:eastAsia="华文楷体" w:hAnsi="华文楷体" w:hint="eastAsia"/>
            <w:sz w:val="28"/>
            <w:szCs w:val="28"/>
          </w:rPr>
          <w:t>这个</w:t>
        </w:r>
      </w:ins>
      <w:del w:id="1226" w:author="S-Yansong" w:date="2016-01-12T10:11:00Z">
        <w:r w:rsidRPr="00D876E7" w:rsidDel="00E8082F">
          <w:rPr>
            <w:rFonts w:ascii="华文楷体" w:eastAsia="华文楷体" w:hAnsi="华文楷体" w:hint="eastAsia"/>
            <w:sz w:val="28"/>
            <w:szCs w:val="28"/>
          </w:rPr>
          <w:delText>一</w:delText>
        </w:r>
      </w:del>
      <w:r w:rsidRPr="00D876E7">
        <w:rPr>
          <w:rFonts w:ascii="华文楷体" w:eastAsia="华文楷体" w:hAnsi="华文楷体" w:hint="eastAsia"/>
          <w:sz w:val="28"/>
          <w:szCs w:val="28"/>
        </w:rPr>
        <w:t>方面</w:t>
      </w:r>
      <w:del w:id="1227" w:author="S-Yansong" w:date="2016-01-12T10:11:00Z">
        <w:r w:rsidRPr="00D876E7" w:rsidDel="00E8082F">
          <w:rPr>
            <w:rFonts w:ascii="华文楷体" w:eastAsia="华文楷体" w:hAnsi="华文楷体" w:hint="eastAsia"/>
            <w:sz w:val="28"/>
            <w:szCs w:val="28"/>
          </w:rPr>
          <w:delText>，它</w:delText>
        </w:r>
      </w:del>
      <w:r w:rsidRPr="00D876E7">
        <w:rPr>
          <w:rFonts w:ascii="华文楷体" w:eastAsia="华文楷体" w:hAnsi="华文楷体" w:hint="eastAsia"/>
          <w:sz w:val="28"/>
          <w:szCs w:val="28"/>
        </w:rPr>
        <w:t>不会因为学了</w:t>
      </w:r>
      <w:proofErr w:type="gramStart"/>
      <w:r w:rsidRPr="00D876E7">
        <w:rPr>
          <w:rFonts w:ascii="华文楷体" w:eastAsia="华文楷体" w:hAnsi="华文楷体" w:hint="eastAsia"/>
          <w:sz w:val="28"/>
          <w:szCs w:val="28"/>
        </w:rPr>
        <w:t>空性</w:t>
      </w:r>
      <w:ins w:id="1228" w:author="S-Yansong" w:date="2016-01-12T10:11:00Z">
        <w:r w:rsidR="00E8082F">
          <w:rPr>
            <w:rFonts w:ascii="华文楷体" w:eastAsia="华文楷体" w:hAnsi="华文楷体" w:hint="eastAsia"/>
            <w:sz w:val="28"/>
            <w:szCs w:val="28"/>
          </w:rPr>
          <w:t>他</w:t>
        </w:r>
      </w:ins>
      <w:r w:rsidRPr="00D876E7">
        <w:rPr>
          <w:rFonts w:ascii="华文楷体" w:eastAsia="华文楷体" w:hAnsi="华文楷体" w:hint="eastAsia"/>
          <w:sz w:val="28"/>
          <w:szCs w:val="28"/>
        </w:rPr>
        <w:t>对</w:t>
      </w:r>
      <w:proofErr w:type="gramEnd"/>
      <w:r w:rsidRPr="00D876E7">
        <w:rPr>
          <w:rFonts w:ascii="华文楷体" w:eastAsia="华文楷体" w:hAnsi="华文楷体" w:hint="eastAsia"/>
          <w:sz w:val="28"/>
          <w:szCs w:val="28"/>
        </w:rPr>
        <w:t>因</w:t>
      </w:r>
      <w:r w:rsidRPr="00D876E7">
        <w:rPr>
          <w:rFonts w:ascii="华文楷体" w:eastAsia="华文楷体" w:hAnsi="华文楷体" w:hint="eastAsia"/>
          <w:sz w:val="28"/>
          <w:szCs w:val="28"/>
        </w:rPr>
        <w:lastRenderedPageBreak/>
        <w:t>果不在乎，或者不重视呀，这个也不会有。就是说修习了空性之后，在所做布施的时候</w:t>
      </w:r>
      <w:ins w:id="1229" w:author="S-Yansong" w:date="2016-01-12T10:12:00Z">
        <w:r w:rsidR="0070339D">
          <w:rPr>
            <w:rFonts w:ascii="华文楷体" w:eastAsia="华文楷体" w:hAnsi="华文楷体" w:hint="eastAsia"/>
            <w:sz w:val="28"/>
            <w:szCs w:val="28"/>
          </w:rPr>
          <w:t>，</w:t>
        </w:r>
      </w:ins>
      <w:r w:rsidRPr="00D876E7">
        <w:rPr>
          <w:rFonts w:ascii="华文楷体" w:eastAsia="华文楷体" w:hAnsi="华文楷体" w:hint="eastAsia"/>
          <w:sz w:val="28"/>
          <w:szCs w:val="28"/>
        </w:rPr>
        <w:t>他也慢慢地懂得通过无自性的</w:t>
      </w:r>
      <w:proofErr w:type="gramStart"/>
      <w:r w:rsidRPr="00D876E7">
        <w:rPr>
          <w:rFonts w:ascii="华文楷体" w:eastAsia="华文楷体" w:hAnsi="华文楷体" w:hint="eastAsia"/>
          <w:sz w:val="28"/>
          <w:szCs w:val="28"/>
        </w:rPr>
        <w:t>正见摄受布施</w:t>
      </w:r>
      <w:proofErr w:type="gramEnd"/>
      <w:r w:rsidRPr="00D876E7">
        <w:rPr>
          <w:rFonts w:ascii="华文楷体" w:eastAsia="华文楷体" w:hAnsi="华文楷体" w:hint="eastAsia"/>
          <w:sz w:val="28"/>
          <w:szCs w:val="28"/>
        </w:rPr>
        <w:t>、持戒等等，尽量让他成为一种清净的道</w:t>
      </w:r>
      <w:del w:id="1230" w:author="S-Yansong" w:date="2016-01-12T10:12:00Z">
        <w:r w:rsidRPr="00D876E7" w:rsidDel="00E8082F">
          <w:rPr>
            <w:rFonts w:ascii="华文楷体" w:eastAsia="华文楷体" w:hAnsi="华文楷体" w:hint="eastAsia"/>
            <w:sz w:val="28"/>
            <w:szCs w:val="28"/>
          </w:rPr>
          <w:delText>，</w:delText>
        </w:r>
      </w:del>
      <w:ins w:id="1231" w:author="S-Yansong" w:date="2016-01-12T10:12:00Z">
        <w:r w:rsidR="00E8082F">
          <w:rPr>
            <w:rFonts w:ascii="华文楷体" w:eastAsia="华文楷体" w:hAnsi="华文楷体" w:hint="eastAsia"/>
            <w:sz w:val="28"/>
            <w:szCs w:val="28"/>
          </w:rPr>
          <w:t>。</w:t>
        </w:r>
      </w:ins>
      <w:r w:rsidRPr="00D876E7">
        <w:rPr>
          <w:rFonts w:ascii="华文楷体" w:eastAsia="华文楷体" w:hAnsi="华文楷体" w:hint="eastAsia"/>
          <w:sz w:val="28"/>
          <w:szCs w:val="28"/>
        </w:rPr>
        <w:t>因为在这个法</w:t>
      </w:r>
      <w:proofErr w:type="gramStart"/>
      <w:r w:rsidRPr="00D876E7">
        <w:rPr>
          <w:rFonts w:ascii="华文楷体" w:eastAsia="华文楷体" w:hAnsi="华文楷体" w:hint="eastAsia"/>
          <w:sz w:val="28"/>
          <w:szCs w:val="28"/>
        </w:rPr>
        <w:t>本当中</w:t>
      </w:r>
      <w:proofErr w:type="gramEnd"/>
      <w:r w:rsidRPr="00D876E7">
        <w:rPr>
          <w:rFonts w:ascii="华文楷体" w:eastAsia="华文楷体" w:hAnsi="华文楷体" w:hint="eastAsia"/>
          <w:sz w:val="28"/>
          <w:szCs w:val="28"/>
        </w:rPr>
        <w:t>已经给了我们目标，方向已经指定</w:t>
      </w:r>
      <w:ins w:id="1232" w:author="S-Yansong" w:date="2016-01-12T10:12:00Z">
        <w:r w:rsidR="0070339D">
          <w:rPr>
            <w:rFonts w:ascii="华文楷体" w:eastAsia="华文楷体" w:hAnsi="华文楷体" w:hint="eastAsia"/>
            <w:sz w:val="28"/>
            <w:szCs w:val="28"/>
          </w:rPr>
          <w:t>清楚</w:t>
        </w:r>
      </w:ins>
      <w:r w:rsidRPr="00D876E7">
        <w:rPr>
          <w:rFonts w:ascii="华文楷体" w:eastAsia="华文楷体" w:hAnsi="华文楷体" w:hint="eastAsia"/>
          <w:sz w:val="28"/>
          <w:szCs w:val="28"/>
        </w:rPr>
        <w:t>了</w:t>
      </w:r>
      <w:del w:id="1233" w:author="S-Yansong" w:date="2016-01-12T10:12:00Z">
        <w:r w:rsidRPr="00D876E7" w:rsidDel="00E8082F">
          <w:rPr>
            <w:rFonts w:ascii="华文楷体" w:eastAsia="华文楷体" w:hAnsi="华文楷体" w:hint="eastAsia"/>
            <w:sz w:val="28"/>
            <w:szCs w:val="28"/>
          </w:rPr>
          <w:delText>，</w:delText>
        </w:r>
      </w:del>
      <w:ins w:id="1234" w:author="S-Yansong" w:date="2016-01-12T10:12:00Z">
        <w:r w:rsidR="00E8082F">
          <w:rPr>
            <w:rFonts w:ascii="华文楷体" w:eastAsia="华文楷体" w:hAnsi="华文楷体" w:hint="eastAsia"/>
            <w:sz w:val="28"/>
            <w:szCs w:val="28"/>
          </w:rPr>
          <w:t>。</w:t>
        </w:r>
      </w:ins>
      <w:r w:rsidRPr="00D876E7">
        <w:rPr>
          <w:rFonts w:ascii="华文楷体" w:eastAsia="华文楷体" w:hAnsi="华文楷体" w:hint="eastAsia"/>
          <w:sz w:val="28"/>
          <w:szCs w:val="28"/>
        </w:rPr>
        <w:t>把这个指定清楚之后，我们相续当中有了一个总纲，一个总的原则和思路。有了这个思路之后，然后</w:t>
      </w:r>
      <w:proofErr w:type="gramStart"/>
      <w:r w:rsidRPr="00D876E7">
        <w:rPr>
          <w:rFonts w:ascii="华文楷体" w:eastAsia="华文楷体" w:hAnsi="华文楷体" w:hint="eastAsia"/>
          <w:sz w:val="28"/>
          <w:szCs w:val="28"/>
        </w:rPr>
        <w:t>慢慢</w:t>
      </w:r>
      <w:ins w:id="1235" w:author="S-Yansong" w:date="2016-01-12T10:12:00Z">
        <w:r w:rsidR="002C33DF">
          <w:rPr>
            <w:rFonts w:ascii="华文楷体" w:eastAsia="华文楷体" w:hAnsi="华文楷体" w:hint="eastAsia"/>
            <w:sz w:val="28"/>
            <w:szCs w:val="28"/>
          </w:rPr>
          <w:t>慢慢</w:t>
        </w:r>
      </w:ins>
      <w:proofErr w:type="gramEnd"/>
      <w:r w:rsidRPr="00D876E7">
        <w:rPr>
          <w:rFonts w:ascii="华文楷体" w:eastAsia="华文楷体" w:hAnsi="华文楷体" w:hint="eastAsia"/>
          <w:sz w:val="28"/>
          <w:szCs w:val="28"/>
        </w:rPr>
        <w:t>再去实践，这时候的道会</w:t>
      </w:r>
      <w:proofErr w:type="gramStart"/>
      <w:r w:rsidRPr="00D876E7">
        <w:rPr>
          <w:rFonts w:ascii="华文楷体" w:eastAsia="华文楷体" w:hAnsi="华文楷体" w:hint="eastAsia"/>
          <w:sz w:val="28"/>
          <w:szCs w:val="28"/>
        </w:rPr>
        <w:t>逐渐</w:t>
      </w:r>
      <w:ins w:id="1236" w:author="S-Yansong" w:date="2016-01-12T10:13:00Z">
        <w:r w:rsidR="002E3B49">
          <w:rPr>
            <w:rFonts w:ascii="华文楷体" w:eastAsia="华文楷体" w:hAnsi="华文楷体" w:hint="eastAsia"/>
            <w:sz w:val="28"/>
            <w:szCs w:val="28"/>
          </w:rPr>
          <w:t>逐渐</w:t>
        </w:r>
      </w:ins>
      <w:proofErr w:type="gramEnd"/>
      <w:r w:rsidRPr="00D876E7">
        <w:rPr>
          <w:rFonts w:ascii="华文楷体" w:eastAsia="华文楷体" w:hAnsi="华文楷体" w:hint="eastAsia"/>
          <w:sz w:val="28"/>
          <w:szCs w:val="28"/>
        </w:rPr>
        <w:t>变得清净了。</w:t>
      </w:r>
    </w:p>
    <w:p w:rsidR="0075438B" w:rsidRPr="0075438B" w:rsidRDefault="0075438B" w:rsidP="00D876E7">
      <w:pPr>
        <w:ind w:firstLine="570"/>
        <w:rPr>
          <w:ins w:id="1237" w:author="S-Yansong" w:date="2016-01-08T16:54:00Z"/>
          <w:rFonts w:asciiTheme="minorEastAsia" w:hAnsiTheme="minorEastAsia"/>
          <w:sz w:val="28"/>
          <w:szCs w:val="28"/>
          <w:rPrChange w:id="1238" w:author="S-Yansong" w:date="2016-01-08T16:54:00Z">
            <w:rPr>
              <w:ins w:id="1239" w:author="S-Yansong" w:date="2016-01-08T16:54:00Z"/>
              <w:rFonts w:ascii="华文楷体" w:eastAsia="华文楷体" w:hAnsi="华文楷体"/>
              <w:sz w:val="28"/>
              <w:szCs w:val="28"/>
            </w:rPr>
          </w:rPrChange>
        </w:rPr>
      </w:pPr>
      <w:ins w:id="1240" w:author="S-Yansong" w:date="2016-01-08T16:54:00Z">
        <w:r w:rsidRPr="0075438B">
          <w:rPr>
            <w:rFonts w:asciiTheme="minorEastAsia" w:hAnsiTheme="minorEastAsia" w:hint="eastAsia"/>
            <w:sz w:val="28"/>
            <w:szCs w:val="28"/>
            <w:rPrChange w:id="1241" w:author="S-Yansong" w:date="2016-01-08T16:54:00Z">
              <w:rPr>
                <w:rFonts w:ascii="华文楷体" w:eastAsia="华文楷体" w:hAnsi="华文楷体" w:hint="eastAsia"/>
                <w:sz w:val="28"/>
                <w:szCs w:val="28"/>
              </w:rPr>
            </w:rPrChange>
          </w:rPr>
          <w:t>【</w:t>
        </w:r>
      </w:ins>
      <w:del w:id="1242" w:author="S-Yansong" w:date="2016-01-08T16:54:00Z">
        <w:r w:rsidR="00D876E7" w:rsidRPr="0075438B" w:rsidDel="0075438B">
          <w:rPr>
            <w:rFonts w:asciiTheme="minorEastAsia" w:hAnsiTheme="minorEastAsia"/>
            <w:sz w:val="28"/>
            <w:szCs w:val="28"/>
            <w:rPrChange w:id="1243" w:author="S-Yansong" w:date="2016-01-08T16:54:00Z">
              <w:rPr>
                <w:rFonts w:ascii="华文楷体" w:eastAsia="华文楷体" w:hAnsi="华文楷体"/>
                <w:sz w:val="28"/>
                <w:szCs w:val="28"/>
              </w:rPr>
            </w:rPrChange>
          </w:rPr>
          <w:delText>[</w:delText>
        </w:r>
      </w:del>
      <w:r w:rsidR="00D876E7" w:rsidRPr="0075438B">
        <w:rPr>
          <w:rFonts w:asciiTheme="minorEastAsia" w:hAnsiTheme="minorEastAsia" w:hint="eastAsia"/>
          <w:sz w:val="28"/>
          <w:szCs w:val="28"/>
          <w:rPrChange w:id="1244" w:author="S-Yansong" w:date="2016-01-08T16:54:00Z">
            <w:rPr>
              <w:rFonts w:ascii="华文楷体" w:eastAsia="华文楷体" w:hAnsi="华文楷体" w:hint="eastAsia"/>
              <w:sz w:val="28"/>
              <w:szCs w:val="28"/>
            </w:rPr>
          </w:rPrChange>
        </w:rPr>
        <w:t>前文中已笼统地说明了果清净与否完全取决于因的道理，接下来在这里宣说有缘的布施等是不清净的资粮，无缘的布施等之举则是清净的资粮。</w:t>
      </w:r>
      <w:r w:rsidR="00D876E7" w:rsidRPr="0075438B">
        <w:rPr>
          <w:rFonts w:asciiTheme="minorEastAsia" w:hAnsiTheme="minorEastAsia"/>
          <w:sz w:val="28"/>
          <w:szCs w:val="28"/>
          <w:rPrChange w:id="1245" w:author="S-Yansong" w:date="2016-01-08T16:54:00Z">
            <w:rPr>
              <w:rFonts w:ascii="华文楷体" w:eastAsia="华文楷体" w:hAnsi="华文楷体"/>
              <w:sz w:val="28"/>
              <w:szCs w:val="28"/>
            </w:rPr>
          </w:rPrChange>
        </w:rPr>
        <w:t>]</w:t>
      </w:r>
      <w:ins w:id="1246" w:author="S-Yansong" w:date="2016-01-08T16:54:00Z">
        <w:r w:rsidRPr="0075438B">
          <w:rPr>
            <w:rFonts w:asciiTheme="minorEastAsia" w:hAnsiTheme="minorEastAsia" w:hint="eastAsia"/>
            <w:sz w:val="28"/>
            <w:szCs w:val="28"/>
            <w:rPrChange w:id="1247" w:author="S-Yansong" w:date="2016-01-08T16:54:00Z">
              <w:rPr>
                <w:rFonts w:ascii="华文楷体" w:eastAsia="华文楷体" w:hAnsi="华文楷体" w:hint="eastAsia"/>
                <w:sz w:val="28"/>
                <w:szCs w:val="28"/>
              </w:rPr>
            </w:rPrChange>
          </w:rPr>
          <w:t>】</w:t>
        </w:r>
      </w:ins>
      <w:del w:id="1248" w:author="S-Yansong" w:date="2016-01-08T16:54:00Z">
        <w:r w:rsidR="00D876E7" w:rsidRPr="0075438B" w:rsidDel="0075438B">
          <w:rPr>
            <w:rFonts w:asciiTheme="minorEastAsia" w:hAnsiTheme="minorEastAsia"/>
            <w:sz w:val="28"/>
            <w:szCs w:val="28"/>
            <w:rPrChange w:id="1249" w:author="S-Yansong" w:date="2016-01-08T16:54:00Z">
              <w:rPr>
                <w:rFonts w:ascii="华文楷体" w:eastAsia="华文楷体" w:hAnsi="华文楷体"/>
                <w:sz w:val="28"/>
                <w:szCs w:val="28"/>
              </w:rPr>
            </w:rPrChange>
          </w:rPr>
          <w:delText xml:space="preserve"> </w:delText>
        </w:r>
      </w:del>
    </w:p>
    <w:p w:rsidR="00D876E7" w:rsidRPr="00672A96" w:rsidDel="00672A96" w:rsidRDefault="00F70791" w:rsidP="00672A96">
      <w:pPr>
        <w:ind w:firstLine="570"/>
        <w:rPr>
          <w:del w:id="1250" w:author="S-Yansong" w:date="2016-01-12T10:15:00Z"/>
          <w:rFonts w:ascii="华文楷体" w:eastAsia="华文楷体" w:hAnsi="华文楷体"/>
          <w:sz w:val="28"/>
          <w:szCs w:val="28"/>
        </w:rPr>
      </w:pPr>
      <w:ins w:id="1251" w:author="S-Yansong" w:date="2016-01-12T10:14:00Z">
        <w:r>
          <w:rPr>
            <w:rFonts w:ascii="华文楷体" w:eastAsia="华文楷体" w:hAnsi="华文楷体" w:hint="eastAsia"/>
            <w:sz w:val="28"/>
            <w:szCs w:val="28"/>
          </w:rPr>
          <w:t>那么</w:t>
        </w:r>
      </w:ins>
      <w:r w:rsidR="00D876E7" w:rsidRPr="00D876E7">
        <w:rPr>
          <w:rFonts w:ascii="华文楷体" w:eastAsia="华文楷体" w:hAnsi="华文楷体" w:hint="eastAsia"/>
          <w:sz w:val="28"/>
          <w:szCs w:val="28"/>
        </w:rPr>
        <w:t>这个方面，我们前面在讲颂词的时候，</w:t>
      </w:r>
      <w:ins w:id="1252" w:author="S-Yansong" w:date="2016-01-12T10:14:00Z">
        <w:r>
          <w:rPr>
            <w:rFonts w:ascii="华文楷体" w:eastAsia="华文楷体" w:hAnsi="华文楷体" w:hint="eastAsia"/>
            <w:sz w:val="28"/>
            <w:szCs w:val="28"/>
          </w:rPr>
          <w:t>也是把它的这个</w:t>
        </w:r>
      </w:ins>
      <w:del w:id="1253" w:author="S-Yansong" w:date="2016-01-12T10:14:00Z">
        <w:r w:rsidR="00D876E7" w:rsidRPr="00D876E7" w:rsidDel="00F70791">
          <w:rPr>
            <w:rFonts w:ascii="华文楷体" w:eastAsia="华文楷体" w:hAnsi="华文楷体" w:hint="eastAsia"/>
            <w:sz w:val="28"/>
            <w:szCs w:val="28"/>
          </w:rPr>
          <w:delText>对</w:delText>
        </w:r>
      </w:del>
      <w:r w:rsidR="00D876E7" w:rsidRPr="00D876E7">
        <w:rPr>
          <w:rFonts w:ascii="华文楷体" w:eastAsia="华文楷体" w:hAnsi="华文楷体" w:hint="eastAsia"/>
          <w:sz w:val="28"/>
          <w:szCs w:val="28"/>
        </w:rPr>
        <w:t>脉络</w:t>
      </w:r>
      <w:del w:id="1254" w:author="S-Yansong" w:date="2016-01-12T10:14:00Z">
        <w:r w:rsidR="00D876E7" w:rsidRPr="00D876E7" w:rsidDel="00F70791">
          <w:rPr>
            <w:rFonts w:ascii="华文楷体" w:eastAsia="华文楷体" w:hAnsi="华文楷体" w:hint="eastAsia"/>
            <w:sz w:val="28"/>
            <w:szCs w:val="28"/>
          </w:rPr>
          <w:delText>进行</w:delText>
        </w:r>
      </w:del>
      <w:r w:rsidR="00D876E7" w:rsidRPr="00D876E7">
        <w:rPr>
          <w:rFonts w:ascii="华文楷体" w:eastAsia="华文楷体" w:hAnsi="华文楷体" w:hint="eastAsia"/>
          <w:sz w:val="28"/>
          <w:szCs w:val="28"/>
        </w:rPr>
        <w:t>梳理</w:t>
      </w:r>
      <w:ins w:id="1255" w:author="S-Yansong" w:date="2016-01-12T10:14:00Z">
        <w:r>
          <w:rPr>
            <w:rFonts w:ascii="华文楷体" w:eastAsia="华文楷体" w:hAnsi="华文楷体" w:hint="eastAsia"/>
            <w:sz w:val="28"/>
            <w:szCs w:val="28"/>
          </w:rPr>
          <w:t>的</w:t>
        </w:r>
      </w:ins>
      <w:r w:rsidR="00D876E7" w:rsidRPr="00D876E7">
        <w:rPr>
          <w:rFonts w:ascii="华文楷体" w:eastAsia="华文楷体" w:hAnsi="华文楷体" w:hint="eastAsia"/>
          <w:sz w:val="28"/>
          <w:szCs w:val="28"/>
        </w:rPr>
        <w:t>时</w:t>
      </w:r>
      <w:ins w:id="1256" w:author="S-Yansong" w:date="2016-01-12T10:14:00Z">
        <w:r>
          <w:rPr>
            <w:rFonts w:ascii="华文楷体" w:eastAsia="华文楷体" w:hAnsi="华文楷体" w:hint="eastAsia"/>
            <w:sz w:val="28"/>
            <w:szCs w:val="28"/>
          </w:rPr>
          <w:t>候呢</w:t>
        </w:r>
      </w:ins>
      <w:r w:rsidR="00D876E7" w:rsidRPr="00D876E7">
        <w:rPr>
          <w:rFonts w:ascii="华文楷体" w:eastAsia="华文楷体" w:hAnsi="华文楷体" w:hint="eastAsia"/>
          <w:sz w:val="28"/>
          <w:szCs w:val="28"/>
        </w:rPr>
        <w:t>，这</w:t>
      </w:r>
      <w:ins w:id="1257" w:author="S-Yansong" w:date="2016-01-12T10:14:00Z">
        <w:r>
          <w:rPr>
            <w:rFonts w:ascii="华文楷体" w:eastAsia="华文楷体" w:hAnsi="华文楷体" w:hint="eastAsia"/>
            <w:sz w:val="28"/>
            <w:szCs w:val="28"/>
          </w:rPr>
          <w:t>样一</w:t>
        </w:r>
      </w:ins>
      <w:r w:rsidR="00D876E7" w:rsidRPr="00D876E7">
        <w:rPr>
          <w:rFonts w:ascii="华文楷体" w:eastAsia="华文楷体" w:hAnsi="华文楷体" w:hint="eastAsia"/>
          <w:sz w:val="28"/>
          <w:szCs w:val="28"/>
        </w:rPr>
        <w:t>种原则已经讲过了。</w:t>
      </w:r>
      <w:ins w:id="1258" w:author="S-Yansong" w:date="2016-01-12T10:15:00Z">
        <w:r w:rsidR="00836D1F">
          <w:rPr>
            <w:rFonts w:ascii="华文楷体" w:eastAsia="华文楷体" w:hAnsi="华文楷体" w:hint="eastAsia"/>
            <w:sz w:val="28"/>
            <w:szCs w:val="28"/>
          </w:rPr>
          <w:t>那么</w:t>
        </w:r>
        <w:r w:rsidR="00672A96" w:rsidRPr="00D876E7">
          <w:rPr>
            <w:rFonts w:ascii="华文楷体" w:eastAsia="华文楷体" w:hAnsi="华文楷体" w:hint="eastAsia"/>
            <w:sz w:val="28"/>
            <w:szCs w:val="28"/>
          </w:rPr>
          <w:t>前文中已笼统地说明了果清净与否完全取决于因，后面在这个颂词当中进一步宣说，有缘的布施等是不清净的资粮，无缘的布施是清净的资粮，讲这样的道理</w:t>
        </w:r>
        <w:r w:rsidR="00672A96">
          <w:rPr>
            <w:rFonts w:ascii="华文楷体" w:eastAsia="华文楷体" w:hAnsi="华文楷体" w:hint="eastAsia"/>
            <w:sz w:val="28"/>
            <w:szCs w:val="28"/>
          </w:rPr>
          <w:t>。</w:t>
        </w:r>
      </w:ins>
    </w:p>
    <w:p w:rsidR="00672A96" w:rsidRDefault="00D876E7" w:rsidP="00672A96">
      <w:pPr>
        <w:rPr>
          <w:ins w:id="1259" w:author="S-Yansong" w:date="2016-01-12T10:15:00Z"/>
          <w:rFonts w:ascii="华文楷体" w:eastAsia="华文楷体" w:hAnsi="华文楷体" w:hint="eastAsia"/>
          <w:sz w:val="28"/>
          <w:szCs w:val="28"/>
        </w:rPr>
        <w:pPrChange w:id="1260" w:author="S-Yansong" w:date="2016-01-12T10:15:00Z">
          <w:pPr>
            <w:ind w:firstLine="570"/>
          </w:pPr>
        </w:pPrChange>
      </w:pPr>
      <w:del w:id="1261" w:author="S-Yansong" w:date="2016-01-08T16:54:00Z">
        <w:r w:rsidRPr="00D876E7" w:rsidDel="0075438B">
          <w:rPr>
            <w:rFonts w:ascii="华文楷体" w:eastAsia="华文楷体" w:hAnsi="华文楷体" w:hint="eastAsia"/>
            <w:sz w:val="28"/>
            <w:szCs w:val="28"/>
          </w:rPr>
          <w:delText>[</w:delText>
        </w:r>
      </w:del>
      <w:del w:id="1262" w:author="S-Yansong" w:date="2016-01-12T10:15:00Z">
        <w:r w:rsidRPr="00D876E7" w:rsidDel="00672A96">
          <w:rPr>
            <w:rFonts w:ascii="华文楷体" w:eastAsia="华文楷体" w:hAnsi="华文楷体" w:hint="eastAsia"/>
            <w:sz w:val="28"/>
            <w:szCs w:val="28"/>
          </w:rPr>
          <w:delText>前文中已笼统地说明了果清净与否完全取决于因</w:delText>
        </w:r>
      </w:del>
      <w:del w:id="1263" w:author="S-Yansong" w:date="2016-01-08T16:54:00Z">
        <w:r w:rsidRPr="00D876E7" w:rsidDel="0075438B">
          <w:rPr>
            <w:rFonts w:ascii="华文楷体" w:eastAsia="华文楷体" w:hAnsi="华文楷体" w:hint="eastAsia"/>
            <w:sz w:val="28"/>
            <w:szCs w:val="28"/>
          </w:rPr>
          <w:delText>]</w:delText>
        </w:r>
      </w:del>
      <w:del w:id="1264" w:author="S-Yansong" w:date="2016-01-12T10:15:00Z">
        <w:r w:rsidRPr="00D876E7" w:rsidDel="00672A96">
          <w:rPr>
            <w:rFonts w:ascii="华文楷体" w:eastAsia="华文楷体" w:hAnsi="华文楷体" w:hint="eastAsia"/>
            <w:sz w:val="28"/>
            <w:szCs w:val="28"/>
          </w:rPr>
          <w:delText>，后面在这个颂词当中进一步宣说，</w:delText>
        </w:r>
      </w:del>
      <w:del w:id="1265" w:author="S-Yansong" w:date="2016-01-08T16:54:00Z">
        <w:r w:rsidRPr="00D876E7" w:rsidDel="0075438B">
          <w:rPr>
            <w:rFonts w:ascii="华文楷体" w:eastAsia="华文楷体" w:hAnsi="华文楷体" w:hint="eastAsia"/>
            <w:sz w:val="28"/>
            <w:szCs w:val="28"/>
          </w:rPr>
          <w:delText>[</w:delText>
        </w:r>
      </w:del>
      <w:del w:id="1266" w:author="S-Yansong" w:date="2016-01-12T10:15:00Z">
        <w:r w:rsidRPr="00D876E7" w:rsidDel="00672A96">
          <w:rPr>
            <w:rFonts w:ascii="华文楷体" w:eastAsia="华文楷体" w:hAnsi="华文楷体" w:hint="eastAsia"/>
            <w:sz w:val="28"/>
            <w:szCs w:val="28"/>
          </w:rPr>
          <w:delText>有缘的布施等是不清净的资粮，无缘的布施是清净的资粮</w:delText>
        </w:r>
      </w:del>
      <w:del w:id="1267" w:author="S-Yansong" w:date="2016-01-08T16:54:00Z">
        <w:r w:rsidRPr="00D876E7" w:rsidDel="0075438B">
          <w:rPr>
            <w:rFonts w:ascii="华文楷体" w:eastAsia="华文楷体" w:hAnsi="华文楷体" w:hint="eastAsia"/>
            <w:sz w:val="28"/>
            <w:szCs w:val="28"/>
          </w:rPr>
          <w:delText>]</w:delText>
        </w:r>
      </w:del>
      <w:del w:id="1268" w:author="S-Yansong" w:date="2016-01-12T10:15:00Z">
        <w:r w:rsidRPr="00D876E7" w:rsidDel="00672A96">
          <w:rPr>
            <w:rFonts w:ascii="华文楷体" w:eastAsia="华文楷体" w:hAnsi="华文楷体" w:hint="eastAsia"/>
            <w:sz w:val="28"/>
            <w:szCs w:val="28"/>
          </w:rPr>
          <w:delText>，讲这样的道理</w:delText>
        </w:r>
        <w:r w:rsidRPr="00D876E7" w:rsidDel="00F70791">
          <w:rPr>
            <w:rFonts w:ascii="华文楷体" w:eastAsia="华文楷体" w:hAnsi="华文楷体" w:hint="eastAsia"/>
            <w:sz w:val="28"/>
            <w:szCs w:val="28"/>
          </w:rPr>
          <w:delText>，</w:delText>
        </w:r>
      </w:del>
    </w:p>
    <w:p w:rsidR="0075438B" w:rsidRPr="0075438B" w:rsidRDefault="0075438B" w:rsidP="00672A96">
      <w:pPr>
        <w:ind w:firstLine="420"/>
        <w:rPr>
          <w:ins w:id="1269" w:author="S-Yansong" w:date="2016-01-08T16:54:00Z"/>
          <w:rFonts w:asciiTheme="minorEastAsia" w:hAnsiTheme="minorEastAsia"/>
          <w:sz w:val="28"/>
          <w:szCs w:val="28"/>
          <w:rPrChange w:id="1270" w:author="S-Yansong" w:date="2016-01-08T16:55:00Z">
            <w:rPr>
              <w:ins w:id="1271" w:author="S-Yansong" w:date="2016-01-08T16:54:00Z"/>
              <w:rFonts w:ascii="华文楷体" w:eastAsia="华文楷体" w:hAnsi="华文楷体"/>
              <w:sz w:val="28"/>
              <w:szCs w:val="28"/>
            </w:rPr>
          </w:rPrChange>
        </w:rPr>
        <w:pPrChange w:id="1272" w:author="S-Yansong" w:date="2016-01-12T10:15:00Z">
          <w:pPr>
            <w:ind w:firstLine="570"/>
          </w:pPr>
        </w:pPrChange>
      </w:pPr>
      <w:ins w:id="1273" w:author="S-Yansong" w:date="2016-01-08T16:54:00Z">
        <w:r w:rsidRPr="0075438B">
          <w:rPr>
            <w:rFonts w:asciiTheme="minorEastAsia" w:hAnsiTheme="minorEastAsia" w:hint="eastAsia"/>
            <w:sz w:val="28"/>
            <w:szCs w:val="28"/>
            <w:rPrChange w:id="1274" w:author="S-Yansong" w:date="2016-01-08T16:55:00Z">
              <w:rPr>
                <w:rFonts w:ascii="华文楷体" w:eastAsia="华文楷体" w:hAnsi="华文楷体" w:hint="eastAsia"/>
                <w:sz w:val="28"/>
                <w:szCs w:val="28"/>
              </w:rPr>
            </w:rPrChange>
          </w:rPr>
          <w:t>【</w:t>
        </w:r>
      </w:ins>
      <w:r w:rsidR="00D876E7" w:rsidRPr="0075438B">
        <w:rPr>
          <w:rFonts w:asciiTheme="minorEastAsia" w:hAnsiTheme="minorEastAsia" w:hint="eastAsia"/>
          <w:sz w:val="28"/>
          <w:szCs w:val="28"/>
          <w:rPrChange w:id="1275" w:author="S-Yansong" w:date="2016-01-08T16:55:00Z">
            <w:rPr>
              <w:rFonts w:ascii="华文楷体" w:eastAsia="华文楷体" w:hAnsi="华文楷体" w:hint="eastAsia"/>
              <w:sz w:val="28"/>
              <w:szCs w:val="28"/>
            </w:rPr>
          </w:rPrChange>
        </w:rPr>
        <w:t>如果有人想，为什么有缘会导致资粮不清净呢？</w:t>
      </w:r>
      <w:ins w:id="1276" w:author="S-Yansong" w:date="2016-01-08T16:54:00Z">
        <w:r w:rsidRPr="0075438B">
          <w:rPr>
            <w:rFonts w:asciiTheme="minorEastAsia" w:hAnsiTheme="minorEastAsia" w:hint="eastAsia"/>
            <w:sz w:val="28"/>
            <w:szCs w:val="28"/>
            <w:rPrChange w:id="1277" w:author="S-Yansong" w:date="2016-01-08T16:55:00Z">
              <w:rPr>
                <w:rFonts w:ascii="华文楷体" w:eastAsia="华文楷体" w:hAnsi="华文楷体" w:hint="eastAsia"/>
                <w:sz w:val="28"/>
                <w:szCs w:val="28"/>
              </w:rPr>
            </w:rPrChange>
          </w:rPr>
          <w:t>】</w:t>
        </w:r>
      </w:ins>
    </w:p>
    <w:p w:rsidR="00D876E7" w:rsidRPr="00D876E7" w:rsidRDefault="00E54D61" w:rsidP="00D876E7">
      <w:pPr>
        <w:ind w:firstLine="570"/>
        <w:rPr>
          <w:rFonts w:ascii="华文楷体" w:eastAsia="华文楷体" w:hAnsi="华文楷体"/>
          <w:sz w:val="28"/>
          <w:szCs w:val="28"/>
        </w:rPr>
      </w:pPr>
      <w:ins w:id="1278" w:author="S-Yansong" w:date="2016-01-12T10:15:00Z">
        <w:r>
          <w:rPr>
            <w:rFonts w:ascii="华文楷体" w:eastAsia="华文楷体" w:hAnsi="华文楷体" w:hint="eastAsia"/>
            <w:sz w:val="28"/>
            <w:szCs w:val="28"/>
          </w:rPr>
          <w:t>那么</w:t>
        </w:r>
      </w:ins>
      <w:ins w:id="1279" w:author="S-Yansong" w:date="2016-01-12T10:16:00Z">
        <w:r>
          <w:rPr>
            <w:rFonts w:ascii="华文楷体" w:eastAsia="华文楷体" w:hAnsi="华文楷体" w:hint="eastAsia"/>
            <w:sz w:val="28"/>
            <w:szCs w:val="28"/>
          </w:rPr>
          <w:t>既然</w:t>
        </w:r>
      </w:ins>
      <w:ins w:id="1280" w:author="S-Yansong" w:date="2016-01-12T10:15:00Z">
        <w:r>
          <w:rPr>
            <w:rFonts w:ascii="华文楷体" w:eastAsia="华文楷体" w:hAnsi="华文楷体" w:hint="eastAsia"/>
            <w:sz w:val="28"/>
            <w:szCs w:val="28"/>
          </w:rPr>
          <w:t>你说</w:t>
        </w:r>
      </w:ins>
      <w:ins w:id="1281" w:author="S-Yansong" w:date="2016-01-12T10:16:00Z">
        <w:r>
          <w:rPr>
            <w:rFonts w:ascii="华文楷体" w:eastAsia="华文楷体" w:hAnsi="华文楷体" w:hint="eastAsia"/>
            <w:sz w:val="28"/>
            <w:szCs w:val="28"/>
          </w:rPr>
          <w:t>有缘是不清净的资粮，为什么会这样？</w:t>
        </w:r>
      </w:ins>
      <w:del w:id="1282" w:author="S-Yansong" w:date="2016-01-12T10:16:00Z">
        <w:r w:rsidR="00D876E7" w:rsidRPr="00D876E7" w:rsidDel="00E54D61">
          <w:rPr>
            <w:rFonts w:ascii="华文楷体" w:eastAsia="华文楷体" w:hAnsi="华文楷体" w:hint="eastAsia"/>
            <w:sz w:val="28"/>
            <w:szCs w:val="28"/>
          </w:rPr>
          <w:delText>有缘会</w:delText>
        </w:r>
      </w:del>
      <w:r w:rsidR="00D876E7" w:rsidRPr="00D876E7">
        <w:rPr>
          <w:rFonts w:ascii="华文楷体" w:eastAsia="华文楷体" w:hAnsi="华文楷体" w:hint="eastAsia"/>
          <w:sz w:val="28"/>
          <w:szCs w:val="28"/>
        </w:rPr>
        <w:t>为什么会导致</w:t>
      </w:r>
      <w:del w:id="1283" w:author="S-Yansong" w:date="2016-01-12T10:17:00Z">
        <w:r w:rsidR="00D876E7" w:rsidRPr="00D876E7" w:rsidDel="00D745EE">
          <w:rPr>
            <w:rFonts w:ascii="华文楷体" w:eastAsia="华文楷体" w:hAnsi="华文楷体" w:hint="eastAsia"/>
            <w:sz w:val="28"/>
            <w:szCs w:val="28"/>
          </w:rPr>
          <w:delText>不清净的</w:delText>
        </w:r>
      </w:del>
      <w:r w:rsidR="00D876E7" w:rsidRPr="00D876E7">
        <w:rPr>
          <w:rFonts w:ascii="华文楷体" w:eastAsia="华文楷体" w:hAnsi="华文楷体" w:hint="eastAsia"/>
          <w:sz w:val="28"/>
          <w:szCs w:val="28"/>
        </w:rPr>
        <w:t>资粮</w:t>
      </w:r>
      <w:ins w:id="1284" w:author="S-Yansong" w:date="2016-01-12T10:17:00Z">
        <w:r>
          <w:rPr>
            <w:rFonts w:ascii="华文楷体" w:eastAsia="华文楷体" w:hAnsi="华文楷体" w:hint="eastAsia"/>
            <w:sz w:val="28"/>
            <w:szCs w:val="28"/>
          </w:rPr>
          <w:t>不清净的</w:t>
        </w:r>
        <w:r w:rsidR="00D745EE">
          <w:rPr>
            <w:rFonts w:ascii="华文楷体" w:eastAsia="华文楷体" w:hAnsi="华文楷体" w:hint="eastAsia"/>
            <w:sz w:val="28"/>
            <w:szCs w:val="28"/>
          </w:rPr>
          <w:t>这样</w:t>
        </w:r>
      </w:ins>
      <w:r w:rsidR="00D876E7" w:rsidRPr="00D876E7">
        <w:rPr>
          <w:rFonts w:ascii="华文楷体" w:eastAsia="华文楷体" w:hAnsi="华文楷体" w:hint="eastAsia"/>
          <w:sz w:val="28"/>
          <w:szCs w:val="28"/>
        </w:rPr>
        <w:t>结局出现？下面通过比喻意义和对照的方式让我们相续当中</w:t>
      </w:r>
      <w:ins w:id="1285" w:author="S-Yansong" w:date="2016-01-12T10:17:00Z">
        <w:r w:rsidR="00D745EE">
          <w:rPr>
            <w:rFonts w:ascii="华文楷体" w:eastAsia="华文楷体" w:hAnsi="华文楷体" w:hint="eastAsia"/>
            <w:sz w:val="28"/>
            <w:szCs w:val="28"/>
          </w:rPr>
          <w:t>对这个问题</w:t>
        </w:r>
      </w:ins>
      <w:r w:rsidR="00D876E7" w:rsidRPr="00D876E7">
        <w:rPr>
          <w:rFonts w:ascii="华文楷体" w:eastAsia="华文楷体" w:hAnsi="华文楷体" w:hint="eastAsia"/>
          <w:sz w:val="28"/>
          <w:szCs w:val="28"/>
        </w:rPr>
        <w:t>产生定解。</w:t>
      </w:r>
    </w:p>
    <w:p w:rsidR="0075438B" w:rsidRPr="0075438B" w:rsidRDefault="00D876E7" w:rsidP="00D876E7">
      <w:pPr>
        <w:ind w:firstLine="570"/>
        <w:rPr>
          <w:ins w:id="1286" w:author="S-Yansong" w:date="2016-01-08T16:55:00Z"/>
          <w:rFonts w:asciiTheme="minorEastAsia" w:hAnsiTheme="minorEastAsia"/>
          <w:sz w:val="28"/>
          <w:szCs w:val="28"/>
          <w:rPrChange w:id="1287" w:author="S-Yansong" w:date="2016-01-08T16:55:00Z">
            <w:rPr>
              <w:ins w:id="1288" w:author="S-Yansong" w:date="2016-01-08T16:55:00Z"/>
              <w:rFonts w:ascii="华文楷体" w:eastAsia="华文楷体" w:hAnsi="华文楷体"/>
              <w:sz w:val="28"/>
              <w:szCs w:val="28"/>
            </w:rPr>
          </w:rPrChange>
        </w:rPr>
      </w:pPr>
      <w:del w:id="1289" w:author="S-Yansong" w:date="2016-01-08T16:55:00Z">
        <w:r w:rsidRPr="0075438B" w:rsidDel="0075438B">
          <w:rPr>
            <w:rFonts w:asciiTheme="minorEastAsia" w:hAnsiTheme="minorEastAsia"/>
            <w:sz w:val="28"/>
            <w:szCs w:val="28"/>
            <w:rPrChange w:id="1290" w:author="S-Yansong" w:date="2016-01-08T16:55:00Z">
              <w:rPr>
                <w:rFonts w:ascii="华文楷体" w:eastAsia="华文楷体" w:hAnsi="华文楷体"/>
                <w:sz w:val="28"/>
                <w:szCs w:val="28"/>
              </w:rPr>
            </w:rPrChange>
          </w:rPr>
          <w:delText>[</w:delText>
        </w:r>
      </w:del>
      <w:ins w:id="1291" w:author="S-Yansong" w:date="2016-01-08T16:55:00Z">
        <w:r w:rsidR="0075438B" w:rsidRPr="0075438B">
          <w:rPr>
            <w:rFonts w:asciiTheme="minorEastAsia" w:hAnsiTheme="minorEastAsia" w:hint="eastAsia"/>
            <w:sz w:val="28"/>
            <w:szCs w:val="28"/>
            <w:rPrChange w:id="1292" w:author="S-Yansong" w:date="2016-01-08T16:55:00Z">
              <w:rPr>
                <w:rFonts w:ascii="华文楷体" w:eastAsia="华文楷体" w:hAnsi="华文楷体" w:hint="eastAsia"/>
                <w:sz w:val="28"/>
                <w:szCs w:val="28"/>
              </w:rPr>
            </w:rPrChange>
          </w:rPr>
          <w:t>【</w:t>
        </w:r>
      </w:ins>
      <w:r w:rsidRPr="0075438B">
        <w:rPr>
          <w:rFonts w:asciiTheme="minorEastAsia" w:hAnsiTheme="minorEastAsia" w:hint="eastAsia"/>
          <w:sz w:val="28"/>
          <w:szCs w:val="28"/>
          <w:rPrChange w:id="1293" w:author="S-Yansong" w:date="2016-01-08T16:55:00Z">
            <w:rPr>
              <w:rFonts w:ascii="华文楷体" w:eastAsia="华文楷体" w:hAnsi="华文楷体" w:hint="eastAsia"/>
              <w:sz w:val="28"/>
              <w:szCs w:val="28"/>
            </w:rPr>
          </w:rPrChange>
        </w:rPr>
        <w:t>下面以正理进行分析：由于有量的妨害，是故万事万物皆不</w:t>
      </w:r>
      <w:r w:rsidRPr="0075438B">
        <w:rPr>
          <w:rFonts w:asciiTheme="minorEastAsia" w:hAnsiTheme="minorEastAsia" w:hint="eastAsia"/>
          <w:sz w:val="28"/>
          <w:szCs w:val="28"/>
          <w:rPrChange w:id="1294" w:author="S-Yansong" w:date="2016-01-08T16:55:00Z">
            <w:rPr>
              <w:rFonts w:ascii="华文楷体" w:eastAsia="华文楷体" w:hAnsi="华文楷体" w:hint="eastAsia"/>
              <w:sz w:val="28"/>
              <w:szCs w:val="28"/>
            </w:rPr>
          </w:rPrChange>
        </w:rPr>
        <w:lastRenderedPageBreak/>
        <w:t>存在</w:t>
      </w:r>
      <w:del w:id="1295" w:author="S-Yansong" w:date="2016-01-08T16:55:00Z">
        <w:r w:rsidRPr="0075438B" w:rsidDel="0075438B">
          <w:rPr>
            <w:rFonts w:asciiTheme="minorEastAsia" w:hAnsiTheme="minorEastAsia"/>
            <w:sz w:val="28"/>
            <w:szCs w:val="28"/>
            <w:rPrChange w:id="1296" w:author="S-Yansong" w:date="2016-01-08T16:55:00Z">
              <w:rPr>
                <w:rFonts w:ascii="华文楷体" w:eastAsia="华文楷体" w:hAnsi="华文楷体"/>
                <w:sz w:val="28"/>
                <w:szCs w:val="28"/>
              </w:rPr>
            </w:rPrChange>
          </w:rPr>
          <w:delText>]</w:delText>
        </w:r>
      </w:del>
      <w:r w:rsidRPr="0075438B">
        <w:rPr>
          <w:rFonts w:asciiTheme="minorEastAsia" w:hAnsiTheme="minorEastAsia" w:hint="eastAsia"/>
          <w:sz w:val="28"/>
          <w:szCs w:val="28"/>
          <w:rPrChange w:id="1297" w:author="S-Yansong" w:date="2016-01-08T16:55:00Z">
            <w:rPr>
              <w:rFonts w:ascii="华文楷体" w:eastAsia="华文楷体" w:hAnsi="华文楷体" w:hint="eastAsia"/>
              <w:sz w:val="28"/>
              <w:szCs w:val="28"/>
            </w:rPr>
          </w:rPrChange>
        </w:rPr>
        <w:t>，</w:t>
      </w:r>
      <w:ins w:id="1298" w:author="S-Yansong" w:date="2016-01-08T16:55:00Z">
        <w:r w:rsidR="0075438B" w:rsidRPr="0075438B">
          <w:rPr>
            <w:rFonts w:asciiTheme="minorEastAsia" w:hAnsiTheme="minorEastAsia" w:hint="eastAsia"/>
            <w:sz w:val="28"/>
            <w:szCs w:val="28"/>
            <w:rPrChange w:id="1299" w:author="S-Yansong" w:date="2016-01-08T16:55:00Z">
              <w:rPr>
                <w:rFonts w:ascii="华文楷体" w:eastAsia="华文楷体" w:hAnsi="华文楷体" w:hint="eastAsia"/>
                <w:sz w:val="28"/>
                <w:szCs w:val="28"/>
              </w:rPr>
            </w:rPrChange>
          </w:rPr>
          <w:t>】</w:t>
        </w:r>
      </w:ins>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首先，</w:t>
      </w:r>
      <w:ins w:id="1300" w:author="S-Yansong" w:date="2016-01-12T10:18:00Z">
        <w:r w:rsidR="00C77AB7">
          <w:rPr>
            <w:rFonts w:ascii="华文楷体" w:eastAsia="华文楷体" w:hAnsi="华文楷体" w:hint="eastAsia"/>
            <w:sz w:val="28"/>
            <w:szCs w:val="28"/>
          </w:rPr>
          <w:t>我们就是</w:t>
        </w:r>
      </w:ins>
      <w:r w:rsidRPr="00D876E7">
        <w:rPr>
          <w:rFonts w:ascii="华文楷体" w:eastAsia="华文楷体" w:hAnsi="华文楷体" w:hint="eastAsia"/>
          <w:sz w:val="28"/>
          <w:szCs w:val="28"/>
        </w:rPr>
        <w:t>说</w:t>
      </w:r>
      <w:ins w:id="1301" w:author="S-Yansong" w:date="2016-01-12T10:18:00Z">
        <w:r w:rsidR="00C77AB7">
          <w:rPr>
            <w:rFonts w:ascii="华文楷体" w:eastAsia="华文楷体" w:hAnsi="华文楷体" w:hint="eastAsia"/>
            <w:sz w:val="28"/>
            <w:szCs w:val="28"/>
          </w:rPr>
          <w:t>一切万法</w:t>
        </w:r>
      </w:ins>
      <w:del w:id="1302" w:author="S-Yansong" w:date="2016-01-12T10:18:00Z">
        <w:r w:rsidRPr="00D876E7" w:rsidDel="00C77AB7">
          <w:rPr>
            <w:rFonts w:ascii="华文楷体" w:eastAsia="华文楷体" w:hAnsi="华文楷体" w:hint="eastAsia"/>
            <w:sz w:val="28"/>
            <w:szCs w:val="28"/>
          </w:rPr>
          <w:delText>万事万物</w:delText>
        </w:r>
      </w:del>
      <w:r w:rsidRPr="00D876E7">
        <w:rPr>
          <w:rFonts w:ascii="华文楷体" w:eastAsia="华文楷体" w:hAnsi="华文楷体" w:hint="eastAsia"/>
          <w:sz w:val="28"/>
          <w:szCs w:val="28"/>
        </w:rPr>
        <w:t>的实相是怎样的</w:t>
      </w:r>
      <w:ins w:id="1303" w:author="S-Yansong" w:date="2016-01-12T10:18:00Z">
        <w:r w:rsidR="00C77AB7">
          <w:rPr>
            <w:rFonts w:ascii="华文楷体" w:eastAsia="华文楷体" w:hAnsi="华文楷体" w:hint="eastAsia"/>
            <w:sz w:val="28"/>
            <w:szCs w:val="28"/>
          </w:rPr>
          <w:t>？</w:t>
        </w:r>
      </w:ins>
      <w:del w:id="1304" w:author="S-Yansong" w:date="2016-01-12T10:18:00Z">
        <w:r w:rsidRPr="00D876E7" w:rsidDel="00C77AB7">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再进一步提醒我们一下，一切万法的实相应该是这样。如果你认为万法存在有量的妨害，所以说万事万物都是不存在的</w:t>
      </w:r>
      <w:del w:id="1305" w:author="S-Yansong" w:date="2016-01-12T10:19:00Z">
        <w:r w:rsidRPr="00D876E7" w:rsidDel="00C77AB7">
          <w:rPr>
            <w:rFonts w:ascii="华文楷体" w:eastAsia="华文楷体" w:hAnsi="华文楷体" w:hint="eastAsia"/>
            <w:sz w:val="28"/>
            <w:szCs w:val="28"/>
          </w:rPr>
          <w:delText>，</w:delText>
        </w:r>
      </w:del>
      <w:ins w:id="1306" w:author="S-Yansong" w:date="2016-01-12T10:19:00Z">
        <w:r w:rsidR="00C77AB7">
          <w:rPr>
            <w:rFonts w:ascii="华文楷体" w:eastAsia="华文楷体" w:hAnsi="华文楷体" w:hint="eastAsia"/>
            <w:sz w:val="28"/>
            <w:szCs w:val="28"/>
          </w:rPr>
          <w:t>。</w:t>
        </w:r>
      </w:ins>
      <w:r w:rsidRPr="00D876E7">
        <w:rPr>
          <w:rFonts w:ascii="华文楷体" w:eastAsia="华文楷体" w:hAnsi="华文楷体" w:hint="eastAsia"/>
          <w:sz w:val="28"/>
          <w:szCs w:val="28"/>
        </w:rPr>
        <w:t>“万事万物不存在”</w:t>
      </w:r>
      <w:ins w:id="1307" w:author="S-Yansong" w:date="2016-01-12T10:19:00Z">
        <w:r w:rsidR="00C77AB7">
          <w:rPr>
            <w:rFonts w:ascii="华文楷体" w:eastAsia="华文楷体" w:hAnsi="华文楷体" w:hint="eastAsia"/>
            <w:sz w:val="28"/>
            <w:szCs w:val="28"/>
          </w:rPr>
          <w:t>这句话</w:t>
        </w:r>
      </w:ins>
      <w:r w:rsidRPr="00D876E7">
        <w:rPr>
          <w:rFonts w:ascii="华文楷体" w:eastAsia="华文楷体" w:hAnsi="华文楷体" w:hint="eastAsia"/>
          <w:sz w:val="28"/>
          <w:szCs w:val="28"/>
        </w:rPr>
        <w:t>实际上</w:t>
      </w:r>
      <w:ins w:id="1308" w:author="S-Yansong" w:date="2016-01-12T10:19:00Z">
        <w:r w:rsidR="007F0903">
          <w:rPr>
            <w:rFonts w:ascii="华文楷体" w:eastAsia="华文楷体" w:hAnsi="华文楷体" w:hint="eastAsia"/>
            <w:sz w:val="28"/>
            <w:szCs w:val="28"/>
          </w:rPr>
          <w:t>就是</w:t>
        </w:r>
      </w:ins>
      <w:del w:id="1309" w:author="S-Yansong" w:date="2016-01-12T10:19:00Z">
        <w:r w:rsidRPr="00D876E7" w:rsidDel="007F0903">
          <w:rPr>
            <w:rFonts w:ascii="华文楷体" w:eastAsia="华文楷体" w:hAnsi="华文楷体" w:hint="eastAsia"/>
            <w:sz w:val="28"/>
            <w:szCs w:val="28"/>
          </w:rPr>
          <w:delText>这句话</w:delText>
        </w:r>
      </w:del>
      <w:r w:rsidRPr="00D876E7">
        <w:rPr>
          <w:rFonts w:ascii="华文楷体" w:eastAsia="华文楷体" w:hAnsi="华文楷体" w:hint="eastAsia"/>
          <w:sz w:val="28"/>
          <w:szCs w:val="28"/>
        </w:rPr>
        <w:t>指明了</w:t>
      </w:r>
      <w:del w:id="1310" w:author="S-Yansong" w:date="2016-01-12T10:19:00Z">
        <w:r w:rsidRPr="00D876E7" w:rsidDel="007F0903">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万法的究竟的本体应该是这样的。</w:t>
      </w:r>
      <w:ins w:id="1311" w:author="S-Yansong" w:date="2016-01-12T10:19:00Z">
        <w:r w:rsidR="007F0903">
          <w:rPr>
            <w:rFonts w:ascii="华文楷体" w:eastAsia="华文楷体" w:hAnsi="华文楷体" w:hint="eastAsia"/>
            <w:sz w:val="28"/>
            <w:szCs w:val="28"/>
          </w:rPr>
          <w:t>所以说</w:t>
        </w:r>
      </w:ins>
      <w:r w:rsidRPr="00D876E7">
        <w:rPr>
          <w:rFonts w:ascii="华文楷体" w:eastAsia="华文楷体" w:hAnsi="华文楷体" w:hint="eastAsia"/>
          <w:sz w:val="28"/>
          <w:szCs w:val="28"/>
        </w:rPr>
        <w:t>如果你和万法的本体、</w:t>
      </w:r>
      <w:proofErr w:type="gramStart"/>
      <w:r w:rsidRPr="00D876E7">
        <w:rPr>
          <w:rFonts w:ascii="华文楷体" w:eastAsia="华文楷体" w:hAnsi="华文楷体" w:hint="eastAsia"/>
          <w:sz w:val="28"/>
          <w:szCs w:val="28"/>
        </w:rPr>
        <w:t>本性</w:t>
      </w:r>
      <w:ins w:id="1312" w:author="S-Yansong" w:date="2016-01-12T10:39:00Z">
        <w:r w:rsidR="007648F4">
          <w:rPr>
            <w:rFonts w:ascii="华文楷体" w:eastAsia="华文楷体" w:hAnsi="华文楷体" w:hint="eastAsia"/>
            <w:sz w:val="28"/>
            <w:szCs w:val="28"/>
          </w:rPr>
          <w:t>撑合</w:t>
        </w:r>
      </w:ins>
      <w:proofErr w:type="gramEnd"/>
      <w:del w:id="1313" w:author="S-Yansong" w:date="2016-01-12T10:39:00Z">
        <w:r w:rsidRPr="00D876E7" w:rsidDel="007648F4">
          <w:rPr>
            <w:rFonts w:ascii="华文楷体" w:eastAsia="华文楷体" w:hAnsi="华文楷体" w:hint="eastAsia"/>
            <w:sz w:val="28"/>
            <w:szCs w:val="28"/>
          </w:rPr>
          <w:delText>真合</w:delText>
        </w:r>
      </w:del>
      <w:del w:id="1314" w:author="S-Yansong" w:date="2016-01-12T10:21:00Z">
        <w:r w:rsidRPr="00D876E7" w:rsidDel="007F0903">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的话，你这个见解</w:t>
      </w:r>
      <w:ins w:id="1315" w:author="S-Yansong" w:date="2016-01-12T10:21:00Z">
        <w:r w:rsidR="007F0903">
          <w:rPr>
            <w:rFonts w:ascii="华文楷体" w:eastAsia="华文楷体" w:hAnsi="华文楷体" w:hint="eastAsia"/>
            <w:sz w:val="28"/>
            <w:szCs w:val="28"/>
          </w:rPr>
          <w:t>算</w:t>
        </w:r>
      </w:ins>
      <w:r w:rsidRPr="00D876E7">
        <w:rPr>
          <w:rFonts w:ascii="华文楷体" w:eastAsia="华文楷体" w:hAnsi="华文楷体" w:hint="eastAsia"/>
          <w:sz w:val="28"/>
          <w:szCs w:val="28"/>
        </w:rPr>
        <w:t>是</w:t>
      </w:r>
      <w:ins w:id="1316" w:author="S-Yansong" w:date="2016-01-12T10:21:00Z">
        <w:r w:rsidR="007F0903">
          <w:rPr>
            <w:rFonts w:ascii="华文楷体" w:eastAsia="华文楷体" w:hAnsi="华文楷体" w:hint="eastAsia"/>
            <w:sz w:val="28"/>
            <w:szCs w:val="28"/>
          </w:rPr>
          <w:t>个</w:t>
        </w:r>
      </w:ins>
      <w:r w:rsidRPr="00D876E7">
        <w:rPr>
          <w:rFonts w:ascii="华文楷体" w:eastAsia="华文楷体" w:hAnsi="华文楷体" w:hint="eastAsia"/>
          <w:sz w:val="28"/>
          <w:szCs w:val="28"/>
        </w:rPr>
        <w:t>清净见。</w:t>
      </w:r>
      <w:ins w:id="1317" w:author="S-Yansong" w:date="2016-01-12T10:21:00Z">
        <w:r w:rsidR="007F0903">
          <w:rPr>
            <w:rFonts w:ascii="华文楷体" w:eastAsia="华文楷体" w:hAnsi="华文楷体" w:hint="eastAsia"/>
            <w:sz w:val="28"/>
            <w:szCs w:val="28"/>
          </w:rPr>
          <w:t>那么</w:t>
        </w:r>
      </w:ins>
      <w:r w:rsidRPr="00D876E7">
        <w:rPr>
          <w:rFonts w:ascii="华文楷体" w:eastAsia="华文楷体" w:hAnsi="华文楷体" w:hint="eastAsia"/>
          <w:sz w:val="28"/>
          <w:szCs w:val="28"/>
        </w:rPr>
        <w:t>如果你对</w:t>
      </w:r>
      <w:ins w:id="1318" w:author="S-Yansong" w:date="2016-01-12T10:21:00Z">
        <w:r w:rsidR="007F0903">
          <w:rPr>
            <w:rFonts w:ascii="华文楷体" w:eastAsia="华文楷体" w:hAnsi="华文楷体" w:hint="eastAsia"/>
            <w:sz w:val="28"/>
            <w:szCs w:val="28"/>
          </w:rPr>
          <w:t>于这个</w:t>
        </w:r>
      </w:ins>
      <w:r w:rsidRPr="00D876E7">
        <w:rPr>
          <w:rFonts w:ascii="华文楷体" w:eastAsia="华文楷体" w:hAnsi="华文楷体" w:hint="eastAsia"/>
          <w:sz w:val="28"/>
          <w:szCs w:val="28"/>
        </w:rPr>
        <w:t>万事万物</w:t>
      </w:r>
      <w:ins w:id="1319" w:author="S-Yansong" w:date="2016-01-12T10:21:00Z">
        <w:r w:rsidR="007F0903">
          <w:rPr>
            <w:rFonts w:ascii="华文楷体" w:eastAsia="华文楷体" w:hAnsi="华文楷体" w:hint="eastAsia"/>
            <w:sz w:val="28"/>
            <w:szCs w:val="28"/>
          </w:rPr>
          <w:t>的</w:t>
        </w:r>
      </w:ins>
      <w:r w:rsidRPr="00D876E7">
        <w:rPr>
          <w:rFonts w:ascii="华文楷体" w:eastAsia="华文楷体" w:hAnsi="华文楷体" w:hint="eastAsia"/>
          <w:sz w:val="28"/>
          <w:szCs w:val="28"/>
        </w:rPr>
        <w:t>本性</w:t>
      </w:r>
      <w:proofErr w:type="gramStart"/>
      <w:r w:rsidRPr="00D876E7">
        <w:rPr>
          <w:rFonts w:ascii="华文楷体" w:eastAsia="华文楷体" w:hAnsi="华文楷体" w:hint="eastAsia"/>
          <w:sz w:val="28"/>
          <w:szCs w:val="28"/>
        </w:rPr>
        <w:t>不</w:t>
      </w:r>
      <w:proofErr w:type="gramEnd"/>
      <w:r w:rsidRPr="00D876E7">
        <w:rPr>
          <w:rFonts w:ascii="华文楷体" w:eastAsia="华文楷体" w:hAnsi="华文楷体" w:hint="eastAsia"/>
          <w:sz w:val="28"/>
          <w:szCs w:val="28"/>
        </w:rPr>
        <w:t>相合、</w:t>
      </w:r>
      <w:proofErr w:type="gramStart"/>
      <w:r w:rsidRPr="00D876E7">
        <w:rPr>
          <w:rFonts w:ascii="华文楷体" w:eastAsia="华文楷体" w:hAnsi="华文楷体" w:hint="eastAsia"/>
          <w:sz w:val="28"/>
          <w:szCs w:val="28"/>
        </w:rPr>
        <w:t>不</w:t>
      </w:r>
      <w:proofErr w:type="gramEnd"/>
      <w:r w:rsidRPr="00D876E7">
        <w:rPr>
          <w:rFonts w:ascii="华文楷体" w:eastAsia="华文楷体" w:hAnsi="华文楷体" w:hint="eastAsia"/>
          <w:sz w:val="28"/>
          <w:szCs w:val="28"/>
        </w:rPr>
        <w:t>随顺，那么，你的这个见和</w:t>
      </w:r>
      <w:proofErr w:type="gramStart"/>
      <w:r w:rsidRPr="00D876E7">
        <w:rPr>
          <w:rFonts w:ascii="华文楷体" w:eastAsia="华文楷体" w:hAnsi="华文楷体" w:hint="eastAsia"/>
          <w:sz w:val="28"/>
          <w:szCs w:val="28"/>
        </w:rPr>
        <w:t>对境没有</w:t>
      </w:r>
      <w:proofErr w:type="gramEnd"/>
      <w:r w:rsidRPr="00D876E7">
        <w:rPr>
          <w:rFonts w:ascii="华文楷体" w:eastAsia="华文楷体" w:hAnsi="华文楷体" w:hint="eastAsia"/>
          <w:sz w:val="28"/>
          <w:szCs w:val="28"/>
        </w:rPr>
        <w:t>完全</w:t>
      </w:r>
      <w:del w:id="1320" w:author="S-Yansong" w:date="2016-01-12T10:22:00Z">
        <w:r w:rsidRPr="00D876E7" w:rsidDel="007F0903">
          <w:rPr>
            <w:rFonts w:ascii="华文楷体" w:eastAsia="华文楷体" w:hAnsi="华文楷体" w:hint="eastAsia"/>
            <w:sz w:val="28"/>
            <w:szCs w:val="28"/>
          </w:rPr>
          <w:delText>相</w:delText>
        </w:r>
      </w:del>
      <w:r w:rsidRPr="00D876E7">
        <w:rPr>
          <w:rFonts w:ascii="华文楷体" w:eastAsia="华文楷体" w:hAnsi="华文楷体" w:hint="eastAsia"/>
          <w:sz w:val="28"/>
          <w:szCs w:val="28"/>
        </w:rPr>
        <w:t>符</w:t>
      </w:r>
      <w:ins w:id="1321" w:author="S-Yansong" w:date="2016-01-12T10:22:00Z">
        <w:r w:rsidR="007F0903">
          <w:rPr>
            <w:rFonts w:ascii="华文楷体" w:eastAsia="华文楷体" w:hAnsi="华文楷体" w:hint="eastAsia"/>
            <w:sz w:val="28"/>
            <w:szCs w:val="28"/>
          </w:rPr>
          <w:t>合</w:t>
        </w:r>
      </w:ins>
      <w:r w:rsidRPr="00D876E7">
        <w:rPr>
          <w:rFonts w:ascii="华文楷体" w:eastAsia="华文楷体" w:hAnsi="华文楷体" w:hint="eastAsia"/>
          <w:sz w:val="28"/>
          <w:szCs w:val="28"/>
        </w:rPr>
        <w:t>的缘故，这个</w:t>
      </w:r>
      <w:proofErr w:type="gramStart"/>
      <w:r w:rsidRPr="00D876E7">
        <w:rPr>
          <w:rFonts w:ascii="华文楷体" w:eastAsia="华文楷体" w:hAnsi="华文楷体" w:hint="eastAsia"/>
          <w:sz w:val="28"/>
          <w:szCs w:val="28"/>
        </w:rPr>
        <w:t>见就是</w:t>
      </w:r>
      <w:proofErr w:type="gramEnd"/>
      <w:r w:rsidRPr="00D876E7">
        <w:rPr>
          <w:rFonts w:ascii="华文楷体" w:eastAsia="华文楷体" w:hAnsi="华文楷体" w:hint="eastAsia"/>
          <w:sz w:val="28"/>
          <w:szCs w:val="28"/>
        </w:rPr>
        <w:t>一种颠倒见。</w:t>
      </w:r>
    </w:p>
    <w:p w:rsidR="0075438B" w:rsidRDefault="00D876E7" w:rsidP="00D876E7">
      <w:pPr>
        <w:ind w:firstLine="570"/>
        <w:rPr>
          <w:ins w:id="1322" w:author="S-Yansong" w:date="2016-01-08T16:55:00Z"/>
          <w:rFonts w:ascii="华文楷体" w:eastAsia="华文楷体" w:hAnsi="华文楷体"/>
          <w:sz w:val="28"/>
          <w:szCs w:val="28"/>
        </w:rPr>
      </w:pPr>
      <w:del w:id="1323" w:author="S-Yansong" w:date="2016-01-08T16:55:00Z">
        <w:r w:rsidRPr="00D876E7" w:rsidDel="0075438B">
          <w:rPr>
            <w:rFonts w:ascii="华文楷体" w:eastAsia="华文楷体" w:hAnsi="华文楷体" w:hint="eastAsia"/>
            <w:sz w:val="28"/>
            <w:szCs w:val="28"/>
          </w:rPr>
          <w:delText>[</w:delText>
        </w:r>
      </w:del>
      <w:ins w:id="1324" w:author="S-Yansong" w:date="2016-01-08T16:55:00Z">
        <w:r w:rsidR="0075438B" w:rsidRPr="0075438B">
          <w:rPr>
            <w:rFonts w:asciiTheme="minorEastAsia" w:hAnsiTheme="minorEastAsia" w:hint="eastAsia"/>
            <w:sz w:val="28"/>
            <w:szCs w:val="28"/>
            <w:rPrChange w:id="1325" w:author="S-Yansong" w:date="2016-01-08T16:55:00Z">
              <w:rPr>
                <w:rFonts w:ascii="华文楷体" w:eastAsia="华文楷体" w:hAnsi="华文楷体" w:hint="eastAsia"/>
                <w:sz w:val="28"/>
                <w:szCs w:val="28"/>
              </w:rPr>
            </w:rPrChange>
          </w:rPr>
          <w:t>【</w:t>
        </w:r>
      </w:ins>
      <w:r w:rsidRPr="0075438B">
        <w:rPr>
          <w:rFonts w:asciiTheme="minorEastAsia" w:hAnsiTheme="minorEastAsia" w:hint="eastAsia"/>
          <w:sz w:val="28"/>
          <w:szCs w:val="28"/>
          <w:rPrChange w:id="1326" w:author="S-Yansong" w:date="2016-01-08T16:55:00Z">
            <w:rPr>
              <w:rFonts w:ascii="华文楷体" w:eastAsia="华文楷体" w:hAnsi="华文楷体" w:hint="eastAsia"/>
              <w:sz w:val="28"/>
              <w:szCs w:val="28"/>
            </w:rPr>
          </w:rPrChange>
        </w:rPr>
        <w:t>而在事物本不存在的情况下对事物有执著，显然已被颠倒的分别念所染污，犹如将阳焰误认为水或将火烬执为火轮等之识一样，完全是于对境之实相的颠倒分别</w:t>
      </w:r>
      <w:del w:id="1327" w:author="S-Yansong" w:date="2016-01-08T16:55:00Z">
        <w:r w:rsidRPr="0075438B" w:rsidDel="0075438B">
          <w:rPr>
            <w:rFonts w:asciiTheme="minorEastAsia" w:hAnsiTheme="minorEastAsia"/>
            <w:sz w:val="28"/>
            <w:szCs w:val="28"/>
            <w:rPrChange w:id="1328" w:author="S-Yansong" w:date="2016-01-08T16:55:00Z">
              <w:rPr>
                <w:rFonts w:ascii="华文楷体" w:eastAsia="华文楷体" w:hAnsi="华文楷体"/>
                <w:sz w:val="28"/>
                <w:szCs w:val="28"/>
              </w:rPr>
            </w:rPrChange>
          </w:rPr>
          <w:delText>]，</w:delText>
        </w:r>
      </w:del>
      <w:ins w:id="1329" w:author="S-Yansong" w:date="2016-01-08T16:55:00Z">
        <w:r w:rsidR="0075438B" w:rsidRPr="0075438B">
          <w:rPr>
            <w:rFonts w:asciiTheme="minorEastAsia" w:hAnsiTheme="minorEastAsia" w:hint="eastAsia"/>
            <w:sz w:val="28"/>
            <w:szCs w:val="28"/>
            <w:rPrChange w:id="1330" w:author="S-Yansong" w:date="2016-01-08T16:55:00Z">
              <w:rPr>
                <w:rFonts w:ascii="华文楷体" w:eastAsia="华文楷体" w:hAnsi="华文楷体" w:hint="eastAsia"/>
                <w:sz w:val="28"/>
                <w:szCs w:val="28"/>
              </w:rPr>
            </w:rPrChange>
          </w:rPr>
          <w:t>】</w:t>
        </w:r>
      </w:ins>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这个方面是讲到颠倒分别的出现，或者说是怎么安立的呢？因为万</w:t>
      </w:r>
      <w:del w:id="1331" w:author="S-Yansong" w:date="2016-01-12T10:22:00Z">
        <w:r w:rsidRPr="00D876E7" w:rsidDel="004E58B3">
          <w:rPr>
            <w:rFonts w:ascii="华文楷体" w:eastAsia="华文楷体" w:hAnsi="华文楷体" w:hint="eastAsia"/>
            <w:sz w:val="28"/>
            <w:szCs w:val="28"/>
          </w:rPr>
          <w:delText>法</w:delText>
        </w:r>
      </w:del>
      <w:r w:rsidRPr="00D876E7">
        <w:rPr>
          <w:rFonts w:ascii="华文楷体" w:eastAsia="华文楷体" w:hAnsi="华文楷体" w:hint="eastAsia"/>
          <w:sz w:val="28"/>
          <w:szCs w:val="28"/>
        </w:rPr>
        <w:t>法本来是不存在的</w:t>
      </w:r>
      <w:del w:id="1332" w:author="S-Yansong" w:date="2016-01-12T10:22:00Z">
        <w:r w:rsidRPr="00D876E7" w:rsidDel="00617227">
          <w:rPr>
            <w:rFonts w:ascii="华文楷体" w:eastAsia="华文楷体" w:hAnsi="华文楷体" w:hint="eastAsia"/>
            <w:sz w:val="28"/>
            <w:szCs w:val="28"/>
          </w:rPr>
          <w:delText>，</w:delText>
        </w:r>
      </w:del>
      <w:ins w:id="1333" w:author="S-Yansong" w:date="2016-01-12T10:22:00Z">
        <w:r w:rsidR="00617227">
          <w:rPr>
            <w:rFonts w:ascii="华文楷体" w:eastAsia="华文楷体" w:hAnsi="华文楷体" w:hint="eastAsia"/>
            <w:sz w:val="28"/>
            <w:szCs w:val="28"/>
          </w:rPr>
          <w:t>。</w:t>
        </w:r>
      </w:ins>
      <w:r w:rsidRPr="00D876E7">
        <w:rPr>
          <w:rFonts w:ascii="华文楷体" w:eastAsia="华文楷体" w:hAnsi="华文楷体" w:hint="eastAsia"/>
          <w:sz w:val="28"/>
          <w:szCs w:val="28"/>
        </w:rPr>
        <w:t>那么</w:t>
      </w:r>
      <w:ins w:id="1334" w:author="S-Yansong" w:date="2016-01-12T10:23:00Z">
        <w:r w:rsidR="00617227">
          <w:rPr>
            <w:rFonts w:ascii="华文楷体" w:eastAsia="华文楷体" w:hAnsi="华文楷体" w:hint="eastAsia"/>
            <w:sz w:val="28"/>
            <w:szCs w:val="28"/>
          </w:rPr>
          <w:t>就说</w:t>
        </w:r>
      </w:ins>
      <w:r w:rsidRPr="00D876E7">
        <w:rPr>
          <w:rFonts w:ascii="华文楷体" w:eastAsia="华文楷体" w:hAnsi="华文楷体" w:hint="eastAsia"/>
          <w:sz w:val="28"/>
          <w:szCs w:val="28"/>
        </w:rPr>
        <w:t>在万法不存在的情况下，你对事物产生了一种认为它存在的</w:t>
      </w:r>
      <w:proofErr w:type="gramStart"/>
      <w:r w:rsidRPr="00D876E7">
        <w:rPr>
          <w:rFonts w:ascii="华文楷体" w:eastAsia="华文楷体" w:hAnsi="华文楷体" w:hint="eastAsia"/>
          <w:sz w:val="28"/>
          <w:szCs w:val="28"/>
        </w:rPr>
        <w:t>耽着</w:t>
      </w:r>
      <w:proofErr w:type="gramEnd"/>
      <w:r w:rsidRPr="00D876E7">
        <w:rPr>
          <w:rFonts w:ascii="华文楷体" w:eastAsia="华文楷体" w:hAnsi="华文楷体" w:hint="eastAsia"/>
          <w:sz w:val="28"/>
          <w:szCs w:val="28"/>
        </w:rPr>
        <w:t>，显然是被颠倒的分别</w:t>
      </w:r>
      <w:proofErr w:type="gramStart"/>
      <w:r w:rsidRPr="00D876E7">
        <w:rPr>
          <w:rFonts w:ascii="华文楷体" w:eastAsia="华文楷体" w:hAnsi="华文楷体" w:hint="eastAsia"/>
          <w:sz w:val="28"/>
          <w:szCs w:val="28"/>
        </w:rPr>
        <w:t>念已经</w:t>
      </w:r>
      <w:proofErr w:type="gramEnd"/>
      <w:r w:rsidRPr="00D876E7">
        <w:rPr>
          <w:rFonts w:ascii="华文楷体" w:eastAsia="华文楷体" w:hAnsi="华文楷体" w:hint="eastAsia"/>
          <w:sz w:val="28"/>
          <w:szCs w:val="28"/>
        </w:rPr>
        <w:t>染污了，就好比把</w:t>
      </w:r>
      <w:proofErr w:type="gramStart"/>
      <w:r w:rsidRPr="00D876E7">
        <w:rPr>
          <w:rFonts w:ascii="华文楷体" w:eastAsia="华文楷体" w:hAnsi="华文楷体" w:hint="eastAsia"/>
          <w:sz w:val="28"/>
          <w:szCs w:val="28"/>
        </w:rPr>
        <w:t>阳焰执</w:t>
      </w:r>
      <w:proofErr w:type="gramEnd"/>
      <w:r w:rsidRPr="00D876E7">
        <w:rPr>
          <w:rFonts w:ascii="华文楷体" w:eastAsia="华文楷体" w:hAnsi="华文楷体" w:hint="eastAsia"/>
          <w:sz w:val="28"/>
          <w:szCs w:val="28"/>
        </w:rPr>
        <w:t>为水，把火</w:t>
      </w:r>
      <w:proofErr w:type="gramStart"/>
      <w:r w:rsidRPr="00D876E7">
        <w:rPr>
          <w:rFonts w:ascii="华文楷体" w:eastAsia="华文楷体" w:hAnsi="华文楷体" w:hint="eastAsia"/>
          <w:sz w:val="28"/>
          <w:szCs w:val="28"/>
        </w:rPr>
        <w:t>烬</w:t>
      </w:r>
      <w:proofErr w:type="gramEnd"/>
      <w:r w:rsidRPr="00D876E7">
        <w:rPr>
          <w:rFonts w:ascii="华文楷体" w:eastAsia="华文楷体" w:hAnsi="华文楷体" w:hint="eastAsia"/>
          <w:sz w:val="28"/>
          <w:szCs w:val="28"/>
        </w:rPr>
        <w:t>执为火轮的心识是一种颠倒的心识一样。所以说你认为万法存在心识也是一种颠倒的心识。完全是与</w:t>
      </w:r>
      <w:proofErr w:type="gramStart"/>
      <w:r w:rsidRPr="00D876E7">
        <w:rPr>
          <w:rFonts w:ascii="华文楷体" w:eastAsia="华文楷体" w:hAnsi="华文楷体" w:hint="eastAsia"/>
          <w:sz w:val="28"/>
          <w:szCs w:val="28"/>
        </w:rPr>
        <w:t>对境实</w:t>
      </w:r>
      <w:proofErr w:type="gramEnd"/>
      <w:r w:rsidRPr="00D876E7">
        <w:rPr>
          <w:rFonts w:ascii="华文楷体" w:eastAsia="华文楷体" w:hAnsi="华文楷体" w:hint="eastAsia"/>
          <w:sz w:val="28"/>
          <w:szCs w:val="28"/>
        </w:rPr>
        <w:t>相颠倒的分别念。</w:t>
      </w:r>
    </w:p>
    <w:p w:rsidR="00FD51D8" w:rsidRPr="00FD51D8" w:rsidRDefault="00FD51D8" w:rsidP="00D876E7">
      <w:pPr>
        <w:ind w:firstLine="570"/>
        <w:rPr>
          <w:ins w:id="1335" w:author="S-Yansong" w:date="2016-01-08T16:56:00Z"/>
          <w:rFonts w:asciiTheme="minorEastAsia" w:hAnsiTheme="minorEastAsia"/>
          <w:sz w:val="28"/>
          <w:szCs w:val="28"/>
          <w:rPrChange w:id="1336" w:author="S-Yansong" w:date="2016-01-08T16:56:00Z">
            <w:rPr>
              <w:ins w:id="1337" w:author="S-Yansong" w:date="2016-01-08T16:56:00Z"/>
              <w:rFonts w:ascii="华文楷体" w:eastAsia="华文楷体" w:hAnsi="华文楷体"/>
              <w:sz w:val="28"/>
              <w:szCs w:val="28"/>
            </w:rPr>
          </w:rPrChange>
        </w:rPr>
      </w:pPr>
      <w:ins w:id="1338" w:author="S-Yansong" w:date="2016-01-08T16:56:00Z">
        <w:r w:rsidRPr="00FD51D8">
          <w:rPr>
            <w:rFonts w:asciiTheme="minorEastAsia" w:hAnsiTheme="minorEastAsia" w:hint="eastAsia"/>
            <w:sz w:val="28"/>
            <w:szCs w:val="28"/>
            <w:rPrChange w:id="1339" w:author="S-Yansong" w:date="2016-01-08T16:56:00Z">
              <w:rPr>
                <w:rFonts w:ascii="华文楷体" w:eastAsia="华文楷体" w:hAnsi="华文楷体" w:hint="eastAsia"/>
                <w:sz w:val="28"/>
                <w:szCs w:val="28"/>
              </w:rPr>
            </w:rPrChange>
          </w:rPr>
          <w:t>【</w:t>
        </w:r>
      </w:ins>
      <w:del w:id="1340" w:author="S-Yansong" w:date="2016-01-08T16:56:00Z">
        <w:r w:rsidR="00D876E7" w:rsidRPr="00FD51D8" w:rsidDel="00FD51D8">
          <w:rPr>
            <w:rFonts w:asciiTheme="minorEastAsia" w:hAnsiTheme="minorEastAsia"/>
            <w:sz w:val="28"/>
            <w:szCs w:val="28"/>
            <w:rPrChange w:id="1341" w:author="S-Yansong" w:date="2016-01-08T16:56:00Z">
              <w:rPr>
                <w:rFonts w:ascii="华文楷体" w:eastAsia="华文楷体" w:hAnsi="华文楷体"/>
                <w:sz w:val="28"/>
                <w:szCs w:val="28"/>
              </w:rPr>
            </w:rPrChange>
          </w:rPr>
          <w:delText>[</w:delText>
        </w:r>
      </w:del>
      <w:r w:rsidR="00D876E7" w:rsidRPr="00FD51D8">
        <w:rPr>
          <w:rFonts w:asciiTheme="minorEastAsia" w:hAnsiTheme="minorEastAsia" w:hint="eastAsia"/>
          <w:sz w:val="28"/>
          <w:szCs w:val="28"/>
          <w:rPrChange w:id="1342" w:author="S-Yansong" w:date="2016-01-08T16:56:00Z">
            <w:rPr>
              <w:rFonts w:ascii="华文楷体" w:eastAsia="华文楷体" w:hAnsi="华文楷体" w:hint="eastAsia"/>
              <w:sz w:val="28"/>
              <w:szCs w:val="28"/>
            </w:rPr>
          </w:rPrChange>
        </w:rPr>
        <w:t>由于这般执著事物是颠倒识，是故由实执之见的力量所生而修持布施度等所有波罗蜜多均以障碍法之自性的颠倒妄念所染</w:t>
      </w:r>
      <w:del w:id="1343" w:author="S-Yansong" w:date="2016-01-08T16:56:00Z">
        <w:r w:rsidR="00D876E7" w:rsidRPr="00FD51D8" w:rsidDel="00FD51D8">
          <w:rPr>
            <w:rFonts w:asciiTheme="minorEastAsia" w:hAnsiTheme="minorEastAsia"/>
            <w:sz w:val="28"/>
            <w:szCs w:val="28"/>
            <w:rPrChange w:id="1344" w:author="S-Yansong" w:date="2016-01-08T16:56:00Z">
              <w:rPr>
                <w:rFonts w:ascii="华文楷体" w:eastAsia="华文楷体" w:hAnsi="华文楷体"/>
                <w:sz w:val="28"/>
                <w:szCs w:val="28"/>
              </w:rPr>
            </w:rPrChange>
          </w:rPr>
          <w:delText>]</w:delText>
        </w:r>
      </w:del>
      <w:r w:rsidR="00D876E7" w:rsidRPr="00FD51D8">
        <w:rPr>
          <w:rFonts w:asciiTheme="minorEastAsia" w:hAnsiTheme="minorEastAsia" w:hint="eastAsia"/>
          <w:sz w:val="28"/>
          <w:szCs w:val="28"/>
          <w:rPrChange w:id="1345" w:author="S-Yansong" w:date="2016-01-08T16:56:00Z">
            <w:rPr>
              <w:rFonts w:ascii="华文楷体" w:eastAsia="华文楷体" w:hAnsi="华文楷体" w:hint="eastAsia"/>
              <w:sz w:val="28"/>
              <w:szCs w:val="28"/>
            </w:rPr>
          </w:rPrChange>
        </w:rPr>
        <w:t>。</w:t>
      </w:r>
      <w:ins w:id="1346" w:author="S-Yansong" w:date="2016-01-08T16:56:00Z">
        <w:r w:rsidRPr="00FD51D8">
          <w:rPr>
            <w:rFonts w:asciiTheme="minorEastAsia" w:hAnsiTheme="minorEastAsia" w:hint="eastAsia"/>
            <w:sz w:val="28"/>
            <w:szCs w:val="28"/>
            <w:rPrChange w:id="1347" w:author="S-Yansong" w:date="2016-01-08T16:56:00Z">
              <w:rPr>
                <w:rFonts w:ascii="华文楷体" w:eastAsia="华文楷体" w:hAnsi="华文楷体" w:hint="eastAsia"/>
                <w:sz w:val="28"/>
                <w:szCs w:val="28"/>
              </w:rPr>
            </w:rPrChange>
          </w:rPr>
          <w:t>】</w:t>
        </w:r>
      </w:ins>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因为你的心识是一种颠倒识，所以说，通过颠倒识—</w:t>
      </w:r>
      <w:del w:id="1348" w:author="S-Yansong" w:date="2016-01-12T10:23:00Z">
        <w:r w:rsidRPr="00D876E7" w:rsidDel="00617227">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实执见的力量你</w:t>
      </w:r>
      <w:proofErr w:type="gramStart"/>
      <w:r w:rsidRPr="00D876E7">
        <w:rPr>
          <w:rFonts w:ascii="华文楷体" w:eastAsia="华文楷体" w:hAnsi="华文楷体" w:hint="eastAsia"/>
          <w:sz w:val="28"/>
          <w:szCs w:val="28"/>
        </w:rPr>
        <w:t>再去摄受</w:t>
      </w:r>
      <w:proofErr w:type="gramEnd"/>
      <w:del w:id="1349" w:author="S-Yansong" w:date="2016-01-12T10:24:00Z">
        <w:r w:rsidRPr="00D876E7" w:rsidDel="00617227">
          <w:rPr>
            <w:rFonts w:ascii="华文楷体" w:eastAsia="华文楷体" w:hAnsi="华文楷体" w:hint="eastAsia"/>
            <w:sz w:val="28"/>
            <w:szCs w:val="28"/>
          </w:rPr>
          <w:delText>布施度、</w:delText>
        </w:r>
      </w:del>
      <w:r w:rsidRPr="00D876E7">
        <w:rPr>
          <w:rFonts w:ascii="华文楷体" w:eastAsia="华文楷体" w:hAnsi="华文楷体" w:hint="eastAsia"/>
          <w:sz w:val="28"/>
          <w:szCs w:val="28"/>
        </w:rPr>
        <w:t>布施等波罗蜜多的修法，实际上都是以障碍</w:t>
      </w:r>
      <w:r w:rsidRPr="00D876E7">
        <w:rPr>
          <w:rFonts w:ascii="华文楷体" w:eastAsia="华文楷体" w:hAnsi="华文楷体" w:hint="eastAsia"/>
          <w:sz w:val="28"/>
          <w:szCs w:val="28"/>
        </w:rPr>
        <w:lastRenderedPageBreak/>
        <w:t>法的自性的颠倒妄念所染污了。那么，你这样</w:t>
      </w:r>
      <w:ins w:id="1350" w:author="S-Yansong" w:date="2016-01-12T10:24:00Z">
        <w:r w:rsidR="00617227">
          <w:rPr>
            <w:rFonts w:ascii="华文楷体" w:eastAsia="华文楷体" w:hAnsi="华文楷体" w:hint="eastAsia"/>
            <w:sz w:val="28"/>
            <w:szCs w:val="28"/>
          </w:rPr>
          <w:t>内心</w:t>
        </w:r>
      </w:ins>
      <w:r w:rsidRPr="00D876E7">
        <w:rPr>
          <w:rFonts w:ascii="华文楷体" w:eastAsia="华文楷体" w:hAnsi="华文楷体" w:hint="eastAsia"/>
          <w:sz w:val="28"/>
          <w:szCs w:val="28"/>
        </w:rPr>
        <w:t>认为万法存在了一种分别念，它是障碍法自性的一种分别念，所以说，你的修法被这样一种</w:t>
      </w:r>
      <w:proofErr w:type="gramStart"/>
      <w:r w:rsidRPr="00D876E7">
        <w:rPr>
          <w:rFonts w:ascii="华文楷体" w:eastAsia="华文楷体" w:hAnsi="华文楷体" w:hint="eastAsia"/>
          <w:sz w:val="28"/>
          <w:szCs w:val="28"/>
        </w:rPr>
        <w:t>见解摄受的话</w:t>
      </w:r>
      <w:proofErr w:type="gramEnd"/>
      <w:r w:rsidRPr="00D876E7">
        <w:rPr>
          <w:rFonts w:ascii="华文楷体" w:eastAsia="华文楷体" w:hAnsi="华文楷体" w:hint="eastAsia"/>
          <w:sz w:val="28"/>
          <w:szCs w:val="28"/>
        </w:rPr>
        <w:t>，它一定不是一种真正的见。打比喻讲，被颠倒的</w:t>
      </w:r>
      <w:ins w:id="1351" w:author="S-Yansong" w:date="2016-01-12T10:24:00Z">
        <w:r w:rsidR="00617227">
          <w:rPr>
            <w:rFonts w:ascii="华文楷体" w:eastAsia="华文楷体" w:hAnsi="华文楷体" w:hint="eastAsia"/>
            <w:sz w:val="28"/>
            <w:szCs w:val="28"/>
          </w:rPr>
          <w:t>这样一种</w:t>
        </w:r>
      </w:ins>
      <w:proofErr w:type="gramStart"/>
      <w:r w:rsidRPr="00D876E7">
        <w:rPr>
          <w:rFonts w:ascii="华文楷体" w:eastAsia="华文楷体" w:hAnsi="华文楷体" w:hint="eastAsia"/>
          <w:sz w:val="28"/>
          <w:szCs w:val="28"/>
        </w:rPr>
        <w:t>见解摄受的</w:t>
      </w:r>
      <w:proofErr w:type="gramEnd"/>
      <w:r w:rsidRPr="00D876E7">
        <w:rPr>
          <w:rFonts w:ascii="华文楷体" w:eastAsia="华文楷体" w:hAnsi="华文楷体" w:hint="eastAsia"/>
          <w:sz w:val="28"/>
          <w:szCs w:val="28"/>
        </w:rPr>
        <w:t>修法不是真正的道的修法。以外道为喻。</w:t>
      </w:r>
    </w:p>
    <w:p w:rsidR="00536838" w:rsidRDefault="00536838" w:rsidP="00D876E7">
      <w:pPr>
        <w:ind w:firstLine="570"/>
        <w:rPr>
          <w:ins w:id="1352" w:author="S-Yansong" w:date="2016-01-08T16:57:00Z"/>
          <w:rFonts w:asciiTheme="minorEastAsia" w:hAnsiTheme="minorEastAsia"/>
          <w:sz w:val="28"/>
          <w:szCs w:val="28"/>
        </w:rPr>
      </w:pPr>
      <w:ins w:id="1353" w:author="S-Yansong" w:date="2016-01-08T16:56:00Z">
        <w:r w:rsidRPr="00536838">
          <w:rPr>
            <w:rFonts w:asciiTheme="minorEastAsia" w:hAnsiTheme="minorEastAsia" w:hint="eastAsia"/>
            <w:sz w:val="28"/>
            <w:szCs w:val="28"/>
            <w:rPrChange w:id="1354" w:author="S-Yansong" w:date="2016-01-08T16:56:00Z">
              <w:rPr>
                <w:rFonts w:ascii="华文楷体" w:eastAsia="华文楷体" w:hAnsi="华文楷体" w:hint="eastAsia"/>
                <w:sz w:val="28"/>
                <w:szCs w:val="28"/>
              </w:rPr>
            </w:rPrChange>
          </w:rPr>
          <w:t>【</w:t>
        </w:r>
      </w:ins>
      <w:del w:id="1355" w:author="S-Yansong" w:date="2016-01-08T16:56:00Z">
        <w:r w:rsidR="00D876E7" w:rsidRPr="00536838" w:rsidDel="00536838">
          <w:rPr>
            <w:rFonts w:asciiTheme="minorEastAsia" w:hAnsiTheme="minorEastAsia"/>
            <w:sz w:val="28"/>
            <w:szCs w:val="28"/>
            <w:rPrChange w:id="1356" w:author="S-Yansong" w:date="2016-01-08T16:56:00Z">
              <w:rPr>
                <w:rFonts w:ascii="华文楷体" w:eastAsia="华文楷体" w:hAnsi="华文楷体"/>
                <w:sz w:val="28"/>
                <w:szCs w:val="28"/>
              </w:rPr>
            </w:rPrChange>
          </w:rPr>
          <w:delText>[</w:delText>
        </w:r>
      </w:del>
      <w:r w:rsidR="00D876E7" w:rsidRPr="00536838">
        <w:rPr>
          <w:rFonts w:asciiTheme="minorEastAsia" w:hAnsiTheme="minorEastAsia" w:hint="eastAsia"/>
          <w:sz w:val="28"/>
          <w:szCs w:val="28"/>
          <w:rPrChange w:id="1357" w:author="S-Yansong" w:date="2016-01-08T16:56:00Z">
            <w:rPr>
              <w:rFonts w:ascii="华文楷体" w:eastAsia="华文楷体" w:hAnsi="华文楷体" w:hint="eastAsia"/>
              <w:sz w:val="28"/>
              <w:szCs w:val="28"/>
            </w:rPr>
          </w:rPrChange>
        </w:rPr>
        <w:t>譬如说，所有外道秉持将本不存在的“我”执为我与我所之颠倒耽著的坏聚见，由此所生的苦行等不能作为圆满菩提支的正道</w:t>
      </w:r>
      <w:del w:id="1358" w:author="S-Yansong" w:date="2016-01-08T16:56:00Z">
        <w:r w:rsidR="00D876E7" w:rsidRPr="00536838" w:rsidDel="00536838">
          <w:rPr>
            <w:rFonts w:asciiTheme="minorEastAsia" w:hAnsiTheme="minorEastAsia"/>
            <w:sz w:val="28"/>
            <w:szCs w:val="28"/>
            <w:rPrChange w:id="1359" w:author="S-Yansong" w:date="2016-01-08T16:56:00Z">
              <w:rPr>
                <w:rFonts w:ascii="华文楷体" w:eastAsia="华文楷体" w:hAnsi="华文楷体"/>
                <w:sz w:val="28"/>
                <w:szCs w:val="28"/>
              </w:rPr>
            </w:rPrChange>
          </w:rPr>
          <w:delText>]</w:delText>
        </w:r>
      </w:del>
      <w:r w:rsidR="00D876E7" w:rsidRPr="00536838">
        <w:rPr>
          <w:rFonts w:asciiTheme="minorEastAsia" w:hAnsiTheme="minorEastAsia" w:hint="eastAsia"/>
          <w:sz w:val="28"/>
          <w:szCs w:val="28"/>
          <w:rPrChange w:id="1360" w:author="S-Yansong" w:date="2016-01-08T16:56:00Z">
            <w:rPr>
              <w:rFonts w:ascii="华文楷体" w:eastAsia="华文楷体" w:hAnsi="华文楷体" w:hint="eastAsia"/>
              <w:sz w:val="28"/>
              <w:szCs w:val="28"/>
            </w:rPr>
          </w:rPrChange>
        </w:rPr>
        <w:t>。</w:t>
      </w:r>
      <w:ins w:id="1361" w:author="S-Yansong" w:date="2016-01-08T16:56:00Z">
        <w:r w:rsidRPr="00536838">
          <w:rPr>
            <w:rFonts w:asciiTheme="minorEastAsia" w:hAnsiTheme="minorEastAsia" w:hint="eastAsia"/>
            <w:sz w:val="28"/>
            <w:szCs w:val="28"/>
            <w:rPrChange w:id="1362" w:author="S-Yansong" w:date="2016-01-08T16:56:00Z">
              <w:rPr>
                <w:rFonts w:ascii="华文楷体" w:eastAsia="华文楷体" w:hAnsi="华文楷体" w:hint="eastAsia"/>
                <w:sz w:val="28"/>
                <w:szCs w:val="28"/>
              </w:rPr>
            </w:rPrChange>
          </w:rPr>
          <w:t>】</w:t>
        </w:r>
      </w:ins>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就好像所有的外道都秉持把不存在的“我”执</w:t>
      </w:r>
      <w:ins w:id="1363" w:author="S-Yansong" w:date="2016-01-12T10:25:00Z">
        <w:r w:rsidR="003A3A5F">
          <w:rPr>
            <w:rFonts w:ascii="华文楷体" w:eastAsia="华文楷体" w:hAnsi="华文楷体" w:hint="eastAsia"/>
            <w:sz w:val="28"/>
            <w:szCs w:val="28"/>
          </w:rPr>
          <w:t>为“我”</w:t>
        </w:r>
      </w:ins>
      <w:r w:rsidRPr="00D876E7">
        <w:rPr>
          <w:rFonts w:ascii="华文楷体" w:eastAsia="华文楷体" w:hAnsi="华文楷体" w:hint="eastAsia"/>
          <w:sz w:val="28"/>
          <w:szCs w:val="28"/>
        </w:rPr>
        <w:t>和“我</w:t>
      </w:r>
      <w:del w:id="1364" w:author="S-Yansong" w:date="2016-01-12T10:25:00Z">
        <w:r w:rsidRPr="00D876E7" w:rsidDel="003A3A5F">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所</w:t>
      </w:r>
      <w:ins w:id="1365" w:author="S-Yansong" w:date="2016-01-12T10:25:00Z">
        <w:r w:rsidR="003A3A5F">
          <w:rPr>
            <w:rFonts w:ascii="华文楷体" w:eastAsia="华文楷体" w:hAnsi="华文楷体" w:hint="eastAsia"/>
            <w:sz w:val="28"/>
            <w:szCs w:val="28"/>
          </w:rPr>
          <w:t>”</w:t>
        </w:r>
      </w:ins>
      <w:r w:rsidRPr="00D876E7">
        <w:rPr>
          <w:rFonts w:ascii="华文楷体" w:eastAsia="华文楷体" w:hAnsi="华文楷体" w:hint="eastAsia"/>
          <w:sz w:val="28"/>
          <w:szCs w:val="28"/>
        </w:rPr>
        <w:t>的</w:t>
      </w:r>
      <w:proofErr w:type="gramStart"/>
      <w:r w:rsidRPr="00D876E7">
        <w:rPr>
          <w:rFonts w:ascii="华文楷体" w:eastAsia="华文楷体" w:hAnsi="华文楷体" w:hint="eastAsia"/>
          <w:sz w:val="28"/>
          <w:szCs w:val="28"/>
        </w:rPr>
        <w:t>坏聚见</w:t>
      </w:r>
      <w:proofErr w:type="gramEnd"/>
      <w:r w:rsidRPr="00D876E7">
        <w:rPr>
          <w:rFonts w:ascii="华文楷体" w:eastAsia="华文楷体" w:hAnsi="华文楷体" w:hint="eastAsia"/>
          <w:sz w:val="28"/>
          <w:szCs w:val="28"/>
        </w:rPr>
        <w:t>，一种颠倒见。</w:t>
      </w:r>
      <w:ins w:id="1366" w:author="S-Yansong" w:date="2016-01-12T10:25:00Z">
        <w:r w:rsidR="008F5B13">
          <w:rPr>
            <w:rFonts w:ascii="华文楷体" w:eastAsia="华文楷体" w:hAnsi="华文楷体" w:hint="eastAsia"/>
            <w:sz w:val="28"/>
            <w:szCs w:val="28"/>
          </w:rPr>
          <w:t>所以说</w:t>
        </w:r>
      </w:ins>
      <w:r w:rsidRPr="00D876E7">
        <w:rPr>
          <w:rFonts w:ascii="华文楷体" w:eastAsia="华文楷体" w:hAnsi="华文楷体" w:hint="eastAsia"/>
          <w:sz w:val="28"/>
          <w:szCs w:val="28"/>
        </w:rPr>
        <w:t>如果你有一种</w:t>
      </w:r>
      <w:proofErr w:type="gramStart"/>
      <w:r w:rsidRPr="00D876E7">
        <w:rPr>
          <w:rFonts w:ascii="华文楷体" w:eastAsia="华文楷体" w:hAnsi="华文楷体" w:hint="eastAsia"/>
          <w:sz w:val="28"/>
          <w:szCs w:val="28"/>
        </w:rPr>
        <w:t>坏聚见</w:t>
      </w:r>
      <w:proofErr w:type="gramEnd"/>
      <w:r w:rsidRPr="00D876E7">
        <w:rPr>
          <w:rFonts w:ascii="华文楷体" w:eastAsia="华文楷体" w:hAnsi="华文楷体" w:hint="eastAsia"/>
          <w:sz w:val="28"/>
          <w:szCs w:val="28"/>
        </w:rPr>
        <w:t>，由</w:t>
      </w:r>
      <w:proofErr w:type="gramStart"/>
      <w:r w:rsidRPr="00D876E7">
        <w:rPr>
          <w:rFonts w:ascii="华文楷体" w:eastAsia="华文楷体" w:hAnsi="华文楷体" w:hint="eastAsia"/>
          <w:sz w:val="28"/>
          <w:szCs w:val="28"/>
        </w:rPr>
        <w:t>坏聚见摄受</w:t>
      </w:r>
      <w:proofErr w:type="gramEnd"/>
      <w:r w:rsidRPr="00D876E7">
        <w:rPr>
          <w:rFonts w:ascii="华文楷体" w:eastAsia="华文楷体" w:hAnsi="华文楷体" w:hint="eastAsia"/>
          <w:sz w:val="28"/>
          <w:szCs w:val="28"/>
        </w:rPr>
        <w:t>，以它作指导所产生的苦行怎么可能作为一种清净正道呢？不会作为圆满菩提支的正道</w:t>
      </w:r>
      <w:del w:id="1367" w:author="S-Yansong" w:date="2016-01-12T10:26:00Z">
        <w:r w:rsidRPr="00D876E7" w:rsidDel="008F5B13">
          <w:rPr>
            <w:rFonts w:ascii="华文楷体" w:eastAsia="华文楷体" w:hAnsi="华文楷体" w:hint="eastAsia"/>
            <w:sz w:val="28"/>
            <w:szCs w:val="28"/>
          </w:rPr>
          <w:delText>，</w:delText>
        </w:r>
      </w:del>
      <w:ins w:id="1368" w:author="S-Yansong" w:date="2016-01-12T10:26:00Z">
        <w:r w:rsidR="008F5B13">
          <w:rPr>
            <w:rFonts w:ascii="华文楷体" w:eastAsia="华文楷体" w:hAnsi="华文楷体" w:hint="eastAsia"/>
            <w:sz w:val="28"/>
            <w:szCs w:val="28"/>
          </w:rPr>
          <w:t>。</w:t>
        </w:r>
      </w:ins>
      <w:r w:rsidRPr="00D876E7">
        <w:rPr>
          <w:rFonts w:ascii="华文楷体" w:eastAsia="华文楷体" w:hAnsi="华文楷体" w:hint="eastAsia"/>
          <w:sz w:val="28"/>
          <w:szCs w:val="28"/>
        </w:rPr>
        <w:t>因为你的路线错误了，一旦路线错误了，再怎么去修苦行，只能离目标越来越远</w:t>
      </w:r>
      <w:del w:id="1369" w:author="S-Yansong" w:date="2016-01-12T10:26:00Z">
        <w:r w:rsidRPr="00D876E7" w:rsidDel="008F5B13">
          <w:rPr>
            <w:rFonts w:ascii="华文楷体" w:eastAsia="华文楷体" w:hAnsi="华文楷体" w:hint="eastAsia"/>
            <w:sz w:val="28"/>
            <w:szCs w:val="28"/>
          </w:rPr>
          <w:delText>，</w:delText>
        </w:r>
      </w:del>
      <w:ins w:id="1370" w:author="S-Yansong" w:date="2016-01-12T10:26:00Z">
        <w:r w:rsidR="008F5B13">
          <w:rPr>
            <w:rFonts w:ascii="华文楷体" w:eastAsia="华文楷体" w:hAnsi="华文楷体" w:hint="eastAsia"/>
            <w:sz w:val="28"/>
            <w:szCs w:val="28"/>
          </w:rPr>
          <w:t>。</w:t>
        </w:r>
      </w:ins>
      <w:r w:rsidRPr="00D876E7">
        <w:rPr>
          <w:rFonts w:ascii="华文楷体" w:eastAsia="华文楷体" w:hAnsi="华文楷体" w:hint="eastAsia"/>
          <w:sz w:val="28"/>
          <w:szCs w:val="28"/>
        </w:rPr>
        <w:t>你的目标是解脱，但是你认定路线的时候，也就是说见解是认定目标的双眼，</w:t>
      </w:r>
      <w:ins w:id="1371" w:author="S-Yansong" w:date="2016-01-12T10:26:00Z">
        <w:r w:rsidR="008F5B13">
          <w:rPr>
            <w:rFonts w:ascii="华文楷体" w:eastAsia="华文楷体" w:hAnsi="华文楷体" w:hint="eastAsia"/>
            <w:sz w:val="28"/>
            <w:szCs w:val="28"/>
          </w:rPr>
          <w:t>那么</w:t>
        </w:r>
      </w:ins>
      <w:r w:rsidRPr="00D876E7">
        <w:rPr>
          <w:rFonts w:ascii="华文楷体" w:eastAsia="华文楷体" w:hAnsi="华文楷体" w:hint="eastAsia"/>
          <w:sz w:val="28"/>
          <w:szCs w:val="28"/>
        </w:rPr>
        <w:t>你认定目标的时候已经错误地认定了一条道，所以</w:t>
      </w:r>
      <w:del w:id="1372" w:author="S-Yansong" w:date="2016-01-12T10:26:00Z">
        <w:r w:rsidRPr="00D876E7" w:rsidDel="008F5B13">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你越苦行，你离你的目的地会越远</w:t>
      </w:r>
      <w:ins w:id="1373" w:author="S-Yansong" w:date="2016-01-12T10:26:00Z">
        <w:r w:rsidR="008F5B13">
          <w:rPr>
            <w:rFonts w:ascii="华文楷体" w:eastAsia="华文楷体" w:hAnsi="华文楷体" w:hint="eastAsia"/>
            <w:sz w:val="28"/>
            <w:szCs w:val="28"/>
          </w:rPr>
          <w:t>而已</w:t>
        </w:r>
      </w:ins>
      <w:r w:rsidRPr="00D876E7">
        <w:rPr>
          <w:rFonts w:ascii="华文楷体" w:eastAsia="华文楷体" w:hAnsi="华文楷体" w:hint="eastAsia"/>
          <w:sz w:val="28"/>
          <w:szCs w:val="28"/>
        </w:rPr>
        <w:t>，他们这样一种修法不会成为圆满菩提支的正道。他们也有苦行，而且他们的苦行</w:t>
      </w:r>
      <w:ins w:id="1374" w:author="S-Yansong" w:date="2016-01-12T10:26:00Z">
        <w:r w:rsidR="008F5B13">
          <w:rPr>
            <w:rFonts w:ascii="华文楷体" w:eastAsia="华文楷体" w:hAnsi="华文楷体" w:hint="eastAsia"/>
            <w:sz w:val="28"/>
            <w:szCs w:val="28"/>
          </w:rPr>
          <w:t>也</w:t>
        </w:r>
      </w:ins>
      <w:r w:rsidRPr="00D876E7">
        <w:rPr>
          <w:rFonts w:ascii="华文楷体" w:eastAsia="华文楷体" w:hAnsi="华文楷体" w:hint="eastAsia"/>
          <w:sz w:val="28"/>
          <w:szCs w:val="28"/>
        </w:rPr>
        <w:t>是非常吓人的一种苦行。</w:t>
      </w:r>
      <w:ins w:id="1375" w:author="S-Yansong" w:date="2016-01-12T10:26:00Z">
        <w:r w:rsidR="008F5B13">
          <w:rPr>
            <w:rFonts w:ascii="华文楷体" w:eastAsia="华文楷体" w:hAnsi="华文楷体" w:hint="eastAsia"/>
            <w:sz w:val="28"/>
            <w:szCs w:val="28"/>
          </w:rPr>
          <w:t>像</w:t>
        </w:r>
      </w:ins>
      <w:del w:id="1376" w:author="S-Yansong" w:date="2016-01-12T10:26:00Z">
        <w:r w:rsidRPr="00D876E7" w:rsidDel="008F5B13">
          <w:rPr>
            <w:rFonts w:ascii="华文楷体" w:eastAsia="华文楷体" w:hAnsi="华文楷体" w:hint="eastAsia"/>
            <w:sz w:val="28"/>
            <w:szCs w:val="28"/>
          </w:rPr>
          <w:delText>象</w:delText>
        </w:r>
      </w:del>
      <w:r w:rsidRPr="00D876E7">
        <w:rPr>
          <w:rFonts w:ascii="华文楷体" w:eastAsia="华文楷体" w:hAnsi="华文楷体" w:hint="eastAsia"/>
          <w:sz w:val="28"/>
          <w:szCs w:val="28"/>
        </w:rPr>
        <w:t>这样一种苦行应该怎么怎么样，你这样苦行还是不应该怎么怎么样</w:t>
      </w:r>
      <w:del w:id="1377" w:author="S-Yansong" w:date="2016-01-12T10:26:00Z">
        <w:r w:rsidRPr="00D876E7" w:rsidDel="008F5B13">
          <w:rPr>
            <w:rFonts w:ascii="华文楷体" w:eastAsia="华文楷体" w:hAnsi="华文楷体" w:hint="eastAsia"/>
            <w:sz w:val="28"/>
            <w:szCs w:val="28"/>
          </w:rPr>
          <w:delText>，</w:delText>
        </w:r>
      </w:del>
      <w:ins w:id="1378" w:author="S-Yansong" w:date="2016-01-12T10:26:00Z">
        <w:r w:rsidR="008F5B13">
          <w:rPr>
            <w:rFonts w:ascii="华文楷体" w:eastAsia="华文楷体" w:hAnsi="华文楷体" w:hint="eastAsia"/>
            <w:sz w:val="28"/>
            <w:szCs w:val="28"/>
          </w:rPr>
          <w:t>。</w:t>
        </w:r>
      </w:ins>
      <w:r w:rsidRPr="00D876E7">
        <w:rPr>
          <w:rFonts w:ascii="华文楷体" w:eastAsia="华文楷体" w:hAnsi="华文楷体" w:hint="eastAsia"/>
          <w:sz w:val="28"/>
          <w:szCs w:val="28"/>
        </w:rPr>
        <w:t>为什么呢？因为相续当中有一个颠倒的见，你所有行为都被你颠倒的</w:t>
      </w:r>
      <w:proofErr w:type="gramStart"/>
      <w:r w:rsidRPr="00D876E7">
        <w:rPr>
          <w:rFonts w:ascii="华文楷体" w:eastAsia="华文楷体" w:hAnsi="华文楷体" w:hint="eastAsia"/>
          <w:sz w:val="28"/>
          <w:szCs w:val="28"/>
        </w:rPr>
        <w:t>见摄受</w:t>
      </w:r>
      <w:proofErr w:type="gramEnd"/>
      <w:r w:rsidRPr="00D876E7">
        <w:rPr>
          <w:rFonts w:ascii="华文楷体" w:eastAsia="华文楷体" w:hAnsi="华文楷体" w:hint="eastAsia"/>
          <w:sz w:val="28"/>
          <w:szCs w:val="28"/>
        </w:rPr>
        <w:t>了。所以说，这不会成为一种</w:t>
      </w:r>
      <w:ins w:id="1379" w:author="S-Yansong" w:date="2016-01-12T10:26:00Z">
        <w:r w:rsidR="008F5B13">
          <w:rPr>
            <w:rFonts w:ascii="华文楷体" w:eastAsia="华文楷体" w:hAnsi="华文楷体" w:hint="eastAsia"/>
            <w:sz w:val="28"/>
            <w:szCs w:val="28"/>
          </w:rPr>
          <w:t>真正</w:t>
        </w:r>
      </w:ins>
      <w:r w:rsidRPr="00D876E7">
        <w:rPr>
          <w:rFonts w:ascii="华文楷体" w:eastAsia="华文楷体" w:hAnsi="华文楷体" w:hint="eastAsia"/>
          <w:sz w:val="28"/>
          <w:szCs w:val="28"/>
        </w:rPr>
        <w:t>解脱的修法。</w:t>
      </w:r>
    </w:p>
    <w:p w:rsidR="00536838" w:rsidRDefault="00D876E7" w:rsidP="00D876E7">
      <w:pPr>
        <w:ind w:firstLine="570"/>
        <w:rPr>
          <w:ins w:id="1380" w:author="S-Yansong" w:date="2016-01-08T16:57:00Z"/>
          <w:rFonts w:ascii="华文楷体" w:eastAsia="华文楷体" w:hAnsi="华文楷体"/>
          <w:sz w:val="28"/>
          <w:szCs w:val="28"/>
        </w:rPr>
      </w:pPr>
      <w:r w:rsidRPr="00D876E7">
        <w:rPr>
          <w:rFonts w:ascii="华文楷体" w:eastAsia="华文楷体" w:hAnsi="华文楷体" w:hint="eastAsia"/>
          <w:sz w:val="28"/>
          <w:szCs w:val="28"/>
        </w:rPr>
        <w:t>这个比喻很容易理解的，那么，通过</w:t>
      </w:r>
      <w:ins w:id="1381" w:author="S-Yansong" w:date="2016-01-12T10:27:00Z">
        <w:r w:rsidR="008F5B13">
          <w:rPr>
            <w:rFonts w:ascii="华文楷体" w:eastAsia="华文楷体" w:hAnsi="华文楷体" w:hint="eastAsia"/>
            <w:sz w:val="28"/>
            <w:szCs w:val="28"/>
          </w:rPr>
          <w:t>这个</w:t>
        </w:r>
      </w:ins>
      <w:r w:rsidRPr="00D876E7">
        <w:rPr>
          <w:rFonts w:ascii="华文楷体" w:eastAsia="华文楷体" w:hAnsi="华文楷体" w:hint="eastAsia"/>
          <w:sz w:val="28"/>
          <w:szCs w:val="28"/>
        </w:rPr>
        <w:t>粗大的比喻的</w:t>
      </w:r>
      <w:ins w:id="1382" w:author="S-Yansong" w:date="2016-01-12T10:27:00Z">
        <w:r w:rsidR="008F5B13">
          <w:rPr>
            <w:rFonts w:ascii="华文楷体" w:eastAsia="华文楷体" w:hAnsi="华文楷体" w:hint="eastAsia"/>
            <w:sz w:val="28"/>
            <w:szCs w:val="28"/>
          </w:rPr>
          <w:t>再来</w:t>
        </w:r>
      </w:ins>
      <w:r w:rsidRPr="00D876E7">
        <w:rPr>
          <w:rFonts w:ascii="华文楷体" w:eastAsia="华文楷体" w:hAnsi="华文楷体" w:hint="eastAsia"/>
          <w:sz w:val="28"/>
          <w:szCs w:val="28"/>
        </w:rPr>
        <w:t>理解</w:t>
      </w:r>
      <w:ins w:id="1383" w:author="S-Yansong" w:date="2016-01-08T16:57:00Z">
        <w:r w:rsidR="00536838">
          <w:rPr>
            <w:rFonts w:ascii="华文楷体" w:eastAsia="华文楷体" w:hAnsi="华文楷体" w:hint="eastAsia"/>
            <w:sz w:val="28"/>
            <w:szCs w:val="28"/>
          </w:rPr>
          <w:t>。</w:t>
        </w:r>
      </w:ins>
      <w:del w:id="1384" w:author="S-Yansong" w:date="2016-01-08T16:57:00Z">
        <w:r w:rsidRPr="00D876E7" w:rsidDel="00536838">
          <w:rPr>
            <w:rFonts w:ascii="华文楷体" w:eastAsia="华文楷体" w:hAnsi="华文楷体" w:hint="eastAsia"/>
            <w:sz w:val="28"/>
            <w:szCs w:val="28"/>
          </w:rPr>
          <w:delText>，</w:delText>
        </w:r>
      </w:del>
    </w:p>
    <w:p w:rsidR="00536838" w:rsidRPr="00536838" w:rsidRDefault="00536838" w:rsidP="00D876E7">
      <w:pPr>
        <w:ind w:firstLine="570"/>
        <w:rPr>
          <w:ins w:id="1385" w:author="S-Yansong" w:date="2016-01-08T16:57:00Z"/>
          <w:rFonts w:asciiTheme="minorEastAsia" w:hAnsiTheme="minorEastAsia"/>
          <w:sz w:val="28"/>
          <w:szCs w:val="28"/>
          <w:rPrChange w:id="1386" w:author="S-Yansong" w:date="2016-01-08T16:57:00Z">
            <w:rPr>
              <w:ins w:id="1387" w:author="S-Yansong" w:date="2016-01-08T16:57:00Z"/>
              <w:rFonts w:ascii="华文楷体" w:eastAsia="华文楷体" w:hAnsi="华文楷体"/>
              <w:sz w:val="28"/>
              <w:szCs w:val="28"/>
            </w:rPr>
          </w:rPrChange>
        </w:rPr>
      </w:pPr>
      <w:ins w:id="1388" w:author="S-Yansong" w:date="2016-01-08T16:57:00Z">
        <w:r w:rsidRPr="00536838">
          <w:rPr>
            <w:rFonts w:asciiTheme="minorEastAsia" w:hAnsiTheme="minorEastAsia" w:hint="eastAsia"/>
            <w:sz w:val="28"/>
            <w:szCs w:val="28"/>
            <w:rPrChange w:id="1389" w:author="S-Yansong" w:date="2016-01-08T16:57:00Z">
              <w:rPr>
                <w:rFonts w:ascii="华文楷体" w:eastAsia="华文楷体" w:hAnsi="华文楷体" w:hint="eastAsia"/>
                <w:sz w:val="28"/>
                <w:szCs w:val="28"/>
              </w:rPr>
            </w:rPrChange>
          </w:rPr>
          <w:t>【</w:t>
        </w:r>
      </w:ins>
      <w:del w:id="1390" w:author="S-Yansong" w:date="2016-01-08T16:57:00Z">
        <w:r w:rsidR="00D876E7" w:rsidRPr="00536838" w:rsidDel="00536838">
          <w:rPr>
            <w:rFonts w:asciiTheme="minorEastAsia" w:hAnsiTheme="minorEastAsia"/>
            <w:sz w:val="28"/>
            <w:szCs w:val="28"/>
            <w:rPrChange w:id="1391" w:author="S-Yansong" w:date="2016-01-08T16:57:00Z">
              <w:rPr>
                <w:rFonts w:ascii="华文楷体" w:eastAsia="华文楷体" w:hAnsi="华文楷体"/>
                <w:sz w:val="28"/>
                <w:szCs w:val="28"/>
              </w:rPr>
            </w:rPrChange>
          </w:rPr>
          <w:delText>[</w:delText>
        </w:r>
      </w:del>
      <w:r w:rsidR="00D876E7" w:rsidRPr="00536838">
        <w:rPr>
          <w:rFonts w:asciiTheme="minorEastAsia" w:hAnsiTheme="minorEastAsia" w:hint="eastAsia"/>
          <w:sz w:val="28"/>
          <w:szCs w:val="28"/>
          <w:rPrChange w:id="1392" w:author="S-Yansong" w:date="2016-01-08T16:57:00Z">
            <w:rPr>
              <w:rFonts w:ascii="华文楷体" w:eastAsia="华文楷体" w:hAnsi="华文楷体" w:hint="eastAsia"/>
              <w:sz w:val="28"/>
              <w:szCs w:val="28"/>
            </w:rPr>
          </w:rPrChange>
        </w:rPr>
        <w:t>同样，具有实执而进行的这种修道也随着错误的心态所转，从而导致力量微弱</w:t>
      </w:r>
      <w:del w:id="1393" w:author="S-Yansong" w:date="2016-01-08T16:57:00Z">
        <w:r w:rsidR="00D876E7" w:rsidRPr="00536838" w:rsidDel="00536838">
          <w:rPr>
            <w:rFonts w:asciiTheme="minorEastAsia" w:hAnsiTheme="minorEastAsia"/>
            <w:sz w:val="28"/>
            <w:szCs w:val="28"/>
            <w:rPrChange w:id="1394" w:author="S-Yansong" w:date="2016-01-08T16:57:00Z">
              <w:rPr>
                <w:rFonts w:ascii="华文楷体" w:eastAsia="华文楷体" w:hAnsi="华文楷体"/>
                <w:sz w:val="28"/>
                <w:szCs w:val="28"/>
              </w:rPr>
            </w:rPrChange>
          </w:rPr>
          <w:delText>]</w:delText>
        </w:r>
      </w:del>
      <w:r w:rsidR="00D876E7" w:rsidRPr="00536838">
        <w:rPr>
          <w:rFonts w:asciiTheme="minorEastAsia" w:hAnsiTheme="minorEastAsia" w:hint="eastAsia"/>
          <w:sz w:val="28"/>
          <w:szCs w:val="28"/>
          <w:rPrChange w:id="1395" w:author="S-Yansong" w:date="2016-01-08T16:57:00Z">
            <w:rPr>
              <w:rFonts w:ascii="华文楷体" w:eastAsia="华文楷体" w:hAnsi="华文楷体" w:hint="eastAsia"/>
              <w:sz w:val="28"/>
              <w:szCs w:val="28"/>
            </w:rPr>
          </w:rPrChange>
        </w:rPr>
        <w:t>。</w:t>
      </w:r>
      <w:ins w:id="1396" w:author="S-Yansong" w:date="2016-01-08T16:57:00Z">
        <w:r w:rsidRPr="00536838">
          <w:rPr>
            <w:rFonts w:asciiTheme="minorEastAsia" w:hAnsiTheme="minorEastAsia" w:hint="eastAsia"/>
            <w:sz w:val="28"/>
            <w:szCs w:val="28"/>
            <w:rPrChange w:id="1397" w:author="S-Yansong" w:date="2016-01-08T16:57:00Z">
              <w:rPr>
                <w:rFonts w:ascii="华文楷体" w:eastAsia="华文楷体" w:hAnsi="华文楷体" w:hint="eastAsia"/>
                <w:sz w:val="28"/>
                <w:szCs w:val="28"/>
              </w:rPr>
            </w:rPrChange>
          </w:rPr>
          <w:t>】</w:t>
        </w:r>
      </w:ins>
    </w:p>
    <w:p w:rsidR="003B4044" w:rsidRDefault="00D876E7" w:rsidP="00D876E7">
      <w:pPr>
        <w:ind w:firstLine="570"/>
        <w:rPr>
          <w:ins w:id="1398" w:author="S-Yansong" w:date="2016-01-12T10:31:00Z"/>
          <w:rFonts w:ascii="华文楷体" w:eastAsia="华文楷体" w:hAnsi="华文楷体" w:hint="eastAsia"/>
          <w:sz w:val="28"/>
          <w:szCs w:val="28"/>
        </w:rPr>
      </w:pPr>
      <w:r w:rsidRPr="00D876E7">
        <w:rPr>
          <w:rFonts w:ascii="华文楷体" w:eastAsia="华文楷体" w:hAnsi="华文楷体" w:hint="eastAsia"/>
          <w:sz w:val="28"/>
          <w:szCs w:val="28"/>
        </w:rPr>
        <w:t>同样，认为诸法存在，</w:t>
      </w:r>
      <w:ins w:id="1399" w:author="S-Yansong" w:date="2016-01-12T10:27:00Z">
        <w:r w:rsidR="000737E8">
          <w:rPr>
            <w:rFonts w:ascii="华文楷体" w:eastAsia="华文楷体" w:hAnsi="华文楷体" w:hint="eastAsia"/>
            <w:sz w:val="28"/>
            <w:szCs w:val="28"/>
          </w:rPr>
          <w:t>通过</w:t>
        </w:r>
      </w:ins>
      <w:r w:rsidRPr="00D876E7">
        <w:rPr>
          <w:rFonts w:ascii="华文楷体" w:eastAsia="华文楷体" w:hAnsi="华文楷体" w:hint="eastAsia"/>
          <w:sz w:val="28"/>
          <w:szCs w:val="28"/>
        </w:rPr>
        <w:t>具有实执而进行修道也是随着错误的</w:t>
      </w:r>
      <w:r w:rsidRPr="00D876E7">
        <w:rPr>
          <w:rFonts w:ascii="华文楷体" w:eastAsia="华文楷体" w:hAnsi="华文楷体" w:hint="eastAsia"/>
          <w:sz w:val="28"/>
          <w:szCs w:val="28"/>
        </w:rPr>
        <w:lastRenderedPageBreak/>
        <w:t>心态所转，和</w:t>
      </w:r>
      <w:proofErr w:type="gramStart"/>
      <w:r w:rsidRPr="00D876E7">
        <w:rPr>
          <w:rFonts w:ascii="华文楷体" w:eastAsia="华文楷体" w:hAnsi="华文楷体" w:hint="eastAsia"/>
          <w:sz w:val="28"/>
          <w:szCs w:val="28"/>
        </w:rPr>
        <w:t>对境不</w:t>
      </w:r>
      <w:proofErr w:type="gramEnd"/>
      <w:r w:rsidRPr="00D876E7">
        <w:rPr>
          <w:rFonts w:ascii="华文楷体" w:eastAsia="华文楷体" w:hAnsi="华文楷体" w:hint="eastAsia"/>
          <w:sz w:val="28"/>
          <w:szCs w:val="28"/>
        </w:rPr>
        <w:t>相符合，这样</w:t>
      </w:r>
      <w:ins w:id="1400" w:author="S-Yansong" w:date="2016-01-12T10:28:00Z">
        <w:r w:rsidR="00935C20">
          <w:rPr>
            <w:rFonts w:ascii="华文楷体" w:eastAsia="华文楷体" w:hAnsi="华文楷体" w:hint="eastAsia"/>
            <w:sz w:val="28"/>
            <w:szCs w:val="28"/>
          </w:rPr>
          <w:t>一种</w:t>
        </w:r>
      </w:ins>
      <w:del w:id="1401" w:author="S-Yansong" w:date="2016-01-12T10:28:00Z">
        <w:r w:rsidRPr="00D876E7" w:rsidDel="00935C20">
          <w:rPr>
            <w:rFonts w:ascii="华文楷体" w:eastAsia="华文楷体" w:hAnsi="华文楷体" w:hint="eastAsia"/>
            <w:sz w:val="28"/>
            <w:szCs w:val="28"/>
          </w:rPr>
          <w:delText>的</w:delText>
        </w:r>
      </w:del>
      <w:r w:rsidRPr="00D876E7">
        <w:rPr>
          <w:rFonts w:ascii="华文楷体" w:eastAsia="华文楷体" w:hAnsi="华文楷体" w:hint="eastAsia"/>
          <w:sz w:val="28"/>
          <w:szCs w:val="28"/>
        </w:rPr>
        <w:t>心态是错误的心态，你被这</w:t>
      </w:r>
      <w:ins w:id="1402" w:author="S-Yansong" w:date="2016-01-12T10:28:00Z">
        <w:r w:rsidR="00AA2B32">
          <w:rPr>
            <w:rFonts w:ascii="华文楷体" w:eastAsia="华文楷体" w:hAnsi="华文楷体" w:hint="eastAsia"/>
            <w:sz w:val="28"/>
            <w:szCs w:val="28"/>
          </w:rPr>
          <w:t>种</w:t>
        </w:r>
      </w:ins>
      <w:del w:id="1403" w:author="S-Yansong" w:date="2016-01-12T10:28:00Z">
        <w:r w:rsidRPr="00D876E7" w:rsidDel="00AA2B32">
          <w:rPr>
            <w:rFonts w:ascii="华文楷体" w:eastAsia="华文楷体" w:hAnsi="华文楷体" w:hint="eastAsia"/>
            <w:sz w:val="28"/>
            <w:szCs w:val="28"/>
          </w:rPr>
          <w:delText>样的</w:delText>
        </w:r>
      </w:del>
      <w:r w:rsidRPr="00D876E7">
        <w:rPr>
          <w:rFonts w:ascii="华文楷体" w:eastAsia="华文楷体" w:hAnsi="华文楷体" w:hint="eastAsia"/>
          <w:sz w:val="28"/>
          <w:szCs w:val="28"/>
        </w:rPr>
        <w:t>错误的心态</w:t>
      </w:r>
      <w:ins w:id="1404" w:author="S-Yansong" w:date="2016-01-12T10:29:00Z">
        <w:r w:rsidR="00AA2B32">
          <w:rPr>
            <w:rFonts w:ascii="华文楷体" w:eastAsia="华文楷体" w:hAnsi="华文楷体" w:hint="eastAsia"/>
            <w:sz w:val="28"/>
            <w:szCs w:val="28"/>
          </w:rPr>
          <w:t>所</w:t>
        </w:r>
      </w:ins>
      <w:r w:rsidRPr="00D876E7">
        <w:rPr>
          <w:rFonts w:ascii="华文楷体" w:eastAsia="华文楷体" w:hAnsi="华文楷体" w:hint="eastAsia"/>
          <w:sz w:val="28"/>
          <w:szCs w:val="28"/>
        </w:rPr>
        <w:t>摄受了</w:t>
      </w:r>
      <w:del w:id="1405" w:author="S-Yansong" w:date="2016-01-12T10:28:00Z">
        <w:r w:rsidRPr="00D876E7" w:rsidDel="000737E8">
          <w:rPr>
            <w:rFonts w:ascii="华文楷体" w:eastAsia="华文楷体" w:hAnsi="华文楷体" w:hint="eastAsia"/>
            <w:sz w:val="28"/>
            <w:szCs w:val="28"/>
          </w:rPr>
          <w:delText>，</w:delText>
        </w:r>
      </w:del>
      <w:ins w:id="1406" w:author="S-Yansong" w:date="2016-01-12T10:28:00Z">
        <w:r w:rsidR="000737E8">
          <w:rPr>
            <w:rFonts w:ascii="华文楷体" w:eastAsia="华文楷体" w:hAnsi="华文楷体" w:hint="eastAsia"/>
            <w:sz w:val="28"/>
            <w:szCs w:val="28"/>
          </w:rPr>
          <w:t>。</w:t>
        </w:r>
      </w:ins>
      <w:r w:rsidRPr="00D876E7">
        <w:rPr>
          <w:rFonts w:ascii="华文楷体" w:eastAsia="华文楷体" w:hAnsi="华文楷体" w:hint="eastAsia"/>
          <w:sz w:val="28"/>
          <w:szCs w:val="28"/>
        </w:rPr>
        <w:t>所以</w:t>
      </w:r>
      <w:ins w:id="1407" w:author="S-Yansong" w:date="2016-01-12T10:29:00Z">
        <w:r w:rsidR="00AA2B32">
          <w:rPr>
            <w:rFonts w:ascii="华文楷体" w:eastAsia="华文楷体" w:hAnsi="华文楷体" w:hint="eastAsia"/>
            <w:sz w:val="28"/>
            <w:szCs w:val="28"/>
          </w:rPr>
          <w:t>说</w:t>
        </w:r>
      </w:ins>
      <w:del w:id="1408" w:author="S-Yansong" w:date="2016-01-12T10:29:00Z">
        <w:r w:rsidRPr="00D876E7" w:rsidDel="00AA2B32">
          <w:rPr>
            <w:rFonts w:ascii="华文楷体" w:eastAsia="华文楷体" w:hAnsi="华文楷体" w:hint="eastAsia"/>
            <w:sz w:val="28"/>
            <w:szCs w:val="28"/>
          </w:rPr>
          <w:delText>，</w:delText>
        </w:r>
      </w:del>
      <w:r w:rsidRPr="00D876E7">
        <w:rPr>
          <w:rFonts w:ascii="华文楷体" w:eastAsia="华文楷体" w:hAnsi="华文楷体" w:hint="eastAsia"/>
          <w:sz w:val="28"/>
          <w:szCs w:val="28"/>
        </w:rPr>
        <w:t>你</w:t>
      </w:r>
      <w:del w:id="1409" w:author="S-Yansong" w:date="2016-01-12T10:29:00Z">
        <w:r w:rsidRPr="00D876E7" w:rsidDel="00AA2B32">
          <w:rPr>
            <w:rFonts w:ascii="华文楷体" w:eastAsia="华文楷体" w:hAnsi="华文楷体" w:hint="eastAsia"/>
            <w:sz w:val="28"/>
            <w:szCs w:val="28"/>
          </w:rPr>
          <w:delText>所持</w:delText>
        </w:r>
      </w:del>
      <w:r w:rsidRPr="00D876E7">
        <w:rPr>
          <w:rFonts w:ascii="华文楷体" w:eastAsia="华文楷体" w:hAnsi="华文楷体" w:hint="eastAsia"/>
          <w:sz w:val="28"/>
          <w:szCs w:val="28"/>
        </w:rPr>
        <w:t>布施</w:t>
      </w:r>
      <w:ins w:id="1410" w:author="S-Yansong" w:date="2016-01-12T10:29:00Z">
        <w:r w:rsidR="00AA2B32">
          <w:rPr>
            <w:rFonts w:ascii="华文楷体" w:eastAsia="华文楷体" w:hAnsi="华文楷体" w:hint="eastAsia"/>
            <w:sz w:val="28"/>
            <w:szCs w:val="28"/>
          </w:rPr>
          <w:t>、</w:t>
        </w:r>
      </w:ins>
      <w:r w:rsidRPr="00D876E7">
        <w:rPr>
          <w:rFonts w:ascii="华文楷体" w:eastAsia="华文楷体" w:hAnsi="华文楷体" w:hint="eastAsia"/>
          <w:sz w:val="28"/>
          <w:szCs w:val="28"/>
        </w:rPr>
        <w:t>持戒等</w:t>
      </w:r>
      <w:ins w:id="1411" w:author="S-Yansong" w:date="2016-01-12T10:29:00Z">
        <w:r w:rsidR="00AA2B32">
          <w:rPr>
            <w:rFonts w:ascii="华文楷体" w:eastAsia="华文楷体" w:hAnsi="华文楷体" w:hint="eastAsia"/>
            <w:sz w:val="28"/>
            <w:szCs w:val="28"/>
          </w:rPr>
          <w:t>等，像这样一种</w:t>
        </w:r>
      </w:ins>
      <w:r w:rsidRPr="00D876E7">
        <w:rPr>
          <w:rFonts w:ascii="华文楷体" w:eastAsia="华文楷体" w:hAnsi="华文楷体" w:hint="eastAsia"/>
          <w:sz w:val="28"/>
          <w:szCs w:val="28"/>
        </w:rPr>
        <w:t>法</w:t>
      </w:r>
      <w:del w:id="1412" w:author="S-Yansong" w:date="2016-01-12T10:29:00Z">
        <w:r w:rsidRPr="00D876E7" w:rsidDel="00AA2B32">
          <w:rPr>
            <w:rFonts w:ascii="华文楷体" w:eastAsia="华文楷体" w:hAnsi="华文楷体" w:hint="eastAsia"/>
            <w:sz w:val="28"/>
            <w:szCs w:val="28"/>
          </w:rPr>
          <w:delText>，会</w:delText>
        </w:r>
      </w:del>
      <w:ins w:id="1413" w:author="S-Yansong" w:date="2016-01-12T10:29:00Z">
        <w:r w:rsidR="00AA2B32">
          <w:rPr>
            <w:rFonts w:ascii="华文楷体" w:eastAsia="华文楷体" w:hAnsi="华文楷体" w:hint="eastAsia"/>
            <w:sz w:val="28"/>
            <w:szCs w:val="28"/>
          </w:rPr>
          <w:t>它</w:t>
        </w:r>
      </w:ins>
      <w:r w:rsidRPr="00D876E7">
        <w:rPr>
          <w:rFonts w:ascii="华文楷体" w:eastAsia="华文楷体" w:hAnsi="华文楷体" w:hint="eastAsia"/>
          <w:sz w:val="28"/>
          <w:szCs w:val="28"/>
        </w:rPr>
        <w:t>导致力量微弱，它力量不会很强</w:t>
      </w:r>
      <w:del w:id="1414" w:author="S-Yansong" w:date="2016-01-12T10:29:00Z">
        <w:r w:rsidRPr="00D876E7" w:rsidDel="00AA2B32">
          <w:rPr>
            <w:rFonts w:ascii="华文楷体" w:eastAsia="华文楷体" w:hAnsi="华文楷体" w:hint="eastAsia"/>
            <w:sz w:val="28"/>
            <w:szCs w:val="28"/>
          </w:rPr>
          <w:delText>，</w:delText>
        </w:r>
      </w:del>
      <w:ins w:id="1415" w:author="S-Yansong" w:date="2016-01-12T10:29:00Z">
        <w:r w:rsidR="00AA2B32">
          <w:rPr>
            <w:rFonts w:ascii="华文楷体" w:eastAsia="华文楷体" w:hAnsi="华文楷体" w:hint="eastAsia"/>
            <w:sz w:val="28"/>
            <w:szCs w:val="28"/>
          </w:rPr>
          <w:t>。</w:t>
        </w:r>
      </w:ins>
      <w:r w:rsidRPr="00D876E7">
        <w:rPr>
          <w:rFonts w:ascii="华文楷体" w:eastAsia="华文楷体" w:hAnsi="华文楷体" w:hint="eastAsia"/>
          <w:sz w:val="28"/>
          <w:szCs w:val="28"/>
        </w:rPr>
        <w:t>因为</w:t>
      </w:r>
      <w:ins w:id="1416" w:author="S-Yansong" w:date="2016-01-12T10:30:00Z">
        <w:r w:rsidR="003B4044">
          <w:rPr>
            <w:rFonts w:ascii="华文楷体" w:eastAsia="华文楷体" w:hAnsi="华文楷体" w:hint="eastAsia"/>
            <w:sz w:val="28"/>
            <w:szCs w:val="28"/>
          </w:rPr>
          <w:t>你</w:t>
        </w:r>
      </w:ins>
      <w:r w:rsidRPr="00D876E7">
        <w:rPr>
          <w:rFonts w:ascii="华文楷体" w:eastAsia="华文楷体" w:hAnsi="华文楷体" w:hint="eastAsia"/>
          <w:sz w:val="28"/>
          <w:szCs w:val="28"/>
        </w:rPr>
        <w:t>这个修法已经被你实有的</w:t>
      </w:r>
      <w:ins w:id="1417" w:author="S-Yansong" w:date="2016-01-12T10:30:00Z">
        <w:r w:rsidR="003B4044">
          <w:rPr>
            <w:rFonts w:ascii="华文楷体" w:eastAsia="华文楷体" w:hAnsi="华文楷体" w:hint="eastAsia"/>
            <w:sz w:val="28"/>
            <w:szCs w:val="28"/>
          </w:rPr>
          <w:t>这样一种</w:t>
        </w:r>
      </w:ins>
      <w:del w:id="1418" w:author="S-Yansong" w:date="2016-01-12T10:30:00Z">
        <w:r w:rsidRPr="00D876E7" w:rsidDel="003B4044">
          <w:rPr>
            <w:rFonts w:ascii="华文楷体" w:eastAsia="华文楷体" w:hAnsi="华文楷体" w:hint="eastAsia"/>
            <w:sz w:val="28"/>
            <w:szCs w:val="28"/>
          </w:rPr>
          <w:delText>执着</w:delText>
        </w:r>
      </w:del>
      <w:ins w:id="1419" w:author="S-Yansong" w:date="2016-01-12T10:30:00Z">
        <w:r w:rsidR="003B4044" w:rsidRPr="00D876E7">
          <w:rPr>
            <w:rFonts w:ascii="华文楷体" w:eastAsia="华文楷体" w:hAnsi="华文楷体" w:hint="eastAsia"/>
            <w:sz w:val="28"/>
            <w:szCs w:val="28"/>
          </w:rPr>
          <w:t>执</w:t>
        </w:r>
        <w:r w:rsidR="003B4044">
          <w:rPr>
            <w:rFonts w:ascii="华文楷体" w:eastAsia="华文楷体" w:hAnsi="华文楷体" w:hint="eastAsia"/>
            <w:sz w:val="28"/>
            <w:szCs w:val="28"/>
          </w:rPr>
          <w:t>著</w:t>
        </w:r>
      </w:ins>
      <w:r w:rsidRPr="00D876E7">
        <w:rPr>
          <w:rFonts w:ascii="华文楷体" w:eastAsia="华文楷体" w:hAnsi="华文楷体" w:hint="eastAsia"/>
          <w:sz w:val="28"/>
          <w:szCs w:val="28"/>
        </w:rPr>
        <w:t>染污的缘故，</w:t>
      </w:r>
      <w:ins w:id="1420" w:author="S-Yansong" w:date="2016-01-12T10:31:00Z">
        <w:r w:rsidR="003B4044">
          <w:rPr>
            <w:rFonts w:ascii="华文楷体" w:eastAsia="华文楷体" w:hAnsi="华文楷体" w:hint="eastAsia"/>
            <w:sz w:val="28"/>
            <w:szCs w:val="28"/>
          </w:rPr>
          <w:t>就说</w:t>
        </w:r>
      </w:ins>
      <w:r w:rsidRPr="00D876E7">
        <w:rPr>
          <w:rFonts w:ascii="华文楷体" w:eastAsia="华文楷体" w:hAnsi="华文楷体" w:hint="eastAsia"/>
          <w:sz w:val="28"/>
          <w:szCs w:val="28"/>
        </w:rPr>
        <w:t>你的</w:t>
      </w:r>
      <w:ins w:id="1421" w:author="S-Yansong" w:date="2016-01-12T10:31:00Z">
        <w:r w:rsidR="003B4044">
          <w:rPr>
            <w:rFonts w:ascii="华文楷体" w:eastAsia="华文楷体" w:hAnsi="华文楷体" w:hint="eastAsia"/>
            <w:sz w:val="28"/>
            <w:szCs w:val="28"/>
          </w:rPr>
          <w:t>这样一种</w:t>
        </w:r>
      </w:ins>
      <w:r w:rsidRPr="00D876E7">
        <w:rPr>
          <w:rFonts w:ascii="华文楷体" w:eastAsia="华文楷体" w:hAnsi="华文楷体" w:hint="eastAsia"/>
          <w:sz w:val="28"/>
          <w:szCs w:val="28"/>
        </w:rPr>
        <w:t>实执心</w:t>
      </w:r>
      <w:del w:id="1422" w:author="S-Yansong" w:date="2016-01-12T10:31:00Z">
        <w:r w:rsidRPr="00D876E7" w:rsidDel="003B4044">
          <w:rPr>
            <w:rFonts w:ascii="华文楷体" w:eastAsia="华文楷体" w:hAnsi="华文楷体" w:hint="eastAsia"/>
            <w:sz w:val="28"/>
            <w:szCs w:val="28"/>
          </w:rPr>
          <w:delText>已经成为</w:delText>
        </w:r>
      </w:del>
      <w:ins w:id="1423" w:author="S-Yansong" w:date="2016-01-12T10:31:00Z">
        <w:r w:rsidR="003B4044">
          <w:rPr>
            <w:rFonts w:ascii="华文楷体" w:eastAsia="华文楷体" w:hAnsi="华文楷体" w:hint="eastAsia"/>
            <w:sz w:val="28"/>
            <w:szCs w:val="28"/>
          </w:rPr>
          <w:t>它是一种</w:t>
        </w:r>
      </w:ins>
      <w:r w:rsidRPr="00D876E7">
        <w:rPr>
          <w:rFonts w:ascii="华文楷体" w:eastAsia="华文楷体" w:hAnsi="华文楷体" w:hint="eastAsia"/>
          <w:sz w:val="28"/>
          <w:szCs w:val="28"/>
        </w:rPr>
        <w:t>障碍法的自性的缘故，所以它的力量没办法完全发挥出来。</w:t>
      </w:r>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也就是说本来这个法是跟随你的心性，跟随你的心量，它是可以无量无边的，它本来</w:t>
      </w:r>
      <w:proofErr w:type="gramStart"/>
      <w:r w:rsidRPr="00D876E7">
        <w:rPr>
          <w:rFonts w:ascii="华文楷体" w:eastAsia="华文楷体" w:hAnsi="华文楷体" w:hint="eastAsia"/>
          <w:sz w:val="28"/>
          <w:szCs w:val="28"/>
        </w:rPr>
        <w:t>是离戏的</w:t>
      </w:r>
      <w:proofErr w:type="gramEnd"/>
      <w:r w:rsidRPr="00D876E7">
        <w:rPr>
          <w:rFonts w:ascii="华文楷体" w:eastAsia="华文楷体" w:hAnsi="华文楷体" w:hint="eastAsia"/>
          <w:sz w:val="28"/>
          <w:szCs w:val="28"/>
        </w:rPr>
        <w:t>。但是谁去束缚它，谁是去局限了它呢？就是我们的心局限了它</w:t>
      </w:r>
      <w:del w:id="1424" w:author="S-Yansong" w:date="2016-01-12T10:32:00Z">
        <w:r w:rsidRPr="00D876E7" w:rsidDel="003B4044">
          <w:rPr>
            <w:rFonts w:ascii="华文楷体" w:eastAsia="华文楷体" w:hAnsi="华文楷体" w:hint="eastAsia"/>
            <w:sz w:val="28"/>
            <w:szCs w:val="28"/>
          </w:rPr>
          <w:delText>，</w:delText>
        </w:r>
      </w:del>
      <w:ins w:id="1425" w:author="S-Yansong" w:date="2016-01-12T10:32:00Z">
        <w:r w:rsidR="003B4044">
          <w:rPr>
            <w:rFonts w:ascii="华文楷体" w:eastAsia="华文楷体" w:hAnsi="华文楷体" w:hint="eastAsia"/>
            <w:sz w:val="28"/>
            <w:szCs w:val="28"/>
          </w:rPr>
          <w:t>。</w:t>
        </w:r>
      </w:ins>
      <w:r w:rsidRPr="00D876E7">
        <w:rPr>
          <w:rFonts w:ascii="华文楷体" w:eastAsia="华文楷体" w:hAnsi="华文楷体" w:hint="eastAsia"/>
          <w:sz w:val="28"/>
          <w:szCs w:val="28"/>
        </w:rPr>
        <w:t>你认定它是一个有的东西，你已经把它局限在一个“有”的东西上面了，你的心</w:t>
      </w:r>
      <w:proofErr w:type="gramStart"/>
      <w:r w:rsidRPr="00D876E7">
        <w:rPr>
          <w:rFonts w:ascii="华文楷体" w:eastAsia="华文楷体" w:hAnsi="华文楷体" w:hint="eastAsia"/>
          <w:sz w:val="28"/>
          <w:szCs w:val="28"/>
        </w:rPr>
        <w:t>识已经</w:t>
      </w:r>
      <w:proofErr w:type="gramEnd"/>
      <w:r w:rsidRPr="00D876E7">
        <w:rPr>
          <w:rFonts w:ascii="华文楷体" w:eastAsia="华文楷体" w:hAnsi="华文楷体" w:hint="eastAsia"/>
          <w:sz w:val="28"/>
          <w:szCs w:val="28"/>
        </w:rPr>
        <w:t>局限在一个“有”的形式上面去了。所以它的法的功用，布施的功用不能够发挥到极致，不能够发挥到无量无边，主要是你的心把它局限</w:t>
      </w:r>
      <w:ins w:id="1426" w:author="S-Yansong" w:date="2016-01-12T10:32:00Z">
        <w:r w:rsidR="003B4044">
          <w:rPr>
            <w:rFonts w:ascii="华文楷体" w:eastAsia="华文楷体" w:hAnsi="华文楷体" w:hint="eastAsia"/>
            <w:sz w:val="28"/>
            <w:szCs w:val="28"/>
          </w:rPr>
          <w:t>在</w:t>
        </w:r>
      </w:ins>
      <w:del w:id="1427" w:author="S-Yansong" w:date="2016-01-12T10:32:00Z">
        <w:r w:rsidRPr="00D876E7" w:rsidDel="003B4044">
          <w:rPr>
            <w:rFonts w:ascii="华文楷体" w:eastAsia="华文楷体" w:hAnsi="华文楷体" w:hint="eastAsia"/>
            <w:sz w:val="28"/>
            <w:szCs w:val="28"/>
          </w:rPr>
          <w:delText>到</w:delText>
        </w:r>
      </w:del>
      <w:r w:rsidRPr="00D876E7">
        <w:rPr>
          <w:rFonts w:ascii="华文楷体" w:eastAsia="华文楷体" w:hAnsi="华文楷体" w:hint="eastAsia"/>
          <w:sz w:val="28"/>
          <w:szCs w:val="28"/>
        </w:rPr>
        <w:t>了某个地方，</w:t>
      </w:r>
      <w:ins w:id="1428" w:author="S-Yansong" w:date="2016-01-12T10:32:00Z">
        <w:r w:rsidR="003B4044">
          <w:rPr>
            <w:rFonts w:ascii="华文楷体" w:eastAsia="华文楷体" w:hAnsi="华文楷体" w:hint="eastAsia"/>
            <w:sz w:val="28"/>
            <w:szCs w:val="28"/>
          </w:rPr>
          <w:t>所以说像这样讲的时候，</w:t>
        </w:r>
      </w:ins>
      <w:del w:id="1429" w:author="S-Yansong" w:date="2016-01-12T10:32:00Z">
        <w:r w:rsidRPr="00D876E7" w:rsidDel="003B4044">
          <w:rPr>
            <w:rFonts w:ascii="华文楷体" w:eastAsia="华文楷体" w:hAnsi="华文楷体" w:hint="eastAsia"/>
            <w:sz w:val="28"/>
            <w:szCs w:val="28"/>
          </w:rPr>
          <w:delText>所以</w:delText>
        </w:r>
      </w:del>
      <w:r w:rsidRPr="00D876E7">
        <w:rPr>
          <w:rFonts w:ascii="华文楷体" w:eastAsia="华文楷体" w:hAnsi="华文楷体" w:hint="eastAsia"/>
          <w:sz w:val="28"/>
          <w:szCs w:val="28"/>
        </w:rPr>
        <w:t>它的</w:t>
      </w:r>
      <w:ins w:id="1430" w:author="S-Yansong" w:date="2016-01-12T10:32:00Z">
        <w:r w:rsidR="003B4044">
          <w:rPr>
            <w:rFonts w:ascii="华文楷体" w:eastAsia="华文楷体" w:hAnsi="华文楷体" w:hint="eastAsia"/>
            <w:sz w:val="28"/>
            <w:szCs w:val="28"/>
          </w:rPr>
          <w:t>这样一种</w:t>
        </w:r>
      </w:ins>
      <w:r w:rsidRPr="00D876E7">
        <w:rPr>
          <w:rFonts w:ascii="华文楷体" w:eastAsia="华文楷体" w:hAnsi="华文楷体" w:hint="eastAsia"/>
          <w:sz w:val="28"/>
          <w:szCs w:val="28"/>
        </w:rPr>
        <w:t>力量</w:t>
      </w:r>
      <w:ins w:id="1431" w:author="S-Yansong" w:date="2016-01-12T10:32:00Z">
        <w:r w:rsidR="003B4044">
          <w:rPr>
            <w:rFonts w:ascii="华文楷体" w:eastAsia="华文楷体" w:hAnsi="华文楷体" w:hint="eastAsia"/>
            <w:sz w:val="28"/>
            <w:szCs w:val="28"/>
          </w:rPr>
          <w:t>也就</w:t>
        </w:r>
      </w:ins>
      <w:del w:id="1432" w:author="S-Yansong" w:date="2016-01-12T10:32:00Z">
        <w:r w:rsidRPr="00D876E7" w:rsidDel="003B4044">
          <w:rPr>
            <w:rFonts w:ascii="华文楷体" w:eastAsia="华文楷体" w:hAnsi="华文楷体" w:hint="eastAsia"/>
            <w:sz w:val="28"/>
            <w:szCs w:val="28"/>
          </w:rPr>
          <w:delText>比较</w:delText>
        </w:r>
      </w:del>
      <w:r w:rsidRPr="00D876E7">
        <w:rPr>
          <w:rFonts w:ascii="华文楷体" w:eastAsia="华文楷体" w:hAnsi="华文楷体" w:hint="eastAsia"/>
          <w:sz w:val="28"/>
          <w:szCs w:val="28"/>
        </w:rPr>
        <w:t>微弱了。</w:t>
      </w:r>
    </w:p>
    <w:p w:rsidR="00D876E7" w:rsidRPr="00D876E7" w:rsidRDefault="00D876E7" w:rsidP="00D876E7">
      <w:pPr>
        <w:ind w:firstLine="570"/>
        <w:rPr>
          <w:rFonts w:ascii="华文楷体" w:eastAsia="华文楷体" w:hAnsi="华文楷体"/>
          <w:sz w:val="28"/>
          <w:szCs w:val="28"/>
        </w:rPr>
      </w:pPr>
      <w:r w:rsidRPr="00D876E7">
        <w:rPr>
          <w:rFonts w:ascii="华文楷体" w:eastAsia="华文楷体" w:hAnsi="华文楷体" w:hint="eastAsia"/>
          <w:sz w:val="28"/>
          <w:szCs w:val="28"/>
        </w:rPr>
        <w:t>从这个方面我们</w:t>
      </w:r>
      <w:del w:id="1433" w:author="S-Yansong" w:date="2016-01-12T10:33:00Z">
        <w:r w:rsidRPr="00D876E7" w:rsidDel="003B4044">
          <w:rPr>
            <w:rFonts w:ascii="华文楷体" w:eastAsia="华文楷体" w:hAnsi="华文楷体" w:hint="eastAsia"/>
            <w:sz w:val="28"/>
            <w:szCs w:val="28"/>
          </w:rPr>
          <w:delText>就</w:delText>
        </w:r>
      </w:del>
      <w:r w:rsidRPr="00D876E7">
        <w:rPr>
          <w:rFonts w:ascii="华文楷体" w:eastAsia="华文楷体" w:hAnsi="华文楷体" w:hint="eastAsia"/>
          <w:sz w:val="28"/>
          <w:szCs w:val="28"/>
        </w:rPr>
        <w:t>可以知道了，如果我们没有学习</w:t>
      </w:r>
      <w:del w:id="1434" w:author="S-Yansong" w:date="2016-01-12T10:33:00Z">
        <w:r w:rsidRPr="00D876E7" w:rsidDel="003B4044">
          <w:rPr>
            <w:rFonts w:ascii="华文楷体" w:eastAsia="华文楷体" w:hAnsi="华文楷体" w:hint="eastAsia"/>
            <w:sz w:val="28"/>
            <w:szCs w:val="28"/>
          </w:rPr>
          <w:delText>《中观庄严论》</w:delText>
        </w:r>
      </w:del>
      <w:ins w:id="1435" w:author="S-Yansong" w:date="2016-01-12T10:33:00Z">
        <w:r w:rsidR="003B4044">
          <w:rPr>
            <w:rFonts w:ascii="华文楷体" w:eastAsia="华文楷体" w:hAnsi="华文楷体" w:hint="eastAsia"/>
            <w:sz w:val="28"/>
            <w:szCs w:val="28"/>
          </w:rPr>
          <w:t>中观见</w:t>
        </w:r>
      </w:ins>
      <w:r w:rsidRPr="00D876E7">
        <w:rPr>
          <w:rFonts w:ascii="华文楷体" w:eastAsia="华文楷体" w:hAnsi="华文楷体" w:hint="eastAsia"/>
          <w:sz w:val="28"/>
          <w:szCs w:val="28"/>
        </w:rPr>
        <w:t>的见解，如果不了知一切万法本来是无所缘的，本来</w:t>
      </w:r>
      <w:proofErr w:type="gramStart"/>
      <w:r w:rsidRPr="00D876E7">
        <w:rPr>
          <w:rFonts w:ascii="华文楷体" w:eastAsia="华文楷体" w:hAnsi="华文楷体" w:hint="eastAsia"/>
          <w:sz w:val="28"/>
          <w:szCs w:val="28"/>
        </w:rPr>
        <w:t>是离戏的</w:t>
      </w:r>
      <w:proofErr w:type="gramEnd"/>
      <w:r w:rsidRPr="00D876E7">
        <w:rPr>
          <w:rFonts w:ascii="华文楷体" w:eastAsia="华文楷体" w:hAnsi="华文楷体" w:hint="eastAsia"/>
          <w:sz w:val="28"/>
          <w:szCs w:val="28"/>
        </w:rPr>
        <w:t>，那么，我们还是会跟随自己的染污心去修持所谓的很多资粮。所以修来</w:t>
      </w:r>
      <w:proofErr w:type="gramStart"/>
      <w:r w:rsidRPr="00D876E7">
        <w:rPr>
          <w:rFonts w:ascii="华文楷体" w:eastAsia="华文楷体" w:hAnsi="华文楷体" w:hint="eastAsia"/>
          <w:sz w:val="28"/>
          <w:szCs w:val="28"/>
        </w:rPr>
        <w:t>修</w:t>
      </w:r>
      <w:proofErr w:type="gramEnd"/>
      <w:r w:rsidRPr="00D876E7">
        <w:rPr>
          <w:rFonts w:ascii="华文楷体" w:eastAsia="华文楷体" w:hAnsi="华文楷体" w:hint="eastAsia"/>
          <w:sz w:val="28"/>
          <w:szCs w:val="28"/>
        </w:rPr>
        <w:t>去，一个名言善知识，或是佛陀一看，你费了这么大的功夫，</w:t>
      </w:r>
      <w:del w:id="1436" w:author="S-Yansong" w:date="2016-01-12T10:34:00Z">
        <w:r w:rsidRPr="00D876E7" w:rsidDel="003B4044">
          <w:rPr>
            <w:rFonts w:ascii="华文楷体" w:eastAsia="华文楷体" w:hAnsi="华文楷体" w:hint="eastAsia"/>
            <w:sz w:val="28"/>
            <w:szCs w:val="28"/>
          </w:rPr>
          <w:delText>却</w:delText>
        </w:r>
      </w:del>
      <w:ins w:id="1437" w:author="S-Yansong" w:date="2016-01-12T10:34:00Z">
        <w:r w:rsidR="003B4044">
          <w:rPr>
            <w:rFonts w:ascii="华文楷体" w:eastAsia="华文楷体" w:hAnsi="华文楷体" w:hint="eastAsia"/>
            <w:sz w:val="28"/>
            <w:szCs w:val="28"/>
          </w:rPr>
          <w:t>你</w:t>
        </w:r>
      </w:ins>
      <w:r w:rsidRPr="00D876E7">
        <w:rPr>
          <w:rFonts w:ascii="华文楷体" w:eastAsia="华文楷体" w:hAnsi="华文楷体" w:hint="eastAsia"/>
          <w:sz w:val="28"/>
          <w:szCs w:val="28"/>
        </w:rPr>
        <w:t>得到</w:t>
      </w:r>
      <w:ins w:id="1438" w:author="S-Yansong" w:date="2016-01-12T10:34:00Z">
        <w:r w:rsidR="003B4044">
          <w:rPr>
            <w:rFonts w:ascii="华文楷体" w:eastAsia="华文楷体" w:hAnsi="华文楷体" w:hint="eastAsia"/>
            <w:sz w:val="28"/>
            <w:szCs w:val="28"/>
          </w:rPr>
          <w:t>了</w:t>
        </w:r>
      </w:ins>
      <w:del w:id="1439" w:author="S-Yansong" w:date="2016-01-12T10:34:00Z">
        <w:r w:rsidRPr="00D876E7" w:rsidDel="003B4044">
          <w:rPr>
            <w:rFonts w:ascii="华文楷体" w:eastAsia="华文楷体" w:hAnsi="华文楷体" w:hint="eastAsia"/>
            <w:sz w:val="28"/>
            <w:szCs w:val="28"/>
          </w:rPr>
          <w:delText>这么</w:delText>
        </w:r>
      </w:del>
      <w:r w:rsidRPr="00D876E7">
        <w:rPr>
          <w:rFonts w:ascii="华文楷体" w:eastAsia="华文楷体" w:hAnsi="华文楷体" w:hint="eastAsia"/>
          <w:sz w:val="28"/>
          <w:szCs w:val="28"/>
        </w:rPr>
        <w:t>一点点善根，只得到一点</w:t>
      </w:r>
      <w:del w:id="1440" w:author="S-Yansong" w:date="2016-01-12T10:34:00Z">
        <w:r w:rsidRPr="00D876E7" w:rsidDel="003B4044">
          <w:rPr>
            <w:rFonts w:ascii="华文楷体" w:eastAsia="华文楷体" w:hAnsi="华文楷体" w:hint="eastAsia"/>
            <w:sz w:val="28"/>
            <w:szCs w:val="28"/>
          </w:rPr>
          <w:delText>，</w:delText>
        </w:r>
      </w:del>
      <w:ins w:id="1441" w:author="S-Yansong" w:date="2016-01-12T10:34:00Z">
        <w:r w:rsidR="003B4044">
          <w:rPr>
            <w:rFonts w:ascii="华文楷体" w:eastAsia="华文楷体" w:hAnsi="华文楷体" w:hint="eastAsia"/>
            <w:sz w:val="28"/>
            <w:szCs w:val="28"/>
          </w:rPr>
          <w:t>。</w:t>
        </w:r>
      </w:ins>
      <w:r w:rsidRPr="00D876E7">
        <w:rPr>
          <w:rFonts w:ascii="华文楷体" w:eastAsia="华文楷体" w:hAnsi="华文楷体" w:hint="eastAsia"/>
          <w:sz w:val="28"/>
          <w:szCs w:val="28"/>
        </w:rPr>
        <w:t>为什么？因为你有缘取，你的心识障碍了法的无限发挥的缘故，所以它力量不强。</w:t>
      </w:r>
    </w:p>
    <w:p w:rsidR="00045437" w:rsidRPr="00045437" w:rsidRDefault="00045437" w:rsidP="00D876E7">
      <w:pPr>
        <w:ind w:firstLine="570"/>
        <w:rPr>
          <w:ins w:id="1442" w:author="S-Yansong" w:date="2016-01-08T16:57:00Z"/>
          <w:rFonts w:asciiTheme="minorEastAsia" w:hAnsiTheme="minorEastAsia"/>
          <w:sz w:val="28"/>
          <w:szCs w:val="28"/>
          <w:rPrChange w:id="1443" w:author="S-Yansong" w:date="2016-01-08T16:57:00Z">
            <w:rPr>
              <w:ins w:id="1444" w:author="S-Yansong" w:date="2016-01-08T16:57:00Z"/>
              <w:rFonts w:ascii="华文楷体" w:eastAsia="华文楷体" w:hAnsi="华文楷体"/>
              <w:sz w:val="28"/>
              <w:szCs w:val="28"/>
            </w:rPr>
          </w:rPrChange>
        </w:rPr>
      </w:pPr>
      <w:ins w:id="1445" w:author="S-Yansong" w:date="2016-01-08T16:57:00Z">
        <w:r w:rsidRPr="00045437">
          <w:rPr>
            <w:rFonts w:asciiTheme="minorEastAsia" w:hAnsiTheme="minorEastAsia" w:hint="eastAsia"/>
            <w:sz w:val="28"/>
            <w:szCs w:val="28"/>
            <w:rPrChange w:id="1446" w:author="S-Yansong" w:date="2016-01-08T16:57:00Z">
              <w:rPr>
                <w:rFonts w:ascii="华文楷体" w:eastAsia="华文楷体" w:hAnsi="华文楷体" w:hint="eastAsia"/>
                <w:sz w:val="28"/>
                <w:szCs w:val="28"/>
              </w:rPr>
            </w:rPrChange>
          </w:rPr>
          <w:t>【</w:t>
        </w:r>
      </w:ins>
      <w:del w:id="1447" w:author="S-Yansong" w:date="2016-01-08T16:57:00Z">
        <w:r w:rsidR="00D876E7" w:rsidRPr="00045437" w:rsidDel="00045437">
          <w:rPr>
            <w:rFonts w:asciiTheme="minorEastAsia" w:hAnsiTheme="minorEastAsia"/>
            <w:sz w:val="28"/>
            <w:szCs w:val="28"/>
            <w:rPrChange w:id="1448" w:author="S-Yansong" w:date="2016-01-08T16:57:00Z">
              <w:rPr>
                <w:rFonts w:ascii="华文楷体" w:eastAsia="华文楷体" w:hAnsi="华文楷体"/>
                <w:sz w:val="28"/>
                <w:szCs w:val="28"/>
              </w:rPr>
            </w:rPrChange>
          </w:rPr>
          <w:delText>[</w:delText>
        </w:r>
      </w:del>
      <w:r w:rsidR="00D876E7" w:rsidRPr="00045437">
        <w:rPr>
          <w:rFonts w:asciiTheme="minorEastAsia" w:hAnsiTheme="minorEastAsia" w:hint="eastAsia"/>
          <w:sz w:val="28"/>
          <w:szCs w:val="28"/>
          <w:rPrChange w:id="1449" w:author="S-Yansong" w:date="2016-01-08T16:57:00Z">
            <w:rPr>
              <w:rFonts w:ascii="华文楷体" w:eastAsia="华文楷体" w:hAnsi="华文楷体" w:hint="eastAsia"/>
              <w:sz w:val="28"/>
              <w:szCs w:val="28"/>
            </w:rPr>
          </w:rPrChange>
        </w:rPr>
        <w:t>与之相反，由对事物无缘中所生的布施等则是为究竟广大佛果而施舍的</w:t>
      </w:r>
      <w:del w:id="1450" w:author="S-Yansong" w:date="2016-01-08T16:57:00Z">
        <w:r w:rsidR="00D876E7" w:rsidRPr="00045437" w:rsidDel="00045437">
          <w:rPr>
            <w:rFonts w:asciiTheme="minorEastAsia" w:hAnsiTheme="minorEastAsia"/>
            <w:sz w:val="28"/>
            <w:szCs w:val="28"/>
            <w:rPrChange w:id="1451" w:author="S-Yansong" w:date="2016-01-08T16:57:00Z">
              <w:rPr>
                <w:rFonts w:ascii="华文楷体" w:eastAsia="华文楷体" w:hAnsi="华文楷体"/>
                <w:sz w:val="28"/>
                <w:szCs w:val="28"/>
              </w:rPr>
            </w:rPrChange>
          </w:rPr>
          <w:delText>]</w:delText>
        </w:r>
      </w:del>
      <w:r w:rsidR="00D876E7" w:rsidRPr="00045437">
        <w:rPr>
          <w:rFonts w:asciiTheme="minorEastAsia" w:hAnsiTheme="minorEastAsia" w:hint="eastAsia"/>
          <w:sz w:val="28"/>
          <w:szCs w:val="28"/>
          <w:rPrChange w:id="1452" w:author="S-Yansong" w:date="2016-01-08T16:57:00Z">
            <w:rPr>
              <w:rFonts w:ascii="华文楷体" w:eastAsia="华文楷体" w:hAnsi="华文楷体" w:hint="eastAsia"/>
              <w:sz w:val="28"/>
              <w:szCs w:val="28"/>
            </w:rPr>
          </w:rPrChange>
        </w:rPr>
        <w:t>，</w:t>
      </w:r>
      <w:ins w:id="1453" w:author="S-Yansong" w:date="2016-01-08T16:57:00Z">
        <w:r w:rsidRPr="00045437">
          <w:rPr>
            <w:rFonts w:asciiTheme="minorEastAsia" w:hAnsiTheme="minorEastAsia" w:hint="eastAsia"/>
            <w:sz w:val="28"/>
            <w:szCs w:val="28"/>
            <w:rPrChange w:id="1454" w:author="S-Yansong" w:date="2016-01-08T16:57:00Z">
              <w:rPr>
                <w:rFonts w:ascii="华文楷体" w:eastAsia="华文楷体" w:hAnsi="华文楷体" w:hint="eastAsia"/>
                <w:sz w:val="28"/>
                <w:szCs w:val="28"/>
              </w:rPr>
            </w:rPrChange>
          </w:rPr>
          <w:t>】</w:t>
        </w:r>
      </w:ins>
    </w:p>
    <w:p w:rsidR="00D876E7" w:rsidRPr="00D876E7" w:rsidDel="007648F4" w:rsidRDefault="00D876E7" w:rsidP="00D876E7">
      <w:pPr>
        <w:ind w:firstLine="570"/>
        <w:rPr>
          <w:del w:id="1455" w:author="S-Yansong" w:date="2016-01-12T10:36:00Z"/>
          <w:rFonts w:ascii="华文楷体" w:eastAsia="华文楷体" w:hAnsi="华文楷体"/>
          <w:sz w:val="28"/>
          <w:szCs w:val="28"/>
        </w:rPr>
      </w:pPr>
      <w:del w:id="1456" w:author="S-Yansong" w:date="2016-01-12T10:36:00Z">
        <w:r w:rsidRPr="00D876E7" w:rsidDel="007648F4">
          <w:rPr>
            <w:rFonts w:ascii="华文楷体" w:eastAsia="华文楷体" w:hAnsi="华文楷体" w:hint="eastAsia"/>
            <w:sz w:val="28"/>
            <w:szCs w:val="28"/>
          </w:rPr>
          <w:delText>这方面就是说明他的心态开放了，就是说对于事物无缘中所产生</w:delText>
        </w:r>
        <w:r w:rsidRPr="00D876E7" w:rsidDel="007648F4">
          <w:rPr>
            <w:rFonts w:ascii="华文楷体" w:eastAsia="华文楷体" w:hAnsi="华文楷体" w:hint="eastAsia"/>
            <w:sz w:val="28"/>
            <w:szCs w:val="28"/>
          </w:rPr>
          <w:lastRenderedPageBreak/>
          <w:delText>的布施，一方面是为了究竟的广大佛果</w:delText>
        </w:r>
      </w:del>
      <w:del w:id="1457" w:author="S-Yansong" w:date="2016-01-12T10:35:00Z">
        <w:r w:rsidRPr="00D876E7" w:rsidDel="007648F4">
          <w:rPr>
            <w:rFonts w:ascii="华文楷体" w:eastAsia="华文楷体" w:hAnsi="华文楷体" w:hint="eastAsia"/>
            <w:sz w:val="28"/>
            <w:szCs w:val="28"/>
          </w:rPr>
          <w:delText>，</w:delText>
        </w:r>
      </w:del>
      <w:del w:id="1458" w:author="S-Yansong" w:date="2016-01-12T10:36:00Z">
        <w:r w:rsidRPr="00D876E7" w:rsidDel="007648F4">
          <w:rPr>
            <w:rFonts w:ascii="华文楷体" w:eastAsia="华文楷体" w:hAnsi="华文楷体" w:hint="eastAsia"/>
            <w:sz w:val="28"/>
            <w:szCs w:val="28"/>
          </w:rPr>
          <w:delText>为什么此处讲到了究竟广大佛果呢？佛的本体是</w:delText>
        </w:r>
      </w:del>
      <w:del w:id="1459" w:author="S-Yansong" w:date="2016-01-12T10:35:00Z">
        <w:r w:rsidRPr="00D876E7" w:rsidDel="007648F4">
          <w:rPr>
            <w:rFonts w:ascii="华文楷体" w:eastAsia="华文楷体" w:hAnsi="华文楷体" w:hint="eastAsia"/>
            <w:sz w:val="28"/>
            <w:szCs w:val="28"/>
          </w:rPr>
          <w:delText>究竟</w:delText>
        </w:r>
      </w:del>
      <w:del w:id="1460" w:author="S-Yansong" w:date="2016-01-12T10:36:00Z">
        <w:r w:rsidRPr="00D876E7" w:rsidDel="007648F4">
          <w:rPr>
            <w:rFonts w:ascii="华文楷体" w:eastAsia="华文楷体" w:hAnsi="华文楷体" w:hint="eastAsia"/>
            <w:sz w:val="28"/>
            <w:szCs w:val="28"/>
          </w:rPr>
          <w:delText>无分别的，无</w:delText>
        </w:r>
      </w:del>
      <w:del w:id="1461" w:author="S-Yansong" w:date="2016-01-12T10:35:00Z">
        <w:r w:rsidRPr="00D876E7" w:rsidDel="007648F4">
          <w:rPr>
            <w:rFonts w:ascii="华文楷体" w:eastAsia="华文楷体" w:hAnsi="华文楷体" w:hint="eastAsia"/>
            <w:sz w:val="28"/>
            <w:szCs w:val="28"/>
          </w:rPr>
          <w:delText>执着</w:delText>
        </w:r>
      </w:del>
      <w:del w:id="1462" w:author="S-Yansong" w:date="2016-01-12T10:36:00Z">
        <w:r w:rsidRPr="00D876E7" w:rsidDel="007648F4">
          <w:rPr>
            <w:rFonts w:ascii="华文楷体" w:eastAsia="华文楷体" w:hAnsi="华文楷体" w:hint="eastAsia"/>
            <w:sz w:val="28"/>
            <w:szCs w:val="28"/>
          </w:rPr>
          <w:delText>的。</w:delText>
        </w:r>
      </w:del>
    </w:p>
    <w:p w:rsidR="007648F4" w:rsidRDefault="00A70016" w:rsidP="007648F4">
      <w:pPr>
        <w:ind w:firstLine="570"/>
        <w:rPr>
          <w:ins w:id="1463" w:author="S-Yansong" w:date="2016-01-12T10:36:00Z"/>
          <w:rFonts w:ascii="华文楷体" w:eastAsia="华文楷体" w:hAnsi="华文楷体" w:hint="eastAsia"/>
          <w:sz w:val="28"/>
          <w:szCs w:val="28"/>
        </w:rPr>
      </w:pPr>
      <w:del w:id="1464" w:author="S-Yansong" w:date="2016-01-12T10:36:00Z">
        <w:r w:rsidRPr="00A70016" w:rsidDel="007648F4">
          <w:rPr>
            <w:rFonts w:ascii="华文楷体" w:eastAsia="华文楷体" w:hAnsi="华文楷体" w:hint="eastAsia"/>
            <w:sz w:val="28"/>
            <w:szCs w:val="28"/>
          </w:rPr>
          <w:delText>【49:45】你废了这么大功夫，你得到了一点点善根，啊只是得到了一点，为什么？因为你有缘取。你的心识障碍了你这个法的无限发挥的缘故，所以它力量不强。</w:delText>
        </w:r>
      </w:del>
      <w:del w:id="1465" w:author="S-Yansong" w:date="2016-01-08T16:58:00Z">
        <w:r w:rsidRPr="00A70016" w:rsidDel="00534B99">
          <w:rPr>
            <w:rFonts w:ascii="华文楷体" w:eastAsia="华文楷体" w:hAnsi="华文楷体" w:hint="eastAsia"/>
            <w:sz w:val="28"/>
            <w:szCs w:val="28"/>
          </w:rPr>
          <w:delText>【</w:delText>
        </w:r>
      </w:del>
      <w:del w:id="1466" w:author="S-Yansong" w:date="2016-01-12T10:36:00Z">
        <w:r w:rsidRPr="00A70016" w:rsidDel="007648F4">
          <w:rPr>
            <w:rFonts w:ascii="华文楷体" w:eastAsia="华文楷体" w:hAnsi="华文楷体" w:hint="eastAsia"/>
            <w:sz w:val="28"/>
            <w:szCs w:val="28"/>
          </w:rPr>
          <w:delText>与之相反,由对事物无缘中所生的布施等则是为究竟广大佛果而施舍的，</w:delText>
        </w:r>
      </w:del>
      <w:del w:id="1467" w:author="S-Yansong" w:date="2016-01-08T16:58:00Z">
        <w:r w:rsidRPr="00A70016" w:rsidDel="00534B99">
          <w:rPr>
            <w:rFonts w:ascii="华文楷体" w:eastAsia="华文楷体" w:hAnsi="华文楷体" w:hint="eastAsia"/>
            <w:sz w:val="28"/>
            <w:szCs w:val="28"/>
          </w:rPr>
          <w:delText>】</w:delText>
        </w:r>
      </w:del>
      <w:del w:id="1468" w:author="S-Yansong" w:date="2016-01-12T10:36:00Z">
        <w:r w:rsidRPr="00A70016" w:rsidDel="007648F4">
          <w:rPr>
            <w:rFonts w:ascii="华文楷体" w:eastAsia="华文楷体" w:hAnsi="华文楷体" w:hint="eastAsia"/>
            <w:sz w:val="28"/>
            <w:szCs w:val="28"/>
          </w:rPr>
          <w:delText>这个方面呢就是说明他的心态开放了，就是说是对于事物无缘中所产生的布施，一方面呢他是为了究竟的广大佛果。那为什么此处讲到了究竟广大佛果呢？佛的本体是纯粹无分别、无执着的，</w:delText>
        </w:r>
      </w:del>
    </w:p>
    <w:p w:rsidR="00534B99" w:rsidRDefault="007648F4" w:rsidP="007648F4">
      <w:pPr>
        <w:ind w:firstLine="570"/>
        <w:rPr>
          <w:ins w:id="1469" w:author="S-Yansong" w:date="2016-01-08T16:58:00Z"/>
          <w:rFonts w:ascii="华文楷体" w:eastAsia="华文楷体" w:hAnsi="华文楷体"/>
          <w:sz w:val="28"/>
          <w:szCs w:val="28"/>
        </w:rPr>
      </w:pPr>
      <w:ins w:id="1470" w:author="S-Yansong" w:date="2016-01-12T10:36:00Z">
        <w:r w:rsidRPr="00D876E7">
          <w:rPr>
            <w:rFonts w:ascii="华文楷体" w:eastAsia="华文楷体" w:hAnsi="华文楷体" w:hint="eastAsia"/>
            <w:sz w:val="28"/>
            <w:szCs w:val="28"/>
          </w:rPr>
          <w:t>这方面就是说明他的心态开放了，就是说对于事物无缘中所产生的布施，一方面是为了究竟的广大佛果</w:t>
        </w:r>
        <w:r>
          <w:rPr>
            <w:rFonts w:ascii="华文楷体" w:eastAsia="华文楷体" w:hAnsi="华文楷体" w:hint="eastAsia"/>
            <w:sz w:val="28"/>
            <w:szCs w:val="28"/>
          </w:rPr>
          <w:t>。</w:t>
        </w:r>
        <w:r w:rsidRPr="00D876E7">
          <w:rPr>
            <w:rFonts w:ascii="华文楷体" w:eastAsia="华文楷体" w:hAnsi="华文楷体" w:hint="eastAsia"/>
            <w:sz w:val="28"/>
            <w:szCs w:val="28"/>
          </w:rPr>
          <w:t>为什么此处讲到了究竟广大佛果呢？佛的本体是</w:t>
        </w:r>
        <w:r>
          <w:rPr>
            <w:rFonts w:ascii="华文楷体" w:eastAsia="华文楷体" w:hAnsi="华文楷体" w:hint="eastAsia"/>
            <w:sz w:val="28"/>
            <w:szCs w:val="28"/>
          </w:rPr>
          <w:t>纯粹</w:t>
        </w:r>
        <w:r w:rsidRPr="00D876E7">
          <w:rPr>
            <w:rFonts w:ascii="华文楷体" w:eastAsia="华文楷体" w:hAnsi="华文楷体" w:hint="eastAsia"/>
            <w:sz w:val="28"/>
            <w:szCs w:val="28"/>
          </w:rPr>
          <w:t>无分别的，无</w:t>
        </w:r>
        <w:r w:rsidRPr="00D876E7">
          <w:rPr>
            <w:rFonts w:ascii="华文楷体" w:eastAsia="华文楷体" w:hAnsi="华文楷体" w:hint="eastAsia"/>
            <w:sz w:val="28"/>
            <w:szCs w:val="28"/>
          </w:rPr>
          <w:t>执</w:t>
        </w:r>
        <w:r>
          <w:rPr>
            <w:rFonts w:ascii="华文楷体" w:eastAsia="华文楷体" w:hAnsi="华文楷体" w:hint="eastAsia"/>
            <w:sz w:val="28"/>
            <w:szCs w:val="28"/>
          </w:rPr>
          <w:t>著</w:t>
        </w:r>
        <w:r w:rsidRPr="00D876E7">
          <w:rPr>
            <w:rFonts w:ascii="华文楷体" w:eastAsia="华文楷体" w:hAnsi="华文楷体" w:hint="eastAsia"/>
            <w:sz w:val="28"/>
            <w:szCs w:val="28"/>
          </w:rPr>
          <w:t>的</w:t>
        </w:r>
        <w:r>
          <w:rPr>
            <w:rFonts w:ascii="华文楷体" w:eastAsia="华文楷体" w:hAnsi="华文楷体" w:hint="eastAsia"/>
            <w:sz w:val="28"/>
            <w:szCs w:val="28"/>
          </w:rPr>
          <w:t>，</w:t>
        </w:r>
      </w:ins>
      <w:proofErr w:type="gramStart"/>
      <w:r w:rsidR="00A70016" w:rsidRPr="00A70016">
        <w:rPr>
          <w:rFonts w:ascii="华文楷体" w:eastAsia="华文楷体" w:hAnsi="华文楷体" w:hint="eastAsia"/>
          <w:sz w:val="28"/>
          <w:szCs w:val="28"/>
        </w:rPr>
        <w:t>啊佛的</w:t>
      </w:r>
      <w:proofErr w:type="gramEnd"/>
      <w:r w:rsidR="00A70016" w:rsidRPr="00A70016">
        <w:rPr>
          <w:rFonts w:ascii="华文楷体" w:eastAsia="华文楷体" w:hAnsi="华文楷体" w:hint="eastAsia"/>
          <w:sz w:val="28"/>
          <w:szCs w:val="28"/>
        </w:rPr>
        <w:t>本体是这样无分别</w:t>
      </w:r>
      <w:ins w:id="1471" w:author="S-Yansong" w:date="2016-01-12T10:37:00Z">
        <w:r>
          <w:rPr>
            <w:rFonts w:ascii="华文楷体" w:eastAsia="华文楷体" w:hAnsi="华文楷体" w:hint="eastAsia"/>
            <w:sz w:val="28"/>
            <w:szCs w:val="28"/>
          </w:rPr>
          <w:t>、</w:t>
        </w:r>
      </w:ins>
      <w:r w:rsidR="00A70016" w:rsidRPr="00A70016">
        <w:rPr>
          <w:rFonts w:ascii="华文楷体" w:eastAsia="华文楷体" w:hAnsi="华文楷体" w:hint="eastAsia"/>
          <w:sz w:val="28"/>
          <w:szCs w:val="28"/>
        </w:rPr>
        <w:t>无</w:t>
      </w:r>
      <w:del w:id="1472" w:author="S-Yansong" w:date="2016-01-12T10:36:00Z">
        <w:r w:rsidR="00A70016" w:rsidRPr="00A70016" w:rsidDel="007648F4">
          <w:rPr>
            <w:rFonts w:ascii="华文楷体" w:eastAsia="华文楷体" w:hAnsi="华文楷体" w:hint="eastAsia"/>
            <w:sz w:val="28"/>
            <w:szCs w:val="28"/>
          </w:rPr>
          <w:delText>执着</w:delText>
        </w:r>
      </w:del>
      <w:ins w:id="1473" w:author="S-Yansong" w:date="2016-01-12T10:36:00Z">
        <w:r>
          <w:rPr>
            <w:rFonts w:ascii="华文楷体" w:eastAsia="华文楷体" w:hAnsi="华文楷体" w:hint="eastAsia"/>
            <w:sz w:val="28"/>
            <w:szCs w:val="28"/>
          </w:rPr>
          <w:t>执著。</w:t>
        </w:r>
      </w:ins>
      <w:del w:id="1474" w:author="S-Yansong" w:date="2016-01-12T10:36:00Z">
        <w:r w:rsidR="00A70016" w:rsidRPr="00A70016" w:rsidDel="007648F4">
          <w:rPr>
            <w:rFonts w:ascii="华文楷体" w:eastAsia="华文楷体" w:hAnsi="华文楷体" w:hint="eastAsia"/>
            <w:sz w:val="28"/>
            <w:szCs w:val="28"/>
          </w:rPr>
          <w:delText>，</w:delText>
        </w:r>
      </w:del>
      <w:r w:rsidR="00A70016" w:rsidRPr="00A70016">
        <w:rPr>
          <w:rFonts w:ascii="华文楷体" w:eastAsia="华文楷体" w:hAnsi="华文楷体" w:hint="eastAsia"/>
          <w:sz w:val="28"/>
          <w:szCs w:val="28"/>
        </w:rPr>
        <w:t>所以说他的因呢，你必须是要撑</w:t>
      </w:r>
      <w:ins w:id="1475" w:author="S-Yansong" w:date="2016-01-12T10:39:00Z">
        <w:r>
          <w:rPr>
            <w:rFonts w:ascii="华文楷体" w:eastAsia="华文楷体" w:hAnsi="华文楷体" w:hint="eastAsia"/>
            <w:sz w:val="28"/>
            <w:szCs w:val="28"/>
          </w:rPr>
          <w:t>合</w:t>
        </w:r>
      </w:ins>
      <w:del w:id="1476" w:author="S-Yansong" w:date="2016-01-12T10:39:00Z">
        <w:r w:rsidR="00A70016" w:rsidRPr="00A70016" w:rsidDel="007648F4">
          <w:rPr>
            <w:rFonts w:ascii="华文楷体" w:eastAsia="华文楷体" w:hAnsi="华文楷体" w:hint="eastAsia"/>
            <w:sz w:val="28"/>
            <w:szCs w:val="28"/>
          </w:rPr>
          <w:delText>和</w:delText>
        </w:r>
      </w:del>
      <w:r w:rsidR="00A70016" w:rsidRPr="00A70016">
        <w:rPr>
          <w:rFonts w:ascii="华文楷体" w:eastAsia="华文楷体" w:hAnsi="华文楷体" w:hint="eastAsia"/>
          <w:sz w:val="28"/>
          <w:szCs w:val="28"/>
        </w:rPr>
        <w:t>他的果法，啊这个方面也必须要无分别</w:t>
      </w:r>
      <w:ins w:id="1477" w:author="S-Yansong" w:date="2016-01-12T10:39:00Z">
        <w:r w:rsidR="00F35F0E">
          <w:rPr>
            <w:rFonts w:ascii="华文楷体" w:eastAsia="华文楷体" w:hAnsi="华文楷体" w:hint="eastAsia"/>
            <w:sz w:val="28"/>
            <w:szCs w:val="28"/>
          </w:rPr>
          <w:t>、</w:t>
        </w:r>
      </w:ins>
      <w:r w:rsidR="00A70016" w:rsidRPr="00A70016">
        <w:rPr>
          <w:rFonts w:ascii="华文楷体" w:eastAsia="华文楷体" w:hAnsi="华文楷体" w:hint="eastAsia"/>
          <w:sz w:val="28"/>
          <w:szCs w:val="28"/>
        </w:rPr>
        <w:t>无所执。所以说</w:t>
      </w:r>
      <w:proofErr w:type="gramStart"/>
      <w:r w:rsidR="00A70016" w:rsidRPr="00A70016">
        <w:rPr>
          <w:rFonts w:ascii="华文楷体" w:eastAsia="华文楷体" w:hAnsi="华文楷体" w:hint="eastAsia"/>
          <w:sz w:val="28"/>
          <w:szCs w:val="28"/>
        </w:rPr>
        <w:t>呢真正</w:t>
      </w:r>
      <w:proofErr w:type="gramEnd"/>
      <w:r w:rsidR="00A70016" w:rsidRPr="00A70016">
        <w:rPr>
          <w:rFonts w:ascii="华文楷体" w:eastAsia="华文楷体" w:hAnsi="华文楷体" w:hint="eastAsia"/>
          <w:sz w:val="28"/>
          <w:szCs w:val="28"/>
        </w:rPr>
        <w:t>是，就是说为了究竟广大佛果施舍，这个方面也是提到了，你必须要随着它的实相而转。</w:t>
      </w:r>
    </w:p>
    <w:p w:rsidR="00534B99" w:rsidRPr="00534B99" w:rsidRDefault="00A70016" w:rsidP="001F26B7">
      <w:pPr>
        <w:ind w:firstLine="570"/>
        <w:rPr>
          <w:ins w:id="1478" w:author="S-Yansong" w:date="2016-01-08T16:58:00Z"/>
          <w:rFonts w:asciiTheme="minorEastAsia" w:hAnsiTheme="minorEastAsia"/>
          <w:sz w:val="28"/>
          <w:szCs w:val="28"/>
          <w:rPrChange w:id="1479" w:author="S-Yansong" w:date="2016-01-08T16:58:00Z">
            <w:rPr>
              <w:ins w:id="1480" w:author="S-Yansong" w:date="2016-01-08T16:58:00Z"/>
              <w:rFonts w:ascii="华文楷体" w:eastAsia="华文楷体" w:hAnsi="华文楷体"/>
              <w:sz w:val="28"/>
              <w:szCs w:val="28"/>
            </w:rPr>
          </w:rPrChange>
        </w:rPr>
      </w:pPr>
      <w:r w:rsidRPr="00534B99">
        <w:rPr>
          <w:rFonts w:asciiTheme="minorEastAsia" w:hAnsiTheme="minorEastAsia" w:hint="eastAsia"/>
          <w:sz w:val="28"/>
          <w:szCs w:val="28"/>
          <w:rPrChange w:id="1481" w:author="S-Yansong" w:date="2016-01-08T16:58:00Z">
            <w:rPr>
              <w:rFonts w:ascii="华文楷体" w:eastAsia="华文楷体" w:hAnsi="华文楷体" w:hint="eastAsia"/>
              <w:sz w:val="28"/>
              <w:szCs w:val="28"/>
            </w:rPr>
          </w:rPrChange>
        </w:rPr>
        <w:t>【因为随着万法之实相无误智慧而转</w:t>
      </w:r>
      <w:r w:rsidRPr="00534B99">
        <w:rPr>
          <w:rFonts w:asciiTheme="minorEastAsia" w:hAnsiTheme="minorEastAsia"/>
          <w:sz w:val="28"/>
          <w:szCs w:val="28"/>
          <w:rPrChange w:id="1482" w:author="S-Yansong" w:date="2016-01-08T16:58:00Z">
            <w:rPr>
              <w:rFonts w:ascii="华文楷体" w:eastAsia="华文楷体" w:hAnsi="华文楷体"/>
              <w:sz w:val="28"/>
              <w:szCs w:val="28"/>
            </w:rPr>
          </w:rPrChange>
        </w:rPr>
        <w:t>,所以能成熟果报。】</w:t>
      </w:r>
    </w:p>
    <w:p w:rsidR="008E1053" w:rsidRDefault="00A70016" w:rsidP="001F26B7">
      <w:pPr>
        <w:ind w:firstLine="570"/>
        <w:rPr>
          <w:ins w:id="1483" w:author="S-Yansong" w:date="2016-01-08T16:59:00Z"/>
          <w:rFonts w:ascii="华文楷体" w:eastAsia="华文楷体" w:hAnsi="华文楷体"/>
          <w:sz w:val="28"/>
          <w:szCs w:val="28"/>
        </w:rPr>
      </w:pPr>
      <w:r w:rsidRPr="00A70016">
        <w:rPr>
          <w:rFonts w:ascii="华文楷体" w:eastAsia="华文楷体" w:hAnsi="华文楷体" w:hint="eastAsia"/>
          <w:sz w:val="28"/>
          <w:szCs w:val="28"/>
        </w:rPr>
        <w:t>因为就是说一切万法本来无缘，啊本来无缘</w:t>
      </w:r>
      <w:del w:id="1484" w:author="S-Yansong" w:date="2016-01-12T10:39:00Z">
        <w:r w:rsidRPr="00A70016" w:rsidDel="005617E9">
          <w:rPr>
            <w:rFonts w:ascii="华文楷体" w:eastAsia="华文楷体" w:hAnsi="华文楷体" w:hint="eastAsia"/>
            <w:sz w:val="28"/>
            <w:szCs w:val="28"/>
          </w:rPr>
          <w:delText>，</w:delText>
        </w:r>
      </w:del>
      <w:ins w:id="1485" w:author="S-Yansong" w:date="2016-01-12T10:39:00Z">
        <w:r w:rsidR="005617E9">
          <w:rPr>
            <w:rFonts w:ascii="华文楷体" w:eastAsia="华文楷体" w:hAnsi="华文楷体" w:hint="eastAsia"/>
            <w:sz w:val="28"/>
            <w:szCs w:val="28"/>
          </w:rPr>
          <w:t>。</w:t>
        </w:r>
      </w:ins>
      <w:r w:rsidRPr="00A70016">
        <w:rPr>
          <w:rFonts w:ascii="华文楷体" w:eastAsia="华文楷体" w:hAnsi="华文楷体" w:hint="eastAsia"/>
          <w:sz w:val="28"/>
          <w:szCs w:val="28"/>
        </w:rPr>
        <w:t>那么就是说我的心呢也是安住在无缘当中，就和这样一种胜义</w:t>
      </w:r>
      <w:proofErr w:type="gramStart"/>
      <w:r w:rsidRPr="00A70016">
        <w:rPr>
          <w:rFonts w:ascii="华文楷体" w:eastAsia="华文楷体" w:hAnsi="华文楷体" w:hint="eastAsia"/>
          <w:sz w:val="28"/>
          <w:szCs w:val="28"/>
        </w:rPr>
        <w:t>谛</w:t>
      </w:r>
      <w:proofErr w:type="gramEnd"/>
      <w:r w:rsidRPr="00A70016">
        <w:rPr>
          <w:rFonts w:ascii="华文楷体" w:eastAsia="华文楷体" w:hAnsi="华文楷体" w:hint="eastAsia"/>
          <w:sz w:val="28"/>
          <w:szCs w:val="28"/>
        </w:rPr>
        <w:t>的实相啊，和对法的，</w:t>
      </w:r>
      <w:proofErr w:type="gramStart"/>
      <w:r w:rsidRPr="00A70016">
        <w:rPr>
          <w:rFonts w:ascii="华文楷体" w:eastAsia="华文楷体" w:hAnsi="华文楷体" w:hint="eastAsia"/>
          <w:sz w:val="28"/>
          <w:szCs w:val="28"/>
        </w:rPr>
        <w:t>啊和这个</w:t>
      </w:r>
      <w:proofErr w:type="gramEnd"/>
      <w:r w:rsidRPr="00A70016">
        <w:rPr>
          <w:rFonts w:ascii="华文楷体" w:eastAsia="华文楷体" w:hAnsi="华文楷体" w:hint="eastAsia"/>
          <w:sz w:val="28"/>
          <w:szCs w:val="28"/>
        </w:rPr>
        <w:t>就是说一切</w:t>
      </w:r>
      <w:proofErr w:type="gramStart"/>
      <w:r w:rsidRPr="00A70016">
        <w:rPr>
          <w:rFonts w:ascii="华文楷体" w:eastAsia="华文楷体" w:hAnsi="华文楷体" w:hint="eastAsia"/>
          <w:sz w:val="28"/>
          <w:szCs w:val="28"/>
        </w:rPr>
        <w:t>万法对境的</w:t>
      </w:r>
      <w:proofErr w:type="gramEnd"/>
      <w:r w:rsidRPr="00A70016">
        <w:rPr>
          <w:rFonts w:ascii="华文楷体" w:eastAsia="华文楷体" w:hAnsi="华文楷体" w:hint="eastAsia"/>
          <w:sz w:val="28"/>
          <w:szCs w:val="28"/>
        </w:rPr>
        <w:t>本体完全撑</w:t>
      </w:r>
      <w:del w:id="1486" w:author="S-Yansong" w:date="2016-01-12T10:39:00Z">
        <w:r w:rsidRPr="00A70016" w:rsidDel="005617E9">
          <w:rPr>
            <w:rFonts w:ascii="华文楷体" w:eastAsia="华文楷体" w:hAnsi="华文楷体" w:hint="eastAsia"/>
            <w:sz w:val="28"/>
            <w:szCs w:val="28"/>
          </w:rPr>
          <w:delText>和</w:delText>
        </w:r>
      </w:del>
      <w:ins w:id="1487" w:author="S-Yansong" w:date="2016-01-12T10:39:00Z">
        <w:r w:rsidR="005617E9">
          <w:rPr>
            <w:rFonts w:ascii="华文楷体" w:eastAsia="华文楷体" w:hAnsi="华文楷体" w:hint="eastAsia"/>
            <w:sz w:val="28"/>
            <w:szCs w:val="28"/>
          </w:rPr>
          <w:t>合</w:t>
        </w:r>
      </w:ins>
      <w:r w:rsidRPr="00A70016">
        <w:rPr>
          <w:rFonts w:ascii="华文楷体" w:eastAsia="华文楷体" w:hAnsi="华文楷体" w:hint="eastAsia"/>
          <w:sz w:val="28"/>
          <w:szCs w:val="28"/>
        </w:rPr>
        <w:t>的缘故，就是说随着万法实相的这个本体无，啊无误智慧而转，所以说能够成熟广大的果报。</w:t>
      </w:r>
    </w:p>
    <w:p w:rsidR="008E1053" w:rsidRPr="008E1053" w:rsidRDefault="00A70016" w:rsidP="001F26B7">
      <w:pPr>
        <w:ind w:firstLine="570"/>
        <w:rPr>
          <w:ins w:id="1488" w:author="S-Yansong" w:date="2016-01-08T16:59:00Z"/>
          <w:rFonts w:asciiTheme="minorEastAsia" w:hAnsiTheme="minorEastAsia"/>
          <w:sz w:val="28"/>
          <w:szCs w:val="28"/>
          <w:rPrChange w:id="1489" w:author="S-Yansong" w:date="2016-01-08T16:59:00Z">
            <w:rPr>
              <w:ins w:id="1490" w:author="S-Yansong" w:date="2016-01-08T16:59:00Z"/>
              <w:rFonts w:ascii="华文楷体" w:eastAsia="华文楷体" w:hAnsi="华文楷体"/>
              <w:sz w:val="28"/>
              <w:szCs w:val="28"/>
            </w:rPr>
          </w:rPrChange>
        </w:rPr>
      </w:pPr>
      <w:r w:rsidRPr="008E1053">
        <w:rPr>
          <w:rFonts w:asciiTheme="minorEastAsia" w:hAnsiTheme="minorEastAsia" w:hint="eastAsia"/>
          <w:sz w:val="28"/>
          <w:szCs w:val="28"/>
          <w:rPrChange w:id="1491" w:author="S-Yansong" w:date="2016-01-08T16:59:00Z">
            <w:rPr>
              <w:rFonts w:ascii="华文楷体" w:eastAsia="华文楷体" w:hAnsi="华文楷体" w:hint="eastAsia"/>
              <w:sz w:val="28"/>
              <w:szCs w:val="28"/>
            </w:rPr>
          </w:rPrChange>
        </w:rPr>
        <w:lastRenderedPageBreak/>
        <w:t>【或者说</w:t>
      </w:r>
      <w:r w:rsidRPr="008E1053">
        <w:rPr>
          <w:rFonts w:asciiTheme="minorEastAsia" w:hAnsiTheme="minorEastAsia"/>
          <w:sz w:val="28"/>
          <w:szCs w:val="28"/>
          <w:rPrChange w:id="1492" w:author="S-Yansong" w:date="2016-01-08T16:59:00Z">
            <w:rPr>
              <w:rFonts w:ascii="华文楷体" w:eastAsia="华文楷体" w:hAnsi="华文楷体"/>
              <w:sz w:val="28"/>
              <w:szCs w:val="28"/>
            </w:rPr>
          </w:rPrChange>
        </w:rPr>
        <w:t>,由于是能增上的清净之因所生的缘故,就像优良的种子会长出优质的芽与穗等一样。】</w:t>
      </w:r>
    </w:p>
    <w:p w:rsidR="009F5BE4" w:rsidRDefault="00A70016" w:rsidP="001F26B7">
      <w:pPr>
        <w:ind w:firstLine="570"/>
        <w:rPr>
          <w:ins w:id="1493" w:author="S-Yansong" w:date="2016-01-12T10:43:00Z"/>
          <w:rFonts w:ascii="华文楷体" w:eastAsia="华文楷体" w:hAnsi="华文楷体" w:hint="eastAsia"/>
          <w:sz w:val="28"/>
          <w:szCs w:val="28"/>
        </w:rPr>
      </w:pPr>
      <w:r w:rsidRPr="00A70016">
        <w:rPr>
          <w:rFonts w:ascii="华文楷体" w:eastAsia="华文楷体" w:hAnsi="华文楷体" w:hint="eastAsia"/>
          <w:sz w:val="28"/>
          <w:szCs w:val="28"/>
        </w:rPr>
        <w:t>那么这个地方，比喻当中所谓的优良的种子，这种种子就叫做能增上的清净因</w:t>
      </w:r>
      <w:del w:id="1494" w:author="S-Yansong" w:date="2016-01-12T10:42:00Z">
        <w:r w:rsidRPr="00A70016" w:rsidDel="005617E9">
          <w:rPr>
            <w:rFonts w:ascii="华文楷体" w:eastAsia="华文楷体" w:hAnsi="华文楷体" w:hint="eastAsia"/>
            <w:sz w:val="28"/>
            <w:szCs w:val="28"/>
          </w:rPr>
          <w:delText>，</w:delText>
        </w:r>
      </w:del>
      <w:ins w:id="1495" w:author="S-Yansong" w:date="2016-01-12T10:42:00Z">
        <w:r w:rsidR="005617E9">
          <w:rPr>
            <w:rFonts w:ascii="华文楷体" w:eastAsia="华文楷体" w:hAnsi="华文楷体" w:hint="eastAsia"/>
            <w:sz w:val="28"/>
            <w:szCs w:val="28"/>
          </w:rPr>
          <w:t>。</w:t>
        </w:r>
      </w:ins>
      <w:r w:rsidRPr="00A70016">
        <w:rPr>
          <w:rFonts w:ascii="华文楷体" w:eastAsia="华文楷体" w:hAnsi="华文楷体" w:hint="eastAsia"/>
          <w:sz w:val="28"/>
          <w:szCs w:val="28"/>
        </w:rPr>
        <w:t>他能够呢让你这样一种这个果实啊，增长很多倍</w:t>
      </w:r>
      <w:del w:id="1496" w:author="S-Yansong" w:date="2016-01-12T10:42:00Z">
        <w:r w:rsidRPr="00A70016" w:rsidDel="005617E9">
          <w:rPr>
            <w:rFonts w:ascii="华文楷体" w:eastAsia="华文楷体" w:hAnsi="华文楷体" w:hint="eastAsia"/>
            <w:sz w:val="28"/>
            <w:szCs w:val="28"/>
          </w:rPr>
          <w:delText>。</w:delText>
        </w:r>
      </w:del>
      <w:ins w:id="1497" w:author="S-Yansong" w:date="2016-01-12T10:42:00Z">
        <w:r w:rsidR="005617E9">
          <w:rPr>
            <w:rFonts w:ascii="华文楷体" w:eastAsia="华文楷体" w:hAnsi="华文楷体" w:hint="eastAsia"/>
            <w:sz w:val="28"/>
            <w:szCs w:val="28"/>
          </w:rPr>
          <w:t>，</w:t>
        </w:r>
      </w:ins>
      <w:r w:rsidRPr="00A70016">
        <w:rPr>
          <w:rFonts w:ascii="华文楷体" w:eastAsia="华文楷体" w:hAnsi="华文楷体" w:hint="eastAsia"/>
          <w:sz w:val="28"/>
          <w:szCs w:val="28"/>
        </w:rPr>
        <w:t>它的种子当中具有这种力量，这个叫做优良的种子</w:t>
      </w:r>
      <w:del w:id="1498" w:author="S-Yansong" w:date="2016-01-12T10:42:00Z">
        <w:r w:rsidRPr="00A70016" w:rsidDel="005617E9">
          <w:rPr>
            <w:rFonts w:ascii="华文楷体" w:eastAsia="华文楷体" w:hAnsi="华文楷体" w:hint="eastAsia"/>
            <w:sz w:val="28"/>
            <w:szCs w:val="28"/>
          </w:rPr>
          <w:delText>，</w:delText>
        </w:r>
      </w:del>
      <w:ins w:id="1499" w:author="S-Yansong" w:date="2016-01-12T10:42:00Z">
        <w:r w:rsidR="005617E9">
          <w:rPr>
            <w:rFonts w:ascii="华文楷体" w:eastAsia="华文楷体" w:hAnsi="华文楷体" w:hint="eastAsia"/>
            <w:sz w:val="28"/>
            <w:szCs w:val="28"/>
          </w:rPr>
          <w:t>。</w:t>
        </w:r>
      </w:ins>
      <w:r w:rsidRPr="00A70016">
        <w:rPr>
          <w:rFonts w:ascii="华文楷体" w:eastAsia="华文楷体" w:hAnsi="华文楷体" w:hint="eastAsia"/>
          <w:sz w:val="28"/>
          <w:szCs w:val="28"/>
        </w:rPr>
        <w:t>那么就是说是放在意义当中呢，无自性的正见所摄受的这样一种，布施等修法，他是一种优良的种子，它是一个能增上的清净的因</w:t>
      </w:r>
      <w:del w:id="1500" w:author="S-Yansong" w:date="2016-01-12T10:42:00Z">
        <w:r w:rsidRPr="00A70016" w:rsidDel="005617E9">
          <w:rPr>
            <w:rFonts w:ascii="华文楷体" w:eastAsia="华文楷体" w:hAnsi="华文楷体" w:hint="eastAsia"/>
            <w:sz w:val="28"/>
            <w:szCs w:val="28"/>
          </w:rPr>
          <w:delText>，</w:delText>
        </w:r>
      </w:del>
      <w:ins w:id="1501" w:author="S-Yansong" w:date="2016-01-12T10:42:00Z">
        <w:r w:rsidR="005617E9">
          <w:rPr>
            <w:rFonts w:ascii="华文楷体" w:eastAsia="华文楷体" w:hAnsi="华文楷体" w:hint="eastAsia"/>
            <w:sz w:val="28"/>
            <w:szCs w:val="28"/>
          </w:rPr>
          <w:t>。</w:t>
        </w:r>
      </w:ins>
    </w:p>
    <w:p w:rsidR="009F5BE4" w:rsidRDefault="00A70016" w:rsidP="001F26B7">
      <w:pPr>
        <w:ind w:firstLine="570"/>
        <w:rPr>
          <w:ins w:id="1502" w:author="S-Yansong" w:date="2016-01-12T10:43:00Z"/>
          <w:rFonts w:ascii="华文楷体" w:eastAsia="华文楷体" w:hAnsi="华文楷体" w:hint="eastAsia"/>
          <w:sz w:val="28"/>
          <w:szCs w:val="28"/>
        </w:rPr>
      </w:pPr>
      <w:r w:rsidRPr="00A70016">
        <w:rPr>
          <w:rFonts w:ascii="华文楷体" w:eastAsia="华文楷体" w:hAnsi="华文楷体" w:hint="eastAsia"/>
          <w:sz w:val="28"/>
          <w:szCs w:val="28"/>
        </w:rPr>
        <w:t>所以说因为这个因是已经成了一种能增上清净因的缘故呢，所以说它的这样一种这个果，啊就···他就会成为一种直接生果的因。他就能，能够成为，成熟广大佛果的因</w:t>
      </w:r>
      <w:del w:id="1503" w:author="S-Yansong" w:date="2016-01-12T10:42:00Z">
        <w:r w:rsidRPr="00A70016" w:rsidDel="005617E9">
          <w:rPr>
            <w:rFonts w:ascii="华文楷体" w:eastAsia="华文楷体" w:hAnsi="华文楷体" w:hint="eastAsia"/>
            <w:sz w:val="28"/>
            <w:szCs w:val="28"/>
          </w:rPr>
          <w:delText>，</w:delText>
        </w:r>
      </w:del>
      <w:ins w:id="1504" w:author="S-Yansong" w:date="2016-01-12T10:42:00Z">
        <w:r w:rsidR="005617E9">
          <w:rPr>
            <w:rFonts w:ascii="华文楷体" w:eastAsia="华文楷体" w:hAnsi="华文楷体" w:hint="eastAsia"/>
            <w:sz w:val="28"/>
            <w:szCs w:val="28"/>
          </w:rPr>
          <w:t>。</w:t>
        </w:r>
      </w:ins>
      <w:r w:rsidRPr="00A70016">
        <w:rPr>
          <w:rFonts w:ascii="华文楷体" w:eastAsia="华文楷体" w:hAnsi="华文楷体" w:hint="eastAsia"/>
          <w:sz w:val="28"/>
          <w:szCs w:val="28"/>
        </w:rPr>
        <w:t>所以因为佛果是广大的，那么你的因必须要广大，要怎么样才让你的因成为广大呢？只有让他的这个因方方面面都能够发挥作用</w:t>
      </w:r>
      <w:del w:id="1505" w:author="S-Yansong" w:date="2016-01-12T10:42:00Z">
        <w:r w:rsidRPr="00A70016" w:rsidDel="005617E9">
          <w:rPr>
            <w:rFonts w:ascii="华文楷体" w:eastAsia="华文楷体" w:hAnsi="华文楷体" w:hint="eastAsia"/>
            <w:sz w:val="28"/>
            <w:szCs w:val="28"/>
          </w:rPr>
          <w:delText>，</w:delText>
        </w:r>
      </w:del>
      <w:ins w:id="1506" w:author="S-Yansong" w:date="2016-01-12T10:42:00Z">
        <w:r w:rsidR="005617E9">
          <w:rPr>
            <w:rFonts w:ascii="华文楷体" w:eastAsia="华文楷体" w:hAnsi="华文楷体" w:hint="eastAsia"/>
            <w:sz w:val="28"/>
            <w:szCs w:val="28"/>
          </w:rPr>
          <w:t>。</w:t>
        </w:r>
      </w:ins>
      <w:r w:rsidRPr="00A70016">
        <w:rPr>
          <w:rFonts w:ascii="华文楷体" w:eastAsia="华文楷体" w:hAnsi="华文楷体" w:hint="eastAsia"/>
          <w:sz w:val="28"/>
          <w:szCs w:val="28"/>
        </w:rPr>
        <w:t>那么怎么样让他的因方方面面发挥作用呢？就是因为，哦就是，就是不要局限</w:t>
      </w:r>
      <w:del w:id="1507" w:author="S-Yansong" w:date="2016-01-12T10:43:00Z">
        <w:r w:rsidRPr="00A70016" w:rsidDel="009F5BE4">
          <w:rPr>
            <w:rFonts w:ascii="华文楷体" w:eastAsia="华文楷体" w:hAnsi="华文楷体" w:hint="eastAsia"/>
            <w:sz w:val="28"/>
            <w:szCs w:val="28"/>
          </w:rPr>
          <w:delText>他</w:delText>
        </w:r>
      </w:del>
      <w:ins w:id="1508" w:author="S-Yansong" w:date="2016-01-12T10:43:00Z">
        <w:r w:rsidR="009F5BE4">
          <w:rPr>
            <w:rFonts w:ascii="华文楷体" w:eastAsia="华文楷体" w:hAnsi="华文楷体" w:hint="eastAsia"/>
            <w:sz w:val="28"/>
            <w:szCs w:val="28"/>
          </w:rPr>
          <w:t>它</w:t>
        </w:r>
      </w:ins>
      <w:r w:rsidRPr="00A70016">
        <w:rPr>
          <w:rFonts w:ascii="华文楷体" w:eastAsia="华文楷体" w:hAnsi="华文楷体" w:hint="eastAsia"/>
          <w:sz w:val="28"/>
          <w:szCs w:val="28"/>
        </w:rPr>
        <w:t>任何方面，不要认为</w:t>
      </w:r>
      <w:del w:id="1509" w:author="S-Yansong" w:date="2016-01-12T10:43:00Z">
        <w:r w:rsidRPr="00A70016" w:rsidDel="009F5BE4">
          <w:rPr>
            <w:rFonts w:ascii="华文楷体" w:eastAsia="华文楷体" w:hAnsi="华文楷体" w:hint="eastAsia"/>
            <w:sz w:val="28"/>
            <w:szCs w:val="28"/>
          </w:rPr>
          <w:delText>他</w:delText>
        </w:r>
      </w:del>
      <w:ins w:id="1510" w:author="S-Yansong" w:date="2016-01-12T10:43:00Z">
        <w:r w:rsidR="009F5BE4">
          <w:rPr>
            <w:rFonts w:ascii="华文楷体" w:eastAsia="华文楷体" w:hAnsi="华文楷体" w:hint="eastAsia"/>
            <w:sz w:val="28"/>
            <w:szCs w:val="28"/>
          </w:rPr>
          <w:t>它</w:t>
        </w:r>
      </w:ins>
      <w:r w:rsidRPr="00A70016">
        <w:rPr>
          <w:rFonts w:ascii="华文楷体" w:eastAsia="华文楷体" w:hAnsi="华文楷体" w:hint="eastAsia"/>
          <w:sz w:val="28"/>
          <w:szCs w:val="28"/>
        </w:rPr>
        <w:t>是有无是非哪个方面，</w:t>
      </w:r>
      <w:del w:id="1511" w:author="S-Yansong" w:date="2016-01-12T10:43:00Z">
        <w:r w:rsidRPr="00A70016" w:rsidDel="009F5BE4">
          <w:rPr>
            <w:rFonts w:ascii="华文楷体" w:eastAsia="华文楷体" w:hAnsi="华文楷体" w:hint="eastAsia"/>
            <w:sz w:val="28"/>
            <w:szCs w:val="28"/>
          </w:rPr>
          <w:delText>他</w:delText>
        </w:r>
      </w:del>
      <w:ins w:id="1512" w:author="S-Yansong" w:date="2016-01-12T10:43:00Z">
        <w:r w:rsidR="009F5BE4">
          <w:rPr>
            <w:rFonts w:ascii="华文楷体" w:eastAsia="华文楷体" w:hAnsi="华文楷体" w:hint="eastAsia"/>
            <w:sz w:val="28"/>
            <w:szCs w:val="28"/>
          </w:rPr>
          <w:t>它</w:t>
        </w:r>
      </w:ins>
      <w:r w:rsidRPr="00A70016">
        <w:rPr>
          <w:rFonts w:ascii="华文楷体" w:eastAsia="华文楷体" w:hAnsi="华文楷体" w:hint="eastAsia"/>
          <w:sz w:val="28"/>
          <w:szCs w:val="28"/>
        </w:rPr>
        <w:t>本来就是一种无所缘的</w:t>
      </w:r>
      <w:del w:id="1513" w:author="S-Yansong" w:date="2016-01-12T10:43:00Z">
        <w:r w:rsidRPr="00A70016" w:rsidDel="009F5BE4">
          <w:rPr>
            <w:rFonts w:ascii="华文楷体" w:eastAsia="华文楷体" w:hAnsi="华文楷体" w:hint="eastAsia"/>
            <w:sz w:val="28"/>
            <w:szCs w:val="28"/>
          </w:rPr>
          <w:delText>，</w:delText>
        </w:r>
      </w:del>
      <w:ins w:id="1514" w:author="S-Yansong" w:date="2016-01-12T10:43:00Z">
        <w:r w:rsidR="009F5BE4">
          <w:rPr>
            <w:rFonts w:ascii="华文楷体" w:eastAsia="华文楷体" w:hAnsi="华文楷体" w:hint="eastAsia"/>
            <w:sz w:val="28"/>
            <w:szCs w:val="28"/>
          </w:rPr>
          <w:t>。</w:t>
        </w:r>
      </w:ins>
      <w:r w:rsidRPr="00A70016">
        <w:rPr>
          <w:rFonts w:ascii="华文楷体" w:eastAsia="华文楷体" w:hAnsi="华文楷体" w:hint="eastAsia"/>
          <w:sz w:val="28"/>
          <w:szCs w:val="28"/>
        </w:rPr>
        <w:t>所以说呢，从这个方面讲的时候</w:t>
      </w:r>
      <w:proofErr w:type="gramStart"/>
      <w:r w:rsidRPr="00A70016">
        <w:rPr>
          <w:rFonts w:ascii="华文楷体" w:eastAsia="华文楷体" w:hAnsi="华文楷体" w:hint="eastAsia"/>
          <w:sz w:val="28"/>
          <w:szCs w:val="28"/>
        </w:rPr>
        <w:t>呢必须</w:t>
      </w:r>
      <w:proofErr w:type="gramEnd"/>
      <w:r w:rsidRPr="00A70016">
        <w:rPr>
          <w:rFonts w:ascii="华文楷体" w:eastAsia="华文楷体" w:hAnsi="华文楷体" w:hint="eastAsia"/>
          <w:sz w:val="28"/>
          <w:szCs w:val="28"/>
        </w:rPr>
        <w:t>要在无自性当中修持，</w:t>
      </w:r>
      <w:del w:id="1515" w:author="S-Yansong" w:date="2016-01-12T10:43:00Z">
        <w:r w:rsidRPr="00A70016" w:rsidDel="009F5BE4">
          <w:rPr>
            <w:rFonts w:ascii="华文楷体" w:eastAsia="华文楷体" w:hAnsi="华文楷体" w:hint="eastAsia"/>
            <w:sz w:val="28"/>
            <w:szCs w:val="28"/>
          </w:rPr>
          <w:delText>他</w:delText>
        </w:r>
      </w:del>
      <w:ins w:id="1516" w:author="S-Yansong" w:date="2016-01-12T10:43:00Z">
        <w:r w:rsidR="009F5BE4">
          <w:rPr>
            <w:rFonts w:ascii="华文楷体" w:eastAsia="华文楷体" w:hAnsi="华文楷体" w:hint="eastAsia"/>
            <w:sz w:val="28"/>
            <w:szCs w:val="28"/>
          </w:rPr>
          <w:t>它</w:t>
        </w:r>
      </w:ins>
      <w:r w:rsidRPr="00A70016">
        <w:rPr>
          <w:rFonts w:ascii="华文楷体" w:eastAsia="华文楷体" w:hAnsi="华文楷体" w:hint="eastAsia"/>
          <w:sz w:val="28"/>
          <w:szCs w:val="28"/>
        </w:rPr>
        <w:t>的因呢才能够无限的增长，</w:t>
      </w:r>
      <w:del w:id="1517" w:author="S-Yansong" w:date="2016-01-12T10:43:00Z">
        <w:r w:rsidRPr="00A70016" w:rsidDel="009F5BE4">
          <w:rPr>
            <w:rFonts w:ascii="华文楷体" w:eastAsia="华文楷体" w:hAnsi="华文楷体" w:hint="eastAsia"/>
            <w:sz w:val="28"/>
            <w:szCs w:val="28"/>
          </w:rPr>
          <w:delText>他</w:delText>
        </w:r>
      </w:del>
      <w:ins w:id="1518" w:author="S-Yansong" w:date="2016-01-12T10:43:00Z">
        <w:r w:rsidR="009F5BE4">
          <w:rPr>
            <w:rFonts w:ascii="华文楷体" w:eastAsia="华文楷体" w:hAnsi="华文楷体" w:hint="eastAsia"/>
            <w:sz w:val="28"/>
            <w:szCs w:val="28"/>
          </w:rPr>
          <w:t>它</w:t>
        </w:r>
      </w:ins>
      <w:r w:rsidRPr="00A70016">
        <w:rPr>
          <w:rFonts w:ascii="华文楷体" w:eastAsia="华文楷体" w:hAnsi="华文楷体" w:hint="eastAsia"/>
          <w:sz w:val="28"/>
          <w:szCs w:val="28"/>
        </w:rPr>
        <w:t>的因呢才能够清净了正道的因。</w:t>
      </w:r>
    </w:p>
    <w:p w:rsidR="00A34C7C" w:rsidRDefault="00A70016" w:rsidP="001F26B7">
      <w:pPr>
        <w:ind w:firstLine="570"/>
        <w:rPr>
          <w:ins w:id="1519" w:author="S-Yansong" w:date="2016-01-08T16:59:00Z"/>
          <w:rFonts w:ascii="华文楷体" w:eastAsia="华文楷体" w:hAnsi="华文楷体"/>
          <w:sz w:val="28"/>
          <w:szCs w:val="28"/>
        </w:rPr>
      </w:pPr>
      <w:r w:rsidRPr="00A70016">
        <w:rPr>
          <w:rFonts w:ascii="华文楷体" w:eastAsia="华文楷体" w:hAnsi="华文楷体" w:hint="eastAsia"/>
          <w:sz w:val="28"/>
          <w:szCs w:val="28"/>
        </w:rPr>
        <w:t>说这一系列的观察，已经把这个问题讲得很清楚了</w:t>
      </w:r>
      <w:del w:id="1520" w:author="S-Yansong" w:date="2016-01-12T10:44:00Z">
        <w:r w:rsidRPr="00A70016" w:rsidDel="009F5BE4">
          <w:rPr>
            <w:rFonts w:ascii="华文楷体" w:eastAsia="华文楷体" w:hAnsi="华文楷体" w:hint="eastAsia"/>
            <w:sz w:val="28"/>
            <w:szCs w:val="28"/>
          </w:rPr>
          <w:delText>，</w:delText>
        </w:r>
      </w:del>
      <w:ins w:id="1521" w:author="S-Yansong" w:date="2016-01-12T10:44:00Z">
        <w:r w:rsidR="009F5BE4">
          <w:rPr>
            <w:rFonts w:ascii="华文楷体" w:eastAsia="华文楷体" w:hAnsi="华文楷体" w:hint="eastAsia"/>
            <w:sz w:val="28"/>
            <w:szCs w:val="28"/>
          </w:rPr>
          <w:t>。</w:t>
        </w:r>
      </w:ins>
      <w:r w:rsidRPr="00A70016">
        <w:rPr>
          <w:rFonts w:ascii="华文楷体" w:eastAsia="华文楷体" w:hAnsi="华文楷体" w:hint="eastAsia"/>
          <w:sz w:val="28"/>
          <w:szCs w:val="28"/>
        </w:rPr>
        <w:t>也就是说为什么有缘会导致资粮不清净</w:t>
      </w:r>
      <w:del w:id="1522" w:author="S-Yansong" w:date="2016-01-12T10:44:00Z">
        <w:r w:rsidRPr="00A70016" w:rsidDel="009F5BE4">
          <w:rPr>
            <w:rFonts w:ascii="华文楷体" w:eastAsia="华文楷体" w:hAnsi="华文楷体" w:hint="eastAsia"/>
            <w:sz w:val="28"/>
            <w:szCs w:val="28"/>
          </w:rPr>
          <w:delText>，</w:delText>
        </w:r>
      </w:del>
      <w:ins w:id="1523" w:author="S-Yansong" w:date="2016-01-12T10:44:00Z">
        <w:r w:rsidR="009F5BE4">
          <w:rPr>
            <w:rFonts w:ascii="华文楷体" w:eastAsia="华文楷体" w:hAnsi="华文楷体" w:hint="eastAsia"/>
            <w:sz w:val="28"/>
            <w:szCs w:val="28"/>
          </w:rPr>
          <w:t>？</w:t>
        </w:r>
      </w:ins>
      <w:r w:rsidRPr="00A70016">
        <w:rPr>
          <w:rFonts w:ascii="华文楷体" w:eastAsia="华文楷体" w:hAnsi="华文楷体" w:hint="eastAsia"/>
          <w:sz w:val="28"/>
          <w:szCs w:val="28"/>
        </w:rPr>
        <w:t>为什么无缘</w:t>
      </w:r>
      <w:del w:id="1524" w:author="S-Yansong" w:date="2016-01-12T10:44:00Z">
        <w:r w:rsidRPr="00A70016" w:rsidDel="009F5BE4">
          <w:rPr>
            <w:rFonts w:ascii="华文楷体" w:eastAsia="华文楷体" w:hAnsi="华文楷体" w:hint="eastAsia"/>
            <w:sz w:val="28"/>
            <w:szCs w:val="28"/>
          </w:rPr>
          <w:delText>他</w:delText>
        </w:r>
      </w:del>
      <w:ins w:id="1525" w:author="S-Yansong" w:date="2016-01-12T10:44:00Z">
        <w:r w:rsidR="009F5BE4">
          <w:rPr>
            <w:rFonts w:ascii="华文楷体" w:eastAsia="华文楷体" w:hAnsi="华文楷体" w:hint="eastAsia"/>
            <w:sz w:val="28"/>
            <w:szCs w:val="28"/>
          </w:rPr>
          <w:t>它</w:t>
        </w:r>
      </w:ins>
      <w:r w:rsidRPr="00A70016">
        <w:rPr>
          <w:rFonts w:ascii="华文楷体" w:eastAsia="华文楷体" w:hAnsi="华文楷体" w:hint="eastAsia"/>
          <w:sz w:val="28"/>
          <w:szCs w:val="28"/>
        </w:rPr>
        <w:t>的资粮就清净呢？原因就是在这个里面。所以</w:t>
      </w:r>
      <w:ins w:id="1526" w:author="S-Yansong" w:date="2016-01-12T10:44:00Z">
        <w:r w:rsidR="008F4F9B">
          <w:rPr>
            <w:rFonts w:ascii="华文楷体" w:eastAsia="华文楷体" w:hAnsi="华文楷体" w:hint="eastAsia"/>
            <w:sz w:val="28"/>
            <w:szCs w:val="28"/>
          </w:rPr>
          <w:t>《</w:t>
        </w:r>
      </w:ins>
      <w:r w:rsidRPr="00A70016">
        <w:rPr>
          <w:rFonts w:ascii="华文楷体" w:eastAsia="华文楷体" w:hAnsi="华文楷体" w:hint="eastAsia"/>
          <w:sz w:val="28"/>
          <w:szCs w:val="28"/>
        </w:rPr>
        <w:t>中观庄严论</w:t>
      </w:r>
      <w:ins w:id="1527" w:author="S-Yansong" w:date="2016-01-12T10:44:00Z">
        <w:r w:rsidR="008F4F9B">
          <w:rPr>
            <w:rFonts w:ascii="华文楷体" w:eastAsia="华文楷体" w:hAnsi="华文楷体" w:hint="eastAsia"/>
            <w:sz w:val="28"/>
            <w:szCs w:val="28"/>
          </w:rPr>
          <w:t>》</w:t>
        </w:r>
      </w:ins>
      <w:r w:rsidRPr="00A70016">
        <w:rPr>
          <w:rFonts w:ascii="华文楷体" w:eastAsia="华文楷体" w:hAnsi="华文楷体" w:hint="eastAsia"/>
          <w:sz w:val="28"/>
          <w:szCs w:val="28"/>
        </w:rPr>
        <w:t>的这个颂词呢，这个把他的这个，啊有很多经典当中的密</w:t>
      </w:r>
      <w:proofErr w:type="gramStart"/>
      <w:r w:rsidRPr="00A70016">
        <w:rPr>
          <w:rFonts w:ascii="华文楷体" w:eastAsia="华文楷体" w:hAnsi="华文楷体" w:hint="eastAsia"/>
          <w:sz w:val="28"/>
          <w:szCs w:val="28"/>
        </w:rPr>
        <w:t>意已经</w:t>
      </w:r>
      <w:proofErr w:type="gramEnd"/>
      <w:r w:rsidRPr="00A70016">
        <w:rPr>
          <w:rFonts w:ascii="华文楷体" w:eastAsia="华文楷体" w:hAnsi="华文楷体" w:hint="eastAsia"/>
          <w:sz w:val="28"/>
          <w:szCs w:val="28"/>
        </w:rPr>
        <w:t>完全解开了。好多经典，经典当中讲如果你有缘，有所取有</w:t>
      </w:r>
      <w:proofErr w:type="gramStart"/>
      <w:r w:rsidRPr="00A70016">
        <w:rPr>
          <w:rFonts w:ascii="华文楷体" w:eastAsia="华文楷体" w:hAnsi="华文楷体" w:hint="eastAsia"/>
          <w:sz w:val="28"/>
          <w:szCs w:val="28"/>
        </w:rPr>
        <w:t>所缘取做</w:t>
      </w:r>
      <w:proofErr w:type="gramEnd"/>
      <w:r w:rsidRPr="00A70016">
        <w:rPr>
          <w:rFonts w:ascii="华文楷体" w:eastAsia="华文楷体" w:hAnsi="华文楷体" w:hint="eastAsia"/>
          <w:sz w:val="28"/>
          <w:szCs w:val="28"/>
        </w:rPr>
        <w:t>布施怎么怎么样，</w:t>
      </w:r>
      <w:proofErr w:type="gramStart"/>
      <w:r w:rsidRPr="00A70016">
        <w:rPr>
          <w:rFonts w:ascii="华文楷体" w:eastAsia="华文楷体" w:hAnsi="华文楷体" w:hint="eastAsia"/>
          <w:sz w:val="28"/>
          <w:szCs w:val="28"/>
        </w:rPr>
        <w:t>无所缘取做</w:t>
      </w:r>
      <w:proofErr w:type="gramEnd"/>
      <w:r w:rsidRPr="00A70016">
        <w:rPr>
          <w:rFonts w:ascii="华文楷体" w:eastAsia="华文楷体" w:hAnsi="华文楷体" w:hint="eastAsia"/>
          <w:sz w:val="28"/>
          <w:szCs w:val="28"/>
        </w:rPr>
        <w:t>布施怎么怎么样，实际上这个就把结果给你讲了。那么为什么是这样</w:t>
      </w:r>
      <w:r w:rsidRPr="00A70016">
        <w:rPr>
          <w:rFonts w:ascii="华文楷体" w:eastAsia="华文楷体" w:hAnsi="华文楷体" w:hint="eastAsia"/>
          <w:sz w:val="28"/>
          <w:szCs w:val="28"/>
        </w:rPr>
        <w:lastRenderedPageBreak/>
        <w:t>的呢？为什么是这样的话就是说详细的推理呢，就在这一系列的推理当中，</w:t>
      </w:r>
      <w:proofErr w:type="gramStart"/>
      <w:r w:rsidRPr="00A70016">
        <w:rPr>
          <w:rFonts w:ascii="华文楷体" w:eastAsia="华文楷体" w:hAnsi="华文楷体" w:hint="eastAsia"/>
          <w:sz w:val="28"/>
          <w:szCs w:val="28"/>
        </w:rPr>
        <w:t>两个课判当中</w:t>
      </w:r>
      <w:proofErr w:type="gramEnd"/>
      <w:r w:rsidRPr="00A70016">
        <w:rPr>
          <w:rFonts w:ascii="华文楷体" w:eastAsia="华文楷体" w:hAnsi="华文楷体" w:hint="eastAsia"/>
          <w:sz w:val="28"/>
          <w:szCs w:val="28"/>
        </w:rPr>
        <w:t>把这个问题全盘托出。</w:t>
      </w:r>
    </w:p>
    <w:p w:rsidR="00A34C7C" w:rsidRPr="00A34C7C" w:rsidRDefault="00A70016" w:rsidP="001F26B7">
      <w:pPr>
        <w:ind w:firstLine="570"/>
        <w:rPr>
          <w:ins w:id="1528" w:author="S-Yansong" w:date="2016-01-08T16:59:00Z"/>
          <w:rFonts w:asciiTheme="minorEastAsia" w:hAnsiTheme="minorEastAsia"/>
          <w:sz w:val="28"/>
          <w:szCs w:val="28"/>
          <w:rPrChange w:id="1529" w:author="S-Yansong" w:date="2016-01-08T16:59:00Z">
            <w:rPr>
              <w:ins w:id="1530" w:author="S-Yansong" w:date="2016-01-08T16:59:00Z"/>
              <w:rFonts w:ascii="华文楷体" w:eastAsia="华文楷体" w:hAnsi="华文楷体"/>
              <w:sz w:val="28"/>
              <w:szCs w:val="28"/>
            </w:rPr>
          </w:rPrChange>
        </w:rPr>
      </w:pPr>
      <w:r w:rsidRPr="00A34C7C">
        <w:rPr>
          <w:rFonts w:asciiTheme="minorEastAsia" w:hAnsiTheme="minorEastAsia" w:hint="eastAsia"/>
          <w:sz w:val="28"/>
          <w:szCs w:val="28"/>
          <w:rPrChange w:id="1531" w:author="S-Yansong" w:date="2016-01-08T16:59:00Z">
            <w:rPr>
              <w:rFonts w:ascii="华文楷体" w:eastAsia="华文楷体" w:hAnsi="华文楷体" w:hint="eastAsia"/>
              <w:sz w:val="28"/>
              <w:szCs w:val="28"/>
            </w:rPr>
          </w:rPrChange>
        </w:rPr>
        <w:t>【在缘我的情况下希求圆满菩提的一切善法虽然也会成为遍知佛果之因</w:t>
      </w:r>
      <w:r w:rsidRPr="00A34C7C">
        <w:rPr>
          <w:rFonts w:asciiTheme="minorEastAsia" w:hAnsiTheme="minorEastAsia"/>
          <w:sz w:val="28"/>
          <w:szCs w:val="28"/>
          <w:rPrChange w:id="1532" w:author="S-Yansong" w:date="2016-01-08T16:59:00Z">
            <w:rPr>
              <w:rFonts w:ascii="华文楷体" w:eastAsia="华文楷体" w:hAnsi="华文楷体"/>
              <w:sz w:val="28"/>
              <w:szCs w:val="28"/>
            </w:rPr>
          </w:rPrChange>
        </w:rPr>
        <w:t>,但仅是间接成为而并非直接为因】</w:t>
      </w:r>
    </w:p>
    <w:p w:rsidR="00A34C7C" w:rsidRDefault="00A70016" w:rsidP="001F26B7">
      <w:pPr>
        <w:ind w:firstLine="570"/>
        <w:rPr>
          <w:ins w:id="1533" w:author="S-Yansong" w:date="2016-01-08T17:00:00Z"/>
          <w:rFonts w:ascii="华文楷体" w:eastAsia="华文楷体" w:hAnsi="华文楷体"/>
          <w:sz w:val="28"/>
          <w:szCs w:val="28"/>
        </w:rPr>
      </w:pPr>
      <w:r w:rsidRPr="00A70016">
        <w:rPr>
          <w:rFonts w:ascii="华文楷体" w:eastAsia="华文楷体" w:hAnsi="华文楷体" w:hint="eastAsia"/>
          <w:sz w:val="28"/>
          <w:szCs w:val="28"/>
        </w:rPr>
        <w:t>那比如说</w:t>
      </w:r>
      <w:proofErr w:type="gramStart"/>
      <w:r w:rsidRPr="00A70016">
        <w:rPr>
          <w:rFonts w:ascii="华文楷体" w:eastAsia="华文楷体" w:hAnsi="华文楷体" w:hint="eastAsia"/>
          <w:sz w:val="28"/>
          <w:szCs w:val="28"/>
        </w:rPr>
        <w:t>呢认为</w:t>
      </w:r>
      <w:proofErr w:type="gramEnd"/>
      <w:r w:rsidRPr="00A70016">
        <w:rPr>
          <w:rFonts w:ascii="华文楷体" w:eastAsia="华文楷体" w:hAnsi="华文楷体" w:hint="eastAsia"/>
          <w:sz w:val="28"/>
          <w:szCs w:val="28"/>
        </w:rPr>
        <w:t>我要成佛，因缘我的情况下来希求，啊就说是圆满的菩提。那么这个是，啊来修一些善法</w:t>
      </w:r>
      <w:proofErr w:type="gramStart"/>
      <w:r w:rsidRPr="00A70016">
        <w:rPr>
          <w:rFonts w:ascii="华文楷体" w:eastAsia="华文楷体" w:hAnsi="华文楷体" w:hint="eastAsia"/>
          <w:sz w:val="28"/>
          <w:szCs w:val="28"/>
        </w:rPr>
        <w:t>呢虽然</w:t>
      </w:r>
      <w:proofErr w:type="gramEnd"/>
      <w:r w:rsidRPr="00A70016">
        <w:rPr>
          <w:rFonts w:ascii="华文楷体" w:eastAsia="华文楷体" w:hAnsi="华文楷体" w:hint="eastAsia"/>
          <w:sz w:val="28"/>
          <w:szCs w:val="28"/>
        </w:rPr>
        <w:t>也会成为遍知佛果的因，因为他必定</w:t>
      </w:r>
      <w:proofErr w:type="gramStart"/>
      <w:r w:rsidRPr="00A70016">
        <w:rPr>
          <w:rFonts w:ascii="华文楷体" w:eastAsia="华文楷体" w:hAnsi="华文楷体" w:hint="eastAsia"/>
          <w:sz w:val="28"/>
          <w:szCs w:val="28"/>
        </w:rPr>
        <w:t>是缘佛果</w:t>
      </w:r>
      <w:proofErr w:type="gramEnd"/>
      <w:r w:rsidRPr="00A70016">
        <w:rPr>
          <w:rFonts w:ascii="华文楷体" w:eastAsia="华文楷体" w:hAnsi="华文楷体" w:hint="eastAsia"/>
          <w:sz w:val="28"/>
          <w:szCs w:val="28"/>
        </w:rPr>
        <w:t>嘛，因为缘了佛果了，所以说他也会成为遍知的因</w:t>
      </w:r>
      <w:del w:id="1534" w:author="S-Yansong" w:date="2016-01-12T10:45:00Z">
        <w:r w:rsidRPr="00A70016" w:rsidDel="001C553F">
          <w:rPr>
            <w:rFonts w:ascii="华文楷体" w:eastAsia="华文楷体" w:hAnsi="华文楷体" w:hint="eastAsia"/>
            <w:sz w:val="28"/>
            <w:szCs w:val="28"/>
          </w:rPr>
          <w:delText>，</w:delText>
        </w:r>
      </w:del>
      <w:ins w:id="1535" w:author="S-Yansong" w:date="2016-01-12T10:45:00Z">
        <w:r w:rsidR="001C553F">
          <w:rPr>
            <w:rFonts w:ascii="华文楷体" w:eastAsia="华文楷体" w:hAnsi="华文楷体" w:hint="eastAsia"/>
            <w:sz w:val="28"/>
            <w:szCs w:val="28"/>
          </w:rPr>
          <w:t>。</w:t>
        </w:r>
      </w:ins>
      <w:r w:rsidRPr="00A70016">
        <w:rPr>
          <w:rFonts w:ascii="华文楷体" w:eastAsia="华文楷体" w:hAnsi="华文楷体" w:hint="eastAsia"/>
          <w:sz w:val="28"/>
          <w:szCs w:val="28"/>
        </w:rPr>
        <w:t>但是呢他只是间接的成为，而不是直接成为。因为你的因，你的正道呢不是真清净的道，你的因不是清净的因的缘故，你被我染污了，被执着染污了</w:t>
      </w:r>
      <w:del w:id="1536" w:author="S-Yansong" w:date="2016-01-12T10:45:00Z">
        <w:r w:rsidRPr="00A70016" w:rsidDel="001C553F">
          <w:rPr>
            <w:rFonts w:ascii="华文楷体" w:eastAsia="华文楷体" w:hAnsi="华文楷体" w:hint="eastAsia"/>
            <w:sz w:val="28"/>
            <w:szCs w:val="28"/>
          </w:rPr>
          <w:delText>，</w:delText>
        </w:r>
      </w:del>
      <w:ins w:id="1537" w:author="S-Yansong" w:date="2016-01-12T10:45:00Z">
        <w:r w:rsidR="001C553F">
          <w:rPr>
            <w:rFonts w:ascii="华文楷体" w:eastAsia="华文楷体" w:hAnsi="华文楷体" w:hint="eastAsia"/>
            <w:sz w:val="28"/>
            <w:szCs w:val="28"/>
          </w:rPr>
          <w:t>。</w:t>
        </w:r>
      </w:ins>
      <w:r w:rsidRPr="00A70016">
        <w:rPr>
          <w:rFonts w:ascii="华文楷体" w:eastAsia="华文楷体" w:hAnsi="华文楷体" w:hint="eastAsia"/>
          <w:sz w:val="28"/>
          <w:szCs w:val="28"/>
        </w:rPr>
        <w:t>所以说一方面呢就是说，缘了佛果，从这个角度来讲呢，他不会成熟到其他方面的。但是他是直接还是间接呢？我们就只能说是间接的，因为你必定，被这个有我的这样一种，或者说实执的这样一种心态染污的缘故，所以他不会成为直接的因。</w:t>
      </w:r>
    </w:p>
    <w:p w:rsidR="00A34C7C" w:rsidRPr="00A34C7C" w:rsidRDefault="00A70016" w:rsidP="001F26B7">
      <w:pPr>
        <w:ind w:firstLine="570"/>
        <w:rPr>
          <w:ins w:id="1538" w:author="S-Yansong" w:date="2016-01-08T17:00:00Z"/>
          <w:rFonts w:asciiTheme="minorEastAsia" w:hAnsiTheme="minorEastAsia"/>
          <w:sz w:val="28"/>
          <w:szCs w:val="28"/>
          <w:rPrChange w:id="1539" w:author="S-Yansong" w:date="2016-01-08T17:00:00Z">
            <w:rPr>
              <w:ins w:id="1540" w:author="S-Yansong" w:date="2016-01-08T17:00:00Z"/>
              <w:rFonts w:ascii="华文楷体" w:eastAsia="华文楷体" w:hAnsi="华文楷体"/>
              <w:sz w:val="28"/>
              <w:szCs w:val="28"/>
            </w:rPr>
          </w:rPrChange>
        </w:rPr>
      </w:pPr>
      <w:r w:rsidRPr="00A34C7C">
        <w:rPr>
          <w:rFonts w:asciiTheme="minorEastAsia" w:hAnsiTheme="minorEastAsia" w:hint="eastAsia"/>
          <w:sz w:val="28"/>
          <w:szCs w:val="28"/>
          <w:rPrChange w:id="1541" w:author="S-Yansong" w:date="2016-01-08T17:00:00Z">
            <w:rPr>
              <w:rFonts w:ascii="华文楷体" w:eastAsia="华文楷体" w:hAnsi="华文楷体" w:hint="eastAsia"/>
              <w:sz w:val="28"/>
              <w:szCs w:val="28"/>
            </w:rPr>
          </w:rPrChange>
        </w:rPr>
        <w:t>【原因是</w:t>
      </w:r>
      <w:r w:rsidRPr="00A34C7C">
        <w:rPr>
          <w:rFonts w:asciiTheme="minorEastAsia" w:hAnsiTheme="minorEastAsia"/>
          <w:sz w:val="28"/>
          <w:szCs w:val="28"/>
          <w:rPrChange w:id="1542" w:author="S-Yansong" w:date="2016-01-08T17:00:00Z">
            <w:rPr>
              <w:rFonts w:ascii="华文楷体" w:eastAsia="华文楷体" w:hAnsi="华文楷体"/>
              <w:sz w:val="28"/>
              <w:szCs w:val="28"/>
            </w:rPr>
          </w:rPrChange>
        </w:rPr>
        <w:t>:在没有直接离开我见的情况下不得真实的解脱道。】</w:t>
      </w:r>
    </w:p>
    <w:p w:rsidR="001C553F" w:rsidRDefault="00A70016" w:rsidP="001F26B7">
      <w:pPr>
        <w:ind w:firstLine="570"/>
        <w:rPr>
          <w:ins w:id="1543" w:author="S-Yansong" w:date="2016-01-12T10:47:00Z"/>
          <w:rFonts w:ascii="华文楷体" w:eastAsia="华文楷体" w:hAnsi="华文楷体" w:hint="eastAsia"/>
          <w:sz w:val="28"/>
          <w:szCs w:val="28"/>
        </w:rPr>
      </w:pPr>
      <w:r w:rsidRPr="00A70016">
        <w:rPr>
          <w:rFonts w:ascii="华文楷体" w:eastAsia="华文楷体" w:hAnsi="华文楷体" w:hint="eastAsia"/>
          <w:sz w:val="28"/>
          <w:szCs w:val="28"/>
        </w:rPr>
        <w:t>原因是就是说，如果没有直接离开我见，在这个没有直接离开我见的情况下呢，是得不到真实解脱道的。尤其是佛道，或者说解脱道，都是这样的。那么就是说我们有的时候要修解脱道呢，也是一方面我们想要解脱，一方面呢就是说是也放不开我，这个方面又是个矛盾的，为什么是个矛盾的呢？因为我们如果不学习的话我们还不能发现这个矛盾，由于学习之后呢我们又发现这个矛盾。为什么这样呢？因为整个佛道他是无我之道，整个修道的过程是消尽我的过程，所谓最后的成佛呢，是代表我的终极死亡的这个结果。所以说怎么可能说一方</w:t>
      </w:r>
      <w:r w:rsidRPr="00A70016">
        <w:rPr>
          <w:rFonts w:ascii="华文楷体" w:eastAsia="华文楷体" w:hAnsi="华文楷体" w:hint="eastAsia"/>
          <w:sz w:val="28"/>
          <w:szCs w:val="28"/>
        </w:rPr>
        <w:lastRenderedPageBreak/>
        <w:t>面又抱着我，一方面又要想成佛呢，这个是绝对不可能的。</w:t>
      </w:r>
    </w:p>
    <w:p w:rsidR="00626181" w:rsidRDefault="00A70016" w:rsidP="00626181">
      <w:pPr>
        <w:ind w:firstLine="570"/>
        <w:rPr>
          <w:ins w:id="1544" w:author="S-Yansong" w:date="2016-01-12T10:51:00Z"/>
          <w:rFonts w:ascii="华文楷体" w:eastAsia="华文楷体" w:hAnsi="华文楷体" w:hint="eastAsia"/>
          <w:sz w:val="28"/>
          <w:szCs w:val="28"/>
        </w:rPr>
      </w:pPr>
      <w:r w:rsidRPr="00A70016">
        <w:rPr>
          <w:rFonts w:ascii="华文楷体" w:eastAsia="华文楷体" w:hAnsi="华文楷体" w:hint="eastAsia"/>
          <w:sz w:val="28"/>
          <w:szCs w:val="28"/>
        </w:rPr>
        <w:t>就即便是你想要成阿罗汉都不行，阿罗汉他就是说俱生的</w:t>
      </w:r>
      <w:proofErr w:type="gramStart"/>
      <w:r w:rsidRPr="00A70016">
        <w:rPr>
          <w:rFonts w:ascii="华文楷体" w:eastAsia="华文楷体" w:hAnsi="华文楷体" w:hint="eastAsia"/>
          <w:sz w:val="28"/>
          <w:szCs w:val="28"/>
        </w:rPr>
        <w:t>我执彻底灭</w:t>
      </w:r>
      <w:proofErr w:type="gramEnd"/>
      <w:r w:rsidRPr="00A70016">
        <w:rPr>
          <w:rFonts w:ascii="华文楷体" w:eastAsia="华文楷体" w:hAnsi="华文楷体" w:hint="eastAsia"/>
          <w:sz w:val="28"/>
          <w:szCs w:val="28"/>
        </w:rPr>
        <w:t>尽。就是说如果你的这样一种没有，没有得到阿罗汉果位之前呢，你相续当中还多多少少有这个烦恼障的种子啊，</w:t>
      </w:r>
      <w:proofErr w:type="gramStart"/>
      <w:r w:rsidRPr="00A70016">
        <w:rPr>
          <w:rFonts w:ascii="华文楷体" w:eastAsia="华文楷体" w:hAnsi="华文楷体" w:hint="eastAsia"/>
          <w:sz w:val="28"/>
          <w:szCs w:val="28"/>
        </w:rPr>
        <w:t>我执的</w:t>
      </w:r>
      <w:proofErr w:type="gramEnd"/>
      <w:r w:rsidRPr="00A70016">
        <w:rPr>
          <w:rFonts w:ascii="华文楷体" w:eastAsia="华文楷体" w:hAnsi="华文楷体" w:hint="eastAsia"/>
          <w:sz w:val="28"/>
          <w:szCs w:val="28"/>
        </w:rPr>
        <w:t>种子还没有完全灭尽的</w:t>
      </w:r>
      <w:del w:id="1545" w:author="S-Yansong" w:date="2016-01-12T10:48:00Z">
        <w:r w:rsidRPr="00A70016" w:rsidDel="001C553F">
          <w:rPr>
            <w:rFonts w:ascii="华文楷体" w:eastAsia="华文楷体" w:hAnsi="华文楷体" w:hint="eastAsia"/>
            <w:sz w:val="28"/>
            <w:szCs w:val="28"/>
          </w:rPr>
          <w:delText>，</w:delText>
        </w:r>
      </w:del>
      <w:ins w:id="1546" w:author="S-Yansong" w:date="2016-01-12T10:48:00Z">
        <w:r w:rsidR="001C553F">
          <w:rPr>
            <w:rFonts w:ascii="华文楷体" w:eastAsia="华文楷体" w:hAnsi="华文楷体" w:hint="eastAsia"/>
            <w:sz w:val="28"/>
            <w:szCs w:val="28"/>
          </w:rPr>
          <w:t>。</w:t>
        </w:r>
      </w:ins>
      <w:r w:rsidRPr="00A70016">
        <w:rPr>
          <w:rFonts w:ascii="华文楷体" w:eastAsia="华文楷体" w:hAnsi="华文楷体" w:hint="eastAsia"/>
          <w:sz w:val="28"/>
          <w:szCs w:val="28"/>
        </w:rPr>
        <w:t>一旦成就阿罗汉了，啊一旦成就阿罗汉的时候呢，这个时候就代表你的这个俱</w:t>
      </w:r>
      <w:proofErr w:type="gramStart"/>
      <w:r w:rsidRPr="00A70016">
        <w:rPr>
          <w:rFonts w:ascii="华文楷体" w:eastAsia="华文楷体" w:hAnsi="华文楷体" w:hint="eastAsia"/>
          <w:sz w:val="28"/>
          <w:szCs w:val="28"/>
        </w:rPr>
        <w:t>生我执的</w:t>
      </w:r>
      <w:proofErr w:type="gramEnd"/>
      <w:r w:rsidRPr="00A70016">
        <w:rPr>
          <w:rFonts w:ascii="华文楷体" w:eastAsia="华文楷体" w:hAnsi="华文楷体" w:hint="eastAsia"/>
          <w:sz w:val="28"/>
          <w:szCs w:val="28"/>
        </w:rPr>
        <w:t>终极灭亡。但是说他的内心当中这个心态呀</w:t>
      </w:r>
      <w:ins w:id="1547" w:author="S-Yansong" w:date="2016-01-12T10:48:00Z">
        <w:r w:rsidR="001C553F">
          <w:rPr>
            <w:rFonts w:ascii="华文楷体" w:eastAsia="华文楷体" w:hAnsi="华文楷体" w:hint="eastAsia"/>
            <w:sz w:val="28"/>
            <w:szCs w:val="28"/>
          </w:rPr>
          <w:t>，</w:t>
        </w:r>
      </w:ins>
      <w:r w:rsidRPr="00A70016">
        <w:rPr>
          <w:rFonts w:ascii="华文楷体" w:eastAsia="华文楷体" w:hAnsi="华文楷体" w:hint="eastAsia"/>
          <w:sz w:val="28"/>
          <w:szCs w:val="28"/>
        </w:rPr>
        <w:t>心还有，那么最后你要是成佛发心成佛，有没有说我最后成佛呢？绝对不可能有一个我最后成佛的这个问题的。</w:t>
      </w:r>
    </w:p>
    <w:p w:rsidR="003C1793" w:rsidRDefault="00A70016" w:rsidP="00626181">
      <w:pPr>
        <w:ind w:firstLine="570"/>
        <w:rPr>
          <w:ins w:id="1548" w:author="S-Yansong" w:date="2016-01-12T10:53:00Z"/>
          <w:rFonts w:ascii="华文楷体" w:eastAsia="华文楷体" w:hAnsi="华文楷体" w:hint="eastAsia"/>
          <w:sz w:val="28"/>
          <w:szCs w:val="28"/>
        </w:rPr>
      </w:pPr>
      <w:r w:rsidRPr="00A70016">
        <w:rPr>
          <w:rFonts w:ascii="华文楷体" w:eastAsia="华文楷体" w:hAnsi="华文楷体" w:hint="eastAsia"/>
          <w:sz w:val="28"/>
          <w:szCs w:val="28"/>
        </w:rPr>
        <w:t>那么就是说，最究竟的这个成佛呢他更加是一个我的终极灭亡了</w:t>
      </w:r>
      <w:del w:id="1549" w:author="S-Yansong" w:date="2016-01-12T10:50:00Z">
        <w:r w:rsidRPr="00A70016" w:rsidDel="001C553F">
          <w:rPr>
            <w:rFonts w:ascii="华文楷体" w:eastAsia="华文楷体" w:hAnsi="华文楷体" w:hint="eastAsia"/>
            <w:sz w:val="28"/>
            <w:szCs w:val="28"/>
          </w:rPr>
          <w:delText>，</w:delText>
        </w:r>
      </w:del>
      <w:ins w:id="1550" w:author="S-Yansong" w:date="2016-01-12T10:50:00Z">
        <w:r w:rsidR="001C553F">
          <w:rPr>
            <w:rFonts w:ascii="华文楷体" w:eastAsia="华文楷体" w:hAnsi="华文楷体" w:hint="eastAsia"/>
            <w:sz w:val="28"/>
            <w:szCs w:val="28"/>
          </w:rPr>
          <w:t>。</w:t>
        </w:r>
      </w:ins>
      <w:r w:rsidRPr="00A70016">
        <w:rPr>
          <w:rFonts w:ascii="华文楷体" w:eastAsia="华文楷体" w:hAnsi="华文楷体" w:hint="eastAsia"/>
          <w:sz w:val="28"/>
          <w:szCs w:val="28"/>
        </w:rPr>
        <w:t>所以说呢就说是我们在这个，一方面说啊有我，一方面要修解脱道，这个是怎么修也修不动的，怎么修也没办法进展的，越修越成</w:t>
      </w:r>
      <w:proofErr w:type="gramStart"/>
      <w:r w:rsidRPr="00A70016">
        <w:rPr>
          <w:rFonts w:ascii="华文楷体" w:eastAsia="华文楷体" w:hAnsi="华文楷体" w:hint="eastAsia"/>
          <w:sz w:val="28"/>
          <w:szCs w:val="28"/>
        </w:rPr>
        <w:t>了我执的</w:t>
      </w:r>
      <w:proofErr w:type="gramEnd"/>
      <w:r w:rsidRPr="00A70016">
        <w:rPr>
          <w:rFonts w:ascii="华文楷体" w:eastAsia="华文楷体" w:hAnsi="华文楷体" w:hint="eastAsia"/>
          <w:sz w:val="28"/>
          <w:szCs w:val="28"/>
        </w:rPr>
        <w:t>钻研。所以说我们这个原理，在修道的原理上面呢，他这个修佛道修解脱道，就是在</w:t>
      </w:r>
      <w:proofErr w:type="gramStart"/>
      <w:r w:rsidRPr="00A70016">
        <w:rPr>
          <w:rFonts w:ascii="华文楷体" w:eastAsia="华文楷体" w:hAnsi="华文楷体" w:hint="eastAsia"/>
          <w:sz w:val="28"/>
          <w:szCs w:val="28"/>
        </w:rPr>
        <w:t>不断不断</w:t>
      </w:r>
      <w:proofErr w:type="gramEnd"/>
      <w:r w:rsidRPr="00A70016">
        <w:rPr>
          <w:rFonts w:ascii="华文楷体" w:eastAsia="华文楷体" w:hAnsi="华文楷体" w:hint="eastAsia"/>
          <w:sz w:val="28"/>
          <w:szCs w:val="28"/>
        </w:rPr>
        <w:t>泯灭我的一种修法。</w:t>
      </w:r>
    </w:p>
    <w:p w:rsidR="003C1793" w:rsidRDefault="00A70016" w:rsidP="003C1793">
      <w:pPr>
        <w:ind w:firstLine="570"/>
        <w:rPr>
          <w:ins w:id="1551" w:author="S-Yansong" w:date="2016-01-12T10:53:00Z"/>
          <w:rFonts w:ascii="华文楷体" w:eastAsia="华文楷体" w:hAnsi="华文楷体" w:hint="eastAsia"/>
          <w:sz w:val="28"/>
          <w:szCs w:val="28"/>
        </w:rPr>
      </w:pPr>
      <w:r w:rsidRPr="00A70016">
        <w:rPr>
          <w:rFonts w:ascii="华文楷体" w:eastAsia="华文楷体" w:hAnsi="华文楷体" w:hint="eastAsia"/>
          <w:sz w:val="28"/>
          <w:szCs w:val="28"/>
        </w:rPr>
        <w:t>我们要怎么样去修法呢？就是怎么样泯灭我，大乘尤其是这样的</w:t>
      </w:r>
      <w:del w:id="1552" w:author="S-Yansong" w:date="2016-01-12T10:50:00Z">
        <w:r w:rsidRPr="00A70016" w:rsidDel="00626181">
          <w:rPr>
            <w:rFonts w:ascii="华文楷体" w:eastAsia="华文楷体" w:hAnsi="华文楷体" w:hint="eastAsia"/>
            <w:sz w:val="28"/>
            <w:szCs w:val="28"/>
          </w:rPr>
          <w:delText>，</w:delText>
        </w:r>
      </w:del>
      <w:ins w:id="1553" w:author="S-Yansong" w:date="2016-01-12T10:50:00Z">
        <w:r w:rsidR="00626181">
          <w:rPr>
            <w:rFonts w:ascii="华文楷体" w:eastAsia="华文楷体" w:hAnsi="华文楷体" w:hint="eastAsia"/>
            <w:sz w:val="28"/>
            <w:szCs w:val="28"/>
          </w:rPr>
          <w:t>。</w:t>
        </w:r>
      </w:ins>
      <w:r w:rsidRPr="00A70016">
        <w:rPr>
          <w:rFonts w:ascii="华文楷体" w:eastAsia="华文楷体" w:hAnsi="华文楷体" w:hint="eastAsia"/>
          <w:sz w:val="28"/>
          <w:szCs w:val="28"/>
        </w:rPr>
        <w:t>就是</w:t>
      </w:r>
      <w:proofErr w:type="gramStart"/>
      <w:r w:rsidRPr="00A70016">
        <w:rPr>
          <w:rFonts w:ascii="华文楷体" w:eastAsia="华文楷体" w:hAnsi="华文楷体" w:hint="eastAsia"/>
          <w:sz w:val="28"/>
          <w:szCs w:val="28"/>
        </w:rPr>
        <w:t>大乘发</w:t>
      </w:r>
      <w:proofErr w:type="gramEnd"/>
      <w:r w:rsidRPr="00A70016">
        <w:rPr>
          <w:rFonts w:ascii="华文楷体" w:eastAsia="华文楷体" w:hAnsi="华文楷体" w:hint="eastAsia"/>
          <w:sz w:val="28"/>
          <w:szCs w:val="28"/>
        </w:rPr>
        <w:t>菩提心的时候呢，</w:t>
      </w:r>
      <w:proofErr w:type="gramStart"/>
      <w:r w:rsidRPr="00A70016">
        <w:rPr>
          <w:rFonts w:ascii="华文楷体" w:eastAsia="华文楷体" w:hAnsi="华文楷体" w:hint="eastAsia"/>
          <w:sz w:val="28"/>
          <w:szCs w:val="28"/>
        </w:rPr>
        <w:t>哦就说是</w:t>
      </w:r>
      <w:proofErr w:type="gramEnd"/>
      <w:r w:rsidRPr="00A70016">
        <w:rPr>
          <w:rFonts w:ascii="华文楷体" w:eastAsia="华文楷体" w:hAnsi="华文楷体" w:hint="eastAsia"/>
          <w:sz w:val="28"/>
          <w:szCs w:val="28"/>
        </w:rPr>
        <w:t>消灭我爱执，他就缘一切众生了，</w:t>
      </w:r>
      <w:proofErr w:type="gramStart"/>
      <w:r w:rsidRPr="00A70016">
        <w:rPr>
          <w:rFonts w:ascii="华文楷体" w:eastAsia="华文楷体" w:hAnsi="华文楷体" w:hint="eastAsia"/>
          <w:sz w:val="28"/>
          <w:szCs w:val="28"/>
        </w:rPr>
        <w:t>他缘一切</w:t>
      </w:r>
      <w:proofErr w:type="gramEnd"/>
      <w:r w:rsidRPr="00A70016">
        <w:rPr>
          <w:rFonts w:ascii="华文楷体" w:eastAsia="华文楷体" w:hAnsi="华文楷体" w:hint="eastAsia"/>
          <w:sz w:val="28"/>
          <w:szCs w:val="28"/>
        </w:rPr>
        <w:t>众生</w:t>
      </w:r>
      <w:del w:id="1554" w:author="S-Yansong" w:date="2016-01-12T10:50:00Z">
        <w:r w:rsidRPr="00A70016" w:rsidDel="00626181">
          <w:rPr>
            <w:rFonts w:ascii="华文楷体" w:eastAsia="华文楷体" w:hAnsi="华文楷体" w:hint="eastAsia"/>
            <w:sz w:val="28"/>
            <w:szCs w:val="28"/>
          </w:rPr>
          <w:delText>，</w:delText>
        </w:r>
      </w:del>
      <w:ins w:id="1555" w:author="S-Yansong" w:date="2016-01-12T10:50:00Z">
        <w:r w:rsidR="00626181">
          <w:rPr>
            <w:rFonts w:ascii="华文楷体" w:eastAsia="华文楷体" w:hAnsi="华文楷体" w:hint="eastAsia"/>
            <w:sz w:val="28"/>
            <w:szCs w:val="28"/>
          </w:rPr>
          <w:t>。</w:t>
        </w:r>
      </w:ins>
      <w:r w:rsidRPr="00A70016">
        <w:rPr>
          <w:rFonts w:ascii="华文楷体" w:eastAsia="华文楷体" w:hAnsi="华文楷体" w:hint="eastAsia"/>
          <w:sz w:val="28"/>
          <w:szCs w:val="28"/>
        </w:rPr>
        <w:t>他就说是，哦，我不能够就说是只是发愿我一个成佛。</w:t>
      </w:r>
      <w:proofErr w:type="gramStart"/>
      <w:r w:rsidRPr="00A70016">
        <w:rPr>
          <w:rFonts w:ascii="华文楷体" w:eastAsia="华文楷体" w:hAnsi="华文楷体" w:hint="eastAsia"/>
          <w:sz w:val="28"/>
          <w:szCs w:val="28"/>
        </w:rPr>
        <w:t>我要愿一切</w:t>
      </w:r>
      <w:proofErr w:type="gramEnd"/>
      <w:r w:rsidRPr="00A70016">
        <w:rPr>
          <w:rFonts w:ascii="华文楷体" w:eastAsia="华文楷体" w:hAnsi="华文楷体" w:hint="eastAsia"/>
          <w:sz w:val="28"/>
          <w:szCs w:val="28"/>
        </w:rPr>
        <w:t>众生成佛，这种</w:t>
      </w:r>
      <w:proofErr w:type="gramStart"/>
      <w:r w:rsidRPr="00A70016">
        <w:rPr>
          <w:rFonts w:ascii="华文楷体" w:eastAsia="华文楷体" w:hAnsi="华文楷体" w:hint="eastAsia"/>
          <w:sz w:val="28"/>
          <w:szCs w:val="28"/>
        </w:rPr>
        <w:t>我要缘一切</w:t>
      </w:r>
      <w:proofErr w:type="gramEnd"/>
      <w:r w:rsidRPr="00A70016">
        <w:rPr>
          <w:rFonts w:ascii="华文楷体" w:eastAsia="华文楷体" w:hAnsi="华文楷体" w:hint="eastAsia"/>
          <w:sz w:val="28"/>
          <w:szCs w:val="28"/>
        </w:rPr>
        <w:t>众生成佛的这种心态，他实际上就是把自私自利的我，就是把我爱的这个我呢他消灭了。如果你的菩提心一旦生起来了，菩提心一旦生起来的时候呢，这个时候我</w:t>
      </w:r>
      <w:proofErr w:type="gramStart"/>
      <w:r w:rsidRPr="00A70016">
        <w:rPr>
          <w:rFonts w:ascii="华文楷体" w:eastAsia="华文楷体" w:hAnsi="华文楷体" w:hint="eastAsia"/>
          <w:sz w:val="28"/>
          <w:szCs w:val="28"/>
        </w:rPr>
        <w:t>爱执是</w:t>
      </w:r>
      <w:proofErr w:type="gramEnd"/>
      <w:r w:rsidRPr="00A70016">
        <w:rPr>
          <w:rFonts w:ascii="华文楷体" w:eastAsia="华文楷体" w:hAnsi="华文楷体" w:hint="eastAsia"/>
          <w:sz w:val="28"/>
          <w:szCs w:val="28"/>
        </w:rPr>
        <w:t>绝对没有的，我</w:t>
      </w:r>
      <w:proofErr w:type="gramStart"/>
      <w:r w:rsidRPr="00A70016">
        <w:rPr>
          <w:rFonts w:ascii="华文楷体" w:eastAsia="华文楷体" w:hAnsi="华文楷体" w:hint="eastAsia"/>
          <w:sz w:val="28"/>
          <w:szCs w:val="28"/>
        </w:rPr>
        <w:t>爱执是</w:t>
      </w:r>
      <w:proofErr w:type="gramEnd"/>
      <w:r w:rsidRPr="00A70016">
        <w:rPr>
          <w:rFonts w:ascii="华文楷体" w:eastAsia="华文楷体" w:hAnsi="华文楷体" w:hint="eastAsia"/>
          <w:sz w:val="28"/>
          <w:szCs w:val="28"/>
        </w:rPr>
        <w:t>没有的，这个时候就是说，菩提心一生起来，你的这个我</w:t>
      </w:r>
      <w:proofErr w:type="gramStart"/>
      <w:r w:rsidRPr="00A70016">
        <w:rPr>
          <w:rFonts w:ascii="华文楷体" w:eastAsia="华文楷体" w:hAnsi="华文楷体" w:hint="eastAsia"/>
          <w:sz w:val="28"/>
          <w:szCs w:val="28"/>
        </w:rPr>
        <w:t>爱执就</w:t>
      </w:r>
      <w:proofErr w:type="gramEnd"/>
      <w:r w:rsidRPr="00A70016">
        <w:rPr>
          <w:rFonts w:ascii="华文楷体" w:eastAsia="华文楷体" w:hAnsi="华文楷体" w:hint="eastAsia"/>
          <w:sz w:val="28"/>
          <w:szCs w:val="28"/>
        </w:rPr>
        <w:t>灭亡了，</w:t>
      </w:r>
      <w:proofErr w:type="gramStart"/>
      <w:r w:rsidRPr="00A70016">
        <w:rPr>
          <w:rFonts w:ascii="华文楷体" w:eastAsia="华文楷体" w:hAnsi="华文楷体" w:hint="eastAsia"/>
          <w:sz w:val="28"/>
          <w:szCs w:val="28"/>
        </w:rPr>
        <w:t>啊不会</w:t>
      </w:r>
      <w:proofErr w:type="gramEnd"/>
      <w:r w:rsidRPr="00A70016">
        <w:rPr>
          <w:rFonts w:ascii="华文楷体" w:eastAsia="华文楷体" w:hAnsi="华文楷体" w:hint="eastAsia"/>
          <w:sz w:val="28"/>
          <w:szCs w:val="28"/>
        </w:rPr>
        <w:t>存在了</w:t>
      </w:r>
      <w:del w:id="1556" w:author="S-Yansong" w:date="2016-01-12T10:52:00Z">
        <w:r w:rsidRPr="00A70016" w:rsidDel="00626181">
          <w:rPr>
            <w:rFonts w:ascii="华文楷体" w:eastAsia="华文楷体" w:hAnsi="华文楷体" w:hint="eastAsia"/>
            <w:sz w:val="28"/>
            <w:szCs w:val="28"/>
          </w:rPr>
          <w:delText>，</w:delText>
        </w:r>
      </w:del>
      <w:ins w:id="1557" w:author="S-Yansong" w:date="2016-01-12T10:52:00Z">
        <w:r w:rsidR="00626181">
          <w:rPr>
            <w:rFonts w:ascii="华文楷体" w:eastAsia="华文楷体" w:hAnsi="华文楷体" w:hint="eastAsia"/>
            <w:sz w:val="28"/>
            <w:szCs w:val="28"/>
          </w:rPr>
          <w:t>。</w:t>
        </w:r>
      </w:ins>
      <w:r w:rsidRPr="00A70016">
        <w:rPr>
          <w:rFonts w:ascii="华文楷体" w:eastAsia="华文楷体" w:hAnsi="华文楷体" w:hint="eastAsia"/>
          <w:sz w:val="28"/>
          <w:szCs w:val="28"/>
        </w:rPr>
        <w:t>那么如果你真的成佛了，那种俱生</w:t>
      </w:r>
      <w:proofErr w:type="gramStart"/>
      <w:r w:rsidRPr="00A70016">
        <w:rPr>
          <w:rFonts w:ascii="华文楷体" w:eastAsia="华文楷体" w:hAnsi="华文楷体" w:hint="eastAsia"/>
          <w:sz w:val="28"/>
          <w:szCs w:val="28"/>
        </w:rPr>
        <w:t>我执他</w:t>
      </w:r>
      <w:proofErr w:type="gramEnd"/>
      <w:r w:rsidRPr="00A70016">
        <w:rPr>
          <w:rFonts w:ascii="华文楷体" w:eastAsia="华文楷体" w:hAnsi="华文楷体" w:hint="eastAsia"/>
          <w:sz w:val="28"/>
          <w:szCs w:val="28"/>
        </w:rPr>
        <w:t>也不会有了。</w:t>
      </w:r>
      <w:del w:id="1558" w:author="S-Yansong" w:date="2016-01-12T10:52:00Z">
        <w:r w:rsidRPr="00A70016" w:rsidDel="00626181">
          <w:rPr>
            <w:rFonts w:ascii="华文楷体" w:eastAsia="华文楷体" w:hAnsi="华文楷体" w:hint="eastAsia"/>
            <w:sz w:val="28"/>
            <w:szCs w:val="28"/>
          </w:rPr>
          <w:delText>他</w:delText>
        </w:r>
      </w:del>
      <w:ins w:id="1559" w:author="S-Yansong" w:date="2016-01-12T10:52:00Z">
        <w:r w:rsidR="00626181">
          <w:rPr>
            <w:rFonts w:ascii="华文楷体" w:eastAsia="华文楷体" w:hAnsi="华文楷体" w:hint="eastAsia"/>
            <w:sz w:val="28"/>
            <w:szCs w:val="28"/>
          </w:rPr>
          <w:t>它</w:t>
        </w:r>
      </w:ins>
      <w:del w:id="1560" w:author="S-Yansong" w:date="2016-01-12T10:52:00Z">
        <w:r w:rsidRPr="00A70016" w:rsidDel="00626181">
          <w:rPr>
            <w:rFonts w:ascii="华文楷体" w:eastAsia="华文楷体" w:hAnsi="华文楷体" w:hint="eastAsia"/>
            <w:sz w:val="28"/>
            <w:szCs w:val="28"/>
          </w:rPr>
          <w:delText>，啊</w:delText>
        </w:r>
      </w:del>
      <w:r w:rsidRPr="00A70016">
        <w:rPr>
          <w:rFonts w:ascii="华文楷体" w:eastAsia="华文楷体" w:hAnsi="华文楷体" w:hint="eastAsia"/>
          <w:sz w:val="28"/>
          <w:szCs w:val="28"/>
        </w:rPr>
        <w:t>就是说灭</w:t>
      </w:r>
      <w:r w:rsidRPr="00A70016">
        <w:rPr>
          <w:rFonts w:ascii="华文楷体" w:eastAsia="华文楷体" w:hAnsi="华文楷体" w:hint="eastAsia"/>
          <w:sz w:val="28"/>
          <w:szCs w:val="28"/>
        </w:rPr>
        <w:lastRenderedPageBreak/>
        <w:t>亡了。</w:t>
      </w:r>
    </w:p>
    <w:p w:rsidR="00F43302" w:rsidRDefault="00A70016" w:rsidP="00626181">
      <w:pPr>
        <w:ind w:firstLine="570"/>
        <w:rPr>
          <w:ins w:id="1561" w:author="S-Yansong" w:date="2016-01-08T17:00:00Z"/>
          <w:rFonts w:ascii="华文楷体" w:eastAsia="华文楷体" w:hAnsi="华文楷体"/>
          <w:sz w:val="28"/>
          <w:szCs w:val="28"/>
        </w:rPr>
      </w:pPr>
      <w:r w:rsidRPr="00A70016">
        <w:rPr>
          <w:rFonts w:ascii="华文楷体" w:eastAsia="华文楷体" w:hAnsi="华文楷体" w:hint="eastAsia"/>
          <w:sz w:val="28"/>
          <w:szCs w:val="28"/>
        </w:rPr>
        <w:t>所以说这个修道的过程他是泯灭我的过程了，他就是泯灭我的过程</w:t>
      </w:r>
      <w:del w:id="1562" w:author="S-Yansong" w:date="2016-01-12T10:54:00Z">
        <w:r w:rsidRPr="00A70016" w:rsidDel="003C1793">
          <w:rPr>
            <w:rFonts w:ascii="华文楷体" w:eastAsia="华文楷体" w:hAnsi="华文楷体" w:hint="eastAsia"/>
            <w:sz w:val="28"/>
            <w:szCs w:val="28"/>
          </w:rPr>
          <w:delText>，</w:delText>
        </w:r>
      </w:del>
      <w:ins w:id="1563" w:author="S-Yansong" w:date="2016-01-12T10:54:00Z">
        <w:r w:rsidR="003C1793">
          <w:rPr>
            <w:rFonts w:ascii="华文楷体" w:eastAsia="华文楷体" w:hAnsi="华文楷体" w:hint="eastAsia"/>
            <w:sz w:val="28"/>
            <w:szCs w:val="28"/>
          </w:rPr>
          <w:t>。</w:t>
        </w:r>
      </w:ins>
      <w:r w:rsidRPr="00A70016">
        <w:rPr>
          <w:rFonts w:ascii="华文楷体" w:eastAsia="华文楷体" w:hAnsi="华文楷体" w:hint="eastAsia"/>
          <w:sz w:val="28"/>
          <w:szCs w:val="28"/>
        </w:rPr>
        <w:t>佛法教我们就是修法怎么样教给我们，怎么样把你的我</w:t>
      </w:r>
      <w:proofErr w:type="gramStart"/>
      <w:r w:rsidRPr="00A70016">
        <w:rPr>
          <w:rFonts w:ascii="华文楷体" w:eastAsia="华文楷体" w:hAnsi="华文楷体" w:hint="eastAsia"/>
          <w:sz w:val="28"/>
          <w:szCs w:val="28"/>
        </w:rPr>
        <w:t>逐渐逐渐</w:t>
      </w:r>
      <w:proofErr w:type="gramEnd"/>
      <w:r w:rsidRPr="00A70016">
        <w:rPr>
          <w:rFonts w:ascii="华文楷体" w:eastAsia="华文楷体" w:hAnsi="华文楷体" w:hint="eastAsia"/>
          <w:sz w:val="28"/>
          <w:szCs w:val="28"/>
        </w:rPr>
        <w:t>的消灭掉</w:t>
      </w:r>
      <w:del w:id="1564" w:author="S-Yansong" w:date="2016-01-12T10:54:00Z">
        <w:r w:rsidRPr="00A70016" w:rsidDel="003C1793">
          <w:rPr>
            <w:rFonts w:ascii="华文楷体" w:eastAsia="华文楷体" w:hAnsi="华文楷体" w:hint="eastAsia"/>
            <w:sz w:val="28"/>
            <w:szCs w:val="28"/>
          </w:rPr>
          <w:delText>，</w:delText>
        </w:r>
      </w:del>
      <w:ins w:id="1565" w:author="S-Yansong" w:date="2016-01-12T10:54:00Z">
        <w:r w:rsidR="003C1793">
          <w:rPr>
            <w:rFonts w:ascii="华文楷体" w:eastAsia="华文楷体" w:hAnsi="华文楷体" w:hint="eastAsia"/>
            <w:sz w:val="28"/>
            <w:szCs w:val="28"/>
          </w:rPr>
          <w:t>。</w:t>
        </w:r>
      </w:ins>
      <w:r w:rsidRPr="00A70016">
        <w:rPr>
          <w:rFonts w:ascii="华文楷体" w:eastAsia="华文楷体" w:hAnsi="华文楷体" w:hint="eastAsia"/>
          <w:sz w:val="28"/>
          <w:szCs w:val="28"/>
        </w:rPr>
        <w:t>不管是粗大的我也好，还是我的种子也好，或者就是说你是，</w:t>
      </w:r>
      <w:proofErr w:type="gramStart"/>
      <w:r w:rsidRPr="00A70016">
        <w:rPr>
          <w:rFonts w:ascii="华文楷体" w:eastAsia="华文楷体" w:hAnsi="华文楷体" w:hint="eastAsia"/>
          <w:sz w:val="28"/>
          <w:szCs w:val="28"/>
        </w:rPr>
        <w:t>啊曾经</w:t>
      </w:r>
      <w:proofErr w:type="gramEnd"/>
      <w:r w:rsidRPr="00A70016">
        <w:rPr>
          <w:rFonts w:ascii="华文楷体" w:eastAsia="华文楷体" w:hAnsi="华文楷体" w:hint="eastAsia"/>
          <w:sz w:val="28"/>
          <w:szCs w:val="28"/>
        </w:rPr>
        <w:t>在，啊就是说是曾经住在心上面，就是说是这个，这个我呢住在心上面住了很长时间，所以有的时候最后呢就是成佛，把这个心也灭掉，把这个心</w:t>
      </w:r>
      <w:proofErr w:type="gramStart"/>
      <w:r w:rsidRPr="00A70016">
        <w:rPr>
          <w:rFonts w:ascii="华文楷体" w:eastAsia="华文楷体" w:hAnsi="华文楷体" w:hint="eastAsia"/>
          <w:sz w:val="28"/>
          <w:szCs w:val="28"/>
        </w:rPr>
        <w:t>呢本身</w:t>
      </w:r>
      <w:proofErr w:type="gramEnd"/>
      <w:r w:rsidRPr="00A70016">
        <w:rPr>
          <w:rFonts w:ascii="华文楷体" w:eastAsia="华文楷体" w:hAnsi="华文楷体" w:hint="eastAsia"/>
          <w:sz w:val="28"/>
          <w:szCs w:val="28"/>
        </w:rPr>
        <w:t>也灭掉了</w:t>
      </w:r>
      <w:del w:id="1566" w:author="S-Yansong" w:date="2016-01-12T10:54:00Z">
        <w:r w:rsidRPr="00A70016" w:rsidDel="003C1793">
          <w:rPr>
            <w:rFonts w:ascii="华文楷体" w:eastAsia="华文楷体" w:hAnsi="华文楷体" w:hint="eastAsia"/>
            <w:sz w:val="28"/>
            <w:szCs w:val="28"/>
          </w:rPr>
          <w:delText>，</w:delText>
        </w:r>
      </w:del>
      <w:ins w:id="1567" w:author="S-Yansong" w:date="2016-01-12T10:54:00Z">
        <w:r w:rsidR="003C1793">
          <w:rPr>
            <w:rFonts w:ascii="华文楷体" w:eastAsia="华文楷体" w:hAnsi="华文楷体" w:hint="eastAsia"/>
            <w:sz w:val="28"/>
            <w:szCs w:val="28"/>
          </w:rPr>
          <w:t>。</w:t>
        </w:r>
      </w:ins>
      <w:r w:rsidRPr="00A70016">
        <w:rPr>
          <w:rFonts w:ascii="华文楷体" w:eastAsia="华文楷体" w:hAnsi="华文楷体" w:hint="eastAsia"/>
          <w:sz w:val="28"/>
          <w:szCs w:val="28"/>
        </w:rPr>
        <w:t>啊也就是说呢，如果说是没有离开我见的情况下，不得真实解脱道的。</w:t>
      </w:r>
    </w:p>
    <w:p w:rsidR="00F43302" w:rsidRPr="00F43302" w:rsidRDefault="00A70016" w:rsidP="001F26B7">
      <w:pPr>
        <w:ind w:firstLine="570"/>
        <w:rPr>
          <w:ins w:id="1568" w:author="S-Yansong" w:date="2016-01-08T17:00:00Z"/>
          <w:rFonts w:asciiTheme="minorEastAsia" w:hAnsiTheme="minorEastAsia"/>
          <w:sz w:val="28"/>
          <w:szCs w:val="28"/>
          <w:rPrChange w:id="1569" w:author="S-Yansong" w:date="2016-01-08T17:00:00Z">
            <w:rPr>
              <w:ins w:id="1570" w:author="S-Yansong" w:date="2016-01-08T17:00:00Z"/>
              <w:rFonts w:ascii="华文楷体" w:eastAsia="华文楷体" w:hAnsi="华文楷体"/>
              <w:sz w:val="28"/>
              <w:szCs w:val="28"/>
            </w:rPr>
          </w:rPrChange>
        </w:rPr>
      </w:pPr>
      <w:r w:rsidRPr="00F43302">
        <w:rPr>
          <w:rFonts w:asciiTheme="minorEastAsia" w:hAnsiTheme="minorEastAsia" w:hint="eastAsia"/>
          <w:sz w:val="28"/>
          <w:szCs w:val="28"/>
          <w:rPrChange w:id="1571" w:author="S-Yansong" w:date="2016-01-08T17:00:00Z">
            <w:rPr>
              <w:rFonts w:ascii="华文楷体" w:eastAsia="华文楷体" w:hAnsi="华文楷体" w:hint="eastAsia"/>
              <w:sz w:val="28"/>
              <w:szCs w:val="28"/>
            </w:rPr>
          </w:rPrChange>
        </w:rPr>
        <w:t>【不得解脱的原因也是由于被颠倒之见所染的缘故。】</w:t>
      </w:r>
    </w:p>
    <w:p w:rsidR="00F43302" w:rsidRDefault="00A70016" w:rsidP="001F26B7">
      <w:pPr>
        <w:ind w:firstLine="570"/>
        <w:rPr>
          <w:ins w:id="1572" w:author="S-Yansong" w:date="2016-01-08T17:00:00Z"/>
          <w:rFonts w:ascii="华文楷体" w:eastAsia="华文楷体" w:hAnsi="华文楷体"/>
          <w:sz w:val="28"/>
          <w:szCs w:val="28"/>
        </w:rPr>
      </w:pPr>
      <w:r w:rsidRPr="00A70016">
        <w:rPr>
          <w:rFonts w:ascii="华文楷体" w:eastAsia="华文楷体" w:hAnsi="华文楷体" w:hint="eastAsia"/>
          <w:sz w:val="28"/>
          <w:szCs w:val="28"/>
        </w:rPr>
        <w:t>颠倒的</w:t>
      </w:r>
      <w:proofErr w:type="gramStart"/>
      <w:r w:rsidRPr="00A70016">
        <w:rPr>
          <w:rFonts w:ascii="华文楷体" w:eastAsia="华文楷体" w:hAnsi="华文楷体" w:hint="eastAsia"/>
          <w:sz w:val="28"/>
          <w:szCs w:val="28"/>
        </w:rPr>
        <w:t>见就是</w:t>
      </w:r>
      <w:proofErr w:type="gramEnd"/>
      <w:r w:rsidRPr="00A70016">
        <w:rPr>
          <w:rFonts w:ascii="华文楷体" w:eastAsia="华文楷体" w:hAnsi="华文楷体" w:hint="eastAsia"/>
          <w:sz w:val="28"/>
          <w:szCs w:val="28"/>
        </w:rPr>
        <w:t>我见，所以说像这样的话为什么不得解脱呢？就是因为有了我见，有我见就没办法得到真实的解脱。</w:t>
      </w:r>
    </w:p>
    <w:p w:rsidR="00F43302" w:rsidRPr="00F43302" w:rsidRDefault="00A70016" w:rsidP="001F26B7">
      <w:pPr>
        <w:ind w:firstLine="570"/>
        <w:rPr>
          <w:ins w:id="1573" w:author="S-Yansong" w:date="2016-01-08T17:00:00Z"/>
          <w:rFonts w:asciiTheme="minorEastAsia" w:hAnsiTheme="minorEastAsia"/>
          <w:sz w:val="28"/>
          <w:szCs w:val="28"/>
          <w:rPrChange w:id="1574" w:author="S-Yansong" w:date="2016-01-08T17:00:00Z">
            <w:rPr>
              <w:ins w:id="1575" w:author="S-Yansong" w:date="2016-01-08T17:00:00Z"/>
              <w:rFonts w:ascii="华文楷体" w:eastAsia="华文楷体" w:hAnsi="华文楷体"/>
              <w:sz w:val="28"/>
              <w:szCs w:val="28"/>
            </w:rPr>
          </w:rPrChange>
        </w:rPr>
      </w:pPr>
      <w:r w:rsidRPr="00F43302">
        <w:rPr>
          <w:rFonts w:asciiTheme="minorEastAsia" w:hAnsiTheme="minorEastAsia" w:hint="eastAsia"/>
          <w:sz w:val="28"/>
          <w:szCs w:val="28"/>
          <w:rPrChange w:id="1576" w:author="S-Yansong" w:date="2016-01-08T17:00:00Z">
            <w:rPr>
              <w:rFonts w:ascii="华文楷体" w:eastAsia="华文楷体" w:hAnsi="华文楷体" w:hint="eastAsia"/>
              <w:sz w:val="28"/>
              <w:szCs w:val="28"/>
            </w:rPr>
          </w:rPrChange>
        </w:rPr>
        <w:t>【本论《自释》</w:t>
      </w:r>
      <w:del w:id="1577" w:author="S-Yansong" w:date="2016-01-08T17:00:00Z">
        <w:r w:rsidRPr="00F43302" w:rsidDel="00F43302">
          <w:rPr>
            <w:rFonts w:asciiTheme="minorEastAsia" w:hAnsiTheme="minorEastAsia"/>
            <w:sz w:val="28"/>
            <w:szCs w:val="28"/>
            <w:rPrChange w:id="1578" w:author="S-Yansong" w:date="2016-01-08T17:00:00Z">
              <w:rPr>
                <w:rFonts w:ascii="华文楷体" w:eastAsia="华文楷体" w:hAnsi="华文楷体"/>
                <w:sz w:val="28"/>
                <w:szCs w:val="28"/>
              </w:rPr>
            </w:rPrChange>
          </w:rPr>
          <w:delText xml:space="preserve"> </w:delText>
        </w:r>
      </w:del>
      <w:r w:rsidRPr="00F43302">
        <w:rPr>
          <w:rFonts w:asciiTheme="minorEastAsia" w:hAnsiTheme="minorEastAsia" w:hint="eastAsia"/>
          <w:sz w:val="28"/>
          <w:szCs w:val="28"/>
          <w:rPrChange w:id="1579" w:author="S-Yansong" w:date="2016-01-08T17:00:00Z">
            <w:rPr>
              <w:rFonts w:ascii="华文楷体" w:eastAsia="华文楷体" w:hAnsi="华文楷体" w:hint="eastAsia"/>
              <w:sz w:val="28"/>
              <w:szCs w:val="28"/>
            </w:rPr>
          </w:rPrChange>
        </w:rPr>
        <w:t>中说</w:t>
      </w:r>
      <w:r w:rsidRPr="00F43302">
        <w:rPr>
          <w:rFonts w:asciiTheme="minorEastAsia" w:hAnsiTheme="minorEastAsia"/>
          <w:sz w:val="28"/>
          <w:szCs w:val="28"/>
          <w:rPrChange w:id="1580" w:author="S-Yansong" w:date="2016-01-08T17:00:00Z">
            <w:rPr>
              <w:rFonts w:ascii="华文楷体" w:eastAsia="华文楷体" w:hAnsi="华文楷体"/>
              <w:sz w:val="28"/>
              <w:szCs w:val="28"/>
            </w:rPr>
          </w:rPrChange>
        </w:rPr>
        <w:t>:“无间不成真实圆满菩提支。”其中无间的意思是指中间需要由经其他途径之义。</w:t>
      </w:r>
      <w:del w:id="1581" w:author="S-Yansong" w:date="2016-01-08T17:00:00Z">
        <w:r w:rsidRPr="00F43302" w:rsidDel="00F43302">
          <w:rPr>
            <w:rFonts w:asciiTheme="minorEastAsia" w:hAnsiTheme="minorEastAsia"/>
            <w:sz w:val="28"/>
            <w:szCs w:val="28"/>
            <w:rPrChange w:id="1582" w:author="S-Yansong" w:date="2016-01-08T17:00:00Z">
              <w:rPr>
                <w:rFonts w:ascii="华文楷体" w:eastAsia="华文楷体" w:hAnsi="华文楷体"/>
                <w:sz w:val="28"/>
                <w:szCs w:val="28"/>
              </w:rPr>
            </w:rPrChange>
          </w:rPr>
          <w:delText xml:space="preserve"> </w:delText>
        </w:r>
      </w:del>
      <w:r w:rsidRPr="00F43302">
        <w:rPr>
          <w:rFonts w:asciiTheme="minorEastAsia" w:hAnsiTheme="minorEastAsia" w:hint="eastAsia"/>
          <w:sz w:val="28"/>
          <w:szCs w:val="28"/>
          <w:rPrChange w:id="1583" w:author="S-Yansong" w:date="2016-01-08T17:00:00Z">
            <w:rPr>
              <w:rFonts w:ascii="华文楷体" w:eastAsia="华文楷体" w:hAnsi="华文楷体" w:hint="eastAsia"/>
              <w:sz w:val="28"/>
              <w:szCs w:val="28"/>
            </w:rPr>
          </w:rPrChange>
        </w:rPr>
        <w:t>】</w:t>
      </w:r>
    </w:p>
    <w:p w:rsidR="00F43302" w:rsidRDefault="00A70016" w:rsidP="001F26B7">
      <w:pPr>
        <w:ind w:firstLine="570"/>
        <w:rPr>
          <w:ins w:id="1584" w:author="S-Yansong" w:date="2016-01-08T17:01:00Z"/>
          <w:rFonts w:ascii="华文楷体" w:eastAsia="华文楷体" w:hAnsi="华文楷体"/>
          <w:sz w:val="28"/>
          <w:szCs w:val="28"/>
        </w:rPr>
      </w:pPr>
      <w:r w:rsidRPr="00A70016">
        <w:rPr>
          <w:rFonts w:ascii="华文楷体" w:eastAsia="华文楷体" w:hAnsi="华文楷体" w:hint="eastAsia"/>
          <w:sz w:val="28"/>
          <w:szCs w:val="28"/>
        </w:rPr>
        <w:t>那么就是说是，无间不会成为，就是说不会无间的成为，真实圆满菩提支，啊菩提的支的，他中间还要经由其他的途径</w:t>
      </w:r>
      <w:del w:id="1585" w:author="S-Yansong" w:date="2016-01-12T10:55:00Z">
        <w:r w:rsidRPr="00A70016" w:rsidDel="00077695">
          <w:rPr>
            <w:rFonts w:ascii="华文楷体" w:eastAsia="华文楷体" w:hAnsi="华文楷体" w:hint="eastAsia"/>
            <w:sz w:val="28"/>
            <w:szCs w:val="28"/>
          </w:rPr>
          <w:delText>，</w:delText>
        </w:r>
      </w:del>
      <w:ins w:id="1586" w:author="S-Yansong" w:date="2016-01-12T10:55:00Z">
        <w:r w:rsidR="00077695">
          <w:rPr>
            <w:rFonts w:ascii="华文楷体" w:eastAsia="华文楷体" w:hAnsi="华文楷体" w:hint="eastAsia"/>
            <w:sz w:val="28"/>
            <w:szCs w:val="28"/>
          </w:rPr>
          <w:t>。</w:t>
        </w:r>
      </w:ins>
      <w:r w:rsidRPr="00A70016">
        <w:rPr>
          <w:rFonts w:ascii="华文楷体" w:eastAsia="华文楷体" w:hAnsi="华文楷体" w:hint="eastAsia"/>
          <w:sz w:val="28"/>
          <w:szCs w:val="28"/>
        </w:rPr>
        <w:t>这个其他的途径是什么？就是还是要生起空性见</w:t>
      </w:r>
      <w:del w:id="1587" w:author="S-Yansong" w:date="2016-01-12T10:55:00Z">
        <w:r w:rsidRPr="00A70016" w:rsidDel="00077695">
          <w:rPr>
            <w:rFonts w:ascii="华文楷体" w:eastAsia="华文楷体" w:hAnsi="华文楷体" w:hint="eastAsia"/>
            <w:sz w:val="28"/>
            <w:szCs w:val="28"/>
          </w:rPr>
          <w:delText>。</w:delText>
        </w:r>
      </w:del>
      <w:ins w:id="1588" w:author="S-Yansong" w:date="2016-01-12T10:55:00Z">
        <w:r w:rsidR="00077695">
          <w:rPr>
            <w:rFonts w:ascii="华文楷体" w:eastAsia="华文楷体" w:hAnsi="华文楷体" w:hint="eastAsia"/>
            <w:sz w:val="28"/>
            <w:szCs w:val="28"/>
          </w:rPr>
          <w:t>，</w:t>
        </w:r>
      </w:ins>
      <w:r w:rsidRPr="00A70016">
        <w:rPr>
          <w:rFonts w:ascii="华文楷体" w:eastAsia="华文楷体" w:hAnsi="华文楷体" w:hint="eastAsia"/>
          <w:sz w:val="28"/>
          <w:szCs w:val="28"/>
        </w:rPr>
        <w:t>啊，仍然要生起空性见。你现在</w:t>
      </w:r>
      <w:proofErr w:type="gramStart"/>
      <w:r w:rsidRPr="00A70016">
        <w:rPr>
          <w:rFonts w:ascii="华文楷体" w:eastAsia="华文楷体" w:hAnsi="华文楷体" w:hint="eastAsia"/>
          <w:sz w:val="28"/>
          <w:szCs w:val="28"/>
        </w:rPr>
        <w:t>呢通过</w:t>
      </w:r>
      <w:proofErr w:type="gramEnd"/>
      <w:r w:rsidRPr="00A70016">
        <w:rPr>
          <w:rFonts w:ascii="华文楷体" w:eastAsia="华文楷体" w:hAnsi="华文楷体" w:hint="eastAsia"/>
          <w:sz w:val="28"/>
          <w:szCs w:val="28"/>
        </w:rPr>
        <w:t>我见去修持这样一种，或者通过实执去修持布施等。但是这种修法呢他是一种间接的因，那么怎么样就是才能成为直接的因呢</w:t>
      </w:r>
      <w:del w:id="1589" w:author="S-Yansong" w:date="2016-01-12T10:56:00Z">
        <w:r w:rsidRPr="00A70016" w:rsidDel="009C6360">
          <w:rPr>
            <w:rFonts w:ascii="华文楷体" w:eastAsia="华文楷体" w:hAnsi="华文楷体" w:hint="eastAsia"/>
            <w:sz w:val="28"/>
            <w:szCs w:val="28"/>
          </w:rPr>
          <w:delText>，</w:delText>
        </w:r>
      </w:del>
      <w:ins w:id="1590" w:author="S-Yansong" w:date="2016-01-12T10:56:00Z">
        <w:r w:rsidR="009C6360">
          <w:rPr>
            <w:rFonts w:ascii="华文楷体" w:eastAsia="华文楷体" w:hAnsi="华文楷体" w:hint="eastAsia"/>
            <w:sz w:val="28"/>
            <w:szCs w:val="28"/>
          </w:rPr>
          <w:t>？</w:t>
        </w:r>
      </w:ins>
      <w:r w:rsidRPr="00A70016">
        <w:rPr>
          <w:rFonts w:ascii="华文楷体" w:eastAsia="华文楷体" w:hAnsi="华文楷体" w:hint="eastAsia"/>
          <w:sz w:val="28"/>
          <w:szCs w:val="28"/>
        </w:rPr>
        <w:t>乃至于你要上正路你就必须要修直接因，这个直接</w:t>
      </w:r>
      <w:proofErr w:type="gramStart"/>
      <w:r w:rsidRPr="00A70016">
        <w:rPr>
          <w:rFonts w:ascii="华文楷体" w:eastAsia="华文楷体" w:hAnsi="华文楷体" w:hint="eastAsia"/>
          <w:sz w:val="28"/>
          <w:szCs w:val="28"/>
        </w:rPr>
        <w:t>因就是</w:t>
      </w:r>
      <w:proofErr w:type="gramEnd"/>
      <w:r w:rsidRPr="00A70016">
        <w:rPr>
          <w:rFonts w:ascii="华文楷体" w:eastAsia="华文楷体" w:hAnsi="华文楷体" w:hint="eastAsia"/>
          <w:sz w:val="28"/>
          <w:szCs w:val="28"/>
        </w:rPr>
        <w:t>空性，你还是要回到空性上面来的。啊也是这个意思。</w:t>
      </w:r>
    </w:p>
    <w:p w:rsidR="00F43302" w:rsidRPr="00F43302" w:rsidRDefault="00A70016" w:rsidP="001F26B7">
      <w:pPr>
        <w:ind w:firstLine="570"/>
        <w:rPr>
          <w:ins w:id="1591" w:author="S-Yansong" w:date="2016-01-08T17:01:00Z"/>
          <w:rFonts w:asciiTheme="minorEastAsia" w:hAnsiTheme="minorEastAsia"/>
          <w:sz w:val="28"/>
          <w:szCs w:val="28"/>
          <w:rPrChange w:id="1592" w:author="S-Yansong" w:date="2016-01-08T17:01:00Z">
            <w:rPr>
              <w:ins w:id="1593" w:author="S-Yansong" w:date="2016-01-08T17:01:00Z"/>
              <w:rFonts w:ascii="华文楷体" w:eastAsia="华文楷体" w:hAnsi="华文楷体"/>
              <w:sz w:val="28"/>
              <w:szCs w:val="28"/>
            </w:rPr>
          </w:rPrChange>
        </w:rPr>
      </w:pPr>
      <w:r w:rsidRPr="00F43302">
        <w:rPr>
          <w:rFonts w:asciiTheme="minorEastAsia" w:hAnsiTheme="minorEastAsia" w:hint="eastAsia"/>
          <w:sz w:val="28"/>
          <w:szCs w:val="28"/>
          <w:rPrChange w:id="1594" w:author="S-Yansong" w:date="2016-01-08T17:01:00Z">
            <w:rPr>
              <w:rFonts w:ascii="华文楷体" w:eastAsia="华文楷体" w:hAnsi="华文楷体" w:hint="eastAsia"/>
              <w:sz w:val="28"/>
              <w:szCs w:val="28"/>
            </w:rPr>
          </w:rPrChange>
        </w:rPr>
        <w:t>【所以</w:t>
      </w:r>
      <w:r w:rsidRPr="00F43302">
        <w:rPr>
          <w:rFonts w:asciiTheme="minorEastAsia" w:hAnsiTheme="minorEastAsia"/>
          <w:sz w:val="28"/>
          <w:szCs w:val="28"/>
          <w:rPrChange w:id="1595" w:author="S-Yansong" w:date="2016-01-08T17:01:00Z">
            <w:rPr>
              <w:rFonts w:ascii="华文楷体" w:eastAsia="华文楷体" w:hAnsi="华文楷体"/>
              <w:sz w:val="28"/>
              <w:szCs w:val="28"/>
            </w:rPr>
          </w:rPrChange>
        </w:rPr>
        <w:t>,以供养与饶益的心愿而慷慨布施如果以三轮体空来发放,则成为所有智者随喜之处,因为这是无倒了达并如理如法而行、不含</w:t>
      </w:r>
      <w:r w:rsidRPr="00F43302">
        <w:rPr>
          <w:rFonts w:asciiTheme="minorEastAsia" w:hAnsiTheme="minorEastAsia"/>
          <w:sz w:val="28"/>
          <w:szCs w:val="28"/>
          <w:rPrChange w:id="1596" w:author="S-Yansong" w:date="2016-01-08T17:01:00Z">
            <w:rPr>
              <w:rFonts w:ascii="华文楷体" w:eastAsia="华文楷体" w:hAnsi="华文楷体"/>
              <w:sz w:val="28"/>
              <w:szCs w:val="28"/>
            </w:rPr>
          </w:rPrChange>
        </w:rPr>
        <w:lastRenderedPageBreak/>
        <w:t>愚痴成分的善根之故。】</w:t>
      </w:r>
    </w:p>
    <w:p w:rsidR="004B0911" w:rsidRDefault="00A70016" w:rsidP="002B63C0">
      <w:pPr>
        <w:ind w:firstLine="570"/>
        <w:rPr>
          <w:ins w:id="1597" w:author="S-Yansong" w:date="2016-01-08T17:01:00Z"/>
          <w:rFonts w:ascii="华文楷体" w:eastAsia="华文楷体" w:hAnsi="华文楷体"/>
          <w:sz w:val="28"/>
          <w:szCs w:val="28"/>
        </w:rPr>
      </w:pPr>
      <w:r w:rsidRPr="00A70016">
        <w:rPr>
          <w:rFonts w:ascii="华文楷体" w:eastAsia="华文楷体" w:hAnsi="华文楷体" w:hint="eastAsia"/>
          <w:sz w:val="28"/>
          <w:szCs w:val="28"/>
        </w:rPr>
        <w:t>所以说呢我们在世俗</w:t>
      </w:r>
      <w:proofErr w:type="gramStart"/>
      <w:r w:rsidRPr="00A70016">
        <w:rPr>
          <w:rFonts w:ascii="华文楷体" w:eastAsia="华文楷体" w:hAnsi="华文楷体" w:hint="eastAsia"/>
          <w:sz w:val="28"/>
          <w:szCs w:val="28"/>
        </w:rPr>
        <w:t>谛</w:t>
      </w:r>
      <w:proofErr w:type="gramEnd"/>
      <w:r w:rsidRPr="00A70016">
        <w:rPr>
          <w:rFonts w:ascii="华文楷体" w:eastAsia="华文楷体" w:hAnsi="华文楷体" w:hint="eastAsia"/>
          <w:sz w:val="28"/>
          <w:szCs w:val="28"/>
        </w:rPr>
        <w:t>当中呢有供养的心愿，也有饶益的心愿，在以供养和饶益的心愿而慷慨布施的时候呢，如果能够以</w:t>
      </w:r>
      <w:proofErr w:type="gramStart"/>
      <w:r w:rsidRPr="00A70016">
        <w:rPr>
          <w:rFonts w:ascii="华文楷体" w:eastAsia="华文楷体" w:hAnsi="华文楷体" w:hint="eastAsia"/>
          <w:sz w:val="28"/>
          <w:szCs w:val="28"/>
        </w:rPr>
        <w:t>三轮体空来</w:t>
      </w:r>
      <w:proofErr w:type="gramEnd"/>
      <w:r w:rsidRPr="00A70016">
        <w:rPr>
          <w:rFonts w:ascii="华文楷体" w:eastAsia="华文楷体" w:hAnsi="华文楷体" w:hint="eastAsia"/>
          <w:sz w:val="28"/>
          <w:szCs w:val="28"/>
        </w:rPr>
        <w:t>发放是最好的。这个方面的发放啊就成为所有智者随喜之处</w:t>
      </w:r>
      <w:del w:id="1598" w:author="S-Yansong" w:date="2016-01-12T10:56:00Z">
        <w:r w:rsidRPr="00A70016" w:rsidDel="00734282">
          <w:rPr>
            <w:rFonts w:ascii="华文楷体" w:eastAsia="华文楷体" w:hAnsi="华文楷体" w:hint="eastAsia"/>
            <w:sz w:val="28"/>
            <w:szCs w:val="28"/>
          </w:rPr>
          <w:delText>，</w:delText>
        </w:r>
      </w:del>
      <w:ins w:id="1599" w:author="S-Yansong" w:date="2016-01-12T10:56:00Z">
        <w:r w:rsidR="00734282">
          <w:rPr>
            <w:rFonts w:ascii="华文楷体" w:eastAsia="华文楷体" w:hAnsi="华文楷体" w:hint="eastAsia"/>
            <w:sz w:val="28"/>
            <w:szCs w:val="28"/>
          </w:rPr>
          <w:t>。</w:t>
        </w:r>
      </w:ins>
      <w:r w:rsidRPr="00A70016">
        <w:rPr>
          <w:rFonts w:ascii="华文楷体" w:eastAsia="华文楷体" w:hAnsi="华文楷体" w:hint="eastAsia"/>
          <w:sz w:val="28"/>
          <w:szCs w:val="28"/>
        </w:rPr>
        <w:t>为什么会成为智者随喜之处呢？因为这个就是二</w:t>
      </w:r>
      <w:proofErr w:type="gramStart"/>
      <w:r w:rsidRPr="00A70016">
        <w:rPr>
          <w:rFonts w:ascii="华文楷体" w:eastAsia="华文楷体" w:hAnsi="华文楷体" w:hint="eastAsia"/>
          <w:sz w:val="28"/>
          <w:szCs w:val="28"/>
        </w:rPr>
        <w:t>谛双运</w:t>
      </w:r>
      <w:proofErr w:type="gramEnd"/>
      <w:r w:rsidRPr="00A70016">
        <w:rPr>
          <w:rFonts w:ascii="华文楷体" w:eastAsia="华文楷体" w:hAnsi="华文楷体" w:hint="eastAsia"/>
          <w:sz w:val="28"/>
          <w:szCs w:val="28"/>
        </w:rPr>
        <w:t>的</w:t>
      </w:r>
      <w:proofErr w:type="gramStart"/>
      <w:r w:rsidRPr="00A70016">
        <w:rPr>
          <w:rFonts w:ascii="华文楷体" w:eastAsia="华文楷体" w:hAnsi="华文楷体" w:hint="eastAsia"/>
          <w:sz w:val="28"/>
          <w:szCs w:val="28"/>
        </w:rPr>
        <w:t>正见摄受的</w:t>
      </w:r>
      <w:proofErr w:type="gramEnd"/>
      <w:r w:rsidRPr="00A70016">
        <w:rPr>
          <w:rFonts w:ascii="华文楷体" w:eastAsia="华文楷体" w:hAnsi="华文楷体" w:hint="eastAsia"/>
          <w:sz w:val="28"/>
          <w:szCs w:val="28"/>
        </w:rPr>
        <w:t>，二</w:t>
      </w:r>
      <w:proofErr w:type="gramStart"/>
      <w:r w:rsidRPr="00A70016">
        <w:rPr>
          <w:rFonts w:ascii="华文楷体" w:eastAsia="华文楷体" w:hAnsi="华文楷体" w:hint="eastAsia"/>
          <w:sz w:val="28"/>
          <w:szCs w:val="28"/>
        </w:rPr>
        <w:t>谛双运</w:t>
      </w:r>
      <w:proofErr w:type="gramEnd"/>
      <w:r w:rsidRPr="00A70016">
        <w:rPr>
          <w:rFonts w:ascii="华文楷体" w:eastAsia="华文楷体" w:hAnsi="华文楷体" w:hint="eastAsia"/>
          <w:sz w:val="28"/>
          <w:szCs w:val="28"/>
        </w:rPr>
        <w:t>的正见是所有智者经由的通行大道。所以说你能，如果你能够以二</w:t>
      </w:r>
      <w:proofErr w:type="gramStart"/>
      <w:r w:rsidRPr="00A70016">
        <w:rPr>
          <w:rFonts w:ascii="华文楷体" w:eastAsia="华文楷体" w:hAnsi="华文楷体" w:hint="eastAsia"/>
          <w:sz w:val="28"/>
          <w:szCs w:val="28"/>
        </w:rPr>
        <w:t>谛双运</w:t>
      </w:r>
      <w:proofErr w:type="gramEnd"/>
      <w:r w:rsidRPr="00A70016">
        <w:rPr>
          <w:rFonts w:ascii="华文楷体" w:eastAsia="华文楷体" w:hAnsi="华文楷体" w:hint="eastAsia"/>
          <w:sz w:val="28"/>
          <w:szCs w:val="28"/>
        </w:rPr>
        <w:t>的正见来做这个，那么就所有的智者包括佛在内，都会成为一种欢喜处的。因为这种是一种无倒了达了</w:t>
      </w:r>
      <w:del w:id="1600" w:author="S-Yansong" w:date="2016-01-12T10:57:00Z">
        <w:r w:rsidRPr="00A70016" w:rsidDel="00734282">
          <w:rPr>
            <w:rFonts w:ascii="华文楷体" w:eastAsia="华文楷体" w:hAnsi="华文楷体" w:hint="eastAsia"/>
            <w:sz w:val="28"/>
            <w:szCs w:val="28"/>
          </w:rPr>
          <w:delText>本···</w:delText>
        </w:r>
      </w:del>
      <w:r w:rsidRPr="00A70016">
        <w:rPr>
          <w:rFonts w:ascii="华文楷体" w:eastAsia="华文楷体" w:hAnsi="华文楷体" w:hint="eastAsia"/>
          <w:sz w:val="28"/>
          <w:szCs w:val="28"/>
        </w:rPr>
        <w:t>二</w:t>
      </w:r>
      <w:proofErr w:type="gramStart"/>
      <w:r w:rsidRPr="00A70016">
        <w:rPr>
          <w:rFonts w:ascii="华文楷体" w:eastAsia="华文楷体" w:hAnsi="华文楷体" w:hint="eastAsia"/>
          <w:sz w:val="28"/>
          <w:szCs w:val="28"/>
        </w:rPr>
        <w:t>谛</w:t>
      </w:r>
      <w:proofErr w:type="gramEnd"/>
      <w:r w:rsidRPr="00A70016">
        <w:rPr>
          <w:rFonts w:ascii="华文楷体" w:eastAsia="华文楷体" w:hAnsi="华文楷体" w:hint="eastAsia"/>
          <w:sz w:val="28"/>
          <w:szCs w:val="28"/>
        </w:rPr>
        <w:t>的本性</w:t>
      </w:r>
      <w:proofErr w:type="gramStart"/>
      <w:r w:rsidRPr="00A70016">
        <w:rPr>
          <w:rFonts w:ascii="华文楷体" w:eastAsia="华文楷体" w:hAnsi="华文楷体" w:hint="eastAsia"/>
          <w:sz w:val="28"/>
          <w:szCs w:val="28"/>
        </w:rPr>
        <w:t>之后呢如理</w:t>
      </w:r>
      <w:proofErr w:type="gramEnd"/>
      <w:r w:rsidRPr="00A70016">
        <w:rPr>
          <w:rFonts w:ascii="华文楷体" w:eastAsia="华文楷体" w:hAnsi="华文楷体" w:hint="eastAsia"/>
          <w:sz w:val="28"/>
          <w:szCs w:val="28"/>
        </w:rPr>
        <w:t>如法而行，不含愚痴成分的善根的缘故，他也没有</w:t>
      </w:r>
      <w:proofErr w:type="gramStart"/>
      <w:r w:rsidRPr="00A70016">
        <w:rPr>
          <w:rFonts w:ascii="华文楷体" w:eastAsia="华文楷体" w:hAnsi="华文楷体" w:hint="eastAsia"/>
          <w:sz w:val="28"/>
          <w:szCs w:val="28"/>
        </w:rPr>
        <w:t>落入断见的</w:t>
      </w:r>
      <w:proofErr w:type="gramEnd"/>
      <w:r w:rsidRPr="00A70016">
        <w:rPr>
          <w:rFonts w:ascii="华文楷体" w:eastAsia="华文楷体" w:hAnsi="华文楷体" w:hint="eastAsia"/>
          <w:sz w:val="28"/>
          <w:szCs w:val="28"/>
        </w:rPr>
        <w:t>愚痴，也没有落入常见的愚痴</w:t>
      </w:r>
      <w:del w:id="1601" w:author="S-Yansong" w:date="2016-01-12T10:58:00Z">
        <w:r w:rsidRPr="00A70016" w:rsidDel="00EE5F62">
          <w:rPr>
            <w:rFonts w:ascii="华文楷体" w:eastAsia="华文楷体" w:hAnsi="华文楷体" w:hint="eastAsia"/>
            <w:sz w:val="28"/>
            <w:szCs w:val="28"/>
          </w:rPr>
          <w:delText>，</w:delText>
        </w:r>
      </w:del>
      <w:ins w:id="1602" w:author="S-Yansong" w:date="2016-01-12T10:58:00Z">
        <w:r w:rsidR="00EE5F62">
          <w:rPr>
            <w:rFonts w:ascii="华文楷体" w:eastAsia="华文楷体" w:hAnsi="华文楷体" w:hint="eastAsia"/>
            <w:sz w:val="28"/>
            <w:szCs w:val="28"/>
          </w:rPr>
          <w:t>。</w:t>
        </w:r>
      </w:ins>
      <w:r w:rsidRPr="00A70016">
        <w:rPr>
          <w:rFonts w:ascii="华文楷体" w:eastAsia="华文楷体" w:hAnsi="华文楷体" w:hint="eastAsia"/>
          <w:sz w:val="28"/>
          <w:szCs w:val="28"/>
        </w:rPr>
        <w:t>说这个当中呢都没有包含任何愚痴的成分，通达二</w:t>
      </w:r>
      <w:proofErr w:type="gramStart"/>
      <w:r w:rsidRPr="00A70016">
        <w:rPr>
          <w:rFonts w:ascii="华文楷体" w:eastAsia="华文楷体" w:hAnsi="华文楷体" w:hint="eastAsia"/>
          <w:sz w:val="28"/>
          <w:szCs w:val="28"/>
        </w:rPr>
        <w:t>谛双运他</w:t>
      </w:r>
      <w:proofErr w:type="gramEnd"/>
      <w:r w:rsidRPr="00A70016">
        <w:rPr>
          <w:rFonts w:ascii="华文楷体" w:eastAsia="华文楷体" w:hAnsi="华文楷体" w:hint="eastAsia"/>
          <w:sz w:val="28"/>
          <w:szCs w:val="28"/>
        </w:rPr>
        <w:t>就不会有任何愚痴的成分，所以说这个方面修法就成为了一种清</w:t>
      </w:r>
      <w:ins w:id="1603" w:author="S-Yansong" w:date="2016-01-12T10:57:00Z">
        <w:r w:rsidR="002B63C0">
          <w:rPr>
            <w:rFonts w:ascii="华文楷体" w:eastAsia="华文楷体" w:hAnsi="华文楷体" w:hint="eastAsia"/>
            <w:sz w:val="28"/>
            <w:szCs w:val="28"/>
          </w:rPr>
          <w:t>净</w:t>
        </w:r>
      </w:ins>
      <w:del w:id="1604" w:author="S-Yansong" w:date="2016-01-12T10:57:00Z">
        <w:r w:rsidRPr="00A70016" w:rsidDel="002B63C0">
          <w:rPr>
            <w:rFonts w:ascii="华文楷体" w:eastAsia="华文楷体" w:hAnsi="华文楷体" w:hint="eastAsia"/>
            <w:sz w:val="28"/>
            <w:szCs w:val="28"/>
          </w:rPr>
          <w:delText>静</w:delText>
        </w:r>
      </w:del>
      <w:r w:rsidRPr="00A70016">
        <w:rPr>
          <w:rFonts w:ascii="华文楷体" w:eastAsia="华文楷体" w:hAnsi="华文楷体" w:hint="eastAsia"/>
          <w:sz w:val="28"/>
          <w:szCs w:val="28"/>
        </w:rPr>
        <w:t>道了。</w:t>
      </w:r>
    </w:p>
    <w:p w:rsidR="004B0911" w:rsidRPr="004B0911" w:rsidRDefault="00A70016" w:rsidP="001F26B7">
      <w:pPr>
        <w:ind w:firstLine="570"/>
        <w:rPr>
          <w:ins w:id="1605" w:author="S-Yansong" w:date="2016-01-08T17:01:00Z"/>
          <w:rFonts w:asciiTheme="minorEastAsia" w:hAnsiTheme="minorEastAsia"/>
          <w:sz w:val="28"/>
          <w:szCs w:val="28"/>
          <w:rPrChange w:id="1606" w:author="S-Yansong" w:date="2016-01-08T17:01:00Z">
            <w:rPr>
              <w:ins w:id="1607" w:author="S-Yansong" w:date="2016-01-08T17:01:00Z"/>
              <w:rFonts w:ascii="华文楷体" w:eastAsia="华文楷体" w:hAnsi="华文楷体"/>
              <w:sz w:val="28"/>
              <w:szCs w:val="28"/>
            </w:rPr>
          </w:rPrChange>
        </w:rPr>
      </w:pPr>
      <w:r w:rsidRPr="004B0911">
        <w:rPr>
          <w:rFonts w:asciiTheme="minorEastAsia" w:hAnsiTheme="minorEastAsia" w:hint="eastAsia"/>
          <w:sz w:val="28"/>
          <w:szCs w:val="28"/>
          <w:rPrChange w:id="1608" w:author="S-Yansong" w:date="2016-01-08T17:01:00Z">
            <w:rPr>
              <w:rFonts w:ascii="华文楷体" w:eastAsia="华文楷体" w:hAnsi="华文楷体" w:hint="eastAsia"/>
              <w:sz w:val="28"/>
              <w:szCs w:val="28"/>
            </w:rPr>
          </w:rPrChange>
        </w:rPr>
        <w:t>【《摄正法经》中云</w:t>
      </w:r>
      <w:r w:rsidRPr="004B0911">
        <w:rPr>
          <w:rFonts w:asciiTheme="minorEastAsia" w:hAnsiTheme="minorEastAsia"/>
          <w:sz w:val="28"/>
          <w:szCs w:val="28"/>
          <w:rPrChange w:id="1609" w:author="S-Yansong" w:date="2016-01-08T17:01:00Z">
            <w:rPr>
              <w:rFonts w:ascii="华文楷体" w:eastAsia="华文楷体" w:hAnsi="华文楷体"/>
              <w:sz w:val="28"/>
              <w:szCs w:val="28"/>
            </w:rPr>
          </w:rPrChange>
        </w:rPr>
        <w:t xml:space="preserve">:“世尊, </w:t>
      </w:r>
      <w:r w:rsidRPr="004B0911">
        <w:rPr>
          <w:rFonts w:asciiTheme="minorEastAsia" w:hAnsiTheme="minorEastAsia" w:hint="eastAsia"/>
          <w:sz w:val="28"/>
          <w:szCs w:val="28"/>
          <w:rPrChange w:id="1610" w:author="S-Yansong" w:date="2016-01-08T17:01:00Z">
            <w:rPr>
              <w:rFonts w:ascii="华文楷体" w:eastAsia="华文楷体" w:hAnsi="华文楷体" w:hint="eastAsia"/>
              <w:sz w:val="28"/>
              <w:szCs w:val="28"/>
            </w:rPr>
          </w:rPrChange>
        </w:rPr>
        <w:t>不见诸法则是真见。”】</w:t>
      </w:r>
    </w:p>
    <w:p w:rsidR="00613693" w:rsidRDefault="00A70016" w:rsidP="001F26B7">
      <w:pPr>
        <w:ind w:firstLine="570"/>
        <w:rPr>
          <w:ins w:id="1611" w:author="S-Yansong" w:date="2016-01-08T17:01:00Z"/>
          <w:rFonts w:ascii="华文楷体" w:eastAsia="华文楷体" w:hAnsi="华文楷体"/>
          <w:sz w:val="28"/>
          <w:szCs w:val="28"/>
        </w:rPr>
      </w:pPr>
      <w:r w:rsidRPr="00A70016">
        <w:rPr>
          <w:rFonts w:ascii="华文楷体" w:eastAsia="华文楷体" w:hAnsi="华文楷体" w:hint="eastAsia"/>
          <w:sz w:val="28"/>
          <w:szCs w:val="28"/>
        </w:rPr>
        <w:t>那么在《摄正法经》当中讲的话就是说：不见一切万法，实际上就是真正见到一切万法了，就是这样的，所以在布施的时候也是这样的。</w:t>
      </w:r>
    </w:p>
    <w:p w:rsidR="00613693" w:rsidRPr="00613693" w:rsidRDefault="00A70016" w:rsidP="001F26B7">
      <w:pPr>
        <w:ind w:firstLine="570"/>
        <w:rPr>
          <w:ins w:id="1612" w:author="S-Yansong" w:date="2016-01-08T17:01:00Z"/>
          <w:rFonts w:asciiTheme="minorEastAsia" w:hAnsiTheme="minorEastAsia"/>
          <w:sz w:val="28"/>
          <w:szCs w:val="28"/>
          <w:rPrChange w:id="1613" w:author="S-Yansong" w:date="2016-01-08T17:02:00Z">
            <w:rPr>
              <w:ins w:id="1614" w:author="S-Yansong" w:date="2016-01-08T17:01:00Z"/>
              <w:rFonts w:ascii="华文楷体" w:eastAsia="华文楷体" w:hAnsi="华文楷体"/>
              <w:sz w:val="28"/>
              <w:szCs w:val="28"/>
            </w:rPr>
          </w:rPrChange>
        </w:rPr>
      </w:pPr>
      <w:r w:rsidRPr="00613693">
        <w:rPr>
          <w:rFonts w:asciiTheme="minorEastAsia" w:hAnsiTheme="minorEastAsia" w:hint="eastAsia"/>
          <w:sz w:val="28"/>
          <w:szCs w:val="28"/>
          <w:rPrChange w:id="1615" w:author="S-Yansong" w:date="2016-01-08T17:02:00Z">
            <w:rPr>
              <w:rFonts w:ascii="华文楷体" w:eastAsia="华文楷体" w:hAnsi="华文楷体" w:hint="eastAsia"/>
              <w:sz w:val="28"/>
              <w:szCs w:val="28"/>
            </w:rPr>
          </w:rPrChange>
        </w:rPr>
        <w:t>【《般若三百颂》中也说</w:t>
      </w:r>
      <w:r w:rsidRPr="00613693">
        <w:rPr>
          <w:rFonts w:asciiTheme="minorEastAsia" w:hAnsiTheme="minorEastAsia"/>
          <w:sz w:val="28"/>
          <w:szCs w:val="28"/>
          <w:rPrChange w:id="1616" w:author="S-Yansong" w:date="2016-01-08T17:02:00Z">
            <w:rPr>
              <w:rFonts w:ascii="华文楷体" w:eastAsia="华文楷体" w:hAnsi="华文楷体"/>
              <w:sz w:val="28"/>
              <w:szCs w:val="28"/>
            </w:rPr>
          </w:rPrChange>
        </w:rPr>
        <w:t xml:space="preserve">: </w:t>
      </w:r>
      <w:r w:rsidRPr="00613693">
        <w:rPr>
          <w:rFonts w:asciiTheme="minorEastAsia" w:hAnsiTheme="minorEastAsia" w:hint="eastAsia"/>
          <w:sz w:val="28"/>
          <w:szCs w:val="28"/>
          <w:rPrChange w:id="1617" w:author="S-Yansong" w:date="2016-01-08T17:02:00Z">
            <w:rPr>
              <w:rFonts w:ascii="华文楷体" w:eastAsia="华文楷体" w:hAnsi="华文楷体" w:hint="eastAsia"/>
              <w:sz w:val="28"/>
              <w:szCs w:val="28"/>
            </w:rPr>
          </w:rPrChange>
        </w:rPr>
        <w:t>】</w:t>
      </w:r>
    </w:p>
    <w:p w:rsidR="00613693" w:rsidRDefault="00A70016" w:rsidP="001F26B7">
      <w:pPr>
        <w:ind w:firstLine="570"/>
        <w:rPr>
          <w:ins w:id="1618" w:author="S-Yansong" w:date="2016-01-08T17:02:00Z"/>
          <w:rFonts w:ascii="华文楷体" w:eastAsia="华文楷体" w:hAnsi="华文楷体"/>
          <w:sz w:val="28"/>
          <w:szCs w:val="28"/>
        </w:rPr>
      </w:pPr>
      <w:r w:rsidRPr="00A70016">
        <w:rPr>
          <w:rFonts w:ascii="华文楷体" w:eastAsia="华文楷体" w:hAnsi="华文楷体" w:hint="eastAsia"/>
          <w:sz w:val="28"/>
          <w:szCs w:val="28"/>
        </w:rPr>
        <w:t>《般若三百颂》就是《金刚经》，那么这个《金刚经》另外一个名字就是《般若三百颂》，那么在这个《金刚经》当中也是这样讲的</w:t>
      </w:r>
      <w:ins w:id="1619" w:author="S-Yansong" w:date="2016-01-08T17:01:00Z">
        <w:r w:rsidR="00613693">
          <w:rPr>
            <w:rFonts w:ascii="华文楷体" w:eastAsia="华文楷体" w:hAnsi="华文楷体" w:hint="eastAsia"/>
            <w:sz w:val="28"/>
            <w:szCs w:val="28"/>
          </w:rPr>
          <w:t>。</w:t>
        </w:r>
      </w:ins>
    </w:p>
    <w:p w:rsidR="00613693" w:rsidRPr="00613693" w:rsidRDefault="00A70016" w:rsidP="001F26B7">
      <w:pPr>
        <w:ind w:firstLine="570"/>
        <w:rPr>
          <w:ins w:id="1620" w:author="S-Yansong" w:date="2016-01-08T17:02:00Z"/>
          <w:rFonts w:asciiTheme="minorEastAsia" w:hAnsiTheme="minorEastAsia"/>
          <w:sz w:val="28"/>
          <w:szCs w:val="28"/>
          <w:rPrChange w:id="1621" w:author="S-Yansong" w:date="2016-01-08T17:02:00Z">
            <w:rPr>
              <w:ins w:id="1622" w:author="S-Yansong" w:date="2016-01-08T17:02:00Z"/>
              <w:rFonts w:ascii="华文楷体" w:eastAsia="华文楷体" w:hAnsi="华文楷体"/>
              <w:sz w:val="28"/>
              <w:szCs w:val="28"/>
            </w:rPr>
          </w:rPrChange>
        </w:rPr>
      </w:pPr>
      <w:r w:rsidRPr="00613693">
        <w:rPr>
          <w:rFonts w:asciiTheme="minorEastAsia" w:hAnsiTheme="minorEastAsia" w:hint="eastAsia"/>
          <w:sz w:val="28"/>
          <w:szCs w:val="28"/>
          <w:rPrChange w:id="1623" w:author="S-Yansong" w:date="2016-01-08T17:02:00Z">
            <w:rPr>
              <w:rFonts w:ascii="华文楷体" w:eastAsia="华文楷体" w:hAnsi="华文楷体" w:hint="eastAsia"/>
              <w:sz w:val="28"/>
              <w:szCs w:val="28"/>
            </w:rPr>
          </w:rPrChange>
        </w:rPr>
        <w:t>【“‘须菩提</w:t>
      </w:r>
      <w:r w:rsidRPr="00613693">
        <w:rPr>
          <w:rFonts w:asciiTheme="minorEastAsia" w:hAnsiTheme="minorEastAsia"/>
          <w:sz w:val="28"/>
          <w:szCs w:val="28"/>
          <w:rPrChange w:id="1624" w:author="S-Yansong" w:date="2016-01-08T17:02:00Z">
            <w:rPr>
              <w:rFonts w:ascii="华文楷体" w:eastAsia="华文楷体" w:hAnsi="华文楷体"/>
              <w:sz w:val="28"/>
              <w:szCs w:val="28"/>
            </w:rPr>
          </w:rPrChange>
        </w:rPr>
        <w:t>,于此如何思维?东方之虚空易衡量否?’须菩提白佛言:‘世尊,否。’……‘须菩</w:t>
      </w:r>
      <w:del w:id="1625" w:author="S-Yansong" w:date="2016-01-12T10:58:00Z">
        <w:r w:rsidRPr="00613693" w:rsidDel="00C861F8">
          <w:rPr>
            <w:rFonts w:asciiTheme="minorEastAsia" w:hAnsiTheme="minorEastAsia"/>
            <w:sz w:val="28"/>
            <w:szCs w:val="28"/>
            <w:rPrChange w:id="1626" w:author="S-Yansong" w:date="2016-01-08T17:02:00Z">
              <w:rPr>
                <w:rFonts w:ascii="华文楷体" w:eastAsia="华文楷体" w:hAnsi="华文楷体"/>
                <w:sz w:val="28"/>
                <w:szCs w:val="28"/>
              </w:rPr>
            </w:rPrChange>
          </w:rPr>
          <w:delText xml:space="preserve"> </w:delText>
        </w:r>
      </w:del>
      <w:r w:rsidRPr="00613693">
        <w:rPr>
          <w:rFonts w:asciiTheme="minorEastAsia" w:hAnsiTheme="minorEastAsia" w:hint="eastAsia"/>
          <w:sz w:val="28"/>
          <w:szCs w:val="28"/>
          <w:rPrChange w:id="1627" w:author="S-Yansong" w:date="2016-01-08T17:02:00Z">
            <w:rPr>
              <w:rFonts w:ascii="华文楷体" w:eastAsia="华文楷体" w:hAnsi="华文楷体" w:hint="eastAsia"/>
              <w:sz w:val="28"/>
              <w:szCs w:val="28"/>
            </w:rPr>
          </w:rPrChange>
        </w:rPr>
        <w:t>提</w:t>
      </w:r>
      <w:r w:rsidRPr="00613693">
        <w:rPr>
          <w:rFonts w:asciiTheme="minorEastAsia" w:hAnsiTheme="minorEastAsia"/>
          <w:sz w:val="28"/>
          <w:szCs w:val="28"/>
          <w:rPrChange w:id="1628" w:author="S-Yansong" w:date="2016-01-08T17:02:00Z">
            <w:rPr>
              <w:rFonts w:ascii="华文楷体" w:eastAsia="华文楷体" w:hAnsi="华文楷体"/>
              <w:sz w:val="28"/>
              <w:szCs w:val="28"/>
            </w:rPr>
          </w:rPrChange>
        </w:rPr>
        <w:t>,菩萨不住一切、普皆不住发放布施之福蕴亦不易衡量。’”】</w:t>
      </w:r>
    </w:p>
    <w:p w:rsidR="00F3649C" w:rsidRDefault="00A70016" w:rsidP="001F26B7">
      <w:pPr>
        <w:ind w:firstLine="570"/>
        <w:rPr>
          <w:ins w:id="1629" w:author="S-Yansong" w:date="2016-01-08T17:02:00Z"/>
          <w:rFonts w:ascii="华文楷体" w:eastAsia="华文楷体" w:hAnsi="华文楷体"/>
          <w:sz w:val="28"/>
          <w:szCs w:val="28"/>
        </w:rPr>
      </w:pPr>
      <w:r w:rsidRPr="00A70016">
        <w:rPr>
          <w:rFonts w:ascii="华文楷体" w:eastAsia="华文楷体" w:hAnsi="华文楷体" w:hint="eastAsia"/>
          <w:sz w:val="28"/>
          <w:szCs w:val="28"/>
        </w:rPr>
        <w:lastRenderedPageBreak/>
        <w:t>那么就是在《金刚经》当中也是这样，</w:t>
      </w:r>
      <w:proofErr w:type="gramStart"/>
      <w:r w:rsidRPr="00A70016">
        <w:rPr>
          <w:rFonts w:ascii="华文楷体" w:eastAsia="华文楷体" w:hAnsi="华文楷体" w:hint="eastAsia"/>
          <w:sz w:val="28"/>
          <w:szCs w:val="28"/>
        </w:rPr>
        <w:t>啊讲的</w:t>
      </w:r>
      <w:proofErr w:type="gramEnd"/>
      <w:r w:rsidRPr="00A70016">
        <w:rPr>
          <w:rFonts w:ascii="华文楷体" w:eastAsia="华文楷体" w:hAnsi="华文楷体" w:hint="eastAsia"/>
          <w:sz w:val="28"/>
          <w:szCs w:val="28"/>
        </w:rPr>
        <w:t>就是说是：须菩提，东方虚···啊东方</w:t>
      </w:r>
      <w:proofErr w:type="gramStart"/>
      <w:r w:rsidRPr="00A70016">
        <w:rPr>
          <w:rFonts w:ascii="华文楷体" w:eastAsia="华文楷体" w:hAnsi="华文楷体" w:hint="eastAsia"/>
          <w:sz w:val="28"/>
          <w:szCs w:val="28"/>
        </w:rPr>
        <w:t>虚空可</w:t>
      </w:r>
      <w:proofErr w:type="gramEnd"/>
      <w:r w:rsidRPr="00A70016">
        <w:rPr>
          <w:rFonts w:ascii="华文楷体" w:eastAsia="华文楷体" w:hAnsi="华文楷体" w:hint="eastAsia"/>
          <w:sz w:val="28"/>
          <w:szCs w:val="28"/>
        </w:rPr>
        <w:t>思量？须菩提上来，须菩提正在回答时候说：</w:t>
      </w:r>
      <w:proofErr w:type="gramStart"/>
      <w:r w:rsidRPr="00A70016">
        <w:rPr>
          <w:rFonts w:ascii="华文楷体" w:eastAsia="华文楷体" w:hAnsi="华文楷体" w:hint="eastAsia"/>
          <w:sz w:val="28"/>
          <w:szCs w:val="28"/>
        </w:rPr>
        <w:t>世</w:t>
      </w:r>
      <w:proofErr w:type="gramEnd"/>
      <w:r w:rsidRPr="00A70016">
        <w:rPr>
          <w:rFonts w:ascii="华文楷体" w:eastAsia="华文楷体" w:hAnsi="华文楷体" w:hint="eastAsia"/>
          <w:sz w:val="28"/>
          <w:szCs w:val="28"/>
        </w:rPr>
        <w:t>尊，</w:t>
      </w:r>
      <w:proofErr w:type="gramStart"/>
      <w:r w:rsidRPr="00A70016">
        <w:rPr>
          <w:rFonts w:ascii="华文楷体" w:eastAsia="华文楷体" w:hAnsi="华文楷体" w:hint="eastAsia"/>
          <w:sz w:val="28"/>
          <w:szCs w:val="28"/>
        </w:rPr>
        <w:t>啊否也</w:t>
      </w:r>
      <w:proofErr w:type="gramEnd"/>
      <w:r w:rsidRPr="00A70016">
        <w:rPr>
          <w:rFonts w:ascii="华文楷体" w:eastAsia="华文楷体" w:hAnsi="华文楷体" w:hint="eastAsia"/>
          <w:sz w:val="28"/>
          <w:szCs w:val="28"/>
        </w:rPr>
        <w:t>。然后呢，</w:t>
      </w:r>
      <w:proofErr w:type="gramStart"/>
      <w:r w:rsidRPr="00A70016">
        <w:rPr>
          <w:rFonts w:ascii="华文楷体" w:eastAsia="华文楷体" w:hAnsi="华文楷体" w:hint="eastAsia"/>
          <w:sz w:val="28"/>
          <w:szCs w:val="28"/>
        </w:rPr>
        <w:t>世尊又</w:t>
      </w:r>
      <w:proofErr w:type="gramEnd"/>
      <w:r w:rsidRPr="00A70016">
        <w:rPr>
          <w:rFonts w:ascii="华文楷体" w:eastAsia="华文楷体" w:hAnsi="华文楷体" w:hint="eastAsia"/>
          <w:sz w:val="28"/>
          <w:szCs w:val="28"/>
        </w:rPr>
        <w:t>说呢：如是呢就说是南西北方视为上下虚空可生的佛，啊虚空生的佛也是</w:t>
      </w:r>
      <w:proofErr w:type="gramStart"/>
      <w:r w:rsidRPr="00A70016">
        <w:rPr>
          <w:rFonts w:ascii="华文楷体" w:eastAsia="华文楷体" w:hAnsi="华文楷体" w:hint="eastAsia"/>
          <w:sz w:val="28"/>
          <w:szCs w:val="28"/>
        </w:rPr>
        <w:t>世</w:t>
      </w:r>
      <w:proofErr w:type="gramEnd"/>
      <w:r w:rsidRPr="00A70016">
        <w:rPr>
          <w:rFonts w:ascii="华文楷体" w:eastAsia="华文楷体" w:hAnsi="华文楷体" w:hint="eastAsia"/>
          <w:sz w:val="28"/>
          <w:szCs w:val="28"/>
        </w:rPr>
        <w:t>尊。那么就是说是这个，啊</w:t>
      </w:r>
      <w:proofErr w:type="gramStart"/>
      <w:r w:rsidRPr="00A70016">
        <w:rPr>
          <w:rFonts w:ascii="华文楷体" w:eastAsia="华文楷体" w:hAnsi="华文楷体" w:hint="eastAsia"/>
          <w:sz w:val="28"/>
          <w:szCs w:val="28"/>
        </w:rPr>
        <w:t>世尊又</w:t>
      </w:r>
      <w:proofErr w:type="gramEnd"/>
      <w:r w:rsidRPr="00A70016">
        <w:rPr>
          <w:rFonts w:ascii="华文楷体" w:eastAsia="华文楷体" w:hAnsi="华文楷体" w:hint="eastAsia"/>
          <w:sz w:val="28"/>
          <w:szCs w:val="28"/>
        </w:rPr>
        <w:t>说呢：菩萨就是如果是</w:t>
      </w:r>
      <w:proofErr w:type="gramStart"/>
      <w:r w:rsidRPr="00A70016">
        <w:rPr>
          <w:rFonts w:ascii="华文楷体" w:eastAsia="华文楷体" w:hAnsi="华文楷体" w:hint="eastAsia"/>
          <w:sz w:val="28"/>
          <w:szCs w:val="28"/>
        </w:rPr>
        <w:t>不住像</w:t>
      </w:r>
      <w:proofErr w:type="gramEnd"/>
      <w:r w:rsidRPr="00A70016">
        <w:rPr>
          <w:rFonts w:ascii="华文楷体" w:eastAsia="华文楷体" w:hAnsi="华文楷体" w:hint="eastAsia"/>
          <w:sz w:val="28"/>
          <w:szCs w:val="28"/>
        </w:rPr>
        <w:t>而行布施的话，福德亦如是不可思议。后面又说呢菩萨但应无所教住。那么就是说如果菩萨不住一切，而发放布施的话，他福德也是犹如虚空一样，没办法衡量，就像就是说：啊四维、上下虚空不可衡量一样。所以说呢，菩萨如果能够于，</w:t>
      </w:r>
      <w:proofErr w:type="gramStart"/>
      <w:r w:rsidRPr="00A70016">
        <w:rPr>
          <w:rFonts w:ascii="华文楷体" w:eastAsia="华文楷体" w:hAnsi="华文楷体" w:hint="eastAsia"/>
          <w:sz w:val="28"/>
          <w:szCs w:val="28"/>
        </w:rPr>
        <w:t>啊能够</w:t>
      </w:r>
      <w:proofErr w:type="gramEnd"/>
      <w:r w:rsidRPr="00A70016">
        <w:rPr>
          <w:rFonts w:ascii="华文楷体" w:eastAsia="华文楷体" w:hAnsi="华文楷体" w:hint="eastAsia"/>
          <w:sz w:val="28"/>
          <w:szCs w:val="28"/>
        </w:rPr>
        <w:t>这样一种这个不住相而住···发放布施的话，他的福德也是不可思议的，也是不易衡量的，菩萨的但应所教住就是这样的。</w:t>
      </w:r>
    </w:p>
    <w:p w:rsidR="00F3649C" w:rsidRPr="00F3649C" w:rsidRDefault="00A70016" w:rsidP="001F26B7">
      <w:pPr>
        <w:ind w:firstLine="570"/>
        <w:rPr>
          <w:ins w:id="1630" w:author="S-Yansong" w:date="2016-01-08T17:02:00Z"/>
          <w:rFonts w:asciiTheme="minorEastAsia" w:hAnsiTheme="minorEastAsia"/>
          <w:sz w:val="28"/>
          <w:szCs w:val="28"/>
          <w:rPrChange w:id="1631" w:author="S-Yansong" w:date="2016-01-08T17:02:00Z">
            <w:rPr>
              <w:ins w:id="1632" w:author="S-Yansong" w:date="2016-01-08T17:02:00Z"/>
              <w:rFonts w:ascii="华文楷体" w:eastAsia="华文楷体" w:hAnsi="华文楷体"/>
              <w:sz w:val="28"/>
              <w:szCs w:val="28"/>
            </w:rPr>
          </w:rPrChange>
        </w:rPr>
      </w:pPr>
      <w:r w:rsidRPr="00F3649C">
        <w:rPr>
          <w:rFonts w:asciiTheme="minorEastAsia" w:hAnsiTheme="minorEastAsia" w:hint="eastAsia"/>
          <w:sz w:val="28"/>
          <w:szCs w:val="28"/>
          <w:rPrChange w:id="1633" w:author="S-Yansong" w:date="2016-01-08T17:02:00Z">
            <w:rPr>
              <w:rFonts w:ascii="华文楷体" w:eastAsia="华文楷体" w:hAnsi="华文楷体" w:hint="eastAsia"/>
              <w:sz w:val="28"/>
              <w:szCs w:val="28"/>
            </w:rPr>
          </w:rPrChange>
        </w:rPr>
        <w:t>【又云</w:t>
      </w:r>
      <w:r w:rsidRPr="00F3649C">
        <w:rPr>
          <w:rFonts w:asciiTheme="minorEastAsia" w:hAnsiTheme="minorEastAsia"/>
          <w:sz w:val="28"/>
          <w:szCs w:val="28"/>
          <w:rPrChange w:id="1634" w:author="S-Yansong" w:date="2016-01-08T17:02:00Z">
            <w:rPr>
              <w:rFonts w:ascii="华文楷体" w:eastAsia="华文楷体" w:hAnsi="华文楷体"/>
              <w:sz w:val="28"/>
              <w:szCs w:val="28"/>
            </w:rPr>
          </w:rPrChange>
        </w:rPr>
        <w:t>:“须菩提,譬如,有目之人入于暗处时一无所见,如是而观堕入有实法慷慨布施之菩萨;须菩提,譬如,天亮日出后明目之人亲见种种色相,如是而观不堕有实而慷慨布施之菩萨。”】</w:t>
      </w:r>
    </w:p>
    <w:p w:rsidR="00E01B25" w:rsidRDefault="00A70016" w:rsidP="001F26B7">
      <w:pPr>
        <w:ind w:firstLine="570"/>
        <w:rPr>
          <w:ins w:id="1635" w:author="S-Yansong" w:date="2016-01-12T11:00:00Z"/>
          <w:rFonts w:ascii="华文楷体" w:eastAsia="华文楷体" w:hAnsi="华文楷体" w:hint="eastAsia"/>
          <w:sz w:val="28"/>
          <w:szCs w:val="28"/>
        </w:rPr>
      </w:pPr>
      <w:r w:rsidRPr="00A70016">
        <w:rPr>
          <w:rFonts w:ascii="华文楷体" w:eastAsia="华文楷体" w:hAnsi="华文楷体" w:hint="eastAsia"/>
          <w:sz w:val="28"/>
          <w:szCs w:val="28"/>
        </w:rPr>
        <w:t>那么这个里面讲了两种菩萨。一个是也有慷慨布施，但是呢堕入有法···</w:t>
      </w:r>
      <w:proofErr w:type="gramStart"/>
      <w:r w:rsidRPr="00A70016">
        <w:rPr>
          <w:rFonts w:ascii="华文楷体" w:eastAsia="华文楷体" w:hAnsi="华文楷体" w:hint="eastAsia"/>
          <w:sz w:val="28"/>
          <w:szCs w:val="28"/>
        </w:rPr>
        <w:t>有实法见</w:t>
      </w:r>
      <w:proofErr w:type="gramEnd"/>
      <w:r w:rsidRPr="00A70016">
        <w:rPr>
          <w:rFonts w:ascii="华文楷体" w:eastAsia="华文楷体" w:hAnsi="华文楷体" w:hint="eastAsia"/>
          <w:sz w:val="28"/>
          <w:szCs w:val="28"/>
        </w:rPr>
        <w:t>的。一个是也能够慷慨布施，但是不堕</w:t>
      </w:r>
      <w:proofErr w:type="gramStart"/>
      <w:r w:rsidRPr="00A70016">
        <w:rPr>
          <w:rFonts w:ascii="华文楷体" w:eastAsia="华文楷体" w:hAnsi="华文楷体" w:hint="eastAsia"/>
          <w:sz w:val="28"/>
          <w:szCs w:val="28"/>
        </w:rPr>
        <w:t>有实法见</w:t>
      </w:r>
      <w:proofErr w:type="gramEnd"/>
      <w:r w:rsidRPr="00A70016">
        <w:rPr>
          <w:rFonts w:ascii="华文楷体" w:eastAsia="华文楷体" w:hAnsi="华文楷体" w:hint="eastAsia"/>
          <w:sz w:val="28"/>
          <w:szCs w:val="28"/>
        </w:rPr>
        <w:t>的，这两种菩萨，通过两种比喻来进行说明。那么在这个《金刚经》当中呢就是说这个，</w:t>
      </w:r>
      <w:proofErr w:type="gramStart"/>
      <w:r w:rsidRPr="00A70016">
        <w:rPr>
          <w:rFonts w:ascii="华文楷体" w:eastAsia="华文楷体" w:hAnsi="华文楷体" w:hint="eastAsia"/>
          <w:sz w:val="28"/>
          <w:szCs w:val="28"/>
        </w:rPr>
        <w:t>鸠</w:t>
      </w:r>
      <w:proofErr w:type="gramEnd"/>
      <w:r w:rsidRPr="00A70016">
        <w:rPr>
          <w:rFonts w:ascii="华文楷体" w:eastAsia="华文楷体" w:hAnsi="华文楷体" w:hint="eastAsia"/>
          <w:sz w:val="28"/>
          <w:szCs w:val="28"/>
        </w:rPr>
        <w:t>摩罗什大师译的《金刚经》当中就是说：若</w:t>
      </w:r>
      <w:proofErr w:type="gramStart"/>
      <w:r w:rsidRPr="00A70016">
        <w:rPr>
          <w:rFonts w:ascii="华文楷体" w:eastAsia="华文楷体" w:hAnsi="华文楷体" w:hint="eastAsia"/>
          <w:sz w:val="28"/>
          <w:szCs w:val="28"/>
        </w:rPr>
        <w:t>菩萨住</w:t>
      </w:r>
      <w:proofErr w:type="gramEnd"/>
      <w:r w:rsidRPr="00A70016">
        <w:rPr>
          <w:rFonts w:ascii="华文楷体" w:eastAsia="华文楷体" w:hAnsi="华文楷体" w:hint="eastAsia"/>
          <w:sz w:val="28"/>
          <w:szCs w:val="28"/>
        </w:rPr>
        <w:t>相而行布施，如人</w:t>
      </w:r>
      <w:proofErr w:type="gramStart"/>
      <w:r w:rsidRPr="00A70016">
        <w:rPr>
          <w:rFonts w:ascii="华文楷体" w:eastAsia="华文楷体" w:hAnsi="华文楷体" w:hint="eastAsia"/>
          <w:sz w:val="28"/>
          <w:szCs w:val="28"/>
        </w:rPr>
        <w:t>入暗之</w:t>
      </w:r>
      <w:proofErr w:type="gramEnd"/>
      <w:r w:rsidRPr="00A70016">
        <w:rPr>
          <w:rFonts w:ascii="华文楷体" w:eastAsia="华文楷体" w:hAnsi="华文楷体" w:hint="eastAsia"/>
          <w:sz w:val="28"/>
          <w:szCs w:val="28"/>
        </w:rPr>
        <w:t>无所见，啊就是和这个地方是一样的</w:t>
      </w:r>
      <w:del w:id="1636" w:author="S-Yansong" w:date="2016-01-12T11:00:00Z">
        <w:r w:rsidRPr="00A70016" w:rsidDel="00C861F8">
          <w:rPr>
            <w:rFonts w:ascii="华文楷体" w:eastAsia="华文楷体" w:hAnsi="华文楷体" w:hint="eastAsia"/>
            <w:sz w:val="28"/>
            <w:szCs w:val="28"/>
          </w:rPr>
          <w:delText>，</w:delText>
        </w:r>
      </w:del>
      <w:ins w:id="1637" w:author="S-Yansong" w:date="2016-01-12T11:00:00Z">
        <w:r w:rsidR="00C861F8">
          <w:rPr>
            <w:rFonts w:ascii="华文楷体" w:eastAsia="华文楷体" w:hAnsi="华文楷体" w:hint="eastAsia"/>
            <w:sz w:val="28"/>
            <w:szCs w:val="28"/>
          </w:rPr>
          <w:t>。</w:t>
        </w:r>
      </w:ins>
      <w:r w:rsidRPr="00A70016">
        <w:rPr>
          <w:rFonts w:ascii="华文楷体" w:eastAsia="华文楷体" w:hAnsi="华文楷体" w:hint="eastAsia"/>
          <w:sz w:val="28"/>
          <w:szCs w:val="28"/>
        </w:rPr>
        <w:t>如果你住相而做于布施的话，如人</w:t>
      </w:r>
      <w:proofErr w:type="gramStart"/>
      <w:r w:rsidRPr="00A70016">
        <w:rPr>
          <w:rFonts w:ascii="华文楷体" w:eastAsia="华文楷体" w:hAnsi="华文楷体" w:hint="eastAsia"/>
          <w:sz w:val="28"/>
          <w:szCs w:val="28"/>
        </w:rPr>
        <w:t>入暗之</w:t>
      </w:r>
      <w:proofErr w:type="gramEnd"/>
      <w:r w:rsidRPr="00A70016">
        <w:rPr>
          <w:rFonts w:ascii="华文楷体" w:eastAsia="华文楷体" w:hAnsi="华文楷体" w:hint="eastAsia"/>
          <w:sz w:val="28"/>
          <w:szCs w:val="28"/>
        </w:rPr>
        <w:t>无所见，就是说你好像一个人来进到暗室，什么都看不到一样。所以说如果就是说你，住相而做于布施的话，这个也是一样的。</w:t>
      </w:r>
    </w:p>
    <w:p w:rsidR="00C74588" w:rsidRDefault="00A70016" w:rsidP="001F26B7">
      <w:pPr>
        <w:ind w:firstLine="570"/>
        <w:rPr>
          <w:ins w:id="1638" w:author="S-Yansong" w:date="2016-01-12T11:01:00Z"/>
          <w:rFonts w:ascii="华文楷体" w:eastAsia="华文楷体" w:hAnsi="华文楷体" w:hint="eastAsia"/>
          <w:sz w:val="28"/>
          <w:szCs w:val="28"/>
        </w:rPr>
      </w:pPr>
      <w:r w:rsidRPr="00A70016">
        <w:rPr>
          <w:rFonts w:ascii="华文楷体" w:eastAsia="华文楷体" w:hAnsi="华文楷体" w:hint="eastAsia"/>
          <w:sz w:val="28"/>
          <w:szCs w:val="28"/>
        </w:rPr>
        <w:t>然后又说呢：若菩萨不住相而做于布施，如人</w:t>
      </w:r>
      <w:proofErr w:type="gramStart"/>
      <w:r w:rsidRPr="00A70016">
        <w:rPr>
          <w:rFonts w:ascii="华文楷体" w:eastAsia="华文楷体" w:hAnsi="华文楷体" w:hint="eastAsia"/>
          <w:sz w:val="28"/>
          <w:szCs w:val="28"/>
        </w:rPr>
        <w:t>有目日光明</w:t>
      </w:r>
      <w:proofErr w:type="gramEnd"/>
      <w:r w:rsidRPr="00A70016">
        <w:rPr>
          <w:rFonts w:ascii="华文楷体" w:eastAsia="华文楷体" w:hAnsi="华文楷体" w:hint="eastAsia"/>
          <w:sz w:val="28"/>
          <w:szCs w:val="28"/>
        </w:rPr>
        <w:t>照，</w:t>
      </w:r>
      <w:proofErr w:type="gramStart"/>
      <w:r w:rsidRPr="00A70016">
        <w:rPr>
          <w:rFonts w:ascii="华文楷体" w:eastAsia="华文楷体" w:hAnsi="华文楷体" w:hint="eastAsia"/>
          <w:sz w:val="28"/>
          <w:szCs w:val="28"/>
        </w:rPr>
        <w:t>见</w:t>
      </w:r>
      <w:r w:rsidRPr="00A70016">
        <w:rPr>
          <w:rFonts w:ascii="华文楷体" w:eastAsia="华文楷体" w:hAnsi="华文楷体" w:hint="eastAsia"/>
          <w:sz w:val="28"/>
          <w:szCs w:val="28"/>
        </w:rPr>
        <w:lastRenderedPageBreak/>
        <w:t>种种</w:t>
      </w:r>
      <w:proofErr w:type="gramEnd"/>
      <w:r w:rsidRPr="00A70016">
        <w:rPr>
          <w:rFonts w:ascii="华文楷体" w:eastAsia="华文楷体" w:hAnsi="华文楷体" w:hint="eastAsia"/>
          <w:sz w:val="28"/>
          <w:szCs w:val="28"/>
        </w:rPr>
        <w:t>色。啊有的是翻译的方式不一样，实际上是一模一样的。那么就是如果</w:t>
      </w:r>
      <w:proofErr w:type="gramStart"/>
      <w:r w:rsidRPr="00A70016">
        <w:rPr>
          <w:rFonts w:ascii="华文楷体" w:eastAsia="华文楷体" w:hAnsi="华文楷体" w:hint="eastAsia"/>
          <w:sz w:val="28"/>
          <w:szCs w:val="28"/>
        </w:rPr>
        <w:t>说是不住</w:t>
      </w:r>
      <w:proofErr w:type="gramEnd"/>
      <w:r w:rsidRPr="00A70016">
        <w:rPr>
          <w:rFonts w:ascii="华文楷体" w:eastAsia="华文楷体" w:hAnsi="华文楷体" w:hint="eastAsia"/>
          <w:sz w:val="28"/>
          <w:szCs w:val="28"/>
        </w:rPr>
        <w:t>相而做布施呢？啊，如人</w:t>
      </w:r>
      <w:proofErr w:type="gramStart"/>
      <w:r w:rsidRPr="00A70016">
        <w:rPr>
          <w:rFonts w:ascii="华文楷体" w:eastAsia="华文楷体" w:hAnsi="华文楷体" w:hint="eastAsia"/>
          <w:sz w:val="28"/>
          <w:szCs w:val="28"/>
        </w:rPr>
        <w:t>有目日光明</w:t>
      </w:r>
      <w:proofErr w:type="gramEnd"/>
      <w:r w:rsidRPr="00A70016">
        <w:rPr>
          <w:rFonts w:ascii="华文楷体" w:eastAsia="华文楷体" w:hAnsi="华文楷体" w:hint="eastAsia"/>
          <w:sz w:val="28"/>
          <w:szCs w:val="28"/>
        </w:rPr>
        <w:t>照，</w:t>
      </w:r>
      <w:proofErr w:type="gramStart"/>
      <w:r w:rsidRPr="00A70016">
        <w:rPr>
          <w:rFonts w:ascii="华文楷体" w:eastAsia="华文楷体" w:hAnsi="华文楷体" w:hint="eastAsia"/>
          <w:sz w:val="28"/>
          <w:szCs w:val="28"/>
        </w:rPr>
        <w:t>见种种</w:t>
      </w:r>
      <w:proofErr w:type="gramEnd"/>
      <w:r w:rsidRPr="00A70016">
        <w:rPr>
          <w:rFonts w:ascii="华文楷体" w:eastAsia="华文楷体" w:hAnsi="华文楷体" w:hint="eastAsia"/>
          <w:sz w:val="28"/>
          <w:szCs w:val="28"/>
        </w:rPr>
        <w:t>色。你也可以见到万法，没有障碍你嘛，没有障碍。这个地方障碍是什么？这个障碍就是有实，实执的</w:t>
      </w:r>
      <w:proofErr w:type="gramStart"/>
      <w:r w:rsidRPr="00A70016">
        <w:rPr>
          <w:rFonts w:ascii="华文楷体" w:eastAsia="华文楷体" w:hAnsi="华文楷体" w:hint="eastAsia"/>
          <w:sz w:val="28"/>
          <w:szCs w:val="28"/>
        </w:rPr>
        <w:t>见就是</w:t>
      </w:r>
      <w:proofErr w:type="gramEnd"/>
      <w:r w:rsidRPr="00A70016">
        <w:rPr>
          <w:rFonts w:ascii="华文楷体" w:eastAsia="华文楷体" w:hAnsi="华文楷体" w:hint="eastAsia"/>
          <w:sz w:val="28"/>
          <w:szCs w:val="28"/>
        </w:rPr>
        <w:t>障碍。所以说你</w:t>
      </w:r>
      <w:proofErr w:type="gramStart"/>
      <w:r w:rsidRPr="00A70016">
        <w:rPr>
          <w:rFonts w:ascii="华文楷体" w:eastAsia="华文楷体" w:hAnsi="华文楷体" w:hint="eastAsia"/>
          <w:sz w:val="28"/>
          <w:szCs w:val="28"/>
        </w:rPr>
        <w:t>能够不住</w:t>
      </w:r>
      <w:proofErr w:type="gramEnd"/>
      <w:r w:rsidRPr="00A70016">
        <w:rPr>
          <w:rFonts w:ascii="华文楷体" w:eastAsia="华文楷体" w:hAnsi="华文楷体" w:hint="eastAsia"/>
          <w:sz w:val="28"/>
          <w:szCs w:val="28"/>
        </w:rPr>
        <w:t>相而做布施呢，通达二</w:t>
      </w:r>
      <w:proofErr w:type="gramStart"/>
      <w:r w:rsidRPr="00A70016">
        <w:rPr>
          <w:rFonts w:ascii="华文楷体" w:eastAsia="华文楷体" w:hAnsi="华文楷体" w:hint="eastAsia"/>
          <w:sz w:val="28"/>
          <w:szCs w:val="28"/>
        </w:rPr>
        <w:t>谛</w:t>
      </w:r>
      <w:proofErr w:type="gramEnd"/>
      <w:r w:rsidRPr="00A70016">
        <w:rPr>
          <w:rFonts w:ascii="华文楷体" w:eastAsia="华文楷体" w:hAnsi="华文楷体" w:hint="eastAsia"/>
          <w:sz w:val="28"/>
          <w:szCs w:val="28"/>
        </w:rPr>
        <w:t>了嘛，二</w:t>
      </w:r>
      <w:proofErr w:type="gramStart"/>
      <w:r w:rsidRPr="00A70016">
        <w:rPr>
          <w:rFonts w:ascii="华文楷体" w:eastAsia="华文楷体" w:hAnsi="华文楷体" w:hint="eastAsia"/>
          <w:sz w:val="28"/>
          <w:szCs w:val="28"/>
        </w:rPr>
        <w:t>谛</w:t>
      </w:r>
      <w:proofErr w:type="gramEnd"/>
      <w:r w:rsidRPr="00A70016">
        <w:rPr>
          <w:rFonts w:ascii="华文楷体" w:eastAsia="华文楷体" w:hAnsi="华文楷体" w:hint="eastAsia"/>
          <w:sz w:val="28"/>
          <w:szCs w:val="28"/>
        </w:rPr>
        <w:t>都通达了，所以说呢没有愚痴的成分，没有愚痴的成分就好像一个人有眼睛，</w:t>
      </w:r>
      <w:proofErr w:type="gramStart"/>
      <w:r w:rsidRPr="00A70016">
        <w:rPr>
          <w:rFonts w:ascii="华文楷体" w:eastAsia="华文楷体" w:hAnsi="华文楷体" w:hint="eastAsia"/>
          <w:sz w:val="28"/>
          <w:szCs w:val="28"/>
        </w:rPr>
        <w:t>哎又是</w:t>
      </w:r>
      <w:proofErr w:type="gramEnd"/>
      <w:r w:rsidRPr="00A70016">
        <w:rPr>
          <w:rFonts w:ascii="华文楷体" w:eastAsia="华文楷体" w:hAnsi="华文楷体" w:hint="eastAsia"/>
          <w:sz w:val="28"/>
          <w:szCs w:val="28"/>
        </w:rPr>
        <w:t>天亮了，然后就能够见到色法，就能见到它的实相。所以说他的这个善根就非常非常殊胜跟圆满了。</w:t>
      </w:r>
    </w:p>
    <w:p w:rsidR="001F26B7" w:rsidRPr="00D876E7" w:rsidRDefault="00A70016" w:rsidP="001F26B7">
      <w:pPr>
        <w:ind w:firstLine="570"/>
        <w:rPr>
          <w:rFonts w:ascii="华文楷体" w:eastAsia="华文楷体" w:hAnsi="华文楷体"/>
          <w:sz w:val="28"/>
          <w:szCs w:val="28"/>
        </w:rPr>
      </w:pPr>
      <w:r w:rsidRPr="00A70016">
        <w:rPr>
          <w:rFonts w:ascii="华文楷体" w:eastAsia="华文楷体" w:hAnsi="华文楷体" w:hint="eastAsia"/>
          <w:sz w:val="28"/>
          <w:szCs w:val="28"/>
        </w:rPr>
        <w:t>所以说我们就说，为什么是这样呢？《金刚经》这段经文，如果我们通过《中观庄严论》的这两个，</w:t>
      </w:r>
      <w:proofErr w:type="gramStart"/>
      <w:r w:rsidRPr="00A70016">
        <w:rPr>
          <w:rFonts w:ascii="华文楷体" w:eastAsia="华文楷体" w:hAnsi="华文楷体" w:hint="eastAsia"/>
          <w:sz w:val="28"/>
          <w:szCs w:val="28"/>
        </w:rPr>
        <w:t>两个科判的</w:t>
      </w:r>
      <w:proofErr w:type="gramEnd"/>
      <w:r w:rsidRPr="00A70016">
        <w:rPr>
          <w:rFonts w:ascii="华文楷体" w:eastAsia="华文楷体" w:hAnsi="华文楷体" w:hint="eastAsia"/>
          <w:sz w:val="28"/>
          <w:szCs w:val="28"/>
        </w:rPr>
        <w:t>颂词所开显的这个脉络来看的时候呢，哦！就完全能够懂得，佛陀在《金刚经》当中所讲到的，为什么你就是说有缘的话，你会导致资粮不清净，如果你无缘呢，你能够导致资粮清净的原因，实际上这个他</w:t>
      </w:r>
      <w:proofErr w:type="gramStart"/>
      <w:r w:rsidRPr="00A70016">
        <w:rPr>
          <w:rFonts w:ascii="华文楷体" w:eastAsia="华文楷体" w:hAnsi="华文楷体" w:hint="eastAsia"/>
          <w:sz w:val="28"/>
          <w:szCs w:val="28"/>
        </w:rPr>
        <w:t>呢中心</w:t>
      </w:r>
      <w:proofErr w:type="gramEnd"/>
      <w:r w:rsidRPr="00A70016">
        <w:rPr>
          <w:rFonts w:ascii="华文楷体" w:eastAsia="华文楷体" w:hAnsi="华文楷体" w:hint="eastAsia"/>
          <w:sz w:val="28"/>
          <w:szCs w:val="28"/>
        </w:rPr>
        <w:t>意思讲得很清楚的</w:t>
      </w:r>
      <w:del w:id="1639" w:author="S-Yansong" w:date="2016-01-12T11:01:00Z">
        <w:r w:rsidRPr="00A70016" w:rsidDel="00C74588">
          <w:rPr>
            <w:rFonts w:ascii="华文楷体" w:eastAsia="华文楷体" w:hAnsi="华文楷体" w:hint="eastAsia"/>
            <w:sz w:val="28"/>
            <w:szCs w:val="28"/>
          </w:rPr>
          <w:delText>，</w:delText>
        </w:r>
      </w:del>
      <w:ins w:id="1640" w:author="S-Yansong" w:date="2016-01-12T11:01:00Z">
        <w:r w:rsidR="00C74588">
          <w:rPr>
            <w:rFonts w:ascii="华文楷体" w:eastAsia="华文楷体" w:hAnsi="华文楷体" w:hint="eastAsia"/>
            <w:sz w:val="28"/>
            <w:szCs w:val="28"/>
          </w:rPr>
          <w:t>。</w:t>
        </w:r>
      </w:ins>
      <w:r w:rsidRPr="00A70016">
        <w:rPr>
          <w:rFonts w:ascii="华文楷体" w:eastAsia="华文楷体" w:hAnsi="华文楷体" w:hint="eastAsia"/>
          <w:sz w:val="28"/>
          <w:szCs w:val="28"/>
        </w:rPr>
        <w:t>不单单是在这一处《金刚经》当中，整个</w:t>
      </w:r>
      <w:proofErr w:type="gramStart"/>
      <w:r w:rsidRPr="00A70016">
        <w:rPr>
          <w:rFonts w:ascii="华文楷体" w:eastAsia="华文楷体" w:hAnsi="华文楷体" w:hint="eastAsia"/>
          <w:sz w:val="28"/>
          <w:szCs w:val="28"/>
        </w:rPr>
        <w:t>大乘道</w:t>
      </w:r>
      <w:proofErr w:type="gramEnd"/>
      <w:r w:rsidRPr="00A70016">
        <w:rPr>
          <w:rFonts w:ascii="华文楷体" w:eastAsia="华文楷体" w:hAnsi="华文楷体" w:hint="eastAsia"/>
          <w:sz w:val="28"/>
          <w:szCs w:val="28"/>
        </w:rPr>
        <w:t>当中，也就是说你如果说是，啊就是说能够</w:t>
      </w:r>
      <w:proofErr w:type="gramStart"/>
      <w:r w:rsidRPr="00A70016">
        <w:rPr>
          <w:rFonts w:ascii="华文楷体" w:eastAsia="华文楷体" w:hAnsi="华文楷体" w:hint="eastAsia"/>
          <w:sz w:val="28"/>
          <w:szCs w:val="28"/>
        </w:rPr>
        <w:t>安住空性</w:t>
      </w:r>
      <w:proofErr w:type="gramEnd"/>
      <w:r w:rsidRPr="00A70016">
        <w:rPr>
          <w:rFonts w:ascii="华文楷体" w:eastAsia="华文楷体" w:hAnsi="华文楷体" w:hint="eastAsia"/>
          <w:sz w:val="28"/>
          <w:szCs w:val="28"/>
        </w:rPr>
        <w:t>做布施，你这个资</w:t>
      </w:r>
      <w:proofErr w:type="gramStart"/>
      <w:r w:rsidRPr="00A70016">
        <w:rPr>
          <w:rFonts w:ascii="华文楷体" w:eastAsia="华文楷体" w:hAnsi="华文楷体" w:hint="eastAsia"/>
          <w:sz w:val="28"/>
          <w:szCs w:val="28"/>
        </w:rPr>
        <w:t>粮怎么</w:t>
      </w:r>
      <w:proofErr w:type="gramEnd"/>
      <w:r w:rsidRPr="00A70016">
        <w:rPr>
          <w:rFonts w:ascii="华文楷体" w:eastAsia="华文楷体" w:hAnsi="华文楷体" w:hint="eastAsia"/>
          <w:sz w:val="28"/>
          <w:szCs w:val="28"/>
        </w:rPr>
        <w:t>怎么样巨大，怎么怎么样圆满，怎么怎么样清净，他有一个通用原则</w:t>
      </w:r>
      <w:del w:id="1641" w:author="S-Yansong" w:date="2016-01-12T11:02:00Z">
        <w:r w:rsidRPr="00A70016" w:rsidDel="00301430">
          <w:rPr>
            <w:rFonts w:ascii="华文楷体" w:eastAsia="华文楷体" w:hAnsi="华文楷体" w:hint="eastAsia"/>
            <w:sz w:val="28"/>
            <w:szCs w:val="28"/>
          </w:rPr>
          <w:delText>，</w:delText>
        </w:r>
      </w:del>
      <w:ins w:id="1642" w:author="S-Yansong" w:date="2016-01-12T11:02:00Z">
        <w:r w:rsidR="00301430">
          <w:rPr>
            <w:rFonts w:ascii="华文楷体" w:eastAsia="华文楷体" w:hAnsi="华文楷体" w:hint="eastAsia"/>
            <w:sz w:val="28"/>
            <w:szCs w:val="28"/>
          </w:rPr>
          <w:t>。</w:t>
        </w:r>
      </w:ins>
      <w:bookmarkStart w:id="1643" w:name="_GoBack"/>
      <w:bookmarkEnd w:id="1643"/>
      <w:r w:rsidRPr="00A70016">
        <w:rPr>
          <w:rFonts w:ascii="华文楷体" w:eastAsia="华文楷体" w:hAnsi="华文楷体" w:hint="eastAsia"/>
          <w:sz w:val="28"/>
          <w:szCs w:val="28"/>
        </w:rPr>
        <w:t>这个方面</w:t>
      </w:r>
      <w:proofErr w:type="gramStart"/>
      <w:r w:rsidRPr="00A70016">
        <w:rPr>
          <w:rFonts w:ascii="华文楷体" w:eastAsia="华文楷体" w:hAnsi="华文楷体" w:hint="eastAsia"/>
          <w:sz w:val="28"/>
          <w:szCs w:val="28"/>
        </w:rPr>
        <w:t>一懂之后</w:t>
      </w:r>
      <w:proofErr w:type="gramEnd"/>
      <w:r w:rsidRPr="00A70016">
        <w:rPr>
          <w:rFonts w:ascii="华文楷体" w:eastAsia="华文楷体" w:hAnsi="华文楷体" w:hint="eastAsia"/>
          <w:sz w:val="28"/>
          <w:szCs w:val="28"/>
        </w:rPr>
        <w:t>呢，佛经当中诸如此类的这个问题都可以完全通达了，就是这样的。啊，今天就讲到这个地方。</w:t>
      </w:r>
      <w:del w:id="1644" w:author="S-Yansong" w:date="2016-01-12T11:01:00Z">
        <w:r w:rsidRPr="00A70016" w:rsidDel="00301430">
          <w:rPr>
            <w:rFonts w:ascii="华文楷体" w:eastAsia="华文楷体" w:hAnsi="华文楷体" w:hint="eastAsia"/>
            <w:sz w:val="28"/>
            <w:szCs w:val="28"/>
          </w:rPr>
          <w:delText>【62:18】</w:delText>
        </w:r>
      </w:del>
    </w:p>
    <w:sectPr w:rsidR="001F26B7" w:rsidRPr="00D87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389" w:rsidRDefault="00657389" w:rsidP="005C0DDA">
      <w:r>
        <w:separator/>
      </w:r>
    </w:p>
  </w:endnote>
  <w:endnote w:type="continuationSeparator" w:id="0">
    <w:p w:rsidR="00657389" w:rsidRDefault="00657389"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389" w:rsidRDefault="00657389" w:rsidP="005C0DDA">
      <w:r>
        <w:separator/>
      </w:r>
    </w:p>
  </w:footnote>
  <w:footnote w:type="continuationSeparator" w:id="0">
    <w:p w:rsidR="00657389" w:rsidRDefault="00657389"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0724"/>
    <w:rsid w:val="00002D7F"/>
    <w:rsid w:val="00012743"/>
    <w:rsid w:val="000222CC"/>
    <w:rsid w:val="00030D15"/>
    <w:rsid w:val="00045437"/>
    <w:rsid w:val="00052AA4"/>
    <w:rsid w:val="000558D3"/>
    <w:rsid w:val="000566A9"/>
    <w:rsid w:val="00063217"/>
    <w:rsid w:val="00066B72"/>
    <w:rsid w:val="000737E8"/>
    <w:rsid w:val="00077695"/>
    <w:rsid w:val="00082AD3"/>
    <w:rsid w:val="00082FD3"/>
    <w:rsid w:val="00084BFF"/>
    <w:rsid w:val="000925F5"/>
    <w:rsid w:val="000A2F8A"/>
    <w:rsid w:val="000A3B85"/>
    <w:rsid w:val="000A74F0"/>
    <w:rsid w:val="000C0553"/>
    <w:rsid w:val="000C0F9C"/>
    <w:rsid w:val="000C4A0D"/>
    <w:rsid w:val="000C55D1"/>
    <w:rsid w:val="000D0FA0"/>
    <w:rsid w:val="000D2C13"/>
    <w:rsid w:val="000D3287"/>
    <w:rsid w:val="000D68CD"/>
    <w:rsid w:val="000E4BE6"/>
    <w:rsid w:val="000F535D"/>
    <w:rsid w:val="000F5ABF"/>
    <w:rsid w:val="00102A5F"/>
    <w:rsid w:val="00106A10"/>
    <w:rsid w:val="00126C4A"/>
    <w:rsid w:val="001273A7"/>
    <w:rsid w:val="0013587D"/>
    <w:rsid w:val="00142D29"/>
    <w:rsid w:val="0015126E"/>
    <w:rsid w:val="00154016"/>
    <w:rsid w:val="00157DDE"/>
    <w:rsid w:val="0017435E"/>
    <w:rsid w:val="0018111B"/>
    <w:rsid w:val="00187605"/>
    <w:rsid w:val="0019371C"/>
    <w:rsid w:val="00196143"/>
    <w:rsid w:val="00197EDC"/>
    <w:rsid w:val="001A0B21"/>
    <w:rsid w:val="001A3FB2"/>
    <w:rsid w:val="001A47B1"/>
    <w:rsid w:val="001B3FC4"/>
    <w:rsid w:val="001B6364"/>
    <w:rsid w:val="001C45C0"/>
    <w:rsid w:val="001C553F"/>
    <w:rsid w:val="001C6B7B"/>
    <w:rsid w:val="001D6F21"/>
    <w:rsid w:val="001E04AF"/>
    <w:rsid w:val="001E4A5F"/>
    <w:rsid w:val="001F2179"/>
    <w:rsid w:val="001F26B7"/>
    <w:rsid w:val="001F3EA3"/>
    <w:rsid w:val="002017D2"/>
    <w:rsid w:val="00214578"/>
    <w:rsid w:val="00254B46"/>
    <w:rsid w:val="00262DE1"/>
    <w:rsid w:val="00271688"/>
    <w:rsid w:val="0027174C"/>
    <w:rsid w:val="002864D7"/>
    <w:rsid w:val="002927E0"/>
    <w:rsid w:val="002B63C0"/>
    <w:rsid w:val="002C072C"/>
    <w:rsid w:val="002C26C5"/>
    <w:rsid w:val="002C33DF"/>
    <w:rsid w:val="002C79DF"/>
    <w:rsid w:val="002D4FAD"/>
    <w:rsid w:val="002D719D"/>
    <w:rsid w:val="002D7D25"/>
    <w:rsid w:val="002E3B49"/>
    <w:rsid w:val="002E6E0C"/>
    <w:rsid w:val="00301430"/>
    <w:rsid w:val="00302655"/>
    <w:rsid w:val="003027DD"/>
    <w:rsid w:val="00304FE2"/>
    <w:rsid w:val="00330A59"/>
    <w:rsid w:val="00334997"/>
    <w:rsid w:val="00337B75"/>
    <w:rsid w:val="00342B08"/>
    <w:rsid w:val="003476E8"/>
    <w:rsid w:val="00363832"/>
    <w:rsid w:val="003850E3"/>
    <w:rsid w:val="003878FB"/>
    <w:rsid w:val="003950DA"/>
    <w:rsid w:val="00395212"/>
    <w:rsid w:val="003A3A5F"/>
    <w:rsid w:val="003A54FB"/>
    <w:rsid w:val="003A5A5C"/>
    <w:rsid w:val="003A6307"/>
    <w:rsid w:val="003B4044"/>
    <w:rsid w:val="003B4FEA"/>
    <w:rsid w:val="003B76E3"/>
    <w:rsid w:val="003C1793"/>
    <w:rsid w:val="003C6C7F"/>
    <w:rsid w:val="003E288E"/>
    <w:rsid w:val="003F06AC"/>
    <w:rsid w:val="003F223E"/>
    <w:rsid w:val="003F5F4A"/>
    <w:rsid w:val="003F68A8"/>
    <w:rsid w:val="004008C4"/>
    <w:rsid w:val="00402F70"/>
    <w:rsid w:val="00406A54"/>
    <w:rsid w:val="004106BD"/>
    <w:rsid w:val="004144A5"/>
    <w:rsid w:val="0042573D"/>
    <w:rsid w:val="00426047"/>
    <w:rsid w:val="004326B3"/>
    <w:rsid w:val="00446909"/>
    <w:rsid w:val="00447061"/>
    <w:rsid w:val="004528A7"/>
    <w:rsid w:val="00457906"/>
    <w:rsid w:val="00462611"/>
    <w:rsid w:val="00465D8B"/>
    <w:rsid w:val="00471381"/>
    <w:rsid w:val="00473F5F"/>
    <w:rsid w:val="00482178"/>
    <w:rsid w:val="004913B8"/>
    <w:rsid w:val="004B0911"/>
    <w:rsid w:val="004B0F46"/>
    <w:rsid w:val="004E1177"/>
    <w:rsid w:val="004E58B3"/>
    <w:rsid w:val="004F496F"/>
    <w:rsid w:val="0051565F"/>
    <w:rsid w:val="0052310D"/>
    <w:rsid w:val="00523A50"/>
    <w:rsid w:val="00527FB1"/>
    <w:rsid w:val="00532ABC"/>
    <w:rsid w:val="00534B99"/>
    <w:rsid w:val="00536838"/>
    <w:rsid w:val="00540FAF"/>
    <w:rsid w:val="00543896"/>
    <w:rsid w:val="005557CA"/>
    <w:rsid w:val="00556332"/>
    <w:rsid w:val="005605F0"/>
    <w:rsid w:val="005617E9"/>
    <w:rsid w:val="00592173"/>
    <w:rsid w:val="005A3019"/>
    <w:rsid w:val="005A5962"/>
    <w:rsid w:val="005B2BC3"/>
    <w:rsid w:val="005B54B7"/>
    <w:rsid w:val="005C0DDA"/>
    <w:rsid w:val="005C1B72"/>
    <w:rsid w:val="005C776C"/>
    <w:rsid w:val="005D633D"/>
    <w:rsid w:val="005E19B2"/>
    <w:rsid w:val="005E373A"/>
    <w:rsid w:val="005F7533"/>
    <w:rsid w:val="005F795D"/>
    <w:rsid w:val="0060632E"/>
    <w:rsid w:val="00611C3E"/>
    <w:rsid w:val="00613693"/>
    <w:rsid w:val="00617227"/>
    <w:rsid w:val="00620BA3"/>
    <w:rsid w:val="00626181"/>
    <w:rsid w:val="00630C52"/>
    <w:rsid w:val="00657389"/>
    <w:rsid w:val="00663EC7"/>
    <w:rsid w:val="00672A96"/>
    <w:rsid w:val="00694389"/>
    <w:rsid w:val="006A48BA"/>
    <w:rsid w:val="006B0807"/>
    <w:rsid w:val="006B0F29"/>
    <w:rsid w:val="006B3B50"/>
    <w:rsid w:val="006C4DEC"/>
    <w:rsid w:val="006E1393"/>
    <w:rsid w:val="006F16BE"/>
    <w:rsid w:val="0070339D"/>
    <w:rsid w:val="0070560E"/>
    <w:rsid w:val="0070724E"/>
    <w:rsid w:val="00711A2F"/>
    <w:rsid w:val="00713E19"/>
    <w:rsid w:val="00721239"/>
    <w:rsid w:val="00723DDB"/>
    <w:rsid w:val="007315F7"/>
    <w:rsid w:val="00734282"/>
    <w:rsid w:val="0075127C"/>
    <w:rsid w:val="0075438B"/>
    <w:rsid w:val="00754BAD"/>
    <w:rsid w:val="00760877"/>
    <w:rsid w:val="007648F4"/>
    <w:rsid w:val="00773A02"/>
    <w:rsid w:val="00773E12"/>
    <w:rsid w:val="0079358E"/>
    <w:rsid w:val="007A075D"/>
    <w:rsid w:val="007A1CE3"/>
    <w:rsid w:val="007E2508"/>
    <w:rsid w:val="007F0903"/>
    <w:rsid w:val="007F107A"/>
    <w:rsid w:val="007F12CB"/>
    <w:rsid w:val="0080434D"/>
    <w:rsid w:val="00814C1C"/>
    <w:rsid w:val="008248AF"/>
    <w:rsid w:val="00836D1F"/>
    <w:rsid w:val="008419E6"/>
    <w:rsid w:val="008648F9"/>
    <w:rsid w:val="008737EE"/>
    <w:rsid w:val="00891050"/>
    <w:rsid w:val="008B5155"/>
    <w:rsid w:val="008E1053"/>
    <w:rsid w:val="008E4C60"/>
    <w:rsid w:val="008F4F9B"/>
    <w:rsid w:val="008F5B13"/>
    <w:rsid w:val="00907E74"/>
    <w:rsid w:val="0091011A"/>
    <w:rsid w:val="00913C3C"/>
    <w:rsid w:val="009227B1"/>
    <w:rsid w:val="00925777"/>
    <w:rsid w:val="00930991"/>
    <w:rsid w:val="00935C20"/>
    <w:rsid w:val="0094279A"/>
    <w:rsid w:val="00950634"/>
    <w:rsid w:val="00951C6E"/>
    <w:rsid w:val="009613A5"/>
    <w:rsid w:val="009658C1"/>
    <w:rsid w:val="0097300B"/>
    <w:rsid w:val="009733A8"/>
    <w:rsid w:val="00975B37"/>
    <w:rsid w:val="0098412F"/>
    <w:rsid w:val="00990B4A"/>
    <w:rsid w:val="00992E07"/>
    <w:rsid w:val="009B201C"/>
    <w:rsid w:val="009C6360"/>
    <w:rsid w:val="009C758F"/>
    <w:rsid w:val="009D1902"/>
    <w:rsid w:val="009D7FBE"/>
    <w:rsid w:val="009E30AC"/>
    <w:rsid w:val="009E70F2"/>
    <w:rsid w:val="009E7281"/>
    <w:rsid w:val="009F30AD"/>
    <w:rsid w:val="009F5BE4"/>
    <w:rsid w:val="00A02B6C"/>
    <w:rsid w:val="00A22775"/>
    <w:rsid w:val="00A34C7C"/>
    <w:rsid w:val="00A522B5"/>
    <w:rsid w:val="00A548E6"/>
    <w:rsid w:val="00A558D0"/>
    <w:rsid w:val="00A570D7"/>
    <w:rsid w:val="00A619A9"/>
    <w:rsid w:val="00A61D5B"/>
    <w:rsid w:val="00A623E1"/>
    <w:rsid w:val="00A70016"/>
    <w:rsid w:val="00A74E83"/>
    <w:rsid w:val="00A75DAD"/>
    <w:rsid w:val="00A7704F"/>
    <w:rsid w:val="00A818B5"/>
    <w:rsid w:val="00A86E01"/>
    <w:rsid w:val="00A91C58"/>
    <w:rsid w:val="00A91E0D"/>
    <w:rsid w:val="00A92FE0"/>
    <w:rsid w:val="00AA1071"/>
    <w:rsid w:val="00AA2B32"/>
    <w:rsid w:val="00AB6657"/>
    <w:rsid w:val="00AC7E91"/>
    <w:rsid w:val="00AD516E"/>
    <w:rsid w:val="00AE1B28"/>
    <w:rsid w:val="00AF4103"/>
    <w:rsid w:val="00B021D6"/>
    <w:rsid w:val="00B140F7"/>
    <w:rsid w:val="00B32622"/>
    <w:rsid w:val="00B43A8B"/>
    <w:rsid w:val="00B64F43"/>
    <w:rsid w:val="00BB329E"/>
    <w:rsid w:val="00BB5025"/>
    <w:rsid w:val="00BC45EB"/>
    <w:rsid w:val="00BD052F"/>
    <w:rsid w:val="00BD2444"/>
    <w:rsid w:val="00BD5F07"/>
    <w:rsid w:val="00BE0F08"/>
    <w:rsid w:val="00BE3371"/>
    <w:rsid w:val="00C02882"/>
    <w:rsid w:val="00C061F4"/>
    <w:rsid w:val="00C11E1D"/>
    <w:rsid w:val="00C20A1D"/>
    <w:rsid w:val="00C30038"/>
    <w:rsid w:val="00C31797"/>
    <w:rsid w:val="00C450FE"/>
    <w:rsid w:val="00C568D2"/>
    <w:rsid w:val="00C65175"/>
    <w:rsid w:val="00C66324"/>
    <w:rsid w:val="00C74588"/>
    <w:rsid w:val="00C77AB7"/>
    <w:rsid w:val="00C77C0F"/>
    <w:rsid w:val="00C861F8"/>
    <w:rsid w:val="00C97F43"/>
    <w:rsid w:val="00CA0154"/>
    <w:rsid w:val="00CA4719"/>
    <w:rsid w:val="00CA58F5"/>
    <w:rsid w:val="00CB079B"/>
    <w:rsid w:val="00CB4A67"/>
    <w:rsid w:val="00CD06E8"/>
    <w:rsid w:val="00CD469F"/>
    <w:rsid w:val="00CD670D"/>
    <w:rsid w:val="00CE0D2F"/>
    <w:rsid w:val="00CE16B5"/>
    <w:rsid w:val="00CF2300"/>
    <w:rsid w:val="00CF6F18"/>
    <w:rsid w:val="00D01283"/>
    <w:rsid w:val="00D100ED"/>
    <w:rsid w:val="00D20361"/>
    <w:rsid w:val="00D24C7B"/>
    <w:rsid w:val="00D30E08"/>
    <w:rsid w:val="00D35DB2"/>
    <w:rsid w:val="00D46603"/>
    <w:rsid w:val="00D47544"/>
    <w:rsid w:val="00D62BC2"/>
    <w:rsid w:val="00D650DB"/>
    <w:rsid w:val="00D745EE"/>
    <w:rsid w:val="00D876E7"/>
    <w:rsid w:val="00D91241"/>
    <w:rsid w:val="00DA62A8"/>
    <w:rsid w:val="00DB3667"/>
    <w:rsid w:val="00DB5BD9"/>
    <w:rsid w:val="00DC3BB8"/>
    <w:rsid w:val="00DC507B"/>
    <w:rsid w:val="00DD1C92"/>
    <w:rsid w:val="00DD48E7"/>
    <w:rsid w:val="00DD719B"/>
    <w:rsid w:val="00DE2592"/>
    <w:rsid w:val="00DF3CF2"/>
    <w:rsid w:val="00DF7ED1"/>
    <w:rsid w:val="00E01B25"/>
    <w:rsid w:val="00E210DC"/>
    <w:rsid w:val="00E21606"/>
    <w:rsid w:val="00E23551"/>
    <w:rsid w:val="00E31D68"/>
    <w:rsid w:val="00E36D37"/>
    <w:rsid w:val="00E379DD"/>
    <w:rsid w:val="00E40F1A"/>
    <w:rsid w:val="00E51F46"/>
    <w:rsid w:val="00E54D61"/>
    <w:rsid w:val="00E576BB"/>
    <w:rsid w:val="00E72B31"/>
    <w:rsid w:val="00E74CFC"/>
    <w:rsid w:val="00E76223"/>
    <w:rsid w:val="00E8082F"/>
    <w:rsid w:val="00E86489"/>
    <w:rsid w:val="00EA115A"/>
    <w:rsid w:val="00EB01C1"/>
    <w:rsid w:val="00EB20F3"/>
    <w:rsid w:val="00ED0BB5"/>
    <w:rsid w:val="00ED1843"/>
    <w:rsid w:val="00ED6DE2"/>
    <w:rsid w:val="00EE065D"/>
    <w:rsid w:val="00EE5F62"/>
    <w:rsid w:val="00EF043E"/>
    <w:rsid w:val="00F2162A"/>
    <w:rsid w:val="00F25FB5"/>
    <w:rsid w:val="00F31BC1"/>
    <w:rsid w:val="00F35F0E"/>
    <w:rsid w:val="00F3649C"/>
    <w:rsid w:val="00F43302"/>
    <w:rsid w:val="00F439B0"/>
    <w:rsid w:val="00F526D0"/>
    <w:rsid w:val="00F62371"/>
    <w:rsid w:val="00F70791"/>
    <w:rsid w:val="00F71C4E"/>
    <w:rsid w:val="00F761CB"/>
    <w:rsid w:val="00F8170C"/>
    <w:rsid w:val="00F94E86"/>
    <w:rsid w:val="00FA5CD4"/>
    <w:rsid w:val="00FC1534"/>
    <w:rsid w:val="00FC57EF"/>
    <w:rsid w:val="00FD51D8"/>
    <w:rsid w:val="00FE52DA"/>
    <w:rsid w:val="00FE7B2D"/>
    <w:rsid w:val="00FF4629"/>
    <w:rsid w:val="00FF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D35DB2"/>
    <w:rPr>
      <w:sz w:val="18"/>
      <w:szCs w:val="18"/>
    </w:rPr>
  </w:style>
  <w:style w:type="character" w:customStyle="1" w:styleId="Char1">
    <w:name w:val="批注框文本 Char"/>
    <w:basedOn w:val="a0"/>
    <w:link w:val="a5"/>
    <w:uiPriority w:val="99"/>
    <w:semiHidden/>
    <w:rsid w:val="00D35D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D35DB2"/>
    <w:rPr>
      <w:sz w:val="18"/>
      <w:szCs w:val="18"/>
    </w:rPr>
  </w:style>
  <w:style w:type="character" w:customStyle="1" w:styleId="Char1">
    <w:name w:val="批注框文本 Char"/>
    <w:basedOn w:val="a0"/>
    <w:link w:val="a5"/>
    <w:uiPriority w:val="99"/>
    <w:semiHidden/>
    <w:rsid w:val="00D35D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8CB81-2773-469A-93E6-653C7D53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44</Pages>
  <Words>3703</Words>
  <Characters>21108</Characters>
  <Application>Microsoft Office Word</Application>
  <DocSecurity>0</DocSecurity>
  <Lines>175</Lines>
  <Paragraphs>49</Paragraphs>
  <ScaleCrop>false</ScaleCrop>
  <Company>soft.netnest.com.cn</Company>
  <LinksUpToDate>false</LinksUpToDate>
  <CharactersWithSpaces>24762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138</cp:revision>
  <dcterms:created xsi:type="dcterms:W3CDTF">2016-01-06T05:32:00Z</dcterms:created>
  <dcterms:modified xsi:type="dcterms:W3CDTF">2016-01-12T03:02:00Z</dcterms:modified>
</cp:coreProperties>
</file>