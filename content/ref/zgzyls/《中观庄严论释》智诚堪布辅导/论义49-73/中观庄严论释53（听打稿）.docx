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F0698B" w:rsidRDefault="00F0698B" w:rsidP="00F0698B">
      <w:pPr>
        <w:spacing w:line="360" w:lineRule="auto"/>
        <w:jc w:val="center"/>
        <w:rPr>
          <w:b/>
          <w:sz w:val="30"/>
          <w:szCs w:val="30"/>
        </w:rPr>
      </w:pPr>
      <w:r>
        <w:rPr>
          <w:rFonts w:hint="eastAsia"/>
          <w:b/>
          <w:sz w:val="30"/>
          <w:szCs w:val="30"/>
        </w:rPr>
        <w:t>《中观庄严论</w:t>
      </w:r>
      <w:r w:rsidR="0098472C">
        <w:rPr>
          <w:rFonts w:hint="eastAsia"/>
          <w:b/>
          <w:sz w:val="30"/>
          <w:szCs w:val="30"/>
        </w:rPr>
        <w:t>》</w:t>
      </w:r>
      <w:r w:rsidR="00992E07" w:rsidRPr="00F0698B">
        <w:rPr>
          <w:rFonts w:hint="eastAsia"/>
          <w:b/>
          <w:sz w:val="30"/>
          <w:szCs w:val="30"/>
        </w:rPr>
        <w:t>第</w:t>
      </w:r>
      <w:r w:rsidR="003027DD" w:rsidRPr="00F0698B">
        <w:rPr>
          <w:rFonts w:hint="eastAsia"/>
          <w:b/>
          <w:sz w:val="30"/>
          <w:szCs w:val="30"/>
        </w:rPr>
        <w:t>5</w:t>
      </w:r>
      <w:r w:rsidR="008545A1" w:rsidRPr="00F0698B">
        <w:rPr>
          <w:rFonts w:hint="eastAsia"/>
          <w:b/>
          <w:sz w:val="30"/>
          <w:szCs w:val="30"/>
        </w:rPr>
        <w:t>3</w:t>
      </w:r>
      <w:r w:rsidR="0098472C">
        <w:rPr>
          <w:rFonts w:hint="eastAsia"/>
          <w:b/>
          <w:sz w:val="30"/>
          <w:szCs w:val="30"/>
        </w:rPr>
        <w:t>课讲义</w:t>
      </w:r>
      <w:r w:rsidR="0098472C">
        <w:rPr>
          <w:rFonts w:hint="eastAsia"/>
          <w:b/>
          <w:sz w:val="30"/>
          <w:szCs w:val="30"/>
        </w:rPr>
        <w:t xml:space="preserve"> </w:t>
      </w:r>
      <w:r w:rsidR="0098472C">
        <w:rPr>
          <w:rFonts w:hint="eastAsia"/>
          <w:b/>
          <w:sz w:val="30"/>
          <w:szCs w:val="30"/>
        </w:rPr>
        <w:t>校对</w:t>
      </w:r>
      <w:r w:rsidR="0098472C">
        <w:rPr>
          <w:b/>
          <w:sz w:val="30"/>
          <w:szCs w:val="30"/>
        </w:rPr>
        <w:t>稿</w:t>
      </w:r>
    </w:p>
    <w:p w:rsidR="00992E07" w:rsidRPr="00F0698B" w:rsidRDefault="00992E07" w:rsidP="00F0698B">
      <w:pPr>
        <w:spacing w:line="360" w:lineRule="auto"/>
        <w:jc w:val="center"/>
        <w:rPr>
          <w:b/>
          <w:sz w:val="30"/>
          <w:szCs w:val="30"/>
        </w:rPr>
      </w:pPr>
      <w:r w:rsidRPr="00F0698B">
        <w:rPr>
          <w:rFonts w:hint="eastAsia"/>
          <w:b/>
          <w:sz w:val="30"/>
          <w:szCs w:val="30"/>
        </w:rPr>
        <w:t>诸法等性本基法界中，自现圆满三身游舞力，</w:t>
      </w:r>
    </w:p>
    <w:p w:rsidR="00992E07" w:rsidRPr="00F0698B" w:rsidRDefault="00992E07" w:rsidP="00F0698B">
      <w:pPr>
        <w:spacing w:line="360" w:lineRule="auto"/>
        <w:jc w:val="center"/>
        <w:rPr>
          <w:b/>
          <w:sz w:val="30"/>
          <w:szCs w:val="30"/>
        </w:rPr>
      </w:pPr>
      <w:r w:rsidRPr="00F0698B">
        <w:rPr>
          <w:rFonts w:hint="eastAsia"/>
          <w:b/>
          <w:sz w:val="30"/>
          <w:szCs w:val="30"/>
        </w:rPr>
        <w:t>离障本来怙主龙钦巴，祈请无垢光尊常护我。</w:t>
      </w:r>
    </w:p>
    <w:p w:rsidR="00992E07" w:rsidRPr="00F0698B" w:rsidRDefault="00992E07" w:rsidP="00F0698B">
      <w:pPr>
        <w:spacing w:line="360" w:lineRule="auto"/>
        <w:ind w:firstLine="570"/>
        <w:rPr>
          <w:b/>
          <w:sz w:val="30"/>
          <w:szCs w:val="30"/>
        </w:rPr>
      </w:pPr>
      <w:r w:rsidRPr="00F0698B">
        <w:rPr>
          <w:rFonts w:hint="eastAsia"/>
          <w:b/>
          <w:sz w:val="30"/>
          <w:szCs w:val="30"/>
        </w:rPr>
        <w:t>为度化一切众生，请大家发无上的菩提心！</w:t>
      </w:r>
    </w:p>
    <w:p w:rsidR="00351F45" w:rsidRDefault="00C22CF8" w:rsidP="00F0698B">
      <w:pPr>
        <w:spacing w:line="360" w:lineRule="auto"/>
        <w:ind w:firstLine="570"/>
        <w:rPr>
          <w:ins w:id="0" w:author="apple" w:date="2015-11-24T21:08:00Z"/>
          <w:rFonts w:ascii="华文楷体" w:eastAsia="华文楷体" w:hAnsi="华文楷体"/>
          <w:sz w:val="30"/>
          <w:szCs w:val="30"/>
        </w:rPr>
      </w:pPr>
      <w:del w:id="1" w:author="apple" w:date="2015-11-24T21:09:00Z">
        <w:r w:rsidRPr="00F0698B" w:rsidDel="00351F45">
          <w:rPr>
            <w:rFonts w:ascii="华文楷体" w:eastAsia="华文楷体" w:hAnsi="华文楷体" w:hint="eastAsia"/>
            <w:sz w:val="30"/>
            <w:szCs w:val="30"/>
          </w:rPr>
          <w:delText>为度化一切众生，请大家发无上殊胜的菩提心。</w:delText>
        </w:r>
      </w:del>
    </w:p>
    <w:p w:rsidR="00351F45" w:rsidRDefault="00C22CF8" w:rsidP="00F0698B">
      <w:pPr>
        <w:spacing w:line="360" w:lineRule="auto"/>
        <w:ind w:firstLine="570"/>
        <w:rPr>
          <w:ins w:id="2" w:author="apple" w:date="2015-11-24T21:10:00Z"/>
          <w:rFonts w:ascii="华文楷体" w:eastAsia="华文楷体" w:hAnsi="华文楷体"/>
          <w:sz w:val="30"/>
          <w:szCs w:val="30"/>
        </w:rPr>
      </w:pPr>
      <w:r w:rsidRPr="00F0698B">
        <w:rPr>
          <w:rFonts w:ascii="华文楷体" w:eastAsia="华文楷体" w:hAnsi="华文楷体" w:hint="eastAsia"/>
          <w:sz w:val="30"/>
          <w:szCs w:val="30"/>
        </w:rPr>
        <w:t>发了菩提心之后，今天继续宣讲全知麦彭仁波切所造的《中观庄严论释-文殊上师欢喜教言论》，那么文殊上师欢喜教言论当中呢主要是宣说抉择一切万法无有自</w:t>
      </w:r>
      <w:r w:rsidR="009C5709" w:rsidRPr="00F0698B">
        <w:rPr>
          <w:rFonts w:ascii="华文楷体" w:eastAsia="华文楷体" w:hAnsi="华文楷体" w:hint="eastAsia"/>
          <w:sz w:val="30"/>
          <w:szCs w:val="30"/>
        </w:rPr>
        <w:t>性</w:t>
      </w:r>
      <w:r w:rsidRPr="00F0698B">
        <w:rPr>
          <w:rFonts w:ascii="华文楷体" w:eastAsia="华文楷体" w:hAnsi="华文楷体" w:hint="eastAsia"/>
          <w:sz w:val="30"/>
          <w:szCs w:val="30"/>
        </w:rPr>
        <w:t>，</w:t>
      </w:r>
      <w:ins w:id="3" w:author="apple" w:date="2015-11-24T21:09:00Z">
        <w:r w:rsidR="00351F45">
          <w:rPr>
            <w:rFonts w:ascii="华文楷体" w:eastAsia="华文楷体" w:hAnsi="华文楷体" w:hint="eastAsia"/>
            <w:sz w:val="30"/>
            <w:szCs w:val="30"/>
          </w:rPr>
          <w:t>让我们</w:t>
        </w:r>
      </w:ins>
      <w:r w:rsidRPr="00F0698B">
        <w:rPr>
          <w:rFonts w:ascii="华文楷体" w:eastAsia="华文楷体" w:hAnsi="华文楷体" w:hint="eastAsia"/>
          <w:sz w:val="30"/>
          <w:szCs w:val="30"/>
        </w:rPr>
        <w:t>了知一切万法的本体的这些殊胜内容，那么经由这样一种殊胜文字的指引呢，我们的心</w:t>
      </w:r>
      <w:del w:id="4" w:author="apple" w:date="2015-11-24T21:09:00Z">
        <w:r w:rsidRPr="00F0698B" w:rsidDel="00351F45">
          <w:rPr>
            <w:rFonts w:ascii="华文楷体" w:eastAsia="华文楷体" w:hAnsi="华文楷体" w:hint="eastAsia"/>
            <w:sz w:val="30"/>
            <w:szCs w:val="30"/>
          </w:rPr>
          <w:delText>呢</w:delText>
        </w:r>
      </w:del>
      <w:ins w:id="5" w:author="apple" w:date="2015-11-24T21:09:00Z">
        <w:r w:rsidR="00351F45">
          <w:rPr>
            <w:rFonts w:ascii="华文楷体" w:eastAsia="华文楷体" w:hAnsi="华文楷体" w:hint="eastAsia"/>
            <w:sz w:val="30"/>
            <w:szCs w:val="30"/>
          </w:rPr>
          <w:t>，</w:t>
        </w:r>
      </w:ins>
      <w:r w:rsidRPr="00F0698B">
        <w:rPr>
          <w:rFonts w:ascii="华文楷体" w:eastAsia="华文楷体" w:hAnsi="华文楷体" w:hint="eastAsia"/>
          <w:sz w:val="30"/>
          <w:szCs w:val="30"/>
        </w:rPr>
        <w:t>也可以逐渐逐渐的了知以前我们自己所执着的这样一种方式呢</w:t>
      </w:r>
      <w:ins w:id="6" w:author="apple" w:date="2015-11-24T21:09:00Z">
        <w:r w:rsidR="00351F45">
          <w:rPr>
            <w:rFonts w:ascii="华文楷体" w:eastAsia="华文楷体" w:hAnsi="华文楷体" w:hint="eastAsia"/>
            <w:sz w:val="30"/>
            <w:szCs w:val="30"/>
          </w:rPr>
          <w:t>，</w:t>
        </w:r>
      </w:ins>
      <w:r w:rsidRPr="00F0698B">
        <w:rPr>
          <w:rFonts w:ascii="华文楷体" w:eastAsia="华文楷体" w:hAnsi="华文楷体" w:hint="eastAsia"/>
          <w:sz w:val="30"/>
          <w:szCs w:val="30"/>
        </w:rPr>
        <w:t>都是颠倒的都是错误的，然后呢通过打破对于色法对于心识的执着之后，最终呢可以安住在一切无所缘的这样一种究竟本体当中</w:t>
      </w:r>
      <w:ins w:id="7" w:author="apple" w:date="2015-11-24T21:09:00Z">
        <w:r w:rsidR="00351F45">
          <w:rPr>
            <w:rFonts w:ascii="华文楷体" w:eastAsia="华文楷体" w:hAnsi="华文楷体" w:hint="eastAsia"/>
            <w:sz w:val="30"/>
            <w:szCs w:val="30"/>
          </w:rPr>
          <w:t>。</w:t>
        </w:r>
      </w:ins>
      <w:del w:id="8" w:author="apple" w:date="2015-11-24T21:09:00Z">
        <w:r w:rsidRPr="00F0698B" w:rsidDel="00351F45">
          <w:rPr>
            <w:rFonts w:ascii="华文楷体" w:eastAsia="华文楷体" w:hAnsi="华文楷体" w:hint="eastAsia"/>
            <w:sz w:val="30"/>
            <w:szCs w:val="30"/>
          </w:rPr>
          <w:delText>，</w:delText>
        </w:r>
      </w:del>
      <w:r w:rsidRPr="00F0698B">
        <w:rPr>
          <w:rFonts w:ascii="华文楷体" w:eastAsia="华文楷体" w:hAnsi="华文楷体" w:hint="eastAsia"/>
          <w:sz w:val="30"/>
          <w:szCs w:val="30"/>
        </w:rPr>
        <w:t>那么实际上一切无所缘呢这样一种自性呢，也就是一切万法本来的自性，啊，只不过呢我们是没有了知</w:t>
      </w:r>
      <w:ins w:id="9" w:author="apple" w:date="2015-11-24T21:09:00Z">
        <w:r w:rsidR="00351F45">
          <w:rPr>
            <w:rFonts w:ascii="华文楷体" w:eastAsia="华文楷体" w:hAnsi="华文楷体" w:hint="eastAsia"/>
            <w:sz w:val="30"/>
            <w:szCs w:val="30"/>
          </w:rPr>
          <w:t>、</w:t>
        </w:r>
      </w:ins>
      <w:r w:rsidRPr="00F0698B">
        <w:rPr>
          <w:rFonts w:ascii="华文楷体" w:eastAsia="华文楷体" w:hAnsi="华文楷体" w:hint="eastAsia"/>
          <w:sz w:val="30"/>
          <w:szCs w:val="30"/>
        </w:rPr>
        <w:t>没有安住而已，现在呢就要让他恢复到本来的状态当中去，那么为了，就是说，为了让我们顺利的来修持这样一种空性的缘故呢，所以说必须要通过殊胜的这个推理，通过殊胜的理证来打破我们相续当中的，这样或那样的一种邪执。那么这样一种执著呢</w:t>
      </w:r>
      <w:ins w:id="10" w:author="apple" w:date="2015-11-24T21:10:00Z">
        <w:r w:rsidR="00351F45">
          <w:rPr>
            <w:rFonts w:ascii="华文楷体" w:eastAsia="华文楷体" w:hAnsi="华文楷体" w:hint="eastAsia"/>
            <w:sz w:val="30"/>
            <w:szCs w:val="30"/>
          </w:rPr>
          <w:t>，</w:t>
        </w:r>
      </w:ins>
      <w:r w:rsidRPr="00F0698B">
        <w:rPr>
          <w:rFonts w:ascii="华文楷体" w:eastAsia="华文楷体" w:hAnsi="华文楷体" w:hint="eastAsia"/>
          <w:sz w:val="30"/>
          <w:szCs w:val="30"/>
        </w:rPr>
        <w:t>也有这样一种来自一般的、平凡的这些状态当中，也有通过学习了一些外道等等的观点来产生的，所以说不管怎么样呢，把这一些都作为</w:t>
      </w:r>
      <w:ins w:id="11" w:author="apple" w:date="2015-11-24T21:10:00Z">
        <w:r w:rsidR="00351F45">
          <w:rPr>
            <w:rFonts w:ascii="华文楷体" w:eastAsia="华文楷体" w:hAnsi="华文楷体" w:hint="eastAsia"/>
            <w:sz w:val="30"/>
            <w:szCs w:val="30"/>
          </w:rPr>
          <w:t>一种</w:t>
        </w:r>
      </w:ins>
      <w:r w:rsidRPr="00F0698B">
        <w:rPr>
          <w:rFonts w:ascii="华文楷体" w:eastAsia="华文楷体" w:hAnsi="华文楷体" w:hint="eastAsia"/>
          <w:sz w:val="30"/>
          <w:szCs w:val="30"/>
        </w:rPr>
        <w:t>所观察所破的对镜，把这些破掉之后呢去了知，实际上一切万法都是空性的道理了。</w:t>
      </w:r>
    </w:p>
    <w:p w:rsidR="00C22CF8" w:rsidRPr="00F0698B" w:rsidRDefault="00C22CF8"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那么现在我们在就说是对于外道的这个心识进行观察进行破斥，这个方面是第一个问题了。总说呢破明自派的观点，那么前面呢对于这些</w:t>
      </w:r>
      <w:r w:rsidRPr="00F0698B">
        <w:rPr>
          <w:rFonts w:ascii="华文楷体" w:eastAsia="华文楷体" w:hAnsi="华文楷体" w:hint="eastAsia"/>
          <w:sz w:val="30"/>
          <w:szCs w:val="30"/>
        </w:rPr>
        <w:lastRenderedPageBreak/>
        <w:t>总的外道的一些名称啊，总的外道的一些定义及概念已经讲完了，那么今天就开始介绍一下这些外道的观点。</w:t>
      </w:r>
    </w:p>
    <w:p w:rsidR="00C22CF8" w:rsidRPr="00F0698B" w:rsidRDefault="00C22CF8" w:rsidP="00F0698B">
      <w:pPr>
        <w:spacing w:line="360" w:lineRule="auto"/>
        <w:ind w:firstLine="570"/>
        <w:rPr>
          <w:rFonts w:ascii="华文楷体" w:eastAsia="华文楷体" w:hAnsi="华文楷体"/>
          <w:sz w:val="30"/>
          <w:szCs w:val="30"/>
        </w:rPr>
      </w:pPr>
      <w:r w:rsidRPr="00351F45">
        <w:rPr>
          <w:rFonts w:ascii="黑体" w:eastAsia="黑体" w:hAnsi="黑体" w:hint="eastAsia"/>
          <w:b/>
          <w:sz w:val="30"/>
          <w:szCs w:val="30"/>
          <w:rPrChange w:id="12" w:author="apple" w:date="2015-11-24T21:11:00Z">
            <w:rPr>
              <w:rFonts w:ascii="华文楷体" w:eastAsia="华文楷体" w:hAnsi="华文楷体" w:hint="eastAsia"/>
              <w:sz w:val="30"/>
              <w:szCs w:val="30"/>
            </w:rPr>
          </w:rPrChange>
        </w:rPr>
        <w:t>【推崇食米斋仙人为本师的宗派</w:t>
      </w:r>
      <w:r w:rsidRPr="00351F45">
        <w:rPr>
          <w:rFonts w:ascii="黑体" w:eastAsia="黑体" w:hAnsi="黑体"/>
          <w:b/>
          <w:sz w:val="30"/>
          <w:szCs w:val="30"/>
          <w:rPrChange w:id="13" w:author="apple" w:date="2015-11-24T21:11:00Z">
            <w:rPr>
              <w:rFonts w:ascii="华文楷体" w:eastAsia="华文楷体" w:hAnsi="华文楷体"/>
              <w:sz w:val="30"/>
              <w:szCs w:val="30"/>
            </w:rPr>
          </w:rPrChange>
        </w:rPr>
        <w:t>,共称为胜论派或鸱枭派、明智派等的诸教徒主张六种句义,地等九“实”、色等二十四“德”、伸屈等五“业”、存在于此三者中的能遍大“总”与小“总”、总中的别或者内部的“别”、诸如头上之角的异体“合”与诸如海螺白色圆形的同体“合”。他们认为以如是六句义涵盖万法。</w:t>
      </w:r>
      <w:r w:rsidRPr="00F0698B">
        <w:rPr>
          <w:rFonts w:ascii="华文楷体" w:eastAsia="华文楷体" w:hAnsi="华文楷体" w:hint="eastAsia"/>
          <w:sz w:val="30"/>
          <w:szCs w:val="30"/>
        </w:rPr>
        <w:t>】</w:t>
      </w:r>
    </w:p>
    <w:p w:rsidR="00C22CF8" w:rsidRPr="00F0698B" w:rsidRDefault="00C22CF8"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那么首先呢是讲到了推崇食米斋仙人，前面我们介绍过食米斋仙人了，修行的时候呢只是用这些米屑</w:t>
      </w:r>
      <w:ins w:id="14" w:author="apple" w:date="2015-11-24T21:11:00Z">
        <w:r w:rsidR="00351F45">
          <w:rPr>
            <w:rFonts w:ascii="华文楷体" w:eastAsia="华文楷体" w:hAnsi="华文楷体" w:hint="eastAsia"/>
            <w:sz w:val="30"/>
            <w:szCs w:val="30"/>
          </w:rPr>
          <w:t>、用这样一种米屑</w:t>
        </w:r>
      </w:ins>
      <w:r w:rsidRPr="00F0698B">
        <w:rPr>
          <w:rFonts w:ascii="华文楷体" w:eastAsia="华文楷体" w:hAnsi="华文楷体" w:hint="eastAsia"/>
          <w:sz w:val="30"/>
          <w:szCs w:val="30"/>
        </w:rPr>
        <w:t>来进</w:t>
      </w:r>
      <w:del w:id="15" w:author="apple" w:date="2015-11-24T21:11:00Z">
        <w:r w:rsidRPr="00F0698B" w:rsidDel="00351F45">
          <w:rPr>
            <w:rFonts w:ascii="华文楷体" w:eastAsia="华文楷体" w:hAnsi="华文楷体" w:hint="eastAsia"/>
            <w:sz w:val="30"/>
            <w:szCs w:val="30"/>
          </w:rPr>
          <w:delText>行这个</w:delText>
        </w:r>
      </w:del>
      <w:r w:rsidRPr="00F0698B">
        <w:rPr>
          <w:rFonts w:ascii="华文楷体" w:eastAsia="华文楷体" w:hAnsi="华文楷体" w:hint="eastAsia"/>
          <w:sz w:val="30"/>
          <w:szCs w:val="30"/>
        </w:rPr>
        <w:t>修苦行，所以说叫作食米斋的仙人。那么以这个以食米斋仙人为本师的宗派呢就共称为胜论派，</w:t>
      </w:r>
      <w:ins w:id="16" w:author="apple" w:date="2015-11-24T21:11:00Z">
        <w:r w:rsidR="00351F45">
          <w:rPr>
            <w:rFonts w:ascii="华文楷体" w:eastAsia="华文楷体" w:hAnsi="华文楷体" w:hint="eastAsia"/>
            <w:sz w:val="30"/>
            <w:szCs w:val="30"/>
          </w:rPr>
          <w:t>平时</w:t>
        </w:r>
      </w:ins>
      <w:del w:id="17" w:author="apple" w:date="2015-11-24T21:12:00Z">
        <w:r w:rsidRPr="00F0698B" w:rsidDel="00351F45">
          <w:rPr>
            <w:rFonts w:ascii="华文楷体" w:eastAsia="华文楷体" w:hAnsi="华文楷体" w:hint="eastAsia"/>
            <w:sz w:val="30"/>
            <w:szCs w:val="30"/>
          </w:rPr>
          <w:delText>所以</w:delText>
        </w:r>
      </w:del>
      <w:r w:rsidRPr="00F0698B">
        <w:rPr>
          <w:rFonts w:ascii="华文楷体" w:eastAsia="华文楷体" w:hAnsi="华文楷体" w:hint="eastAsia"/>
          <w:sz w:val="30"/>
          <w:szCs w:val="30"/>
        </w:rPr>
        <w:t>我们讲胜论外道，有的时候就叫做鸱鸮派，有的时候呢这个鸱鸮呢叫作猫头鹰，后面呢为什么叫猫头鹰呢？下面要介绍他的这个来历，或者称之为明智派等，这些教徒呢主张六种句义，那么六种句义当中呢，第一种句义呢就叫作“实”，</w:t>
      </w:r>
      <w:ins w:id="18" w:author="apple" w:date="2015-11-24T21:12:00Z">
        <w:r w:rsidR="00351F45">
          <w:rPr>
            <w:rFonts w:ascii="华文楷体" w:eastAsia="华文楷体" w:hAnsi="华文楷体" w:hint="eastAsia"/>
            <w:sz w:val="30"/>
            <w:szCs w:val="30"/>
          </w:rPr>
          <w:t>那么这个“实”呢，就是</w:t>
        </w:r>
      </w:ins>
      <w:r w:rsidRPr="00F0698B">
        <w:rPr>
          <w:rFonts w:ascii="华文楷体" w:eastAsia="华文楷体" w:hAnsi="华文楷体" w:hint="eastAsia"/>
          <w:sz w:val="30"/>
          <w:szCs w:val="30"/>
        </w:rPr>
        <w:t>下面要介绍</w:t>
      </w:r>
      <w:del w:id="19" w:author="apple" w:date="2015-11-24T21:12:00Z">
        <w:r w:rsidRPr="00F0698B" w:rsidDel="00351F45">
          <w:rPr>
            <w:rFonts w:ascii="华文楷体" w:eastAsia="华文楷体" w:hAnsi="华文楷体" w:hint="eastAsia"/>
            <w:sz w:val="30"/>
            <w:szCs w:val="30"/>
          </w:rPr>
          <w:delText>了</w:delText>
        </w:r>
      </w:del>
      <w:r w:rsidRPr="00F0698B">
        <w:rPr>
          <w:rFonts w:ascii="华文楷体" w:eastAsia="华文楷体" w:hAnsi="华文楷体" w:hint="eastAsia"/>
          <w:sz w:val="30"/>
          <w:szCs w:val="30"/>
        </w:rPr>
        <w:t>地等九实，地水火风啊等等，这样的话有九种实，还有呢色等二十四“德”，那么这还讲功德、这些长短啊这些，或者就说是色等这样二十四种功德，然后呢还有伸屈等五种“业”，这个方面是身体方面的，伸屈来去，这个方面呢叫</w:t>
      </w:r>
      <w:ins w:id="20" w:author="apple" w:date="2015-11-24T21:21:00Z">
        <w:r w:rsidR="004B5062">
          <w:rPr>
            <w:rFonts w:ascii="华文楷体" w:eastAsia="华文楷体" w:hAnsi="华文楷体" w:hint="eastAsia"/>
            <w:sz w:val="30"/>
            <w:szCs w:val="30"/>
          </w:rPr>
          <w:t>作</w:t>
        </w:r>
      </w:ins>
      <w:del w:id="21" w:author="apple" w:date="2015-11-24T21:21:00Z">
        <w:r w:rsidRPr="00F0698B" w:rsidDel="004B5062">
          <w:rPr>
            <w:rFonts w:ascii="华文楷体" w:eastAsia="华文楷体" w:hAnsi="华文楷体" w:hint="eastAsia"/>
            <w:sz w:val="30"/>
            <w:szCs w:val="30"/>
          </w:rPr>
          <w:delText>做</w:delText>
        </w:r>
      </w:del>
      <w:del w:id="22" w:author="apple" w:date="2015-11-24T21:14:00Z">
        <w:r w:rsidRPr="00F0698B" w:rsidDel="00351F45">
          <w:rPr>
            <w:rFonts w:ascii="华文楷体" w:eastAsia="华文楷体" w:hAnsi="华文楷体" w:hint="eastAsia"/>
            <w:sz w:val="30"/>
            <w:szCs w:val="30"/>
          </w:rPr>
          <w:delText>？</w:delText>
        </w:r>
      </w:del>
      <w:ins w:id="23" w:author="apple" w:date="2015-11-24T21:14:00Z">
        <w:r w:rsidR="00351F45">
          <w:rPr>
            <w:rFonts w:ascii="华文楷体" w:eastAsia="华文楷体" w:hAnsi="华文楷体" w:hint="eastAsia"/>
            <w:sz w:val="30"/>
            <w:szCs w:val="30"/>
          </w:rPr>
          <w:t>做</w:t>
        </w:r>
      </w:ins>
      <w:r w:rsidRPr="00F0698B">
        <w:rPr>
          <w:rFonts w:ascii="华文楷体" w:eastAsia="华文楷体" w:hAnsi="华文楷体" w:hint="eastAsia"/>
          <w:sz w:val="30"/>
          <w:szCs w:val="30"/>
        </w:rPr>
        <w:t>业</w:t>
      </w:r>
      <w:del w:id="24" w:author="apple" w:date="2015-11-24T22:45:00Z">
        <w:r w:rsidRPr="00F0698B" w:rsidDel="00AF60D4">
          <w:rPr>
            <w:rFonts w:ascii="华文楷体" w:eastAsia="华文楷体" w:hAnsi="华文楷体" w:hint="eastAsia"/>
            <w:sz w:val="30"/>
            <w:szCs w:val="30"/>
          </w:rPr>
          <w:delText>【3:26】</w:delText>
        </w:r>
      </w:del>
      <w:r w:rsidRPr="00F0698B">
        <w:rPr>
          <w:rFonts w:ascii="华文楷体" w:eastAsia="华文楷体" w:hAnsi="华文楷体" w:hint="eastAsia"/>
          <w:sz w:val="30"/>
          <w:szCs w:val="30"/>
        </w:rPr>
        <w:t>，然后呢存在于此三者中的能遍大“总”与小“总”，那么前面所讲的识德业，那么实际上这个大总和小总呢是存在于前面这个三种法当中的，这个方面有这种能遍的大“总”或者说小“总”，前面介绍过了，大总的有啊，小总的牛啊，这方面呢都是这里所包括的大“总”和小“总”的内容。然后呢，还有一个是“别”，</w:t>
      </w:r>
      <w:r w:rsidRPr="00F0698B">
        <w:rPr>
          <w:rFonts w:ascii="华文楷体" w:eastAsia="华文楷体" w:hAnsi="华文楷体" w:hint="eastAsia"/>
          <w:sz w:val="30"/>
          <w:szCs w:val="30"/>
        </w:rPr>
        <w:lastRenderedPageBreak/>
        <w:t>这个别是总中的别或者说是内部的别，就是说在这个总法当中的这个别法，或者说是在内部当中的别法，这方面就是讲到了别的含义，然后犹如头上之角的异体“合”与诸如海螺白色圆形的同体“合”，然后呢就说第六种是合，那么合呢有两种，一个就是是异体合，比如说呢牛左右两只角，这头牛的左右两只角就叫做异体合，就是说左角和右角是不相同的，但是呢在一头牛的头上长着，所以像这样的话，就叫异体合。还有呢同体合，同体合呢就是说海螺白色圆形的同体，那么这样呢海螺一方面他是白色的，一方面是圆形的，所以像这样的话，白色和圆形的他是一个本体上的一种合，所以说像这样的话就叫作同体合。他们认为以如是六句义涵盖万法，他们就觉得呢说所有的一切六种句义啊，这样一种六句义啊，可以涵盖一切世俗和胜义的所有的法都包括在里面了。那么下面介绍一下他的这个，这一派的来历。</w:t>
      </w:r>
    </w:p>
    <w:p w:rsidR="00C22CF8" w:rsidRPr="00351F45" w:rsidRDefault="00C22CF8" w:rsidP="00F0698B">
      <w:pPr>
        <w:spacing w:line="360" w:lineRule="auto"/>
        <w:ind w:firstLine="570"/>
        <w:rPr>
          <w:rFonts w:ascii="黑体" w:eastAsia="黑体" w:hAnsi="黑体"/>
          <w:b/>
          <w:sz w:val="30"/>
          <w:szCs w:val="30"/>
          <w:rPrChange w:id="25" w:author="apple" w:date="2015-11-24T21:16:00Z">
            <w:rPr>
              <w:rFonts w:ascii="华文楷体" w:eastAsia="华文楷体" w:hAnsi="华文楷体"/>
              <w:sz w:val="30"/>
              <w:szCs w:val="30"/>
            </w:rPr>
          </w:rPrChange>
        </w:rPr>
      </w:pPr>
      <w:r w:rsidRPr="00351F45">
        <w:rPr>
          <w:rFonts w:ascii="黑体" w:eastAsia="黑体" w:hAnsi="黑体" w:hint="eastAsia"/>
          <w:b/>
          <w:sz w:val="30"/>
          <w:szCs w:val="30"/>
          <w:rPrChange w:id="26" w:author="apple" w:date="2015-11-24T21:16:00Z">
            <w:rPr>
              <w:rFonts w:ascii="华文楷体" w:eastAsia="华文楷体" w:hAnsi="华文楷体" w:hint="eastAsia"/>
              <w:sz w:val="30"/>
              <w:szCs w:val="30"/>
            </w:rPr>
          </w:rPrChange>
        </w:rPr>
        <w:t>【</w:t>
      </w:r>
      <w:r w:rsidRPr="00351F45">
        <w:rPr>
          <w:rFonts w:ascii="黑体" w:eastAsia="黑体" w:hAnsi="黑体"/>
          <w:b/>
          <w:sz w:val="30"/>
          <w:szCs w:val="30"/>
          <w:rPrChange w:id="27" w:author="apple" w:date="2015-11-24T21:16:00Z">
            <w:rPr>
              <w:rFonts w:ascii="华文楷体" w:eastAsia="华文楷体" w:hAnsi="华文楷体"/>
              <w:sz w:val="30"/>
              <w:szCs w:val="30"/>
            </w:rPr>
          </w:rPrChange>
        </w:rPr>
        <w:t>(此派的由来是这样的:)食米斋仙人通过艰难苦行而修大自在天,结果看见一只猫头鹰飞落在修行所依的石质男生殖器的上面。】</w:t>
      </w:r>
    </w:p>
    <w:p w:rsidR="00C22CF8" w:rsidRPr="00F0698B" w:rsidRDefault="00C22CF8"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那么这样一种食米斋呢他开始要</w:t>
      </w:r>
      <w:del w:id="28" w:author="apple" w:date="2015-11-24T21:16:00Z">
        <w:r w:rsidRPr="00F0698B" w:rsidDel="00351F45">
          <w:rPr>
            <w:rFonts w:ascii="华文楷体" w:eastAsia="华文楷体" w:hAnsi="华文楷体" w:hint="eastAsia"/>
            <w:sz w:val="30"/>
            <w:szCs w:val="30"/>
          </w:rPr>
          <w:delText>念念【5:21】</w:delText>
        </w:r>
      </w:del>
      <w:ins w:id="29" w:author="apple" w:date="2015-11-24T21:16:00Z">
        <w:r w:rsidR="00351F45">
          <w:rPr>
            <w:rFonts w:ascii="华文楷体" w:eastAsia="华文楷体" w:hAnsi="华文楷体" w:hint="eastAsia"/>
            <w:sz w:val="30"/>
            <w:szCs w:val="30"/>
          </w:rPr>
          <w:t>面见</w:t>
        </w:r>
      </w:ins>
      <w:r w:rsidRPr="00F0698B">
        <w:rPr>
          <w:rFonts w:ascii="华文楷体" w:eastAsia="华文楷体" w:hAnsi="华文楷体" w:hint="eastAsia"/>
          <w:sz w:val="30"/>
          <w:szCs w:val="30"/>
        </w:rPr>
        <w:t>大自在天，要获得大自在天的这样一种</w:t>
      </w:r>
      <w:ins w:id="30" w:author="apple" w:date="2015-11-24T21:16:00Z">
        <w:r w:rsidR="00351F45">
          <w:rPr>
            <w:rFonts w:ascii="华文楷体" w:eastAsia="华文楷体" w:hAnsi="华文楷体" w:hint="eastAsia"/>
            <w:sz w:val="30"/>
            <w:szCs w:val="30"/>
          </w:rPr>
          <w:t>教受</w:t>
        </w:r>
      </w:ins>
      <w:del w:id="31" w:author="apple" w:date="2015-11-24T21:16:00Z">
        <w:r w:rsidRPr="00F0698B" w:rsidDel="00351F45">
          <w:rPr>
            <w:rFonts w:ascii="华文楷体" w:eastAsia="华文楷体" w:hAnsi="华文楷体" w:hint="eastAsia"/>
            <w:sz w:val="30"/>
            <w:szCs w:val="30"/>
          </w:rPr>
          <w:delText>教授</w:delText>
        </w:r>
      </w:del>
      <w:r w:rsidRPr="00F0698B">
        <w:rPr>
          <w:rFonts w:ascii="华文楷体" w:eastAsia="华文楷体" w:hAnsi="华文楷体" w:hint="eastAsia"/>
          <w:sz w:val="30"/>
          <w:szCs w:val="30"/>
        </w:rPr>
        <w:t>，所以说他就通过艰难的苦行来修持这样一种大自在天，像这样的话，外道他们为了得到自己的</w:t>
      </w:r>
      <w:ins w:id="32" w:author="apple" w:date="2015-11-24T21:17:00Z">
        <w:r w:rsidR="00351F45">
          <w:rPr>
            <w:rFonts w:ascii="华文楷体" w:eastAsia="华文楷体" w:hAnsi="华文楷体" w:hint="eastAsia"/>
            <w:sz w:val="30"/>
            <w:szCs w:val="30"/>
          </w:rPr>
          <w:t>悉地</w:t>
        </w:r>
      </w:ins>
      <w:del w:id="33" w:author="apple" w:date="2015-11-24T21:17:00Z">
        <w:r w:rsidRPr="00F0698B" w:rsidDel="00351F45">
          <w:rPr>
            <w:rFonts w:ascii="华文楷体" w:eastAsia="华文楷体" w:hAnsi="华文楷体" w:hint="eastAsia"/>
            <w:sz w:val="30"/>
            <w:szCs w:val="30"/>
          </w:rPr>
          <w:delText>席地</w:delText>
        </w:r>
      </w:del>
      <w:r w:rsidRPr="00F0698B">
        <w:rPr>
          <w:rFonts w:ascii="华文楷体" w:eastAsia="华文楷体" w:hAnsi="华文楷体" w:hint="eastAsia"/>
          <w:sz w:val="30"/>
          <w:szCs w:val="30"/>
        </w:rPr>
        <w:t>呢</w:t>
      </w:r>
      <w:del w:id="34" w:author="apple" w:date="2015-11-24T21:17:00Z">
        <w:r w:rsidRPr="00F0698B" w:rsidDel="00351F45">
          <w:rPr>
            <w:rFonts w:ascii="华文楷体" w:eastAsia="华文楷体" w:hAnsi="华文楷体" w:hint="eastAsia"/>
            <w:sz w:val="30"/>
            <w:szCs w:val="30"/>
          </w:rPr>
          <w:delText>【5:32】</w:delText>
        </w:r>
      </w:del>
      <w:r w:rsidRPr="00F0698B">
        <w:rPr>
          <w:rFonts w:ascii="华文楷体" w:eastAsia="华文楷体" w:hAnsi="华文楷体" w:hint="eastAsia"/>
          <w:sz w:val="30"/>
          <w:szCs w:val="30"/>
        </w:rPr>
        <w:t>，从这个角度来讲还是有他的可贵的一面的，就是说为了得到这样一种</w:t>
      </w:r>
      <w:ins w:id="35" w:author="apple" w:date="2015-11-24T21:18:00Z">
        <w:r w:rsidR="00351F45">
          <w:rPr>
            <w:rFonts w:ascii="华文楷体" w:eastAsia="华文楷体" w:hAnsi="华文楷体" w:hint="eastAsia"/>
            <w:sz w:val="30"/>
            <w:szCs w:val="30"/>
          </w:rPr>
          <w:t>悉地</w:t>
        </w:r>
      </w:ins>
      <w:del w:id="36" w:author="apple" w:date="2015-11-24T21:18:00Z">
        <w:r w:rsidRPr="00F0698B" w:rsidDel="00351F45">
          <w:rPr>
            <w:rFonts w:ascii="华文楷体" w:eastAsia="华文楷体" w:hAnsi="华文楷体" w:hint="eastAsia"/>
            <w:sz w:val="30"/>
            <w:szCs w:val="30"/>
          </w:rPr>
          <w:delText>（席地）</w:delText>
        </w:r>
      </w:del>
      <w:r w:rsidRPr="00F0698B">
        <w:rPr>
          <w:rFonts w:ascii="华文楷体" w:eastAsia="华文楷体" w:hAnsi="华文楷体" w:hint="eastAsia"/>
          <w:sz w:val="30"/>
          <w:szCs w:val="30"/>
        </w:rPr>
        <w:t>呢非常艰难的来修持这样一种大自在天，实际上就说是佛法当中呢，虽然就说是推崇说是这个不走两边的，也不走就说是非常奢侈的这样一种生活的方式，也不走极端苦行的，所以佛陀当年开创的道路呢是行于中道，佛陀的修行方式啊，或者</w:t>
      </w:r>
      <w:del w:id="37" w:author="apple" w:date="2015-11-24T21:18:00Z">
        <w:r w:rsidRPr="00F0698B" w:rsidDel="00810347">
          <w:rPr>
            <w:rFonts w:ascii="华文楷体" w:eastAsia="华文楷体" w:hAnsi="华文楷体" w:hint="eastAsia"/>
            <w:sz w:val="30"/>
            <w:szCs w:val="30"/>
          </w:rPr>
          <w:delText>说</w:delText>
        </w:r>
      </w:del>
      <w:r w:rsidRPr="00F0698B">
        <w:rPr>
          <w:rFonts w:ascii="华文楷体" w:eastAsia="华文楷体" w:hAnsi="华文楷体" w:hint="eastAsia"/>
          <w:sz w:val="30"/>
          <w:szCs w:val="30"/>
        </w:rPr>
        <w:t>佛陀的这样一种这个教导后学弟子这样一种生活的方法呢</w:t>
      </w:r>
      <w:ins w:id="38" w:author="apple" w:date="2015-11-24T21:18:00Z">
        <w:r w:rsidR="00810347">
          <w:rPr>
            <w:rFonts w:ascii="华文楷体" w:eastAsia="华文楷体" w:hAnsi="华文楷体" w:hint="eastAsia"/>
            <w:sz w:val="30"/>
            <w:szCs w:val="30"/>
          </w:rPr>
          <w:t>，</w:t>
        </w:r>
      </w:ins>
      <w:r w:rsidRPr="00F0698B">
        <w:rPr>
          <w:rFonts w:ascii="华文楷体" w:eastAsia="华文楷体" w:hAnsi="华文楷体" w:hint="eastAsia"/>
          <w:sz w:val="30"/>
          <w:szCs w:val="30"/>
        </w:rPr>
        <w:t>都</w:t>
      </w:r>
      <w:r w:rsidRPr="00F0698B">
        <w:rPr>
          <w:rFonts w:ascii="华文楷体" w:eastAsia="华文楷体" w:hAnsi="华文楷体" w:hint="eastAsia"/>
          <w:sz w:val="30"/>
          <w:szCs w:val="30"/>
        </w:rPr>
        <w:lastRenderedPageBreak/>
        <w:t>是不落两边的，那么就是说有些外道呢进行极端苦行，开始这个修行大自在天，通过很多这样一种供养，通过很多的观修，通过很多的这样一种禅定，然后开始修持这样一种大自在天的，有些在哪个地方就是讲到一些外道啊修持大自在天，修很长时间的时候呢像这样的话都不显现，最后就说是把自己的头割下来啊做供养，像这样的话，最终终于是显见了，也有这样一种记载的，就说他们有在修持自己的这个自己的本尊的时候呢，还是非常苦行，还是非常苦行，所以说</w:t>
      </w:r>
      <w:del w:id="39" w:author="apple" w:date="2015-11-24T21:21:00Z">
        <w:r w:rsidRPr="00F0698B" w:rsidDel="00B54BA5">
          <w:rPr>
            <w:rFonts w:ascii="华文楷体" w:eastAsia="华文楷体" w:hAnsi="华文楷体" w:hint="eastAsia"/>
            <w:sz w:val="30"/>
            <w:szCs w:val="30"/>
          </w:rPr>
          <w:delText>我们</w:delText>
        </w:r>
      </w:del>
      <w:r w:rsidRPr="00F0698B">
        <w:rPr>
          <w:rFonts w:ascii="华文楷体" w:eastAsia="华文楷体" w:hAnsi="华文楷体" w:hint="eastAsia"/>
          <w:sz w:val="30"/>
          <w:szCs w:val="30"/>
        </w:rPr>
        <w:t>有的时候，</w:t>
      </w:r>
      <w:ins w:id="40" w:author="apple" w:date="2015-11-24T21:21:00Z">
        <w:r w:rsidR="00B54BA5" w:rsidRPr="00F0698B">
          <w:rPr>
            <w:rFonts w:ascii="华文楷体" w:eastAsia="华文楷体" w:hAnsi="华文楷体" w:hint="eastAsia"/>
            <w:sz w:val="30"/>
            <w:szCs w:val="30"/>
          </w:rPr>
          <w:t>我们</w:t>
        </w:r>
      </w:ins>
      <w:r w:rsidRPr="00F0698B">
        <w:rPr>
          <w:rFonts w:ascii="华文楷体" w:eastAsia="华文楷体" w:hAnsi="华文楷体" w:hint="eastAsia"/>
          <w:sz w:val="30"/>
          <w:szCs w:val="30"/>
        </w:rPr>
        <w:t>通过这样看的时候呢，如果就说是外道他为了得到这样一种他的果，这么苦行的话，现在我们修行佛法的时候一点都不精进，一点苦行都不做，然后就是说在这样一种状态中要轻轻松松来成佛，要获得这个成就，现见本尊呢，有的时候的确还是</w:t>
      </w:r>
      <w:ins w:id="41" w:author="apple" w:date="2015-11-24T21:22:00Z">
        <w:r w:rsidR="00B54BA5">
          <w:rPr>
            <w:rFonts w:ascii="华文楷体" w:eastAsia="华文楷体" w:hAnsi="华文楷体" w:hint="eastAsia"/>
            <w:sz w:val="30"/>
            <w:szCs w:val="30"/>
          </w:rPr>
          <w:t>有点</w:t>
        </w:r>
      </w:ins>
      <w:r w:rsidRPr="00F0698B">
        <w:rPr>
          <w:rFonts w:ascii="华文楷体" w:eastAsia="华文楷体" w:hAnsi="华文楷体" w:hint="eastAsia"/>
          <w:sz w:val="30"/>
          <w:szCs w:val="30"/>
        </w:rPr>
        <w:t>不太现实，所以说不管怎么样的话，在修行这个正法的时候呢，闻思正法的时候呢，还是应该付出一点点的苦行才对的，那么后面就是说这个，算是显现一种成就像吧，虽然不是直接看到了大自在天，但是呢看到一</w:t>
      </w:r>
      <w:ins w:id="42" w:author="apple" w:date="2015-11-24T21:22:00Z">
        <w:r w:rsidR="00B54BA5">
          <w:rPr>
            <w:rFonts w:ascii="华文楷体" w:eastAsia="华文楷体" w:hAnsi="华文楷体" w:hint="eastAsia"/>
            <w:sz w:val="30"/>
            <w:szCs w:val="30"/>
          </w:rPr>
          <w:t>只</w:t>
        </w:r>
      </w:ins>
      <w:del w:id="43" w:author="apple" w:date="2015-11-24T21:22:00Z">
        <w:r w:rsidRPr="00F0698B" w:rsidDel="00B54BA5">
          <w:rPr>
            <w:rFonts w:ascii="华文楷体" w:eastAsia="华文楷体" w:hAnsi="华文楷体" w:hint="eastAsia"/>
            <w:sz w:val="30"/>
            <w:szCs w:val="30"/>
          </w:rPr>
          <w:delText>种</w:delText>
        </w:r>
      </w:del>
      <w:r w:rsidRPr="00F0698B">
        <w:rPr>
          <w:rFonts w:ascii="华文楷体" w:eastAsia="华文楷体" w:hAnsi="华文楷体" w:hint="eastAsia"/>
          <w:sz w:val="30"/>
          <w:szCs w:val="30"/>
        </w:rPr>
        <w:t>猫头鹰，啊，飞落在修行所依的石质男生殖器的上面。</w:t>
      </w:r>
    </w:p>
    <w:p w:rsidR="00C22CF8" w:rsidRPr="00B54BA5" w:rsidRDefault="00C22CF8" w:rsidP="00F0698B">
      <w:pPr>
        <w:spacing w:line="360" w:lineRule="auto"/>
        <w:ind w:firstLine="570"/>
        <w:rPr>
          <w:rFonts w:ascii="黑体" w:eastAsia="黑体" w:hAnsi="黑体"/>
          <w:b/>
          <w:sz w:val="30"/>
          <w:szCs w:val="30"/>
          <w:rPrChange w:id="44" w:author="apple" w:date="2015-11-24T21:22:00Z">
            <w:rPr>
              <w:rFonts w:ascii="华文楷体" w:eastAsia="华文楷体" w:hAnsi="华文楷体"/>
              <w:sz w:val="30"/>
              <w:szCs w:val="30"/>
            </w:rPr>
          </w:rPrChange>
        </w:rPr>
      </w:pPr>
      <w:r w:rsidRPr="00B54BA5">
        <w:rPr>
          <w:rFonts w:ascii="黑体" w:eastAsia="黑体" w:hAnsi="黑体" w:hint="eastAsia"/>
          <w:b/>
          <w:sz w:val="30"/>
          <w:szCs w:val="30"/>
          <w:rPrChange w:id="45" w:author="apple" w:date="2015-11-24T21:22:00Z">
            <w:rPr>
              <w:rFonts w:ascii="华文楷体" w:eastAsia="华文楷体" w:hAnsi="华文楷体" w:hint="eastAsia"/>
              <w:sz w:val="30"/>
              <w:szCs w:val="30"/>
            </w:rPr>
          </w:rPrChange>
        </w:rPr>
        <w:t>【仙人认定这就是自在天，于是向它请教“实存在否……”六个问题】</w:t>
      </w:r>
    </w:p>
    <w:p w:rsidR="00C22CF8" w:rsidRPr="00F0698B" w:rsidRDefault="00C22CF8"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那么就是说这个仙人他修持大自在天</w:t>
      </w:r>
      <w:ins w:id="46" w:author="apple" w:date="2015-11-24T21:22:00Z">
        <w:r w:rsidR="00B54BA5">
          <w:rPr>
            <w:rFonts w:ascii="华文楷体" w:eastAsia="华文楷体" w:hAnsi="华文楷体" w:hint="eastAsia"/>
            <w:sz w:val="30"/>
            <w:szCs w:val="30"/>
          </w:rPr>
          <w:t>，</w:t>
        </w:r>
      </w:ins>
      <w:r w:rsidRPr="00F0698B">
        <w:rPr>
          <w:rFonts w:ascii="华文楷体" w:eastAsia="华文楷体" w:hAnsi="华文楷体" w:hint="eastAsia"/>
          <w:sz w:val="30"/>
          <w:szCs w:val="30"/>
        </w:rPr>
        <w:t>就是为了向本尊来请教这样一种疑惑，或者说澄清这样一种问题，所以说他看到这个，啊，猫头鹰落在石质生殖器的上面之后呢，他就认定这个是自在天降临了，所以说向他请教实是不是存在等等的六个问题。</w:t>
      </w:r>
    </w:p>
    <w:p w:rsidR="00C22CF8" w:rsidRPr="00B54BA5" w:rsidRDefault="00C22CF8" w:rsidP="00F0698B">
      <w:pPr>
        <w:spacing w:line="360" w:lineRule="auto"/>
        <w:ind w:firstLine="570"/>
        <w:rPr>
          <w:rFonts w:ascii="黑体" w:eastAsia="黑体" w:hAnsi="黑体"/>
          <w:b/>
          <w:sz w:val="30"/>
          <w:szCs w:val="30"/>
          <w:rPrChange w:id="47" w:author="apple" w:date="2015-11-24T21:23:00Z">
            <w:rPr>
              <w:rFonts w:ascii="华文楷体" w:eastAsia="华文楷体" w:hAnsi="华文楷体"/>
              <w:sz w:val="30"/>
              <w:szCs w:val="30"/>
            </w:rPr>
          </w:rPrChange>
        </w:rPr>
      </w:pPr>
      <w:r w:rsidRPr="00B54BA5">
        <w:rPr>
          <w:rFonts w:ascii="黑体" w:eastAsia="黑体" w:hAnsi="黑体" w:hint="eastAsia"/>
          <w:b/>
          <w:sz w:val="30"/>
          <w:szCs w:val="30"/>
          <w:rPrChange w:id="48" w:author="apple" w:date="2015-11-24T21:23:00Z">
            <w:rPr>
              <w:rFonts w:ascii="华文楷体" w:eastAsia="华文楷体" w:hAnsi="华文楷体" w:hint="eastAsia"/>
              <w:sz w:val="30"/>
              <w:szCs w:val="30"/>
            </w:rPr>
          </w:rPrChange>
        </w:rPr>
        <w:t>【在每提出一个问题时，那只猫头鹰就点一下头，到最后就腾空飞</w:t>
      </w:r>
      <w:r w:rsidRPr="00B54BA5">
        <w:rPr>
          <w:rFonts w:ascii="黑体" w:eastAsia="黑体" w:hAnsi="黑体" w:hint="eastAsia"/>
          <w:b/>
          <w:sz w:val="30"/>
          <w:szCs w:val="30"/>
          <w:rPrChange w:id="49" w:author="apple" w:date="2015-11-24T21:23:00Z">
            <w:rPr>
              <w:rFonts w:ascii="华文楷体" w:eastAsia="华文楷体" w:hAnsi="华文楷体" w:hint="eastAsia"/>
              <w:sz w:val="30"/>
              <w:szCs w:val="30"/>
            </w:rPr>
          </w:rPrChange>
        </w:rPr>
        <w:lastRenderedPageBreak/>
        <w:t>走了。仙人因此认为万法只有这六种句义。】</w:t>
      </w:r>
    </w:p>
    <w:p w:rsidR="00C22CF8" w:rsidRPr="00F0698B" w:rsidRDefault="00C22CF8"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他提出一个问题的时候呢，猫头鹰就点一下头，那么六个问题提完之后呢，点六下头，然后最后呢腾空飞走了，他就认为呢，哦，本尊已经首肯了他自己的这样一种观点，所以最后呢就确定下来，一切万法就只有这六种句义。</w:t>
      </w:r>
    </w:p>
    <w:p w:rsidR="00C22CF8" w:rsidRPr="00C91C16" w:rsidRDefault="00C22CF8" w:rsidP="00F0698B">
      <w:pPr>
        <w:spacing w:line="360" w:lineRule="auto"/>
        <w:ind w:firstLine="570"/>
        <w:rPr>
          <w:rFonts w:ascii="黑体" w:eastAsia="黑体" w:hAnsi="黑体"/>
          <w:b/>
          <w:sz w:val="30"/>
          <w:szCs w:val="30"/>
          <w:rPrChange w:id="50" w:author="apple" w:date="2015-11-24T21:23:00Z">
            <w:rPr>
              <w:rFonts w:ascii="华文楷体" w:eastAsia="华文楷体" w:hAnsi="华文楷体"/>
              <w:sz w:val="30"/>
              <w:szCs w:val="30"/>
            </w:rPr>
          </w:rPrChange>
        </w:rPr>
      </w:pPr>
      <w:r w:rsidRPr="00C91C16">
        <w:rPr>
          <w:rFonts w:ascii="黑体" w:eastAsia="黑体" w:hAnsi="黑体" w:hint="eastAsia"/>
          <w:b/>
          <w:sz w:val="30"/>
          <w:szCs w:val="30"/>
          <w:rPrChange w:id="51" w:author="apple" w:date="2015-11-24T21:23:00Z">
            <w:rPr>
              <w:rFonts w:ascii="华文楷体" w:eastAsia="华文楷体" w:hAnsi="华文楷体" w:hint="eastAsia"/>
              <w:sz w:val="30"/>
              <w:szCs w:val="30"/>
            </w:rPr>
          </w:rPrChange>
        </w:rPr>
        <w:t>【这一派的教徒将自在天看作是本尊</w:t>
      </w:r>
      <w:r w:rsidRPr="00C91C16">
        <w:rPr>
          <w:rFonts w:ascii="黑体" w:eastAsia="黑体" w:hAnsi="黑体"/>
          <w:b/>
          <w:sz w:val="30"/>
          <w:szCs w:val="30"/>
          <w:rPrChange w:id="52" w:author="apple" w:date="2015-11-24T21:23:00Z">
            <w:rPr>
              <w:rFonts w:ascii="华文楷体" w:eastAsia="华文楷体" w:hAnsi="华文楷体"/>
              <w:sz w:val="30"/>
              <w:szCs w:val="30"/>
            </w:rPr>
          </w:rPrChange>
        </w:rPr>
        <w:t>,认为那位自在天具足常有等五德或细、轻等八德,居于他化自在天界中。】</w:t>
      </w:r>
    </w:p>
    <w:p w:rsidR="00C22CF8" w:rsidRPr="00F0698B" w:rsidDel="00EF0FC4" w:rsidRDefault="00C22CF8" w:rsidP="00F0698B">
      <w:pPr>
        <w:spacing w:line="360" w:lineRule="auto"/>
        <w:ind w:firstLine="570"/>
        <w:rPr>
          <w:del w:id="53" w:author="apple" w:date="2015-11-24T21:32:00Z"/>
          <w:rFonts w:ascii="华文楷体" w:eastAsia="华文楷体" w:hAnsi="华文楷体"/>
          <w:sz w:val="30"/>
          <w:szCs w:val="30"/>
        </w:rPr>
      </w:pPr>
      <w:r w:rsidRPr="00F0698B">
        <w:rPr>
          <w:rFonts w:ascii="华文楷体" w:eastAsia="华文楷体" w:hAnsi="华文楷体" w:hint="eastAsia"/>
          <w:sz w:val="30"/>
          <w:szCs w:val="30"/>
        </w:rPr>
        <w:t>那么这个，这一派胜论外道他呢就把这个自在天呢，看做是自己的本尊，而认为这个自在天呢具足常有等五德或就说是细、轻等八德，那么就是说这些常有啊</w:t>
      </w:r>
      <w:ins w:id="54" w:author="apple" w:date="2015-11-24T21:24:00Z">
        <w:r w:rsidR="00C91C16">
          <w:rPr>
            <w:rFonts w:ascii="华文楷体" w:eastAsia="华文楷体" w:hAnsi="华文楷体" w:hint="eastAsia"/>
            <w:sz w:val="30"/>
            <w:szCs w:val="30"/>
          </w:rPr>
          <w:t>、</w:t>
        </w:r>
        <w:r w:rsidR="00C91C16">
          <w:rPr>
            <w:rFonts w:ascii="华文楷体" w:eastAsia="华文楷体" w:hAnsi="华文楷体"/>
            <w:sz w:val="30"/>
            <w:szCs w:val="30"/>
          </w:rPr>
          <w:t>或者</w:t>
        </w:r>
      </w:ins>
      <w:r w:rsidRPr="00F0698B">
        <w:rPr>
          <w:rFonts w:ascii="华文楷体" w:eastAsia="华文楷体" w:hAnsi="华文楷体" w:hint="eastAsia"/>
          <w:sz w:val="30"/>
          <w:szCs w:val="30"/>
        </w:rPr>
        <w:t>唯一啊，</w:t>
      </w:r>
      <w:ins w:id="55" w:author="apple" w:date="2015-11-24T21:24:00Z">
        <w:r w:rsidR="00C91C16">
          <w:rPr>
            <w:rFonts w:ascii="华文楷体" w:eastAsia="华文楷体" w:hAnsi="华文楷体" w:hint="eastAsia"/>
            <w:sz w:val="30"/>
            <w:szCs w:val="30"/>
          </w:rPr>
          <w:t>他</w:t>
        </w:r>
        <w:r w:rsidR="00C91C16">
          <w:rPr>
            <w:rFonts w:ascii="华文楷体" w:eastAsia="华文楷体" w:hAnsi="华文楷体"/>
            <w:sz w:val="30"/>
            <w:szCs w:val="30"/>
          </w:rPr>
          <w:t>就</w:t>
        </w:r>
      </w:ins>
      <w:ins w:id="56" w:author="apple" w:date="2015-11-24T21:25:00Z">
        <w:r w:rsidR="00706324">
          <w:rPr>
            <w:rFonts w:ascii="华文楷体" w:eastAsia="华文楷体" w:hAnsi="华文楷体" w:hint="eastAsia"/>
            <w:sz w:val="30"/>
            <w:szCs w:val="30"/>
          </w:rPr>
          <w:t>说</w:t>
        </w:r>
      </w:ins>
      <w:ins w:id="57" w:author="apple" w:date="2015-11-24T21:24:00Z">
        <w:r w:rsidR="00C91C16">
          <w:rPr>
            <w:rFonts w:ascii="华文楷体" w:eastAsia="华文楷体" w:hAnsi="华文楷体" w:hint="eastAsia"/>
            <w:sz w:val="30"/>
            <w:szCs w:val="30"/>
          </w:rPr>
          <w:t>一个</w:t>
        </w:r>
        <w:r w:rsidR="00C91C16">
          <w:rPr>
            <w:rFonts w:ascii="华文楷体" w:eastAsia="华文楷体" w:hAnsi="华文楷体"/>
            <w:sz w:val="30"/>
            <w:szCs w:val="30"/>
          </w:rPr>
          <w:t>作者</w:t>
        </w:r>
      </w:ins>
      <w:del w:id="58" w:author="apple" w:date="2015-11-24T21:24:00Z">
        <w:r w:rsidRPr="00F0698B" w:rsidDel="00C91C16">
          <w:rPr>
            <w:rFonts w:ascii="华文楷体" w:eastAsia="华文楷体" w:hAnsi="华文楷体" w:hint="eastAsia"/>
            <w:sz w:val="30"/>
            <w:szCs w:val="30"/>
          </w:rPr>
          <w:delText>……【8:35】</w:delText>
        </w:r>
      </w:del>
      <w:r w:rsidRPr="00F0698B">
        <w:rPr>
          <w:rFonts w:ascii="华文楷体" w:eastAsia="华文楷体" w:hAnsi="华文楷体" w:hint="eastAsia"/>
          <w:sz w:val="30"/>
          <w:szCs w:val="30"/>
        </w:rPr>
        <w:t>或者说他是</w:t>
      </w:r>
      <w:ins w:id="59" w:author="apple" w:date="2015-11-24T21:25:00Z">
        <w:r w:rsidR="00706324">
          <w:rPr>
            <w:rFonts w:ascii="华文楷体" w:eastAsia="华文楷体" w:hAnsi="华文楷体" w:hint="eastAsia"/>
            <w:sz w:val="30"/>
            <w:szCs w:val="30"/>
          </w:rPr>
          <w:t>一个</w:t>
        </w:r>
      </w:ins>
      <w:r w:rsidRPr="00F0698B">
        <w:rPr>
          <w:rFonts w:ascii="华文楷体" w:eastAsia="华文楷体" w:hAnsi="华文楷体" w:hint="eastAsia"/>
          <w:sz w:val="30"/>
          <w:szCs w:val="30"/>
        </w:rPr>
        <w:t>清净的</w:t>
      </w:r>
      <w:del w:id="60" w:author="apple" w:date="2015-11-24T21:25:00Z">
        <w:r w:rsidRPr="00F0698B" w:rsidDel="00706324">
          <w:rPr>
            <w:rFonts w:ascii="华文楷体" w:eastAsia="华文楷体" w:hAnsi="华文楷体" w:hint="eastAsia"/>
            <w:sz w:val="30"/>
            <w:szCs w:val="30"/>
          </w:rPr>
          <w:delText>一种</w:delText>
        </w:r>
      </w:del>
      <w:r w:rsidRPr="00F0698B">
        <w:rPr>
          <w:rFonts w:ascii="华文楷体" w:eastAsia="华文楷体" w:hAnsi="华文楷体" w:hint="eastAsia"/>
          <w:sz w:val="30"/>
          <w:szCs w:val="30"/>
        </w:rPr>
        <w:t>法，他是应供处，这个方面</w:t>
      </w:r>
      <w:ins w:id="61" w:author="apple" w:date="2015-11-24T21:25:00Z">
        <w:r w:rsidR="00706324">
          <w:rPr>
            <w:rFonts w:ascii="华文楷体" w:eastAsia="华文楷体" w:hAnsi="华文楷体" w:hint="eastAsia"/>
            <w:sz w:val="30"/>
            <w:szCs w:val="30"/>
          </w:rPr>
          <w:t>有</w:t>
        </w:r>
        <w:r w:rsidR="00706324">
          <w:rPr>
            <w:rFonts w:ascii="华文楷体" w:eastAsia="华文楷体" w:hAnsi="华文楷体"/>
            <w:sz w:val="30"/>
            <w:szCs w:val="30"/>
          </w:rPr>
          <w:t>这样一种</w:t>
        </w:r>
      </w:ins>
      <w:r w:rsidRPr="00F0698B">
        <w:rPr>
          <w:rFonts w:ascii="华文楷体" w:eastAsia="华文楷体" w:hAnsi="华文楷体" w:hint="eastAsia"/>
          <w:sz w:val="30"/>
          <w:szCs w:val="30"/>
        </w:rPr>
        <w:t>常有</w:t>
      </w:r>
      <w:ins w:id="62" w:author="apple" w:date="2015-11-24T21:25:00Z">
        <w:r w:rsidR="00706324">
          <w:rPr>
            <w:rFonts w:ascii="华文楷体" w:eastAsia="华文楷体" w:hAnsi="华文楷体" w:hint="eastAsia"/>
            <w:sz w:val="30"/>
            <w:szCs w:val="30"/>
          </w:rPr>
          <w:t>啊</w:t>
        </w:r>
      </w:ins>
      <w:r w:rsidRPr="00F0698B">
        <w:rPr>
          <w:rFonts w:ascii="华文楷体" w:eastAsia="华文楷体" w:hAnsi="华文楷体" w:hint="eastAsia"/>
          <w:sz w:val="30"/>
          <w:szCs w:val="30"/>
        </w:rPr>
        <w:t>等等啊，这个方面具有五种功德，还有细轻等八种功德，细呢就说是讲到这个自在天呢是</w:t>
      </w:r>
      <w:ins w:id="63" w:author="apple" w:date="2015-11-24T21:25:00Z">
        <w:r w:rsidR="00706324">
          <w:rPr>
            <w:rFonts w:ascii="华文楷体" w:eastAsia="华文楷体" w:hAnsi="华文楷体" w:hint="eastAsia"/>
            <w:sz w:val="30"/>
            <w:szCs w:val="30"/>
          </w:rPr>
          <w:t>有</w:t>
        </w:r>
      </w:ins>
      <w:ins w:id="64" w:author="apple" w:date="2015-11-24T22:46:00Z">
        <w:r w:rsidR="001314E5">
          <w:rPr>
            <w:rFonts w:ascii="华文楷体" w:eastAsia="华文楷体" w:hAnsi="华文楷体" w:hint="eastAsia"/>
            <w:sz w:val="30"/>
            <w:szCs w:val="30"/>
          </w:rPr>
          <w:t>形</w:t>
        </w:r>
      </w:ins>
      <w:ins w:id="65" w:author="apple" w:date="2015-11-24T21:29:00Z">
        <w:r w:rsidR="00706324">
          <w:rPr>
            <w:rFonts w:ascii="华文楷体" w:eastAsia="华文楷体" w:hAnsi="华文楷体" w:hint="eastAsia"/>
            <w:sz w:val="30"/>
            <w:szCs w:val="30"/>
          </w:rPr>
          <w:t>界</w:t>
        </w:r>
      </w:ins>
      <w:ins w:id="66" w:author="apple" w:date="2015-11-24T21:25:00Z">
        <w:r w:rsidR="00706324">
          <w:rPr>
            <w:rFonts w:ascii="华文楷体" w:eastAsia="华文楷体" w:hAnsi="华文楷体"/>
            <w:sz w:val="30"/>
            <w:szCs w:val="30"/>
          </w:rPr>
          <w:t>的作者</w:t>
        </w:r>
      </w:ins>
      <w:del w:id="67" w:author="apple" w:date="2015-11-24T21:25:00Z">
        <w:r w:rsidRPr="00F0698B" w:rsidDel="00706324">
          <w:rPr>
            <w:rFonts w:ascii="华文楷体" w:eastAsia="华文楷体" w:hAnsi="华文楷体" w:hint="eastAsia"/>
            <w:sz w:val="30"/>
            <w:szCs w:val="30"/>
          </w:rPr>
          <w:delText>有</w:delText>
        </w:r>
      </w:del>
      <w:del w:id="68" w:author="apple" w:date="2015-11-24T21:29:00Z">
        <w:r w:rsidRPr="00F0698B" w:rsidDel="00706324">
          <w:rPr>
            <w:rFonts w:ascii="华文楷体" w:eastAsia="华文楷体" w:hAnsi="华文楷体" w:hint="eastAsia"/>
            <w:sz w:val="30"/>
            <w:szCs w:val="30"/>
          </w:rPr>
          <w:delText>……</w:delText>
        </w:r>
      </w:del>
      <w:r w:rsidRPr="00F0698B">
        <w:rPr>
          <w:rFonts w:ascii="华文楷体" w:eastAsia="华文楷体" w:hAnsi="华文楷体" w:hint="eastAsia"/>
          <w:sz w:val="30"/>
          <w:szCs w:val="30"/>
        </w:rPr>
        <w:t>【8:51】这个方面叫作细，那么轻呢就是说他是一种器世间的做者，这就叫</w:t>
      </w:r>
      <w:bookmarkStart w:id="69" w:name="_GoBack"/>
      <w:bookmarkEnd w:id="69"/>
      <w:r w:rsidRPr="00F0698B">
        <w:rPr>
          <w:rFonts w:ascii="华文楷体" w:eastAsia="华文楷体" w:hAnsi="华文楷体" w:hint="eastAsia"/>
          <w:sz w:val="30"/>
          <w:szCs w:val="30"/>
        </w:rPr>
        <w:t>轻，还有这个自在啊，自主啊等等，像这样的话，有八种功德，这个大自在天呢，他和天妃，叫做阿</w:t>
      </w:r>
      <w:ins w:id="70" w:author="apple" w:date="2015-11-24T21:38:00Z">
        <w:r w:rsidR="00EF0FC4">
          <w:rPr>
            <w:rFonts w:ascii="华文楷体" w:eastAsia="华文楷体" w:hAnsi="华文楷体" w:hint="eastAsia"/>
            <w:sz w:val="30"/>
            <w:szCs w:val="30"/>
          </w:rPr>
          <w:t>姆</w:t>
        </w:r>
      </w:ins>
      <w:del w:id="71" w:author="apple" w:date="2015-11-24T21:38:00Z">
        <w:r w:rsidRPr="00F0698B" w:rsidDel="00EF0FC4">
          <w:rPr>
            <w:rFonts w:ascii="华文楷体" w:eastAsia="华文楷体" w:hAnsi="华文楷体" w:hint="eastAsia"/>
            <w:sz w:val="30"/>
            <w:szCs w:val="30"/>
          </w:rPr>
          <w:delText>玛</w:delText>
        </w:r>
      </w:del>
      <w:r w:rsidRPr="00F0698B">
        <w:rPr>
          <w:rFonts w:ascii="华文楷体" w:eastAsia="华文楷体" w:hAnsi="华文楷体" w:hint="eastAsia"/>
          <w:sz w:val="30"/>
          <w:szCs w:val="30"/>
        </w:rPr>
        <w:t>达瓦，像这样的话，居住在他化自在天的天界当中，就这样的，或者就说主要的天妃是</w:t>
      </w:r>
      <w:del w:id="72" w:author="apple" w:date="2015-11-24T21:38:00Z">
        <w:r w:rsidRPr="00F0698B" w:rsidDel="00EF0FC4">
          <w:rPr>
            <w:rFonts w:ascii="华文楷体" w:eastAsia="华文楷体" w:hAnsi="华文楷体" w:hint="eastAsia"/>
            <w:sz w:val="30"/>
            <w:szCs w:val="30"/>
          </w:rPr>
          <w:delText>阿玛达娃</w:delText>
        </w:r>
      </w:del>
      <w:ins w:id="73" w:author="apple" w:date="2015-11-24T21:38:00Z">
        <w:r w:rsidR="00EF0FC4" w:rsidRPr="00F0698B">
          <w:rPr>
            <w:rFonts w:ascii="华文楷体" w:eastAsia="华文楷体" w:hAnsi="华文楷体" w:hint="eastAsia"/>
            <w:sz w:val="30"/>
            <w:szCs w:val="30"/>
          </w:rPr>
          <w:t>阿</w:t>
        </w:r>
        <w:r w:rsidR="00EF0FC4">
          <w:rPr>
            <w:rFonts w:ascii="华文楷体" w:eastAsia="华文楷体" w:hAnsi="华文楷体" w:hint="eastAsia"/>
            <w:sz w:val="30"/>
            <w:szCs w:val="30"/>
          </w:rPr>
          <w:t>姆</w:t>
        </w:r>
        <w:r w:rsidR="00EF0FC4" w:rsidRPr="00F0698B">
          <w:rPr>
            <w:rFonts w:ascii="华文楷体" w:eastAsia="华文楷体" w:hAnsi="华文楷体" w:hint="eastAsia"/>
            <w:sz w:val="30"/>
            <w:szCs w:val="30"/>
          </w:rPr>
          <w:t>达娃</w:t>
        </w:r>
      </w:ins>
      <w:r w:rsidRPr="00F0698B">
        <w:rPr>
          <w:rFonts w:ascii="华文楷体" w:eastAsia="华文楷体" w:hAnsi="华文楷体" w:hint="eastAsia"/>
          <w:sz w:val="30"/>
          <w:szCs w:val="30"/>
        </w:rPr>
        <w:t>，还有呢其他的一千个妃子，一起住在他化自在天的这个天界当中，也是有这样安立的方式的</w:t>
      </w:r>
      <w:ins w:id="74" w:author="apple" w:date="2015-11-24T21:31:00Z">
        <w:r w:rsidR="00EF0FC4">
          <w:rPr>
            <w:rFonts w:ascii="华文楷体" w:eastAsia="华文楷体" w:hAnsi="华文楷体" w:hint="eastAsia"/>
            <w:sz w:val="30"/>
            <w:szCs w:val="30"/>
          </w:rPr>
          <w:t>。</w:t>
        </w:r>
      </w:ins>
      <w:del w:id="75" w:author="apple" w:date="2015-11-24T21:31:00Z">
        <w:r w:rsidRPr="00F0698B" w:rsidDel="00EF0FC4">
          <w:rPr>
            <w:rFonts w:ascii="华文楷体" w:eastAsia="华文楷体" w:hAnsi="华文楷体" w:hint="eastAsia"/>
            <w:sz w:val="30"/>
            <w:szCs w:val="30"/>
          </w:rPr>
          <w:delText>，</w:delText>
        </w:r>
      </w:del>
      <w:r w:rsidRPr="00F0698B">
        <w:rPr>
          <w:rFonts w:ascii="华文楷体" w:eastAsia="华文楷体" w:hAnsi="华文楷体" w:hint="eastAsia"/>
          <w:sz w:val="30"/>
          <w:szCs w:val="30"/>
        </w:rPr>
        <w:t>那么就说是大自在天呢实际上他是，就说是这个在佛教当中呢，在一般的天人当中呢</w:t>
      </w:r>
      <w:ins w:id="76" w:author="apple" w:date="2015-11-24T21:31:00Z">
        <w:r w:rsidR="00EF0FC4">
          <w:rPr>
            <w:rFonts w:ascii="华文楷体" w:eastAsia="华文楷体" w:hAnsi="华文楷体" w:hint="eastAsia"/>
            <w:sz w:val="30"/>
            <w:szCs w:val="30"/>
          </w:rPr>
          <w:t>，</w:t>
        </w:r>
      </w:ins>
      <w:r w:rsidRPr="00F0698B">
        <w:rPr>
          <w:rFonts w:ascii="华文楷体" w:eastAsia="华文楷体" w:hAnsi="华文楷体" w:hint="eastAsia"/>
          <w:sz w:val="30"/>
          <w:szCs w:val="30"/>
        </w:rPr>
        <w:t>也有这个大自在天，大自在天呢住在这个就说是他化自在天天界当中也好，或者住在哪个地方也好，这个方面也是有的，但是呢就说是向外道认定具有这样功德的这样的大自在天呢是不存在的，那么就是说像是《俱舍论》啊，或者佛教当中讲</w:t>
      </w:r>
      <w:r w:rsidRPr="00F0698B">
        <w:rPr>
          <w:rFonts w:ascii="华文楷体" w:eastAsia="华文楷体" w:hAnsi="华文楷体" w:hint="eastAsia"/>
          <w:sz w:val="30"/>
          <w:szCs w:val="30"/>
        </w:rPr>
        <w:lastRenderedPageBreak/>
        <w:t>到了大自在天呢，他就是一个天神，啊，他是一个天神，他没有具备所谓的恒常等等这样的功德，他具备其他的一些功德，他是天神，</w:t>
      </w:r>
      <w:del w:id="77" w:author="apple" w:date="2015-11-24T21:31:00Z">
        <w:r w:rsidRPr="00F0698B" w:rsidDel="00EF0FC4">
          <w:rPr>
            <w:rFonts w:ascii="华文楷体" w:eastAsia="华文楷体" w:hAnsi="华文楷体" w:hint="eastAsia"/>
            <w:sz w:val="30"/>
            <w:szCs w:val="30"/>
          </w:rPr>
          <w:delText>毕竟</w:delText>
        </w:r>
      </w:del>
      <w:ins w:id="78" w:author="apple" w:date="2015-11-24T21:31:00Z">
        <w:r w:rsidR="00EF0FC4">
          <w:rPr>
            <w:rFonts w:ascii="华文楷体" w:eastAsia="华文楷体" w:hAnsi="华文楷体" w:hint="eastAsia"/>
            <w:sz w:val="30"/>
            <w:szCs w:val="30"/>
          </w:rPr>
          <w:t>一定</w:t>
        </w:r>
      </w:ins>
      <w:r w:rsidRPr="00F0698B">
        <w:rPr>
          <w:rFonts w:ascii="华文楷体" w:eastAsia="华文楷体" w:hAnsi="华文楷体" w:hint="eastAsia"/>
          <w:sz w:val="30"/>
          <w:szCs w:val="30"/>
        </w:rPr>
        <w:t>具备一些神通啊，具备一些福报啊，但是呢就像这个外道徒认定的这样一种具有恒常唯一等等这样一种特质的大自在天呢</w:t>
      </w:r>
      <w:ins w:id="79" w:author="apple" w:date="2015-11-24T21:31:00Z">
        <w:r w:rsidR="00EF0FC4">
          <w:rPr>
            <w:rFonts w:ascii="华文楷体" w:eastAsia="华文楷体" w:hAnsi="华文楷体" w:hint="eastAsia"/>
            <w:sz w:val="30"/>
            <w:szCs w:val="30"/>
          </w:rPr>
          <w:t>，</w:t>
        </w:r>
      </w:ins>
      <w:r w:rsidRPr="00F0698B">
        <w:rPr>
          <w:rFonts w:ascii="华文楷体" w:eastAsia="华文楷体" w:hAnsi="华文楷体" w:hint="eastAsia"/>
          <w:sz w:val="30"/>
          <w:szCs w:val="30"/>
        </w:rPr>
        <w:t>的确是他们的一种臆造了</w:t>
      </w:r>
      <w:del w:id="80" w:author="apple" w:date="2015-11-24T21:32:00Z">
        <w:r w:rsidRPr="00F0698B" w:rsidDel="00EF0FC4">
          <w:rPr>
            <w:rFonts w:ascii="华文楷体" w:eastAsia="华文楷体" w:hAnsi="华文楷体" w:hint="eastAsia"/>
            <w:sz w:val="30"/>
            <w:szCs w:val="30"/>
          </w:rPr>
          <w:delText>……</w:delText>
        </w:r>
      </w:del>
      <w:ins w:id="81" w:author="apple" w:date="2015-11-24T21:32:00Z">
        <w:r w:rsidR="00EF0FC4">
          <w:rPr>
            <w:rFonts w:ascii="华文楷体" w:eastAsia="华文楷体" w:hAnsi="华文楷体" w:hint="eastAsia"/>
            <w:sz w:val="30"/>
            <w:szCs w:val="30"/>
          </w:rPr>
          <w:t>。</w:t>
        </w:r>
      </w:ins>
    </w:p>
    <w:p w:rsidR="00EF0FC4" w:rsidRDefault="007221A5" w:rsidP="00EF0FC4">
      <w:pPr>
        <w:spacing w:line="360" w:lineRule="auto"/>
        <w:ind w:firstLine="570"/>
        <w:rPr>
          <w:ins w:id="82" w:author="apple" w:date="2015-11-24T21:32:00Z"/>
          <w:rFonts w:ascii="华文楷体" w:eastAsia="华文楷体" w:hAnsi="华文楷体"/>
          <w:sz w:val="30"/>
          <w:szCs w:val="30"/>
        </w:rPr>
      </w:pPr>
      <w:del w:id="83" w:author="apple" w:date="2015-11-24T21:32:00Z">
        <w:r w:rsidRPr="00F0698B" w:rsidDel="00EF0FC4">
          <w:rPr>
            <w:rFonts w:ascii="华文楷体" w:eastAsia="华文楷体" w:hAnsi="华文楷体" w:hint="eastAsia"/>
            <w:sz w:val="30"/>
            <w:szCs w:val="30"/>
          </w:rPr>
          <w:delText>【10:00】这样一种特色的大自在天的确是他们的臆造了，</w:delText>
        </w:r>
      </w:del>
      <w:r w:rsidRPr="00F0698B">
        <w:rPr>
          <w:rFonts w:ascii="华文楷体" w:eastAsia="华文楷体" w:hAnsi="华文楷体" w:hint="eastAsia"/>
          <w:sz w:val="30"/>
          <w:szCs w:val="30"/>
        </w:rPr>
        <w:t>也就是说这个天</w:t>
      </w:r>
      <w:ins w:id="84" w:author="apple" w:date="2015-11-24T21:32:00Z">
        <w:r w:rsidR="00EF0FC4">
          <w:rPr>
            <w:rFonts w:ascii="华文楷体" w:eastAsia="华文楷体" w:hAnsi="华文楷体" w:hint="eastAsia"/>
            <w:sz w:val="30"/>
            <w:szCs w:val="30"/>
          </w:rPr>
          <w:t>人</w:t>
        </w:r>
      </w:ins>
      <w:del w:id="85" w:author="apple" w:date="2015-11-24T21:32:00Z">
        <w:r w:rsidRPr="00F0698B" w:rsidDel="00EF0FC4">
          <w:rPr>
            <w:rFonts w:ascii="华文楷体" w:eastAsia="华文楷体" w:hAnsi="华文楷体" w:hint="eastAsia"/>
            <w:sz w:val="30"/>
            <w:szCs w:val="30"/>
          </w:rPr>
          <w:delText>神</w:delText>
        </w:r>
      </w:del>
      <w:r w:rsidRPr="00F0698B">
        <w:rPr>
          <w:rFonts w:ascii="华文楷体" w:eastAsia="华文楷体" w:hAnsi="华文楷体" w:hint="eastAsia"/>
          <w:sz w:val="30"/>
          <w:szCs w:val="30"/>
        </w:rPr>
        <w:t>是存在的，但是给这个天</w:t>
      </w:r>
      <w:ins w:id="86" w:author="apple" w:date="2015-11-24T21:32:00Z">
        <w:r w:rsidR="00EF0FC4">
          <w:rPr>
            <w:rFonts w:ascii="华文楷体" w:eastAsia="华文楷体" w:hAnsi="华文楷体" w:hint="eastAsia"/>
            <w:sz w:val="30"/>
            <w:szCs w:val="30"/>
          </w:rPr>
          <w:t>人</w:t>
        </w:r>
      </w:ins>
      <w:del w:id="87" w:author="apple" w:date="2015-11-24T21:32:00Z">
        <w:r w:rsidRPr="00F0698B" w:rsidDel="00EF0FC4">
          <w:rPr>
            <w:rFonts w:ascii="华文楷体" w:eastAsia="华文楷体" w:hAnsi="华文楷体" w:hint="eastAsia"/>
            <w:sz w:val="30"/>
            <w:szCs w:val="30"/>
          </w:rPr>
          <w:delText>神</w:delText>
        </w:r>
      </w:del>
      <w:r w:rsidRPr="00F0698B">
        <w:rPr>
          <w:rFonts w:ascii="华文楷体" w:eastAsia="华文楷体" w:hAnsi="华文楷体" w:hint="eastAsia"/>
          <w:sz w:val="30"/>
          <w:szCs w:val="30"/>
        </w:rPr>
        <w:t>赋予了很多很多恒常和唯一的</w:t>
      </w:r>
      <w:ins w:id="88" w:author="apple" w:date="2015-11-24T21:32:00Z">
        <w:r w:rsidR="00EF0FC4">
          <w:rPr>
            <w:rFonts w:ascii="华文楷体" w:eastAsia="华文楷体" w:hAnsi="华文楷体" w:hint="eastAsia"/>
            <w:sz w:val="30"/>
            <w:szCs w:val="30"/>
          </w:rPr>
          <w:t>这样</w:t>
        </w:r>
        <w:r w:rsidR="00EF0FC4">
          <w:rPr>
            <w:rFonts w:ascii="华文楷体" w:eastAsia="华文楷体" w:hAnsi="华文楷体"/>
            <w:sz w:val="30"/>
            <w:szCs w:val="30"/>
          </w:rPr>
          <w:t>一种</w:t>
        </w:r>
      </w:ins>
      <w:r w:rsidRPr="00F0698B">
        <w:rPr>
          <w:rFonts w:ascii="华文楷体" w:eastAsia="华文楷体" w:hAnsi="华文楷体" w:hint="eastAsia"/>
          <w:sz w:val="30"/>
          <w:szCs w:val="30"/>
        </w:rPr>
        <w:t>特色，这方面就绝对不存在。为什么呢？因为在观察的时候如果这个天神他是显现的，他就一定是无常的；如果你说他是恒常唯一的，一定显现不了，一定没办法在世间当中存在的。</w:t>
      </w:r>
    </w:p>
    <w:p w:rsidR="007221A5" w:rsidRPr="00F0698B" w:rsidRDefault="007221A5" w:rsidP="00EF0FC4">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所以说这个方面在观察世间万法的时候，不可能是一个恒常的东西、有一个唯一的东西，像这样的话是不可能的。如果你把它认定</w:t>
      </w:r>
      <w:ins w:id="89" w:author="apple" w:date="2015-11-24T21:32:00Z">
        <w:r w:rsidR="00EF0FC4">
          <w:rPr>
            <w:rFonts w:ascii="华文楷体" w:eastAsia="华文楷体" w:hAnsi="华文楷体" w:hint="eastAsia"/>
            <w:sz w:val="30"/>
            <w:szCs w:val="30"/>
          </w:rPr>
          <w:t>是</w:t>
        </w:r>
      </w:ins>
      <w:del w:id="90" w:author="apple" w:date="2015-11-24T21:32:00Z">
        <w:r w:rsidRPr="00F0698B" w:rsidDel="00EF0FC4">
          <w:rPr>
            <w:rFonts w:ascii="华文楷体" w:eastAsia="华文楷体" w:hAnsi="华文楷体" w:hint="eastAsia"/>
            <w:sz w:val="30"/>
            <w:szCs w:val="30"/>
          </w:rPr>
          <w:delText>为</w:delText>
        </w:r>
      </w:del>
      <w:r w:rsidRPr="00F0698B">
        <w:rPr>
          <w:rFonts w:ascii="华文楷体" w:eastAsia="华文楷体" w:hAnsi="华文楷体" w:hint="eastAsia"/>
          <w:sz w:val="30"/>
          <w:szCs w:val="30"/>
        </w:rPr>
        <w:t>天神他就不是恒常唯一的；如果他是恒常唯一的，绝对不显现的。所以说外道认定的这种大自在天的确没有，在天界当中</w:t>
      </w:r>
      <w:ins w:id="91" w:author="apple" w:date="2015-11-24T21:33:00Z">
        <w:r w:rsidR="00EF0FC4">
          <w:rPr>
            <w:rFonts w:ascii="华文楷体" w:eastAsia="华文楷体" w:hAnsi="华文楷体" w:hint="eastAsia"/>
            <w:sz w:val="30"/>
            <w:szCs w:val="30"/>
          </w:rPr>
          <w:t>有</w:t>
        </w:r>
      </w:ins>
      <w:r w:rsidRPr="00F0698B">
        <w:rPr>
          <w:rFonts w:ascii="华文楷体" w:eastAsia="华文楷体" w:hAnsi="华文楷体" w:hint="eastAsia"/>
          <w:sz w:val="30"/>
          <w:szCs w:val="30"/>
        </w:rPr>
        <w:t>这样的天神是有的，前一阶段我们看到法王传记当中，他也是修持大自在天，最后得到了一把铁钩，有这样的记载</w:t>
      </w:r>
      <w:ins w:id="92" w:author="apple" w:date="2015-11-24T21:33:00Z">
        <w:r w:rsidR="00EF0FC4">
          <w:rPr>
            <w:rFonts w:ascii="华文楷体" w:eastAsia="华文楷体" w:hAnsi="华文楷体" w:hint="eastAsia"/>
            <w:sz w:val="30"/>
            <w:szCs w:val="30"/>
          </w:rPr>
          <w:t>。</w:t>
        </w:r>
      </w:ins>
      <w:del w:id="93" w:author="apple" w:date="2015-11-24T21:33:00Z">
        <w:r w:rsidRPr="00F0698B" w:rsidDel="00EF0FC4">
          <w:rPr>
            <w:rFonts w:ascii="华文楷体" w:eastAsia="华文楷体" w:hAnsi="华文楷体" w:hint="eastAsia"/>
            <w:sz w:val="30"/>
            <w:szCs w:val="30"/>
          </w:rPr>
          <w:delText>，</w:delText>
        </w:r>
      </w:del>
      <w:r w:rsidRPr="00F0698B">
        <w:rPr>
          <w:rFonts w:ascii="华文楷体" w:eastAsia="华文楷体" w:hAnsi="华文楷体" w:hint="eastAsia"/>
          <w:sz w:val="30"/>
          <w:szCs w:val="30"/>
        </w:rPr>
        <w:t>所以在佛法当中他也有这样的自在天，他也是有这样的化现的讲法也是有，在修行的时候也有他修行的方式。这样方面的话就说大自在天他也有可能像外道的大自在天是完全不存在的一种遍计。还有就是天神大自在天他是一个无常的天神，在世间的眼中他就是一种天神的果位。然后在佛法一些特殊的修法当中，观世音菩萨等等化现了大自在天，</w:t>
      </w:r>
      <w:ins w:id="94" w:author="apple" w:date="2015-11-24T21:33:00Z">
        <w:r w:rsidR="00EF0FC4">
          <w:rPr>
            <w:rFonts w:ascii="华文楷体" w:eastAsia="华文楷体" w:hAnsi="华文楷体" w:hint="eastAsia"/>
            <w:sz w:val="30"/>
            <w:szCs w:val="30"/>
          </w:rPr>
          <w:t>在</w:t>
        </w:r>
      </w:ins>
      <w:r w:rsidRPr="00F0698B">
        <w:rPr>
          <w:rFonts w:ascii="华文楷体" w:eastAsia="华文楷体" w:hAnsi="华文楷体" w:hint="eastAsia"/>
          <w:sz w:val="30"/>
          <w:szCs w:val="30"/>
        </w:rPr>
        <w:t>怀业当中也存在佛菩萨化现大自在天的，他的天</w:t>
      </w:r>
      <w:ins w:id="95" w:author="apple" w:date="2015-11-24T21:37:00Z">
        <w:r w:rsidR="00EF0FC4">
          <w:rPr>
            <w:rFonts w:ascii="华文楷体" w:eastAsia="华文楷体" w:hAnsi="华文楷体" w:hint="eastAsia"/>
            <w:sz w:val="30"/>
            <w:szCs w:val="30"/>
          </w:rPr>
          <w:t>妃</w:t>
        </w:r>
      </w:ins>
      <w:del w:id="96" w:author="apple" w:date="2015-11-24T21:37:00Z">
        <w:r w:rsidRPr="00F0698B" w:rsidDel="00EF0FC4">
          <w:rPr>
            <w:rFonts w:ascii="华文楷体" w:eastAsia="华文楷体" w:hAnsi="华文楷体" w:hint="eastAsia"/>
            <w:sz w:val="30"/>
            <w:szCs w:val="30"/>
          </w:rPr>
          <w:delText>神</w:delText>
        </w:r>
      </w:del>
      <w:r w:rsidRPr="00F0698B">
        <w:rPr>
          <w:rFonts w:ascii="华文楷体" w:eastAsia="华文楷体" w:hAnsi="华文楷体" w:hint="eastAsia"/>
          <w:sz w:val="30"/>
          <w:szCs w:val="30"/>
        </w:rPr>
        <w:t>也叫</w:t>
      </w:r>
      <w:ins w:id="97" w:author="apple" w:date="2015-11-24T21:34:00Z">
        <w:r w:rsidR="00EF0FC4">
          <w:rPr>
            <w:rFonts w:ascii="华文楷体" w:eastAsia="华文楷体" w:hAnsi="华文楷体" w:hint="eastAsia"/>
            <w:sz w:val="30"/>
            <w:szCs w:val="30"/>
          </w:rPr>
          <w:t>阿</w:t>
        </w:r>
      </w:ins>
      <w:ins w:id="98" w:author="apple" w:date="2015-11-24T21:38:00Z">
        <w:r w:rsidR="00EF0FC4">
          <w:rPr>
            <w:rFonts w:ascii="华文楷体" w:eastAsia="华文楷体" w:hAnsi="华文楷体" w:hint="eastAsia"/>
            <w:sz w:val="30"/>
            <w:szCs w:val="30"/>
          </w:rPr>
          <w:t>姆</w:t>
        </w:r>
      </w:ins>
      <w:ins w:id="99" w:author="apple" w:date="2015-11-24T21:34:00Z">
        <w:r w:rsidR="00EF0FC4" w:rsidRPr="00F0698B">
          <w:rPr>
            <w:rFonts w:ascii="华文楷体" w:eastAsia="华文楷体" w:hAnsi="华文楷体" w:hint="eastAsia"/>
            <w:sz w:val="30"/>
            <w:szCs w:val="30"/>
          </w:rPr>
          <w:t>达娃</w:t>
        </w:r>
      </w:ins>
      <w:del w:id="100" w:author="apple" w:date="2015-11-24T21:34:00Z">
        <w:r w:rsidRPr="00F0698B" w:rsidDel="00EF0FC4">
          <w:rPr>
            <w:rFonts w:ascii="华文楷体" w:eastAsia="华文楷体" w:hAnsi="华文楷体" w:hint="eastAsia"/>
            <w:sz w:val="30"/>
            <w:szCs w:val="30"/>
          </w:rPr>
          <w:delText>ongdela【11:30】</w:delText>
        </w:r>
      </w:del>
      <w:r w:rsidRPr="00F0698B">
        <w:rPr>
          <w:rFonts w:ascii="华文楷体" w:eastAsia="华文楷体" w:hAnsi="华文楷体" w:hint="eastAsia"/>
          <w:sz w:val="30"/>
          <w:szCs w:val="30"/>
        </w:rPr>
        <w:t>，像这样就是这样一种</w:t>
      </w:r>
      <w:ins w:id="101" w:author="apple" w:date="2015-11-24T21:39:00Z">
        <w:r w:rsidR="00EF0FC4">
          <w:rPr>
            <w:rFonts w:ascii="华文楷体" w:eastAsia="华文楷体" w:hAnsi="华文楷体" w:hint="eastAsia"/>
            <w:sz w:val="30"/>
            <w:szCs w:val="30"/>
          </w:rPr>
          <w:t>安立</w:t>
        </w:r>
      </w:ins>
      <w:del w:id="102" w:author="apple" w:date="2015-11-24T21:39:00Z">
        <w:r w:rsidRPr="00F0698B" w:rsidDel="00EF0FC4">
          <w:rPr>
            <w:rFonts w:ascii="华文楷体" w:eastAsia="华文楷体" w:hAnsi="华文楷体" w:hint="eastAsia"/>
            <w:sz w:val="30"/>
            <w:szCs w:val="30"/>
          </w:rPr>
          <w:delText>原理</w:delText>
        </w:r>
      </w:del>
      <w:r w:rsidRPr="00F0698B">
        <w:rPr>
          <w:rFonts w:ascii="华文楷体" w:eastAsia="华文楷体" w:hAnsi="华文楷体" w:hint="eastAsia"/>
          <w:sz w:val="30"/>
          <w:szCs w:val="30"/>
        </w:rPr>
        <w:t>的方式，这个方面就是通过不同的角度、不同的层次、不同的境界，如是有不同的安立的方法。</w:t>
      </w:r>
    </w:p>
    <w:p w:rsidR="00EF0FC4" w:rsidRPr="00EF0FC4" w:rsidRDefault="00EF0FC4" w:rsidP="00F0698B">
      <w:pPr>
        <w:spacing w:line="360" w:lineRule="auto"/>
        <w:ind w:firstLine="570"/>
        <w:rPr>
          <w:ins w:id="103" w:author="apple" w:date="2015-11-24T21:39:00Z"/>
          <w:rFonts w:ascii="黑体" w:eastAsia="黑体" w:hAnsi="黑体"/>
          <w:b/>
          <w:sz w:val="30"/>
          <w:szCs w:val="30"/>
          <w:rPrChange w:id="104" w:author="apple" w:date="2015-11-24T21:40:00Z">
            <w:rPr>
              <w:ins w:id="105" w:author="apple" w:date="2015-11-24T21:39:00Z"/>
              <w:rFonts w:ascii="华文楷体" w:eastAsia="华文楷体" w:hAnsi="华文楷体"/>
              <w:sz w:val="30"/>
              <w:szCs w:val="30"/>
            </w:rPr>
          </w:rPrChange>
        </w:rPr>
      </w:pPr>
      <w:ins w:id="106" w:author="apple" w:date="2015-11-24T21:39:00Z">
        <w:r w:rsidRPr="00EF0FC4">
          <w:rPr>
            <w:rFonts w:ascii="黑体" w:eastAsia="黑体" w:hAnsi="黑体" w:hint="eastAsia"/>
            <w:b/>
            <w:sz w:val="30"/>
            <w:szCs w:val="30"/>
            <w:rPrChange w:id="107" w:author="apple" w:date="2015-11-24T21:40:00Z">
              <w:rPr>
                <w:rFonts w:ascii="华文楷体" w:eastAsia="华文楷体" w:hAnsi="华文楷体" w:hint="eastAsia"/>
                <w:sz w:val="30"/>
                <w:szCs w:val="30"/>
              </w:rPr>
            </w:rPrChange>
          </w:rPr>
          <w:t>【</w:t>
        </w:r>
      </w:ins>
      <w:ins w:id="108" w:author="apple" w:date="2015-11-24T21:40:00Z">
        <w:r w:rsidRPr="00EF0FC4">
          <w:rPr>
            <w:rFonts w:ascii="黑体" w:eastAsia="黑体" w:hAnsi="黑体" w:hint="eastAsia"/>
            <w:b/>
            <w:color w:val="000000"/>
            <w:sz w:val="28"/>
            <w:szCs w:val="28"/>
            <w:rPrChange w:id="109" w:author="apple" w:date="2015-11-24T21:40:00Z">
              <w:rPr>
                <w:rFonts w:ascii="华文楷体" w:eastAsia="华文楷体" w:hAnsi="华文楷体" w:hint="eastAsia"/>
                <w:color w:val="000000"/>
                <w:sz w:val="28"/>
                <w:szCs w:val="28"/>
              </w:rPr>
            </w:rPrChange>
          </w:rPr>
          <w:t>如果首先初步了解六句义再进一步修行则获得解脱</w:t>
        </w:r>
        <w:r w:rsidRPr="00EF0FC4">
          <w:rPr>
            <w:rFonts w:ascii="黑体" w:eastAsia="黑体" w:hAnsi="黑体"/>
            <w:b/>
            <w:color w:val="000000"/>
            <w:sz w:val="28"/>
            <w:szCs w:val="28"/>
            <w:rPrChange w:id="110" w:author="apple" w:date="2015-11-24T21:40:00Z">
              <w:rPr>
                <w:rFonts w:ascii="华文楷体" w:eastAsia="华文楷体" w:hAnsi="华文楷体"/>
                <w:color w:val="000000"/>
                <w:sz w:val="28"/>
                <w:szCs w:val="28"/>
              </w:rPr>
            </w:rPrChange>
          </w:rPr>
          <w:t>,解脱时的那个神</w:t>
        </w:r>
        <w:r w:rsidRPr="00EF0FC4">
          <w:rPr>
            <w:rFonts w:ascii="黑体" w:eastAsia="黑体" w:hAnsi="黑体" w:hint="eastAsia"/>
            <w:b/>
            <w:color w:val="000000"/>
            <w:sz w:val="28"/>
            <w:szCs w:val="28"/>
            <w:rPrChange w:id="111" w:author="apple" w:date="2015-11-24T21:40:00Z">
              <w:rPr>
                <w:rFonts w:ascii="华文楷体" w:eastAsia="华文楷体" w:hAnsi="华文楷体" w:hint="eastAsia"/>
                <w:color w:val="000000"/>
                <w:sz w:val="28"/>
                <w:szCs w:val="28"/>
              </w:rPr>
            </w:rPrChange>
          </w:rPr>
          <w:lastRenderedPageBreak/>
          <w:t>我远离了有无等一切边。</w:t>
        </w:r>
      </w:ins>
      <w:ins w:id="112" w:author="apple" w:date="2015-11-24T21:39:00Z">
        <w:r w:rsidRPr="00EF0FC4">
          <w:rPr>
            <w:rFonts w:ascii="黑体" w:eastAsia="黑体" w:hAnsi="黑体"/>
            <w:b/>
            <w:sz w:val="30"/>
            <w:szCs w:val="30"/>
            <w:rPrChange w:id="113" w:author="apple" w:date="2015-11-24T21:40:00Z">
              <w:rPr>
                <w:rFonts w:ascii="华文楷体" w:eastAsia="华文楷体" w:hAnsi="华文楷体"/>
                <w:sz w:val="30"/>
                <w:szCs w:val="30"/>
              </w:rPr>
            </w:rPrChange>
          </w:rPr>
          <w:t>】</w:t>
        </w:r>
      </w:ins>
      <w:r w:rsidR="007221A5" w:rsidRPr="00EF0FC4">
        <w:rPr>
          <w:rFonts w:ascii="黑体" w:eastAsia="黑体" w:hAnsi="黑体"/>
          <w:b/>
          <w:sz w:val="30"/>
          <w:szCs w:val="30"/>
          <w:rPrChange w:id="114" w:author="apple" w:date="2015-11-24T21:40:00Z">
            <w:rPr>
              <w:rFonts w:ascii="华文楷体" w:eastAsia="华文楷体" w:hAnsi="华文楷体"/>
              <w:sz w:val="30"/>
              <w:szCs w:val="30"/>
            </w:rPr>
          </w:rPrChange>
        </w:rPr>
        <w:t xml:space="preserve">    </w:t>
      </w:r>
    </w:p>
    <w:p w:rsidR="00EF0FC4" w:rsidRDefault="007221A5" w:rsidP="00F0698B">
      <w:pPr>
        <w:spacing w:line="360" w:lineRule="auto"/>
        <w:ind w:firstLine="570"/>
        <w:rPr>
          <w:ins w:id="115" w:author="apple" w:date="2015-11-24T21:41:00Z"/>
          <w:rFonts w:ascii="华文楷体" w:eastAsia="华文楷体" w:hAnsi="华文楷体"/>
          <w:sz w:val="30"/>
          <w:szCs w:val="30"/>
        </w:rPr>
      </w:pPr>
      <w:del w:id="116" w:author="apple" w:date="2015-11-24T21:40:00Z">
        <w:r w:rsidRPr="00F0698B" w:rsidDel="00EF0FC4">
          <w:rPr>
            <w:rFonts w:ascii="华文楷体" w:eastAsia="华文楷体" w:hAnsi="华文楷体" w:hint="eastAsia"/>
            <w:sz w:val="30"/>
            <w:szCs w:val="30"/>
          </w:rPr>
          <w:delText>“如果首先初步了解六句义再进一步修行则获得解脱，解脱时的那个神我远离了有无等一切边。”</w:delText>
        </w:r>
      </w:del>
      <w:r w:rsidRPr="00F0698B">
        <w:rPr>
          <w:rFonts w:ascii="华文楷体" w:eastAsia="华文楷体" w:hAnsi="华文楷体" w:hint="eastAsia"/>
          <w:sz w:val="30"/>
          <w:szCs w:val="30"/>
        </w:rPr>
        <w:t>那么就是说他们的修行的方式首先要了解六句义（相当于我们的闻思）</w:t>
      </w:r>
      <w:ins w:id="117" w:author="apple" w:date="2015-11-24T21:40:00Z">
        <w:r w:rsidR="00EF0FC4">
          <w:rPr>
            <w:rFonts w:ascii="华文楷体" w:eastAsia="华文楷体" w:hAnsi="华文楷体" w:hint="eastAsia"/>
            <w:sz w:val="30"/>
            <w:szCs w:val="30"/>
          </w:rPr>
          <w:t>，</w:t>
        </w:r>
        <w:r w:rsidR="00EF0FC4">
          <w:rPr>
            <w:rFonts w:ascii="华文楷体" w:eastAsia="华文楷体" w:hAnsi="华文楷体"/>
            <w:sz w:val="30"/>
            <w:szCs w:val="30"/>
          </w:rPr>
          <w:t>首先呢，要</w:t>
        </w:r>
        <w:r w:rsidR="00EF0FC4">
          <w:rPr>
            <w:rFonts w:ascii="华文楷体" w:eastAsia="华文楷体" w:hAnsi="华文楷体" w:hint="eastAsia"/>
            <w:sz w:val="30"/>
            <w:szCs w:val="30"/>
          </w:rPr>
          <w:t>对这样</w:t>
        </w:r>
        <w:r w:rsidR="00EF0FC4">
          <w:rPr>
            <w:rFonts w:ascii="华文楷体" w:eastAsia="华文楷体" w:hAnsi="华文楷体"/>
            <w:sz w:val="30"/>
            <w:szCs w:val="30"/>
          </w:rPr>
          <w:t>的六句义要</w:t>
        </w:r>
      </w:ins>
      <w:r w:rsidRPr="00F0698B">
        <w:rPr>
          <w:rFonts w:ascii="华文楷体" w:eastAsia="华文楷体" w:hAnsi="华文楷体" w:hint="eastAsia"/>
          <w:sz w:val="30"/>
          <w:szCs w:val="30"/>
        </w:rPr>
        <w:t>进行闻思、</w:t>
      </w:r>
      <w:ins w:id="118" w:author="apple" w:date="2015-11-24T21:40:00Z">
        <w:r w:rsidR="00EF0FC4">
          <w:rPr>
            <w:rFonts w:ascii="华文楷体" w:eastAsia="华文楷体" w:hAnsi="华文楷体" w:hint="eastAsia"/>
            <w:sz w:val="30"/>
            <w:szCs w:val="30"/>
          </w:rPr>
          <w:t>进行</w:t>
        </w:r>
      </w:ins>
      <w:r w:rsidRPr="00F0698B">
        <w:rPr>
          <w:rFonts w:ascii="华文楷体" w:eastAsia="华文楷体" w:hAnsi="华文楷体" w:hint="eastAsia"/>
          <w:sz w:val="30"/>
          <w:szCs w:val="30"/>
        </w:rPr>
        <w:t>了解，然后要进一步的修行，就说闻思之后要实践，</w:t>
      </w:r>
      <w:ins w:id="119" w:author="apple" w:date="2015-11-24T21:41:00Z">
        <w:r w:rsidR="00EF0FC4">
          <w:rPr>
            <w:rFonts w:ascii="华文楷体" w:eastAsia="华文楷体" w:hAnsi="华文楷体" w:hint="eastAsia"/>
            <w:sz w:val="30"/>
            <w:szCs w:val="30"/>
          </w:rPr>
          <w:t>所以</w:t>
        </w:r>
      </w:ins>
      <w:r w:rsidRPr="00F0698B">
        <w:rPr>
          <w:rFonts w:ascii="华文楷体" w:eastAsia="华文楷体" w:hAnsi="华文楷体" w:hint="eastAsia"/>
          <w:sz w:val="30"/>
          <w:szCs w:val="30"/>
        </w:rPr>
        <w:t>像这样的话进一步的修持六句义。</w:t>
      </w:r>
      <w:ins w:id="120" w:author="apple" w:date="2015-11-24T21:41:00Z">
        <w:r w:rsidR="00EF0FC4">
          <w:rPr>
            <w:rFonts w:ascii="华文楷体" w:eastAsia="华文楷体" w:hAnsi="华文楷体" w:hint="eastAsia"/>
            <w:sz w:val="30"/>
            <w:szCs w:val="30"/>
          </w:rPr>
          <w:t>则</w:t>
        </w:r>
      </w:ins>
      <w:r w:rsidRPr="00F0698B">
        <w:rPr>
          <w:rFonts w:ascii="华文楷体" w:eastAsia="华文楷体" w:hAnsi="华文楷体" w:hint="eastAsia"/>
          <w:sz w:val="30"/>
          <w:szCs w:val="30"/>
        </w:rPr>
        <w:t>而获得解脱就相当于一种果。那么像这样讲的时候修行之后一定有他的结果，之后就获得解脱了，解脱时候的境界是什么样的呢？</w:t>
      </w:r>
      <w:del w:id="121" w:author="apple" w:date="2015-11-24T21:41:00Z">
        <w:r w:rsidRPr="00F0698B" w:rsidDel="00EF0FC4">
          <w:rPr>
            <w:rFonts w:ascii="华文楷体" w:eastAsia="华文楷体" w:hAnsi="华文楷体" w:hint="eastAsia"/>
            <w:sz w:val="30"/>
            <w:szCs w:val="30"/>
          </w:rPr>
          <w:delText>——</w:delText>
        </w:r>
      </w:del>
    </w:p>
    <w:p w:rsidR="007221A5" w:rsidRPr="00F0698B" w:rsidRDefault="007221A5"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“解脱时的那个神我远离了有无等一切边。”也就是在束缚的时候没有离开有无等的边。那么如果说最后修行得到解脱之后，最后这个神我远离了有无等一切边了，这个方面就平时</w:t>
      </w:r>
      <w:ins w:id="122" w:author="apple" w:date="2015-11-24T21:41:00Z">
        <w:r w:rsidR="00BC79EC">
          <w:rPr>
            <w:rFonts w:ascii="华文楷体" w:eastAsia="华文楷体" w:hAnsi="华文楷体" w:hint="eastAsia"/>
            <w:sz w:val="30"/>
            <w:szCs w:val="30"/>
          </w:rPr>
          <w:t>，</w:t>
        </w:r>
        <w:r w:rsidR="00BC79EC">
          <w:rPr>
            <w:rFonts w:ascii="华文楷体" w:eastAsia="华文楷体" w:hAnsi="华文楷体"/>
            <w:sz w:val="30"/>
            <w:szCs w:val="30"/>
          </w:rPr>
          <w:t>有的时候</w:t>
        </w:r>
      </w:ins>
      <w:r w:rsidRPr="00F0698B">
        <w:rPr>
          <w:rFonts w:ascii="华文楷体" w:eastAsia="华文楷体" w:hAnsi="华文楷体" w:hint="eastAsia"/>
          <w:sz w:val="30"/>
          <w:szCs w:val="30"/>
        </w:rPr>
        <w:t>我们不注意的时候也是觉得现在我修行到一定程度的时候呢，一切的烦恼离我而去了，这个时候我就解脱了。如果这个从</w:t>
      </w:r>
      <w:ins w:id="123" w:author="apple" w:date="2015-11-24T21:44:00Z">
        <w:r w:rsidR="00B41C93">
          <w:rPr>
            <w:rFonts w:ascii="华文楷体" w:eastAsia="华文楷体" w:hAnsi="华文楷体" w:hint="eastAsia"/>
            <w:sz w:val="30"/>
            <w:szCs w:val="30"/>
          </w:rPr>
          <w:t>名言谛</w:t>
        </w:r>
      </w:ins>
      <w:del w:id="124" w:author="apple" w:date="2015-11-24T21:41:00Z">
        <w:r w:rsidRPr="00F0698B" w:rsidDel="00BC79EC">
          <w:rPr>
            <w:rFonts w:ascii="华文楷体" w:eastAsia="华文楷体" w:hAnsi="华文楷体" w:hint="eastAsia"/>
            <w:sz w:val="30"/>
            <w:szCs w:val="30"/>
          </w:rPr>
          <w:delText>名言谛</w:delText>
        </w:r>
      </w:del>
      <w:r w:rsidRPr="00F0698B">
        <w:rPr>
          <w:rFonts w:ascii="华文楷体" w:eastAsia="华文楷体" w:hAnsi="华文楷体" w:hint="eastAsia"/>
          <w:sz w:val="30"/>
          <w:szCs w:val="30"/>
        </w:rPr>
        <w:t>的角度来讲的话也没有什么不行的这种说法，从这个讲解的方式是</w:t>
      </w:r>
      <w:ins w:id="125" w:author="apple" w:date="2015-11-24T21:45:00Z">
        <w:r w:rsidR="00B41C93">
          <w:rPr>
            <w:rFonts w:ascii="华文楷体" w:eastAsia="华文楷体" w:hAnsi="华文楷体" w:hint="eastAsia"/>
            <w:sz w:val="30"/>
            <w:szCs w:val="30"/>
          </w:rPr>
          <w:t>来讲</w:t>
        </w:r>
        <w:r w:rsidR="00B41C93">
          <w:rPr>
            <w:rFonts w:ascii="华文楷体" w:eastAsia="华文楷体" w:hAnsi="华文楷体"/>
            <w:sz w:val="30"/>
            <w:szCs w:val="30"/>
          </w:rPr>
          <w:t>是</w:t>
        </w:r>
      </w:ins>
      <w:r w:rsidRPr="00F0698B">
        <w:rPr>
          <w:rFonts w:ascii="华文楷体" w:eastAsia="华文楷体" w:hAnsi="华文楷体" w:hint="eastAsia"/>
          <w:sz w:val="30"/>
          <w:szCs w:val="30"/>
        </w:rPr>
        <w:t>可以的。如果内心当中认定有一个我解脱的话，实际上这个神我，只不过我们没有取神我的名字而已，他的意义是一样的。平时我们经常提到的好像是</w:t>
      </w:r>
      <w:ins w:id="126" w:author="apple" w:date="2015-11-24T21:46:00Z">
        <w:r w:rsidR="00B41C93">
          <w:rPr>
            <w:rFonts w:ascii="华文楷体" w:eastAsia="华文楷体" w:hAnsi="华文楷体" w:hint="eastAsia"/>
            <w:sz w:val="30"/>
            <w:szCs w:val="30"/>
          </w:rPr>
          <w:t>我们</w:t>
        </w:r>
      </w:ins>
      <w:r w:rsidRPr="00F0698B">
        <w:rPr>
          <w:rFonts w:ascii="华文楷体" w:eastAsia="华文楷体" w:hAnsi="华文楷体" w:hint="eastAsia"/>
          <w:sz w:val="30"/>
          <w:szCs w:val="30"/>
        </w:rPr>
        <w:t>在束缚的时候好像一条绳子把我们捆住了，好像有一个我被束缚了。后面解脱之后这个绳子就解开了，自己好像就自由了，可以在外面拼命的奔跑，像这样的话有这样一种解脱的境界是没有的，所以这个方面神我</w:t>
      </w:r>
      <w:ins w:id="127" w:author="apple" w:date="2015-11-24T21:46:00Z">
        <w:r w:rsidR="00B41C93">
          <w:rPr>
            <w:rFonts w:ascii="华文楷体" w:eastAsia="华文楷体" w:hAnsi="华文楷体" w:hint="eastAsia"/>
            <w:sz w:val="30"/>
            <w:szCs w:val="30"/>
          </w:rPr>
          <w:t>，</w:t>
        </w:r>
        <w:r w:rsidR="00B41C93">
          <w:rPr>
            <w:rFonts w:ascii="华文楷体" w:eastAsia="华文楷体" w:hAnsi="华文楷体"/>
            <w:sz w:val="30"/>
            <w:szCs w:val="30"/>
          </w:rPr>
          <w:t>他</w:t>
        </w:r>
      </w:ins>
      <w:r w:rsidRPr="00F0698B">
        <w:rPr>
          <w:rFonts w:ascii="华文楷体" w:eastAsia="华文楷体" w:hAnsi="华文楷体" w:hint="eastAsia"/>
          <w:sz w:val="30"/>
          <w:szCs w:val="30"/>
        </w:rPr>
        <w:t>就很明显，首先神我受到束缚，然后神我远离了有无的一切边，就获得解脱。</w:t>
      </w:r>
      <w:del w:id="128" w:author="apple" w:date="2015-11-24T21:46:00Z">
        <w:r w:rsidRPr="00F0698B" w:rsidDel="00B41C93">
          <w:rPr>
            <w:rFonts w:ascii="华文楷体" w:eastAsia="华文楷体" w:hAnsi="华文楷体" w:hint="eastAsia"/>
            <w:sz w:val="30"/>
            <w:szCs w:val="30"/>
          </w:rPr>
          <w:delText>实际上</w:delText>
        </w:r>
      </w:del>
      <w:ins w:id="129" w:author="apple" w:date="2015-11-24T21:46:00Z">
        <w:r w:rsidR="00B41C93">
          <w:rPr>
            <w:rFonts w:ascii="华文楷体" w:eastAsia="华文楷体" w:hAnsi="华文楷体" w:hint="eastAsia"/>
            <w:sz w:val="30"/>
            <w:szCs w:val="30"/>
          </w:rPr>
          <w:t>所以</w:t>
        </w:r>
      </w:ins>
      <w:r w:rsidRPr="00F0698B">
        <w:rPr>
          <w:rFonts w:ascii="华文楷体" w:eastAsia="华文楷体" w:hAnsi="华文楷体" w:hint="eastAsia"/>
          <w:sz w:val="30"/>
          <w:szCs w:val="30"/>
        </w:rPr>
        <w:t>他自己也讲远离了有边无边等等，但是就说他的基——神我的确是完全存在的，而且是实有的，从这个方面讲的话和内道完全不相同。</w:t>
      </w:r>
    </w:p>
    <w:p w:rsidR="00B41C93" w:rsidRPr="00B41C93" w:rsidRDefault="00B41C93" w:rsidP="00B41C93">
      <w:pPr>
        <w:spacing w:line="360" w:lineRule="auto"/>
        <w:ind w:firstLineChars="100" w:firstLine="301"/>
        <w:rPr>
          <w:ins w:id="130" w:author="apple" w:date="2015-11-24T21:46:00Z"/>
          <w:rFonts w:ascii="黑体" w:eastAsia="黑体" w:hAnsi="黑体" w:hint="eastAsia"/>
          <w:b/>
          <w:sz w:val="30"/>
          <w:szCs w:val="30"/>
          <w:rPrChange w:id="131" w:author="apple" w:date="2015-11-24T21:47:00Z">
            <w:rPr>
              <w:ins w:id="132" w:author="apple" w:date="2015-11-24T21:46:00Z"/>
              <w:rFonts w:ascii="华文楷体" w:eastAsia="华文楷体" w:hAnsi="华文楷体" w:hint="eastAsia"/>
              <w:sz w:val="30"/>
              <w:szCs w:val="30"/>
            </w:rPr>
          </w:rPrChange>
        </w:rPr>
        <w:pPrChange w:id="133" w:author="apple" w:date="2015-11-24T21:46:00Z">
          <w:pPr>
            <w:spacing w:line="360" w:lineRule="auto"/>
            <w:ind w:firstLine="570"/>
          </w:pPr>
        </w:pPrChange>
      </w:pPr>
      <w:ins w:id="134" w:author="apple" w:date="2015-11-24T21:46:00Z">
        <w:r w:rsidRPr="00B41C93">
          <w:rPr>
            <w:rFonts w:ascii="黑体" w:eastAsia="黑体" w:hAnsi="黑体" w:hint="eastAsia"/>
            <w:b/>
            <w:sz w:val="30"/>
            <w:szCs w:val="30"/>
            <w:rPrChange w:id="135" w:author="apple" w:date="2015-11-24T21:47:00Z">
              <w:rPr>
                <w:rFonts w:ascii="华文楷体" w:eastAsia="华文楷体" w:hAnsi="华文楷体" w:hint="eastAsia"/>
                <w:sz w:val="30"/>
                <w:szCs w:val="30"/>
              </w:rPr>
            </w:rPrChange>
          </w:rPr>
          <w:t>【</w:t>
        </w:r>
      </w:ins>
      <w:ins w:id="136" w:author="apple" w:date="2015-11-24T21:47:00Z">
        <w:r w:rsidRPr="00B41C93">
          <w:rPr>
            <w:rFonts w:ascii="黑体" w:eastAsia="黑体" w:hAnsi="黑体" w:hint="eastAsia"/>
            <w:b/>
            <w:color w:val="000000"/>
            <w:sz w:val="28"/>
            <w:szCs w:val="28"/>
            <w:rPrChange w:id="137" w:author="apple" w:date="2015-11-24T21:47:00Z">
              <w:rPr>
                <w:rFonts w:ascii="华文楷体" w:eastAsia="华文楷体" w:hAnsi="华文楷体" w:hint="eastAsia"/>
                <w:color w:val="000000"/>
                <w:sz w:val="28"/>
                <w:szCs w:val="28"/>
              </w:rPr>
            </w:rPrChange>
          </w:rPr>
          <w:t>他们依靠《寂静续》等论典而承许神我是常有的无情法。</w:t>
        </w:r>
      </w:ins>
      <w:ins w:id="138" w:author="apple" w:date="2015-11-24T21:46:00Z">
        <w:r w:rsidRPr="00B41C93">
          <w:rPr>
            <w:rFonts w:ascii="黑体" w:eastAsia="黑体" w:hAnsi="黑体"/>
            <w:b/>
            <w:sz w:val="30"/>
            <w:szCs w:val="30"/>
            <w:rPrChange w:id="139" w:author="apple" w:date="2015-11-24T21:47:00Z">
              <w:rPr>
                <w:rFonts w:ascii="华文楷体" w:eastAsia="华文楷体" w:hAnsi="华文楷体"/>
                <w:sz w:val="30"/>
                <w:szCs w:val="30"/>
              </w:rPr>
            </w:rPrChange>
          </w:rPr>
          <w:t>】</w:t>
        </w:r>
      </w:ins>
    </w:p>
    <w:p w:rsidR="007221A5" w:rsidRPr="00F0698B" w:rsidRDefault="007221A5" w:rsidP="00B41C93">
      <w:pPr>
        <w:spacing w:line="360" w:lineRule="auto"/>
        <w:ind w:firstLineChars="100" w:firstLine="300"/>
        <w:rPr>
          <w:rFonts w:ascii="华文楷体" w:eastAsia="华文楷体" w:hAnsi="华文楷体"/>
          <w:sz w:val="30"/>
          <w:szCs w:val="30"/>
        </w:rPr>
        <w:pPrChange w:id="140" w:author="apple" w:date="2015-11-24T21:46:00Z">
          <w:pPr>
            <w:spacing w:line="360" w:lineRule="auto"/>
            <w:ind w:firstLine="570"/>
          </w:pPr>
        </w:pPrChange>
      </w:pPr>
      <w:del w:id="141" w:author="apple" w:date="2015-11-24T21:46:00Z">
        <w:r w:rsidRPr="00F0698B" w:rsidDel="00B41C93">
          <w:rPr>
            <w:rFonts w:ascii="华文楷体" w:eastAsia="华文楷体" w:hAnsi="华文楷体" w:hint="eastAsia"/>
            <w:sz w:val="30"/>
            <w:szCs w:val="30"/>
          </w:rPr>
          <w:delText xml:space="preserve">    </w:delText>
        </w:r>
      </w:del>
      <w:del w:id="142" w:author="apple" w:date="2015-11-24T21:47:00Z">
        <w:r w:rsidRPr="00F0698B" w:rsidDel="00B41C93">
          <w:rPr>
            <w:rFonts w:ascii="华文楷体" w:eastAsia="华文楷体" w:hAnsi="华文楷体" w:hint="eastAsia"/>
            <w:sz w:val="30"/>
            <w:szCs w:val="30"/>
          </w:rPr>
          <w:delText>“他们依靠《寂静续》等论典而承许神我是常有的无情法。”</w:delText>
        </w:r>
      </w:del>
      <w:r w:rsidRPr="00F0698B">
        <w:rPr>
          <w:rFonts w:ascii="华文楷体" w:eastAsia="华文楷体" w:hAnsi="华文楷体" w:hint="eastAsia"/>
          <w:sz w:val="30"/>
          <w:szCs w:val="30"/>
        </w:rPr>
        <w:t>那么他们的神我是什么呢？神我就是恒常的无情的自性，一种无情法。</w:t>
      </w:r>
      <w:r w:rsidRPr="00F0698B">
        <w:rPr>
          <w:rFonts w:ascii="华文楷体" w:eastAsia="华文楷体" w:hAnsi="华文楷体" w:hint="eastAsia"/>
          <w:sz w:val="30"/>
          <w:szCs w:val="30"/>
        </w:rPr>
        <w:lastRenderedPageBreak/>
        <w:t>首先是下面对他们的六种句义也是介绍一下。</w:t>
      </w:r>
    </w:p>
    <w:p w:rsidR="00B41C93" w:rsidRPr="00B41C93" w:rsidRDefault="00B41C93" w:rsidP="00F0698B">
      <w:pPr>
        <w:spacing w:line="360" w:lineRule="auto"/>
        <w:ind w:firstLine="570"/>
        <w:rPr>
          <w:ins w:id="143" w:author="apple" w:date="2015-11-24T21:47:00Z"/>
          <w:rFonts w:ascii="黑体" w:eastAsia="黑体" w:hAnsi="黑体"/>
          <w:b/>
          <w:sz w:val="30"/>
          <w:szCs w:val="30"/>
          <w:rPrChange w:id="144" w:author="apple" w:date="2015-11-24T21:47:00Z">
            <w:rPr>
              <w:ins w:id="145" w:author="apple" w:date="2015-11-24T21:47:00Z"/>
              <w:rFonts w:ascii="华文楷体" w:eastAsia="华文楷体" w:hAnsi="华文楷体"/>
              <w:sz w:val="30"/>
              <w:szCs w:val="30"/>
            </w:rPr>
          </w:rPrChange>
        </w:rPr>
      </w:pPr>
      <w:ins w:id="146" w:author="apple" w:date="2015-11-24T21:47:00Z">
        <w:r w:rsidRPr="00B41C93">
          <w:rPr>
            <w:rFonts w:ascii="黑体" w:eastAsia="黑体" w:hAnsi="黑体" w:hint="eastAsia"/>
            <w:b/>
            <w:sz w:val="30"/>
            <w:szCs w:val="30"/>
            <w:rPrChange w:id="147" w:author="apple" w:date="2015-11-24T21:47:00Z">
              <w:rPr>
                <w:rFonts w:ascii="华文楷体" w:eastAsia="华文楷体" w:hAnsi="华文楷体" w:hint="eastAsia"/>
                <w:sz w:val="30"/>
                <w:szCs w:val="30"/>
              </w:rPr>
            </w:rPrChange>
          </w:rPr>
          <w:t>【</w:t>
        </w:r>
        <w:r w:rsidRPr="00B41C93">
          <w:rPr>
            <w:rFonts w:ascii="黑体" w:eastAsia="黑体" w:hAnsi="黑体" w:hint="eastAsia"/>
            <w:b/>
            <w:color w:val="000000"/>
            <w:sz w:val="28"/>
            <w:szCs w:val="28"/>
            <w:rPrChange w:id="148" w:author="apple" w:date="2015-11-24T21:47:00Z">
              <w:rPr>
                <w:rFonts w:hint="eastAsia"/>
                <w:color w:val="000000"/>
                <w:sz w:val="28"/>
                <w:szCs w:val="28"/>
              </w:rPr>
            </w:rPrChange>
          </w:rPr>
          <w:t>(一)、 九实:我、 时、 方、 虚空、 极微即是五常实;地、 水、 火、 风为四无常实。</w:t>
        </w:r>
        <w:r w:rsidRPr="00B41C93">
          <w:rPr>
            <w:rFonts w:ascii="黑体" w:eastAsia="黑体" w:hAnsi="黑体"/>
            <w:b/>
            <w:sz w:val="30"/>
            <w:szCs w:val="30"/>
            <w:rPrChange w:id="149" w:author="apple" w:date="2015-11-24T21:47:00Z">
              <w:rPr>
                <w:rFonts w:ascii="华文楷体" w:eastAsia="华文楷体" w:hAnsi="华文楷体"/>
                <w:sz w:val="30"/>
                <w:szCs w:val="30"/>
              </w:rPr>
            </w:rPrChange>
          </w:rPr>
          <w:t>】</w:t>
        </w:r>
      </w:ins>
      <w:r w:rsidR="007221A5" w:rsidRPr="00B41C93">
        <w:rPr>
          <w:rFonts w:ascii="黑体" w:eastAsia="黑体" w:hAnsi="黑体" w:hint="eastAsia"/>
          <w:b/>
          <w:sz w:val="30"/>
          <w:szCs w:val="30"/>
          <w:rPrChange w:id="150" w:author="apple" w:date="2015-11-24T21:47:00Z">
            <w:rPr>
              <w:rFonts w:ascii="华文楷体" w:eastAsia="华文楷体" w:hAnsi="华文楷体" w:hint="eastAsia"/>
              <w:sz w:val="30"/>
              <w:szCs w:val="30"/>
            </w:rPr>
          </w:rPrChange>
        </w:rPr>
        <w:t xml:space="preserve">    </w:t>
      </w:r>
    </w:p>
    <w:p w:rsidR="007221A5" w:rsidRDefault="007221A5" w:rsidP="00F0698B">
      <w:pPr>
        <w:spacing w:line="360" w:lineRule="auto"/>
        <w:ind w:firstLine="570"/>
        <w:rPr>
          <w:ins w:id="151" w:author="apple" w:date="2015-11-24T21:48:00Z"/>
          <w:rFonts w:ascii="华文楷体" w:eastAsia="华文楷体" w:hAnsi="华文楷体"/>
          <w:sz w:val="30"/>
          <w:szCs w:val="30"/>
        </w:rPr>
      </w:pPr>
      <w:del w:id="152" w:author="apple" w:date="2015-11-24T21:47:00Z">
        <w:r w:rsidRPr="00F0698B" w:rsidDel="00B41C93">
          <w:rPr>
            <w:rFonts w:ascii="华文楷体" w:eastAsia="华文楷体" w:hAnsi="华文楷体" w:hint="eastAsia"/>
            <w:sz w:val="30"/>
            <w:szCs w:val="30"/>
          </w:rPr>
          <w:delText>“(一)九实：我、时、方、虚空、极微即是五常实；”</w:delText>
        </w:r>
      </w:del>
      <w:r w:rsidRPr="00F0698B">
        <w:rPr>
          <w:rFonts w:ascii="华文楷体" w:eastAsia="华文楷体" w:hAnsi="华文楷体" w:hint="eastAsia"/>
          <w:sz w:val="30"/>
          <w:szCs w:val="30"/>
        </w:rPr>
        <w:t>那么有五种恒常的实有，就是我、时、方、虚空、极微这个方面就是五常实，然后“地、水、火、风为四无常实。”地水火风这个就是无常的</w:t>
      </w:r>
      <w:ins w:id="153" w:author="apple" w:date="2015-11-24T21:48:00Z">
        <w:r w:rsidR="00B41C93">
          <w:rPr>
            <w:rFonts w:ascii="华文楷体" w:eastAsia="华文楷体" w:hAnsi="华文楷体" w:hint="eastAsia"/>
            <w:sz w:val="30"/>
            <w:szCs w:val="30"/>
          </w:rPr>
          <w:t>，</w:t>
        </w:r>
        <w:r w:rsidR="00B41C93">
          <w:rPr>
            <w:rFonts w:ascii="华文楷体" w:eastAsia="华文楷体" w:hAnsi="华文楷体"/>
            <w:sz w:val="30"/>
            <w:szCs w:val="30"/>
          </w:rPr>
          <w:t>有</w:t>
        </w:r>
      </w:ins>
      <w:r w:rsidRPr="00F0698B">
        <w:rPr>
          <w:rFonts w:ascii="华文楷体" w:eastAsia="华文楷体" w:hAnsi="华文楷体" w:hint="eastAsia"/>
          <w:sz w:val="30"/>
          <w:szCs w:val="30"/>
        </w:rPr>
        <w:t>四种实法。</w:t>
      </w:r>
      <w:ins w:id="154" w:author="apple" w:date="2015-11-24T21:48:00Z">
        <w:r w:rsidR="00B41C93">
          <w:rPr>
            <w:rFonts w:ascii="华文楷体" w:eastAsia="华文楷体" w:hAnsi="华文楷体" w:hint="eastAsia"/>
            <w:sz w:val="30"/>
            <w:szCs w:val="30"/>
          </w:rPr>
          <w:t>那么</w:t>
        </w:r>
        <w:r w:rsidR="00B41C93">
          <w:rPr>
            <w:rFonts w:ascii="华文楷体" w:eastAsia="华文楷体" w:hAnsi="华文楷体"/>
            <w:sz w:val="30"/>
            <w:szCs w:val="30"/>
          </w:rPr>
          <w:t>第二：</w:t>
        </w:r>
      </w:ins>
    </w:p>
    <w:p w:rsidR="00B41C93" w:rsidRPr="00B41C93" w:rsidRDefault="00B41C93" w:rsidP="00F0698B">
      <w:pPr>
        <w:spacing w:line="360" w:lineRule="auto"/>
        <w:ind w:firstLine="570"/>
        <w:rPr>
          <w:rFonts w:ascii="黑体" w:eastAsia="黑体" w:hAnsi="黑体" w:hint="eastAsia"/>
          <w:b/>
          <w:sz w:val="30"/>
          <w:szCs w:val="30"/>
          <w:rPrChange w:id="155" w:author="apple" w:date="2015-11-24T21:48:00Z">
            <w:rPr>
              <w:rFonts w:ascii="华文楷体" w:eastAsia="华文楷体" w:hAnsi="华文楷体" w:hint="eastAsia"/>
              <w:sz w:val="30"/>
              <w:szCs w:val="30"/>
            </w:rPr>
          </w:rPrChange>
        </w:rPr>
      </w:pPr>
      <w:ins w:id="156" w:author="apple" w:date="2015-11-24T21:48:00Z">
        <w:r w:rsidRPr="00B41C93">
          <w:rPr>
            <w:rFonts w:ascii="黑体" w:eastAsia="黑体" w:hAnsi="黑体" w:hint="eastAsia"/>
            <w:b/>
            <w:sz w:val="30"/>
            <w:szCs w:val="30"/>
            <w:rPrChange w:id="157" w:author="apple" w:date="2015-11-24T21:48:00Z">
              <w:rPr>
                <w:rFonts w:ascii="华文楷体" w:eastAsia="华文楷体" w:hAnsi="华文楷体" w:hint="eastAsia"/>
                <w:sz w:val="30"/>
                <w:szCs w:val="30"/>
              </w:rPr>
            </w:rPrChange>
          </w:rPr>
          <w:t>【</w:t>
        </w:r>
        <w:r w:rsidRPr="00B41C93">
          <w:rPr>
            <w:rFonts w:ascii="黑体" w:eastAsia="黑体" w:hAnsi="黑体" w:hint="eastAsia"/>
            <w:b/>
            <w:color w:val="000000"/>
            <w:sz w:val="28"/>
            <w:szCs w:val="28"/>
            <w:rPrChange w:id="158" w:author="apple" w:date="2015-11-24T21:48:00Z">
              <w:rPr>
                <w:rFonts w:hint="eastAsia"/>
                <w:color w:val="000000"/>
                <w:sz w:val="28"/>
                <w:szCs w:val="28"/>
              </w:rPr>
            </w:rPrChange>
          </w:rPr>
          <w:t>(二)、二十四德:一等数目、 长短等计量、互遇、 分离、 异体、 同体六种是共同总德;</w:t>
        </w:r>
        <w:r w:rsidRPr="00B41C93">
          <w:rPr>
            <w:rFonts w:ascii="黑体" w:eastAsia="黑体" w:hAnsi="黑体"/>
            <w:b/>
            <w:sz w:val="30"/>
            <w:szCs w:val="30"/>
            <w:rPrChange w:id="159" w:author="apple" w:date="2015-11-24T21:48:00Z">
              <w:rPr>
                <w:rFonts w:ascii="华文楷体" w:eastAsia="华文楷体" w:hAnsi="华文楷体"/>
                <w:sz w:val="30"/>
                <w:szCs w:val="30"/>
              </w:rPr>
            </w:rPrChange>
          </w:rPr>
          <w:t>】</w:t>
        </w:r>
      </w:ins>
    </w:p>
    <w:p w:rsidR="007221A5" w:rsidRPr="00F0698B" w:rsidRDefault="007221A5" w:rsidP="00B41C93">
      <w:pPr>
        <w:spacing w:line="360" w:lineRule="auto"/>
        <w:ind w:firstLine="570"/>
        <w:rPr>
          <w:rFonts w:ascii="华文楷体" w:eastAsia="华文楷体" w:hAnsi="华文楷体"/>
          <w:sz w:val="30"/>
          <w:szCs w:val="30"/>
        </w:rPr>
      </w:pPr>
      <w:del w:id="160" w:author="apple" w:date="2015-11-24T21:49:00Z">
        <w:r w:rsidRPr="00F0698B" w:rsidDel="00B41C93">
          <w:rPr>
            <w:rFonts w:ascii="华文楷体" w:eastAsia="华文楷体" w:hAnsi="华文楷体" w:hint="eastAsia"/>
            <w:sz w:val="30"/>
            <w:szCs w:val="30"/>
          </w:rPr>
          <w:delText xml:space="preserve">    “(二)二十四德：一等数目、长短等计量、互遇、分离、异体、同体六种是共同总德；”</w:delText>
        </w:r>
      </w:del>
      <w:r w:rsidRPr="00F0698B">
        <w:rPr>
          <w:rFonts w:ascii="华文楷体" w:eastAsia="华文楷体" w:hAnsi="华文楷体" w:hint="eastAsia"/>
          <w:sz w:val="30"/>
          <w:szCs w:val="30"/>
        </w:rPr>
        <w:t>那么在这个二十四德当中</w:t>
      </w:r>
      <w:ins w:id="161" w:author="apple" w:date="2015-11-24T21:49:00Z">
        <w:r w:rsidR="00B41C93">
          <w:rPr>
            <w:rFonts w:ascii="华文楷体" w:eastAsia="华文楷体" w:hAnsi="华文楷体" w:hint="eastAsia"/>
            <w:sz w:val="30"/>
            <w:szCs w:val="30"/>
          </w:rPr>
          <w:t>呢</w:t>
        </w:r>
        <w:r w:rsidR="00B41C93">
          <w:rPr>
            <w:rFonts w:ascii="华文楷体" w:eastAsia="华文楷体" w:hAnsi="华文楷体"/>
            <w:sz w:val="30"/>
            <w:szCs w:val="30"/>
          </w:rPr>
          <w:t>，</w:t>
        </w:r>
      </w:ins>
      <w:r w:rsidRPr="00F0698B">
        <w:rPr>
          <w:rFonts w:ascii="华文楷体" w:eastAsia="华文楷体" w:hAnsi="华文楷体" w:hint="eastAsia"/>
          <w:sz w:val="30"/>
          <w:szCs w:val="30"/>
        </w:rPr>
        <w:t>首先是六种共同总德，就说一二三四五等等这个数字</w:t>
      </w:r>
      <w:ins w:id="162" w:author="apple" w:date="2015-11-24T21:49:00Z">
        <w:r w:rsidR="00B41C93">
          <w:rPr>
            <w:rFonts w:ascii="华文楷体" w:eastAsia="华文楷体" w:hAnsi="华文楷体" w:hint="eastAsia"/>
            <w:sz w:val="30"/>
            <w:szCs w:val="30"/>
          </w:rPr>
          <w:t>，</w:t>
        </w:r>
      </w:ins>
      <w:r w:rsidRPr="00F0698B">
        <w:rPr>
          <w:rFonts w:ascii="华文楷体" w:eastAsia="华文楷体" w:hAnsi="华文楷体" w:hint="eastAsia"/>
          <w:sz w:val="30"/>
          <w:szCs w:val="30"/>
        </w:rPr>
        <w:t>也是一种总的功德，还有就是长短、方圆等等这个计量也是一种功德，互相有接触这个叫互遇</w:t>
      </w:r>
      <w:ins w:id="163" w:author="apple" w:date="2015-11-24T21:49:00Z">
        <w:r w:rsidR="00B41C93">
          <w:rPr>
            <w:rFonts w:ascii="华文楷体" w:eastAsia="华文楷体" w:hAnsi="华文楷体" w:hint="eastAsia"/>
            <w:sz w:val="30"/>
            <w:szCs w:val="30"/>
          </w:rPr>
          <w:t>，</w:t>
        </w:r>
      </w:ins>
      <w:r w:rsidRPr="00F0698B">
        <w:rPr>
          <w:rFonts w:ascii="华文楷体" w:eastAsia="华文楷体" w:hAnsi="华文楷体" w:hint="eastAsia"/>
          <w:sz w:val="30"/>
          <w:szCs w:val="30"/>
        </w:rPr>
        <w:t>像这样也是一种功德，然后互遇之后分离是一种功德，然后异体和同体都是六种功德当中的一种。</w:t>
      </w:r>
    </w:p>
    <w:p w:rsidR="00B41C93" w:rsidRDefault="007221A5" w:rsidP="00B41C93">
      <w:pPr>
        <w:spacing w:line="360" w:lineRule="auto"/>
        <w:rPr>
          <w:ins w:id="164" w:author="apple" w:date="2015-11-24T21:50:00Z"/>
          <w:rFonts w:ascii="华文楷体" w:eastAsia="华文楷体" w:hAnsi="华文楷体"/>
          <w:sz w:val="30"/>
          <w:szCs w:val="30"/>
        </w:rPr>
        <w:pPrChange w:id="165" w:author="apple" w:date="2015-11-24T21:49:00Z">
          <w:pPr>
            <w:spacing w:line="360" w:lineRule="auto"/>
            <w:ind w:firstLine="570"/>
          </w:pPr>
        </w:pPrChange>
      </w:pPr>
      <w:del w:id="166" w:author="apple" w:date="2015-11-24T21:49:00Z">
        <w:r w:rsidRPr="00F0698B" w:rsidDel="00B41C93">
          <w:rPr>
            <w:rFonts w:ascii="华文楷体" w:eastAsia="华文楷体" w:hAnsi="华文楷体" w:hint="eastAsia"/>
            <w:sz w:val="30"/>
            <w:szCs w:val="30"/>
          </w:rPr>
          <w:delText xml:space="preserve">    </w:delText>
        </w:r>
      </w:del>
      <w:r w:rsidRPr="00F0698B">
        <w:rPr>
          <w:rFonts w:ascii="华文楷体" w:eastAsia="华文楷体" w:hAnsi="华文楷体" w:hint="eastAsia"/>
          <w:sz w:val="30"/>
          <w:szCs w:val="30"/>
        </w:rPr>
        <w:t>下面就是讲到其他的这样一种功德。其他的功德就是讲到</w:t>
      </w:r>
    </w:p>
    <w:p w:rsidR="00B41C93" w:rsidRPr="00B41C93" w:rsidRDefault="00B41C93" w:rsidP="00B41C93">
      <w:pPr>
        <w:spacing w:line="360" w:lineRule="auto"/>
        <w:ind w:firstLineChars="150" w:firstLine="452"/>
        <w:rPr>
          <w:ins w:id="167" w:author="apple" w:date="2015-11-24T21:50:00Z"/>
          <w:rFonts w:ascii="黑体" w:eastAsia="黑体" w:hAnsi="黑体" w:hint="eastAsia"/>
          <w:b/>
          <w:sz w:val="30"/>
          <w:szCs w:val="30"/>
          <w:rPrChange w:id="168" w:author="apple" w:date="2015-11-24T21:50:00Z">
            <w:rPr>
              <w:ins w:id="169" w:author="apple" w:date="2015-11-24T21:50:00Z"/>
              <w:rFonts w:ascii="华文楷体" w:eastAsia="华文楷体" w:hAnsi="华文楷体" w:hint="eastAsia"/>
              <w:sz w:val="30"/>
              <w:szCs w:val="30"/>
            </w:rPr>
          </w:rPrChange>
        </w:rPr>
        <w:pPrChange w:id="170" w:author="apple" w:date="2015-11-24T21:50:00Z">
          <w:pPr>
            <w:spacing w:line="360" w:lineRule="auto"/>
            <w:ind w:firstLine="570"/>
          </w:pPr>
        </w:pPrChange>
      </w:pPr>
      <w:ins w:id="171" w:author="apple" w:date="2015-11-24T21:50:00Z">
        <w:r w:rsidRPr="00B41C93">
          <w:rPr>
            <w:rFonts w:ascii="黑体" w:eastAsia="黑体" w:hAnsi="黑体" w:hint="eastAsia"/>
            <w:b/>
            <w:sz w:val="30"/>
            <w:szCs w:val="30"/>
            <w:rPrChange w:id="172" w:author="apple" w:date="2015-11-24T21:50:00Z">
              <w:rPr>
                <w:rFonts w:ascii="华文楷体" w:eastAsia="华文楷体" w:hAnsi="华文楷体" w:hint="eastAsia"/>
                <w:sz w:val="30"/>
                <w:szCs w:val="30"/>
              </w:rPr>
            </w:rPrChange>
          </w:rPr>
          <w:t>【</w:t>
        </w:r>
        <w:r w:rsidRPr="00B41C93">
          <w:rPr>
            <w:rFonts w:ascii="黑体" w:eastAsia="黑体" w:hAnsi="黑体" w:hint="eastAsia"/>
            <w:b/>
            <w:color w:val="000000"/>
            <w:sz w:val="28"/>
            <w:szCs w:val="28"/>
            <w:rPrChange w:id="173" w:author="apple" w:date="2015-11-24T21:50:00Z">
              <w:rPr>
                <w:rFonts w:ascii="华文楷体" w:eastAsia="华文楷体" w:hAnsi="华文楷体" w:hint="eastAsia"/>
                <w:color w:val="000000"/>
                <w:sz w:val="28"/>
                <w:szCs w:val="28"/>
              </w:rPr>
            </w:rPrChange>
          </w:rPr>
          <w:t>声是虚空的功德、 所触是风的功德、 色是火的功德、 味是水的功德、 香是地的功德,此外境五德是大种各自的别德。</w:t>
        </w:r>
        <w:r w:rsidRPr="00B41C93">
          <w:rPr>
            <w:rFonts w:ascii="黑体" w:eastAsia="黑体" w:hAnsi="黑体"/>
            <w:b/>
            <w:sz w:val="30"/>
            <w:szCs w:val="30"/>
            <w:rPrChange w:id="174" w:author="apple" w:date="2015-11-24T21:50:00Z">
              <w:rPr>
                <w:rFonts w:ascii="华文楷体" w:eastAsia="华文楷体" w:hAnsi="华文楷体"/>
                <w:sz w:val="30"/>
                <w:szCs w:val="30"/>
              </w:rPr>
            </w:rPrChange>
          </w:rPr>
          <w:t>】</w:t>
        </w:r>
      </w:ins>
    </w:p>
    <w:p w:rsidR="007221A5" w:rsidRDefault="007221A5" w:rsidP="00B41C93">
      <w:pPr>
        <w:spacing w:line="360" w:lineRule="auto"/>
        <w:ind w:firstLineChars="200" w:firstLine="600"/>
        <w:rPr>
          <w:ins w:id="175" w:author="apple" w:date="2015-11-24T21:51:00Z"/>
          <w:rFonts w:ascii="华文楷体" w:eastAsia="华文楷体" w:hAnsi="华文楷体"/>
          <w:sz w:val="30"/>
          <w:szCs w:val="30"/>
        </w:rPr>
        <w:pPrChange w:id="176" w:author="apple" w:date="2015-11-24T21:50:00Z">
          <w:pPr>
            <w:spacing w:line="360" w:lineRule="auto"/>
            <w:ind w:firstLine="570"/>
          </w:pPr>
        </w:pPrChange>
      </w:pPr>
      <w:del w:id="177" w:author="apple" w:date="2015-11-24T21:50:00Z">
        <w:r w:rsidRPr="00F0698B" w:rsidDel="00B41C93">
          <w:rPr>
            <w:rFonts w:ascii="华文楷体" w:eastAsia="华文楷体" w:hAnsi="华文楷体" w:hint="eastAsia"/>
            <w:sz w:val="30"/>
            <w:szCs w:val="30"/>
          </w:rPr>
          <w:delText>“声是虚空的功德、所触是风的功德、色是火的功德、味是水的功德、香是地的功德，此外境五德是大种各自的别德。”</w:delText>
        </w:r>
      </w:del>
      <w:r w:rsidRPr="00F0698B">
        <w:rPr>
          <w:rFonts w:ascii="华文楷体" w:eastAsia="华文楷体" w:hAnsi="华文楷体" w:hint="eastAsia"/>
          <w:sz w:val="30"/>
          <w:szCs w:val="30"/>
        </w:rPr>
        <w:t>总德讲完之后就</w:t>
      </w:r>
      <w:ins w:id="178" w:author="apple" w:date="2015-11-24T21:50:00Z">
        <w:r w:rsidR="00B41C93">
          <w:rPr>
            <w:rFonts w:ascii="华文楷体" w:eastAsia="华文楷体" w:hAnsi="华文楷体" w:hint="eastAsia"/>
            <w:sz w:val="30"/>
            <w:szCs w:val="30"/>
          </w:rPr>
          <w:t>，</w:t>
        </w:r>
        <w:r w:rsidR="00B41C93">
          <w:rPr>
            <w:rFonts w:ascii="华文楷体" w:eastAsia="华文楷体" w:hAnsi="华文楷体"/>
            <w:sz w:val="30"/>
            <w:szCs w:val="30"/>
          </w:rPr>
          <w:t>有</w:t>
        </w:r>
      </w:ins>
      <w:r w:rsidRPr="00F0698B">
        <w:rPr>
          <w:rFonts w:ascii="华文楷体" w:eastAsia="华文楷体" w:hAnsi="华文楷体" w:hint="eastAsia"/>
          <w:sz w:val="30"/>
          <w:szCs w:val="30"/>
        </w:rPr>
        <w:t>大总的各自的功德，各自的别德，别德之后声音是虚空的功德、然后所触是风的功德等等像这样</w:t>
      </w:r>
      <w:ins w:id="179" w:author="apple" w:date="2015-11-24T21:50:00Z">
        <w:r w:rsidR="00B41C93">
          <w:rPr>
            <w:rFonts w:ascii="华文楷体" w:eastAsia="华文楷体" w:hAnsi="华文楷体" w:hint="eastAsia"/>
            <w:sz w:val="30"/>
            <w:szCs w:val="30"/>
          </w:rPr>
          <w:t>的</w:t>
        </w:r>
        <w:r w:rsidR="00B41C93">
          <w:rPr>
            <w:rFonts w:ascii="华文楷体" w:eastAsia="华文楷体" w:hAnsi="华文楷体"/>
            <w:sz w:val="30"/>
            <w:szCs w:val="30"/>
          </w:rPr>
          <w:t>话，就</w:t>
        </w:r>
      </w:ins>
      <w:r w:rsidRPr="00F0698B">
        <w:rPr>
          <w:rFonts w:ascii="华文楷体" w:eastAsia="华文楷体" w:hAnsi="华文楷体" w:hint="eastAsia"/>
          <w:sz w:val="30"/>
          <w:szCs w:val="30"/>
        </w:rPr>
        <w:t>安立了五种观点前面我们在讲的时候大概也介绍过这样一种观点，</w:t>
      </w:r>
      <w:ins w:id="180" w:author="apple" w:date="2015-11-24T21:51:00Z">
        <w:r w:rsidR="00B41C93">
          <w:rPr>
            <w:rFonts w:ascii="华文楷体" w:eastAsia="华文楷体" w:hAnsi="华文楷体" w:hint="eastAsia"/>
            <w:sz w:val="30"/>
            <w:szCs w:val="30"/>
          </w:rPr>
          <w:t>就</w:t>
        </w:r>
      </w:ins>
      <w:del w:id="181" w:author="apple" w:date="2015-11-24T21:51:00Z">
        <w:r w:rsidRPr="00F0698B" w:rsidDel="00B41C93">
          <w:rPr>
            <w:rFonts w:ascii="华文楷体" w:eastAsia="华文楷体" w:hAnsi="华文楷体" w:hint="eastAsia"/>
            <w:sz w:val="30"/>
            <w:szCs w:val="30"/>
          </w:rPr>
          <w:delText>是</w:delText>
        </w:r>
      </w:del>
      <w:r w:rsidRPr="00F0698B">
        <w:rPr>
          <w:rFonts w:ascii="华文楷体" w:eastAsia="华文楷体" w:hAnsi="华文楷体" w:hint="eastAsia"/>
          <w:sz w:val="30"/>
          <w:szCs w:val="30"/>
        </w:rPr>
        <w:t>在破微尘的时候</w:t>
      </w:r>
      <w:ins w:id="182" w:author="apple" w:date="2015-11-24T21:51:00Z">
        <w:r w:rsidR="00B41C93">
          <w:rPr>
            <w:rFonts w:ascii="华文楷体" w:eastAsia="华文楷体" w:hAnsi="华文楷体" w:hint="eastAsia"/>
            <w:sz w:val="30"/>
            <w:szCs w:val="30"/>
          </w:rPr>
          <w:t>，</w:t>
        </w:r>
      </w:ins>
      <w:r w:rsidRPr="00F0698B">
        <w:rPr>
          <w:rFonts w:ascii="华文楷体" w:eastAsia="华文楷体" w:hAnsi="华文楷体" w:hint="eastAsia"/>
          <w:sz w:val="30"/>
          <w:szCs w:val="30"/>
        </w:rPr>
        <w:t>就是外道他是怎么样承许微尘的功德等等，大概出处也是在这个地方。</w:t>
      </w:r>
    </w:p>
    <w:p w:rsidR="00B41C93" w:rsidRPr="00B41C93" w:rsidRDefault="00B41C93" w:rsidP="00B41C93">
      <w:pPr>
        <w:spacing w:line="360" w:lineRule="auto"/>
        <w:ind w:firstLineChars="200" w:firstLine="602"/>
        <w:rPr>
          <w:rFonts w:ascii="黑体" w:eastAsia="黑体" w:hAnsi="黑体" w:hint="eastAsia"/>
          <w:b/>
          <w:sz w:val="30"/>
          <w:szCs w:val="30"/>
          <w:rPrChange w:id="183" w:author="apple" w:date="2015-11-24T21:52:00Z">
            <w:rPr>
              <w:rFonts w:ascii="华文楷体" w:eastAsia="华文楷体" w:hAnsi="华文楷体" w:hint="eastAsia"/>
              <w:sz w:val="30"/>
              <w:szCs w:val="30"/>
            </w:rPr>
          </w:rPrChange>
        </w:rPr>
        <w:pPrChange w:id="184" w:author="apple" w:date="2015-11-24T21:50:00Z">
          <w:pPr>
            <w:spacing w:line="360" w:lineRule="auto"/>
            <w:ind w:firstLine="570"/>
          </w:pPr>
        </w:pPrChange>
      </w:pPr>
      <w:ins w:id="185" w:author="apple" w:date="2015-11-24T21:51:00Z">
        <w:r w:rsidRPr="00B41C93">
          <w:rPr>
            <w:rFonts w:ascii="黑体" w:eastAsia="黑体" w:hAnsi="黑体" w:hint="eastAsia"/>
            <w:b/>
            <w:sz w:val="30"/>
            <w:szCs w:val="30"/>
            <w:rPrChange w:id="186" w:author="apple" w:date="2015-11-24T21:52:00Z">
              <w:rPr>
                <w:rFonts w:ascii="华文楷体" w:eastAsia="华文楷体" w:hAnsi="华文楷体" w:hint="eastAsia"/>
                <w:sz w:val="30"/>
                <w:szCs w:val="30"/>
              </w:rPr>
            </w:rPrChange>
          </w:rPr>
          <w:t>【</w:t>
        </w:r>
        <w:r w:rsidRPr="00B41C93">
          <w:rPr>
            <w:rFonts w:ascii="黑体" w:eastAsia="黑体" w:hAnsi="黑体" w:hint="eastAsia"/>
            <w:b/>
            <w:color w:val="000000"/>
            <w:sz w:val="28"/>
            <w:szCs w:val="28"/>
            <w:rPrChange w:id="187" w:author="apple" w:date="2015-11-24T21:52:00Z">
              <w:rPr>
                <w:rFonts w:ascii="华文楷体" w:eastAsia="华文楷体" w:hAnsi="华文楷体" w:hint="eastAsia"/>
                <w:color w:val="000000"/>
                <w:sz w:val="28"/>
                <w:szCs w:val="28"/>
              </w:rPr>
            </w:rPrChange>
          </w:rPr>
          <w:t>以声为例,声音虽然恒常存在于虚空的范围内,但由于被潮湿的风所遮蔽而未能被听到,比如,当人念诵“嗡”字时,只有体内空间的风排除后才能</w:t>
        </w:r>
        <w:r w:rsidRPr="00B41C93">
          <w:rPr>
            <w:rFonts w:ascii="黑体" w:eastAsia="黑体" w:hAnsi="黑体" w:hint="eastAsia"/>
            <w:b/>
            <w:color w:val="000000"/>
            <w:sz w:val="28"/>
            <w:szCs w:val="28"/>
            <w:rPrChange w:id="188" w:author="apple" w:date="2015-11-24T21:52:00Z">
              <w:rPr>
                <w:rFonts w:ascii="华文楷体" w:eastAsia="华文楷体" w:hAnsi="华文楷体" w:hint="eastAsia"/>
                <w:color w:val="000000"/>
                <w:sz w:val="28"/>
                <w:szCs w:val="28"/>
              </w:rPr>
            </w:rPrChange>
          </w:rPr>
          <w:lastRenderedPageBreak/>
          <w:t>听到,当风再度进入空隙中以后就常常听不到了。</w:t>
        </w:r>
        <w:r w:rsidRPr="00B41C93">
          <w:rPr>
            <w:rFonts w:ascii="黑体" w:eastAsia="黑体" w:hAnsi="黑体"/>
            <w:b/>
            <w:sz w:val="30"/>
            <w:szCs w:val="30"/>
            <w:rPrChange w:id="189" w:author="apple" w:date="2015-11-24T21:52:00Z">
              <w:rPr>
                <w:rFonts w:ascii="华文楷体" w:eastAsia="华文楷体" w:hAnsi="华文楷体"/>
                <w:sz w:val="30"/>
                <w:szCs w:val="30"/>
              </w:rPr>
            </w:rPrChange>
          </w:rPr>
          <w:t>】</w:t>
        </w:r>
      </w:ins>
    </w:p>
    <w:p w:rsidR="007221A5" w:rsidRPr="00F0698B" w:rsidRDefault="007221A5" w:rsidP="00F0698B">
      <w:pPr>
        <w:spacing w:line="360" w:lineRule="auto"/>
        <w:ind w:firstLine="570"/>
        <w:rPr>
          <w:rFonts w:ascii="华文楷体" w:eastAsia="华文楷体" w:hAnsi="华文楷体"/>
          <w:sz w:val="30"/>
          <w:szCs w:val="30"/>
        </w:rPr>
      </w:pPr>
      <w:del w:id="190" w:author="apple" w:date="2015-11-24T21:52:00Z">
        <w:r w:rsidRPr="00F0698B" w:rsidDel="00B41C93">
          <w:rPr>
            <w:rFonts w:ascii="华文楷体" w:eastAsia="华文楷体" w:hAnsi="华文楷体" w:hint="eastAsia"/>
            <w:sz w:val="30"/>
            <w:szCs w:val="30"/>
          </w:rPr>
          <w:delText xml:space="preserve">    “以声为例，声音虽然恒常存在于虚空的范围内，但由于被潮湿的风所遮蔽而未能被听到，比如，当人念诵“嗡”字时，只有体内空间的风排除后才能听到，当风再度进入空隙中以后就常常听不到了。”</w:delText>
        </w:r>
      </w:del>
      <w:r w:rsidRPr="00F0698B">
        <w:rPr>
          <w:rFonts w:ascii="华文楷体" w:eastAsia="华文楷体" w:hAnsi="华文楷体" w:hint="eastAsia"/>
          <w:sz w:val="30"/>
          <w:szCs w:val="30"/>
        </w:rPr>
        <w:t>大种是怎么样显现各自的功德的呢？这个方面以声音为例。他们认为声音是恒常存在于虚空的范围当中，这个是恒常存在的。那么既然恒常存在</w:t>
      </w:r>
      <w:ins w:id="191" w:author="apple" w:date="2015-11-24T21:52:00Z">
        <w:r w:rsidR="00B41C93">
          <w:rPr>
            <w:rFonts w:ascii="华文楷体" w:eastAsia="华文楷体" w:hAnsi="华文楷体" w:hint="eastAsia"/>
            <w:sz w:val="30"/>
            <w:szCs w:val="30"/>
          </w:rPr>
          <w:t>，</w:t>
        </w:r>
      </w:ins>
      <w:r w:rsidRPr="00F0698B">
        <w:rPr>
          <w:rFonts w:ascii="华文楷体" w:eastAsia="华文楷体" w:hAnsi="华文楷体" w:hint="eastAsia"/>
          <w:sz w:val="30"/>
          <w:szCs w:val="30"/>
        </w:rPr>
        <w:t>为什么有时候听得到有时候听不到呢？他就这样解释：由于被潮湿的风所遮蔽，没人能够听到。他虽然恒常存在，但是</w:t>
      </w:r>
      <w:ins w:id="192" w:author="apple" w:date="2015-11-24T21:52:00Z">
        <w:r w:rsidR="00B41C93">
          <w:rPr>
            <w:rFonts w:ascii="华文楷体" w:eastAsia="华文楷体" w:hAnsi="华文楷体" w:hint="eastAsia"/>
            <w:sz w:val="30"/>
            <w:szCs w:val="30"/>
          </w:rPr>
          <w:t>呢</w:t>
        </w:r>
        <w:r w:rsidR="00B41C93">
          <w:rPr>
            <w:rFonts w:ascii="华文楷体" w:eastAsia="华文楷体" w:hAnsi="华文楷体"/>
            <w:sz w:val="30"/>
            <w:szCs w:val="30"/>
          </w:rPr>
          <w:t>，</w:t>
        </w:r>
      </w:ins>
      <w:r w:rsidRPr="00F0698B">
        <w:rPr>
          <w:rFonts w:ascii="华文楷体" w:eastAsia="华文楷体" w:hAnsi="华文楷体" w:hint="eastAsia"/>
          <w:sz w:val="30"/>
          <w:szCs w:val="30"/>
        </w:rPr>
        <w:t>有一种潮湿的风把这样一种声音挡住了，所以说耳朵就听不到了。比如说当人们念诵“嗡”字的时候，“嗡”字本来是存在的，</w:t>
      </w:r>
      <w:ins w:id="193" w:author="apple" w:date="2015-11-24T21:52:00Z">
        <w:r w:rsidR="00A512CE">
          <w:rPr>
            <w:rFonts w:ascii="华文楷体" w:eastAsia="华文楷体" w:hAnsi="华文楷体" w:hint="eastAsia"/>
            <w:sz w:val="30"/>
            <w:szCs w:val="30"/>
          </w:rPr>
          <w:t>但是</w:t>
        </w:r>
      </w:ins>
      <w:r w:rsidRPr="00F0698B">
        <w:rPr>
          <w:rFonts w:ascii="华文楷体" w:eastAsia="华文楷体" w:hAnsi="华文楷体" w:hint="eastAsia"/>
          <w:sz w:val="30"/>
          <w:szCs w:val="30"/>
        </w:rPr>
        <w:t>听不到是因为潮湿的风把他挡住了，只有体内空间的风排除后才能听到。就说念“嗡”的时候不是说这个“嗡”字</w:t>
      </w:r>
      <w:ins w:id="194" w:author="apple" w:date="2015-11-24T21:53:00Z">
        <w:r w:rsidR="00A512CE">
          <w:rPr>
            <w:rFonts w:ascii="华文楷体" w:eastAsia="华文楷体" w:hAnsi="华文楷体" w:hint="eastAsia"/>
            <w:sz w:val="30"/>
            <w:szCs w:val="30"/>
          </w:rPr>
          <w:t>重新</w:t>
        </w:r>
      </w:ins>
      <w:del w:id="195" w:author="apple" w:date="2015-11-24T21:53:00Z">
        <w:r w:rsidRPr="00F0698B" w:rsidDel="00A512CE">
          <w:rPr>
            <w:rFonts w:ascii="华文楷体" w:eastAsia="华文楷体" w:hAnsi="华文楷体" w:hint="eastAsia"/>
            <w:sz w:val="30"/>
            <w:szCs w:val="30"/>
          </w:rPr>
          <w:delText>从新</w:delText>
        </w:r>
      </w:del>
      <w:r w:rsidRPr="00F0698B">
        <w:rPr>
          <w:rFonts w:ascii="华文楷体" w:eastAsia="华文楷体" w:hAnsi="华文楷体" w:hint="eastAsia"/>
          <w:sz w:val="30"/>
          <w:szCs w:val="30"/>
        </w:rPr>
        <w:t>被我们的发音部分和合显现的，但按照一般的世间的讲法，按照佛教的讲法</w:t>
      </w:r>
      <w:ins w:id="196" w:author="apple" w:date="2015-11-24T21:53:00Z">
        <w:r w:rsidR="00A512CE">
          <w:rPr>
            <w:rFonts w:ascii="华文楷体" w:eastAsia="华文楷体" w:hAnsi="华文楷体" w:hint="eastAsia"/>
            <w:sz w:val="30"/>
            <w:szCs w:val="30"/>
          </w:rPr>
          <w:t>呢</w:t>
        </w:r>
        <w:r w:rsidR="00A512CE">
          <w:rPr>
            <w:rFonts w:ascii="华文楷体" w:eastAsia="华文楷体" w:hAnsi="华文楷体"/>
            <w:sz w:val="30"/>
            <w:szCs w:val="30"/>
          </w:rPr>
          <w:t>，</w:t>
        </w:r>
      </w:ins>
      <w:r w:rsidRPr="00F0698B">
        <w:rPr>
          <w:rFonts w:ascii="华文楷体" w:eastAsia="华文楷体" w:hAnsi="华文楷体" w:hint="eastAsia"/>
          <w:sz w:val="30"/>
          <w:szCs w:val="30"/>
        </w:rPr>
        <w:t>有不同的发音的部分加上你的作意、想念有不同发音的部分最后就发出这个“嗡”字，完全重新和合显现的一种法。那么</w:t>
      </w:r>
      <w:ins w:id="197" w:author="apple" w:date="2015-11-24T21:53:00Z">
        <w:r w:rsidR="00A512CE">
          <w:rPr>
            <w:rFonts w:ascii="华文楷体" w:eastAsia="华文楷体" w:hAnsi="华文楷体" w:hint="eastAsia"/>
            <w:sz w:val="30"/>
            <w:szCs w:val="30"/>
          </w:rPr>
          <w:t>胜</w:t>
        </w:r>
        <w:r w:rsidR="00A512CE">
          <w:rPr>
            <w:rFonts w:ascii="华文楷体" w:eastAsia="华文楷体" w:hAnsi="华文楷体"/>
            <w:sz w:val="30"/>
            <w:szCs w:val="30"/>
          </w:rPr>
          <w:t>论</w:t>
        </w:r>
      </w:ins>
      <w:del w:id="198" w:author="apple" w:date="2015-11-24T21:53:00Z">
        <w:r w:rsidRPr="00F0698B" w:rsidDel="00A512CE">
          <w:rPr>
            <w:rFonts w:ascii="华文楷体" w:eastAsia="华文楷体" w:hAnsi="华文楷体" w:hint="eastAsia"/>
            <w:sz w:val="30"/>
            <w:szCs w:val="30"/>
          </w:rPr>
          <w:delText>顺世</w:delText>
        </w:r>
      </w:del>
      <w:r w:rsidRPr="00F0698B">
        <w:rPr>
          <w:rFonts w:ascii="华文楷体" w:eastAsia="华文楷体" w:hAnsi="华文楷体" w:hint="eastAsia"/>
          <w:sz w:val="30"/>
          <w:szCs w:val="30"/>
        </w:rPr>
        <w:t>外道就认为这个“嗡”字恒时存在的，那么为什么听不到呢？挡住了。所以说他念诵这个“嗡”字的时候，他不是在重新发音，他是在排气，通过特定的口型把这个</w:t>
      </w:r>
      <w:del w:id="199" w:author="apple" w:date="2015-11-24T21:53:00Z">
        <w:r w:rsidRPr="00F0698B" w:rsidDel="00A512CE">
          <w:rPr>
            <w:rFonts w:ascii="华文楷体" w:eastAsia="华文楷体" w:hAnsi="华文楷体" w:hint="eastAsia"/>
            <w:sz w:val="30"/>
            <w:szCs w:val="30"/>
          </w:rPr>
          <w:delText>“嗡”</w:delText>
        </w:r>
      </w:del>
      <w:ins w:id="200" w:author="apple" w:date="2015-11-24T21:53:00Z">
        <w:r w:rsidR="00A512CE">
          <w:rPr>
            <w:rFonts w:ascii="华文楷体" w:eastAsia="华文楷体" w:hAnsi="华文楷体" w:hint="eastAsia"/>
            <w:sz w:val="30"/>
            <w:szCs w:val="30"/>
          </w:rPr>
          <w:t>风</w:t>
        </w:r>
      </w:ins>
      <w:r w:rsidRPr="00F0698B">
        <w:rPr>
          <w:rFonts w:ascii="华文楷体" w:eastAsia="华文楷体" w:hAnsi="华文楷体" w:hint="eastAsia"/>
          <w:sz w:val="30"/>
          <w:szCs w:val="30"/>
        </w:rPr>
        <w:t>排出去之后，像这样“嗡”就显现出来了，然后被听到了。当风再度进入空隙中以后就常常听不到了。</w:t>
      </w:r>
    </w:p>
    <w:p w:rsidR="00A512CE" w:rsidRPr="00631EC3" w:rsidRDefault="00A512CE" w:rsidP="00F0698B">
      <w:pPr>
        <w:spacing w:line="360" w:lineRule="auto"/>
        <w:ind w:firstLine="570"/>
        <w:rPr>
          <w:ins w:id="201" w:author="apple" w:date="2015-11-24T21:54:00Z"/>
          <w:rFonts w:ascii="黑体" w:eastAsia="黑体" w:hAnsi="黑体" w:hint="eastAsia"/>
          <w:b/>
          <w:sz w:val="30"/>
          <w:szCs w:val="30"/>
          <w:rPrChange w:id="202" w:author="apple" w:date="2015-11-24T21:54:00Z">
            <w:rPr>
              <w:ins w:id="203" w:author="apple" w:date="2015-11-24T21:54:00Z"/>
              <w:rFonts w:ascii="华文楷体" w:eastAsia="华文楷体" w:hAnsi="华文楷体" w:hint="eastAsia"/>
              <w:sz w:val="30"/>
              <w:szCs w:val="30"/>
            </w:rPr>
          </w:rPrChange>
        </w:rPr>
      </w:pPr>
      <w:ins w:id="204" w:author="apple" w:date="2015-11-24T21:54:00Z">
        <w:r w:rsidRPr="00631EC3">
          <w:rPr>
            <w:rFonts w:ascii="黑体" w:eastAsia="黑体" w:hAnsi="黑体" w:hint="eastAsia"/>
            <w:b/>
            <w:sz w:val="30"/>
            <w:szCs w:val="30"/>
            <w:rPrChange w:id="205" w:author="apple" w:date="2015-11-24T21:54:00Z">
              <w:rPr>
                <w:rFonts w:ascii="华文楷体" w:eastAsia="华文楷体" w:hAnsi="华文楷体" w:hint="eastAsia"/>
                <w:sz w:val="30"/>
                <w:szCs w:val="30"/>
              </w:rPr>
            </w:rPrChange>
          </w:rPr>
          <w:t>【</w:t>
        </w:r>
        <w:r w:rsidR="00631EC3" w:rsidRPr="00631EC3">
          <w:rPr>
            <w:rFonts w:ascii="黑体" w:eastAsia="黑体" w:hAnsi="黑体" w:hint="eastAsia"/>
            <w:b/>
            <w:color w:val="000000"/>
            <w:sz w:val="28"/>
            <w:szCs w:val="28"/>
            <w:rPrChange w:id="206" w:author="apple" w:date="2015-11-24T21:54:00Z">
              <w:rPr>
                <w:rFonts w:ascii="华文楷体" w:eastAsia="华文楷体" w:hAnsi="华文楷体" w:hint="eastAsia"/>
                <w:color w:val="000000"/>
                <w:sz w:val="28"/>
                <w:szCs w:val="28"/>
              </w:rPr>
            </w:rPrChange>
          </w:rPr>
          <w:t>存在于神我中的十三德</w:t>
        </w:r>
        <w:r w:rsidR="00631EC3" w:rsidRPr="00631EC3">
          <w:rPr>
            <w:rFonts w:ascii="黑体" w:eastAsia="黑体" w:hAnsi="黑体" w:hint="eastAsia"/>
            <w:b/>
            <w:color w:val="000000"/>
            <w:sz w:val="28"/>
            <w:szCs w:val="28"/>
            <w:rPrChange w:id="207" w:author="apple" w:date="2015-11-24T21:54:00Z">
              <w:rPr>
                <w:rFonts w:hint="eastAsia"/>
                <w:color w:val="000000"/>
                <w:sz w:val="28"/>
                <w:szCs w:val="28"/>
              </w:rPr>
            </w:rPrChange>
          </w:rPr>
          <w:t>:</w:t>
        </w:r>
        <w:r w:rsidR="00631EC3" w:rsidRPr="00631EC3">
          <w:rPr>
            <w:rFonts w:ascii="黑体" w:eastAsia="黑体" w:hAnsi="黑体" w:hint="eastAsia"/>
            <w:b/>
            <w:color w:val="000000"/>
            <w:sz w:val="28"/>
            <w:szCs w:val="28"/>
            <w:rPrChange w:id="208" w:author="apple" w:date="2015-11-24T21:54:00Z">
              <w:rPr>
                <w:rFonts w:ascii="华文楷体" w:eastAsia="华文楷体" w:hAnsi="华文楷体" w:hint="eastAsia"/>
                <w:color w:val="000000"/>
                <w:sz w:val="28"/>
                <w:szCs w:val="28"/>
              </w:rPr>
            </w:rPrChange>
          </w:rPr>
          <w:t>即眼识等五根识、 苦乐、 贪嗔、 法与非法、 勤作、功用力。</w:t>
        </w:r>
        <w:r w:rsidRPr="00631EC3">
          <w:rPr>
            <w:rFonts w:ascii="黑体" w:eastAsia="黑体" w:hAnsi="黑体"/>
            <w:b/>
            <w:sz w:val="30"/>
            <w:szCs w:val="30"/>
            <w:rPrChange w:id="209" w:author="apple" w:date="2015-11-24T21:54:00Z">
              <w:rPr>
                <w:rFonts w:ascii="华文楷体" w:eastAsia="华文楷体" w:hAnsi="华文楷体"/>
                <w:sz w:val="30"/>
                <w:szCs w:val="30"/>
              </w:rPr>
            </w:rPrChange>
          </w:rPr>
          <w:t>】</w:t>
        </w:r>
      </w:ins>
    </w:p>
    <w:p w:rsidR="00631EC3" w:rsidRDefault="007221A5" w:rsidP="00F0698B">
      <w:pPr>
        <w:spacing w:line="360" w:lineRule="auto"/>
        <w:ind w:firstLine="570"/>
        <w:rPr>
          <w:ins w:id="210" w:author="apple" w:date="2015-11-24T21:54:00Z"/>
          <w:rFonts w:ascii="华文楷体" w:eastAsia="华文楷体" w:hAnsi="华文楷体"/>
          <w:sz w:val="30"/>
          <w:szCs w:val="30"/>
        </w:rPr>
      </w:pPr>
      <w:del w:id="211" w:author="apple" w:date="2015-11-24T21:53:00Z">
        <w:r w:rsidRPr="00F0698B" w:rsidDel="00A512CE">
          <w:rPr>
            <w:rFonts w:ascii="华文楷体" w:eastAsia="华文楷体" w:hAnsi="华文楷体" w:hint="eastAsia"/>
            <w:sz w:val="30"/>
            <w:szCs w:val="30"/>
          </w:rPr>
          <w:delText xml:space="preserve">    “</w:delText>
        </w:r>
      </w:del>
      <w:del w:id="212" w:author="apple" w:date="2015-11-24T21:54:00Z">
        <w:r w:rsidRPr="00F0698B" w:rsidDel="00631EC3">
          <w:rPr>
            <w:rFonts w:ascii="华文楷体" w:eastAsia="华文楷体" w:hAnsi="华文楷体" w:hint="eastAsia"/>
            <w:sz w:val="30"/>
            <w:szCs w:val="30"/>
          </w:rPr>
          <w:delText>存在于神我中的十三德：即眼识等五根识、苦乐、贪嗔、法与非法、勤作、功用力。”</w:delText>
        </w:r>
      </w:del>
      <w:r w:rsidRPr="00F0698B">
        <w:rPr>
          <w:rFonts w:ascii="华文楷体" w:eastAsia="华文楷体" w:hAnsi="华文楷体" w:hint="eastAsia"/>
          <w:sz w:val="30"/>
          <w:szCs w:val="30"/>
        </w:rPr>
        <w:t>还有就是存在于神我当中的十三种功德：眼识等五根识、苦乐、贪嗔、法和非法、勤作、功用力，这个方面总共有十三种。“</w:t>
      </w:r>
    </w:p>
    <w:p w:rsidR="00631EC3" w:rsidRPr="00631EC3" w:rsidRDefault="00631EC3" w:rsidP="00F0698B">
      <w:pPr>
        <w:spacing w:line="360" w:lineRule="auto"/>
        <w:ind w:firstLine="570"/>
        <w:rPr>
          <w:ins w:id="213" w:author="apple" w:date="2015-11-24T21:55:00Z"/>
          <w:rFonts w:ascii="黑体" w:eastAsia="黑体" w:hAnsi="黑体" w:hint="eastAsia"/>
          <w:b/>
          <w:sz w:val="30"/>
          <w:szCs w:val="30"/>
          <w:rPrChange w:id="214" w:author="apple" w:date="2015-11-24T21:55:00Z">
            <w:rPr>
              <w:ins w:id="215" w:author="apple" w:date="2015-11-24T21:55:00Z"/>
              <w:rFonts w:ascii="华文楷体" w:eastAsia="华文楷体" w:hAnsi="华文楷体" w:hint="eastAsia"/>
              <w:sz w:val="30"/>
              <w:szCs w:val="30"/>
            </w:rPr>
          </w:rPrChange>
        </w:rPr>
      </w:pPr>
      <w:ins w:id="216" w:author="apple" w:date="2015-11-24T21:55:00Z">
        <w:r w:rsidRPr="00631EC3">
          <w:rPr>
            <w:rFonts w:ascii="黑体" w:eastAsia="黑体" w:hAnsi="黑体" w:hint="eastAsia"/>
            <w:b/>
            <w:sz w:val="30"/>
            <w:szCs w:val="30"/>
            <w:rPrChange w:id="217" w:author="apple" w:date="2015-11-24T21:55:00Z">
              <w:rPr>
                <w:rFonts w:ascii="华文楷体" w:eastAsia="华文楷体" w:hAnsi="华文楷体" w:hint="eastAsia"/>
                <w:sz w:val="30"/>
                <w:szCs w:val="30"/>
              </w:rPr>
            </w:rPrChange>
          </w:rPr>
          <w:t>【</w:t>
        </w:r>
        <w:r w:rsidRPr="00631EC3">
          <w:rPr>
            <w:rFonts w:ascii="黑体" w:eastAsia="黑体" w:hAnsi="黑体" w:hint="eastAsia"/>
            <w:b/>
            <w:color w:val="000000"/>
            <w:sz w:val="28"/>
            <w:szCs w:val="28"/>
            <w:rPrChange w:id="218" w:author="apple" w:date="2015-11-24T21:55:00Z">
              <w:rPr>
                <w:rFonts w:ascii="华文楷体" w:eastAsia="华文楷体" w:hAnsi="华文楷体" w:hint="eastAsia"/>
                <w:color w:val="000000"/>
                <w:sz w:val="28"/>
                <w:szCs w:val="28"/>
              </w:rPr>
            </w:rPrChange>
          </w:rPr>
          <w:t>神我的这些功德通过所缘的方式而证明神我存在。</w:t>
        </w:r>
        <w:r w:rsidRPr="00631EC3">
          <w:rPr>
            <w:rFonts w:ascii="黑体" w:eastAsia="黑体" w:hAnsi="黑体"/>
            <w:b/>
            <w:sz w:val="30"/>
            <w:szCs w:val="30"/>
            <w:rPrChange w:id="219" w:author="apple" w:date="2015-11-24T21:55:00Z">
              <w:rPr>
                <w:rFonts w:ascii="华文楷体" w:eastAsia="华文楷体" w:hAnsi="华文楷体"/>
                <w:sz w:val="30"/>
                <w:szCs w:val="30"/>
              </w:rPr>
            </w:rPrChange>
          </w:rPr>
          <w:t>】</w:t>
        </w:r>
      </w:ins>
    </w:p>
    <w:p w:rsidR="007221A5" w:rsidRPr="00F0698B" w:rsidRDefault="007221A5" w:rsidP="00F0698B">
      <w:pPr>
        <w:spacing w:line="360" w:lineRule="auto"/>
        <w:ind w:firstLine="570"/>
        <w:rPr>
          <w:rFonts w:ascii="华文楷体" w:eastAsia="华文楷体" w:hAnsi="华文楷体"/>
          <w:sz w:val="30"/>
          <w:szCs w:val="30"/>
        </w:rPr>
      </w:pPr>
      <w:del w:id="220" w:author="apple" w:date="2015-11-24T21:55:00Z">
        <w:r w:rsidRPr="00F0698B" w:rsidDel="00631EC3">
          <w:rPr>
            <w:rFonts w:ascii="华文楷体" w:eastAsia="华文楷体" w:hAnsi="华文楷体" w:hint="eastAsia"/>
            <w:sz w:val="30"/>
            <w:szCs w:val="30"/>
          </w:rPr>
          <w:delText>神我的这些功德通过所缘的方式而证明神我存在。”</w:delText>
        </w:r>
      </w:del>
      <w:r w:rsidRPr="00F0698B">
        <w:rPr>
          <w:rFonts w:ascii="华文楷体" w:eastAsia="华文楷体" w:hAnsi="华文楷体" w:hint="eastAsia"/>
          <w:sz w:val="30"/>
          <w:szCs w:val="30"/>
        </w:rPr>
        <w:t>这句话是什么意思呢？这句话的意思就是说神我本身是在凡夫位的</w:t>
      </w:r>
      <w:r w:rsidRPr="00F0698B">
        <w:rPr>
          <w:rFonts w:ascii="华文楷体" w:eastAsia="华文楷体" w:hAnsi="华文楷体" w:hint="eastAsia"/>
          <w:sz w:val="30"/>
          <w:szCs w:val="30"/>
        </w:rPr>
        <w:lastRenderedPageBreak/>
        <w:t>时候是看不到的，没办法现见他。那么没办法现见他</w:t>
      </w:r>
      <w:ins w:id="221" w:author="apple" w:date="2015-11-24T21:55:00Z">
        <w:r w:rsidR="00631EC3">
          <w:rPr>
            <w:rFonts w:ascii="华文楷体" w:eastAsia="华文楷体" w:hAnsi="华文楷体" w:hint="eastAsia"/>
            <w:sz w:val="30"/>
            <w:szCs w:val="30"/>
          </w:rPr>
          <w:t>，</w:t>
        </w:r>
      </w:ins>
      <w:r w:rsidRPr="00F0698B">
        <w:rPr>
          <w:rFonts w:ascii="华文楷体" w:eastAsia="华文楷体" w:hAnsi="华文楷体" w:hint="eastAsia"/>
          <w:sz w:val="30"/>
          <w:szCs w:val="30"/>
        </w:rPr>
        <w:t>怎么样通过什么方式证明他存在呢？这个方面就是说神我的</w:t>
      </w:r>
      <w:ins w:id="222" w:author="apple" w:date="2015-11-24T21:55:00Z">
        <w:r w:rsidR="00631EC3">
          <w:rPr>
            <w:rFonts w:ascii="华文楷体" w:eastAsia="华文楷体" w:hAnsi="华文楷体" w:hint="eastAsia"/>
            <w:sz w:val="30"/>
            <w:szCs w:val="30"/>
          </w:rPr>
          <w:t>这些</w:t>
        </w:r>
      </w:ins>
      <w:r w:rsidRPr="00F0698B">
        <w:rPr>
          <w:rFonts w:ascii="华文楷体" w:eastAsia="华文楷体" w:hAnsi="华文楷体" w:hint="eastAsia"/>
          <w:sz w:val="30"/>
          <w:szCs w:val="30"/>
        </w:rPr>
        <w:t>功德通过所缘的方式，也就是说我们可以通过他的神我的功德来证明。因为这些功德是存在在神我当中的，所以说神我他看不到，我们说可以通过神我的功德，把神我的功德作为所缘境，把他认定完之后呢，然后</w:t>
      </w:r>
      <w:ins w:id="223" w:author="apple" w:date="2015-11-24T21:56:00Z">
        <w:r w:rsidR="00631EC3">
          <w:rPr>
            <w:rFonts w:ascii="华文楷体" w:eastAsia="华文楷体" w:hAnsi="华文楷体" w:hint="eastAsia"/>
            <w:sz w:val="30"/>
            <w:szCs w:val="30"/>
          </w:rPr>
          <w:t>我们</w:t>
        </w:r>
        <w:r w:rsidR="00631EC3">
          <w:rPr>
            <w:rFonts w:ascii="华文楷体" w:eastAsia="华文楷体" w:hAnsi="华文楷体"/>
            <w:sz w:val="30"/>
            <w:szCs w:val="30"/>
          </w:rPr>
          <w:t>就</w:t>
        </w:r>
      </w:ins>
      <w:r w:rsidRPr="00F0698B">
        <w:rPr>
          <w:rFonts w:ascii="华文楷体" w:eastAsia="华文楷体" w:hAnsi="华文楷体" w:hint="eastAsia"/>
          <w:sz w:val="30"/>
          <w:szCs w:val="30"/>
        </w:rPr>
        <w:t>可以间接比量的推知这个神我是存在的，因为这个十三种功德法如果被证实的话，那么他是神我的功德，所以神我也能够被见解证实，从这个方面认为神我是存在的。</w:t>
      </w:r>
    </w:p>
    <w:p w:rsidR="00631EC3" w:rsidRPr="00631EC3" w:rsidRDefault="00631EC3" w:rsidP="00F0698B">
      <w:pPr>
        <w:spacing w:line="360" w:lineRule="auto"/>
        <w:ind w:firstLine="570"/>
        <w:rPr>
          <w:ins w:id="224" w:author="apple" w:date="2015-11-24T21:56:00Z"/>
          <w:rFonts w:ascii="黑体" w:eastAsia="黑体" w:hAnsi="黑体"/>
          <w:b/>
          <w:sz w:val="30"/>
          <w:szCs w:val="30"/>
          <w:rPrChange w:id="225" w:author="apple" w:date="2015-11-24T21:56:00Z">
            <w:rPr>
              <w:ins w:id="226" w:author="apple" w:date="2015-11-24T21:56:00Z"/>
              <w:rFonts w:ascii="华文楷体" w:eastAsia="华文楷体" w:hAnsi="华文楷体"/>
              <w:sz w:val="30"/>
              <w:szCs w:val="30"/>
            </w:rPr>
          </w:rPrChange>
        </w:rPr>
      </w:pPr>
      <w:ins w:id="227" w:author="apple" w:date="2015-11-24T21:56:00Z">
        <w:r w:rsidRPr="00631EC3">
          <w:rPr>
            <w:rFonts w:ascii="黑体" w:eastAsia="黑体" w:hAnsi="黑体" w:hint="eastAsia"/>
            <w:b/>
            <w:sz w:val="30"/>
            <w:szCs w:val="30"/>
            <w:rPrChange w:id="228" w:author="apple" w:date="2015-11-24T21:56:00Z">
              <w:rPr>
                <w:rFonts w:ascii="华文楷体" w:eastAsia="华文楷体" w:hAnsi="华文楷体" w:hint="eastAsia"/>
                <w:sz w:val="30"/>
                <w:szCs w:val="30"/>
              </w:rPr>
            </w:rPrChange>
          </w:rPr>
          <w:t>【</w:t>
        </w:r>
        <w:r w:rsidRPr="00631EC3">
          <w:rPr>
            <w:rFonts w:ascii="黑体" w:eastAsia="黑体" w:hAnsi="黑体" w:hint="eastAsia"/>
            <w:b/>
            <w:color w:val="000000"/>
            <w:sz w:val="28"/>
            <w:szCs w:val="28"/>
            <w:rPrChange w:id="229" w:author="apple" w:date="2015-11-24T21:56:00Z">
              <w:rPr>
                <w:rFonts w:hint="eastAsia"/>
                <w:color w:val="000000"/>
                <w:sz w:val="28"/>
                <w:szCs w:val="28"/>
              </w:rPr>
            </w:rPrChange>
          </w:rPr>
          <w:t>(三)、 业:业可以是任意的有实法,包括伸出去、 屈回来、 抬上去、 放他处、 越过一处而行五种。</w:t>
        </w:r>
        <w:r w:rsidRPr="00631EC3">
          <w:rPr>
            <w:rFonts w:ascii="黑体" w:eastAsia="黑体" w:hAnsi="黑体"/>
            <w:b/>
            <w:sz w:val="30"/>
            <w:szCs w:val="30"/>
            <w:rPrChange w:id="230" w:author="apple" w:date="2015-11-24T21:56:00Z">
              <w:rPr>
                <w:rFonts w:ascii="华文楷体" w:eastAsia="华文楷体" w:hAnsi="华文楷体"/>
                <w:sz w:val="30"/>
                <w:szCs w:val="30"/>
              </w:rPr>
            </w:rPrChange>
          </w:rPr>
          <w:t>】</w:t>
        </w:r>
      </w:ins>
      <w:r w:rsidR="007221A5" w:rsidRPr="00631EC3">
        <w:rPr>
          <w:rFonts w:ascii="黑体" w:eastAsia="黑体" w:hAnsi="黑体" w:hint="eastAsia"/>
          <w:b/>
          <w:sz w:val="30"/>
          <w:szCs w:val="30"/>
          <w:rPrChange w:id="231" w:author="apple" w:date="2015-11-24T21:56:00Z">
            <w:rPr>
              <w:rFonts w:ascii="华文楷体" w:eastAsia="华文楷体" w:hAnsi="华文楷体" w:hint="eastAsia"/>
              <w:sz w:val="30"/>
              <w:szCs w:val="30"/>
            </w:rPr>
          </w:rPrChange>
        </w:rPr>
        <w:t xml:space="preserve">    </w:t>
      </w:r>
    </w:p>
    <w:p w:rsidR="001408C3" w:rsidRDefault="007221A5" w:rsidP="00F0698B">
      <w:pPr>
        <w:spacing w:line="360" w:lineRule="auto"/>
        <w:ind w:firstLine="570"/>
        <w:rPr>
          <w:ins w:id="232" w:author="apple" w:date="2015-11-24T21:57:00Z"/>
          <w:rFonts w:ascii="华文楷体" w:eastAsia="华文楷体" w:hAnsi="华文楷体"/>
          <w:sz w:val="30"/>
          <w:szCs w:val="30"/>
        </w:rPr>
      </w:pPr>
      <w:del w:id="233" w:author="apple" w:date="2015-11-24T21:56:00Z">
        <w:r w:rsidRPr="00F0698B" w:rsidDel="00631EC3">
          <w:rPr>
            <w:rFonts w:ascii="华文楷体" w:eastAsia="华文楷体" w:hAnsi="华文楷体" w:hint="eastAsia"/>
            <w:sz w:val="30"/>
            <w:szCs w:val="30"/>
          </w:rPr>
          <w:delText>“(三)业：业可以是任意的有实法，包括伸出去、屈回来、抬上去、放他处、越过一处而行五种。”</w:delText>
        </w:r>
      </w:del>
      <w:r w:rsidRPr="00F0698B">
        <w:rPr>
          <w:rFonts w:ascii="华文楷体" w:eastAsia="华文楷体" w:hAnsi="华文楷体" w:hint="eastAsia"/>
          <w:sz w:val="30"/>
          <w:szCs w:val="30"/>
        </w:rPr>
        <w:t>那么这个业可以是任意的有实法，包括这些身体的不同的动作，把手伸出去再缩回来，然后就说头抬上去，然后把这些东西放他处或越过</w:t>
      </w:r>
      <w:ins w:id="234" w:author="apple" w:date="2015-11-24T21:57:00Z">
        <w:r w:rsidR="001408C3">
          <w:rPr>
            <w:rFonts w:ascii="华文楷体" w:eastAsia="华文楷体" w:hAnsi="华文楷体" w:hint="eastAsia"/>
            <w:sz w:val="30"/>
            <w:szCs w:val="30"/>
          </w:rPr>
          <w:t>余</w:t>
        </w:r>
      </w:ins>
      <w:del w:id="235" w:author="apple" w:date="2015-11-24T21:57:00Z">
        <w:r w:rsidRPr="00F0698B" w:rsidDel="001408C3">
          <w:rPr>
            <w:rFonts w:ascii="华文楷体" w:eastAsia="华文楷体" w:hAnsi="华文楷体" w:hint="eastAsia"/>
            <w:sz w:val="30"/>
            <w:szCs w:val="30"/>
          </w:rPr>
          <w:delText>一</w:delText>
        </w:r>
      </w:del>
      <w:r w:rsidRPr="00F0698B">
        <w:rPr>
          <w:rFonts w:ascii="华文楷体" w:eastAsia="华文楷体" w:hAnsi="华文楷体" w:hint="eastAsia"/>
          <w:sz w:val="30"/>
          <w:szCs w:val="30"/>
        </w:rPr>
        <w:t>处而行有这样五种他们的作业。</w:t>
      </w:r>
    </w:p>
    <w:p w:rsidR="001408C3" w:rsidRPr="001408C3" w:rsidRDefault="001408C3" w:rsidP="00F0698B">
      <w:pPr>
        <w:spacing w:line="360" w:lineRule="auto"/>
        <w:ind w:firstLine="570"/>
        <w:rPr>
          <w:ins w:id="236" w:author="apple" w:date="2015-11-24T21:57:00Z"/>
          <w:rFonts w:ascii="黑体" w:eastAsia="黑体" w:hAnsi="黑体" w:hint="eastAsia"/>
          <w:b/>
          <w:sz w:val="30"/>
          <w:szCs w:val="30"/>
          <w:rPrChange w:id="237" w:author="apple" w:date="2015-11-24T21:58:00Z">
            <w:rPr>
              <w:ins w:id="238" w:author="apple" w:date="2015-11-24T21:57:00Z"/>
              <w:rFonts w:ascii="华文楷体" w:eastAsia="华文楷体" w:hAnsi="华文楷体" w:hint="eastAsia"/>
              <w:sz w:val="30"/>
              <w:szCs w:val="30"/>
            </w:rPr>
          </w:rPrChange>
        </w:rPr>
      </w:pPr>
      <w:ins w:id="239" w:author="apple" w:date="2015-11-24T21:57:00Z">
        <w:r w:rsidRPr="001408C3">
          <w:rPr>
            <w:rFonts w:ascii="黑体" w:eastAsia="黑体" w:hAnsi="黑体" w:hint="eastAsia"/>
            <w:b/>
            <w:sz w:val="30"/>
            <w:szCs w:val="30"/>
            <w:rPrChange w:id="240" w:author="apple" w:date="2015-11-24T21:58:00Z">
              <w:rPr>
                <w:rFonts w:ascii="华文楷体" w:eastAsia="华文楷体" w:hAnsi="华文楷体" w:hint="eastAsia"/>
                <w:sz w:val="30"/>
                <w:szCs w:val="30"/>
              </w:rPr>
            </w:rPrChange>
          </w:rPr>
          <w:t>【</w:t>
        </w:r>
        <w:r w:rsidRPr="001408C3">
          <w:rPr>
            <w:rFonts w:ascii="黑体" w:eastAsia="黑体" w:hAnsi="黑体" w:hint="eastAsia"/>
            <w:b/>
            <w:color w:val="000000"/>
            <w:sz w:val="28"/>
            <w:szCs w:val="28"/>
            <w:rPrChange w:id="241" w:author="apple" w:date="2015-11-24T21:58:00Z">
              <w:rPr>
                <w:rFonts w:ascii="华文楷体" w:eastAsia="华文楷体" w:hAnsi="华文楷体" w:hint="eastAsia"/>
                <w:color w:val="000000"/>
                <w:sz w:val="28"/>
                <w:szCs w:val="28"/>
              </w:rPr>
            </w:rPrChange>
          </w:rPr>
          <w:t>这些德与业的所依即是实</w:t>
        </w:r>
        <w:r w:rsidRPr="001408C3">
          <w:rPr>
            <w:rFonts w:ascii="黑体" w:eastAsia="黑体" w:hAnsi="黑体" w:hint="eastAsia"/>
            <w:b/>
            <w:color w:val="000000"/>
            <w:sz w:val="28"/>
            <w:szCs w:val="28"/>
            <w:rPrChange w:id="242" w:author="apple" w:date="2015-11-24T21:58:00Z">
              <w:rPr>
                <w:rFonts w:ascii="华文楷体" w:eastAsia="华文楷体" w:hAnsi="华文楷体" w:hint="eastAsia"/>
                <w:color w:val="000000"/>
                <w:sz w:val="28"/>
                <w:szCs w:val="28"/>
              </w:rPr>
            </w:rPrChange>
          </w:rPr>
          <w:t>。</w:t>
        </w:r>
        <w:r w:rsidRPr="001408C3">
          <w:rPr>
            <w:rFonts w:ascii="黑体" w:eastAsia="黑体" w:hAnsi="黑体"/>
            <w:b/>
            <w:sz w:val="30"/>
            <w:szCs w:val="30"/>
            <w:rPrChange w:id="243" w:author="apple" w:date="2015-11-24T21:58:00Z">
              <w:rPr>
                <w:rFonts w:ascii="华文楷体" w:eastAsia="华文楷体" w:hAnsi="华文楷体"/>
                <w:sz w:val="30"/>
                <w:szCs w:val="30"/>
              </w:rPr>
            </w:rPrChange>
          </w:rPr>
          <w:t>】</w:t>
        </w:r>
      </w:ins>
    </w:p>
    <w:p w:rsidR="007221A5" w:rsidRPr="00F0698B" w:rsidRDefault="007221A5" w:rsidP="00F0698B">
      <w:pPr>
        <w:spacing w:line="360" w:lineRule="auto"/>
        <w:ind w:firstLine="570"/>
        <w:rPr>
          <w:rFonts w:ascii="华文楷体" w:eastAsia="华文楷体" w:hAnsi="华文楷体"/>
          <w:sz w:val="30"/>
          <w:szCs w:val="30"/>
        </w:rPr>
      </w:pPr>
      <w:del w:id="244" w:author="apple" w:date="2015-11-24T21:57:00Z">
        <w:r w:rsidRPr="00F0698B" w:rsidDel="001408C3">
          <w:rPr>
            <w:rFonts w:ascii="华文楷体" w:eastAsia="华文楷体" w:hAnsi="华文楷体" w:hint="eastAsia"/>
            <w:sz w:val="30"/>
            <w:szCs w:val="30"/>
          </w:rPr>
          <w:delText>“这些德与业的所依即是实。”</w:delText>
        </w:r>
      </w:del>
      <w:r w:rsidRPr="00F0698B">
        <w:rPr>
          <w:rFonts w:ascii="华文楷体" w:eastAsia="华文楷体" w:hAnsi="华文楷体" w:hint="eastAsia"/>
          <w:sz w:val="30"/>
          <w:szCs w:val="30"/>
        </w:rPr>
        <w:t>那么这样一种第二类德、第三类业的所依就是第一类的实，实作为他</w:t>
      </w:r>
      <w:ins w:id="245" w:author="apple" w:date="2015-11-24T21:57:00Z">
        <w:r w:rsidR="001408C3">
          <w:rPr>
            <w:rFonts w:ascii="华文楷体" w:eastAsia="华文楷体" w:hAnsi="华文楷体" w:hint="eastAsia"/>
            <w:sz w:val="30"/>
            <w:szCs w:val="30"/>
          </w:rPr>
          <w:t>们</w:t>
        </w:r>
      </w:ins>
      <w:r w:rsidRPr="00F0698B">
        <w:rPr>
          <w:rFonts w:ascii="华文楷体" w:eastAsia="华文楷体" w:hAnsi="华文楷体" w:hint="eastAsia"/>
          <w:sz w:val="30"/>
          <w:szCs w:val="30"/>
        </w:rPr>
        <w:t>的依靠处作为他的所依。</w:t>
      </w:r>
    </w:p>
    <w:p w:rsidR="001408C3" w:rsidRPr="001408C3" w:rsidRDefault="001408C3" w:rsidP="00F0698B">
      <w:pPr>
        <w:spacing w:line="360" w:lineRule="auto"/>
        <w:ind w:firstLine="570"/>
        <w:rPr>
          <w:ins w:id="246" w:author="apple" w:date="2015-11-24T21:58:00Z"/>
          <w:rFonts w:ascii="黑体" w:eastAsia="黑体" w:hAnsi="黑体"/>
          <w:b/>
          <w:sz w:val="30"/>
          <w:szCs w:val="30"/>
          <w:rPrChange w:id="247" w:author="apple" w:date="2015-11-24T21:58:00Z">
            <w:rPr>
              <w:ins w:id="248" w:author="apple" w:date="2015-11-24T21:58:00Z"/>
              <w:rFonts w:ascii="华文楷体" w:eastAsia="华文楷体" w:hAnsi="华文楷体"/>
              <w:sz w:val="30"/>
              <w:szCs w:val="30"/>
            </w:rPr>
          </w:rPrChange>
        </w:rPr>
      </w:pPr>
      <w:ins w:id="249" w:author="apple" w:date="2015-11-24T21:58:00Z">
        <w:r w:rsidRPr="001408C3">
          <w:rPr>
            <w:rFonts w:ascii="黑体" w:eastAsia="黑体" w:hAnsi="黑体" w:hint="eastAsia"/>
            <w:b/>
            <w:sz w:val="30"/>
            <w:szCs w:val="30"/>
            <w:rPrChange w:id="250" w:author="apple" w:date="2015-11-24T21:58:00Z">
              <w:rPr>
                <w:rFonts w:ascii="华文楷体" w:eastAsia="华文楷体" w:hAnsi="华文楷体" w:hint="eastAsia"/>
                <w:sz w:val="30"/>
                <w:szCs w:val="30"/>
              </w:rPr>
            </w:rPrChange>
          </w:rPr>
          <w:t>【</w:t>
        </w:r>
        <w:r w:rsidRPr="001408C3">
          <w:rPr>
            <w:rFonts w:ascii="黑体" w:eastAsia="黑体" w:hAnsi="黑体" w:hint="eastAsia"/>
            <w:b/>
            <w:color w:val="000000"/>
            <w:sz w:val="28"/>
            <w:szCs w:val="28"/>
            <w:rPrChange w:id="251" w:author="apple" w:date="2015-11-24T21:58:00Z">
              <w:rPr>
                <w:rFonts w:hint="eastAsia"/>
                <w:color w:val="000000"/>
                <w:sz w:val="28"/>
                <w:szCs w:val="28"/>
              </w:rPr>
            </w:rPrChange>
          </w:rPr>
          <w:t>(四)、 总:能遍于此等名义的“总”作为相同趋入同类“别”的名词与识的根本。</w:t>
        </w:r>
        <w:r w:rsidRPr="001408C3">
          <w:rPr>
            <w:rFonts w:ascii="黑体" w:eastAsia="黑体" w:hAnsi="黑体"/>
            <w:b/>
            <w:sz w:val="30"/>
            <w:szCs w:val="30"/>
            <w:rPrChange w:id="252" w:author="apple" w:date="2015-11-24T21:58:00Z">
              <w:rPr>
                <w:rFonts w:ascii="华文楷体" w:eastAsia="华文楷体" w:hAnsi="华文楷体"/>
                <w:sz w:val="30"/>
                <w:szCs w:val="30"/>
              </w:rPr>
            </w:rPrChange>
          </w:rPr>
          <w:t>】</w:t>
        </w:r>
      </w:ins>
      <w:r w:rsidR="007221A5" w:rsidRPr="001408C3">
        <w:rPr>
          <w:rFonts w:ascii="黑体" w:eastAsia="黑体" w:hAnsi="黑体" w:hint="eastAsia"/>
          <w:b/>
          <w:sz w:val="30"/>
          <w:szCs w:val="30"/>
          <w:rPrChange w:id="253" w:author="apple" w:date="2015-11-24T21:58:00Z">
            <w:rPr>
              <w:rFonts w:ascii="华文楷体" w:eastAsia="华文楷体" w:hAnsi="华文楷体" w:hint="eastAsia"/>
              <w:sz w:val="30"/>
              <w:szCs w:val="30"/>
            </w:rPr>
          </w:rPrChange>
        </w:rPr>
        <w:t xml:space="preserve">   </w:t>
      </w:r>
    </w:p>
    <w:p w:rsidR="007221A5" w:rsidRPr="00F0698B" w:rsidRDefault="007221A5" w:rsidP="00F0698B">
      <w:pPr>
        <w:spacing w:line="360" w:lineRule="auto"/>
        <w:ind w:firstLine="570"/>
        <w:rPr>
          <w:rFonts w:ascii="华文楷体" w:eastAsia="华文楷体" w:hAnsi="华文楷体"/>
          <w:sz w:val="30"/>
          <w:szCs w:val="30"/>
        </w:rPr>
      </w:pPr>
      <w:del w:id="254" w:author="apple" w:date="2015-11-24T21:58:00Z">
        <w:r w:rsidRPr="00F0698B" w:rsidDel="00471903">
          <w:rPr>
            <w:rFonts w:ascii="华文楷体" w:eastAsia="华文楷体" w:hAnsi="华文楷体" w:hint="eastAsia"/>
            <w:sz w:val="30"/>
            <w:szCs w:val="30"/>
          </w:rPr>
          <w:delText xml:space="preserve"> “(四)总：能遍于此等名义的“总”作为相同趋入同类“别”的名词与识的根本。”</w:delText>
        </w:r>
      </w:del>
      <w:r w:rsidRPr="00F0698B">
        <w:rPr>
          <w:rFonts w:ascii="华文楷体" w:eastAsia="华文楷体" w:hAnsi="华文楷体" w:hint="eastAsia"/>
          <w:sz w:val="30"/>
          <w:szCs w:val="30"/>
        </w:rPr>
        <w:t>那么这个“总”法也是一种能遍。能遍于此等名义，也就是前面的实啊德啊业啊等等，能够遍于这些名义的这些总作为相同趋入</w:t>
      </w:r>
      <w:ins w:id="255" w:author="apple" w:date="2015-11-24T21:59:00Z">
        <w:r w:rsidR="00471903">
          <w:rPr>
            <w:rFonts w:ascii="华文楷体" w:eastAsia="华文楷体" w:hAnsi="华文楷体" w:hint="eastAsia"/>
            <w:sz w:val="30"/>
            <w:szCs w:val="30"/>
          </w:rPr>
          <w:t>，</w:t>
        </w:r>
        <w:r w:rsidR="00471903">
          <w:rPr>
            <w:rFonts w:ascii="华文楷体" w:eastAsia="华文楷体" w:hAnsi="华文楷体"/>
            <w:sz w:val="30"/>
            <w:szCs w:val="30"/>
          </w:rPr>
          <w:t>作为</w:t>
        </w:r>
      </w:ins>
      <w:r w:rsidRPr="00F0698B">
        <w:rPr>
          <w:rFonts w:ascii="华文楷体" w:eastAsia="华文楷体" w:hAnsi="华文楷体" w:hint="eastAsia"/>
          <w:sz w:val="30"/>
          <w:szCs w:val="30"/>
        </w:rPr>
        <w:t>同类别的名词和识的根本。那么同类别的安立名词，总的也是他的根本。还有安立心识也是他的根本。所以说别的名词和识的根本就是这个总。</w:t>
      </w:r>
    </w:p>
    <w:p w:rsidR="00471903" w:rsidRPr="00471903" w:rsidRDefault="00471903" w:rsidP="00F0698B">
      <w:pPr>
        <w:spacing w:line="360" w:lineRule="auto"/>
        <w:ind w:firstLine="570"/>
        <w:rPr>
          <w:ins w:id="256" w:author="apple" w:date="2015-11-24T21:59:00Z"/>
          <w:rFonts w:ascii="黑体" w:eastAsia="黑体" w:hAnsi="黑体"/>
          <w:b/>
          <w:sz w:val="30"/>
          <w:szCs w:val="30"/>
          <w:rPrChange w:id="257" w:author="apple" w:date="2015-11-24T21:59:00Z">
            <w:rPr>
              <w:ins w:id="258" w:author="apple" w:date="2015-11-24T21:59:00Z"/>
              <w:rFonts w:ascii="华文楷体" w:eastAsia="华文楷体" w:hAnsi="华文楷体"/>
              <w:sz w:val="30"/>
              <w:szCs w:val="30"/>
            </w:rPr>
          </w:rPrChange>
        </w:rPr>
      </w:pPr>
      <w:ins w:id="259" w:author="apple" w:date="2015-11-24T21:59:00Z">
        <w:r w:rsidRPr="00471903">
          <w:rPr>
            <w:rFonts w:ascii="黑体" w:eastAsia="黑体" w:hAnsi="黑体" w:hint="eastAsia"/>
            <w:b/>
            <w:sz w:val="30"/>
            <w:szCs w:val="30"/>
            <w:rPrChange w:id="260" w:author="apple" w:date="2015-11-24T21:59:00Z">
              <w:rPr>
                <w:rFonts w:ascii="华文楷体" w:eastAsia="华文楷体" w:hAnsi="华文楷体" w:hint="eastAsia"/>
                <w:sz w:val="30"/>
                <w:szCs w:val="30"/>
              </w:rPr>
            </w:rPrChange>
          </w:rPr>
          <w:lastRenderedPageBreak/>
          <w:t>【</w:t>
        </w:r>
        <w:r w:rsidRPr="00471903">
          <w:rPr>
            <w:rFonts w:ascii="黑体" w:eastAsia="黑体" w:hAnsi="黑体" w:hint="eastAsia"/>
            <w:b/>
            <w:color w:val="000000"/>
            <w:sz w:val="28"/>
            <w:szCs w:val="28"/>
            <w:rPrChange w:id="261" w:author="apple" w:date="2015-11-24T21:59:00Z">
              <w:rPr>
                <w:rFonts w:hint="eastAsia"/>
                <w:color w:val="000000"/>
                <w:sz w:val="28"/>
                <w:szCs w:val="28"/>
              </w:rPr>
            </w:rPrChange>
          </w:rPr>
          <w:t>(五)、 别:是具有分开辨别作用的所遍;</w:t>
        </w:r>
        <w:r w:rsidRPr="00471903">
          <w:rPr>
            <w:rFonts w:ascii="黑体" w:eastAsia="黑体" w:hAnsi="黑体"/>
            <w:b/>
            <w:sz w:val="30"/>
            <w:szCs w:val="30"/>
            <w:rPrChange w:id="262" w:author="apple" w:date="2015-11-24T21:59:00Z">
              <w:rPr>
                <w:rFonts w:ascii="华文楷体" w:eastAsia="华文楷体" w:hAnsi="华文楷体"/>
                <w:sz w:val="30"/>
                <w:szCs w:val="30"/>
              </w:rPr>
            </w:rPrChange>
          </w:rPr>
          <w:t>】</w:t>
        </w:r>
      </w:ins>
      <w:r w:rsidR="007221A5" w:rsidRPr="00471903">
        <w:rPr>
          <w:rFonts w:ascii="黑体" w:eastAsia="黑体" w:hAnsi="黑体" w:hint="eastAsia"/>
          <w:b/>
          <w:sz w:val="30"/>
          <w:szCs w:val="30"/>
          <w:rPrChange w:id="263" w:author="apple" w:date="2015-11-24T21:59:00Z">
            <w:rPr>
              <w:rFonts w:ascii="华文楷体" w:eastAsia="华文楷体" w:hAnsi="华文楷体" w:hint="eastAsia"/>
              <w:sz w:val="30"/>
              <w:szCs w:val="30"/>
            </w:rPr>
          </w:rPrChange>
        </w:rPr>
        <w:t xml:space="preserve">   </w:t>
      </w:r>
    </w:p>
    <w:p w:rsidR="009D7FBE" w:rsidRPr="00F0698B" w:rsidRDefault="007221A5" w:rsidP="00F0698B">
      <w:pPr>
        <w:spacing w:line="360" w:lineRule="auto"/>
        <w:ind w:firstLine="570"/>
        <w:rPr>
          <w:rFonts w:ascii="华文楷体" w:eastAsia="华文楷体" w:hAnsi="华文楷体"/>
          <w:sz w:val="30"/>
          <w:szCs w:val="30"/>
        </w:rPr>
      </w:pPr>
      <w:del w:id="264" w:author="apple" w:date="2015-11-24T21:59:00Z">
        <w:r w:rsidRPr="00F0698B" w:rsidDel="00471903">
          <w:rPr>
            <w:rFonts w:ascii="华文楷体" w:eastAsia="华文楷体" w:hAnsi="华文楷体" w:hint="eastAsia"/>
            <w:sz w:val="30"/>
            <w:szCs w:val="30"/>
          </w:rPr>
          <w:delText xml:space="preserve"> “(五)别：是具有分开辨别作用的所遍；”</w:delText>
        </w:r>
      </w:del>
      <w:r w:rsidRPr="00F0698B">
        <w:rPr>
          <w:rFonts w:ascii="华文楷体" w:eastAsia="华文楷体" w:hAnsi="华文楷体" w:hint="eastAsia"/>
          <w:sz w:val="30"/>
          <w:szCs w:val="30"/>
        </w:rPr>
        <w:t>那么前面是总的能遍作为根本。然后差别法就讲他的所遍，具有分开辨别作用的，这个就称为所遍了。</w:t>
      </w:r>
    </w:p>
    <w:p w:rsidR="005D1BBB" w:rsidRPr="00471903" w:rsidDel="00471903" w:rsidRDefault="00471903" w:rsidP="00F0698B">
      <w:pPr>
        <w:spacing w:line="360" w:lineRule="auto"/>
        <w:ind w:firstLine="570"/>
        <w:rPr>
          <w:del w:id="265" w:author="apple" w:date="2015-11-24T21:59:00Z"/>
          <w:rFonts w:ascii="黑体" w:eastAsia="黑体" w:hAnsi="黑体"/>
          <w:b/>
          <w:sz w:val="30"/>
          <w:szCs w:val="30"/>
          <w:rPrChange w:id="266" w:author="apple" w:date="2015-11-24T22:00:00Z">
            <w:rPr>
              <w:del w:id="267" w:author="apple" w:date="2015-11-24T21:59:00Z"/>
              <w:rFonts w:ascii="华文楷体" w:eastAsia="华文楷体" w:hAnsi="华文楷体"/>
              <w:sz w:val="30"/>
              <w:szCs w:val="30"/>
            </w:rPr>
          </w:rPrChange>
        </w:rPr>
      </w:pPr>
      <w:ins w:id="268" w:author="apple" w:date="2015-11-24T22:00:00Z">
        <w:r w:rsidRPr="00471903">
          <w:rPr>
            <w:rFonts w:ascii="黑体" w:eastAsia="黑体" w:hAnsi="黑体" w:hint="eastAsia"/>
            <w:b/>
            <w:sz w:val="30"/>
            <w:szCs w:val="30"/>
            <w:rPrChange w:id="269" w:author="apple" w:date="2015-11-24T22:00:00Z">
              <w:rPr>
                <w:rFonts w:ascii="华文楷体" w:eastAsia="华文楷体" w:hAnsi="华文楷体" w:hint="eastAsia"/>
                <w:sz w:val="30"/>
                <w:szCs w:val="30"/>
              </w:rPr>
            </w:rPrChange>
          </w:rPr>
          <w:t>【</w:t>
        </w:r>
        <w:r w:rsidRPr="00471903">
          <w:rPr>
            <w:rFonts w:ascii="黑体" w:eastAsia="黑体" w:hAnsi="黑体" w:hint="eastAsia"/>
            <w:b/>
            <w:color w:val="000000"/>
            <w:sz w:val="28"/>
            <w:szCs w:val="28"/>
            <w:rPrChange w:id="270" w:author="apple" w:date="2015-11-24T22:00:00Z">
              <w:rPr>
                <w:rFonts w:hint="eastAsia"/>
                <w:color w:val="000000"/>
                <w:sz w:val="28"/>
                <w:szCs w:val="28"/>
              </w:rPr>
            </w:rPrChange>
          </w:rPr>
          <w:t>(六)、 合:作为相互关联的纽带。</w:t>
        </w:r>
        <w:r w:rsidRPr="00471903">
          <w:rPr>
            <w:rFonts w:ascii="黑体" w:eastAsia="黑体" w:hAnsi="黑体"/>
            <w:b/>
            <w:sz w:val="30"/>
            <w:szCs w:val="30"/>
            <w:rPrChange w:id="271" w:author="apple" w:date="2015-11-24T22:00:00Z">
              <w:rPr>
                <w:rFonts w:ascii="华文楷体" w:eastAsia="华文楷体" w:hAnsi="华文楷体"/>
                <w:sz w:val="30"/>
                <w:szCs w:val="30"/>
              </w:rPr>
            </w:rPrChange>
          </w:rPr>
          <w:t>】</w:t>
        </w:r>
      </w:ins>
      <w:del w:id="272" w:author="apple" w:date="2015-11-24T21:59:00Z">
        <w:r w:rsidR="005D1BBB" w:rsidRPr="00471903" w:rsidDel="00471903">
          <w:rPr>
            <w:rFonts w:ascii="黑体" w:eastAsia="黑体" w:hAnsi="黑体" w:hint="eastAsia"/>
            <w:b/>
            <w:sz w:val="30"/>
            <w:szCs w:val="30"/>
            <w:rPrChange w:id="273" w:author="apple" w:date="2015-11-24T22:00:00Z">
              <w:rPr>
                <w:rFonts w:ascii="华文楷体" w:eastAsia="华文楷体" w:hAnsi="华文楷体" w:hint="eastAsia"/>
                <w:sz w:val="30"/>
                <w:szCs w:val="30"/>
              </w:rPr>
            </w:rPrChange>
          </w:rPr>
          <w:delText>《中观庄严论讲记》第53课，第20-30分钟</w:delText>
        </w:r>
      </w:del>
    </w:p>
    <w:p w:rsidR="00471903" w:rsidRPr="00471903" w:rsidRDefault="00471903" w:rsidP="00F0698B">
      <w:pPr>
        <w:spacing w:line="360" w:lineRule="auto"/>
        <w:ind w:firstLine="570"/>
        <w:rPr>
          <w:ins w:id="274" w:author="apple" w:date="2015-11-24T22:00:00Z"/>
          <w:rFonts w:ascii="黑体" w:eastAsia="黑体" w:hAnsi="黑体"/>
          <w:b/>
          <w:sz w:val="30"/>
          <w:szCs w:val="30"/>
          <w:rPrChange w:id="275" w:author="apple" w:date="2015-11-24T22:00:00Z">
            <w:rPr>
              <w:ins w:id="276" w:author="apple" w:date="2015-11-24T22:00:00Z"/>
              <w:rFonts w:ascii="华文楷体" w:eastAsia="华文楷体" w:hAnsi="华文楷体"/>
              <w:sz w:val="30"/>
              <w:szCs w:val="30"/>
            </w:rPr>
          </w:rPrChange>
        </w:rPr>
      </w:pPr>
    </w:p>
    <w:p w:rsidR="005D1BBB" w:rsidRPr="00F0698B" w:rsidRDefault="005D1BBB" w:rsidP="00F0698B">
      <w:pPr>
        <w:spacing w:line="360" w:lineRule="auto"/>
        <w:ind w:firstLine="570"/>
        <w:rPr>
          <w:rFonts w:ascii="华文楷体" w:eastAsia="华文楷体" w:hAnsi="华文楷体"/>
          <w:sz w:val="30"/>
          <w:szCs w:val="30"/>
        </w:rPr>
      </w:pPr>
      <w:del w:id="277" w:author="apple" w:date="2015-11-24T22:00:00Z">
        <w:r w:rsidRPr="00F0698B" w:rsidDel="00471903">
          <w:rPr>
            <w:rFonts w:ascii="华文楷体" w:eastAsia="华文楷体" w:hAnsi="华文楷体" w:hint="eastAsia"/>
            <w:sz w:val="30"/>
            <w:szCs w:val="30"/>
          </w:rPr>
          <w:delText>这个方面就称为所遍了，第六呢是合，作为相互关联的纽带，</w:delText>
        </w:r>
      </w:del>
      <w:r w:rsidRPr="00F0698B">
        <w:rPr>
          <w:rFonts w:ascii="华文楷体" w:eastAsia="华文楷体" w:hAnsi="华文楷体" w:hint="eastAsia"/>
          <w:sz w:val="30"/>
          <w:szCs w:val="30"/>
        </w:rPr>
        <w:t>啊，相互关联的纽带，一体合，一体合，前面已经讲了，像这样互相关联的一种纽带，这方面认为是一种实有的法，</w:t>
      </w:r>
    </w:p>
    <w:p w:rsidR="005D1BBB" w:rsidRPr="00471903" w:rsidRDefault="005D1BBB" w:rsidP="00F0698B">
      <w:pPr>
        <w:spacing w:line="360" w:lineRule="auto"/>
        <w:ind w:firstLine="570"/>
        <w:rPr>
          <w:rFonts w:ascii="黑体" w:eastAsia="黑体" w:hAnsi="黑体"/>
          <w:b/>
          <w:sz w:val="30"/>
          <w:szCs w:val="30"/>
          <w:rPrChange w:id="278" w:author="apple" w:date="2015-11-24T22:00:00Z">
            <w:rPr>
              <w:rFonts w:ascii="华文楷体" w:eastAsia="华文楷体" w:hAnsi="华文楷体"/>
              <w:sz w:val="30"/>
              <w:szCs w:val="30"/>
            </w:rPr>
          </w:rPrChange>
        </w:rPr>
      </w:pPr>
      <w:r w:rsidRPr="00471903">
        <w:rPr>
          <w:rFonts w:ascii="黑体" w:eastAsia="黑体" w:hAnsi="黑体" w:hint="eastAsia"/>
          <w:b/>
          <w:sz w:val="30"/>
          <w:szCs w:val="30"/>
          <w:rPrChange w:id="279" w:author="apple" w:date="2015-11-24T22:00:00Z">
            <w:rPr>
              <w:rFonts w:ascii="华文楷体" w:eastAsia="华文楷体" w:hAnsi="华文楷体" w:hint="eastAsia"/>
              <w:sz w:val="30"/>
              <w:szCs w:val="30"/>
            </w:rPr>
          </w:rPrChange>
        </w:rPr>
        <w:t>【这一胜论派承许乐等是住于内在我中的无情法，而数论派则认为在外界的无情法上存在着它的自性乐等，因而他们承许乐等是外界的无情法。】</w:t>
      </w:r>
    </w:p>
    <w:p w:rsidR="005D1BBB" w:rsidRPr="00F0698B" w:rsidRDefault="005D1BBB"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这方面呢就是介绍这个外道当中的有些这个观点，比如说乐，啊，苦乐这些状态，苦乐的状态就说是这个内道啊</w:t>
      </w:r>
      <w:ins w:id="280" w:author="apple" w:date="2015-11-24T22:01:00Z">
        <w:r w:rsidR="00471903">
          <w:rPr>
            <w:rFonts w:ascii="华文楷体" w:eastAsia="华文楷体" w:hAnsi="华文楷体" w:hint="eastAsia"/>
            <w:sz w:val="30"/>
            <w:szCs w:val="30"/>
          </w:rPr>
          <w:t>，</w:t>
        </w:r>
      </w:ins>
      <w:r w:rsidRPr="00F0698B">
        <w:rPr>
          <w:rFonts w:ascii="华文楷体" w:eastAsia="华文楷体" w:hAnsi="华文楷体" w:hint="eastAsia"/>
          <w:sz w:val="30"/>
          <w:szCs w:val="30"/>
        </w:rPr>
        <w:t>他认为就是一种心识的状态，他应该是心识的本体，但是呢胜论外道和数论外道呢</w:t>
      </w:r>
      <w:ins w:id="281" w:author="apple" w:date="2015-11-24T22:01:00Z">
        <w:r w:rsidR="00471903">
          <w:rPr>
            <w:rFonts w:ascii="华文楷体" w:eastAsia="华文楷体" w:hAnsi="华文楷体" w:hint="eastAsia"/>
            <w:sz w:val="30"/>
            <w:szCs w:val="30"/>
          </w:rPr>
          <w:t>，</w:t>
        </w:r>
      </w:ins>
      <w:r w:rsidRPr="00F0698B">
        <w:rPr>
          <w:rFonts w:ascii="华文楷体" w:eastAsia="华文楷体" w:hAnsi="华文楷体" w:hint="eastAsia"/>
          <w:sz w:val="30"/>
          <w:szCs w:val="30"/>
        </w:rPr>
        <w:t>认为他是无情法，那么胜论外道和数论外道内部还有不同的差别，胜论派承认乐等是住于内在我中的一种无情法，这个乐呢是住于，就说是内在相续当中，只不过呢就是一种住在我中的无情法界，前面不是讲就说是神我的十三种功德，及眼识等五根识的苦乐贪嗔，像这样的话，苦乐他认为是住在内在神我当中的，他是神我的功德，而且呢这是一种无情，这个乐呢是一种无情，而数论派则认为，在外界的无情法上存在他的自性乐，那么在学习智慧品的时候呢，曾经提到过这个观点</w:t>
      </w:r>
      <w:ins w:id="282" w:author="apple" w:date="2015-11-24T22:01:00Z">
        <w:r w:rsidR="00471903">
          <w:rPr>
            <w:rFonts w:ascii="华文楷体" w:eastAsia="华文楷体" w:hAnsi="华文楷体" w:hint="eastAsia"/>
            <w:sz w:val="30"/>
            <w:szCs w:val="30"/>
          </w:rPr>
          <w:t>。</w:t>
        </w:r>
      </w:ins>
      <w:del w:id="283" w:author="apple" w:date="2015-11-24T22:01:00Z">
        <w:r w:rsidRPr="00F0698B" w:rsidDel="00471903">
          <w:rPr>
            <w:rFonts w:ascii="华文楷体" w:eastAsia="华文楷体" w:hAnsi="华文楷体" w:hint="eastAsia"/>
            <w:sz w:val="30"/>
            <w:szCs w:val="30"/>
          </w:rPr>
          <w:delText>，</w:delText>
        </w:r>
      </w:del>
      <w:r w:rsidRPr="00F0698B">
        <w:rPr>
          <w:rFonts w:ascii="华文楷体" w:eastAsia="华文楷体" w:hAnsi="华文楷体" w:hint="eastAsia"/>
          <w:sz w:val="30"/>
          <w:szCs w:val="30"/>
        </w:rPr>
        <w:t>外道认为就说乐啊这</w:t>
      </w:r>
      <w:ins w:id="284" w:author="apple" w:date="2015-11-24T22:02:00Z">
        <w:r w:rsidR="00471903">
          <w:rPr>
            <w:rFonts w:ascii="华文楷体" w:eastAsia="华文楷体" w:hAnsi="华文楷体" w:hint="eastAsia"/>
            <w:sz w:val="30"/>
            <w:szCs w:val="30"/>
          </w:rPr>
          <w:t>些</w:t>
        </w:r>
      </w:ins>
      <w:del w:id="285" w:author="apple" w:date="2015-11-24T22:01:00Z">
        <w:r w:rsidRPr="00F0698B" w:rsidDel="00471903">
          <w:rPr>
            <w:rFonts w:ascii="华文楷体" w:eastAsia="华文楷体" w:hAnsi="华文楷体" w:hint="eastAsia"/>
            <w:sz w:val="30"/>
            <w:szCs w:val="30"/>
          </w:rPr>
          <w:delText>一</w:delText>
        </w:r>
      </w:del>
      <w:r w:rsidRPr="00F0698B">
        <w:rPr>
          <w:rFonts w:ascii="华文楷体" w:eastAsia="华文楷体" w:hAnsi="华文楷体" w:hint="eastAsia"/>
          <w:sz w:val="30"/>
          <w:szCs w:val="30"/>
        </w:rPr>
        <w:t>方面苦啊，像这样的话是存在在外境当中的，比如说，在衣服上面就存在乐，饮食上面就存在乐，像这样的话，你接触衣服，接触饮食你就得到乐，像这样的话，他们承许乐是外界</w:t>
      </w:r>
      <w:del w:id="286" w:author="apple" w:date="2015-11-24T22:02:00Z">
        <w:r w:rsidRPr="00F0698B" w:rsidDel="00471903">
          <w:rPr>
            <w:rFonts w:ascii="华文楷体" w:eastAsia="华文楷体" w:hAnsi="华文楷体" w:hint="eastAsia"/>
            <w:sz w:val="30"/>
            <w:szCs w:val="30"/>
          </w:rPr>
          <w:delText>存在</w:delText>
        </w:r>
      </w:del>
      <w:r w:rsidRPr="00F0698B">
        <w:rPr>
          <w:rFonts w:ascii="华文楷体" w:eastAsia="华文楷体" w:hAnsi="华文楷体" w:hint="eastAsia"/>
          <w:sz w:val="30"/>
          <w:szCs w:val="30"/>
        </w:rPr>
        <w:t>的无情法。</w:t>
      </w:r>
    </w:p>
    <w:p w:rsidR="005D1BBB" w:rsidRPr="00471903" w:rsidRDefault="005D1BBB" w:rsidP="00F0698B">
      <w:pPr>
        <w:spacing w:line="360" w:lineRule="auto"/>
        <w:ind w:firstLine="570"/>
        <w:rPr>
          <w:rFonts w:ascii="黑体" w:eastAsia="黑体" w:hAnsi="黑体"/>
          <w:sz w:val="30"/>
          <w:szCs w:val="30"/>
          <w:rPrChange w:id="287" w:author="apple" w:date="2015-11-24T22:02:00Z">
            <w:rPr>
              <w:rFonts w:ascii="华文楷体" w:eastAsia="华文楷体" w:hAnsi="华文楷体"/>
              <w:sz w:val="30"/>
              <w:szCs w:val="30"/>
            </w:rPr>
          </w:rPrChange>
        </w:rPr>
      </w:pPr>
      <w:r w:rsidRPr="00471903">
        <w:rPr>
          <w:rFonts w:ascii="黑体" w:eastAsia="黑体" w:hAnsi="黑体" w:hint="eastAsia"/>
          <w:sz w:val="30"/>
          <w:szCs w:val="30"/>
          <w:rPrChange w:id="288" w:author="apple" w:date="2015-11-24T22:02:00Z">
            <w:rPr>
              <w:rFonts w:ascii="华文楷体" w:eastAsia="华文楷体" w:hAnsi="华文楷体" w:hint="eastAsia"/>
              <w:sz w:val="30"/>
              <w:szCs w:val="30"/>
            </w:rPr>
          </w:rPrChange>
        </w:rPr>
        <w:lastRenderedPageBreak/>
        <w:t>【但实际上，他们都承认在享受快乐等之时，神我心里萌生享受的想法，也是通过与识混为一体，不加辨别的方式而享受的。】</w:t>
      </w:r>
    </w:p>
    <w:p w:rsidR="005D1BBB" w:rsidRPr="00F0698B" w:rsidRDefault="005D1BBB"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那么就说是，虽然呢，他也有内部的不同，但实际上呢，都承认在享受快乐的时候呢，神我心中，萌生享受的想法，这方面如果是数论外道呢，他就直接</w:t>
      </w:r>
      <w:ins w:id="289" w:author="apple" w:date="2015-11-24T22:02:00Z">
        <w:r w:rsidR="00471903">
          <w:rPr>
            <w:rFonts w:ascii="华文楷体" w:eastAsia="华文楷体" w:hAnsi="华文楷体" w:hint="eastAsia"/>
            <w:sz w:val="30"/>
            <w:szCs w:val="30"/>
          </w:rPr>
          <w:t>在</w:t>
        </w:r>
      </w:ins>
      <w:r w:rsidRPr="00F0698B">
        <w:rPr>
          <w:rFonts w:ascii="华文楷体" w:eastAsia="华文楷体" w:hAnsi="华文楷体" w:hint="eastAsia"/>
          <w:sz w:val="30"/>
          <w:szCs w:val="30"/>
        </w:rPr>
        <w:t>他的神我就是他的心识的自性，啊，数论外道神我就是心识的自性，所以说呢，他就直接可以萌生享受的想法了，那么如果按照胜论外道呢，胜论外道他的神我是无情的自性，啊，这个无情的自性，那么无情的自性的神我</w:t>
      </w:r>
      <w:ins w:id="290" w:author="apple" w:date="2015-11-24T22:02:00Z">
        <w:r w:rsidR="00471903">
          <w:rPr>
            <w:rFonts w:ascii="华文楷体" w:eastAsia="华文楷体" w:hAnsi="华文楷体" w:hint="eastAsia"/>
            <w:sz w:val="30"/>
            <w:szCs w:val="30"/>
          </w:rPr>
          <w:t>又</w:t>
        </w:r>
      </w:ins>
      <w:r w:rsidRPr="00F0698B">
        <w:rPr>
          <w:rFonts w:ascii="华文楷体" w:eastAsia="华文楷体" w:hAnsi="华文楷体" w:hint="eastAsia"/>
          <w:sz w:val="30"/>
          <w:szCs w:val="30"/>
        </w:rPr>
        <w:t>怎么样心里萌生呢？后面要介绍啊，像这样的话，因为这个神我和这样一种识，他有一种紧密相连，啊，有一种紧密相连，紧密相连的缘故呢，就说是，从这个方面</w:t>
      </w:r>
      <w:ins w:id="291" w:author="apple" w:date="2015-11-24T22:03:00Z">
        <w:r w:rsidR="00471903">
          <w:rPr>
            <w:rFonts w:ascii="华文楷体" w:eastAsia="华文楷体" w:hAnsi="华文楷体" w:hint="eastAsia"/>
            <w:sz w:val="30"/>
            <w:szCs w:val="30"/>
          </w:rPr>
          <w:t>来</w:t>
        </w:r>
      </w:ins>
      <w:r w:rsidRPr="00F0698B">
        <w:rPr>
          <w:rFonts w:ascii="华文楷体" w:eastAsia="华文楷体" w:hAnsi="华文楷体" w:hint="eastAsia"/>
          <w:sz w:val="30"/>
          <w:szCs w:val="30"/>
        </w:rPr>
        <w:t>讲的时候呢，可以说神我有识，但实际上只不过神我具有一种识而已，神我本身是无情的，但心识呢他是可以说真有想法的，所以说呢神我和心识连得很紧的缘故</w:t>
      </w:r>
      <w:ins w:id="292" w:author="apple" w:date="2015-11-24T22:03:00Z">
        <w:r w:rsidR="00471903">
          <w:rPr>
            <w:rFonts w:ascii="华文楷体" w:eastAsia="华文楷体" w:hAnsi="华文楷体" w:hint="eastAsia"/>
            <w:sz w:val="30"/>
            <w:szCs w:val="30"/>
          </w:rPr>
          <w:t>，</w:t>
        </w:r>
      </w:ins>
      <w:r w:rsidRPr="00F0698B">
        <w:rPr>
          <w:rFonts w:ascii="华文楷体" w:eastAsia="华文楷体" w:hAnsi="华文楷体" w:hint="eastAsia"/>
          <w:sz w:val="30"/>
          <w:szCs w:val="30"/>
        </w:rPr>
        <w:t>也可以说神我心里也萌生这个享受的想法了，也是通过和识混为一体之后，不加辨别的方式而享受的，下面就是介绍说，</w:t>
      </w:r>
    </w:p>
    <w:p w:rsidR="005D1BBB" w:rsidRPr="00D04DE4" w:rsidRDefault="005D1BBB" w:rsidP="00F0698B">
      <w:pPr>
        <w:spacing w:line="360" w:lineRule="auto"/>
        <w:ind w:firstLine="570"/>
        <w:rPr>
          <w:rFonts w:ascii="黑体" w:eastAsia="黑体" w:hAnsi="黑体"/>
          <w:b/>
          <w:sz w:val="30"/>
          <w:szCs w:val="30"/>
          <w:rPrChange w:id="293" w:author="apple" w:date="2015-11-24T22:03:00Z">
            <w:rPr>
              <w:rFonts w:ascii="华文楷体" w:eastAsia="华文楷体" w:hAnsi="华文楷体"/>
              <w:sz w:val="30"/>
              <w:szCs w:val="30"/>
            </w:rPr>
          </w:rPrChange>
        </w:rPr>
      </w:pPr>
      <w:r w:rsidRPr="00D04DE4">
        <w:rPr>
          <w:rFonts w:ascii="黑体" w:eastAsia="黑体" w:hAnsi="黑体" w:hint="eastAsia"/>
          <w:b/>
          <w:sz w:val="30"/>
          <w:szCs w:val="30"/>
          <w:rPrChange w:id="294" w:author="apple" w:date="2015-11-24T22:03:00Z">
            <w:rPr>
              <w:rFonts w:ascii="华文楷体" w:eastAsia="华文楷体" w:hAnsi="华文楷体" w:hint="eastAsia"/>
              <w:sz w:val="30"/>
              <w:szCs w:val="30"/>
            </w:rPr>
          </w:rPrChange>
        </w:rPr>
        <w:t>【也就是说，尽管我本身无有识，然而因为我与识德攸息相关的缘故，将我分别为识。】</w:t>
      </w:r>
    </w:p>
    <w:p w:rsidR="005D1BBB" w:rsidRPr="00F0698B" w:rsidRDefault="005D1BBB"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就是说，介绍胜论外道，当然数论外道不用介绍，因为他本身呢他是承许神我是可以思辨的，那么就说是这个胜论外道的这个我呢，他是一个无情，前面已经介绍了，那么他本身是没有识的，但是因为就说是这个前面已经讲到存在神我当中的十三</w:t>
      </w:r>
      <w:ins w:id="295" w:author="apple" w:date="2015-11-24T22:03:00Z">
        <w:r w:rsidR="007E1117">
          <w:rPr>
            <w:rFonts w:ascii="华文楷体" w:eastAsia="华文楷体" w:hAnsi="华文楷体" w:hint="eastAsia"/>
            <w:sz w:val="30"/>
            <w:szCs w:val="30"/>
          </w:rPr>
          <w:t>德</w:t>
        </w:r>
      </w:ins>
      <w:del w:id="296" w:author="apple" w:date="2015-11-24T22:03:00Z">
        <w:r w:rsidRPr="00F0698B" w:rsidDel="007E1117">
          <w:rPr>
            <w:rFonts w:ascii="华文楷体" w:eastAsia="华文楷体" w:hAnsi="华文楷体" w:hint="eastAsia"/>
            <w:sz w:val="30"/>
            <w:szCs w:val="30"/>
          </w:rPr>
          <w:delText>得</w:delText>
        </w:r>
      </w:del>
      <w:r w:rsidRPr="00F0698B">
        <w:rPr>
          <w:rFonts w:ascii="华文楷体" w:eastAsia="华文楷体" w:hAnsi="华文楷体" w:hint="eastAsia"/>
          <w:sz w:val="30"/>
          <w:szCs w:val="30"/>
        </w:rPr>
        <w:t>的时候，有眼识等五根识，有这样一种识，那么有这样一种识的缘故，因为我和识德，像这样一种识的功德呢，攸息相关或者紧密相连的缘故，所以这个时候将我分别为</w:t>
      </w:r>
      <w:r w:rsidRPr="00F0698B">
        <w:rPr>
          <w:rFonts w:ascii="华文楷体" w:eastAsia="华文楷体" w:hAnsi="华文楷体" w:hint="eastAsia"/>
          <w:sz w:val="30"/>
          <w:szCs w:val="30"/>
        </w:rPr>
        <w:lastRenderedPageBreak/>
        <w:t>识，啊，连得太近了，像这样的话，一概来说，大概来讲的时候呢，也可以说把我分别为识</w:t>
      </w:r>
      <w:ins w:id="297" w:author="apple" w:date="2015-11-24T22:04:00Z">
        <w:r w:rsidR="007E1117">
          <w:rPr>
            <w:rFonts w:ascii="华文楷体" w:eastAsia="华文楷体" w:hAnsi="华文楷体" w:hint="eastAsia"/>
            <w:sz w:val="30"/>
            <w:szCs w:val="30"/>
          </w:rPr>
          <w:t>，</w:t>
        </w:r>
      </w:ins>
      <w:r w:rsidRPr="00F0698B">
        <w:rPr>
          <w:rFonts w:ascii="华文楷体" w:eastAsia="华文楷体" w:hAnsi="华文楷体" w:hint="eastAsia"/>
          <w:sz w:val="30"/>
          <w:szCs w:val="30"/>
        </w:rPr>
        <w:t>他好像是可以思维的。</w:t>
      </w:r>
    </w:p>
    <w:p w:rsidR="005D1BBB" w:rsidRPr="007E1117" w:rsidRDefault="005D1BBB" w:rsidP="00F0698B">
      <w:pPr>
        <w:spacing w:line="360" w:lineRule="auto"/>
        <w:ind w:firstLine="570"/>
        <w:rPr>
          <w:rFonts w:ascii="黑体" w:eastAsia="黑体" w:hAnsi="黑体"/>
          <w:b/>
          <w:sz w:val="30"/>
          <w:szCs w:val="30"/>
          <w:rPrChange w:id="298" w:author="apple" w:date="2015-11-24T22:04:00Z">
            <w:rPr>
              <w:rFonts w:ascii="华文楷体" w:eastAsia="华文楷体" w:hAnsi="华文楷体"/>
              <w:sz w:val="30"/>
              <w:szCs w:val="30"/>
            </w:rPr>
          </w:rPrChange>
        </w:rPr>
      </w:pPr>
      <w:r w:rsidRPr="007E1117">
        <w:rPr>
          <w:rFonts w:ascii="黑体" w:eastAsia="黑体" w:hAnsi="黑体" w:hint="eastAsia"/>
          <w:b/>
          <w:sz w:val="30"/>
          <w:szCs w:val="30"/>
          <w:rPrChange w:id="299" w:author="apple" w:date="2015-11-24T22:04:00Z">
            <w:rPr>
              <w:rFonts w:ascii="华文楷体" w:eastAsia="华文楷体" w:hAnsi="华文楷体" w:hint="eastAsia"/>
              <w:sz w:val="30"/>
              <w:szCs w:val="30"/>
            </w:rPr>
          </w:rPrChange>
        </w:rPr>
        <w:t>【对于这一外道宗派所谓的无情法不能一概理解成是尘成的无情法，只要不是识，就必须理解是总遍。】</w:t>
      </w:r>
    </w:p>
    <w:p w:rsidR="00CF1465" w:rsidRDefault="005D1BBB" w:rsidP="00F0698B">
      <w:pPr>
        <w:spacing w:line="360" w:lineRule="auto"/>
        <w:ind w:firstLine="570"/>
        <w:rPr>
          <w:ins w:id="300" w:author="apple" w:date="2015-11-24T22:05:00Z"/>
          <w:rFonts w:ascii="华文楷体" w:eastAsia="华文楷体" w:hAnsi="华文楷体"/>
          <w:sz w:val="30"/>
          <w:szCs w:val="30"/>
        </w:rPr>
      </w:pPr>
      <w:r w:rsidRPr="00F0698B">
        <w:rPr>
          <w:rFonts w:ascii="华文楷体" w:eastAsia="华文楷体" w:hAnsi="华文楷体" w:hint="eastAsia"/>
          <w:sz w:val="30"/>
          <w:szCs w:val="30"/>
        </w:rPr>
        <w:t>那么就是说外道这个我是无情，然后呢，前面说了他无情，通过和识，就说是这个连接起来的时候呢，像这样的话就成了可以思辨了，这个方面是在这个《入行论》当中呢，也有一个破他的观点，就说你这个所谓的这样一种我呢，他是无情的，没办法想的，没办法想</w:t>
      </w:r>
      <w:ins w:id="301" w:author="apple" w:date="2015-11-24T22:04:00Z">
        <w:r w:rsidR="00CF1465">
          <w:rPr>
            <w:rFonts w:ascii="华文楷体" w:eastAsia="华文楷体" w:hAnsi="华文楷体" w:hint="eastAsia"/>
            <w:sz w:val="30"/>
            <w:szCs w:val="30"/>
          </w:rPr>
          <w:t>，</w:t>
        </w:r>
        <w:r w:rsidR="00CF1465">
          <w:rPr>
            <w:rFonts w:ascii="华文楷体" w:eastAsia="华文楷体" w:hAnsi="华文楷体"/>
            <w:sz w:val="30"/>
            <w:szCs w:val="30"/>
          </w:rPr>
          <w:t>你</w:t>
        </w:r>
      </w:ins>
      <w:r w:rsidRPr="00F0698B">
        <w:rPr>
          <w:rFonts w:ascii="华文楷体" w:eastAsia="华文楷体" w:hAnsi="华文楷体" w:hint="eastAsia"/>
          <w:sz w:val="30"/>
          <w:szCs w:val="30"/>
        </w:rPr>
        <w:t>怎么样去思考呢，他说是识去帮助他，那么我们就会观察的时候，识去帮助他的时候这个神我，这个神我改变还是不改变，像这样的话，如果说是心识加进去的时候呢，神我以前是没办法想的，后面想了，后面可以想，可以想之后呢</w:t>
      </w:r>
      <w:ins w:id="302" w:author="apple" w:date="2015-11-24T22:05:00Z">
        <w:r w:rsidR="00CF1465">
          <w:rPr>
            <w:rFonts w:ascii="华文楷体" w:eastAsia="华文楷体" w:hAnsi="华文楷体" w:hint="eastAsia"/>
            <w:sz w:val="30"/>
            <w:szCs w:val="30"/>
          </w:rPr>
          <w:t>，</w:t>
        </w:r>
      </w:ins>
      <w:r w:rsidRPr="00F0698B">
        <w:rPr>
          <w:rFonts w:ascii="华文楷体" w:eastAsia="华文楷体" w:hAnsi="华文楷体" w:hint="eastAsia"/>
          <w:sz w:val="30"/>
          <w:szCs w:val="30"/>
        </w:rPr>
        <w:t>这个神我就成了无常了，那么如果就说没办法改变，没办法改变就像染料涂虚空一样，那么你说这样一种心识可以改变他，让他思辨，这也是无法安立的，这个不是智慧品，应该是前面有一品当中，第八品还是第几品当中，提到过这样一种问题</w:t>
      </w:r>
      <w:ins w:id="303" w:author="apple" w:date="2015-11-24T22:05:00Z">
        <w:r w:rsidR="00CF1465">
          <w:rPr>
            <w:rFonts w:ascii="华文楷体" w:eastAsia="华文楷体" w:hAnsi="华文楷体" w:hint="eastAsia"/>
            <w:sz w:val="30"/>
            <w:szCs w:val="30"/>
          </w:rPr>
          <w:t>。</w:t>
        </w:r>
      </w:ins>
    </w:p>
    <w:p w:rsidR="005D1BBB" w:rsidRPr="00F0698B" w:rsidRDefault="005D1BBB" w:rsidP="00F0698B">
      <w:pPr>
        <w:spacing w:line="360" w:lineRule="auto"/>
        <w:ind w:firstLine="570"/>
        <w:rPr>
          <w:rFonts w:ascii="华文楷体" w:eastAsia="华文楷体" w:hAnsi="华文楷体"/>
          <w:sz w:val="30"/>
          <w:szCs w:val="30"/>
        </w:rPr>
      </w:pPr>
      <w:del w:id="304" w:author="apple" w:date="2015-11-24T22:05:00Z">
        <w:r w:rsidRPr="00F0698B" w:rsidDel="00CF1465">
          <w:rPr>
            <w:rFonts w:ascii="华文楷体" w:eastAsia="华文楷体" w:hAnsi="华文楷体" w:hint="eastAsia"/>
            <w:sz w:val="30"/>
            <w:szCs w:val="30"/>
          </w:rPr>
          <w:delText>，</w:delText>
        </w:r>
      </w:del>
      <w:r w:rsidRPr="00F0698B">
        <w:rPr>
          <w:rFonts w:ascii="华文楷体" w:eastAsia="华文楷体" w:hAnsi="华文楷体" w:hint="eastAsia"/>
          <w:sz w:val="30"/>
          <w:szCs w:val="30"/>
        </w:rPr>
        <w:t>那么就是说对于这样一种外道宗派所谓的无情法，尤其是这个地方的神我呢，这个地方的无情法呢，不能一概理解成是尘成的无情法，那么就是说这个无情法呢，也有尘性的自性，啊，就是微尘的自性，这个也是一种无情。平时呢我们就说，说无情法的时候呢，可以说哦，这个无情就是一种这个，尘的自性就是一种色法，尘的自性，这个方面是在很多时候都是这样可以理解的，但是呢就说是不是唯一是这样呢，不是的，大多数是这样或者说很多时候是这样，不代表任何时候都是这样，</w:t>
      </w:r>
      <w:r w:rsidRPr="00F0698B">
        <w:rPr>
          <w:rFonts w:ascii="华文楷体" w:eastAsia="华文楷体" w:hAnsi="华文楷体" w:hint="eastAsia"/>
          <w:sz w:val="30"/>
          <w:szCs w:val="30"/>
        </w:rPr>
        <w:lastRenderedPageBreak/>
        <w:t>所以说外道这个无情法呢，我们只要一看到他是无情，我们就自然理解成了他是微尘，但是呢不一定是这样的，外道所谓的无情法，不能一概理解成是微尘组成的无情法的自性，只要不是识，就必须理解成一种遍，反正就是说不是心识，排除了不是心识，就是说把这个心识排除掉这后的这样的法呢当中</w:t>
      </w:r>
      <w:ins w:id="305" w:author="apple" w:date="2015-11-24T22:06:00Z">
        <w:r w:rsidR="00CF1465">
          <w:rPr>
            <w:rFonts w:ascii="华文楷体" w:eastAsia="华文楷体" w:hAnsi="华文楷体" w:hint="eastAsia"/>
            <w:sz w:val="30"/>
            <w:szCs w:val="30"/>
          </w:rPr>
          <w:t>，</w:t>
        </w:r>
      </w:ins>
      <w:r w:rsidRPr="00F0698B">
        <w:rPr>
          <w:rFonts w:ascii="华文楷体" w:eastAsia="华文楷体" w:hAnsi="华文楷体" w:hint="eastAsia"/>
          <w:sz w:val="30"/>
          <w:szCs w:val="30"/>
        </w:rPr>
        <w:t>也有微尘也有非微尘，所以说呢，就说这个心识是有情，他具有情具有心识的缘故呢，当然心识是属于识了，啊，所以心识的自性是有情，那么就是说除了有情就是无情，除了有情就是无情，那么这个无情是不是尘呢？啊，无情不一定是尘，反正不是心识之外的法都是无情。所以说呢，只要不是识就必须理解成是总遍，就说是一种非有情的这样一种总遍，总遍就是讲神我，像这样的话就是神我的总遍。</w:t>
      </w:r>
    </w:p>
    <w:p w:rsidR="005D1BBB" w:rsidRPr="00CF1465" w:rsidRDefault="005D1BBB" w:rsidP="00F0698B">
      <w:pPr>
        <w:spacing w:line="360" w:lineRule="auto"/>
        <w:ind w:firstLine="570"/>
        <w:rPr>
          <w:rFonts w:ascii="黑体" w:eastAsia="黑体" w:hAnsi="黑体"/>
          <w:b/>
          <w:sz w:val="30"/>
          <w:szCs w:val="30"/>
          <w:rPrChange w:id="306" w:author="apple" w:date="2015-11-24T22:06:00Z">
            <w:rPr>
              <w:rFonts w:ascii="华文楷体" w:eastAsia="华文楷体" w:hAnsi="华文楷体"/>
              <w:sz w:val="30"/>
              <w:szCs w:val="30"/>
            </w:rPr>
          </w:rPrChange>
        </w:rPr>
      </w:pPr>
      <w:r w:rsidRPr="00CF1465">
        <w:rPr>
          <w:rFonts w:ascii="黑体" w:eastAsia="黑体" w:hAnsi="黑体" w:hint="eastAsia"/>
          <w:b/>
          <w:sz w:val="30"/>
          <w:szCs w:val="30"/>
          <w:rPrChange w:id="307" w:author="apple" w:date="2015-11-24T22:06:00Z">
            <w:rPr>
              <w:rFonts w:ascii="华文楷体" w:eastAsia="华文楷体" w:hAnsi="华文楷体" w:hint="eastAsia"/>
              <w:sz w:val="30"/>
              <w:szCs w:val="30"/>
            </w:rPr>
          </w:rPrChange>
        </w:rPr>
        <w:t>【因而，胜论派承许的那个神我是周遍于虚空四面八方等处、本体不是识之自性的一法，诸如此类。】</w:t>
      </w:r>
    </w:p>
    <w:p w:rsidR="005D1BBB" w:rsidRPr="00F0698B" w:rsidRDefault="005D1BBB"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那么就是说这样一种胜论派所承许的神我是</w:t>
      </w:r>
      <w:ins w:id="308" w:author="apple" w:date="2015-11-24T22:07:00Z">
        <w:r w:rsidR="00CF1465">
          <w:rPr>
            <w:rFonts w:ascii="华文楷体" w:eastAsia="华文楷体" w:hAnsi="华文楷体" w:hint="eastAsia"/>
            <w:sz w:val="30"/>
            <w:szCs w:val="30"/>
          </w:rPr>
          <w:t>周</w:t>
        </w:r>
      </w:ins>
      <w:del w:id="309" w:author="apple" w:date="2015-11-24T22:07:00Z">
        <w:r w:rsidRPr="00F0698B" w:rsidDel="00CF1465">
          <w:rPr>
            <w:rFonts w:ascii="华文楷体" w:eastAsia="华文楷体" w:hAnsi="华文楷体" w:hint="eastAsia"/>
            <w:sz w:val="30"/>
            <w:szCs w:val="30"/>
          </w:rPr>
          <w:delText>总</w:delText>
        </w:r>
      </w:del>
      <w:r w:rsidRPr="00F0698B">
        <w:rPr>
          <w:rFonts w:ascii="华文楷体" w:eastAsia="华文楷体" w:hAnsi="华文楷体" w:hint="eastAsia"/>
          <w:sz w:val="30"/>
          <w:szCs w:val="30"/>
        </w:rPr>
        <w:t>遍于虚空四面八方等处、本体不是心识之性的一种无情，诸如此类可以了知的。这个方面就对于这派的观点就做了介绍了，那么他的出处，他的大概的意思呢已经做了这个介绍，那么下面呢是对颂词的含义做一个解释。</w:t>
      </w:r>
    </w:p>
    <w:p w:rsidR="005D1BBB" w:rsidRPr="00444F32" w:rsidRDefault="005D1BBB" w:rsidP="00F0698B">
      <w:pPr>
        <w:spacing w:line="360" w:lineRule="auto"/>
        <w:ind w:firstLine="570"/>
        <w:rPr>
          <w:rFonts w:ascii="黑体" w:eastAsia="黑体" w:hAnsi="黑体"/>
          <w:b/>
          <w:sz w:val="30"/>
          <w:szCs w:val="30"/>
          <w:rPrChange w:id="310" w:author="apple" w:date="2015-11-24T22:07:00Z">
            <w:rPr>
              <w:rFonts w:ascii="华文楷体" w:eastAsia="华文楷体" w:hAnsi="华文楷体"/>
              <w:sz w:val="30"/>
              <w:szCs w:val="30"/>
            </w:rPr>
          </w:rPrChange>
        </w:rPr>
      </w:pPr>
      <w:r w:rsidRPr="00444F32">
        <w:rPr>
          <w:rFonts w:ascii="黑体" w:eastAsia="黑体" w:hAnsi="黑体" w:hint="eastAsia"/>
          <w:b/>
          <w:sz w:val="30"/>
          <w:szCs w:val="30"/>
          <w:rPrChange w:id="311" w:author="apple" w:date="2015-11-24T22:07:00Z">
            <w:rPr>
              <w:rFonts w:ascii="华文楷体" w:eastAsia="华文楷体" w:hAnsi="华文楷体" w:hint="eastAsia"/>
              <w:sz w:val="30"/>
              <w:szCs w:val="30"/>
            </w:rPr>
          </w:rPrChange>
        </w:rPr>
        <w:t>【凡是属于这其中外道的所有论典中也承许：识不可能显现为独一无二的本性。】</w:t>
      </w:r>
    </w:p>
    <w:p w:rsidR="005D1BBB" w:rsidRPr="00F0698B" w:rsidRDefault="005D1BBB"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那么就是说，属于这其中外道的所有的论典中也是这样承认的，心识呢不可能显现为独一无二的本性的。</w:t>
      </w:r>
    </w:p>
    <w:p w:rsidR="005D1BBB" w:rsidRPr="00444F32" w:rsidRDefault="005D1BBB" w:rsidP="00F0698B">
      <w:pPr>
        <w:spacing w:line="360" w:lineRule="auto"/>
        <w:ind w:firstLine="570"/>
        <w:rPr>
          <w:rFonts w:ascii="黑体" w:eastAsia="黑体" w:hAnsi="黑体"/>
          <w:b/>
          <w:sz w:val="30"/>
          <w:szCs w:val="30"/>
          <w:rPrChange w:id="312" w:author="apple" w:date="2015-11-24T22:07:00Z">
            <w:rPr>
              <w:rFonts w:ascii="华文楷体" w:eastAsia="华文楷体" w:hAnsi="华文楷体"/>
              <w:sz w:val="30"/>
              <w:szCs w:val="30"/>
            </w:rPr>
          </w:rPrChange>
        </w:rPr>
      </w:pPr>
      <w:r w:rsidRPr="00444F32">
        <w:rPr>
          <w:rFonts w:ascii="黑体" w:eastAsia="黑体" w:hAnsi="黑体" w:hint="eastAsia"/>
          <w:b/>
          <w:sz w:val="30"/>
          <w:szCs w:val="30"/>
          <w:rPrChange w:id="313" w:author="apple" w:date="2015-11-24T22:07:00Z">
            <w:rPr>
              <w:rFonts w:ascii="华文楷体" w:eastAsia="华文楷体" w:hAnsi="华文楷体" w:hint="eastAsia"/>
              <w:sz w:val="30"/>
              <w:szCs w:val="30"/>
            </w:rPr>
          </w:rPrChange>
        </w:rPr>
        <w:t>【这是什么原因呢？因为这些外道不承认具有德、业、分支等的“实”、现象、身体等是所缘境之故。】</w:t>
      </w:r>
    </w:p>
    <w:p w:rsidR="005D1BBB" w:rsidRPr="00F0698B" w:rsidRDefault="005D1BBB"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lastRenderedPageBreak/>
        <w:t>那么因为这些外道呢都承认具有这样一种德，前面所讲到的这个二十四种德啊，还有就是五种业啊，还有就是分支等的这个实啊，还有就是说这些现象身体等等这些所缘境的缘故，所以这个所缘境很多，他的这个心识不可能是独一无二的。</w:t>
      </w:r>
    </w:p>
    <w:p w:rsidR="005D1BBB" w:rsidRPr="00444F32" w:rsidRDefault="005D1BBB" w:rsidP="00F0698B">
      <w:pPr>
        <w:spacing w:line="360" w:lineRule="auto"/>
        <w:ind w:firstLine="570"/>
        <w:rPr>
          <w:rFonts w:ascii="黑体" w:eastAsia="黑体" w:hAnsi="黑体"/>
          <w:b/>
          <w:sz w:val="30"/>
          <w:szCs w:val="30"/>
          <w:rPrChange w:id="314" w:author="apple" w:date="2015-11-24T22:08:00Z">
            <w:rPr>
              <w:rFonts w:ascii="华文楷体" w:eastAsia="华文楷体" w:hAnsi="华文楷体"/>
              <w:sz w:val="30"/>
              <w:szCs w:val="30"/>
            </w:rPr>
          </w:rPrChange>
        </w:rPr>
      </w:pPr>
      <w:r w:rsidRPr="00444F32">
        <w:rPr>
          <w:rFonts w:ascii="黑体" w:eastAsia="黑体" w:hAnsi="黑体" w:hint="eastAsia"/>
          <w:b/>
          <w:sz w:val="30"/>
          <w:szCs w:val="30"/>
          <w:rPrChange w:id="315" w:author="apple" w:date="2015-11-24T22:08:00Z">
            <w:rPr>
              <w:rFonts w:ascii="华文楷体" w:eastAsia="华文楷体" w:hAnsi="华文楷体" w:hint="eastAsia"/>
              <w:sz w:val="30"/>
              <w:szCs w:val="30"/>
            </w:rPr>
          </w:rPrChange>
        </w:rPr>
        <w:t>【外道的所有论典中说：“某法的所缘境无论是实等何者，它都同样具有德等诸多特征，而不可分割、独一无二的一个法绝不会显现，因此唯一的识也不可能存在。”】</w:t>
      </w:r>
    </w:p>
    <w:p w:rsidR="005D1BBB" w:rsidRPr="00F0698B" w:rsidRDefault="005D1BBB"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就说是某法的所缘境不管是识等何者，那么都具有、都同样具有德等诸多特征，啊，具有很多很多不同的特征作为所缘，所以说呢不可分割的独一无二的一个法绝对不可能显现的缘故呢，所以缘他的识啊，唯一的识也不可能是单独存在的，啊，这个以上讲了第一个科判。</w:t>
      </w:r>
    </w:p>
    <w:p w:rsidR="00444F32" w:rsidRDefault="005D1BBB" w:rsidP="00F0698B">
      <w:pPr>
        <w:spacing w:line="360" w:lineRule="auto"/>
        <w:ind w:firstLine="570"/>
        <w:rPr>
          <w:ins w:id="316" w:author="apple" w:date="2015-11-24T22:09:00Z"/>
          <w:rFonts w:ascii="华文楷体" w:eastAsia="华文楷体" w:hAnsi="华文楷体"/>
          <w:sz w:val="30"/>
          <w:szCs w:val="30"/>
        </w:rPr>
      </w:pPr>
      <w:r w:rsidRPr="00F0698B">
        <w:rPr>
          <w:rFonts w:ascii="华文楷体" w:eastAsia="华文楷体" w:hAnsi="华文楷体" w:hint="eastAsia"/>
          <w:sz w:val="30"/>
          <w:szCs w:val="30"/>
        </w:rPr>
        <w:t>下面是讲第二个科判的内容了</w:t>
      </w:r>
    </w:p>
    <w:p w:rsidR="005D1BBB" w:rsidRPr="00F0698B" w:rsidDel="00444F32" w:rsidRDefault="00444F32" w:rsidP="00F0698B">
      <w:pPr>
        <w:spacing w:line="360" w:lineRule="auto"/>
        <w:ind w:firstLine="570"/>
        <w:rPr>
          <w:del w:id="317" w:author="apple" w:date="2015-11-24T22:10:00Z"/>
          <w:rFonts w:ascii="华文楷体" w:eastAsia="华文楷体" w:hAnsi="华文楷体"/>
          <w:sz w:val="30"/>
          <w:szCs w:val="30"/>
        </w:rPr>
      </w:pPr>
      <w:ins w:id="318" w:author="apple" w:date="2015-11-24T22:09:00Z">
        <w:r w:rsidRPr="00444F32">
          <w:rPr>
            <w:rFonts w:ascii="黑体" w:eastAsia="黑体" w:hAnsi="黑体" w:hint="eastAsia"/>
            <w:b/>
            <w:color w:val="000000"/>
            <w:sz w:val="30"/>
            <w:szCs w:val="30"/>
            <w:rPrChange w:id="319" w:author="apple" w:date="2015-11-24T22:09:00Z">
              <w:rPr>
                <w:rFonts w:ascii="华文行楷" w:eastAsia="华文行楷" w:hint="eastAsia"/>
                <w:color w:val="000000"/>
              </w:rPr>
            </w:rPrChange>
          </w:rPr>
          <w:t>辰二（别破各自之观点）分四：一、破胜者派与伺察派之观点；二、破顺世派之观点；三、破数论派之观点；四、破密行派之观点。</w:t>
        </w:r>
        <w:r w:rsidRPr="00444F32">
          <w:rPr>
            <w:rFonts w:ascii="黑体" w:eastAsia="黑体" w:hAnsi="黑体" w:hint="eastAsia"/>
            <w:b/>
            <w:color w:val="000000"/>
            <w:sz w:val="30"/>
            <w:szCs w:val="30"/>
            <w:rPrChange w:id="320" w:author="apple" w:date="2015-11-24T22:09:00Z">
              <w:rPr>
                <w:rFonts w:ascii="华文行楷" w:eastAsia="华文行楷" w:hint="eastAsia"/>
                <w:color w:val="000000"/>
              </w:rPr>
            </w:rPrChange>
          </w:rPr>
          <w:br/>
        </w:r>
        <w:r w:rsidRPr="00444F32">
          <w:rPr>
            <w:rFonts w:ascii="黑体" w:eastAsia="黑体" w:hAnsi="黑体" w:hint="eastAsia"/>
            <w:b/>
            <w:color w:val="000000"/>
            <w:sz w:val="30"/>
            <w:szCs w:val="30"/>
            <w:rPrChange w:id="321" w:author="apple" w:date="2015-11-24T22:09:00Z">
              <w:rPr>
                <w:rFonts w:ascii="华文行楷" w:eastAsia="华文行楷" w:hint="eastAsia"/>
                <w:color w:val="000000"/>
              </w:rPr>
            </w:rPrChange>
          </w:rPr>
          <w:t xml:space="preserve">   </w:t>
        </w:r>
      </w:ins>
      <w:del w:id="322" w:author="apple" w:date="2015-11-24T22:09:00Z">
        <w:r w:rsidR="005D1BBB" w:rsidRPr="00F0698B" w:rsidDel="00444F32">
          <w:rPr>
            <w:rFonts w:ascii="华文楷体" w:eastAsia="华文楷体" w:hAnsi="华文楷体" w:hint="eastAsia"/>
            <w:sz w:val="30"/>
            <w:szCs w:val="30"/>
          </w:rPr>
          <w:delText>，啊，</w:delText>
        </w:r>
      </w:del>
      <w:del w:id="323" w:author="apple" w:date="2015-11-24T22:10:00Z">
        <w:r w:rsidR="005D1BBB" w:rsidRPr="00F0698B" w:rsidDel="00444F32">
          <w:rPr>
            <w:rFonts w:ascii="华文楷体" w:eastAsia="华文楷体" w:hAnsi="华文楷体" w:hint="eastAsia"/>
            <w:sz w:val="30"/>
            <w:szCs w:val="30"/>
          </w:rPr>
          <w:delText>别破各自之观点分四，一、破胜者派与伺察派之观点；二、破顺世派之观点；三、破数论派之观点；四、破密行派之观点。</w:delText>
        </w:r>
      </w:del>
    </w:p>
    <w:p w:rsidR="00444F32" w:rsidRDefault="005D1BBB" w:rsidP="00F0698B">
      <w:pPr>
        <w:spacing w:line="360" w:lineRule="auto"/>
        <w:ind w:firstLine="570"/>
        <w:rPr>
          <w:ins w:id="324" w:author="apple" w:date="2015-11-24T22:10:00Z"/>
          <w:rFonts w:ascii="华文楷体" w:eastAsia="华文楷体" w:hAnsi="华文楷体"/>
          <w:sz w:val="30"/>
          <w:szCs w:val="30"/>
        </w:rPr>
      </w:pPr>
      <w:r w:rsidRPr="00F0698B">
        <w:rPr>
          <w:rFonts w:ascii="华文楷体" w:eastAsia="华文楷体" w:hAnsi="华文楷体" w:hint="eastAsia"/>
          <w:sz w:val="30"/>
          <w:szCs w:val="30"/>
        </w:rPr>
        <w:t>首先呢是讲第一个问题呢</w:t>
      </w:r>
    </w:p>
    <w:p w:rsidR="00444F32" w:rsidRPr="00444F32" w:rsidRDefault="00444F32" w:rsidP="00444F32">
      <w:pPr>
        <w:spacing w:line="360" w:lineRule="auto"/>
        <w:ind w:firstLine="570"/>
        <w:rPr>
          <w:ins w:id="325" w:author="apple" w:date="2015-11-24T22:10:00Z"/>
          <w:rFonts w:ascii="黑体" w:eastAsia="黑体" w:hAnsi="黑体" w:hint="eastAsia"/>
          <w:b/>
          <w:sz w:val="30"/>
          <w:szCs w:val="30"/>
          <w:rPrChange w:id="326" w:author="apple" w:date="2015-11-24T22:10:00Z">
            <w:rPr>
              <w:ins w:id="327" w:author="apple" w:date="2015-11-24T22:10:00Z"/>
              <w:rFonts w:ascii="华文楷体" w:eastAsia="华文楷体" w:hAnsi="华文楷体" w:hint="eastAsia"/>
              <w:sz w:val="30"/>
              <w:szCs w:val="30"/>
            </w:rPr>
          </w:rPrChange>
        </w:rPr>
      </w:pPr>
      <w:ins w:id="328" w:author="apple" w:date="2015-11-24T22:10:00Z">
        <w:r>
          <w:rPr>
            <w:rFonts w:ascii="华文楷体" w:eastAsia="华文楷体" w:hAnsi="华文楷体" w:hint="eastAsia"/>
            <w:sz w:val="30"/>
            <w:szCs w:val="30"/>
          </w:rPr>
          <w:t>【</w:t>
        </w:r>
        <w:r w:rsidRPr="008C0E9E">
          <w:rPr>
            <w:rFonts w:ascii="黑体" w:eastAsia="黑体" w:hAnsi="黑体" w:hint="eastAsia"/>
            <w:b/>
            <w:color w:val="000000"/>
            <w:sz w:val="30"/>
            <w:szCs w:val="30"/>
          </w:rPr>
          <w:t>巳一、破胜者派与伺察派之观点</w:t>
        </w:r>
        <w:r>
          <w:rPr>
            <w:rFonts w:ascii="华文楷体" w:eastAsia="华文楷体" w:hAnsi="华文楷体"/>
            <w:sz w:val="30"/>
            <w:szCs w:val="30"/>
          </w:rPr>
          <w:t>】</w:t>
        </w:r>
      </w:ins>
    </w:p>
    <w:p w:rsidR="005D1BBB" w:rsidRPr="00F0698B" w:rsidRDefault="005D1BBB" w:rsidP="00F0698B">
      <w:pPr>
        <w:spacing w:line="360" w:lineRule="auto"/>
        <w:ind w:firstLine="570"/>
        <w:rPr>
          <w:rFonts w:ascii="华文楷体" w:eastAsia="华文楷体" w:hAnsi="华文楷体"/>
          <w:sz w:val="30"/>
          <w:szCs w:val="30"/>
        </w:rPr>
      </w:pPr>
      <w:del w:id="329" w:author="apple" w:date="2015-11-24T22:10:00Z">
        <w:r w:rsidRPr="00F0698B" w:rsidDel="00444F32">
          <w:rPr>
            <w:rFonts w:ascii="华文楷体" w:eastAsia="华文楷体" w:hAnsi="华文楷体" w:hint="eastAsia"/>
            <w:sz w:val="30"/>
            <w:szCs w:val="30"/>
          </w:rPr>
          <w:delText>是破胜者派和破伺察派之观点，</w:delText>
        </w:r>
      </w:del>
      <w:r w:rsidRPr="00F0698B">
        <w:rPr>
          <w:rFonts w:ascii="华文楷体" w:eastAsia="华文楷体" w:hAnsi="华文楷体" w:hint="eastAsia"/>
          <w:sz w:val="30"/>
          <w:szCs w:val="30"/>
        </w:rPr>
        <w:t>那么在颂词当中就讲到：</w:t>
      </w:r>
    </w:p>
    <w:p w:rsidR="005D1BBB" w:rsidRPr="00444F32" w:rsidRDefault="005D1BBB" w:rsidP="00444F32">
      <w:pPr>
        <w:spacing w:line="360" w:lineRule="auto"/>
        <w:ind w:firstLine="570"/>
        <w:jc w:val="center"/>
        <w:rPr>
          <w:rFonts w:ascii="黑体" w:eastAsia="黑体" w:hAnsi="黑体"/>
          <w:b/>
          <w:sz w:val="30"/>
          <w:szCs w:val="30"/>
          <w:rPrChange w:id="330" w:author="apple" w:date="2015-11-24T22:10:00Z">
            <w:rPr>
              <w:rFonts w:ascii="华文楷体" w:eastAsia="华文楷体" w:hAnsi="华文楷体"/>
              <w:sz w:val="30"/>
              <w:szCs w:val="30"/>
            </w:rPr>
          </w:rPrChange>
        </w:rPr>
        <w:pPrChange w:id="331" w:author="apple" w:date="2015-11-24T22:10:00Z">
          <w:pPr>
            <w:spacing w:line="360" w:lineRule="auto"/>
            <w:ind w:firstLine="570"/>
          </w:pPr>
        </w:pPrChange>
      </w:pPr>
      <w:r w:rsidRPr="00444F32">
        <w:rPr>
          <w:rFonts w:ascii="黑体" w:eastAsia="黑体" w:hAnsi="黑体" w:hint="eastAsia"/>
          <w:b/>
          <w:sz w:val="30"/>
          <w:szCs w:val="30"/>
          <w:rPrChange w:id="332" w:author="apple" w:date="2015-11-24T22:10:00Z">
            <w:rPr>
              <w:rFonts w:ascii="华文楷体" w:eastAsia="华文楷体" w:hAnsi="华文楷体" w:hint="eastAsia"/>
              <w:sz w:val="30"/>
              <w:szCs w:val="30"/>
            </w:rPr>
          </w:rPrChange>
        </w:rPr>
        <w:t>如猫眼珠性，诸事视谓一，</w:t>
      </w:r>
    </w:p>
    <w:p w:rsidR="005D1BBB" w:rsidRPr="00444F32" w:rsidRDefault="005D1BBB" w:rsidP="00444F32">
      <w:pPr>
        <w:spacing w:line="360" w:lineRule="auto"/>
        <w:ind w:firstLine="570"/>
        <w:jc w:val="center"/>
        <w:rPr>
          <w:rFonts w:ascii="黑体" w:eastAsia="黑体" w:hAnsi="黑体"/>
          <w:b/>
          <w:sz w:val="30"/>
          <w:szCs w:val="30"/>
          <w:rPrChange w:id="333" w:author="apple" w:date="2015-11-24T22:10:00Z">
            <w:rPr>
              <w:rFonts w:ascii="华文楷体" w:eastAsia="华文楷体" w:hAnsi="华文楷体"/>
              <w:sz w:val="30"/>
              <w:szCs w:val="30"/>
            </w:rPr>
          </w:rPrChange>
        </w:rPr>
        <w:pPrChange w:id="334" w:author="apple" w:date="2015-11-24T22:10:00Z">
          <w:pPr>
            <w:spacing w:line="360" w:lineRule="auto"/>
            <w:ind w:firstLine="570"/>
          </w:pPr>
        </w:pPrChange>
      </w:pPr>
      <w:r w:rsidRPr="00444F32">
        <w:rPr>
          <w:rFonts w:ascii="黑体" w:eastAsia="黑体" w:hAnsi="黑体" w:hint="eastAsia"/>
          <w:b/>
          <w:sz w:val="30"/>
          <w:szCs w:val="30"/>
          <w:rPrChange w:id="335" w:author="apple" w:date="2015-11-24T22:10:00Z">
            <w:rPr>
              <w:rFonts w:ascii="华文楷体" w:eastAsia="华文楷体" w:hAnsi="华文楷体" w:hint="eastAsia"/>
              <w:sz w:val="30"/>
              <w:szCs w:val="30"/>
            </w:rPr>
          </w:rPrChange>
        </w:rPr>
        <w:t>取彼心亦尔，不应现一体。</w:t>
      </w:r>
    </w:p>
    <w:p w:rsidR="008A6DE2" w:rsidRDefault="005D1BBB" w:rsidP="00F0698B">
      <w:pPr>
        <w:spacing w:line="360" w:lineRule="auto"/>
        <w:ind w:firstLine="570"/>
        <w:rPr>
          <w:ins w:id="336" w:author="apple" w:date="2015-11-24T22:12:00Z"/>
          <w:rFonts w:ascii="华文楷体" w:eastAsia="华文楷体" w:hAnsi="华文楷体"/>
          <w:sz w:val="30"/>
          <w:szCs w:val="30"/>
        </w:rPr>
      </w:pPr>
      <w:r w:rsidRPr="00F0698B">
        <w:rPr>
          <w:rFonts w:ascii="华文楷体" w:eastAsia="华文楷体" w:hAnsi="华文楷体" w:hint="eastAsia"/>
          <w:sz w:val="30"/>
          <w:szCs w:val="30"/>
        </w:rPr>
        <w:t>那么就说是这个如猫眼诸性，诸事视谓一呢，这个是对方的观点，啊，胜者派和伺察派呢都是这样认为的，猫眼珠呢就是讲一种宝珠叫猫眼，啊，一种宝珠叫猫眼，平常讲的猫儿眼，像这样的话就说是一种宝</w:t>
      </w:r>
      <w:r w:rsidRPr="00F0698B">
        <w:rPr>
          <w:rFonts w:ascii="华文楷体" w:eastAsia="华文楷体" w:hAnsi="华文楷体" w:hint="eastAsia"/>
          <w:sz w:val="30"/>
          <w:szCs w:val="30"/>
        </w:rPr>
        <w:lastRenderedPageBreak/>
        <w:t>珠，这个宝珠上面呢就说是具有各种各样一种，具有各式各样花纹，有一种猫眼具有各种各样花纹，就说这个像是猫的眼珠一样，猫的眼珠也是有各种各样不同花纹的，所以像这样讲的时候呢，就是犹如这个猫眼诸性，“诸事视谓一”也就是说这样一种猫眼诸性呢，他这个当中呢，你说他上面具有各种各样花纹，但是呢，必定是一个猫眼，就是一颗宝珠，所以说呢就说他把这样一种具有很多很多种不同的花纹的猫眼呢，定成一，和这个相同呢，就说如猫眼珠性，诸事视谓一的意思就是说，在外界当中虽然有五花八门的各种各样的显现法，但是他可以归纳成一个一，归纳成一个一，就是“诸事视谓一”，像这样的话，把很多很多这样一种差别的法呢</w:t>
      </w:r>
      <w:ins w:id="337" w:author="apple" w:date="2015-11-24T22:12:00Z">
        <w:r w:rsidR="008A6DE2">
          <w:rPr>
            <w:rFonts w:ascii="华文楷体" w:eastAsia="华文楷体" w:hAnsi="华文楷体" w:hint="eastAsia"/>
            <w:sz w:val="30"/>
            <w:szCs w:val="30"/>
          </w:rPr>
          <w:t>，</w:t>
        </w:r>
      </w:ins>
      <w:r w:rsidRPr="00F0698B">
        <w:rPr>
          <w:rFonts w:ascii="华文楷体" w:eastAsia="华文楷体" w:hAnsi="华文楷体" w:hint="eastAsia"/>
          <w:sz w:val="30"/>
          <w:szCs w:val="30"/>
        </w:rPr>
        <w:t>可以理解成一个法，可以理解成一个法，就是这样的，那么对于他们这一种观点呢，后面两句是一个破斥的方式了。</w:t>
      </w:r>
    </w:p>
    <w:p w:rsidR="007221A5" w:rsidRPr="00F0698B" w:rsidDel="008A6DE2" w:rsidRDefault="005D1BBB" w:rsidP="008A6DE2">
      <w:pPr>
        <w:spacing w:line="360" w:lineRule="auto"/>
        <w:ind w:firstLine="570"/>
        <w:rPr>
          <w:del w:id="338" w:author="apple" w:date="2015-11-24T22:12:00Z"/>
          <w:rFonts w:ascii="华文楷体" w:eastAsia="华文楷体" w:hAnsi="华文楷体"/>
          <w:sz w:val="30"/>
          <w:szCs w:val="30"/>
        </w:rPr>
        <w:pPrChange w:id="339" w:author="apple" w:date="2015-11-24T22:12:00Z">
          <w:pPr>
            <w:spacing w:line="360" w:lineRule="auto"/>
            <w:ind w:firstLine="570"/>
          </w:pPr>
        </w:pPrChange>
      </w:pPr>
      <w:r w:rsidRPr="00F0698B">
        <w:rPr>
          <w:rFonts w:ascii="华文楷体" w:eastAsia="华文楷体" w:hAnsi="华文楷体" w:hint="eastAsia"/>
          <w:sz w:val="30"/>
          <w:szCs w:val="30"/>
        </w:rPr>
        <w:t>“取彼心亦尔，不应现一体”，那么实际上就说是如果你说把很多很多的法安立成一的话，这个所谓的一呢实际上就是一种假立的一，啊，就是一种假立的一，不可能是实有的一</w:t>
      </w:r>
      <w:ins w:id="340" w:author="apple" w:date="2015-11-24T22:12:00Z">
        <w:r w:rsidR="008A6DE2">
          <w:rPr>
            <w:rFonts w:ascii="华文楷体" w:eastAsia="华文楷体" w:hAnsi="华文楷体" w:hint="eastAsia"/>
            <w:sz w:val="30"/>
            <w:szCs w:val="30"/>
          </w:rPr>
          <w:t>。</w:t>
        </w:r>
      </w:ins>
      <w:del w:id="341" w:author="apple" w:date="2015-11-24T22:12:00Z">
        <w:r w:rsidRPr="00F0698B" w:rsidDel="008A6DE2">
          <w:rPr>
            <w:rFonts w:ascii="华文楷体" w:eastAsia="华文楷体" w:hAnsi="华文楷体" w:hint="eastAsia"/>
            <w:sz w:val="30"/>
            <w:szCs w:val="30"/>
          </w:rPr>
          <w:delText>……</w:delText>
        </w:r>
      </w:del>
    </w:p>
    <w:p w:rsidR="008A6DE2" w:rsidRDefault="008341C4" w:rsidP="008A6DE2">
      <w:pPr>
        <w:spacing w:line="360" w:lineRule="auto"/>
        <w:ind w:firstLine="570"/>
        <w:rPr>
          <w:ins w:id="342" w:author="apple" w:date="2015-11-24T22:12:00Z"/>
          <w:rFonts w:ascii="华文楷体" w:eastAsia="华文楷体" w:hAnsi="华文楷体"/>
          <w:sz w:val="30"/>
          <w:szCs w:val="30"/>
        </w:rPr>
      </w:pPr>
      <w:del w:id="343" w:author="apple" w:date="2015-11-24T22:12:00Z">
        <w:r w:rsidRPr="00F0698B" w:rsidDel="008A6DE2">
          <w:rPr>
            <w:rFonts w:ascii="华文楷体" w:eastAsia="华文楷体" w:hAnsi="华文楷体" w:hint="eastAsia"/>
            <w:sz w:val="30"/>
            <w:szCs w:val="30"/>
          </w:rPr>
          <w:delText>【29:55】安立成一的话，这个所谓的一呢，实际上就是一种假立的一。啊，就是一种假立的一。不可能是实有的一。</w:delText>
        </w:r>
      </w:del>
      <w:r w:rsidRPr="00F0698B">
        <w:rPr>
          <w:rFonts w:ascii="华文楷体" w:eastAsia="华文楷体" w:hAnsi="华文楷体" w:hint="eastAsia"/>
          <w:sz w:val="30"/>
          <w:szCs w:val="30"/>
        </w:rPr>
        <w:t>因为他们已经明明具备了各种各样不同的自性嘛，具备了各自不同的自性呢，他要是从这个角度来讲就绝对不是一嘛。所以说你要把这一切综合起来说，这个是一呢，只能安立这个一是假一，才能够合理的进行安立。所以说呢既然这样那</w:t>
      </w:r>
      <w:del w:id="344" w:author="apple" w:date="2015-11-24T22:12:00Z">
        <w:r w:rsidRPr="00F0698B" w:rsidDel="008A6DE2">
          <w:rPr>
            <w:rFonts w:ascii="华文楷体" w:eastAsia="华文楷体" w:hAnsi="华文楷体" w:hint="eastAsia"/>
            <w:sz w:val="30"/>
            <w:szCs w:val="30"/>
          </w:rPr>
          <w:delText>【取彼心亦尔，不应现一体】</w:delText>
        </w:r>
      </w:del>
      <w:ins w:id="345" w:author="apple" w:date="2015-11-24T22:12:00Z">
        <w:r w:rsidR="008A6DE2">
          <w:rPr>
            <w:rFonts w:ascii="华文楷体" w:eastAsia="华文楷体" w:hAnsi="华文楷体" w:hint="eastAsia"/>
            <w:sz w:val="30"/>
            <w:szCs w:val="30"/>
          </w:rPr>
          <w:t>“</w:t>
        </w:r>
        <w:r w:rsidR="008A6DE2" w:rsidRPr="00F0698B">
          <w:rPr>
            <w:rFonts w:ascii="华文楷体" w:eastAsia="华文楷体" w:hAnsi="华文楷体" w:hint="eastAsia"/>
            <w:sz w:val="30"/>
            <w:szCs w:val="30"/>
          </w:rPr>
          <w:t>取彼心亦尔，不应现一体</w:t>
        </w:r>
        <w:r w:rsidR="008A6DE2">
          <w:rPr>
            <w:rFonts w:ascii="华文楷体" w:eastAsia="华文楷体" w:hAnsi="华文楷体" w:hint="eastAsia"/>
            <w:sz w:val="30"/>
            <w:szCs w:val="30"/>
          </w:rPr>
          <w:t>”。</w:t>
        </w:r>
      </w:ins>
    </w:p>
    <w:p w:rsidR="008A6DE2" w:rsidRDefault="008341C4" w:rsidP="008A6DE2">
      <w:pPr>
        <w:spacing w:line="360" w:lineRule="auto"/>
        <w:ind w:firstLine="570"/>
        <w:rPr>
          <w:ins w:id="346" w:author="apple" w:date="2015-11-24T22:13:00Z"/>
          <w:rFonts w:ascii="华文楷体" w:eastAsia="华文楷体" w:hAnsi="华文楷体"/>
          <w:sz w:val="30"/>
          <w:szCs w:val="30"/>
        </w:rPr>
      </w:pPr>
      <w:r w:rsidRPr="00F0698B">
        <w:rPr>
          <w:rFonts w:ascii="华文楷体" w:eastAsia="华文楷体" w:hAnsi="华文楷体" w:hint="eastAsia"/>
          <w:sz w:val="30"/>
          <w:szCs w:val="30"/>
        </w:rPr>
        <w:t>那么就取这些法的心呢也是同样的，明明取到了各式各样的法，取到了五花八门的各种的法，那么就是说是他就不可能是一个实有一的心情了。不可能是实一的这样心识的本体。啊，从这个方面观察的时候，也是这样的，所以说呢啊就说是，对方就是说如果是假立的方式，你把</w:t>
      </w:r>
      <w:r w:rsidRPr="00F0698B">
        <w:rPr>
          <w:rFonts w:ascii="华文楷体" w:eastAsia="华文楷体" w:hAnsi="华文楷体" w:hint="eastAsia"/>
          <w:sz w:val="30"/>
          <w:szCs w:val="30"/>
        </w:rPr>
        <w:lastRenderedPageBreak/>
        <w:t>他很多法综合成一呢，这个没什么不对的。但是关键问题就是说，对方把这些存在的不同的法，他认为这个是一个真实的一，啊对境是个真实的一、心识也是真实的一。如果是要这样的话，就肯定不对了。所以说取彼心亦尔，不应现一体，不可能是一个实一的本体了。那么下面是把这样一种胜者派和伺察派的观点呢首先作介绍。介绍完之后呢再继续破斥的。首先是第一个，第一个问题呢是</w:t>
      </w:r>
    </w:p>
    <w:p w:rsidR="008A6DE2" w:rsidRPr="007E205E" w:rsidRDefault="008341C4" w:rsidP="008A6DE2">
      <w:pPr>
        <w:spacing w:line="360" w:lineRule="auto"/>
        <w:ind w:firstLine="570"/>
        <w:rPr>
          <w:ins w:id="347" w:author="apple" w:date="2015-11-24T22:13:00Z"/>
          <w:rFonts w:ascii="黑体" w:eastAsia="黑体" w:hAnsi="黑体"/>
          <w:b/>
          <w:sz w:val="30"/>
          <w:szCs w:val="30"/>
          <w:rPrChange w:id="348" w:author="apple" w:date="2015-11-24T22:14:00Z">
            <w:rPr>
              <w:ins w:id="349" w:author="apple" w:date="2015-11-24T22:13:00Z"/>
              <w:rFonts w:ascii="华文楷体" w:eastAsia="华文楷体" w:hAnsi="华文楷体"/>
              <w:sz w:val="30"/>
              <w:szCs w:val="30"/>
            </w:rPr>
          </w:rPrChange>
        </w:rPr>
      </w:pPr>
      <w:r w:rsidRPr="007E205E">
        <w:rPr>
          <w:rFonts w:ascii="黑体" w:eastAsia="黑体" w:hAnsi="黑体" w:hint="eastAsia"/>
          <w:b/>
          <w:sz w:val="30"/>
          <w:szCs w:val="30"/>
          <w:rPrChange w:id="350" w:author="apple" w:date="2015-11-24T22:14:00Z">
            <w:rPr>
              <w:rFonts w:ascii="华文楷体" w:eastAsia="华文楷体" w:hAnsi="华文楷体" w:hint="eastAsia"/>
              <w:sz w:val="30"/>
              <w:szCs w:val="30"/>
            </w:rPr>
          </w:rPrChange>
        </w:rPr>
        <w:t>【胜者派:这一宗派由于推崇胜者婆罗门为本师,因而叫做胜者派】</w:t>
      </w:r>
    </w:p>
    <w:p w:rsidR="008A6DE2" w:rsidRDefault="008341C4" w:rsidP="008A6DE2">
      <w:pPr>
        <w:spacing w:line="360" w:lineRule="auto"/>
        <w:ind w:firstLine="570"/>
        <w:rPr>
          <w:ins w:id="351" w:author="apple" w:date="2015-11-24T22:14:00Z"/>
          <w:rFonts w:ascii="华文楷体" w:eastAsia="华文楷体" w:hAnsi="华文楷体"/>
          <w:sz w:val="30"/>
          <w:szCs w:val="30"/>
        </w:rPr>
      </w:pPr>
      <w:r w:rsidRPr="00F0698B">
        <w:rPr>
          <w:rFonts w:ascii="华文楷体" w:eastAsia="华文楷体" w:hAnsi="华文楷体" w:hint="eastAsia"/>
          <w:sz w:val="30"/>
          <w:szCs w:val="30"/>
        </w:rPr>
        <w:t>他们就说本派的来由呢通过他们就是说本师的名字，来进行安立的，他们本师呢就是说这个胜者婆罗门。所以说因为他们的本师胜者婆罗门的缘故，他的派名也叫作胜者派。</w:t>
      </w:r>
    </w:p>
    <w:p w:rsidR="008A6DE2" w:rsidRPr="007E205E" w:rsidRDefault="008341C4" w:rsidP="008A6DE2">
      <w:pPr>
        <w:spacing w:line="360" w:lineRule="auto"/>
        <w:ind w:firstLine="570"/>
        <w:rPr>
          <w:ins w:id="352" w:author="apple" w:date="2015-11-24T22:14:00Z"/>
          <w:rFonts w:ascii="黑体" w:eastAsia="黑体" w:hAnsi="黑体"/>
          <w:b/>
          <w:sz w:val="30"/>
          <w:szCs w:val="30"/>
          <w:rPrChange w:id="353" w:author="apple" w:date="2015-11-24T22:14:00Z">
            <w:rPr>
              <w:ins w:id="354" w:author="apple" w:date="2015-11-24T22:14:00Z"/>
              <w:rFonts w:ascii="华文楷体" w:eastAsia="华文楷体" w:hAnsi="华文楷体"/>
              <w:sz w:val="30"/>
              <w:szCs w:val="30"/>
            </w:rPr>
          </w:rPrChange>
        </w:rPr>
      </w:pPr>
      <w:r w:rsidRPr="007E205E">
        <w:rPr>
          <w:rFonts w:ascii="黑体" w:eastAsia="黑体" w:hAnsi="黑体" w:hint="eastAsia"/>
          <w:b/>
          <w:sz w:val="30"/>
          <w:szCs w:val="30"/>
          <w:rPrChange w:id="355" w:author="apple" w:date="2015-11-24T22:14:00Z">
            <w:rPr>
              <w:rFonts w:ascii="华文楷体" w:eastAsia="华文楷体" w:hAnsi="华文楷体" w:hint="eastAsia"/>
              <w:sz w:val="30"/>
              <w:szCs w:val="30"/>
            </w:rPr>
          </w:rPrChange>
        </w:rPr>
        <w:t>【他们将《能胜论》等论典作为正量,具有能尽派、离系派(裸体派)、 梵天派、周游派等多种名称。】</w:t>
      </w:r>
    </w:p>
    <w:p w:rsidR="001F6A4B" w:rsidRDefault="008341C4" w:rsidP="001F6A4B">
      <w:pPr>
        <w:spacing w:line="360" w:lineRule="auto"/>
        <w:ind w:firstLine="570"/>
        <w:rPr>
          <w:ins w:id="356" w:author="apple" w:date="2015-11-24T22:15:00Z"/>
          <w:rFonts w:ascii="华文楷体" w:eastAsia="华文楷体" w:hAnsi="华文楷体"/>
          <w:sz w:val="30"/>
          <w:szCs w:val="30"/>
        </w:rPr>
      </w:pPr>
      <w:r w:rsidRPr="00F0698B">
        <w:rPr>
          <w:rFonts w:ascii="华文楷体" w:eastAsia="华文楷体" w:hAnsi="华文楷体" w:hint="eastAsia"/>
          <w:sz w:val="30"/>
          <w:szCs w:val="30"/>
        </w:rPr>
        <w:t>那么像这样啊建立的时候呢，他们也具有能尽派啊，有能够消尽一切的身体，能够消尽一切的业，啊最后呢这一切身体和业都能够消尽解脱呢，叫能尽。然后呢就是说离系呢，就说是这个，系是这个衣服，啊系是衣服，像这样的话就说，因为他们觉得这样一种这个衣服是一种系缚，啊是一种系缚。像这样的话离开了这个不穿衣服呢就是离系，像这样讲有的时候就叫裸体派，啊叫离系派。那么就是有的时候裸体派是总称的，有些时候别称的，这些方面也有不同的。所以说呢有的时候名称呢，虽然有好像这个又叫裸体派，他又叫裸体派，那实际上就说是在这个名称方面</w:t>
      </w:r>
      <w:ins w:id="357" w:author="apple" w:date="2015-11-24T22:15:00Z">
        <w:r w:rsidR="001F6A4B">
          <w:rPr>
            <w:rFonts w:ascii="华文楷体" w:eastAsia="华文楷体" w:hAnsi="华文楷体" w:hint="eastAsia"/>
            <w:sz w:val="30"/>
            <w:szCs w:val="30"/>
          </w:rPr>
          <w:t>，</w:t>
        </w:r>
      </w:ins>
      <w:r w:rsidRPr="00F0698B">
        <w:rPr>
          <w:rFonts w:ascii="华文楷体" w:eastAsia="华文楷体" w:hAnsi="华文楷体" w:hint="eastAsia"/>
          <w:sz w:val="30"/>
          <w:szCs w:val="30"/>
        </w:rPr>
        <w:t>有的时候呢，他的支分的名字也可以这样取。然后也有叫梵天派的或者叫周游派，周游派的话就说是这个，啊就说是为了解脱，</w:t>
      </w:r>
      <w:r w:rsidRPr="00F0698B">
        <w:rPr>
          <w:rFonts w:ascii="华文楷体" w:eastAsia="华文楷体" w:hAnsi="华文楷体" w:hint="eastAsia"/>
          <w:sz w:val="30"/>
          <w:szCs w:val="30"/>
        </w:rPr>
        <w:lastRenderedPageBreak/>
        <w:t>要修解脱呢走来走去从这到那，像这样的话经常这样周游叫周游派。相当于你做的行脚啊</w:t>
      </w:r>
      <w:ins w:id="358" w:author="apple" w:date="2015-11-24T22:15:00Z">
        <w:r w:rsidR="001F6A4B">
          <w:rPr>
            <w:rFonts w:ascii="华文楷体" w:eastAsia="华文楷体" w:hAnsi="华文楷体" w:hint="eastAsia"/>
            <w:sz w:val="30"/>
            <w:szCs w:val="30"/>
          </w:rPr>
          <w:t>、</w:t>
        </w:r>
      </w:ins>
      <w:r w:rsidRPr="00F0698B">
        <w:rPr>
          <w:rFonts w:ascii="华文楷体" w:eastAsia="华文楷体" w:hAnsi="华文楷体" w:hint="eastAsia"/>
          <w:sz w:val="30"/>
          <w:szCs w:val="30"/>
        </w:rPr>
        <w:t>为了解脱行脚有这个含义在里面。像这样的周游派等多种名称。啊他们将梵天当作本尊，前面不是有一个叫梵天派嘛，因为他们把梵天当作本尊的缘故呢，所以叫梵天派。</w:t>
      </w:r>
    </w:p>
    <w:p w:rsidR="001F6A4B" w:rsidRPr="001F6A4B" w:rsidRDefault="008341C4" w:rsidP="001F6A4B">
      <w:pPr>
        <w:spacing w:line="360" w:lineRule="auto"/>
        <w:ind w:firstLine="570"/>
        <w:rPr>
          <w:ins w:id="359" w:author="apple" w:date="2015-11-24T22:15:00Z"/>
          <w:rFonts w:ascii="黑体" w:eastAsia="黑体" w:hAnsi="黑体"/>
          <w:b/>
          <w:sz w:val="30"/>
          <w:szCs w:val="30"/>
          <w:rPrChange w:id="360" w:author="apple" w:date="2015-11-24T22:16:00Z">
            <w:rPr>
              <w:ins w:id="361" w:author="apple" w:date="2015-11-24T22:15:00Z"/>
              <w:rFonts w:ascii="华文楷体" w:eastAsia="华文楷体" w:hAnsi="华文楷体"/>
              <w:sz w:val="30"/>
              <w:szCs w:val="30"/>
            </w:rPr>
          </w:rPrChange>
        </w:rPr>
      </w:pPr>
      <w:r w:rsidRPr="001F6A4B">
        <w:rPr>
          <w:rFonts w:ascii="黑体" w:eastAsia="黑体" w:hAnsi="黑体" w:hint="eastAsia"/>
          <w:b/>
          <w:sz w:val="30"/>
          <w:szCs w:val="30"/>
          <w:rPrChange w:id="362" w:author="apple" w:date="2015-11-24T22:16:00Z">
            <w:rPr>
              <w:rFonts w:ascii="华文楷体" w:eastAsia="华文楷体" w:hAnsi="华文楷体" w:hint="eastAsia"/>
              <w:sz w:val="30"/>
              <w:szCs w:val="30"/>
            </w:rPr>
          </w:rPrChange>
        </w:rPr>
        <w:t>【他们将梵天当作本尊,认为我束缚、解脱之因唯一是业,当业穷尽之时即得解脱。】</w:t>
      </w:r>
    </w:p>
    <w:p w:rsidR="001F6A4B" w:rsidRDefault="008341C4" w:rsidP="001F6A4B">
      <w:pPr>
        <w:spacing w:line="360" w:lineRule="auto"/>
        <w:ind w:firstLine="570"/>
        <w:rPr>
          <w:ins w:id="363" w:author="apple" w:date="2015-11-24T22:16:00Z"/>
          <w:rFonts w:ascii="华文楷体" w:eastAsia="华文楷体" w:hAnsi="华文楷体"/>
          <w:sz w:val="30"/>
          <w:szCs w:val="30"/>
        </w:rPr>
      </w:pPr>
      <w:r w:rsidRPr="00F0698B">
        <w:rPr>
          <w:rFonts w:ascii="华文楷体" w:eastAsia="华文楷体" w:hAnsi="华文楷体" w:hint="eastAsia"/>
          <w:sz w:val="30"/>
          <w:szCs w:val="30"/>
        </w:rPr>
        <w:t>那么就是说他们认为呢，束缚和解脱的因呢唯一就是这个业。如果就说是你这个有了个业的话你就束缚，如果说业消尽的时候这个就是解脱。所以说呢束缚解脱</w:t>
      </w:r>
      <w:ins w:id="364" w:author="apple" w:date="2015-11-24T22:16:00Z">
        <w:r w:rsidR="001F6A4B">
          <w:rPr>
            <w:rFonts w:ascii="华文楷体" w:eastAsia="华文楷体" w:hAnsi="华文楷体" w:hint="eastAsia"/>
            <w:sz w:val="30"/>
            <w:szCs w:val="30"/>
          </w:rPr>
          <w:t>的</w:t>
        </w:r>
        <w:r w:rsidR="001F6A4B">
          <w:rPr>
            <w:rFonts w:ascii="华文楷体" w:eastAsia="华文楷体" w:hAnsi="华文楷体"/>
            <w:sz w:val="30"/>
            <w:szCs w:val="30"/>
          </w:rPr>
          <w:t>唯一的</w:t>
        </w:r>
      </w:ins>
      <w:del w:id="365" w:author="apple" w:date="2015-11-24T22:16:00Z">
        <w:r w:rsidRPr="00F0698B" w:rsidDel="001F6A4B">
          <w:rPr>
            <w:rFonts w:ascii="华文楷体" w:eastAsia="华文楷体" w:hAnsi="华文楷体" w:hint="eastAsia"/>
            <w:sz w:val="30"/>
            <w:szCs w:val="30"/>
          </w:rPr>
          <w:delText>一个</w:delText>
        </w:r>
      </w:del>
      <w:r w:rsidRPr="00F0698B">
        <w:rPr>
          <w:rFonts w:ascii="华文楷体" w:eastAsia="华文楷体" w:hAnsi="华文楷体" w:hint="eastAsia"/>
          <w:sz w:val="30"/>
          <w:szCs w:val="30"/>
        </w:rPr>
        <w:t>因</w:t>
      </w:r>
      <w:ins w:id="366" w:author="apple" w:date="2015-11-24T22:16:00Z">
        <w:r w:rsidR="001F6A4B">
          <w:rPr>
            <w:rFonts w:ascii="华文楷体" w:eastAsia="华文楷体" w:hAnsi="华文楷体" w:hint="eastAsia"/>
            <w:sz w:val="30"/>
            <w:szCs w:val="30"/>
          </w:rPr>
          <w:t>呢</w:t>
        </w:r>
      </w:ins>
      <w:del w:id="367" w:author="apple" w:date="2015-11-24T22:16:00Z">
        <w:r w:rsidRPr="00F0698B" w:rsidDel="001F6A4B">
          <w:rPr>
            <w:rFonts w:ascii="华文楷体" w:eastAsia="华文楷体" w:hAnsi="华文楷体" w:hint="eastAsia"/>
            <w:sz w:val="30"/>
            <w:szCs w:val="30"/>
          </w:rPr>
          <w:delText>，一个</w:delText>
        </w:r>
      </w:del>
      <w:r w:rsidRPr="00F0698B">
        <w:rPr>
          <w:rFonts w:ascii="华文楷体" w:eastAsia="华文楷体" w:hAnsi="华文楷体" w:hint="eastAsia"/>
          <w:sz w:val="30"/>
          <w:szCs w:val="30"/>
        </w:rPr>
        <w:t>是业。那么如果业穷尽就会得解脱了嘛。</w:t>
      </w:r>
    </w:p>
    <w:p w:rsidR="00871936" w:rsidRPr="00871936" w:rsidRDefault="008341C4" w:rsidP="001F6A4B">
      <w:pPr>
        <w:spacing w:line="360" w:lineRule="auto"/>
        <w:ind w:firstLine="570"/>
        <w:rPr>
          <w:ins w:id="368" w:author="apple" w:date="2015-11-24T22:19:00Z"/>
          <w:rFonts w:ascii="黑体" w:eastAsia="黑体" w:hAnsi="黑体"/>
          <w:b/>
          <w:sz w:val="30"/>
          <w:szCs w:val="30"/>
          <w:rPrChange w:id="369" w:author="apple" w:date="2015-11-24T22:19:00Z">
            <w:rPr>
              <w:ins w:id="370" w:author="apple" w:date="2015-11-24T22:19:00Z"/>
              <w:rFonts w:ascii="华文楷体" w:eastAsia="华文楷体" w:hAnsi="华文楷体"/>
              <w:sz w:val="30"/>
              <w:szCs w:val="30"/>
            </w:rPr>
          </w:rPrChange>
        </w:rPr>
      </w:pPr>
      <w:r w:rsidRPr="00871936">
        <w:rPr>
          <w:rFonts w:ascii="黑体" w:eastAsia="黑体" w:hAnsi="黑体" w:hint="eastAsia"/>
          <w:b/>
          <w:sz w:val="30"/>
          <w:szCs w:val="30"/>
          <w:rPrChange w:id="371" w:author="apple" w:date="2015-11-24T22:19:00Z">
            <w:rPr>
              <w:rFonts w:ascii="华文楷体" w:eastAsia="华文楷体" w:hAnsi="华文楷体" w:hint="eastAsia"/>
              <w:sz w:val="30"/>
              <w:szCs w:val="30"/>
            </w:rPr>
          </w:rPrChange>
        </w:rPr>
        <w:t>【此派论典中承许七句义涵盖万法。七句义即是苦行、律仪、烦恼、束缚、解脱、 命与非命。】</w:t>
      </w:r>
    </w:p>
    <w:p w:rsidR="00871936" w:rsidRDefault="008341C4" w:rsidP="001F6A4B">
      <w:pPr>
        <w:spacing w:line="360" w:lineRule="auto"/>
        <w:ind w:firstLine="570"/>
        <w:rPr>
          <w:ins w:id="372" w:author="apple" w:date="2015-11-24T22:19:00Z"/>
          <w:rFonts w:ascii="华文楷体" w:eastAsia="华文楷体" w:hAnsi="华文楷体"/>
          <w:sz w:val="30"/>
          <w:szCs w:val="30"/>
        </w:rPr>
      </w:pPr>
      <w:r w:rsidRPr="00F0698B">
        <w:rPr>
          <w:rFonts w:ascii="华文楷体" w:eastAsia="华文楷体" w:hAnsi="华文楷体" w:hint="eastAsia"/>
          <w:sz w:val="30"/>
          <w:szCs w:val="30"/>
        </w:rPr>
        <w:t>像这样的话他就说这些外道当中呢，都还是有一些这个他们的这个宗义的，啊都还是一种宗义。为了建立他们的宗义呢，他们也是经过长时间的这样一种，或者是推敲啊，或是就说是这样一种这个辩论呐，或者就是说通过很多禅定啊认定啊等等。像这样的话就说是也是有他们这样一种这个推理的。那么就是建立当中七句当中第一个就是</w:t>
      </w:r>
    </w:p>
    <w:p w:rsidR="00871936" w:rsidRPr="00871936" w:rsidRDefault="008341C4" w:rsidP="001F6A4B">
      <w:pPr>
        <w:spacing w:line="360" w:lineRule="auto"/>
        <w:ind w:firstLine="570"/>
        <w:rPr>
          <w:ins w:id="373" w:author="apple" w:date="2015-11-24T22:20:00Z"/>
          <w:rFonts w:ascii="黑体" w:eastAsia="黑体" w:hAnsi="黑体"/>
          <w:b/>
          <w:sz w:val="30"/>
          <w:szCs w:val="30"/>
          <w:rPrChange w:id="374" w:author="apple" w:date="2015-11-24T22:20:00Z">
            <w:rPr>
              <w:ins w:id="375" w:author="apple" w:date="2015-11-24T22:20:00Z"/>
              <w:rFonts w:ascii="华文楷体" w:eastAsia="华文楷体" w:hAnsi="华文楷体"/>
              <w:sz w:val="30"/>
              <w:szCs w:val="30"/>
            </w:rPr>
          </w:rPrChange>
        </w:rPr>
      </w:pPr>
      <w:r w:rsidRPr="00871936">
        <w:rPr>
          <w:rFonts w:ascii="黑体" w:eastAsia="黑体" w:hAnsi="黑体" w:hint="eastAsia"/>
          <w:b/>
          <w:sz w:val="30"/>
          <w:szCs w:val="30"/>
          <w:rPrChange w:id="376" w:author="apple" w:date="2015-11-24T22:20:00Z">
            <w:rPr>
              <w:rFonts w:ascii="华文楷体" w:eastAsia="华文楷体" w:hAnsi="华文楷体" w:hint="eastAsia"/>
              <w:sz w:val="30"/>
              <w:szCs w:val="30"/>
            </w:rPr>
          </w:rPrChange>
        </w:rPr>
        <w:t>【(一)苦行:一丝不挂裸体而行,不进饮食依于五火,受持畜生之禁行…… 】</w:t>
      </w:r>
    </w:p>
    <w:p w:rsidR="00790236" w:rsidRDefault="008341C4" w:rsidP="00790236">
      <w:pPr>
        <w:spacing w:line="360" w:lineRule="auto"/>
        <w:ind w:firstLine="570"/>
        <w:rPr>
          <w:ins w:id="377" w:author="apple" w:date="2015-11-24T22:22:00Z"/>
          <w:rFonts w:ascii="华文楷体" w:eastAsia="华文楷体" w:hAnsi="华文楷体"/>
          <w:sz w:val="30"/>
          <w:szCs w:val="30"/>
        </w:rPr>
      </w:pPr>
      <w:r w:rsidRPr="00F0698B">
        <w:rPr>
          <w:rFonts w:ascii="华文楷体" w:eastAsia="华文楷体" w:hAnsi="华文楷体" w:hint="eastAsia"/>
          <w:sz w:val="30"/>
          <w:szCs w:val="30"/>
        </w:rPr>
        <w:t>那么就说是这个，要修苦行的时候，第一个呢就是讲的这个不能穿衣服，啊不能穿衣服。那么就是这个方面是一种苦行，啊一方面就是讲这个衣服呢是算是一种，啊衣服呢是算是一种执着吧，一种束缚。所以</w:t>
      </w:r>
      <w:r w:rsidRPr="00F0698B">
        <w:rPr>
          <w:rFonts w:ascii="华文楷体" w:eastAsia="华文楷体" w:hAnsi="华文楷体" w:hint="eastAsia"/>
          <w:sz w:val="30"/>
          <w:szCs w:val="30"/>
        </w:rPr>
        <w:lastRenderedPageBreak/>
        <w:t>说如果要离开束缚呢，就是说衣服呢也不能穿，啊是不能够穿衣服，裸体而行的。像这样的话就是说，上师以前讲的时候就是说呢，他们就说是平时在外面的时候呢是不穿衣服的，但是如果在回到家里面可以穿，像这样的话开许可以穿，或者山里面呢可以穿衣服，像这样在外面走的时候呢是不穿衣服的。像这样的话就是说一丝不挂裸体而行，他也是认为这个是打破执着一种方式嘛。像这样如果说不了知内涵呐，就有的时候不了知内涵的话，单单通过这一方式来打破，打破执着的话，就说是这个也不是一个真实的道。啊不是一个真实的道。所以说像这样讲的时候呢，关键的问题呢，一方面就是说最主要的问题还是来自于内心的正见，那么如果你内心有了正见之后呢，外表当中呢你可以示现一点这样一种这个打破执着的方式，否则单单完全凭借外面的行为</w:t>
      </w:r>
      <w:ins w:id="378" w:author="apple" w:date="2015-11-24T22:21:00Z">
        <w:r w:rsidR="00790236">
          <w:rPr>
            <w:rFonts w:ascii="华文楷体" w:eastAsia="华文楷体" w:hAnsi="华文楷体" w:hint="eastAsia"/>
            <w:sz w:val="30"/>
            <w:szCs w:val="30"/>
          </w:rPr>
          <w:t>，</w:t>
        </w:r>
      </w:ins>
      <w:r w:rsidRPr="00F0698B">
        <w:rPr>
          <w:rFonts w:ascii="华文楷体" w:eastAsia="华文楷体" w:hAnsi="华文楷体" w:hint="eastAsia"/>
          <w:sz w:val="30"/>
          <w:szCs w:val="30"/>
        </w:rPr>
        <w:t>你说来打破这样的执着的话，这个方面就只不过是把一种执着换成另外一种执着了。以前呢是就说是，以前呢是这个对衣服很执着，后面呢对不穿衣服很执着。觉得这个是一种怎么怎么样的，像这样的话就是内心当中如果你没有这样正见，你不懂得法界的实相的话，外表你做什么都不行。那么如果你的内心当中有了正见呢，为了配合这个正见修行你行于中道，像这样的话就是说对于你证悟</w:t>
      </w:r>
      <w:del w:id="379" w:author="apple" w:date="2015-11-24T22:22:00Z">
        <w:r w:rsidRPr="00F0698B" w:rsidDel="00790236">
          <w:rPr>
            <w:rFonts w:ascii="华文楷体" w:eastAsia="华文楷体" w:hAnsi="华文楷体" w:hint="eastAsia"/>
            <w:sz w:val="30"/>
            <w:szCs w:val="30"/>
          </w:rPr>
          <w:delText>正见</w:delText>
        </w:r>
      </w:del>
      <w:ins w:id="380" w:author="apple" w:date="2015-11-24T22:22:00Z">
        <w:r w:rsidR="00790236">
          <w:rPr>
            <w:rFonts w:ascii="华文楷体" w:eastAsia="华文楷体" w:hAnsi="华文楷体" w:hint="eastAsia"/>
            <w:sz w:val="30"/>
            <w:szCs w:val="30"/>
          </w:rPr>
          <w:t>证见</w:t>
        </w:r>
      </w:ins>
      <w:r w:rsidRPr="00F0698B">
        <w:rPr>
          <w:rFonts w:ascii="华文楷体" w:eastAsia="华文楷体" w:hAnsi="华文楷体" w:hint="eastAsia"/>
          <w:sz w:val="30"/>
          <w:szCs w:val="30"/>
        </w:rPr>
        <w:t>是一个很大的帮助。所以内道当中呢他就说，他就说是不做这些极端的这样，这样一种这个事情。像外道的话很多时候做极端的。像这样一是认为衣服是执着，一下子就把全部衣服脱掉了，像这样的话就是把这样一种衣服，好像觉得打破执着了，这个就是你极端。是一种极端，所以说</w:t>
      </w:r>
      <w:ins w:id="381" w:author="apple" w:date="2015-11-24T22:22:00Z">
        <w:r w:rsidR="00790236">
          <w:rPr>
            <w:rFonts w:ascii="华文楷体" w:eastAsia="华文楷体" w:hAnsi="华文楷体" w:hint="eastAsia"/>
            <w:sz w:val="30"/>
            <w:szCs w:val="30"/>
          </w:rPr>
          <w:t>佛陀</w:t>
        </w:r>
      </w:ins>
      <w:del w:id="382" w:author="apple" w:date="2015-11-24T22:22:00Z">
        <w:r w:rsidRPr="00F0698B" w:rsidDel="00790236">
          <w:rPr>
            <w:rFonts w:ascii="华文楷体" w:eastAsia="华文楷体" w:hAnsi="华文楷体" w:hint="eastAsia"/>
            <w:sz w:val="30"/>
            <w:szCs w:val="30"/>
          </w:rPr>
          <w:delText>佛菩萨</w:delText>
        </w:r>
      </w:del>
      <w:r w:rsidRPr="00F0698B">
        <w:rPr>
          <w:rFonts w:ascii="华文楷体" w:eastAsia="华文楷体" w:hAnsi="华文楷体" w:hint="eastAsia"/>
          <w:sz w:val="30"/>
          <w:szCs w:val="30"/>
        </w:rPr>
        <w:t>制定的时候呢，还是说穿衣服的时候呢，你不要太奢侈了，啊不要太奢侈，但是呢就说是为了保证修行的</w:t>
      </w:r>
      <w:r w:rsidRPr="00F0698B">
        <w:rPr>
          <w:rFonts w:ascii="华文楷体" w:eastAsia="华文楷体" w:hAnsi="华文楷体" w:hint="eastAsia"/>
          <w:sz w:val="30"/>
          <w:szCs w:val="30"/>
        </w:rPr>
        <w:lastRenderedPageBreak/>
        <w:t>身体呢，像这样的话就说适当的干净的，或者就说整洁的衣服，这个是可以穿。像这样的话就说是行于中道，啊内外道有这种差别。</w:t>
      </w:r>
    </w:p>
    <w:p w:rsidR="00AC0FC6" w:rsidRDefault="008341C4" w:rsidP="00790236">
      <w:pPr>
        <w:spacing w:line="360" w:lineRule="auto"/>
        <w:ind w:firstLine="570"/>
        <w:rPr>
          <w:ins w:id="383" w:author="apple" w:date="2015-11-24T22:23:00Z"/>
          <w:rFonts w:ascii="华文楷体" w:eastAsia="华文楷体" w:hAnsi="华文楷体"/>
          <w:sz w:val="30"/>
          <w:szCs w:val="30"/>
        </w:rPr>
      </w:pPr>
      <w:r w:rsidRPr="00F0698B">
        <w:rPr>
          <w:rFonts w:ascii="华文楷体" w:eastAsia="华文楷体" w:hAnsi="华文楷体" w:hint="eastAsia"/>
          <w:sz w:val="30"/>
          <w:szCs w:val="30"/>
        </w:rPr>
        <w:t>还有一种饮食方面也是这样，他不进饮食，啊他是也是不进饮食，他就觉得由于通过禅定为食意，啊就是说修风观风，通过像这样的方式呢，就说是，啊他有一种这个修法，这种修法的话他就开始就是说观想风，啊通过风呢，观想风呢，以这个禅定为饮食的。从这个方面来进行修持的。还有呢就是依于五火，他就觉得呢就是说这个，应该依靠五火焚身把自己的这个，通过这样一种就是说苦行的方式呢，消尽业就可以获得解脱。啊这个时候，东、南、西、北四堆大火，然后呢就是说，在正午的时候呢，头顶上的太阳算是一个火，像这样的话就是自己放到里面去烤，他觉得把这个业障就烤干了，把这样一种业呢就说是烧尽了，最后获得，可以获得解脱，通过苦行呢可以这样，啊这个消尽业。然后呢就说：受持畜生禁行，还有就说是这个学牛，啊学牛这个吃草啊，学狗啊等等，像这样的话就是说，有守持畜生禁行这个很多很多方式。第二个方面是律仪</w:t>
      </w:r>
    </w:p>
    <w:p w:rsidR="00AC0FC6" w:rsidRPr="00AC0FC6" w:rsidRDefault="008341C4" w:rsidP="00790236">
      <w:pPr>
        <w:spacing w:line="360" w:lineRule="auto"/>
        <w:ind w:firstLine="570"/>
        <w:rPr>
          <w:ins w:id="384" w:author="apple" w:date="2015-11-24T22:23:00Z"/>
          <w:rFonts w:ascii="黑体" w:eastAsia="黑体" w:hAnsi="黑体"/>
          <w:b/>
          <w:sz w:val="30"/>
          <w:szCs w:val="30"/>
          <w:rPrChange w:id="385" w:author="apple" w:date="2015-11-24T22:23:00Z">
            <w:rPr>
              <w:ins w:id="386" w:author="apple" w:date="2015-11-24T22:23:00Z"/>
              <w:rFonts w:ascii="华文楷体" w:eastAsia="华文楷体" w:hAnsi="华文楷体"/>
              <w:sz w:val="30"/>
              <w:szCs w:val="30"/>
            </w:rPr>
          </w:rPrChange>
        </w:rPr>
      </w:pPr>
      <w:r w:rsidRPr="00AC0FC6">
        <w:rPr>
          <w:rFonts w:ascii="黑体" w:eastAsia="黑体" w:hAnsi="黑体" w:hint="eastAsia"/>
          <w:b/>
          <w:sz w:val="30"/>
          <w:szCs w:val="30"/>
          <w:rPrChange w:id="387" w:author="apple" w:date="2015-11-24T22:23:00Z">
            <w:rPr>
              <w:rFonts w:ascii="华文楷体" w:eastAsia="华文楷体" w:hAnsi="华文楷体" w:hint="eastAsia"/>
              <w:sz w:val="30"/>
              <w:szCs w:val="30"/>
            </w:rPr>
          </w:rPrChange>
        </w:rPr>
        <w:t>【(二)律仪:为了制止漏法、不积新业而奉行十善,担心脚下踩死生灵的罪恶,于是在脚上系带叮叮当当作响的钟形铃和裂口小铃,并且不砍伐树木;】</w:t>
      </w:r>
    </w:p>
    <w:p w:rsidR="00BC1BE4" w:rsidRDefault="008341C4" w:rsidP="00790236">
      <w:pPr>
        <w:spacing w:line="360" w:lineRule="auto"/>
        <w:ind w:firstLine="570"/>
        <w:rPr>
          <w:ins w:id="388" w:author="apple" w:date="2015-11-24T22:24:00Z"/>
          <w:rFonts w:ascii="华文楷体" w:eastAsia="华文楷体" w:hAnsi="华文楷体"/>
          <w:sz w:val="30"/>
          <w:szCs w:val="30"/>
        </w:rPr>
      </w:pPr>
      <w:r w:rsidRPr="00F0698B">
        <w:rPr>
          <w:rFonts w:ascii="华文楷体" w:eastAsia="华文楷体" w:hAnsi="华文楷体" w:hint="eastAsia"/>
          <w:sz w:val="30"/>
          <w:szCs w:val="30"/>
        </w:rPr>
        <w:t>外道他也有奉行“十善”的，那为了制止这个漏法，啊漏法就是说，像这样漏法的话就是一些这个，就是一些这样一种这个烦恼等等。为了制止这样漏法呢，不起新的业而奉行这个“十善”，啊不杀生等等这样一种“十善”。那么就是说他们不杀生呢，就说是担心在走路的时候脚</w:t>
      </w:r>
      <w:r w:rsidRPr="00F0698B">
        <w:rPr>
          <w:rFonts w:ascii="华文楷体" w:eastAsia="华文楷体" w:hAnsi="华文楷体" w:hint="eastAsia"/>
          <w:sz w:val="30"/>
          <w:szCs w:val="30"/>
        </w:rPr>
        <w:lastRenderedPageBreak/>
        <w:t>下踩死生灵，犯下这个罪恶呢，所以说他脚上系带叮叮当当作响的这个啊钟形铃，啊钟形铃和这个裂口小铃，就这样的，并且呢不砍伐树木。他就觉得如果在脚上，啊带了这个铃子，带了这个铃子他一走路的时候，发出叮叮当当的响，啊这个铃子，啊这个小虫听到声音之后呢就躲开了，啊就躲开了。那从这个角度来讲，他的这个作意的话应该是一种善的作意，啊还是一种善的作意。</w:t>
      </w:r>
    </w:p>
    <w:p w:rsidR="00BC1BE4" w:rsidRDefault="008341C4" w:rsidP="00BC1BE4">
      <w:pPr>
        <w:spacing w:line="360" w:lineRule="auto"/>
        <w:ind w:firstLine="570"/>
        <w:rPr>
          <w:ins w:id="389" w:author="apple" w:date="2015-11-24T22:26:00Z"/>
          <w:rFonts w:ascii="华文楷体" w:eastAsia="华文楷体" w:hAnsi="华文楷体"/>
          <w:sz w:val="30"/>
          <w:szCs w:val="30"/>
        </w:rPr>
      </w:pPr>
      <w:r w:rsidRPr="00F0698B">
        <w:rPr>
          <w:rFonts w:ascii="华文楷体" w:eastAsia="华文楷体" w:hAnsi="华文楷体" w:hint="eastAsia"/>
          <w:sz w:val="30"/>
          <w:szCs w:val="30"/>
        </w:rPr>
        <w:t>像这样讲的时候呢就是说，为了就是说不杀生呢，他在脚下也是就说是系上这样一种这个，叮叮当当作响的这个小铃。那么就是说在前天，上师讲这个，啊讲这个《愿文大疏》的时候也提到过这个问题嘛，提到过这个问题。那么就说是这个，在平时走路的时候无意当中踩死的生灵，到底是造罪还是不造罪？上师呢对这个方面也是这个啊做了分析的。所以说呢就说是这个，内道的观点来讲，你如果说是这个，啊平时啊，平时你在走路的时候，无意的踩死呢叫作而不积，啊是处于作而不积这个，这样一种罪业，从一个角度来讲是没有罪业，一方面讲罪业很少，像这样的话就说作而不积的这样一种这个罪业，是从这个方面安立的。因为他是这个没有这样一种这个，啊没有这样一种这个作意去杀死的，当然就是说是，既然是无意杀死没有罪业，为什么佛陀也要制定这样一种这个，啊你在夏天安居的时候不能够随处走动，虫子太多的时候随处走动踩死虫子呢？像这样的话从一个角度来讲的话，当时也是为了止傍等，为了止傍就说是这个，说这些比丘啊在夏天的时候到处走，然后踩死很多虫，为了止傍嘛就说是佛陀制定这个安居的。还有一个问题呢就是说，即便是他这个就是说不小心踩死的，罪过不大或者就说没有罪业呢。但</w:t>
      </w:r>
      <w:r w:rsidRPr="00F0698B">
        <w:rPr>
          <w:rFonts w:ascii="华文楷体" w:eastAsia="华文楷体" w:hAnsi="华文楷体" w:hint="eastAsia"/>
          <w:sz w:val="30"/>
          <w:szCs w:val="30"/>
        </w:rPr>
        <w:lastRenderedPageBreak/>
        <w:t>是呢被踩的这个众生他是很痛苦的，很痛苦的。像这样讲的时候呢就是说，我们被别人无意中踩死了，啊也没有罪业，好像没有罪业，但是我们也很痛啊，我们被踩死的这个过程非常非常的难受，所以从这个方面讲的时候呢，就是说是从这个慈悲心的角度考虑呀，像这样的话还是不管怎么说呢，平时啊也是尽量注意的意思啊。像这样还有呢就说是，不砍伐树木，就是他认为这个，尤其认为树木是一个杀生的行为，所以说呢就不砍伐树木。然后呢这个方面是从他的这个杀戒方面讲的。啊比如不杀生。然后这个就说是这个不偷盗呢他怎么样就说去制定他不偷盗这样律仪呢</w:t>
      </w:r>
    </w:p>
    <w:p w:rsidR="00BC1BE4" w:rsidRPr="00BC1BE4" w:rsidRDefault="008341C4" w:rsidP="00790236">
      <w:pPr>
        <w:spacing w:line="360" w:lineRule="auto"/>
        <w:ind w:firstLine="570"/>
        <w:rPr>
          <w:ins w:id="390" w:author="apple" w:date="2015-11-24T22:26:00Z"/>
          <w:rFonts w:ascii="黑体" w:eastAsia="黑体" w:hAnsi="黑体"/>
          <w:b/>
          <w:sz w:val="30"/>
          <w:szCs w:val="30"/>
          <w:rPrChange w:id="391" w:author="apple" w:date="2015-11-24T22:26:00Z">
            <w:rPr>
              <w:ins w:id="392" w:author="apple" w:date="2015-11-24T22:26:00Z"/>
              <w:rFonts w:ascii="华文楷体" w:eastAsia="华文楷体" w:hAnsi="华文楷体"/>
              <w:sz w:val="30"/>
              <w:szCs w:val="30"/>
            </w:rPr>
          </w:rPrChange>
        </w:rPr>
      </w:pPr>
      <w:r w:rsidRPr="00BC1BE4">
        <w:rPr>
          <w:rFonts w:ascii="黑体" w:eastAsia="黑体" w:hAnsi="黑体" w:hint="eastAsia"/>
          <w:b/>
          <w:sz w:val="30"/>
          <w:szCs w:val="30"/>
          <w:rPrChange w:id="393" w:author="apple" w:date="2015-11-24T22:26:00Z">
            <w:rPr>
              <w:rFonts w:ascii="华文楷体" w:eastAsia="华文楷体" w:hAnsi="华文楷体" w:hint="eastAsia"/>
              <w:sz w:val="30"/>
              <w:szCs w:val="30"/>
            </w:rPr>
          </w:rPrChange>
        </w:rPr>
        <w:t>【身在空旷无人的山谷中如果无有他人前来送水,则终不饮用】</w:t>
      </w:r>
    </w:p>
    <w:p w:rsidR="00BC1BE4" w:rsidRDefault="008341C4" w:rsidP="00790236">
      <w:pPr>
        <w:spacing w:line="360" w:lineRule="auto"/>
        <w:ind w:firstLine="570"/>
        <w:rPr>
          <w:ins w:id="394" w:author="apple" w:date="2015-11-24T22:27:00Z"/>
          <w:rFonts w:ascii="华文楷体" w:eastAsia="华文楷体" w:hAnsi="华文楷体"/>
          <w:sz w:val="30"/>
          <w:szCs w:val="30"/>
        </w:rPr>
      </w:pPr>
      <w:r w:rsidRPr="00F0698B">
        <w:rPr>
          <w:rFonts w:ascii="华文楷体" w:eastAsia="华文楷体" w:hAnsi="华文楷体" w:hint="eastAsia"/>
          <w:sz w:val="30"/>
          <w:szCs w:val="30"/>
        </w:rPr>
        <w:t>他怕偷盗。就是说是在空旷无人的山谷当中，本来旁边有这样哗哗哗流淌的溪水呀，他就是如果没有人来送水的话就不喝。他就害怕就说是这个，啊犯了这个偷盗这样一种罪业了。又是有这样一种这个问题了。然后呢</w:t>
      </w:r>
    </w:p>
    <w:p w:rsidR="00BC1BE4" w:rsidRPr="0099129A" w:rsidRDefault="008341C4" w:rsidP="00790236">
      <w:pPr>
        <w:spacing w:line="360" w:lineRule="auto"/>
        <w:ind w:firstLine="570"/>
        <w:rPr>
          <w:ins w:id="395" w:author="apple" w:date="2015-11-24T22:27:00Z"/>
          <w:rFonts w:ascii="黑体" w:eastAsia="黑体" w:hAnsi="黑体"/>
          <w:b/>
          <w:sz w:val="30"/>
          <w:szCs w:val="30"/>
          <w:rPrChange w:id="396" w:author="apple" w:date="2015-11-24T22:27:00Z">
            <w:rPr>
              <w:ins w:id="397" w:author="apple" w:date="2015-11-24T22:27:00Z"/>
              <w:rFonts w:ascii="华文楷体" w:eastAsia="华文楷体" w:hAnsi="华文楷体"/>
              <w:sz w:val="30"/>
              <w:szCs w:val="30"/>
            </w:rPr>
          </w:rPrChange>
        </w:rPr>
      </w:pPr>
      <w:r w:rsidRPr="0099129A">
        <w:rPr>
          <w:rFonts w:ascii="黑体" w:eastAsia="黑体" w:hAnsi="黑体" w:hint="eastAsia"/>
          <w:b/>
          <w:sz w:val="30"/>
          <w:szCs w:val="30"/>
          <w:rPrChange w:id="398" w:author="apple" w:date="2015-11-24T22:27:00Z">
            <w:rPr>
              <w:rFonts w:ascii="华文楷体" w:eastAsia="华文楷体" w:hAnsi="华文楷体" w:hint="eastAsia"/>
              <w:sz w:val="30"/>
              <w:szCs w:val="30"/>
            </w:rPr>
          </w:rPrChange>
        </w:rPr>
        <w:t>【害怕口出妄言而持默默不语的禁行】</w:t>
      </w:r>
    </w:p>
    <w:p w:rsidR="005D1BBB" w:rsidRPr="00F0698B" w:rsidDel="00BC1BE4" w:rsidRDefault="008341C4" w:rsidP="00BC1BE4">
      <w:pPr>
        <w:spacing w:line="360" w:lineRule="auto"/>
        <w:ind w:firstLine="570"/>
        <w:rPr>
          <w:del w:id="399" w:author="apple" w:date="2015-11-24T22:27:00Z"/>
          <w:rFonts w:ascii="华文楷体" w:eastAsia="华文楷体" w:hAnsi="华文楷体"/>
          <w:sz w:val="30"/>
          <w:szCs w:val="30"/>
        </w:rPr>
        <w:pPrChange w:id="400" w:author="apple" w:date="2015-11-24T22:27:00Z">
          <w:pPr>
            <w:spacing w:line="360" w:lineRule="auto"/>
            <w:ind w:firstLine="570"/>
          </w:pPr>
        </w:pPrChange>
      </w:pPr>
      <w:r w:rsidRPr="00F0698B">
        <w:rPr>
          <w:rFonts w:ascii="华文楷体" w:eastAsia="华文楷体" w:hAnsi="华文楷体" w:hint="eastAsia"/>
          <w:sz w:val="30"/>
          <w:szCs w:val="30"/>
        </w:rPr>
        <w:t>就是说禁语。他害怕就说是这个口出妄言，然后开始这个，开始就说是这个禁语。</w:t>
      </w:r>
      <w:del w:id="401" w:author="apple" w:date="2015-11-24T22:27:00Z">
        <w:r w:rsidRPr="00F0698B" w:rsidDel="00BC1BE4">
          <w:rPr>
            <w:rFonts w:ascii="华文楷体" w:eastAsia="华文楷体" w:hAnsi="华文楷体" w:hint="eastAsia"/>
            <w:sz w:val="30"/>
            <w:szCs w:val="30"/>
          </w:rPr>
          <w:delText>【40:05】</w:delText>
        </w:r>
      </w:del>
    </w:p>
    <w:p w:rsidR="00AC75EC" w:rsidRPr="00F0698B" w:rsidDel="00BC1BE4" w:rsidRDefault="00AC75EC" w:rsidP="00BC1BE4">
      <w:pPr>
        <w:spacing w:line="360" w:lineRule="auto"/>
        <w:ind w:firstLine="570"/>
        <w:rPr>
          <w:del w:id="402" w:author="apple" w:date="2015-11-24T22:27:00Z"/>
          <w:rFonts w:ascii="华文楷体" w:eastAsia="华文楷体" w:hAnsi="华文楷体"/>
          <w:sz w:val="30"/>
          <w:szCs w:val="30"/>
        </w:rPr>
        <w:pPrChange w:id="403" w:author="apple" w:date="2015-11-24T22:27:00Z">
          <w:pPr>
            <w:spacing w:line="360" w:lineRule="auto"/>
            <w:ind w:firstLine="570"/>
          </w:pPr>
        </w:pPrChange>
      </w:pPr>
      <w:del w:id="404" w:author="apple" w:date="2015-11-24T22:27:00Z">
        <w:r w:rsidRPr="00F0698B" w:rsidDel="00BC1BE4">
          <w:rPr>
            <w:rFonts w:ascii="华文楷体" w:eastAsia="华文楷体" w:hAnsi="华文楷体" w:hint="eastAsia"/>
            <w:sz w:val="30"/>
            <w:szCs w:val="30"/>
          </w:rPr>
          <w:delText xml:space="preserve">     如果没有人来送水的话就不喝。他就害怕这个犯了偷盗这样一种罪业，也是有这样一种问题的。</w:delText>
        </w:r>
      </w:del>
    </w:p>
    <w:p w:rsidR="0099129A" w:rsidRDefault="00AC75EC" w:rsidP="00BC1BE4">
      <w:pPr>
        <w:spacing w:line="360" w:lineRule="auto"/>
        <w:ind w:firstLine="570"/>
        <w:rPr>
          <w:ins w:id="405" w:author="apple" w:date="2015-11-24T22:28:00Z"/>
          <w:rFonts w:ascii="华文楷体" w:eastAsia="华文楷体" w:hAnsi="华文楷体"/>
          <w:sz w:val="30"/>
          <w:szCs w:val="30"/>
        </w:rPr>
      </w:pPr>
      <w:del w:id="406" w:author="apple" w:date="2015-11-24T22:27:00Z">
        <w:r w:rsidRPr="00F0698B" w:rsidDel="00BC1BE4">
          <w:rPr>
            <w:rFonts w:ascii="华文楷体" w:eastAsia="华文楷体" w:hAnsi="华文楷体" w:hint="eastAsia"/>
            <w:sz w:val="30"/>
            <w:szCs w:val="30"/>
          </w:rPr>
          <w:delText>然后害怕口出妄语而持默默不语的禁行，禁语，他害怕口出妄言，然后开始禁语。</w:delText>
        </w:r>
      </w:del>
      <w:r w:rsidRPr="00F0698B">
        <w:rPr>
          <w:rFonts w:ascii="华文楷体" w:eastAsia="华文楷体" w:hAnsi="华文楷体" w:hint="eastAsia"/>
          <w:sz w:val="30"/>
          <w:szCs w:val="30"/>
        </w:rPr>
        <w:t>像这样讲的时候呢，很多时候呢，很多大德有必要性，有必要性就是说，如果你就没任何的必要，或者说是，你如果就说是这个该说的时候不说，你这样禁语就好像外道一样，外道也是这样经常禁语的。但是，这是不是就说，唯一就说禁语就是外道的修法呢，不是这样的，关键的就是说，你的内心要怎么样的，内心要怎么样，如果非常想说话，然后就说是这个不说话，像这样的话，我看有些道友，有些道</w:t>
      </w:r>
      <w:r w:rsidRPr="00F0698B">
        <w:rPr>
          <w:rFonts w:ascii="华文楷体" w:eastAsia="华文楷体" w:hAnsi="华文楷体" w:hint="eastAsia"/>
          <w:sz w:val="30"/>
          <w:szCs w:val="30"/>
        </w:rPr>
        <w:lastRenderedPageBreak/>
        <w:t>友不是说这儿</w:t>
      </w:r>
      <w:del w:id="407" w:author="apple" w:date="2015-11-24T22:27:00Z">
        <w:r w:rsidRPr="00F0698B" w:rsidDel="0099129A">
          <w:rPr>
            <w:rFonts w:ascii="华文楷体" w:eastAsia="华文楷体" w:hAnsi="华文楷体" w:hint="eastAsia"/>
            <w:sz w:val="30"/>
            <w:szCs w:val="30"/>
          </w:rPr>
          <w:delText>4048</w:delText>
        </w:r>
      </w:del>
      <w:ins w:id="408" w:author="apple" w:date="2015-11-24T22:27:00Z">
        <w:r w:rsidR="0099129A">
          <w:rPr>
            <w:rFonts w:ascii="华文楷体" w:eastAsia="华文楷体" w:hAnsi="华文楷体" w:hint="eastAsia"/>
            <w:sz w:val="30"/>
            <w:szCs w:val="30"/>
          </w:rPr>
          <w:t>点</w:t>
        </w:r>
      </w:ins>
      <w:r w:rsidRPr="00F0698B">
        <w:rPr>
          <w:rFonts w:ascii="华文楷体" w:eastAsia="华文楷体" w:hAnsi="华文楷体" w:hint="eastAsia"/>
          <w:sz w:val="30"/>
          <w:szCs w:val="30"/>
        </w:rPr>
        <w:t>什么问题，就说有这个情况。就说有这个情况是什么呢，就说话拿一张纸，啊写满了，密密麻麻写满了，写满了对话，像这样写满了对话，所以，像这样的话就是说，当然也好，你不说话也好，但是，就是说你这个</w:t>
      </w:r>
      <w:ins w:id="409" w:author="apple" w:date="2015-11-24T22:28:00Z">
        <w:r w:rsidR="0099129A">
          <w:rPr>
            <w:rFonts w:ascii="华文楷体" w:eastAsia="华文楷体" w:hAnsi="华文楷体" w:hint="eastAsia"/>
            <w:sz w:val="30"/>
            <w:szCs w:val="30"/>
          </w:rPr>
          <w:t>、</w:t>
        </w:r>
      </w:ins>
      <w:r w:rsidRPr="00F0698B">
        <w:rPr>
          <w:rFonts w:ascii="华文楷体" w:eastAsia="华文楷体" w:hAnsi="华文楷体" w:hint="eastAsia"/>
          <w:sz w:val="30"/>
          <w:szCs w:val="30"/>
        </w:rPr>
        <w:t>这个意言，你的这个心里面这个话，说得很多，你这个手上的话说得很多，像这样的话，实际上说，从一个角度来讲，肯定还是有一点点这个不对的地方</w:t>
      </w:r>
      <w:ins w:id="410" w:author="apple" w:date="2015-11-24T22:28:00Z">
        <w:r w:rsidR="0099129A">
          <w:rPr>
            <w:rFonts w:ascii="华文楷体" w:eastAsia="华文楷体" w:hAnsi="华文楷体" w:hint="eastAsia"/>
            <w:sz w:val="30"/>
            <w:szCs w:val="30"/>
          </w:rPr>
          <w:t>。</w:t>
        </w:r>
      </w:ins>
      <w:del w:id="411" w:author="apple" w:date="2015-11-24T22:28:00Z">
        <w:r w:rsidRPr="00F0698B" w:rsidDel="0099129A">
          <w:rPr>
            <w:rFonts w:ascii="华文楷体" w:eastAsia="华文楷体" w:hAnsi="华文楷体" w:hint="eastAsia"/>
            <w:sz w:val="30"/>
            <w:szCs w:val="30"/>
          </w:rPr>
          <w:delText>，</w:delText>
        </w:r>
      </w:del>
      <w:r w:rsidRPr="00F0698B">
        <w:rPr>
          <w:rFonts w:ascii="华文楷体" w:eastAsia="华文楷体" w:hAnsi="华文楷体" w:hint="eastAsia"/>
          <w:sz w:val="30"/>
          <w:szCs w:val="30"/>
        </w:rPr>
        <w:t>当然就说，如果能够禁语当然比我好多了，我自己就是说不禁语的话，就说我不用在纸上写</w:t>
      </w:r>
      <w:ins w:id="412" w:author="apple" w:date="2015-11-24T22:28:00Z">
        <w:r w:rsidR="0099129A">
          <w:rPr>
            <w:rFonts w:ascii="华文楷体" w:eastAsia="华文楷体" w:hAnsi="华文楷体" w:hint="eastAsia"/>
            <w:sz w:val="30"/>
            <w:szCs w:val="30"/>
          </w:rPr>
          <w:t>。</w:t>
        </w:r>
      </w:ins>
      <w:del w:id="413" w:author="apple" w:date="2015-11-24T22:28:00Z">
        <w:r w:rsidRPr="00F0698B" w:rsidDel="0099129A">
          <w:rPr>
            <w:rFonts w:ascii="华文楷体" w:eastAsia="华文楷体" w:hAnsi="华文楷体" w:hint="eastAsia"/>
            <w:sz w:val="30"/>
            <w:szCs w:val="30"/>
          </w:rPr>
          <w:delText>，</w:delText>
        </w:r>
      </w:del>
      <w:r w:rsidRPr="00F0698B">
        <w:rPr>
          <w:rFonts w:ascii="华文楷体" w:eastAsia="华文楷体" w:hAnsi="华文楷体" w:hint="eastAsia"/>
          <w:sz w:val="30"/>
          <w:szCs w:val="30"/>
        </w:rPr>
        <w:t>但是，就是嘴上说得很多。口上说得很多之后，就很多很多各种各样一种这个就说妄言就会出来的</w:t>
      </w:r>
      <w:ins w:id="414" w:author="apple" w:date="2015-11-24T22:28:00Z">
        <w:r w:rsidR="0099129A">
          <w:rPr>
            <w:rFonts w:ascii="华文楷体" w:eastAsia="华文楷体" w:hAnsi="华文楷体" w:hint="eastAsia"/>
            <w:sz w:val="30"/>
            <w:szCs w:val="30"/>
          </w:rPr>
          <w:t>。</w:t>
        </w:r>
      </w:ins>
      <w:del w:id="415" w:author="apple" w:date="2015-11-24T22:28:00Z">
        <w:r w:rsidRPr="00F0698B" w:rsidDel="0099129A">
          <w:rPr>
            <w:rFonts w:ascii="华文楷体" w:eastAsia="华文楷体" w:hAnsi="华文楷体" w:hint="eastAsia"/>
            <w:sz w:val="30"/>
            <w:szCs w:val="30"/>
          </w:rPr>
          <w:delText>，</w:delText>
        </w:r>
      </w:del>
      <w:r w:rsidRPr="00F0698B">
        <w:rPr>
          <w:rFonts w:ascii="华文楷体" w:eastAsia="华文楷体" w:hAnsi="华文楷体" w:hint="eastAsia"/>
          <w:sz w:val="30"/>
          <w:szCs w:val="30"/>
        </w:rPr>
        <w:t>所以，要理解它的精神。主要是它禁语的精神是怎么样</w:t>
      </w:r>
      <w:del w:id="416" w:author="apple" w:date="2015-11-24T22:28:00Z">
        <w:r w:rsidRPr="00F0698B" w:rsidDel="0099129A">
          <w:rPr>
            <w:rFonts w:ascii="华文楷体" w:eastAsia="华文楷体" w:hAnsi="华文楷体" w:hint="eastAsia"/>
            <w:sz w:val="30"/>
            <w:szCs w:val="30"/>
          </w:rPr>
          <w:delText>？</w:delText>
        </w:r>
      </w:del>
      <w:ins w:id="417" w:author="apple" w:date="2015-11-24T22:28:00Z">
        <w:r w:rsidR="0099129A">
          <w:rPr>
            <w:rFonts w:ascii="华文楷体" w:eastAsia="华文楷体" w:hAnsi="华文楷体" w:hint="eastAsia"/>
            <w:sz w:val="30"/>
            <w:szCs w:val="30"/>
          </w:rPr>
          <w:t>。</w:t>
        </w:r>
      </w:ins>
    </w:p>
    <w:p w:rsidR="00AC75EC" w:rsidRPr="00F0698B" w:rsidRDefault="00AC75EC" w:rsidP="00BC1BE4">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所以，上师说呢，你就说经常讲的时候，你有必要的时候呢，你就说，你有必要，佛法方面的时候呢你就说，如果没有必要的时候你不说，还有些，有些道友以前，我看过在商店买东西，也是禁语，用嘴巴努，或用手指，就这样嘴巴也不说，像这样，像这样就说搞得别人也很麻烦的，就是说这样的。</w:t>
      </w:r>
    </w:p>
    <w:p w:rsidR="00AC75EC" w:rsidRPr="00F0698B" w:rsidRDefault="00AC75EC"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还有一次，更是，更</w:t>
      </w:r>
      <w:del w:id="418" w:author="apple" w:date="2015-11-24T22:28:00Z">
        <w:r w:rsidRPr="00F0698B" w:rsidDel="0099129A">
          <w:rPr>
            <w:rFonts w:ascii="华文楷体" w:eastAsia="华文楷体" w:hAnsi="华文楷体" w:hint="eastAsia"/>
            <w:sz w:val="30"/>
            <w:szCs w:val="30"/>
          </w:rPr>
          <w:delText>4252</w:delText>
        </w:r>
      </w:del>
      <w:ins w:id="419" w:author="apple" w:date="2015-11-24T22:28:00Z">
        <w:r w:rsidR="0099129A">
          <w:rPr>
            <w:rFonts w:ascii="华文楷体" w:eastAsia="华文楷体" w:hAnsi="华文楷体" w:hint="eastAsia"/>
            <w:sz w:val="30"/>
            <w:szCs w:val="30"/>
          </w:rPr>
          <w:t>好的</w:t>
        </w:r>
      </w:ins>
      <w:r w:rsidRPr="00F0698B">
        <w:rPr>
          <w:rFonts w:ascii="华文楷体" w:eastAsia="华文楷体" w:hAnsi="华文楷体" w:hint="eastAsia"/>
          <w:sz w:val="30"/>
          <w:szCs w:val="30"/>
        </w:rPr>
        <w:t>，售货员在禁语，（众笑）别人在买东西的时候，他也就是说，就是说是，也是就是说别人问他也不说话，就是，别人就说你有没有嘴巴，</w:t>
      </w:r>
      <w:ins w:id="420" w:author="apple" w:date="2015-11-24T22:29:00Z">
        <w:r w:rsidR="00F84C16">
          <w:rPr>
            <w:rFonts w:ascii="华文楷体" w:eastAsia="华文楷体" w:hAnsi="华文楷体" w:hint="eastAsia"/>
            <w:sz w:val="30"/>
            <w:szCs w:val="30"/>
          </w:rPr>
          <w:t>你到底</w:t>
        </w:r>
        <w:r w:rsidR="00F84C16">
          <w:rPr>
            <w:rFonts w:ascii="华文楷体" w:eastAsia="华文楷体" w:hAnsi="华文楷体"/>
            <w:sz w:val="30"/>
            <w:szCs w:val="30"/>
          </w:rPr>
          <w:t>怎么怎么样，</w:t>
        </w:r>
      </w:ins>
      <w:r w:rsidRPr="00F0698B">
        <w:rPr>
          <w:rFonts w:ascii="华文楷体" w:eastAsia="华文楷体" w:hAnsi="华文楷体" w:hint="eastAsia"/>
          <w:sz w:val="30"/>
          <w:szCs w:val="30"/>
        </w:rPr>
        <w:t>像这样话也是有很多出现这个情况，所以说，就说是这个形式上面当然就是守住了，不说话的这个算是一个戒律嘛，但是就说是，上师意思就是</w:t>
      </w:r>
      <w:ins w:id="421" w:author="apple" w:date="2015-11-24T22:29:00Z">
        <w:r w:rsidR="00F84C16">
          <w:rPr>
            <w:rFonts w:ascii="华文楷体" w:eastAsia="华文楷体" w:hAnsi="华文楷体" w:hint="eastAsia"/>
            <w:sz w:val="30"/>
            <w:szCs w:val="30"/>
          </w:rPr>
          <w:t>说</w:t>
        </w:r>
      </w:ins>
      <w:r w:rsidRPr="00F0698B">
        <w:rPr>
          <w:rFonts w:ascii="华文楷体" w:eastAsia="华文楷体" w:hAnsi="华文楷体" w:hint="eastAsia"/>
          <w:sz w:val="30"/>
          <w:szCs w:val="30"/>
        </w:rPr>
        <w:t>，如果你必须很非常有必要的时候</w:t>
      </w:r>
      <w:ins w:id="422" w:author="apple" w:date="2015-11-24T22:29:00Z">
        <w:r w:rsidR="00F84C16">
          <w:rPr>
            <w:rFonts w:ascii="华文楷体" w:eastAsia="华文楷体" w:hAnsi="华文楷体" w:hint="eastAsia"/>
            <w:sz w:val="30"/>
            <w:szCs w:val="30"/>
          </w:rPr>
          <w:t>，</w:t>
        </w:r>
      </w:ins>
      <w:r w:rsidRPr="00F0698B">
        <w:rPr>
          <w:rFonts w:ascii="华文楷体" w:eastAsia="华文楷体" w:hAnsi="华文楷体" w:hint="eastAsia"/>
          <w:sz w:val="30"/>
          <w:szCs w:val="30"/>
        </w:rPr>
        <w:t>你说一下也是可以的，关键是他的精神，它的形式是次要的。当然就是又能够把这个精神，就完全能够通达，又能够完全能够守住它的形式</w:t>
      </w:r>
      <w:del w:id="423" w:author="apple" w:date="2015-11-24T22:29:00Z">
        <w:r w:rsidRPr="00F0698B" w:rsidDel="00F84C16">
          <w:rPr>
            <w:rFonts w:ascii="华文楷体" w:eastAsia="华文楷体" w:hAnsi="华文楷体" w:hint="eastAsia"/>
            <w:sz w:val="30"/>
            <w:szCs w:val="30"/>
          </w:rPr>
          <w:delText>，</w:delText>
        </w:r>
      </w:del>
      <w:r w:rsidRPr="00F0698B">
        <w:rPr>
          <w:rFonts w:ascii="华文楷体" w:eastAsia="华文楷体" w:hAnsi="华文楷体" w:hint="eastAsia"/>
          <w:sz w:val="30"/>
          <w:szCs w:val="30"/>
        </w:rPr>
        <w:t>最好，但是如果就说，实在不行，就精神它的这个精神方</w:t>
      </w:r>
      <w:r w:rsidRPr="00F0698B">
        <w:rPr>
          <w:rFonts w:ascii="华文楷体" w:eastAsia="华文楷体" w:hAnsi="华文楷体" w:hint="eastAsia"/>
          <w:sz w:val="30"/>
          <w:szCs w:val="30"/>
        </w:rPr>
        <w:lastRenderedPageBreak/>
        <w:t>面意义方面是最为关键的问题。</w:t>
      </w:r>
    </w:p>
    <w:p w:rsidR="00F84C16" w:rsidRPr="00F84C16" w:rsidRDefault="00F84C16" w:rsidP="00F0698B">
      <w:pPr>
        <w:spacing w:line="360" w:lineRule="auto"/>
        <w:ind w:firstLine="570"/>
        <w:rPr>
          <w:ins w:id="424" w:author="apple" w:date="2015-11-24T22:30:00Z"/>
          <w:rFonts w:ascii="黑体" w:eastAsia="黑体" w:hAnsi="黑体" w:hint="eastAsia"/>
          <w:b/>
          <w:sz w:val="30"/>
          <w:szCs w:val="30"/>
          <w:rPrChange w:id="425" w:author="apple" w:date="2015-11-24T22:30:00Z">
            <w:rPr>
              <w:ins w:id="426" w:author="apple" w:date="2015-11-24T22:30:00Z"/>
              <w:rFonts w:ascii="华文楷体" w:eastAsia="华文楷体" w:hAnsi="华文楷体" w:hint="eastAsia"/>
              <w:sz w:val="30"/>
              <w:szCs w:val="30"/>
            </w:rPr>
          </w:rPrChange>
        </w:rPr>
      </w:pPr>
      <w:ins w:id="427" w:author="apple" w:date="2015-11-24T22:30:00Z">
        <w:r w:rsidRPr="00F84C16">
          <w:rPr>
            <w:rFonts w:ascii="黑体" w:eastAsia="黑体" w:hAnsi="黑体" w:hint="eastAsia"/>
            <w:b/>
            <w:sz w:val="30"/>
            <w:szCs w:val="30"/>
            <w:rPrChange w:id="428" w:author="apple" w:date="2015-11-24T22:30:00Z">
              <w:rPr>
                <w:rFonts w:ascii="华文楷体" w:eastAsia="华文楷体" w:hAnsi="华文楷体" w:hint="eastAsia"/>
                <w:sz w:val="30"/>
                <w:szCs w:val="30"/>
              </w:rPr>
            </w:rPrChange>
          </w:rPr>
          <w:t>【</w:t>
        </w:r>
        <w:r w:rsidRPr="00F84C16">
          <w:rPr>
            <w:rFonts w:ascii="黑体" w:eastAsia="黑体" w:hAnsi="黑体" w:hint="eastAsia"/>
            <w:b/>
            <w:color w:val="000000"/>
            <w:sz w:val="28"/>
            <w:szCs w:val="28"/>
            <w:rPrChange w:id="429" w:author="apple" w:date="2015-11-24T22:30:00Z">
              <w:rPr>
                <w:rFonts w:hint="eastAsia"/>
                <w:color w:val="000000"/>
                <w:sz w:val="28"/>
                <w:szCs w:val="28"/>
              </w:rPr>
            </w:rPrChange>
          </w:rPr>
          <w:t>(三)烦恼:三毒等这些是律仪的违品。</w:t>
        </w:r>
        <w:r w:rsidRPr="00F84C16">
          <w:rPr>
            <w:rFonts w:ascii="黑体" w:eastAsia="黑体" w:hAnsi="黑体"/>
            <w:b/>
            <w:sz w:val="30"/>
            <w:szCs w:val="30"/>
            <w:rPrChange w:id="430" w:author="apple" w:date="2015-11-24T22:30:00Z">
              <w:rPr>
                <w:rFonts w:ascii="华文楷体" w:eastAsia="华文楷体" w:hAnsi="华文楷体"/>
                <w:sz w:val="30"/>
                <w:szCs w:val="30"/>
              </w:rPr>
            </w:rPrChange>
          </w:rPr>
          <w:t>】</w:t>
        </w:r>
      </w:ins>
    </w:p>
    <w:p w:rsidR="006153A3" w:rsidRDefault="00AC75EC" w:rsidP="00F0698B">
      <w:pPr>
        <w:spacing w:line="360" w:lineRule="auto"/>
        <w:ind w:firstLine="570"/>
        <w:rPr>
          <w:ins w:id="431" w:author="apple" w:date="2015-11-24T22:31:00Z"/>
          <w:rFonts w:ascii="华文楷体" w:eastAsia="华文楷体" w:hAnsi="华文楷体"/>
          <w:sz w:val="30"/>
          <w:szCs w:val="30"/>
        </w:rPr>
      </w:pPr>
      <w:del w:id="432" w:author="apple" w:date="2015-11-24T22:30:00Z">
        <w:r w:rsidRPr="00F0698B" w:rsidDel="00F84C16">
          <w:rPr>
            <w:rFonts w:ascii="华文楷体" w:eastAsia="华文楷体" w:hAnsi="华文楷体" w:hint="eastAsia"/>
            <w:sz w:val="30"/>
            <w:szCs w:val="30"/>
          </w:rPr>
          <w:delText>第三个问题就是烦恼，</w:delText>
        </w:r>
      </w:del>
      <w:r w:rsidRPr="00F0698B">
        <w:rPr>
          <w:rFonts w:ascii="华文楷体" w:eastAsia="华文楷体" w:hAnsi="华文楷体" w:hint="eastAsia"/>
          <w:sz w:val="30"/>
          <w:szCs w:val="30"/>
        </w:rPr>
        <w:t>三毒等这些是利益的违品，叫贪嗔痴，他认为呢这个也是一种利益的违品，所以也叫断烦恼的，外道当中也是要断烦恼的。</w:t>
      </w:r>
      <w:ins w:id="433" w:author="apple" w:date="2015-11-24T22:30:00Z">
        <w:r w:rsidR="00F84C16">
          <w:rPr>
            <w:rFonts w:ascii="华文楷体" w:eastAsia="华文楷体" w:hAnsi="华文楷体" w:hint="eastAsia"/>
            <w:sz w:val="30"/>
            <w:szCs w:val="30"/>
          </w:rPr>
          <w:t>所以</w:t>
        </w:r>
        <w:r w:rsidR="00F84C16">
          <w:rPr>
            <w:rFonts w:ascii="华文楷体" w:eastAsia="华文楷体" w:hAnsi="华文楷体"/>
            <w:sz w:val="30"/>
            <w:szCs w:val="30"/>
          </w:rPr>
          <w:t>，</w:t>
        </w:r>
      </w:ins>
      <w:r w:rsidRPr="00F0698B">
        <w:rPr>
          <w:rFonts w:ascii="华文楷体" w:eastAsia="华文楷体" w:hAnsi="华文楷体" w:hint="eastAsia"/>
          <w:sz w:val="30"/>
          <w:szCs w:val="30"/>
        </w:rPr>
        <w:t>有的时候我们在讲这些外道的时候呢，好像觉得这个很坏的这个一个宗派，但是真正我们把它的这个内容来分析的时候，作为一个比较公正的角度来看的时候呢，有可取的地方，的确有可取的地方，它要奉行十善啊，它也要修持这样一种，它也要断三毒，</w:t>
      </w:r>
      <w:del w:id="434" w:author="apple" w:date="2015-11-24T22:30:00Z">
        <w:r w:rsidRPr="00F0698B" w:rsidDel="006153A3">
          <w:rPr>
            <w:rFonts w:ascii="华文楷体" w:eastAsia="华文楷体" w:hAnsi="华文楷体" w:hint="eastAsia"/>
            <w:sz w:val="30"/>
            <w:szCs w:val="30"/>
          </w:rPr>
          <w:delText>它</w:delText>
        </w:r>
      </w:del>
      <w:r w:rsidRPr="00F0698B">
        <w:rPr>
          <w:rFonts w:ascii="华文楷体" w:eastAsia="华文楷体" w:hAnsi="华文楷体" w:hint="eastAsia"/>
          <w:sz w:val="30"/>
          <w:szCs w:val="30"/>
        </w:rPr>
        <w:t>认为三毒是违品啊，从这个角度来讲，毕竟是想要解脱，而且他的这样一种行为当中，也有一些善法我们不能够一概而论，只要是外道就打到坏人那边，那是完全不行的。</w:t>
      </w:r>
    </w:p>
    <w:p w:rsidR="00AC75EC" w:rsidRPr="00F0698B" w:rsidRDefault="00AC75EC"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它只不过它正见不对，它修行的方式不对，所以说它在批判的时候，在驳斥的时候呢，像这样的话就说是，主要是针对它的这个，它的这种正见，还有一些修行的方法，它是不正确的，但是从入道的角度来讲的话，应该还是有可取的地方。</w:t>
      </w:r>
    </w:p>
    <w:p w:rsidR="006153A3" w:rsidRPr="006153A3" w:rsidRDefault="006153A3" w:rsidP="00F0698B">
      <w:pPr>
        <w:spacing w:line="360" w:lineRule="auto"/>
        <w:ind w:firstLine="570"/>
        <w:rPr>
          <w:ins w:id="435" w:author="apple" w:date="2015-11-24T22:31:00Z"/>
          <w:rFonts w:ascii="黑体" w:eastAsia="黑体" w:hAnsi="黑体" w:hint="eastAsia"/>
          <w:b/>
          <w:sz w:val="30"/>
          <w:szCs w:val="30"/>
          <w:rPrChange w:id="436" w:author="apple" w:date="2015-11-24T22:31:00Z">
            <w:rPr>
              <w:ins w:id="437" w:author="apple" w:date="2015-11-24T22:31:00Z"/>
              <w:rFonts w:ascii="华文楷体" w:eastAsia="华文楷体" w:hAnsi="华文楷体" w:hint="eastAsia"/>
              <w:sz w:val="30"/>
              <w:szCs w:val="30"/>
            </w:rPr>
          </w:rPrChange>
        </w:rPr>
      </w:pPr>
      <w:ins w:id="438" w:author="apple" w:date="2015-11-24T22:31:00Z">
        <w:r w:rsidRPr="006153A3">
          <w:rPr>
            <w:rFonts w:ascii="黑体" w:eastAsia="黑体" w:hAnsi="黑体" w:hint="eastAsia"/>
            <w:b/>
            <w:sz w:val="30"/>
            <w:szCs w:val="30"/>
            <w:rPrChange w:id="439" w:author="apple" w:date="2015-11-24T22:31:00Z">
              <w:rPr>
                <w:rFonts w:ascii="华文楷体" w:eastAsia="华文楷体" w:hAnsi="华文楷体" w:hint="eastAsia"/>
                <w:sz w:val="30"/>
                <w:szCs w:val="30"/>
              </w:rPr>
            </w:rPrChange>
          </w:rPr>
          <w:t>【</w:t>
        </w:r>
        <w:r w:rsidRPr="006153A3">
          <w:rPr>
            <w:rFonts w:ascii="黑体" w:eastAsia="黑体" w:hAnsi="黑体" w:hint="eastAsia"/>
            <w:b/>
            <w:color w:val="000000"/>
            <w:sz w:val="28"/>
            <w:szCs w:val="28"/>
            <w:rPrChange w:id="440" w:author="apple" w:date="2015-11-24T22:31:00Z">
              <w:rPr>
                <w:rFonts w:hint="eastAsia"/>
                <w:color w:val="000000"/>
                <w:sz w:val="28"/>
                <w:szCs w:val="28"/>
              </w:rPr>
            </w:rPrChange>
          </w:rPr>
          <w:t>(四)束缚:也就是由于业尚未灭尽而致使停住在轮回中的意思。</w:t>
        </w:r>
        <w:r w:rsidRPr="006153A3">
          <w:rPr>
            <w:rFonts w:ascii="黑体" w:eastAsia="黑体" w:hAnsi="黑体"/>
            <w:b/>
            <w:sz w:val="30"/>
            <w:szCs w:val="30"/>
            <w:rPrChange w:id="441" w:author="apple" w:date="2015-11-24T22:31:00Z">
              <w:rPr>
                <w:rFonts w:ascii="华文楷体" w:eastAsia="华文楷体" w:hAnsi="华文楷体"/>
                <w:sz w:val="30"/>
                <w:szCs w:val="30"/>
              </w:rPr>
            </w:rPrChange>
          </w:rPr>
          <w:t>】</w:t>
        </w:r>
      </w:ins>
    </w:p>
    <w:p w:rsidR="00AC75EC" w:rsidRPr="00F0698B" w:rsidRDefault="00AC75EC" w:rsidP="00F0698B">
      <w:pPr>
        <w:spacing w:line="360" w:lineRule="auto"/>
        <w:ind w:firstLine="570"/>
        <w:rPr>
          <w:rFonts w:ascii="华文楷体" w:eastAsia="华文楷体" w:hAnsi="华文楷体"/>
          <w:sz w:val="30"/>
          <w:szCs w:val="30"/>
        </w:rPr>
      </w:pPr>
      <w:del w:id="442" w:author="apple" w:date="2015-11-24T22:31:00Z">
        <w:r w:rsidRPr="00F0698B" w:rsidDel="006153A3">
          <w:rPr>
            <w:rFonts w:ascii="华文楷体" w:eastAsia="华文楷体" w:hAnsi="华文楷体" w:hint="eastAsia"/>
            <w:sz w:val="30"/>
            <w:szCs w:val="30"/>
          </w:rPr>
          <w:delText>第四，是束缚。也就是由于业尚未灭尽而致使停住在轮回中的意思，</w:delText>
        </w:r>
      </w:del>
      <w:r w:rsidRPr="00F0698B">
        <w:rPr>
          <w:rFonts w:ascii="华文楷体" w:eastAsia="华文楷体" w:hAnsi="华文楷体" w:hint="eastAsia"/>
          <w:sz w:val="30"/>
          <w:szCs w:val="30"/>
        </w:rPr>
        <w:t>那么就是说，这样一种束缚呢，因为业还没有灭尽，所以说就说是，停留在轮回当中，没办法解脱，这个叫束缚。</w:t>
      </w:r>
    </w:p>
    <w:p w:rsidR="006153A3" w:rsidRDefault="006153A3" w:rsidP="00F0698B">
      <w:pPr>
        <w:spacing w:line="360" w:lineRule="auto"/>
        <w:ind w:firstLine="570"/>
        <w:rPr>
          <w:ins w:id="443" w:author="apple" w:date="2015-11-24T22:31:00Z"/>
          <w:rFonts w:ascii="华文楷体" w:eastAsia="华文楷体" w:hAnsi="华文楷体" w:hint="eastAsia"/>
          <w:sz w:val="30"/>
          <w:szCs w:val="30"/>
        </w:rPr>
      </w:pPr>
      <w:ins w:id="444" w:author="apple" w:date="2015-11-24T22:31:00Z">
        <w:r>
          <w:rPr>
            <w:rFonts w:ascii="华文楷体" w:eastAsia="华文楷体" w:hAnsi="华文楷体" w:hint="eastAsia"/>
            <w:sz w:val="30"/>
            <w:szCs w:val="30"/>
          </w:rPr>
          <w:t>【</w:t>
        </w:r>
      </w:ins>
      <w:ins w:id="445" w:author="apple" w:date="2015-11-24T22:32:00Z">
        <w:r>
          <w:rPr>
            <w:rFonts w:hint="eastAsia"/>
            <w:color w:val="000000"/>
            <w:sz w:val="28"/>
            <w:szCs w:val="28"/>
          </w:rPr>
          <w:t>(</w:t>
        </w:r>
        <w:r>
          <w:rPr>
            <w:rFonts w:ascii="华文楷体" w:eastAsia="华文楷体" w:hAnsi="华文楷体" w:hint="eastAsia"/>
            <w:color w:val="000000"/>
            <w:sz w:val="28"/>
            <w:szCs w:val="28"/>
          </w:rPr>
          <w:t>五</w:t>
        </w:r>
        <w:r>
          <w:rPr>
            <w:rFonts w:hint="eastAsia"/>
            <w:color w:val="000000"/>
            <w:sz w:val="28"/>
            <w:szCs w:val="28"/>
          </w:rPr>
          <w:t>)</w:t>
        </w:r>
        <w:r>
          <w:rPr>
            <w:rFonts w:ascii="华文楷体" w:eastAsia="华文楷体" w:hAnsi="华文楷体" w:hint="eastAsia"/>
            <w:color w:val="000000"/>
            <w:sz w:val="28"/>
            <w:szCs w:val="28"/>
          </w:rPr>
          <w:t>解脱</w:t>
        </w:r>
        <w:r>
          <w:rPr>
            <w:rFonts w:hint="eastAsia"/>
            <w:color w:val="000000"/>
            <w:sz w:val="28"/>
            <w:szCs w:val="28"/>
          </w:rPr>
          <w:t>:</w:t>
        </w:r>
        <w:r>
          <w:rPr>
            <w:rFonts w:ascii="华文楷体" w:eastAsia="华文楷体" w:hAnsi="华文楷体" w:hint="eastAsia"/>
            <w:color w:val="000000"/>
            <w:sz w:val="28"/>
            <w:szCs w:val="28"/>
          </w:rPr>
          <w:t>业穷尽之后便得解脱</w:t>
        </w:r>
        <w:r>
          <w:rPr>
            <w:rFonts w:hint="eastAsia"/>
            <w:color w:val="000000"/>
            <w:sz w:val="28"/>
            <w:szCs w:val="28"/>
          </w:rPr>
          <w:t>,</w:t>
        </w:r>
        <w:r>
          <w:rPr>
            <w:rFonts w:ascii="华文楷体" w:eastAsia="华文楷体" w:hAnsi="华文楷体" w:hint="eastAsia"/>
            <w:color w:val="000000"/>
            <w:sz w:val="28"/>
            <w:szCs w:val="28"/>
          </w:rPr>
          <w:t>此时此刻在位居一切世界之上</w:t>
        </w:r>
        <w:r>
          <w:rPr>
            <w:rFonts w:hint="eastAsia"/>
            <w:color w:val="000000"/>
            <w:sz w:val="28"/>
            <w:szCs w:val="28"/>
          </w:rPr>
          <w:t>,</w:t>
        </w:r>
        <w:r>
          <w:rPr>
            <w:rFonts w:ascii="华文楷体" w:eastAsia="华文楷体" w:hAnsi="华文楷体" w:hint="eastAsia"/>
            <w:color w:val="000000"/>
            <w:sz w:val="28"/>
            <w:szCs w:val="28"/>
          </w:rPr>
          <w:t>成为状如倒置之伞的圆形，颜色如奶酪、 白雪、 草木犀花等洁白的色法。</w:t>
        </w:r>
      </w:ins>
      <w:ins w:id="446" w:author="apple" w:date="2015-11-24T22:31:00Z">
        <w:r>
          <w:rPr>
            <w:rFonts w:ascii="华文楷体" w:eastAsia="华文楷体" w:hAnsi="华文楷体"/>
            <w:sz w:val="30"/>
            <w:szCs w:val="30"/>
          </w:rPr>
          <w:t>】</w:t>
        </w:r>
      </w:ins>
    </w:p>
    <w:p w:rsidR="00AC75EC" w:rsidRPr="00F0698B" w:rsidDel="006153A3" w:rsidRDefault="00AC75EC" w:rsidP="00F0698B">
      <w:pPr>
        <w:spacing w:line="360" w:lineRule="auto"/>
        <w:ind w:firstLine="570"/>
        <w:rPr>
          <w:del w:id="447" w:author="apple" w:date="2015-11-24T22:32:00Z"/>
          <w:rFonts w:ascii="华文楷体" w:eastAsia="华文楷体" w:hAnsi="华文楷体"/>
          <w:sz w:val="30"/>
          <w:szCs w:val="30"/>
        </w:rPr>
      </w:pPr>
      <w:del w:id="448" w:author="apple" w:date="2015-11-24T22:32:00Z">
        <w:r w:rsidRPr="00F0698B" w:rsidDel="006153A3">
          <w:rPr>
            <w:rFonts w:ascii="华文楷体" w:eastAsia="华文楷体" w:hAnsi="华文楷体" w:hint="eastAsia"/>
            <w:sz w:val="30"/>
            <w:szCs w:val="30"/>
          </w:rPr>
          <w:delText>第五，是解脱。业穷尽之后变得解脱，此时此刻在位居一切世界之上，成为状如倒置之伞的圆形，颜色如奶酪、 白雪、 草木犀花等洁白的色法。</w:delText>
        </w:r>
      </w:del>
    </w:p>
    <w:p w:rsidR="00AC75EC" w:rsidRPr="00F0698B" w:rsidRDefault="00AC75EC"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那么就是说最后呢</w:t>
      </w:r>
      <w:ins w:id="449" w:author="apple" w:date="2015-11-24T22:32:00Z">
        <w:r w:rsidR="00426064">
          <w:rPr>
            <w:rFonts w:ascii="华文楷体" w:eastAsia="华文楷体" w:hAnsi="华文楷体" w:hint="eastAsia"/>
            <w:sz w:val="30"/>
            <w:szCs w:val="30"/>
          </w:rPr>
          <w:t>，</w:t>
        </w:r>
      </w:ins>
      <w:r w:rsidRPr="00F0698B">
        <w:rPr>
          <w:rFonts w:ascii="华文楷体" w:eastAsia="华文楷体" w:hAnsi="华文楷体" w:hint="eastAsia"/>
          <w:sz w:val="30"/>
          <w:szCs w:val="30"/>
        </w:rPr>
        <w:t>业穷尽就获得了解脱呢，那么这个时候时刻位居一切世界之上，位居一切世界之上，有的时候称作有顶，那么这个位居一切之上的这个有顶当中呢，称为状如它的这个解脱的色法，解脱的</w:t>
      </w:r>
      <w:r w:rsidRPr="00F0698B">
        <w:rPr>
          <w:rFonts w:ascii="华文楷体" w:eastAsia="华文楷体" w:hAnsi="华文楷体" w:hint="eastAsia"/>
          <w:sz w:val="30"/>
          <w:szCs w:val="30"/>
        </w:rPr>
        <w:lastRenderedPageBreak/>
        <w:t>色法就说是，成为状如倒置的伞的圆形，它的这样一种形状是圆形的，颜色是犹如奶酪、白雪、草木犀花等，这样一种洁白，这个方面是它的形和色，这样一种色法他就认为获得了解脱。</w:t>
      </w:r>
    </w:p>
    <w:p w:rsidR="00426064" w:rsidRPr="00426064" w:rsidRDefault="00426064" w:rsidP="00F0698B">
      <w:pPr>
        <w:spacing w:line="360" w:lineRule="auto"/>
        <w:ind w:firstLine="570"/>
        <w:rPr>
          <w:ins w:id="450" w:author="apple" w:date="2015-11-24T22:33:00Z"/>
          <w:rFonts w:ascii="黑体" w:eastAsia="黑体" w:hAnsi="黑体" w:hint="eastAsia"/>
          <w:b/>
          <w:sz w:val="30"/>
          <w:szCs w:val="30"/>
          <w:rPrChange w:id="451" w:author="apple" w:date="2015-11-24T22:34:00Z">
            <w:rPr>
              <w:ins w:id="452" w:author="apple" w:date="2015-11-24T22:33:00Z"/>
              <w:rFonts w:ascii="华文楷体" w:eastAsia="华文楷体" w:hAnsi="华文楷体" w:hint="eastAsia"/>
              <w:sz w:val="30"/>
              <w:szCs w:val="30"/>
            </w:rPr>
          </w:rPrChange>
        </w:rPr>
      </w:pPr>
      <w:ins w:id="453" w:author="apple" w:date="2015-11-24T22:33:00Z">
        <w:r w:rsidRPr="00426064">
          <w:rPr>
            <w:rFonts w:ascii="黑体" w:eastAsia="黑体" w:hAnsi="黑体" w:hint="eastAsia"/>
            <w:b/>
            <w:sz w:val="30"/>
            <w:szCs w:val="30"/>
            <w:rPrChange w:id="454" w:author="apple" w:date="2015-11-24T22:34:00Z">
              <w:rPr>
                <w:rFonts w:ascii="华文楷体" w:eastAsia="华文楷体" w:hAnsi="华文楷体" w:hint="eastAsia"/>
                <w:sz w:val="30"/>
                <w:szCs w:val="30"/>
              </w:rPr>
            </w:rPrChange>
          </w:rPr>
          <w:t>【</w:t>
        </w:r>
        <w:r w:rsidRPr="00426064">
          <w:rPr>
            <w:rFonts w:ascii="黑体" w:eastAsia="黑体" w:hAnsi="黑体" w:hint="eastAsia"/>
            <w:b/>
            <w:color w:val="000000"/>
            <w:sz w:val="28"/>
            <w:szCs w:val="28"/>
            <w:rPrChange w:id="455" w:author="apple" w:date="2015-11-24T22:34:00Z">
              <w:rPr>
                <w:rFonts w:hint="eastAsia"/>
                <w:color w:val="000000"/>
                <w:sz w:val="28"/>
                <w:szCs w:val="28"/>
              </w:rPr>
            </w:rPrChange>
          </w:rPr>
          <w:t>(六)命:承许具有心者为命。</w:t>
        </w:r>
        <w:r w:rsidRPr="00426064">
          <w:rPr>
            <w:rFonts w:ascii="黑体" w:eastAsia="黑体" w:hAnsi="黑体"/>
            <w:b/>
            <w:sz w:val="30"/>
            <w:szCs w:val="30"/>
            <w:rPrChange w:id="456" w:author="apple" w:date="2015-11-24T22:34:00Z">
              <w:rPr>
                <w:rFonts w:ascii="华文楷体" w:eastAsia="华文楷体" w:hAnsi="华文楷体"/>
                <w:sz w:val="30"/>
                <w:szCs w:val="30"/>
              </w:rPr>
            </w:rPrChange>
          </w:rPr>
          <w:t>】</w:t>
        </w:r>
      </w:ins>
    </w:p>
    <w:p w:rsidR="00426064" w:rsidRDefault="00AC75EC" w:rsidP="00F0698B">
      <w:pPr>
        <w:spacing w:line="360" w:lineRule="auto"/>
        <w:ind w:firstLine="570"/>
        <w:rPr>
          <w:ins w:id="457" w:author="apple" w:date="2015-11-24T22:33:00Z"/>
          <w:rFonts w:ascii="华文楷体" w:eastAsia="华文楷体" w:hAnsi="华文楷体"/>
          <w:sz w:val="30"/>
          <w:szCs w:val="30"/>
        </w:rPr>
      </w:pPr>
      <w:r w:rsidRPr="00F0698B">
        <w:rPr>
          <w:rFonts w:ascii="华文楷体" w:eastAsia="华文楷体" w:hAnsi="华文楷体" w:hint="eastAsia"/>
          <w:sz w:val="30"/>
          <w:szCs w:val="30"/>
        </w:rPr>
        <w:t>(六)命：承许具有心者为命。 具有心的这个叫命。</w:t>
      </w:r>
    </w:p>
    <w:p w:rsidR="00426064" w:rsidRPr="00426064" w:rsidRDefault="00426064" w:rsidP="00F0698B">
      <w:pPr>
        <w:spacing w:line="360" w:lineRule="auto"/>
        <w:ind w:firstLine="570"/>
        <w:rPr>
          <w:ins w:id="458" w:author="apple" w:date="2015-11-24T22:33:00Z"/>
          <w:rFonts w:ascii="黑体" w:eastAsia="黑体" w:hAnsi="黑体" w:hint="eastAsia"/>
          <w:b/>
          <w:sz w:val="30"/>
          <w:szCs w:val="30"/>
          <w:rPrChange w:id="459" w:author="apple" w:date="2015-11-24T22:34:00Z">
            <w:rPr>
              <w:ins w:id="460" w:author="apple" w:date="2015-11-24T22:33:00Z"/>
              <w:rFonts w:ascii="华文楷体" w:eastAsia="华文楷体" w:hAnsi="华文楷体" w:hint="eastAsia"/>
              <w:sz w:val="30"/>
              <w:szCs w:val="30"/>
            </w:rPr>
          </w:rPrChange>
        </w:rPr>
      </w:pPr>
      <w:ins w:id="461" w:author="apple" w:date="2015-11-24T22:33:00Z">
        <w:r w:rsidRPr="00426064">
          <w:rPr>
            <w:rFonts w:ascii="黑体" w:eastAsia="黑体" w:hAnsi="黑体" w:hint="eastAsia"/>
            <w:b/>
            <w:sz w:val="30"/>
            <w:szCs w:val="30"/>
            <w:rPrChange w:id="462" w:author="apple" w:date="2015-11-24T22:34:00Z">
              <w:rPr>
                <w:rFonts w:ascii="华文楷体" w:eastAsia="华文楷体" w:hAnsi="华文楷体" w:hint="eastAsia"/>
                <w:sz w:val="30"/>
                <w:szCs w:val="30"/>
              </w:rPr>
            </w:rPrChange>
          </w:rPr>
          <w:t>【</w:t>
        </w:r>
        <w:r w:rsidRPr="00426064">
          <w:rPr>
            <w:rFonts w:ascii="黑体" w:eastAsia="黑体" w:hAnsi="黑体" w:hint="eastAsia"/>
            <w:b/>
            <w:color w:val="000000"/>
            <w:sz w:val="28"/>
            <w:szCs w:val="28"/>
            <w:rPrChange w:id="463" w:author="apple" w:date="2015-11-24T22:34:00Z">
              <w:rPr>
                <w:rFonts w:ascii="华文楷体" w:eastAsia="华文楷体" w:hAnsi="华文楷体" w:hint="eastAsia"/>
                <w:color w:val="000000"/>
                <w:sz w:val="28"/>
                <w:szCs w:val="28"/>
              </w:rPr>
            </w:rPrChange>
          </w:rPr>
          <w:t>他们认为:其中的四大具有心与它上面唯一的身根;</w:t>
        </w:r>
        <w:r w:rsidRPr="00426064">
          <w:rPr>
            <w:rFonts w:ascii="黑体" w:eastAsia="黑体" w:hAnsi="黑体"/>
            <w:b/>
            <w:sz w:val="30"/>
            <w:szCs w:val="30"/>
            <w:rPrChange w:id="464" w:author="apple" w:date="2015-11-24T22:34:00Z">
              <w:rPr>
                <w:rFonts w:ascii="华文楷体" w:eastAsia="华文楷体" w:hAnsi="华文楷体"/>
                <w:sz w:val="30"/>
                <w:szCs w:val="30"/>
              </w:rPr>
            </w:rPrChange>
          </w:rPr>
          <w:t>】</w:t>
        </w:r>
      </w:ins>
    </w:p>
    <w:p w:rsidR="00AC75EC" w:rsidRPr="00F0698B" w:rsidDel="00426064" w:rsidRDefault="00AC75EC" w:rsidP="00F0698B">
      <w:pPr>
        <w:spacing w:line="360" w:lineRule="auto"/>
        <w:ind w:firstLine="570"/>
        <w:rPr>
          <w:del w:id="465" w:author="apple" w:date="2015-11-24T22:34:00Z"/>
          <w:rFonts w:ascii="华文楷体" w:eastAsia="华文楷体" w:hAnsi="华文楷体"/>
          <w:sz w:val="30"/>
          <w:szCs w:val="30"/>
        </w:rPr>
      </w:pPr>
      <w:del w:id="466" w:author="apple" w:date="2015-11-24T22:34:00Z">
        <w:r w:rsidRPr="00F0698B" w:rsidDel="00426064">
          <w:rPr>
            <w:rFonts w:ascii="华文楷体" w:eastAsia="华文楷体" w:hAnsi="华文楷体" w:hint="eastAsia"/>
            <w:sz w:val="30"/>
            <w:szCs w:val="30"/>
          </w:rPr>
          <w:delText>他们认为:其中的四大具有心与它上面唯一的身根。</w:delText>
        </w:r>
      </w:del>
    </w:p>
    <w:p w:rsidR="00AC75EC" w:rsidRPr="00F0698B" w:rsidRDefault="00AC75EC" w:rsidP="00426064">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他们认为地水火风这个四大是应该是有命的，它具有心和上面唯一的身根。</w:t>
      </w:r>
    </w:p>
    <w:p w:rsidR="00AC75EC" w:rsidRPr="00426064" w:rsidRDefault="00426064" w:rsidP="00F0698B">
      <w:pPr>
        <w:spacing w:line="360" w:lineRule="auto"/>
        <w:ind w:firstLine="570"/>
        <w:rPr>
          <w:rFonts w:ascii="黑体" w:eastAsia="黑体" w:hAnsi="黑体" w:hint="eastAsia"/>
          <w:b/>
          <w:sz w:val="30"/>
          <w:szCs w:val="30"/>
          <w:rPrChange w:id="467" w:author="apple" w:date="2015-11-24T22:35:00Z">
            <w:rPr>
              <w:rFonts w:ascii="华文楷体" w:eastAsia="华文楷体" w:hAnsi="华文楷体" w:hint="eastAsia"/>
              <w:sz w:val="30"/>
              <w:szCs w:val="30"/>
            </w:rPr>
          </w:rPrChange>
        </w:rPr>
      </w:pPr>
      <w:ins w:id="468" w:author="apple" w:date="2015-11-24T22:34:00Z">
        <w:r w:rsidRPr="00426064">
          <w:rPr>
            <w:rFonts w:ascii="黑体" w:eastAsia="黑体" w:hAnsi="黑体" w:hint="eastAsia"/>
            <w:b/>
            <w:sz w:val="30"/>
            <w:szCs w:val="30"/>
            <w:rPrChange w:id="469" w:author="apple" w:date="2015-11-24T22:35:00Z">
              <w:rPr>
                <w:rFonts w:ascii="华文楷体" w:eastAsia="华文楷体" w:hAnsi="华文楷体" w:hint="eastAsia"/>
                <w:sz w:val="30"/>
                <w:szCs w:val="30"/>
              </w:rPr>
            </w:rPrChange>
          </w:rPr>
          <w:t>【</w:t>
        </w:r>
      </w:ins>
      <w:r w:rsidR="00AC75EC" w:rsidRPr="00426064">
        <w:rPr>
          <w:rFonts w:ascii="黑体" w:eastAsia="黑体" w:hAnsi="黑体" w:hint="eastAsia"/>
          <w:b/>
          <w:sz w:val="30"/>
          <w:szCs w:val="30"/>
          <w:rPrChange w:id="470" w:author="apple" w:date="2015-11-24T22:35:00Z">
            <w:rPr>
              <w:rFonts w:ascii="华文楷体" w:eastAsia="华文楷体" w:hAnsi="华文楷体" w:hint="eastAsia"/>
              <w:sz w:val="30"/>
              <w:szCs w:val="30"/>
            </w:rPr>
          </w:rPrChange>
        </w:rPr>
        <w:t>芭蕉树则有耳根 , 因为当听到轰轰的雷声时便萌生……</w:t>
      </w:r>
      <w:ins w:id="471" w:author="apple" w:date="2015-11-24T22:34:00Z">
        <w:r w:rsidRPr="00426064">
          <w:rPr>
            <w:rFonts w:ascii="黑体" w:eastAsia="黑体" w:hAnsi="黑体"/>
            <w:b/>
            <w:sz w:val="30"/>
            <w:szCs w:val="30"/>
            <w:rPrChange w:id="472" w:author="apple" w:date="2015-11-24T22:35:00Z">
              <w:rPr>
                <w:rFonts w:ascii="华文楷体" w:eastAsia="华文楷体" w:hAnsi="华文楷体"/>
                <w:sz w:val="30"/>
                <w:szCs w:val="30"/>
              </w:rPr>
            </w:rPrChange>
          </w:rPr>
          <w:t>】</w:t>
        </w:r>
      </w:ins>
    </w:p>
    <w:p w:rsidR="00AC75EC" w:rsidRPr="00F0698B" w:rsidDel="00426064" w:rsidRDefault="00AC75EC" w:rsidP="00F0698B">
      <w:pPr>
        <w:spacing w:line="360" w:lineRule="auto"/>
        <w:ind w:firstLine="570"/>
        <w:rPr>
          <w:del w:id="473" w:author="apple" w:date="2015-11-24T22:35:00Z"/>
          <w:rFonts w:ascii="华文楷体" w:eastAsia="华文楷体" w:hAnsi="华文楷体"/>
          <w:sz w:val="30"/>
          <w:szCs w:val="30"/>
        </w:rPr>
      </w:pPr>
      <w:r w:rsidRPr="00F0698B">
        <w:rPr>
          <w:rFonts w:ascii="华文楷体" w:eastAsia="华文楷体" w:hAnsi="华文楷体" w:hint="eastAsia"/>
          <w:sz w:val="30"/>
          <w:szCs w:val="30"/>
        </w:rPr>
        <w:t>像这样他觉得芭蕉树是有耳根的，为什么呢，他听到雷声的时候就开始长，因为就是说它就会听到雷声就，还有一种就是说，向日葵，向日葵有眼根，为什么呢，就是说你看向日葵不是跟着太阳转吗，跟着太阳转，它就因为具有眼根，所以说太阳出来的时候，它就向日葵在东边，然后就说是太阳一走的时候</w:t>
      </w:r>
      <w:ins w:id="474" w:author="apple" w:date="2015-11-24T22:35:00Z">
        <w:r w:rsidR="00426064">
          <w:rPr>
            <w:rFonts w:ascii="华文楷体" w:eastAsia="华文楷体" w:hAnsi="华文楷体" w:hint="eastAsia"/>
            <w:sz w:val="30"/>
            <w:szCs w:val="30"/>
          </w:rPr>
          <w:t>，</w:t>
        </w:r>
      </w:ins>
      <w:r w:rsidRPr="00F0698B">
        <w:rPr>
          <w:rFonts w:ascii="华文楷体" w:eastAsia="华文楷体" w:hAnsi="华文楷体" w:hint="eastAsia"/>
          <w:sz w:val="30"/>
          <w:szCs w:val="30"/>
        </w:rPr>
        <w:t>它就跟随这个太阳慢慢慢慢在转动，他就说因此认定向日葵是有眼根的，等等等等。</w:t>
      </w:r>
    </w:p>
    <w:p w:rsidR="00426064" w:rsidRDefault="00AC75EC" w:rsidP="006A3A67">
      <w:pPr>
        <w:spacing w:line="360" w:lineRule="auto"/>
        <w:ind w:firstLine="570"/>
        <w:rPr>
          <w:ins w:id="475" w:author="apple" w:date="2015-11-24T22:35:00Z"/>
          <w:rFonts w:ascii="华文楷体" w:eastAsia="华文楷体" w:hAnsi="华文楷体"/>
          <w:sz w:val="30"/>
          <w:szCs w:val="30"/>
        </w:rPr>
      </w:pPr>
      <w:r w:rsidRPr="00F0698B">
        <w:rPr>
          <w:rFonts w:ascii="华文楷体" w:eastAsia="华文楷体" w:hAnsi="华文楷体" w:hint="eastAsia"/>
          <w:sz w:val="30"/>
          <w:szCs w:val="30"/>
        </w:rPr>
        <w:t>诸如此类的说法具有不同根的树木。</w:t>
      </w:r>
    </w:p>
    <w:p w:rsidR="00426064" w:rsidRPr="00426064" w:rsidRDefault="00426064" w:rsidP="006A3A67">
      <w:pPr>
        <w:spacing w:line="360" w:lineRule="auto"/>
        <w:ind w:firstLine="570"/>
        <w:rPr>
          <w:ins w:id="476" w:author="apple" w:date="2015-11-24T22:35:00Z"/>
          <w:rFonts w:ascii="黑体" w:eastAsia="黑体" w:hAnsi="黑体" w:hint="eastAsia"/>
          <w:b/>
          <w:sz w:val="30"/>
          <w:szCs w:val="30"/>
          <w:rPrChange w:id="477" w:author="apple" w:date="2015-11-24T22:36:00Z">
            <w:rPr>
              <w:ins w:id="478" w:author="apple" w:date="2015-11-24T22:35:00Z"/>
              <w:rFonts w:ascii="华文楷体" w:eastAsia="华文楷体" w:hAnsi="华文楷体" w:hint="eastAsia"/>
              <w:sz w:val="30"/>
              <w:szCs w:val="30"/>
            </w:rPr>
          </w:rPrChange>
        </w:rPr>
      </w:pPr>
      <w:ins w:id="479" w:author="apple" w:date="2015-11-24T22:35:00Z">
        <w:r w:rsidRPr="00426064">
          <w:rPr>
            <w:rFonts w:ascii="黑体" w:eastAsia="黑体" w:hAnsi="黑体" w:hint="eastAsia"/>
            <w:b/>
            <w:sz w:val="30"/>
            <w:szCs w:val="30"/>
            <w:rPrChange w:id="480" w:author="apple" w:date="2015-11-24T22:36:00Z">
              <w:rPr>
                <w:rFonts w:ascii="华文楷体" w:eastAsia="华文楷体" w:hAnsi="华文楷体" w:hint="eastAsia"/>
                <w:sz w:val="30"/>
                <w:szCs w:val="30"/>
              </w:rPr>
            </w:rPrChange>
          </w:rPr>
          <w:t>【</w:t>
        </w:r>
      </w:ins>
      <w:ins w:id="481" w:author="apple" w:date="2015-11-24T22:36:00Z">
        <w:r w:rsidRPr="00426064">
          <w:rPr>
            <w:rFonts w:ascii="黑体" w:eastAsia="黑体" w:hAnsi="黑体" w:hint="eastAsia"/>
            <w:b/>
            <w:color w:val="000000"/>
            <w:sz w:val="28"/>
            <w:szCs w:val="28"/>
            <w:rPrChange w:id="482" w:author="apple" w:date="2015-11-24T22:36:00Z">
              <w:rPr>
                <w:rFonts w:ascii="华文楷体" w:eastAsia="华文楷体" w:hAnsi="华文楷体" w:hint="eastAsia"/>
                <w:color w:val="000000"/>
                <w:sz w:val="28"/>
                <w:szCs w:val="28"/>
              </w:rPr>
            </w:rPrChange>
          </w:rPr>
          <w:t>具有不同根的树木。同样,昆虫、 海螺、牡蛎等具有身根与舌根;萤火虫与蚂蚁等具有身、 舌、 鼻三根;蜜蜂、 长喙蚊蝇等具全除眼以外的四根;人马等也具备眼根,因而五根完整无缺。</w:t>
        </w:r>
      </w:ins>
      <w:ins w:id="483" w:author="apple" w:date="2015-11-24T22:35:00Z">
        <w:r w:rsidRPr="00426064">
          <w:rPr>
            <w:rFonts w:ascii="黑体" w:eastAsia="黑体" w:hAnsi="黑体"/>
            <w:b/>
            <w:sz w:val="30"/>
            <w:szCs w:val="30"/>
            <w:rPrChange w:id="484" w:author="apple" w:date="2015-11-24T22:36:00Z">
              <w:rPr>
                <w:rFonts w:ascii="华文楷体" w:eastAsia="华文楷体" w:hAnsi="华文楷体"/>
                <w:sz w:val="30"/>
                <w:szCs w:val="30"/>
              </w:rPr>
            </w:rPrChange>
          </w:rPr>
          <w:t>】</w:t>
        </w:r>
      </w:ins>
    </w:p>
    <w:p w:rsidR="00AC75EC" w:rsidRPr="00F0698B" w:rsidRDefault="00426064" w:rsidP="00426064">
      <w:pPr>
        <w:spacing w:line="360" w:lineRule="auto"/>
        <w:ind w:firstLine="570"/>
        <w:rPr>
          <w:rFonts w:ascii="华文楷体" w:eastAsia="华文楷体" w:hAnsi="华文楷体"/>
          <w:sz w:val="30"/>
          <w:szCs w:val="30"/>
        </w:rPr>
        <w:pPrChange w:id="485" w:author="apple" w:date="2015-11-24T22:35:00Z">
          <w:pPr>
            <w:spacing w:line="360" w:lineRule="auto"/>
            <w:ind w:firstLine="570"/>
          </w:pPr>
        </w:pPrChange>
      </w:pPr>
      <w:ins w:id="486" w:author="apple" w:date="2015-11-24T22:36:00Z">
        <w:r>
          <w:rPr>
            <w:rFonts w:ascii="华文楷体" w:eastAsia="华文楷体" w:hAnsi="华文楷体" w:hint="eastAsia"/>
            <w:sz w:val="30"/>
            <w:szCs w:val="30"/>
          </w:rPr>
          <w:t>这个</w:t>
        </w:r>
        <w:r>
          <w:rPr>
            <w:rFonts w:ascii="华文楷体" w:eastAsia="华文楷体" w:hAnsi="华文楷体"/>
            <w:sz w:val="30"/>
            <w:szCs w:val="30"/>
          </w:rPr>
          <w:t>方面就是</w:t>
        </w:r>
      </w:ins>
      <w:del w:id="487" w:author="apple" w:date="2015-11-24T22:36:00Z">
        <w:r w:rsidR="00AC75EC" w:rsidRPr="00F0698B" w:rsidDel="00426064">
          <w:rPr>
            <w:rFonts w:ascii="华文楷体" w:eastAsia="华文楷体" w:hAnsi="华文楷体" w:hint="eastAsia"/>
            <w:sz w:val="30"/>
            <w:szCs w:val="30"/>
          </w:rPr>
          <w:delText>同样,昆虫、 海螺、牡蛎等具有身根与舌根；萤火虫与蚂蚁等具有身、舌、鼻三根；蜜蜂、长喙蚊蝇等具全除眼以外的四根；人马等也具备眼根,因而五根完整无缺。就</w:delText>
        </w:r>
      </w:del>
      <w:r w:rsidR="00AC75EC" w:rsidRPr="00F0698B">
        <w:rPr>
          <w:rFonts w:ascii="华文楷体" w:eastAsia="华文楷体" w:hAnsi="华文楷体" w:hint="eastAsia"/>
          <w:sz w:val="30"/>
          <w:szCs w:val="30"/>
        </w:rPr>
        <w:t>说</w:t>
      </w:r>
      <w:del w:id="488" w:author="apple" w:date="2015-11-24T22:36:00Z">
        <w:r w:rsidR="00AC75EC" w:rsidRPr="00F0698B" w:rsidDel="00426064">
          <w:rPr>
            <w:rFonts w:ascii="华文楷体" w:eastAsia="华文楷体" w:hAnsi="华文楷体" w:hint="eastAsia"/>
            <w:sz w:val="30"/>
            <w:szCs w:val="30"/>
          </w:rPr>
          <w:delText>是4552另一方面的</w:delText>
        </w:r>
      </w:del>
      <w:ins w:id="489" w:author="apple" w:date="2015-11-24T22:36:00Z">
        <w:r>
          <w:rPr>
            <w:rFonts w:ascii="华文楷体" w:eastAsia="华文楷体" w:hAnsi="华文楷体" w:hint="eastAsia"/>
            <w:sz w:val="30"/>
            <w:szCs w:val="30"/>
          </w:rPr>
          <w:t>命的</w:t>
        </w:r>
        <w:r>
          <w:rPr>
            <w:rFonts w:ascii="华文楷体" w:eastAsia="华文楷体" w:hAnsi="华文楷体"/>
            <w:sz w:val="30"/>
            <w:szCs w:val="30"/>
          </w:rPr>
          <w:t>方面的</w:t>
        </w:r>
      </w:ins>
      <w:ins w:id="490" w:author="apple" w:date="2015-11-24T22:39:00Z">
        <w:r>
          <w:rPr>
            <w:rFonts w:ascii="华文楷体" w:eastAsia="华文楷体" w:hAnsi="华文楷体" w:hint="eastAsia"/>
            <w:sz w:val="30"/>
            <w:szCs w:val="30"/>
          </w:rPr>
          <w:t>句</w:t>
        </w:r>
      </w:ins>
      <w:ins w:id="491" w:author="apple" w:date="2015-11-24T22:37:00Z">
        <w:r>
          <w:rPr>
            <w:rFonts w:ascii="华文楷体" w:eastAsia="华文楷体" w:hAnsi="华文楷体" w:hint="eastAsia"/>
            <w:sz w:val="30"/>
            <w:szCs w:val="30"/>
          </w:rPr>
          <w:t>义</w:t>
        </w:r>
      </w:ins>
      <w:del w:id="492" w:author="apple" w:date="2015-11-24T22:37:00Z">
        <w:r w:rsidR="00AC75EC" w:rsidRPr="00F0698B" w:rsidDel="00426064">
          <w:rPr>
            <w:rFonts w:ascii="华文楷体" w:eastAsia="华文楷体" w:hAnsi="华文楷体" w:hint="eastAsia"/>
            <w:sz w:val="30"/>
            <w:szCs w:val="30"/>
          </w:rPr>
          <w:delText>含义</w:delText>
        </w:r>
      </w:del>
      <w:r w:rsidR="00AC75EC" w:rsidRPr="00F0698B">
        <w:rPr>
          <w:rFonts w:ascii="华文楷体" w:eastAsia="华文楷体" w:hAnsi="华文楷体" w:hint="eastAsia"/>
          <w:sz w:val="30"/>
          <w:szCs w:val="30"/>
        </w:rPr>
        <w:t>。</w:t>
      </w:r>
    </w:p>
    <w:p w:rsidR="00426064" w:rsidRPr="00426064" w:rsidRDefault="00426064" w:rsidP="00F0698B">
      <w:pPr>
        <w:spacing w:line="360" w:lineRule="auto"/>
        <w:ind w:firstLine="570"/>
        <w:rPr>
          <w:ins w:id="493" w:author="apple" w:date="2015-11-24T22:36:00Z"/>
          <w:rFonts w:ascii="黑体" w:eastAsia="黑体" w:hAnsi="黑体" w:hint="eastAsia"/>
          <w:b/>
          <w:sz w:val="30"/>
          <w:szCs w:val="30"/>
          <w:rPrChange w:id="494" w:author="apple" w:date="2015-11-24T22:37:00Z">
            <w:rPr>
              <w:ins w:id="495" w:author="apple" w:date="2015-11-24T22:36:00Z"/>
              <w:rFonts w:ascii="华文楷体" w:eastAsia="华文楷体" w:hAnsi="华文楷体" w:hint="eastAsia"/>
              <w:sz w:val="30"/>
              <w:szCs w:val="30"/>
            </w:rPr>
          </w:rPrChange>
        </w:rPr>
      </w:pPr>
      <w:ins w:id="496" w:author="apple" w:date="2015-11-24T22:36:00Z">
        <w:r w:rsidRPr="00426064">
          <w:rPr>
            <w:rFonts w:ascii="黑体" w:eastAsia="黑体" w:hAnsi="黑体" w:hint="eastAsia"/>
            <w:b/>
            <w:sz w:val="30"/>
            <w:szCs w:val="30"/>
            <w:rPrChange w:id="497" w:author="apple" w:date="2015-11-24T22:37:00Z">
              <w:rPr>
                <w:rFonts w:ascii="华文楷体" w:eastAsia="华文楷体" w:hAnsi="华文楷体" w:hint="eastAsia"/>
                <w:sz w:val="30"/>
                <w:szCs w:val="30"/>
              </w:rPr>
            </w:rPrChange>
          </w:rPr>
          <w:t>【</w:t>
        </w:r>
      </w:ins>
      <w:ins w:id="498" w:author="apple" w:date="2015-11-24T22:37:00Z">
        <w:r w:rsidRPr="00426064">
          <w:rPr>
            <w:rFonts w:ascii="黑体" w:eastAsia="黑体" w:hAnsi="黑体" w:hint="eastAsia"/>
            <w:b/>
            <w:color w:val="000000"/>
            <w:sz w:val="28"/>
            <w:szCs w:val="28"/>
            <w:rPrChange w:id="499" w:author="apple" w:date="2015-11-24T22:37:00Z">
              <w:rPr>
                <w:rFonts w:hint="eastAsia"/>
                <w:color w:val="000000"/>
                <w:sz w:val="28"/>
                <w:szCs w:val="28"/>
              </w:rPr>
            </w:rPrChange>
          </w:rPr>
          <w:t>(七)非命:无心的声、 香、 味、 光、 虚空、 影、彩虹、 像等。</w:t>
        </w:r>
      </w:ins>
      <w:ins w:id="500" w:author="apple" w:date="2015-11-24T22:36:00Z">
        <w:r w:rsidRPr="00426064">
          <w:rPr>
            <w:rFonts w:ascii="黑体" w:eastAsia="黑体" w:hAnsi="黑体"/>
            <w:b/>
            <w:sz w:val="30"/>
            <w:szCs w:val="30"/>
            <w:rPrChange w:id="501" w:author="apple" w:date="2015-11-24T22:37:00Z">
              <w:rPr>
                <w:rFonts w:ascii="华文楷体" w:eastAsia="华文楷体" w:hAnsi="华文楷体"/>
                <w:sz w:val="30"/>
                <w:szCs w:val="30"/>
              </w:rPr>
            </w:rPrChange>
          </w:rPr>
          <w:t>】</w:t>
        </w:r>
      </w:ins>
    </w:p>
    <w:p w:rsidR="00AC75EC" w:rsidRPr="00F0698B" w:rsidRDefault="00AC75EC" w:rsidP="00F0698B">
      <w:pPr>
        <w:spacing w:line="360" w:lineRule="auto"/>
        <w:ind w:firstLine="570"/>
        <w:rPr>
          <w:rFonts w:ascii="华文楷体" w:eastAsia="华文楷体" w:hAnsi="华文楷体"/>
          <w:sz w:val="30"/>
          <w:szCs w:val="30"/>
        </w:rPr>
      </w:pPr>
      <w:del w:id="502" w:author="apple" w:date="2015-11-24T22:37:00Z">
        <w:r w:rsidRPr="00F0698B" w:rsidDel="00426064">
          <w:rPr>
            <w:rFonts w:ascii="华文楷体" w:eastAsia="华文楷体" w:hAnsi="华文楷体" w:hint="eastAsia"/>
            <w:sz w:val="30"/>
            <w:szCs w:val="30"/>
          </w:rPr>
          <w:delText>(七)非命：无心的声、香、味、光、虚空、影、彩虹、像等。</w:delText>
        </w:r>
      </w:del>
      <w:r w:rsidRPr="00F0698B">
        <w:rPr>
          <w:rFonts w:ascii="华文楷体" w:eastAsia="华文楷体" w:hAnsi="华文楷体" w:hint="eastAsia"/>
          <w:sz w:val="30"/>
          <w:szCs w:val="30"/>
        </w:rPr>
        <w:t>这方面就说是讲没有心的，这些方面就</w:t>
      </w:r>
      <w:del w:id="503" w:author="apple" w:date="2015-11-24T22:38:00Z">
        <w:r w:rsidRPr="00F0698B" w:rsidDel="00426064">
          <w:rPr>
            <w:rFonts w:ascii="华文楷体" w:eastAsia="华文楷体" w:hAnsi="华文楷体" w:hint="eastAsia"/>
            <w:sz w:val="30"/>
            <w:szCs w:val="30"/>
          </w:rPr>
          <w:delText>4602</w:delText>
        </w:r>
      </w:del>
      <w:r w:rsidRPr="00F0698B">
        <w:rPr>
          <w:rFonts w:ascii="华文楷体" w:eastAsia="华文楷体" w:hAnsi="华文楷体" w:hint="eastAsia"/>
          <w:sz w:val="30"/>
          <w:szCs w:val="30"/>
        </w:rPr>
        <w:t>法从声音的</w:t>
      </w:r>
      <w:ins w:id="504" w:author="apple" w:date="2015-11-24T22:38:00Z">
        <w:r w:rsidR="00426064">
          <w:rPr>
            <w:rFonts w:ascii="华文楷体" w:eastAsia="华文楷体" w:hAnsi="华文楷体" w:hint="eastAsia"/>
            <w:sz w:val="30"/>
            <w:szCs w:val="30"/>
          </w:rPr>
          <w:t>、</w:t>
        </w:r>
      </w:ins>
      <w:r w:rsidRPr="00F0698B">
        <w:rPr>
          <w:rFonts w:ascii="华文楷体" w:eastAsia="华文楷体" w:hAnsi="华文楷体" w:hint="eastAsia"/>
          <w:sz w:val="30"/>
          <w:szCs w:val="30"/>
        </w:rPr>
        <w:t>这些像这些都</w:t>
      </w:r>
      <w:r w:rsidRPr="00F0698B">
        <w:rPr>
          <w:rFonts w:ascii="华文楷体" w:eastAsia="华文楷体" w:hAnsi="华文楷体" w:hint="eastAsia"/>
          <w:sz w:val="30"/>
          <w:szCs w:val="30"/>
        </w:rPr>
        <w:lastRenderedPageBreak/>
        <w:t>是无心。</w:t>
      </w:r>
    </w:p>
    <w:p w:rsidR="00426064" w:rsidRPr="00426064" w:rsidDel="00426064" w:rsidRDefault="00426064" w:rsidP="00426064">
      <w:pPr>
        <w:spacing w:line="360" w:lineRule="auto"/>
        <w:ind w:firstLine="570"/>
        <w:rPr>
          <w:del w:id="505" w:author="apple" w:date="2015-11-24T22:39:00Z"/>
          <w:rFonts w:ascii="黑体" w:eastAsia="黑体" w:hAnsi="黑体"/>
          <w:b/>
          <w:sz w:val="30"/>
          <w:szCs w:val="30"/>
          <w:rPrChange w:id="506" w:author="apple" w:date="2015-11-24T22:39:00Z">
            <w:rPr>
              <w:del w:id="507" w:author="apple" w:date="2015-11-24T22:39:00Z"/>
              <w:rFonts w:ascii="华文楷体" w:eastAsia="华文楷体" w:hAnsi="华文楷体"/>
              <w:sz w:val="30"/>
              <w:szCs w:val="30"/>
            </w:rPr>
          </w:rPrChange>
        </w:rPr>
      </w:pPr>
      <w:ins w:id="508" w:author="apple" w:date="2015-11-24T22:39:00Z">
        <w:r w:rsidRPr="00426064">
          <w:rPr>
            <w:rFonts w:ascii="黑体" w:eastAsia="黑体" w:hAnsi="黑体" w:hint="eastAsia"/>
            <w:b/>
            <w:sz w:val="30"/>
            <w:szCs w:val="30"/>
            <w:rPrChange w:id="509" w:author="apple" w:date="2015-11-24T22:39:00Z">
              <w:rPr>
                <w:rFonts w:ascii="华文楷体" w:eastAsia="华文楷体" w:hAnsi="华文楷体" w:hint="eastAsia"/>
                <w:sz w:val="30"/>
                <w:szCs w:val="30"/>
              </w:rPr>
            </w:rPrChange>
          </w:rPr>
          <w:t>【</w:t>
        </w:r>
      </w:ins>
      <w:moveToRangeStart w:id="510" w:author="apple" w:date="2015-11-24T22:39:00Z" w:name="move436168075"/>
      <w:moveTo w:id="511" w:author="apple" w:date="2015-11-24T22:39:00Z">
        <w:r w:rsidRPr="00426064">
          <w:rPr>
            <w:rFonts w:ascii="黑体" w:eastAsia="黑体" w:hAnsi="黑体" w:hint="eastAsia"/>
            <w:b/>
            <w:sz w:val="30"/>
            <w:szCs w:val="30"/>
            <w:rPrChange w:id="512" w:author="apple" w:date="2015-11-24T22:39:00Z">
              <w:rPr>
                <w:rFonts w:ascii="华文楷体" w:eastAsia="华文楷体" w:hAnsi="华文楷体" w:hint="eastAsia"/>
                <w:sz w:val="30"/>
                <w:szCs w:val="30"/>
              </w:rPr>
            </w:rPrChange>
          </w:rPr>
          <w:t>此外也有九句义的说法，也就是指命、漏、律仪、老、缚、业、 罪、福德与解脱九种。</w:t>
        </w:r>
      </w:moveTo>
    </w:p>
    <w:moveToRangeEnd w:id="510"/>
    <w:p w:rsidR="00426064" w:rsidRPr="00426064" w:rsidRDefault="00426064" w:rsidP="00426064">
      <w:pPr>
        <w:spacing w:line="360" w:lineRule="auto"/>
        <w:ind w:firstLine="570"/>
        <w:rPr>
          <w:ins w:id="513" w:author="apple" w:date="2015-11-24T22:38:00Z"/>
          <w:rFonts w:ascii="黑体" w:eastAsia="黑体" w:hAnsi="黑体" w:hint="eastAsia"/>
          <w:b/>
          <w:sz w:val="30"/>
          <w:szCs w:val="30"/>
          <w:rPrChange w:id="514" w:author="apple" w:date="2015-11-24T22:39:00Z">
            <w:rPr>
              <w:ins w:id="515" w:author="apple" w:date="2015-11-24T22:38:00Z"/>
              <w:rFonts w:ascii="华文楷体" w:eastAsia="华文楷体" w:hAnsi="华文楷体" w:hint="eastAsia"/>
              <w:sz w:val="30"/>
              <w:szCs w:val="30"/>
            </w:rPr>
          </w:rPrChange>
        </w:rPr>
      </w:pPr>
      <w:ins w:id="516" w:author="apple" w:date="2015-11-24T22:39:00Z">
        <w:r w:rsidRPr="00426064">
          <w:rPr>
            <w:rFonts w:ascii="黑体" w:eastAsia="黑体" w:hAnsi="黑体"/>
            <w:b/>
            <w:sz w:val="30"/>
            <w:szCs w:val="30"/>
            <w:rPrChange w:id="517" w:author="apple" w:date="2015-11-24T22:39:00Z">
              <w:rPr>
                <w:rFonts w:ascii="华文楷体" w:eastAsia="华文楷体" w:hAnsi="华文楷体"/>
                <w:sz w:val="30"/>
                <w:szCs w:val="30"/>
              </w:rPr>
            </w:rPrChange>
          </w:rPr>
          <w:t>】</w:t>
        </w:r>
      </w:ins>
    </w:p>
    <w:p w:rsidR="00AC75EC" w:rsidRPr="00F0698B" w:rsidDel="00426064" w:rsidRDefault="00AC75EC" w:rsidP="00F0698B">
      <w:pPr>
        <w:spacing w:line="360" w:lineRule="auto"/>
        <w:ind w:firstLine="570"/>
        <w:rPr>
          <w:rFonts w:ascii="华文楷体" w:eastAsia="华文楷体" w:hAnsi="华文楷体"/>
          <w:sz w:val="30"/>
          <w:szCs w:val="30"/>
        </w:rPr>
      </w:pPr>
      <w:moveFromRangeStart w:id="518" w:author="apple" w:date="2015-11-24T22:39:00Z" w:name="move436168075"/>
      <w:moveFrom w:id="519" w:author="apple" w:date="2015-11-24T22:39:00Z">
        <w:r w:rsidRPr="00F0698B" w:rsidDel="00426064">
          <w:rPr>
            <w:rFonts w:ascii="华文楷体" w:eastAsia="华文楷体" w:hAnsi="华文楷体" w:hint="eastAsia"/>
            <w:sz w:val="30"/>
            <w:szCs w:val="30"/>
          </w:rPr>
          <w:t>此外也有九句义的说法，也就是指命、漏、律仪、老、缚、业、 罪、福德与解脱九种。</w:t>
        </w:r>
      </w:moveFrom>
    </w:p>
    <w:moveFromRangeEnd w:id="518"/>
    <w:p w:rsidR="00AC75EC" w:rsidRPr="00F0698B" w:rsidRDefault="00AC75EC"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那么还一个就说九种句义，九种句义和七种句义互相涵摄的。</w:t>
      </w:r>
    </w:p>
    <w:p w:rsidR="00426064" w:rsidRPr="00426064" w:rsidRDefault="00426064" w:rsidP="00F0698B">
      <w:pPr>
        <w:spacing w:line="360" w:lineRule="auto"/>
        <w:ind w:firstLine="570"/>
        <w:rPr>
          <w:ins w:id="520" w:author="apple" w:date="2015-11-24T22:39:00Z"/>
          <w:rFonts w:ascii="黑体" w:eastAsia="黑体" w:hAnsi="黑体" w:hint="eastAsia"/>
          <w:b/>
          <w:sz w:val="30"/>
          <w:szCs w:val="30"/>
          <w:rPrChange w:id="521" w:author="apple" w:date="2015-11-24T22:39:00Z">
            <w:rPr>
              <w:ins w:id="522" w:author="apple" w:date="2015-11-24T22:39:00Z"/>
              <w:rFonts w:ascii="华文楷体" w:eastAsia="华文楷体" w:hAnsi="华文楷体" w:hint="eastAsia"/>
              <w:sz w:val="30"/>
              <w:szCs w:val="30"/>
            </w:rPr>
          </w:rPrChange>
        </w:rPr>
      </w:pPr>
      <w:ins w:id="523" w:author="apple" w:date="2015-11-24T22:39:00Z">
        <w:r w:rsidRPr="00426064">
          <w:rPr>
            <w:rFonts w:ascii="黑体" w:eastAsia="黑体" w:hAnsi="黑体" w:hint="eastAsia"/>
            <w:b/>
            <w:sz w:val="30"/>
            <w:szCs w:val="30"/>
            <w:rPrChange w:id="524" w:author="apple" w:date="2015-11-24T22:39:00Z">
              <w:rPr>
                <w:rFonts w:ascii="华文楷体" w:eastAsia="华文楷体" w:hAnsi="华文楷体" w:hint="eastAsia"/>
                <w:sz w:val="30"/>
                <w:szCs w:val="30"/>
              </w:rPr>
            </w:rPrChange>
          </w:rPr>
          <w:t>【</w:t>
        </w:r>
        <w:r w:rsidRPr="00426064">
          <w:rPr>
            <w:rFonts w:ascii="黑体" w:eastAsia="黑体" w:hAnsi="黑体" w:hint="eastAsia"/>
            <w:b/>
            <w:color w:val="000000"/>
            <w:sz w:val="28"/>
            <w:szCs w:val="28"/>
            <w:rPrChange w:id="525" w:author="apple" w:date="2015-11-24T22:39:00Z">
              <w:rPr>
                <w:rFonts w:ascii="华文楷体" w:eastAsia="华文楷体" w:hAnsi="华文楷体" w:hint="eastAsia"/>
                <w:color w:val="000000"/>
                <w:sz w:val="28"/>
                <w:szCs w:val="28"/>
              </w:rPr>
            </w:rPrChange>
          </w:rPr>
          <w:t>然而</w:t>
        </w:r>
        <w:r w:rsidRPr="00426064">
          <w:rPr>
            <w:rFonts w:ascii="黑体" w:eastAsia="黑体" w:hAnsi="黑体" w:hint="eastAsia"/>
            <w:b/>
            <w:color w:val="000000"/>
            <w:sz w:val="28"/>
            <w:szCs w:val="28"/>
            <w:rPrChange w:id="526" w:author="apple" w:date="2015-11-24T22:39:00Z">
              <w:rPr>
                <w:rFonts w:hint="eastAsia"/>
                <w:color w:val="000000"/>
                <w:sz w:val="28"/>
                <w:szCs w:val="28"/>
              </w:rPr>
            </w:rPrChange>
          </w:rPr>
          <w:t>,</w:t>
        </w:r>
        <w:r w:rsidRPr="00426064">
          <w:rPr>
            <w:rFonts w:ascii="黑体" w:eastAsia="黑体" w:hAnsi="黑体" w:hint="eastAsia"/>
            <w:b/>
            <w:color w:val="000000"/>
            <w:sz w:val="28"/>
            <w:szCs w:val="28"/>
            <w:rPrChange w:id="527" w:author="apple" w:date="2015-11-24T22:39:00Z">
              <w:rPr>
                <w:rFonts w:ascii="华文楷体" w:eastAsia="华文楷体" w:hAnsi="华文楷体" w:hint="eastAsia"/>
                <w:color w:val="000000"/>
                <w:sz w:val="28"/>
                <w:szCs w:val="28"/>
              </w:rPr>
            </w:rPrChange>
          </w:rPr>
          <w:t>老属于损恼身体的磨难,因此包括在苦行当中</w:t>
        </w:r>
        <w:r w:rsidRPr="00426064">
          <w:rPr>
            <w:rFonts w:ascii="黑体" w:eastAsia="黑体" w:hAnsi="黑体"/>
            <w:b/>
            <w:sz w:val="30"/>
            <w:szCs w:val="30"/>
            <w:rPrChange w:id="528" w:author="apple" w:date="2015-11-24T22:39:00Z">
              <w:rPr>
                <w:rFonts w:ascii="华文楷体" w:eastAsia="华文楷体" w:hAnsi="华文楷体"/>
                <w:sz w:val="30"/>
                <w:szCs w:val="30"/>
              </w:rPr>
            </w:rPrChange>
          </w:rPr>
          <w:t>】</w:t>
        </w:r>
      </w:ins>
    </w:p>
    <w:p w:rsidR="00AC75EC" w:rsidRPr="00F0698B" w:rsidRDefault="00AC75EC" w:rsidP="00F0698B">
      <w:pPr>
        <w:spacing w:line="360" w:lineRule="auto"/>
        <w:ind w:firstLine="570"/>
        <w:rPr>
          <w:rFonts w:ascii="华文楷体" w:eastAsia="华文楷体" w:hAnsi="华文楷体"/>
          <w:sz w:val="30"/>
          <w:szCs w:val="30"/>
        </w:rPr>
      </w:pPr>
      <w:del w:id="529" w:author="apple" w:date="2015-11-24T22:40:00Z">
        <w:r w:rsidRPr="00F0698B" w:rsidDel="00426064">
          <w:rPr>
            <w:rFonts w:ascii="华文楷体" w:eastAsia="华文楷体" w:hAnsi="华文楷体" w:hint="eastAsia"/>
            <w:sz w:val="30"/>
            <w:szCs w:val="30"/>
          </w:rPr>
          <w:delText>然而，老属于损恼身体的磨难,因此包括在苦行当中；</w:delText>
        </w:r>
      </w:del>
      <w:r w:rsidRPr="00F0698B">
        <w:rPr>
          <w:rFonts w:ascii="华文楷体" w:eastAsia="华文楷体" w:hAnsi="华文楷体" w:hint="eastAsia"/>
          <w:sz w:val="30"/>
          <w:szCs w:val="30"/>
        </w:rPr>
        <w:t>那么所谓的老呢可以包括在苦行当中。</w:t>
      </w:r>
    </w:p>
    <w:p w:rsidR="00426064" w:rsidRPr="00426064" w:rsidRDefault="00426064" w:rsidP="00F0698B">
      <w:pPr>
        <w:spacing w:line="360" w:lineRule="auto"/>
        <w:ind w:firstLine="570"/>
        <w:rPr>
          <w:ins w:id="530" w:author="apple" w:date="2015-11-24T22:40:00Z"/>
          <w:rFonts w:ascii="黑体" w:eastAsia="黑体" w:hAnsi="黑体" w:hint="eastAsia"/>
          <w:b/>
          <w:sz w:val="30"/>
          <w:szCs w:val="30"/>
          <w:rPrChange w:id="531" w:author="apple" w:date="2015-11-24T22:40:00Z">
            <w:rPr>
              <w:ins w:id="532" w:author="apple" w:date="2015-11-24T22:40:00Z"/>
              <w:rFonts w:ascii="华文楷体" w:eastAsia="华文楷体" w:hAnsi="华文楷体" w:hint="eastAsia"/>
              <w:sz w:val="30"/>
              <w:szCs w:val="30"/>
            </w:rPr>
          </w:rPrChange>
        </w:rPr>
      </w:pPr>
      <w:ins w:id="533" w:author="apple" w:date="2015-11-24T22:40:00Z">
        <w:r w:rsidRPr="00426064">
          <w:rPr>
            <w:rFonts w:ascii="黑体" w:eastAsia="黑体" w:hAnsi="黑体" w:hint="eastAsia"/>
            <w:b/>
            <w:sz w:val="30"/>
            <w:szCs w:val="30"/>
            <w:rPrChange w:id="534" w:author="apple" w:date="2015-11-24T22:40:00Z">
              <w:rPr>
                <w:rFonts w:ascii="华文楷体" w:eastAsia="华文楷体" w:hAnsi="华文楷体" w:hint="eastAsia"/>
                <w:sz w:val="30"/>
                <w:szCs w:val="30"/>
              </w:rPr>
            </w:rPrChange>
          </w:rPr>
          <w:t>【</w:t>
        </w:r>
        <w:r w:rsidRPr="00426064">
          <w:rPr>
            <w:rFonts w:ascii="黑体" w:eastAsia="黑体" w:hAnsi="黑体" w:hint="eastAsia"/>
            <w:b/>
            <w:color w:val="000000"/>
            <w:sz w:val="28"/>
            <w:szCs w:val="28"/>
            <w:rPrChange w:id="535" w:author="apple" w:date="2015-11-24T22:40:00Z">
              <w:rPr>
                <w:rFonts w:ascii="华文楷体" w:eastAsia="华文楷体" w:hAnsi="华文楷体" w:hint="eastAsia"/>
                <w:color w:val="000000"/>
                <w:sz w:val="28"/>
                <w:szCs w:val="28"/>
              </w:rPr>
            </w:rPrChange>
          </w:rPr>
          <w:t>虽说有感受业、 名称、 种性与寿命四种,但基本上都与束缚是同一个含义</w:t>
        </w:r>
        <w:r w:rsidRPr="00426064">
          <w:rPr>
            <w:rFonts w:ascii="黑体" w:eastAsia="黑体" w:hAnsi="黑体"/>
            <w:b/>
            <w:sz w:val="30"/>
            <w:szCs w:val="30"/>
            <w:rPrChange w:id="536" w:author="apple" w:date="2015-11-24T22:40:00Z">
              <w:rPr>
                <w:rFonts w:ascii="华文楷体" w:eastAsia="华文楷体" w:hAnsi="华文楷体"/>
                <w:sz w:val="30"/>
                <w:szCs w:val="30"/>
              </w:rPr>
            </w:rPrChange>
          </w:rPr>
          <w:t>】</w:t>
        </w:r>
      </w:ins>
    </w:p>
    <w:p w:rsidR="00AC75EC" w:rsidRPr="00F0698B" w:rsidDel="00426064" w:rsidRDefault="00AC75EC" w:rsidP="00F0698B">
      <w:pPr>
        <w:spacing w:line="360" w:lineRule="auto"/>
        <w:ind w:firstLine="570"/>
        <w:rPr>
          <w:del w:id="537" w:author="apple" w:date="2015-11-24T22:40:00Z"/>
          <w:rFonts w:ascii="华文楷体" w:eastAsia="华文楷体" w:hAnsi="华文楷体"/>
          <w:sz w:val="30"/>
          <w:szCs w:val="30"/>
        </w:rPr>
      </w:pPr>
      <w:del w:id="538" w:author="apple" w:date="2015-11-24T22:40:00Z">
        <w:r w:rsidRPr="00F0698B" w:rsidDel="00426064">
          <w:rPr>
            <w:rFonts w:ascii="华文楷体" w:eastAsia="华文楷体" w:hAnsi="华文楷体" w:hint="eastAsia"/>
            <w:sz w:val="30"/>
            <w:szCs w:val="30"/>
          </w:rPr>
          <w:delText>虽说有感受业、 名称、 种性与寿命四种，但基本上都与束缚是同一个含义；</w:delText>
        </w:r>
      </w:del>
    </w:p>
    <w:p w:rsidR="00AC75EC" w:rsidRPr="00F0698B" w:rsidRDefault="00AC75EC"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那么就是在业这一类当中就说是它的这个方面有一个业，业的话里面包括业，名称、种姓与寿命，像这样的话就说是和束缚是一个意思，</w:t>
      </w:r>
      <w:ins w:id="539" w:author="apple" w:date="2015-11-24T22:41:00Z">
        <w:r w:rsidR="006A3A67">
          <w:rPr>
            <w:rFonts w:ascii="华文楷体" w:eastAsia="华文楷体" w:hAnsi="华文楷体" w:hint="eastAsia"/>
            <w:sz w:val="30"/>
            <w:szCs w:val="30"/>
          </w:rPr>
          <w:t>，</w:t>
        </w:r>
        <w:r w:rsidR="006A3A67">
          <w:rPr>
            <w:rFonts w:ascii="华文楷体" w:eastAsia="华文楷体" w:hAnsi="华文楷体"/>
            <w:sz w:val="30"/>
            <w:szCs w:val="30"/>
          </w:rPr>
          <w:t>和</w:t>
        </w:r>
      </w:ins>
      <w:del w:id="540" w:author="apple" w:date="2015-11-24T22:41:00Z">
        <w:r w:rsidRPr="00F0698B" w:rsidDel="006A3A67">
          <w:rPr>
            <w:rFonts w:ascii="华文楷体" w:eastAsia="华文楷体" w:hAnsi="华文楷体" w:hint="eastAsia"/>
            <w:sz w:val="30"/>
            <w:szCs w:val="30"/>
          </w:rPr>
          <w:delText>4642</w:delText>
        </w:r>
      </w:del>
      <w:r w:rsidRPr="00F0698B">
        <w:rPr>
          <w:rFonts w:ascii="华文楷体" w:eastAsia="华文楷体" w:hAnsi="华文楷体" w:hint="eastAsia"/>
          <w:sz w:val="30"/>
          <w:szCs w:val="30"/>
        </w:rPr>
        <w:t>所以包括在前面的七句当中束缚当中。</w:t>
      </w:r>
    </w:p>
    <w:p w:rsidR="006A3A67" w:rsidRPr="006A3A67" w:rsidRDefault="006A3A67" w:rsidP="00F0698B">
      <w:pPr>
        <w:spacing w:line="360" w:lineRule="auto"/>
        <w:ind w:firstLine="570"/>
        <w:rPr>
          <w:ins w:id="541" w:author="apple" w:date="2015-11-24T22:41:00Z"/>
          <w:rFonts w:ascii="黑体" w:eastAsia="黑体" w:hAnsi="黑体" w:hint="eastAsia"/>
          <w:b/>
          <w:sz w:val="30"/>
          <w:szCs w:val="30"/>
          <w:rPrChange w:id="542" w:author="apple" w:date="2015-11-24T22:41:00Z">
            <w:rPr>
              <w:ins w:id="543" w:author="apple" w:date="2015-11-24T22:41:00Z"/>
              <w:rFonts w:ascii="华文楷体" w:eastAsia="华文楷体" w:hAnsi="华文楷体" w:hint="eastAsia"/>
              <w:sz w:val="30"/>
              <w:szCs w:val="30"/>
            </w:rPr>
          </w:rPrChange>
        </w:rPr>
      </w:pPr>
      <w:ins w:id="544" w:author="apple" w:date="2015-11-24T22:41:00Z">
        <w:r w:rsidRPr="006A3A67">
          <w:rPr>
            <w:rFonts w:ascii="黑体" w:eastAsia="黑体" w:hAnsi="黑体" w:hint="eastAsia"/>
            <w:b/>
            <w:sz w:val="30"/>
            <w:szCs w:val="30"/>
            <w:rPrChange w:id="545" w:author="apple" w:date="2015-11-24T22:41:00Z">
              <w:rPr>
                <w:rFonts w:ascii="华文楷体" w:eastAsia="华文楷体" w:hAnsi="华文楷体" w:hint="eastAsia"/>
                <w:sz w:val="30"/>
                <w:szCs w:val="30"/>
              </w:rPr>
            </w:rPrChange>
          </w:rPr>
          <w:t>【</w:t>
        </w:r>
        <w:r w:rsidRPr="006A3A67">
          <w:rPr>
            <w:rFonts w:ascii="黑体" w:eastAsia="黑体" w:hAnsi="黑体" w:hint="eastAsia"/>
            <w:b/>
            <w:color w:val="000000"/>
            <w:sz w:val="28"/>
            <w:szCs w:val="28"/>
            <w:rPrChange w:id="546" w:author="apple" w:date="2015-11-24T22:41:00Z">
              <w:rPr>
                <w:rFonts w:ascii="华文楷体" w:eastAsia="华文楷体" w:hAnsi="华文楷体" w:hint="eastAsia"/>
                <w:color w:val="000000"/>
                <w:sz w:val="28"/>
                <w:szCs w:val="28"/>
              </w:rPr>
            </w:rPrChange>
          </w:rPr>
          <w:t>漏法与烦恼意义相同;</w:t>
        </w:r>
        <w:r w:rsidRPr="006A3A67">
          <w:rPr>
            <w:rFonts w:ascii="黑体" w:eastAsia="黑体" w:hAnsi="黑体"/>
            <w:b/>
            <w:sz w:val="30"/>
            <w:szCs w:val="30"/>
            <w:rPrChange w:id="547" w:author="apple" w:date="2015-11-24T22:41:00Z">
              <w:rPr>
                <w:rFonts w:ascii="华文楷体" w:eastAsia="华文楷体" w:hAnsi="华文楷体"/>
                <w:sz w:val="30"/>
                <w:szCs w:val="30"/>
              </w:rPr>
            </w:rPrChange>
          </w:rPr>
          <w:t>】</w:t>
        </w:r>
      </w:ins>
    </w:p>
    <w:p w:rsidR="00AC75EC" w:rsidRPr="00F0698B" w:rsidDel="006A3A67" w:rsidRDefault="00AC75EC" w:rsidP="00F0698B">
      <w:pPr>
        <w:spacing w:line="360" w:lineRule="auto"/>
        <w:ind w:firstLine="570"/>
        <w:rPr>
          <w:del w:id="548" w:author="apple" w:date="2015-11-24T22:41:00Z"/>
          <w:rFonts w:ascii="华文楷体" w:eastAsia="华文楷体" w:hAnsi="华文楷体"/>
          <w:sz w:val="30"/>
          <w:szCs w:val="30"/>
        </w:rPr>
      </w:pPr>
      <w:del w:id="549" w:author="apple" w:date="2015-11-24T22:41:00Z">
        <w:r w:rsidRPr="00F0698B" w:rsidDel="006A3A67">
          <w:rPr>
            <w:rFonts w:ascii="华文楷体" w:eastAsia="华文楷体" w:hAnsi="华文楷体" w:hint="eastAsia"/>
            <w:sz w:val="30"/>
            <w:szCs w:val="30"/>
          </w:rPr>
          <w:delText>漏法与烦恼意义相同；</w:delText>
        </w:r>
      </w:del>
      <w:r w:rsidRPr="00F0698B">
        <w:rPr>
          <w:rFonts w:ascii="华文楷体" w:eastAsia="华文楷体" w:hAnsi="华文楷体" w:hint="eastAsia"/>
          <w:sz w:val="30"/>
          <w:szCs w:val="30"/>
        </w:rPr>
        <w:t>那么所谓的漏呢，相当于是烦恼，六法和烦恼意义相同，那么就说把这样一种漏呢，包括在烦恼当中去了。</w:t>
      </w:r>
    </w:p>
    <w:p w:rsidR="006A3A67" w:rsidRDefault="00AC75EC" w:rsidP="006A3A67">
      <w:pPr>
        <w:spacing w:line="360" w:lineRule="auto"/>
        <w:ind w:firstLine="570"/>
        <w:rPr>
          <w:ins w:id="550" w:author="apple" w:date="2015-11-24T22:41:00Z"/>
          <w:rFonts w:ascii="华文楷体" w:eastAsia="华文楷体" w:hAnsi="华文楷体"/>
          <w:sz w:val="30"/>
          <w:szCs w:val="30"/>
        </w:rPr>
      </w:pPr>
      <w:r w:rsidRPr="00F0698B">
        <w:rPr>
          <w:rFonts w:ascii="华文楷体" w:eastAsia="华文楷体" w:hAnsi="华文楷体" w:hint="eastAsia"/>
          <w:sz w:val="30"/>
          <w:szCs w:val="30"/>
        </w:rPr>
        <w:t>然后就是</w:t>
      </w:r>
    </w:p>
    <w:p w:rsidR="006A3A67" w:rsidRPr="006A3A67" w:rsidRDefault="006A3A67" w:rsidP="006A3A67">
      <w:pPr>
        <w:spacing w:line="360" w:lineRule="auto"/>
        <w:ind w:firstLine="570"/>
        <w:rPr>
          <w:ins w:id="551" w:author="apple" w:date="2015-11-24T22:41:00Z"/>
          <w:rFonts w:ascii="黑体" w:eastAsia="黑体" w:hAnsi="黑体" w:hint="eastAsia"/>
          <w:b/>
          <w:sz w:val="30"/>
          <w:szCs w:val="30"/>
          <w:rPrChange w:id="552" w:author="apple" w:date="2015-11-24T22:41:00Z">
            <w:rPr>
              <w:ins w:id="553" w:author="apple" w:date="2015-11-24T22:41:00Z"/>
              <w:rFonts w:ascii="华文楷体" w:eastAsia="华文楷体" w:hAnsi="华文楷体" w:hint="eastAsia"/>
              <w:sz w:val="30"/>
              <w:szCs w:val="30"/>
            </w:rPr>
          </w:rPrChange>
        </w:rPr>
      </w:pPr>
      <w:ins w:id="554" w:author="apple" w:date="2015-11-24T22:41:00Z">
        <w:r w:rsidRPr="006A3A67">
          <w:rPr>
            <w:rFonts w:ascii="黑体" w:eastAsia="黑体" w:hAnsi="黑体" w:hint="eastAsia"/>
            <w:b/>
            <w:sz w:val="30"/>
            <w:szCs w:val="30"/>
            <w:rPrChange w:id="555" w:author="apple" w:date="2015-11-24T22:41:00Z">
              <w:rPr>
                <w:rFonts w:ascii="华文楷体" w:eastAsia="华文楷体" w:hAnsi="华文楷体" w:hint="eastAsia"/>
                <w:sz w:val="30"/>
                <w:szCs w:val="30"/>
              </w:rPr>
            </w:rPrChange>
          </w:rPr>
          <w:t>【</w:t>
        </w:r>
        <w:r w:rsidRPr="006A3A67">
          <w:rPr>
            <w:rFonts w:ascii="黑体" w:eastAsia="黑体" w:hAnsi="黑体" w:hint="eastAsia"/>
            <w:b/>
            <w:color w:val="000000"/>
            <w:sz w:val="28"/>
            <w:szCs w:val="28"/>
            <w:rPrChange w:id="556" w:author="apple" w:date="2015-11-24T22:41:00Z">
              <w:rPr>
                <w:rFonts w:ascii="华文楷体" w:eastAsia="华文楷体" w:hAnsi="华文楷体" w:hint="eastAsia"/>
                <w:color w:val="000000"/>
                <w:sz w:val="28"/>
                <w:szCs w:val="28"/>
              </w:rPr>
            </w:rPrChange>
          </w:rPr>
          <w:t>福德与律仪也相类似</w:t>
        </w:r>
        <w:r w:rsidRPr="006A3A67">
          <w:rPr>
            <w:rFonts w:ascii="黑体" w:eastAsia="黑体" w:hAnsi="黑体"/>
            <w:b/>
            <w:sz w:val="30"/>
            <w:szCs w:val="30"/>
            <w:rPrChange w:id="557" w:author="apple" w:date="2015-11-24T22:41:00Z">
              <w:rPr>
                <w:rFonts w:ascii="华文楷体" w:eastAsia="华文楷体" w:hAnsi="华文楷体"/>
                <w:sz w:val="30"/>
                <w:szCs w:val="30"/>
              </w:rPr>
            </w:rPrChange>
          </w:rPr>
          <w:t>】</w:t>
        </w:r>
      </w:ins>
    </w:p>
    <w:p w:rsidR="00AC75EC" w:rsidRPr="00F0698B" w:rsidRDefault="00AC75EC" w:rsidP="006A3A67">
      <w:pPr>
        <w:spacing w:line="360" w:lineRule="auto"/>
        <w:ind w:firstLine="570"/>
        <w:rPr>
          <w:rFonts w:ascii="华文楷体" w:eastAsia="华文楷体" w:hAnsi="华文楷体"/>
          <w:sz w:val="30"/>
          <w:szCs w:val="30"/>
        </w:rPr>
      </w:pPr>
      <w:del w:id="558" w:author="apple" w:date="2015-11-24T22:42:00Z">
        <w:r w:rsidRPr="00F0698B" w:rsidDel="006A3A67">
          <w:rPr>
            <w:rFonts w:ascii="华文楷体" w:eastAsia="华文楷体" w:hAnsi="华文楷体" w:hint="eastAsia"/>
            <w:sz w:val="30"/>
            <w:szCs w:val="30"/>
          </w:rPr>
          <w:delText>福德与律仪也相类似；</w:delText>
        </w:r>
      </w:del>
      <w:r w:rsidRPr="00F0698B">
        <w:rPr>
          <w:rFonts w:ascii="华文楷体" w:eastAsia="华文楷体" w:hAnsi="华文楷体" w:hint="eastAsia"/>
          <w:sz w:val="30"/>
          <w:szCs w:val="30"/>
        </w:rPr>
        <w:t>福德和律仪是类似，所以也可以涵摄。</w:t>
      </w:r>
    </w:p>
    <w:p w:rsidR="006A3A67" w:rsidRPr="006A3A67" w:rsidRDefault="006A3A67" w:rsidP="00F0698B">
      <w:pPr>
        <w:spacing w:line="360" w:lineRule="auto"/>
        <w:ind w:firstLine="570"/>
        <w:rPr>
          <w:ins w:id="559" w:author="apple" w:date="2015-11-24T22:42:00Z"/>
          <w:rFonts w:ascii="黑体" w:eastAsia="黑体" w:hAnsi="黑体" w:hint="eastAsia"/>
          <w:b/>
          <w:sz w:val="30"/>
          <w:szCs w:val="30"/>
          <w:rPrChange w:id="560" w:author="apple" w:date="2015-11-24T22:42:00Z">
            <w:rPr>
              <w:ins w:id="561" w:author="apple" w:date="2015-11-24T22:42:00Z"/>
              <w:rFonts w:ascii="华文楷体" w:eastAsia="华文楷体" w:hAnsi="华文楷体" w:hint="eastAsia"/>
              <w:sz w:val="30"/>
              <w:szCs w:val="30"/>
            </w:rPr>
          </w:rPrChange>
        </w:rPr>
      </w:pPr>
      <w:ins w:id="562" w:author="apple" w:date="2015-11-24T22:42:00Z">
        <w:r w:rsidRPr="006A3A67">
          <w:rPr>
            <w:rFonts w:ascii="黑体" w:eastAsia="黑体" w:hAnsi="黑体" w:hint="eastAsia"/>
            <w:b/>
            <w:sz w:val="30"/>
            <w:szCs w:val="30"/>
            <w:rPrChange w:id="563" w:author="apple" w:date="2015-11-24T22:42:00Z">
              <w:rPr>
                <w:rFonts w:ascii="华文楷体" w:eastAsia="华文楷体" w:hAnsi="华文楷体" w:hint="eastAsia"/>
                <w:sz w:val="30"/>
                <w:szCs w:val="30"/>
              </w:rPr>
            </w:rPrChange>
          </w:rPr>
          <w:t>【</w:t>
        </w:r>
        <w:r w:rsidRPr="006A3A67">
          <w:rPr>
            <w:rFonts w:ascii="黑体" w:eastAsia="黑体" w:hAnsi="黑体" w:hint="eastAsia"/>
            <w:b/>
            <w:color w:val="000000"/>
            <w:sz w:val="28"/>
            <w:szCs w:val="28"/>
            <w:rPrChange w:id="564" w:author="apple" w:date="2015-11-24T22:42:00Z">
              <w:rPr>
                <w:rFonts w:ascii="华文楷体" w:eastAsia="华文楷体" w:hAnsi="华文楷体" w:hint="eastAsia"/>
                <w:color w:val="000000"/>
                <w:sz w:val="28"/>
                <w:szCs w:val="28"/>
              </w:rPr>
            </w:rPrChange>
          </w:rPr>
          <w:t>罪可以包括在漏与缚之中。可见这九种句义实际与前面的七句义是</w:t>
        </w:r>
        <w:r w:rsidRPr="006A3A67">
          <w:rPr>
            <w:rFonts w:ascii="黑体" w:eastAsia="黑体" w:hAnsi="黑体" w:hint="eastAsia"/>
            <w:b/>
            <w:color w:val="000000"/>
            <w:sz w:val="28"/>
            <w:szCs w:val="28"/>
            <w:rPrChange w:id="565" w:author="apple" w:date="2015-11-24T22:42:00Z">
              <w:rPr>
                <w:rFonts w:ascii="华文楷体" w:eastAsia="华文楷体" w:hAnsi="华文楷体" w:hint="eastAsia"/>
                <w:color w:val="000000"/>
                <w:sz w:val="28"/>
                <w:szCs w:val="28"/>
              </w:rPr>
            </w:rPrChange>
          </w:rPr>
          <w:br/>
          <w:t>一致的</w:t>
        </w:r>
        <w:r w:rsidRPr="006A3A67">
          <w:rPr>
            <w:rFonts w:ascii="黑体" w:eastAsia="黑体" w:hAnsi="黑体" w:hint="eastAsia"/>
            <w:b/>
            <w:color w:val="000000"/>
            <w:sz w:val="28"/>
            <w:szCs w:val="28"/>
            <w:rPrChange w:id="566" w:author="apple" w:date="2015-11-24T22:42:00Z">
              <w:rPr>
                <w:rFonts w:ascii="华文楷体" w:eastAsia="华文楷体" w:hAnsi="华文楷体" w:hint="eastAsia"/>
                <w:color w:val="000000"/>
                <w:sz w:val="28"/>
                <w:szCs w:val="28"/>
              </w:rPr>
            </w:rPrChange>
          </w:rPr>
          <w:t>。</w:t>
        </w:r>
        <w:r w:rsidRPr="006A3A67">
          <w:rPr>
            <w:rFonts w:ascii="黑体" w:eastAsia="黑体" w:hAnsi="黑体"/>
            <w:b/>
            <w:sz w:val="30"/>
            <w:szCs w:val="30"/>
            <w:rPrChange w:id="567" w:author="apple" w:date="2015-11-24T22:42:00Z">
              <w:rPr>
                <w:rFonts w:ascii="华文楷体" w:eastAsia="华文楷体" w:hAnsi="华文楷体"/>
                <w:sz w:val="30"/>
                <w:szCs w:val="30"/>
              </w:rPr>
            </w:rPrChange>
          </w:rPr>
          <w:t>】</w:t>
        </w:r>
      </w:ins>
    </w:p>
    <w:p w:rsidR="00311550" w:rsidRDefault="002B4BDE" w:rsidP="00F0698B">
      <w:pPr>
        <w:spacing w:line="360" w:lineRule="auto"/>
        <w:ind w:firstLine="570"/>
        <w:rPr>
          <w:ins w:id="568" w:author="apple" w:date="2015-11-24T22:44:00Z"/>
          <w:rFonts w:ascii="华文楷体" w:eastAsia="华文楷体" w:hAnsi="华文楷体"/>
          <w:sz w:val="30"/>
          <w:szCs w:val="30"/>
        </w:rPr>
      </w:pPr>
      <w:ins w:id="569" w:author="apple" w:date="2015-11-24T22:43:00Z">
        <w:r>
          <w:rPr>
            <w:rFonts w:ascii="华文楷体" w:eastAsia="华文楷体" w:hAnsi="华文楷体" w:hint="eastAsia"/>
            <w:sz w:val="30"/>
            <w:szCs w:val="30"/>
          </w:rPr>
          <w:t>所以</w:t>
        </w:r>
        <w:r>
          <w:rPr>
            <w:rFonts w:ascii="华文楷体" w:eastAsia="华文楷体" w:hAnsi="华文楷体"/>
            <w:sz w:val="30"/>
            <w:szCs w:val="30"/>
          </w:rPr>
          <w:t>说，不管九</w:t>
        </w:r>
        <w:r>
          <w:rPr>
            <w:rFonts w:ascii="华文楷体" w:eastAsia="华文楷体" w:hAnsi="华文楷体" w:hint="eastAsia"/>
            <w:sz w:val="30"/>
            <w:szCs w:val="30"/>
          </w:rPr>
          <w:t>句</w:t>
        </w:r>
        <w:r>
          <w:rPr>
            <w:rFonts w:ascii="华文楷体" w:eastAsia="华文楷体" w:hAnsi="华文楷体"/>
            <w:sz w:val="30"/>
            <w:szCs w:val="30"/>
          </w:rPr>
          <w:t>义也好、七句义也好，</w:t>
        </w:r>
      </w:ins>
      <w:ins w:id="570" w:author="apple" w:date="2015-11-24T22:44:00Z">
        <w:r w:rsidR="002D36A6">
          <w:rPr>
            <w:rFonts w:ascii="华文楷体" w:eastAsia="华文楷体" w:hAnsi="华文楷体" w:hint="eastAsia"/>
            <w:sz w:val="30"/>
            <w:szCs w:val="30"/>
          </w:rPr>
          <w:t>他的</w:t>
        </w:r>
        <w:r w:rsidR="002D36A6">
          <w:rPr>
            <w:rFonts w:ascii="华文楷体" w:eastAsia="华文楷体" w:hAnsi="华文楷体"/>
            <w:sz w:val="30"/>
            <w:szCs w:val="30"/>
          </w:rPr>
          <w:t>这个</w:t>
        </w:r>
      </w:ins>
      <w:ins w:id="571" w:author="apple" w:date="2015-11-24T22:43:00Z">
        <w:r>
          <w:rPr>
            <w:rFonts w:ascii="华文楷体" w:eastAsia="华文楷体" w:hAnsi="华文楷体"/>
            <w:sz w:val="30"/>
            <w:szCs w:val="30"/>
          </w:rPr>
          <w:t>内部呢</w:t>
        </w:r>
      </w:ins>
      <w:ins w:id="572" w:author="apple" w:date="2015-11-24T22:44:00Z">
        <w:r w:rsidR="002D36A6">
          <w:rPr>
            <w:rFonts w:ascii="华文楷体" w:eastAsia="华文楷体" w:hAnsi="华文楷体" w:hint="eastAsia"/>
            <w:sz w:val="30"/>
            <w:szCs w:val="30"/>
          </w:rPr>
          <w:t>是</w:t>
        </w:r>
        <w:r w:rsidR="002D36A6">
          <w:rPr>
            <w:rFonts w:ascii="华文楷体" w:eastAsia="华文楷体" w:hAnsi="华文楷体"/>
            <w:sz w:val="30"/>
            <w:szCs w:val="30"/>
          </w:rPr>
          <w:t>一个含义。</w:t>
        </w:r>
      </w:ins>
    </w:p>
    <w:p w:rsidR="00311550" w:rsidRPr="00311550" w:rsidRDefault="00311550" w:rsidP="00F0698B">
      <w:pPr>
        <w:spacing w:line="360" w:lineRule="auto"/>
        <w:ind w:firstLine="570"/>
        <w:rPr>
          <w:ins w:id="573" w:author="apple" w:date="2015-11-24T22:44:00Z"/>
          <w:rFonts w:ascii="黑体" w:eastAsia="黑体" w:hAnsi="黑体" w:hint="eastAsia"/>
          <w:b/>
          <w:sz w:val="30"/>
          <w:szCs w:val="30"/>
          <w:rPrChange w:id="574" w:author="apple" w:date="2015-11-24T22:44:00Z">
            <w:rPr>
              <w:ins w:id="575" w:author="apple" w:date="2015-11-24T22:44:00Z"/>
              <w:rFonts w:ascii="华文楷体" w:eastAsia="华文楷体" w:hAnsi="华文楷体" w:hint="eastAsia"/>
              <w:sz w:val="30"/>
              <w:szCs w:val="30"/>
            </w:rPr>
          </w:rPrChange>
        </w:rPr>
      </w:pPr>
      <w:ins w:id="576" w:author="apple" w:date="2015-11-24T22:44:00Z">
        <w:r w:rsidRPr="00311550">
          <w:rPr>
            <w:rFonts w:ascii="黑体" w:eastAsia="黑体" w:hAnsi="黑体" w:hint="eastAsia"/>
            <w:b/>
            <w:sz w:val="30"/>
            <w:szCs w:val="30"/>
            <w:rPrChange w:id="577" w:author="apple" w:date="2015-11-24T22:44:00Z">
              <w:rPr>
                <w:rFonts w:ascii="华文楷体" w:eastAsia="华文楷体" w:hAnsi="华文楷体" w:hint="eastAsia"/>
                <w:sz w:val="30"/>
                <w:szCs w:val="30"/>
              </w:rPr>
            </w:rPrChange>
          </w:rPr>
          <w:t>【</w:t>
        </w:r>
        <w:r w:rsidRPr="00311550">
          <w:rPr>
            <w:rFonts w:ascii="黑体" w:eastAsia="黑体" w:hAnsi="黑体" w:hint="eastAsia"/>
            <w:b/>
            <w:color w:val="000000"/>
            <w:sz w:val="28"/>
            <w:szCs w:val="28"/>
            <w:rPrChange w:id="578" w:author="apple" w:date="2015-11-24T22:44:00Z">
              <w:rPr>
                <w:rFonts w:ascii="华文楷体" w:eastAsia="华文楷体" w:hAnsi="华文楷体" w:hint="eastAsia"/>
                <w:color w:val="000000"/>
                <w:sz w:val="28"/>
                <w:szCs w:val="28"/>
              </w:rPr>
            </w:rPrChange>
          </w:rPr>
          <w:t>此派的外道徒主张万法的共同实相时间、地点、 数目多种多样,而自性却是独一无二的。</w:t>
        </w:r>
        <w:r w:rsidRPr="00311550">
          <w:rPr>
            <w:rFonts w:ascii="黑体" w:eastAsia="黑体" w:hAnsi="黑体"/>
            <w:b/>
            <w:sz w:val="30"/>
            <w:szCs w:val="30"/>
            <w:rPrChange w:id="579" w:author="apple" w:date="2015-11-24T22:44:00Z">
              <w:rPr>
                <w:rFonts w:ascii="华文楷体" w:eastAsia="华文楷体" w:hAnsi="华文楷体"/>
                <w:sz w:val="30"/>
                <w:szCs w:val="30"/>
              </w:rPr>
            </w:rPrChange>
          </w:rPr>
          <w:t>】</w:t>
        </w:r>
      </w:ins>
    </w:p>
    <w:p w:rsidR="00AC75EC" w:rsidRPr="00F0698B" w:rsidDel="006A3A67" w:rsidRDefault="00AC75EC" w:rsidP="00F0698B">
      <w:pPr>
        <w:spacing w:line="360" w:lineRule="auto"/>
        <w:ind w:firstLine="570"/>
        <w:rPr>
          <w:del w:id="580" w:author="apple" w:date="2015-11-24T22:42:00Z"/>
          <w:rFonts w:ascii="华文楷体" w:eastAsia="华文楷体" w:hAnsi="华文楷体"/>
          <w:sz w:val="30"/>
          <w:szCs w:val="30"/>
        </w:rPr>
      </w:pPr>
      <w:del w:id="581" w:author="apple" w:date="2015-11-24T22:42:00Z">
        <w:r w:rsidRPr="00F0698B" w:rsidDel="006A3A67">
          <w:rPr>
            <w:rFonts w:ascii="华文楷体" w:eastAsia="华文楷体" w:hAnsi="华文楷体" w:hint="eastAsia"/>
            <w:sz w:val="30"/>
            <w:szCs w:val="30"/>
          </w:rPr>
          <w:lastRenderedPageBreak/>
          <w:delText>罪可以括在漏与缚之中。 可见这九种句义实际与前面的七句义是一致的。</w:delText>
        </w:r>
      </w:del>
    </w:p>
    <w:p w:rsidR="00AC75EC" w:rsidRPr="00F0698B" w:rsidDel="006A3A67" w:rsidRDefault="00AC75EC" w:rsidP="00F0698B">
      <w:pPr>
        <w:spacing w:line="360" w:lineRule="auto"/>
        <w:ind w:firstLine="570"/>
        <w:rPr>
          <w:del w:id="582" w:author="apple" w:date="2015-11-24T22:42:00Z"/>
          <w:rFonts w:ascii="华文楷体" w:eastAsia="华文楷体" w:hAnsi="华文楷体"/>
          <w:sz w:val="30"/>
          <w:szCs w:val="30"/>
        </w:rPr>
      </w:pPr>
      <w:del w:id="583" w:author="apple" w:date="2015-11-24T22:42:00Z">
        <w:r w:rsidRPr="00F0698B" w:rsidDel="006A3A67">
          <w:rPr>
            <w:rFonts w:ascii="华文楷体" w:eastAsia="华文楷体" w:hAnsi="华文楷体" w:hint="eastAsia"/>
            <w:sz w:val="30"/>
            <w:szCs w:val="30"/>
          </w:rPr>
          <w:delText>所以不管是九句义七句义也好它的这个内部是一个含义。</w:delText>
        </w:r>
      </w:del>
    </w:p>
    <w:p w:rsidR="00AC75EC" w:rsidRPr="00F0698B" w:rsidDel="00311550" w:rsidRDefault="00AC75EC" w:rsidP="00F0698B">
      <w:pPr>
        <w:spacing w:line="360" w:lineRule="auto"/>
        <w:ind w:firstLine="570"/>
        <w:rPr>
          <w:del w:id="584" w:author="apple" w:date="2015-11-24T22:44:00Z"/>
          <w:rFonts w:ascii="华文楷体" w:eastAsia="华文楷体" w:hAnsi="华文楷体"/>
          <w:sz w:val="30"/>
          <w:szCs w:val="30"/>
        </w:rPr>
      </w:pPr>
      <w:del w:id="585" w:author="apple" w:date="2015-11-24T22:44:00Z">
        <w:r w:rsidRPr="00F0698B" w:rsidDel="00311550">
          <w:rPr>
            <w:rFonts w:ascii="华文楷体" w:eastAsia="华文楷体" w:hAnsi="华文楷体" w:hint="eastAsia"/>
            <w:sz w:val="30"/>
            <w:szCs w:val="30"/>
          </w:rPr>
          <w:delText>此派的外道徒主张万法的共同实相时间、地点、 数目多种多样,而自性却是独一无二的。</w:delText>
        </w:r>
      </w:del>
    </w:p>
    <w:p w:rsidR="00311550" w:rsidRDefault="00AC75EC" w:rsidP="00F0698B">
      <w:pPr>
        <w:spacing w:line="360" w:lineRule="auto"/>
        <w:ind w:firstLine="570"/>
        <w:rPr>
          <w:ins w:id="586" w:author="apple" w:date="2015-11-24T22:45:00Z"/>
          <w:rFonts w:ascii="华文楷体" w:eastAsia="华文楷体" w:hAnsi="华文楷体"/>
          <w:sz w:val="30"/>
          <w:szCs w:val="30"/>
        </w:rPr>
      </w:pPr>
      <w:r w:rsidRPr="00F0698B">
        <w:rPr>
          <w:rFonts w:ascii="华文楷体" w:eastAsia="华文楷体" w:hAnsi="华文楷体" w:hint="eastAsia"/>
          <w:sz w:val="30"/>
          <w:szCs w:val="30"/>
        </w:rPr>
        <w:t>那么此派的外道徒主张就说是这个，万法共同实相时间、地点、数目虽然多种多样，但是它们的自性是独一无二，就和前面的这个在讲颂词的时候，是这样的。所以它们的自性是独一无二的。是这样的。</w:t>
      </w:r>
    </w:p>
    <w:p w:rsidR="00AC75EC" w:rsidRPr="00F0698B" w:rsidRDefault="00AC75EC" w:rsidP="00F0698B">
      <w:pPr>
        <w:spacing w:line="360" w:lineRule="auto"/>
        <w:ind w:firstLine="570"/>
        <w:rPr>
          <w:rFonts w:ascii="华文楷体" w:eastAsia="华文楷体" w:hAnsi="华文楷体"/>
          <w:sz w:val="30"/>
          <w:szCs w:val="30"/>
        </w:rPr>
      </w:pPr>
      <w:r w:rsidRPr="00F0698B">
        <w:rPr>
          <w:rFonts w:ascii="华文楷体" w:eastAsia="华文楷体" w:hAnsi="华文楷体" w:hint="eastAsia"/>
          <w:sz w:val="30"/>
          <w:szCs w:val="30"/>
        </w:rPr>
        <w:t>今天就介绍到这里。</w:t>
      </w:r>
    </w:p>
    <w:p w:rsidR="008341C4" w:rsidRPr="00F0698B" w:rsidRDefault="008341C4" w:rsidP="00F0698B">
      <w:pPr>
        <w:spacing w:line="360" w:lineRule="auto"/>
        <w:ind w:firstLine="570"/>
        <w:rPr>
          <w:rFonts w:ascii="华文楷体" w:eastAsia="华文楷体" w:hAnsi="华文楷体"/>
          <w:sz w:val="30"/>
          <w:szCs w:val="30"/>
        </w:rPr>
      </w:pPr>
    </w:p>
    <w:sectPr w:rsidR="008341C4" w:rsidRPr="00F0698B" w:rsidSect="00F0698B">
      <w:pgSz w:w="11906" w:h="16838"/>
      <w:pgMar w:top="1440" w:right="1304" w:bottom="1440"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255" w:rsidRDefault="00FB5255" w:rsidP="005C0DDA">
      <w:r>
        <w:separator/>
      </w:r>
    </w:p>
  </w:endnote>
  <w:endnote w:type="continuationSeparator" w:id="0">
    <w:p w:rsidR="00FB5255" w:rsidRDefault="00FB5255"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255" w:rsidRDefault="00FB5255" w:rsidP="005C0DDA">
      <w:r>
        <w:separator/>
      </w:r>
    </w:p>
  </w:footnote>
  <w:footnote w:type="continuationSeparator" w:id="0">
    <w:p w:rsidR="00FB5255" w:rsidRDefault="00FB5255"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14E5"/>
    <w:rsid w:val="0013587D"/>
    <w:rsid w:val="001408C3"/>
    <w:rsid w:val="00142D29"/>
    <w:rsid w:val="0015126E"/>
    <w:rsid w:val="00154016"/>
    <w:rsid w:val="00157DDE"/>
    <w:rsid w:val="0019371C"/>
    <w:rsid w:val="00197EDC"/>
    <w:rsid w:val="001A0B21"/>
    <w:rsid w:val="001A3FB2"/>
    <w:rsid w:val="001A47B1"/>
    <w:rsid w:val="001B3FC4"/>
    <w:rsid w:val="001D6F21"/>
    <w:rsid w:val="001E04AF"/>
    <w:rsid w:val="001E4A5F"/>
    <w:rsid w:val="001F3EA3"/>
    <w:rsid w:val="001F6A4B"/>
    <w:rsid w:val="002017D2"/>
    <w:rsid w:val="00254B46"/>
    <w:rsid w:val="00262DE1"/>
    <w:rsid w:val="0027174C"/>
    <w:rsid w:val="002927E0"/>
    <w:rsid w:val="002B4BDE"/>
    <w:rsid w:val="002C072C"/>
    <w:rsid w:val="002C79DF"/>
    <w:rsid w:val="002D08DC"/>
    <w:rsid w:val="002D36A6"/>
    <w:rsid w:val="002D4FAD"/>
    <w:rsid w:val="002D719D"/>
    <w:rsid w:val="002D7D25"/>
    <w:rsid w:val="002E6E0C"/>
    <w:rsid w:val="00302655"/>
    <w:rsid w:val="003027DD"/>
    <w:rsid w:val="00304FE2"/>
    <w:rsid w:val="00311550"/>
    <w:rsid w:val="00330A59"/>
    <w:rsid w:val="00334997"/>
    <w:rsid w:val="00351F45"/>
    <w:rsid w:val="00363832"/>
    <w:rsid w:val="0037068F"/>
    <w:rsid w:val="003850E3"/>
    <w:rsid w:val="003A6307"/>
    <w:rsid w:val="003A6D5E"/>
    <w:rsid w:val="003B3C17"/>
    <w:rsid w:val="003F06AC"/>
    <w:rsid w:val="003F5F4A"/>
    <w:rsid w:val="003F68A8"/>
    <w:rsid w:val="004008C4"/>
    <w:rsid w:val="00402F70"/>
    <w:rsid w:val="00406A54"/>
    <w:rsid w:val="004106BD"/>
    <w:rsid w:val="004144A5"/>
    <w:rsid w:val="0042573D"/>
    <w:rsid w:val="00426064"/>
    <w:rsid w:val="00444F32"/>
    <w:rsid w:val="00447061"/>
    <w:rsid w:val="004528A7"/>
    <w:rsid w:val="00462611"/>
    <w:rsid w:val="00465D8B"/>
    <w:rsid w:val="00471381"/>
    <w:rsid w:val="00471903"/>
    <w:rsid w:val="004913B8"/>
    <w:rsid w:val="004B0F46"/>
    <w:rsid w:val="004B5062"/>
    <w:rsid w:val="0051565F"/>
    <w:rsid w:val="00523A50"/>
    <w:rsid w:val="00532ABC"/>
    <w:rsid w:val="00540FAF"/>
    <w:rsid w:val="00543896"/>
    <w:rsid w:val="00556332"/>
    <w:rsid w:val="005605F0"/>
    <w:rsid w:val="00592173"/>
    <w:rsid w:val="005A3019"/>
    <w:rsid w:val="005B2BC3"/>
    <w:rsid w:val="005B54B7"/>
    <w:rsid w:val="005C0DDA"/>
    <w:rsid w:val="005C1B72"/>
    <w:rsid w:val="005D1BBB"/>
    <w:rsid w:val="005E19B2"/>
    <w:rsid w:val="005E373A"/>
    <w:rsid w:val="005E3F9A"/>
    <w:rsid w:val="005E6C93"/>
    <w:rsid w:val="005F7533"/>
    <w:rsid w:val="0060632E"/>
    <w:rsid w:val="00611C3E"/>
    <w:rsid w:val="006153A3"/>
    <w:rsid w:val="00631EC3"/>
    <w:rsid w:val="006A3A67"/>
    <w:rsid w:val="006A48BA"/>
    <w:rsid w:val="006B0F29"/>
    <w:rsid w:val="006B3B50"/>
    <w:rsid w:val="006C4DEC"/>
    <w:rsid w:val="006E1393"/>
    <w:rsid w:val="0070560E"/>
    <w:rsid w:val="00706324"/>
    <w:rsid w:val="00721239"/>
    <w:rsid w:val="007221A5"/>
    <w:rsid w:val="007315F7"/>
    <w:rsid w:val="0075127C"/>
    <w:rsid w:val="00754BAD"/>
    <w:rsid w:val="00760877"/>
    <w:rsid w:val="00773A02"/>
    <w:rsid w:val="00773E12"/>
    <w:rsid w:val="00790236"/>
    <w:rsid w:val="007A075D"/>
    <w:rsid w:val="007A1CE3"/>
    <w:rsid w:val="007E1117"/>
    <w:rsid w:val="007E205E"/>
    <w:rsid w:val="007F107A"/>
    <w:rsid w:val="00810347"/>
    <w:rsid w:val="008248AF"/>
    <w:rsid w:val="008341C4"/>
    <w:rsid w:val="008545A1"/>
    <w:rsid w:val="00871936"/>
    <w:rsid w:val="00891050"/>
    <w:rsid w:val="008A6DE2"/>
    <w:rsid w:val="008B5155"/>
    <w:rsid w:val="0091011A"/>
    <w:rsid w:val="00930991"/>
    <w:rsid w:val="00950634"/>
    <w:rsid w:val="00951C6E"/>
    <w:rsid w:val="009613A5"/>
    <w:rsid w:val="009658C1"/>
    <w:rsid w:val="009733A8"/>
    <w:rsid w:val="00975B37"/>
    <w:rsid w:val="0098472C"/>
    <w:rsid w:val="0099129A"/>
    <w:rsid w:val="00992E07"/>
    <w:rsid w:val="009C5709"/>
    <w:rsid w:val="009C758F"/>
    <w:rsid w:val="009D1902"/>
    <w:rsid w:val="009D7FBE"/>
    <w:rsid w:val="009E70F2"/>
    <w:rsid w:val="009E7281"/>
    <w:rsid w:val="009F30AD"/>
    <w:rsid w:val="00A22775"/>
    <w:rsid w:val="00A512CE"/>
    <w:rsid w:val="00A522B5"/>
    <w:rsid w:val="00A61D5B"/>
    <w:rsid w:val="00A623E1"/>
    <w:rsid w:val="00A74E83"/>
    <w:rsid w:val="00A75DAD"/>
    <w:rsid w:val="00A91E0D"/>
    <w:rsid w:val="00A92FE0"/>
    <w:rsid w:val="00AB6657"/>
    <w:rsid w:val="00AC0FC6"/>
    <w:rsid w:val="00AC75EC"/>
    <w:rsid w:val="00AC7E91"/>
    <w:rsid w:val="00AE1B28"/>
    <w:rsid w:val="00AF60D4"/>
    <w:rsid w:val="00B32622"/>
    <w:rsid w:val="00B41C93"/>
    <w:rsid w:val="00B54BA5"/>
    <w:rsid w:val="00B64F43"/>
    <w:rsid w:val="00BC1BE4"/>
    <w:rsid w:val="00BC79EC"/>
    <w:rsid w:val="00BE0F08"/>
    <w:rsid w:val="00C02882"/>
    <w:rsid w:val="00C061F4"/>
    <w:rsid w:val="00C20A1D"/>
    <w:rsid w:val="00C22CF8"/>
    <w:rsid w:val="00C31797"/>
    <w:rsid w:val="00C450FE"/>
    <w:rsid w:val="00C568D2"/>
    <w:rsid w:val="00C77C0F"/>
    <w:rsid w:val="00C91C16"/>
    <w:rsid w:val="00C93F9C"/>
    <w:rsid w:val="00C97F43"/>
    <w:rsid w:val="00CA0154"/>
    <w:rsid w:val="00CA58F5"/>
    <w:rsid w:val="00CE0D2F"/>
    <w:rsid w:val="00CE16B5"/>
    <w:rsid w:val="00CF1465"/>
    <w:rsid w:val="00CF2300"/>
    <w:rsid w:val="00D04DE4"/>
    <w:rsid w:val="00D100ED"/>
    <w:rsid w:val="00D20361"/>
    <w:rsid w:val="00D24C7B"/>
    <w:rsid w:val="00D30E08"/>
    <w:rsid w:val="00D46603"/>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EF0FC4"/>
    <w:rsid w:val="00F0698B"/>
    <w:rsid w:val="00F2162A"/>
    <w:rsid w:val="00F31BC1"/>
    <w:rsid w:val="00F62371"/>
    <w:rsid w:val="00F676F1"/>
    <w:rsid w:val="00F761CB"/>
    <w:rsid w:val="00F8170C"/>
    <w:rsid w:val="00F84C16"/>
    <w:rsid w:val="00F94E86"/>
    <w:rsid w:val="00FA5CD4"/>
    <w:rsid w:val="00FB5255"/>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BE9746-D974-4177-8F1F-9EE2A30F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Revision"/>
    <w:hidden/>
    <w:uiPriority w:val="99"/>
    <w:semiHidden/>
    <w:rsid w:val="00351F45"/>
  </w:style>
  <w:style w:type="paragraph" w:styleId="a6">
    <w:name w:val="Balloon Text"/>
    <w:basedOn w:val="a"/>
    <w:link w:val="Char1"/>
    <w:uiPriority w:val="99"/>
    <w:semiHidden/>
    <w:unhideWhenUsed/>
    <w:rsid w:val="00351F45"/>
    <w:rPr>
      <w:sz w:val="18"/>
      <w:szCs w:val="18"/>
    </w:rPr>
  </w:style>
  <w:style w:type="character" w:customStyle="1" w:styleId="Char1">
    <w:name w:val="批注框文本 Char"/>
    <w:basedOn w:val="a0"/>
    <w:link w:val="a6"/>
    <w:uiPriority w:val="99"/>
    <w:semiHidden/>
    <w:rsid w:val="00351F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27</Pages>
  <Words>2630</Words>
  <Characters>14997</Characters>
  <Application>Microsoft Office Word</Application>
  <DocSecurity>0</DocSecurity>
  <Lines>124</Lines>
  <Paragraphs>35</Paragraphs>
  <ScaleCrop>false</ScaleCrop>
  <Company>soft.netnest.com.cn</Company>
  <LinksUpToDate>false</LinksUpToDate>
  <CharactersWithSpaces>17592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43</cp:revision>
  <dcterms:created xsi:type="dcterms:W3CDTF">2015-10-08T01:20:00Z</dcterms:created>
  <dcterms:modified xsi:type="dcterms:W3CDTF">2015-11-24T14:46:00Z</dcterms:modified>
</cp:coreProperties>
</file>