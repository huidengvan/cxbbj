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2E07" w:rsidRPr="00524315" w:rsidRDefault="00992E07" w:rsidP="00992E07">
      <w:pPr>
        <w:jc w:val="center"/>
        <w:rPr>
          <w:b/>
          <w:sz w:val="44"/>
          <w:szCs w:val="44"/>
        </w:rPr>
      </w:pPr>
      <w:r w:rsidRPr="00524315">
        <w:rPr>
          <w:rFonts w:hint="eastAsia"/>
          <w:b/>
          <w:sz w:val="44"/>
          <w:szCs w:val="44"/>
        </w:rPr>
        <w:t>第</w:t>
      </w:r>
      <w:r w:rsidR="003E288E">
        <w:rPr>
          <w:rFonts w:hint="eastAsia"/>
          <w:b/>
          <w:sz w:val="44"/>
          <w:szCs w:val="44"/>
        </w:rPr>
        <w:t>6</w:t>
      </w:r>
      <w:r w:rsidR="004C6A97">
        <w:rPr>
          <w:rFonts w:hint="eastAsia"/>
          <w:b/>
          <w:sz w:val="44"/>
          <w:szCs w:val="44"/>
        </w:rPr>
        <w:t>8</w:t>
      </w:r>
      <w:r w:rsidRPr="00524315">
        <w:rPr>
          <w:rFonts w:hint="eastAsia"/>
          <w:b/>
          <w:sz w:val="44"/>
          <w:szCs w:val="44"/>
        </w:rPr>
        <w:t>课</w:t>
      </w:r>
    </w:p>
    <w:p w:rsidR="00992E07" w:rsidRPr="00524315" w:rsidRDefault="00992E07" w:rsidP="00992E07">
      <w:pPr>
        <w:jc w:val="center"/>
        <w:rPr>
          <w:b/>
          <w:sz w:val="28"/>
          <w:szCs w:val="28"/>
        </w:rPr>
      </w:pPr>
      <w:r w:rsidRPr="00524315">
        <w:rPr>
          <w:rFonts w:hint="eastAsia"/>
          <w:b/>
          <w:sz w:val="28"/>
          <w:szCs w:val="28"/>
        </w:rPr>
        <w:t>诸法等</w:t>
      </w:r>
      <w:proofErr w:type="gramStart"/>
      <w:r w:rsidRPr="00524315">
        <w:rPr>
          <w:rFonts w:hint="eastAsia"/>
          <w:b/>
          <w:sz w:val="28"/>
          <w:szCs w:val="28"/>
        </w:rPr>
        <w:t>性本基法界</w:t>
      </w:r>
      <w:proofErr w:type="gramEnd"/>
      <w:r w:rsidRPr="00524315">
        <w:rPr>
          <w:rFonts w:hint="eastAsia"/>
          <w:b/>
          <w:sz w:val="28"/>
          <w:szCs w:val="28"/>
        </w:rPr>
        <w:t>中，自现圆满三身</w:t>
      </w:r>
      <w:proofErr w:type="gramStart"/>
      <w:r w:rsidRPr="00524315">
        <w:rPr>
          <w:rFonts w:hint="eastAsia"/>
          <w:b/>
          <w:sz w:val="28"/>
          <w:szCs w:val="28"/>
        </w:rPr>
        <w:t>游舞力</w:t>
      </w:r>
      <w:proofErr w:type="gramEnd"/>
      <w:r w:rsidRPr="00524315">
        <w:rPr>
          <w:rFonts w:hint="eastAsia"/>
          <w:b/>
          <w:sz w:val="28"/>
          <w:szCs w:val="28"/>
        </w:rPr>
        <w:t>，</w:t>
      </w:r>
    </w:p>
    <w:p w:rsidR="00992E07" w:rsidRPr="00524315" w:rsidRDefault="00992E07" w:rsidP="00992E07">
      <w:pPr>
        <w:jc w:val="center"/>
        <w:rPr>
          <w:b/>
          <w:sz w:val="28"/>
          <w:szCs w:val="28"/>
        </w:rPr>
      </w:pPr>
      <w:proofErr w:type="gramStart"/>
      <w:r w:rsidRPr="00524315">
        <w:rPr>
          <w:rFonts w:hint="eastAsia"/>
          <w:b/>
          <w:sz w:val="28"/>
          <w:szCs w:val="28"/>
        </w:rPr>
        <w:t>离障本来怙主龙钦</w:t>
      </w:r>
      <w:proofErr w:type="gramEnd"/>
      <w:r w:rsidRPr="00524315">
        <w:rPr>
          <w:rFonts w:hint="eastAsia"/>
          <w:b/>
          <w:sz w:val="28"/>
          <w:szCs w:val="28"/>
        </w:rPr>
        <w:t>巴，祈请无垢</w:t>
      </w:r>
      <w:proofErr w:type="gramStart"/>
      <w:r w:rsidRPr="00524315">
        <w:rPr>
          <w:rFonts w:hint="eastAsia"/>
          <w:b/>
          <w:sz w:val="28"/>
          <w:szCs w:val="28"/>
        </w:rPr>
        <w:t>光尊常</w:t>
      </w:r>
      <w:proofErr w:type="gramEnd"/>
      <w:r w:rsidRPr="00524315">
        <w:rPr>
          <w:rFonts w:hint="eastAsia"/>
          <w:b/>
          <w:sz w:val="28"/>
          <w:szCs w:val="28"/>
        </w:rPr>
        <w:t>护我。</w:t>
      </w:r>
    </w:p>
    <w:p w:rsidR="00992E07" w:rsidRDefault="00992E07" w:rsidP="00F01681">
      <w:pPr>
        <w:ind w:firstLineChars="400" w:firstLine="1124"/>
        <w:rPr>
          <w:b/>
          <w:sz w:val="28"/>
          <w:szCs w:val="28"/>
        </w:rPr>
      </w:pPr>
      <w:r w:rsidRPr="00524315">
        <w:rPr>
          <w:rFonts w:hint="eastAsia"/>
          <w:b/>
          <w:sz w:val="28"/>
          <w:szCs w:val="28"/>
        </w:rPr>
        <w:t>为度</w:t>
      </w:r>
      <w:proofErr w:type="gramStart"/>
      <w:r w:rsidRPr="00524315">
        <w:rPr>
          <w:rFonts w:hint="eastAsia"/>
          <w:b/>
          <w:sz w:val="28"/>
          <w:szCs w:val="28"/>
        </w:rPr>
        <w:t>化一切</w:t>
      </w:r>
      <w:proofErr w:type="gramEnd"/>
      <w:r w:rsidRPr="00524315">
        <w:rPr>
          <w:rFonts w:hint="eastAsia"/>
          <w:b/>
          <w:sz w:val="28"/>
          <w:szCs w:val="28"/>
        </w:rPr>
        <w:t>众生，请大家发无上的菩提心！</w:t>
      </w:r>
    </w:p>
    <w:p w:rsidR="00F914A6" w:rsidRPr="00F914A6" w:rsidDel="00F01681" w:rsidRDefault="00F914A6" w:rsidP="00F914A6">
      <w:pPr>
        <w:ind w:firstLine="570"/>
        <w:rPr>
          <w:del w:id="0" w:author="S-Yansong" w:date="2015-12-16T08:47:00Z"/>
          <w:rFonts w:ascii="华文楷体" w:eastAsia="华文楷体" w:hAnsi="华文楷体"/>
          <w:sz w:val="28"/>
          <w:szCs w:val="28"/>
        </w:rPr>
      </w:pPr>
      <w:del w:id="1" w:author="S-Yansong" w:date="2015-12-16T08:47:00Z">
        <w:r w:rsidRPr="00F914A6" w:rsidDel="00F01681">
          <w:rPr>
            <w:rFonts w:ascii="华文楷体" w:eastAsia="华文楷体" w:hAnsi="华文楷体" w:hint="eastAsia"/>
            <w:sz w:val="28"/>
            <w:szCs w:val="28"/>
          </w:rPr>
          <w:delText>【0:00】</w:delText>
        </w:r>
      </w:del>
    </w:p>
    <w:p w:rsidR="000E2A43" w:rsidRDefault="00F914A6" w:rsidP="00F914A6">
      <w:pPr>
        <w:ind w:firstLine="570"/>
        <w:rPr>
          <w:ins w:id="2" w:author="S-Yansong" w:date="2015-12-16T08:55:00Z"/>
          <w:rFonts w:ascii="华文楷体" w:eastAsia="华文楷体" w:hAnsi="华文楷体"/>
          <w:sz w:val="28"/>
          <w:szCs w:val="28"/>
        </w:rPr>
      </w:pPr>
      <w:r w:rsidRPr="00F914A6">
        <w:rPr>
          <w:rFonts w:ascii="华文楷体" w:eastAsia="华文楷体" w:hAnsi="华文楷体" w:hint="eastAsia"/>
          <w:sz w:val="28"/>
          <w:szCs w:val="28"/>
        </w:rPr>
        <w:t>发了菩提心之后呢，今天继续宣讲全知麦彭仁波切所造的《中观庄严论释——文殊上师欢喜之教言》。</w:t>
      </w:r>
      <w:ins w:id="3" w:author="S-Yansong" w:date="2015-12-16T08:51:00Z">
        <w:r w:rsidR="00F01681">
          <w:rPr>
            <w:rFonts w:ascii="华文楷体" w:eastAsia="华文楷体" w:hAnsi="华文楷体" w:hint="eastAsia"/>
            <w:sz w:val="28"/>
            <w:szCs w:val="28"/>
          </w:rPr>
          <w:t>那么</w:t>
        </w:r>
      </w:ins>
      <w:r w:rsidRPr="00F914A6">
        <w:rPr>
          <w:rFonts w:ascii="华文楷体" w:eastAsia="华文楷体" w:hAnsi="华文楷体" w:hint="eastAsia"/>
          <w:sz w:val="28"/>
          <w:szCs w:val="28"/>
        </w:rPr>
        <w:t>在这个论典当中，给我们指示一切万法究竟的</w:t>
      </w:r>
      <w:proofErr w:type="gramStart"/>
      <w:r w:rsidRPr="00F914A6">
        <w:rPr>
          <w:rFonts w:ascii="华文楷体" w:eastAsia="华文楷体" w:hAnsi="华文楷体" w:hint="eastAsia"/>
          <w:sz w:val="28"/>
          <w:szCs w:val="28"/>
        </w:rPr>
        <w:t>实相无自</w:t>
      </w:r>
      <w:proofErr w:type="gramEnd"/>
      <w:r w:rsidRPr="00F914A6">
        <w:rPr>
          <w:rFonts w:ascii="华文楷体" w:eastAsia="华文楷体" w:hAnsi="华文楷体" w:hint="eastAsia"/>
          <w:sz w:val="28"/>
          <w:szCs w:val="28"/>
        </w:rPr>
        <w:t>性的道理。</w:t>
      </w:r>
      <w:r w:rsidR="0037758E">
        <w:rPr>
          <w:rFonts w:ascii="华文楷体" w:eastAsia="华文楷体" w:hAnsi="华文楷体" w:hint="eastAsia"/>
          <w:sz w:val="28"/>
          <w:szCs w:val="28"/>
        </w:rPr>
        <w:t>实际上</w:t>
      </w:r>
      <w:r w:rsidRPr="00F914A6">
        <w:rPr>
          <w:rFonts w:ascii="华文楷体" w:eastAsia="华文楷体" w:hAnsi="华文楷体" w:hint="eastAsia"/>
          <w:sz w:val="28"/>
          <w:szCs w:val="28"/>
        </w:rPr>
        <w:t>如果我们在相续当中能够体会到无实有，体会到</w:t>
      </w:r>
      <w:ins w:id="4" w:author="S-Yansong" w:date="2015-12-16T08:51:00Z">
        <w:r w:rsidR="00F01681">
          <w:rPr>
            <w:rFonts w:ascii="华文楷体" w:eastAsia="华文楷体" w:hAnsi="华文楷体" w:hint="eastAsia"/>
            <w:sz w:val="28"/>
            <w:szCs w:val="28"/>
          </w:rPr>
          <w:t>现而</w:t>
        </w:r>
      </w:ins>
      <w:r w:rsidRPr="00F914A6">
        <w:rPr>
          <w:rFonts w:ascii="华文楷体" w:eastAsia="华文楷体" w:hAnsi="华文楷体" w:hint="eastAsia"/>
          <w:sz w:val="28"/>
          <w:szCs w:val="28"/>
        </w:rPr>
        <w:t>无自性的话，</w:t>
      </w:r>
      <w:ins w:id="5" w:author="S-Yansong" w:date="2015-12-16T08:52:00Z">
        <w:r w:rsidR="00F01681">
          <w:rPr>
            <w:rFonts w:ascii="华文楷体" w:eastAsia="华文楷体" w:hAnsi="华文楷体" w:hint="eastAsia"/>
            <w:sz w:val="28"/>
            <w:szCs w:val="28"/>
          </w:rPr>
          <w:t>这个方面也</w:t>
        </w:r>
      </w:ins>
      <w:del w:id="6" w:author="S-Yansong" w:date="2015-12-16T08:52:00Z">
        <w:r w:rsidRPr="00F914A6" w:rsidDel="00F01681">
          <w:rPr>
            <w:rFonts w:ascii="华文楷体" w:eastAsia="华文楷体" w:hAnsi="华文楷体" w:hint="eastAsia"/>
            <w:sz w:val="28"/>
            <w:szCs w:val="28"/>
          </w:rPr>
          <w:delText>就</w:delText>
        </w:r>
      </w:del>
      <w:r w:rsidRPr="00F914A6">
        <w:rPr>
          <w:rFonts w:ascii="华文楷体" w:eastAsia="华文楷体" w:hAnsi="华文楷体" w:hint="eastAsia"/>
          <w:sz w:val="28"/>
          <w:szCs w:val="28"/>
        </w:rPr>
        <w:t>可以说是一种初步的认知空性。如果</w:t>
      </w:r>
      <w:proofErr w:type="gramStart"/>
      <w:r w:rsidRPr="00F914A6">
        <w:rPr>
          <w:rFonts w:ascii="华文楷体" w:eastAsia="华文楷体" w:hAnsi="华文楷体" w:hint="eastAsia"/>
          <w:sz w:val="28"/>
          <w:szCs w:val="28"/>
        </w:rPr>
        <w:t>进一步现</w:t>
      </w:r>
      <w:ins w:id="7" w:author="S-Yansong" w:date="2015-12-16T08:52:00Z">
        <w:r w:rsidR="00F01681">
          <w:rPr>
            <w:rFonts w:ascii="华文楷体" w:eastAsia="华文楷体" w:hAnsi="华文楷体" w:hint="eastAsia"/>
            <w:sz w:val="28"/>
            <w:szCs w:val="28"/>
          </w:rPr>
          <w:t>证</w:t>
        </w:r>
      </w:ins>
      <w:proofErr w:type="gramEnd"/>
      <w:del w:id="8" w:author="S-Yansong" w:date="2015-12-16T08:52:00Z">
        <w:r w:rsidRPr="00F914A6" w:rsidDel="00F01681">
          <w:rPr>
            <w:rFonts w:ascii="华文楷体" w:eastAsia="华文楷体" w:hAnsi="华文楷体" w:hint="eastAsia"/>
            <w:sz w:val="28"/>
            <w:szCs w:val="28"/>
          </w:rPr>
          <w:delText>正</w:delText>
        </w:r>
      </w:del>
      <w:r w:rsidRPr="00F914A6">
        <w:rPr>
          <w:rFonts w:ascii="华文楷体" w:eastAsia="华文楷体" w:hAnsi="华文楷体" w:hint="eastAsia"/>
          <w:sz w:val="28"/>
          <w:szCs w:val="28"/>
        </w:rPr>
        <w:t>的话，就叫</w:t>
      </w:r>
      <w:proofErr w:type="gramStart"/>
      <w:r w:rsidRPr="00F914A6">
        <w:rPr>
          <w:rFonts w:ascii="华文楷体" w:eastAsia="华文楷体" w:hAnsi="华文楷体" w:hint="eastAsia"/>
          <w:sz w:val="28"/>
          <w:szCs w:val="28"/>
        </w:rPr>
        <w:t>做证</w:t>
      </w:r>
      <w:proofErr w:type="gramEnd"/>
      <w:r w:rsidRPr="00F914A6">
        <w:rPr>
          <w:rFonts w:ascii="华文楷体" w:eastAsia="华文楷体" w:hAnsi="华文楷体" w:hint="eastAsia"/>
          <w:sz w:val="28"/>
          <w:szCs w:val="28"/>
        </w:rPr>
        <w:t>悟空性。所以说，对于每个修行人来讲，就像上面麦彭仁</w:t>
      </w:r>
      <w:proofErr w:type="gramStart"/>
      <w:r w:rsidRPr="00F914A6">
        <w:rPr>
          <w:rFonts w:ascii="华文楷体" w:eastAsia="华文楷体" w:hAnsi="华文楷体" w:hint="eastAsia"/>
          <w:sz w:val="28"/>
          <w:szCs w:val="28"/>
        </w:rPr>
        <w:t>波切讲的</w:t>
      </w:r>
      <w:proofErr w:type="gramEnd"/>
      <w:r w:rsidRPr="00F914A6">
        <w:rPr>
          <w:rFonts w:ascii="华文楷体" w:eastAsia="华文楷体" w:hAnsi="华文楷体" w:hint="eastAsia"/>
          <w:sz w:val="28"/>
          <w:szCs w:val="28"/>
        </w:rPr>
        <w:t>，在所知万法当中没有比这个更重要的。</w:t>
      </w:r>
    </w:p>
    <w:p w:rsidR="00F914A6" w:rsidRPr="00F914A6" w:rsidDel="00F01681" w:rsidRDefault="00F914A6" w:rsidP="00F914A6">
      <w:pPr>
        <w:ind w:firstLine="570"/>
        <w:rPr>
          <w:del w:id="9" w:author="S-Yansong" w:date="2015-12-16T08:53:00Z"/>
          <w:rFonts w:ascii="华文楷体" w:eastAsia="华文楷体" w:hAnsi="华文楷体"/>
          <w:sz w:val="28"/>
          <w:szCs w:val="28"/>
        </w:rPr>
      </w:pPr>
      <w:r w:rsidRPr="00F914A6">
        <w:rPr>
          <w:rFonts w:ascii="华文楷体" w:eastAsia="华文楷体" w:hAnsi="华文楷体" w:hint="eastAsia"/>
          <w:sz w:val="28"/>
          <w:szCs w:val="28"/>
        </w:rPr>
        <w:t>其他的世间的知识也好，或者其他的问题能了知</w:t>
      </w:r>
      <w:ins w:id="10" w:author="S-Yansong" w:date="2015-12-16T08:53:00Z">
        <w:r w:rsidR="00F01681">
          <w:rPr>
            <w:rFonts w:ascii="华文楷体" w:eastAsia="华文楷体" w:hAnsi="华文楷体" w:hint="eastAsia"/>
            <w:sz w:val="28"/>
            <w:szCs w:val="28"/>
          </w:rPr>
          <w:t>、</w:t>
        </w:r>
      </w:ins>
      <w:r w:rsidRPr="00F914A6">
        <w:rPr>
          <w:rFonts w:ascii="华文楷体" w:eastAsia="华文楷体" w:hAnsi="华文楷体" w:hint="eastAsia"/>
          <w:sz w:val="28"/>
          <w:szCs w:val="28"/>
        </w:rPr>
        <w:t>不了知都没有大的问题</w:t>
      </w:r>
      <w:del w:id="11" w:author="S-Yansong" w:date="2015-12-16T08:53:00Z">
        <w:r w:rsidRPr="00F914A6" w:rsidDel="00F01681">
          <w:rPr>
            <w:rFonts w:ascii="华文楷体" w:eastAsia="华文楷体" w:hAnsi="华文楷体" w:hint="eastAsia"/>
            <w:sz w:val="28"/>
            <w:szCs w:val="28"/>
          </w:rPr>
          <w:delText>，</w:delText>
        </w:r>
      </w:del>
      <w:ins w:id="12" w:author="S-Yansong" w:date="2015-12-16T08:53:00Z">
        <w:r w:rsidR="00F01681">
          <w:rPr>
            <w:rFonts w:ascii="华文楷体" w:eastAsia="华文楷体" w:hAnsi="华文楷体" w:hint="eastAsia"/>
            <w:sz w:val="28"/>
            <w:szCs w:val="28"/>
          </w:rPr>
          <w:t>。</w:t>
        </w:r>
      </w:ins>
      <w:r w:rsidRPr="00F914A6">
        <w:rPr>
          <w:rFonts w:ascii="华文楷体" w:eastAsia="华文楷体" w:hAnsi="华文楷体" w:hint="eastAsia"/>
          <w:sz w:val="28"/>
          <w:szCs w:val="28"/>
        </w:rPr>
        <w:t>因为即便了知了，之后还是要继续轮回在这个生死当中。而对于空性的道理，对于空性的所知，如果有一种了知，有一种了解的话，从这个时候开始，实际上就已经可以说斩断了轮回的根本了。现在的身份也许还是凡夫的身份，但是通过</w:t>
      </w:r>
      <w:proofErr w:type="gramStart"/>
      <w:r w:rsidRPr="00F914A6">
        <w:rPr>
          <w:rFonts w:ascii="华文楷体" w:eastAsia="华文楷体" w:hAnsi="华文楷体" w:hint="eastAsia"/>
          <w:sz w:val="28"/>
          <w:szCs w:val="28"/>
        </w:rPr>
        <w:t>了知空性</w:t>
      </w:r>
      <w:proofErr w:type="gramEnd"/>
      <w:r w:rsidRPr="00F914A6">
        <w:rPr>
          <w:rFonts w:ascii="华文楷体" w:eastAsia="华文楷体" w:hAnsi="华文楷体" w:hint="eastAsia"/>
          <w:sz w:val="28"/>
          <w:szCs w:val="28"/>
        </w:rPr>
        <w:t>的殊胜因缘的缘故，很快就可以从轮回当中获得解脱了。关于这一点，必须要清清楚楚的认知。今天</w:t>
      </w:r>
      <w:ins w:id="13" w:author="S-Yansong" w:date="2015-12-16T08:53:00Z">
        <w:r w:rsidR="00F01681">
          <w:rPr>
            <w:rFonts w:ascii="华文楷体" w:eastAsia="华文楷体" w:hAnsi="华文楷体" w:hint="eastAsia"/>
            <w:sz w:val="28"/>
            <w:szCs w:val="28"/>
          </w:rPr>
          <w:t>我们</w:t>
        </w:r>
      </w:ins>
      <w:r w:rsidRPr="00F914A6">
        <w:rPr>
          <w:rFonts w:ascii="华文楷体" w:eastAsia="华文楷体" w:hAnsi="华文楷体" w:hint="eastAsia"/>
          <w:sz w:val="28"/>
          <w:szCs w:val="28"/>
        </w:rPr>
        <w:t>继续讲这个含义。</w:t>
      </w:r>
    </w:p>
    <w:p w:rsidR="00F914A6" w:rsidRPr="00F914A6" w:rsidRDefault="00F914A6">
      <w:pPr>
        <w:rPr>
          <w:rFonts w:ascii="华文楷体" w:eastAsia="华文楷体" w:hAnsi="华文楷体"/>
          <w:sz w:val="28"/>
          <w:szCs w:val="28"/>
        </w:rPr>
        <w:pPrChange w:id="14" w:author="S-Yansong" w:date="2015-12-16T08:54:00Z">
          <w:pPr>
            <w:ind w:firstLine="570"/>
          </w:pPr>
        </w:pPrChange>
      </w:pPr>
    </w:p>
    <w:p w:rsidR="00F914A6" w:rsidRPr="00F914A6" w:rsidDel="00F01681" w:rsidRDefault="00F914A6" w:rsidP="00F914A6">
      <w:pPr>
        <w:ind w:firstLine="570"/>
        <w:rPr>
          <w:del w:id="15" w:author="S-Yansong" w:date="2015-12-16T08:54:00Z"/>
          <w:rFonts w:ascii="华文楷体" w:eastAsia="华文楷体" w:hAnsi="华文楷体"/>
          <w:sz w:val="28"/>
          <w:szCs w:val="28"/>
        </w:rPr>
      </w:pPr>
      <w:r w:rsidRPr="00F914A6">
        <w:rPr>
          <w:rFonts w:ascii="华文楷体" w:eastAsia="华文楷体" w:hAnsi="华文楷体" w:hint="eastAsia"/>
          <w:sz w:val="28"/>
          <w:szCs w:val="28"/>
        </w:rPr>
        <w:t>【</w:t>
      </w:r>
      <w:r w:rsidRPr="00F01681">
        <w:rPr>
          <w:rFonts w:asciiTheme="minorEastAsia" w:hAnsiTheme="minorEastAsia" w:hint="eastAsia"/>
          <w:sz w:val="28"/>
          <w:szCs w:val="28"/>
          <w:rPrChange w:id="16" w:author="S-Yansong" w:date="2015-12-16T08:54:00Z">
            <w:rPr>
              <w:rFonts w:ascii="华文楷体" w:eastAsia="华文楷体" w:hAnsi="华文楷体" w:hint="eastAsia"/>
              <w:sz w:val="28"/>
              <w:szCs w:val="28"/>
            </w:rPr>
          </w:rPrChange>
        </w:rPr>
        <w:t>如此有人想，这些有实法的实相到底是怎样的呢？</w:t>
      </w:r>
      <w:r w:rsidRPr="00F914A6">
        <w:rPr>
          <w:rFonts w:ascii="华文楷体" w:eastAsia="华文楷体" w:hAnsi="华文楷体" w:hint="eastAsia"/>
          <w:sz w:val="28"/>
          <w:szCs w:val="28"/>
        </w:rPr>
        <w:t>】</w:t>
      </w:r>
    </w:p>
    <w:p w:rsidR="00F914A6" w:rsidRPr="00F914A6" w:rsidRDefault="00F914A6" w:rsidP="00F01681">
      <w:pPr>
        <w:ind w:firstLine="570"/>
        <w:rPr>
          <w:rFonts w:ascii="华文楷体" w:eastAsia="华文楷体" w:hAnsi="华文楷体"/>
          <w:sz w:val="28"/>
          <w:szCs w:val="28"/>
        </w:rPr>
      </w:pPr>
    </w:p>
    <w:p w:rsidR="00F914A6" w:rsidRPr="00F914A6" w:rsidDel="00F01681" w:rsidRDefault="000E2A43" w:rsidP="00F914A6">
      <w:pPr>
        <w:ind w:firstLine="570"/>
        <w:rPr>
          <w:del w:id="17" w:author="S-Yansong" w:date="2015-12-16T08:54:00Z"/>
          <w:rFonts w:ascii="华文楷体" w:eastAsia="华文楷体" w:hAnsi="华文楷体"/>
          <w:sz w:val="28"/>
          <w:szCs w:val="28"/>
        </w:rPr>
      </w:pPr>
      <w:ins w:id="18" w:author="S-Yansong" w:date="2015-12-16T08:56:00Z">
        <w:r>
          <w:rPr>
            <w:rFonts w:ascii="华文楷体" w:eastAsia="华文楷体" w:hAnsi="华文楷体" w:hint="eastAsia"/>
            <w:sz w:val="28"/>
            <w:szCs w:val="28"/>
          </w:rPr>
          <w:lastRenderedPageBreak/>
          <w:t>那么就说</w:t>
        </w:r>
      </w:ins>
      <w:r w:rsidR="00F914A6" w:rsidRPr="00F914A6">
        <w:rPr>
          <w:rFonts w:ascii="华文楷体" w:eastAsia="华文楷体" w:hAnsi="华文楷体" w:hint="eastAsia"/>
          <w:sz w:val="28"/>
          <w:szCs w:val="28"/>
        </w:rPr>
        <w:t>这些</w:t>
      </w:r>
      <w:proofErr w:type="gramStart"/>
      <w:r w:rsidR="00F914A6" w:rsidRPr="00F914A6">
        <w:rPr>
          <w:rFonts w:ascii="华文楷体" w:eastAsia="华文楷体" w:hAnsi="华文楷体" w:hint="eastAsia"/>
          <w:sz w:val="28"/>
          <w:szCs w:val="28"/>
        </w:rPr>
        <w:t>有实法的</w:t>
      </w:r>
      <w:proofErr w:type="gramEnd"/>
      <w:r w:rsidR="00F914A6" w:rsidRPr="00F914A6">
        <w:rPr>
          <w:rFonts w:ascii="华文楷体" w:eastAsia="华文楷体" w:hAnsi="华文楷体" w:hint="eastAsia"/>
          <w:sz w:val="28"/>
          <w:szCs w:val="28"/>
        </w:rPr>
        <w:t>实相到底应该怎么样去了知？平时我们说</w:t>
      </w:r>
      <w:proofErr w:type="gramStart"/>
      <w:r w:rsidR="00F914A6" w:rsidRPr="00F914A6">
        <w:rPr>
          <w:rFonts w:ascii="华文楷体" w:eastAsia="华文楷体" w:hAnsi="华文楷体" w:hint="eastAsia"/>
          <w:sz w:val="28"/>
          <w:szCs w:val="28"/>
        </w:rPr>
        <w:t>有实法的</w:t>
      </w:r>
      <w:proofErr w:type="gramEnd"/>
      <w:r w:rsidR="00F914A6" w:rsidRPr="00F914A6">
        <w:rPr>
          <w:rFonts w:ascii="华文楷体" w:eastAsia="华文楷体" w:hAnsi="华文楷体" w:hint="eastAsia"/>
          <w:sz w:val="28"/>
          <w:szCs w:val="28"/>
        </w:rPr>
        <w:t>实相是空性的，或者说一切</w:t>
      </w:r>
      <w:proofErr w:type="gramStart"/>
      <w:r w:rsidR="00F914A6" w:rsidRPr="00F914A6">
        <w:rPr>
          <w:rFonts w:ascii="华文楷体" w:eastAsia="华文楷体" w:hAnsi="华文楷体" w:hint="eastAsia"/>
          <w:sz w:val="28"/>
          <w:szCs w:val="28"/>
        </w:rPr>
        <w:t>有实法的</w:t>
      </w:r>
      <w:proofErr w:type="gramEnd"/>
      <w:r w:rsidR="00F914A6" w:rsidRPr="00F914A6">
        <w:rPr>
          <w:rFonts w:ascii="华文楷体" w:eastAsia="华文楷体" w:hAnsi="华文楷体" w:hint="eastAsia"/>
          <w:sz w:val="28"/>
          <w:szCs w:val="28"/>
        </w:rPr>
        <w:t>实相如梦如幻都可以理解。那么到底怎么样理解</w:t>
      </w:r>
      <w:proofErr w:type="gramStart"/>
      <w:r w:rsidR="00F914A6" w:rsidRPr="00F914A6">
        <w:rPr>
          <w:rFonts w:ascii="华文楷体" w:eastAsia="华文楷体" w:hAnsi="华文楷体" w:hint="eastAsia"/>
          <w:sz w:val="28"/>
          <w:szCs w:val="28"/>
        </w:rPr>
        <w:t>有实法的</w:t>
      </w:r>
      <w:proofErr w:type="gramEnd"/>
      <w:r w:rsidR="00F914A6" w:rsidRPr="00F914A6">
        <w:rPr>
          <w:rFonts w:ascii="华文楷体" w:eastAsia="华文楷体" w:hAnsi="华文楷体" w:hint="eastAsia"/>
          <w:sz w:val="28"/>
          <w:szCs w:val="28"/>
        </w:rPr>
        <w:t>实相呢？</w:t>
      </w:r>
    </w:p>
    <w:p w:rsidR="00F914A6" w:rsidRPr="00F914A6" w:rsidRDefault="00F914A6" w:rsidP="00F01681">
      <w:pPr>
        <w:ind w:firstLine="570"/>
        <w:rPr>
          <w:rFonts w:ascii="华文楷体" w:eastAsia="华文楷体" w:hAnsi="华文楷体"/>
          <w:sz w:val="28"/>
          <w:szCs w:val="28"/>
        </w:rPr>
      </w:pPr>
    </w:p>
    <w:p w:rsidR="00F914A6" w:rsidRPr="00F914A6" w:rsidDel="00F01681" w:rsidRDefault="00F914A6" w:rsidP="00F914A6">
      <w:pPr>
        <w:ind w:firstLine="570"/>
        <w:rPr>
          <w:del w:id="19" w:author="S-Yansong" w:date="2015-12-16T08:54:00Z"/>
          <w:rFonts w:ascii="华文楷体" w:eastAsia="华文楷体" w:hAnsi="华文楷体"/>
          <w:sz w:val="28"/>
          <w:szCs w:val="28"/>
        </w:rPr>
      </w:pPr>
      <w:r w:rsidRPr="00F914A6">
        <w:rPr>
          <w:rFonts w:ascii="华文楷体" w:eastAsia="华文楷体" w:hAnsi="华文楷体" w:hint="eastAsia"/>
          <w:sz w:val="28"/>
          <w:szCs w:val="28"/>
        </w:rPr>
        <w:t>【</w:t>
      </w:r>
      <w:r w:rsidRPr="00F01681">
        <w:rPr>
          <w:rFonts w:asciiTheme="minorEastAsia" w:hAnsiTheme="minorEastAsia" w:hint="eastAsia"/>
          <w:sz w:val="28"/>
          <w:szCs w:val="28"/>
          <w:rPrChange w:id="20" w:author="S-Yansong" w:date="2015-12-16T08:54:00Z">
            <w:rPr>
              <w:rFonts w:ascii="华文楷体" w:eastAsia="华文楷体" w:hAnsi="华文楷体" w:hint="eastAsia"/>
              <w:sz w:val="28"/>
              <w:szCs w:val="28"/>
            </w:rPr>
          </w:rPrChange>
        </w:rPr>
        <w:t>所显现的各种行相均无有自性，因此分析无自性也正是为了遣除世俗真相的违品真义，从而显露出世俗实相。</w:t>
      </w:r>
      <w:r w:rsidRPr="00F914A6">
        <w:rPr>
          <w:rFonts w:ascii="华文楷体" w:eastAsia="华文楷体" w:hAnsi="华文楷体" w:hint="eastAsia"/>
          <w:sz w:val="28"/>
          <w:szCs w:val="28"/>
        </w:rPr>
        <w:t>】</w:t>
      </w:r>
    </w:p>
    <w:p w:rsidR="00F914A6" w:rsidRPr="00F914A6" w:rsidRDefault="00F914A6">
      <w:pPr>
        <w:rPr>
          <w:rFonts w:ascii="华文楷体" w:eastAsia="华文楷体" w:hAnsi="华文楷体"/>
          <w:sz w:val="28"/>
          <w:szCs w:val="28"/>
        </w:rPr>
        <w:pPrChange w:id="21" w:author="S-Yansong" w:date="2015-12-16T08:56:00Z">
          <w:pPr>
            <w:ind w:firstLine="570"/>
          </w:pPr>
        </w:pPrChange>
      </w:pPr>
    </w:p>
    <w:p w:rsidR="00F914A6" w:rsidRPr="00F914A6" w:rsidRDefault="00F914A6" w:rsidP="00F914A6">
      <w:pPr>
        <w:ind w:firstLine="570"/>
        <w:rPr>
          <w:rFonts w:ascii="华文楷体" w:eastAsia="华文楷体" w:hAnsi="华文楷体"/>
          <w:sz w:val="28"/>
          <w:szCs w:val="28"/>
        </w:rPr>
      </w:pPr>
      <w:r w:rsidRPr="00F914A6">
        <w:rPr>
          <w:rFonts w:ascii="华文楷体" w:eastAsia="华文楷体" w:hAnsi="华文楷体" w:hint="eastAsia"/>
          <w:sz w:val="28"/>
          <w:szCs w:val="28"/>
        </w:rPr>
        <w:t>所显现的各种行相包括我们的身体、我们的心、或者我们所看到的这些山河大地。实际上，不管是显现的任何行相，都是现而无有自性的。显是显现，但是根本没有一个实实在在的本体。</w:t>
      </w:r>
      <w:del w:id="22" w:author="S-Yansong" w:date="2015-12-16T08:57:00Z">
        <w:r w:rsidRPr="00F914A6" w:rsidDel="008133E8">
          <w:rPr>
            <w:rFonts w:ascii="华文楷体" w:eastAsia="华文楷体" w:hAnsi="华文楷体" w:hint="eastAsia"/>
            <w:sz w:val="28"/>
            <w:szCs w:val="28"/>
          </w:rPr>
          <w:delText>【</w:delText>
        </w:r>
      </w:del>
      <w:r w:rsidRPr="00F914A6">
        <w:rPr>
          <w:rFonts w:ascii="华文楷体" w:eastAsia="华文楷体" w:hAnsi="华文楷体" w:hint="eastAsia"/>
          <w:sz w:val="28"/>
          <w:szCs w:val="28"/>
        </w:rPr>
        <w:t>因此分析无自性</w:t>
      </w:r>
      <w:del w:id="23" w:author="S-Yansong" w:date="2015-12-16T08:57:00Z">
        <w:r w:rsidRPr="00F914A6" w:rsidDel="008133E8">
          <w:rPr>
            <w:rFonts w:ascii="华文楷体" w:eastAsia="华文楷体" w:hAnsi="华文楷体" w:hint="eastAsia"/>
            <w:sz w:val="28"/>
            <w:szCs w:val="28"/>
          </w:rPr>
          <w:delText>】</w:delText>
        </w:r>
      </w:del>
      <w:r w:rsidRPr="00F914A6">
        <w:rPr>
          <w:rFonts w:ascii="华文楷体" w:eastAsia="华文楷体" w:hAnsi="华文楷体" w:hint="eastAsia"/>
          <w:sz w:val="28"/>
          <w:szCs w:val="28"/>
        </w:rPr>
        <w:t>就说我们分析一切万法它是无自性的，</w:t>
      </w:r>
      <w:del w:id="24" w:author="S-Yansong" w:date="2015-12-16T08:57:00Z">
        <w:r w:rsidRPr="00F914A6" w:rsidDel="008133E8">
          <w:rPr>
            <w:rFonts w:ascii="华文楷体" w:eastAsia="华文楷体" w:hAnsi="华文楷体" w:hint="eastAsia"/>
            <w:sz w:val="28"/>
            <w:szCs w:val="28"/>
          </w:rPr>
          <w:delText>【</w:delText>
        </w:r>
      </w:del>
      <w:r w:rsidRPr="00F914A6">
        <w:rPr>
          <w:rFonts w:ascii="华文楷体" w:eastAsia="华文楷体" w:hAnsi="华文楷体" w:hint="eastAsia"/>
          <w:sz w:val="28"/>
          <w:szCs w:val="28"/>
        </w:rPr>
        <w:t>也正是</w:t>
      </w:r>
      <w:proofErr w:type="gramStart"/>
      <w:r w:rsidRPr="00F914A6">
        <w:rPr>
          <w:rFonts w:ascii="华文楷体" w:eastAsia="华文楷体" w:hAnsi="华文楷体" w:hint="eastAsia"/>
          <w:sz w:val="28"/>
          <w:szCs w:val="28"/>
        </w:rPr>
        <w:t>为了遣除世俗</w:t>
      </w:r>
      <w:proofErr w:type="gramEnd"/>
      <w:r w:rsidRPr="00F914A6">
        <w:rPr>
          <w:rFonts w:ascii="华文楷体" w:eastAsia="华文楷体" w:hAnsi="华文楷体" w:hint="eastAsia"/>
          <w:sz w:val="28"/>
          <w:szCs w:val="28"/>
        </w:rPr>
        <w:t>真相的</w:t>
      </w:r>
      <w:proofErr w:type="gramStart"/>
      <w:r w:rsidRPr="00F914A6">
        <w:rPr>
          <w:rFonts w:ascii="华文楷体" w:eastAsia="华文楷体" w:hAnsi="华文楷体" w:hint="eastAsia"/>
          <w:sz w:val="28"/>
          <w:szCs w:val="28"/>
        </w:rPr>
        <w:t>违品真</w:t>
      </w:r>
      <w:proofErr w:type="gramEnd"/>
      <w:r w:rsidRPr="00F914A6">
        <w:rPr>
          <w:rFonts w:ascii="华文楷体" w:eastAsia="华文楷体" w:hAnsi="华文楷体" w:hint="eastAsia"/>
          <w:sz w:val="28"/>
          <w:szCs w:val="28"/>
        </w:rPr>
        <w:t>义</w:t>
      </w:r>
      <w:del w:id="25" w:author="S-Yansong" w:date="2015-12-16T08:57:00Z">
        <w:r w:rsidRPr="00F914A6" w:rsidDel="008133E8">
          <w:rPr>
            <w:rFonts w:ascii="华文楷体" w:eastAsia="华文楷体" w:hAnsi="华文楷体" w:hint="eastAsia"/>
            <w:sz w:val="28"/>
            <w:szCs w:val="28"/>
          </w:rPr>
          <w:delText>】</w:delText>
        </w:r>
      </w:del>
      <w:r w:rsidRPr="00F914A6">
        <w:rPr>
          <w:rFonts w:ascii="华文楷体" w:eastAsia="华文楷体" w:hAnsi="华文楷体" w:hint="eastAsia"/>
          <w:sz w:val="28"/>
          <w:szCs w:val="28"/>
        </w:rPr>
        <w:t>，然后显露出世俗实相来。我们分析无自性是为了什么呢？</w:t>
      </w:r>
      <w:proofErr w:type="gramStart"/>
      <w:r w:rsidRPr="00F914A6">
        <w:rPr>
          <w:rFonts w:ascii="华文楷体" w:eastAsia="华文楷体" w:hAnsi="华文楷体" w:hint="eastAsia"/>
          <w:sz w:val="28"/>
          <w:szCs w:val="28"/>
        </w:rPr>
        <w:t>为了遣除对于</w:t>
      </w:r>
      <w:proofErr w:type="gramEnd"/>
      <w:r w:rsidRPr="00F914A6">
        <w:rPr>
          <w:rFonts w:ascii="华文楷体" w:eastAsia="华文楷体" w:hAnsi="华文楷体" w:hint="eastAsia"/>
          <w:sz w:val="28"/>
          <w:szCs w:val="28"/>
        </w:rPr>
        <w:t>世俗真相的</w:t>
      </w:r>
      <w:proofErr w:type="gramStart"/>
      <w:r w:rsidRPr="00F914A6">
        <w:rPr>
          <w:rFonts w:ascii="华文楷体" w:eastAsia="华文楷体" w:hAnsi="华文楷体" w:hint="eastAsia"/>
          <w:sz w:val="28"/>
          <w:szCs w:val="28"/>
        </w:rPr>
        <w:t>违品真</w:t>
      </w:r>
      <w:proofErr w:type="gramEnd"/>
      <w:r w:rsidRPr="00F914A6">
        <w:rPr>
          <w:rFonts w:ascii="华文楷体" w:eastAsia="华文楷体" w:hAnsi="华文楷体" w:hint="eastAsia"/>
          <w:sz w:val="28"/>
          <w:szCs w:val="28"/>
        </w:rPr>
        <w:t>义。</w:t>
      </w:r>
    </w:p>
    <w:p w:rsidR="00F914A6" w:rsidRPr="00F914A6" w:rsidDel="008133E8" w:rsidRDefault="00F914A6" w:rsidP="00F914A6">
      <w:pPr>
        <w:ind w:firstLine="570"/>
        <w:rPr>
          <w:del w:id="26" w:author="S-Yansong" w:date="2015-12-16T08:58:00Z"/>
          <w:rFonts w:ascii="华文楷体" w:eastAsia="华文楷体" w:hAnsi="华文楷体"/>
          <w:sz w:val="28"/>
          <w:szCs w:val="28"/>
        </w:rPr>
      </w:pPr>
      <w:r w:rsidRPr="00F914A6">
        <w:rPr>
          <w:rFonts w:ascii="华文楷体" w:eastAsia="华文楷体" w:hAnsi="华文楷体" w:hint="eastAsia"/>
          <w:sz w:val="28"/>
          <w:szCs w:val="28"/>
        </w:rPr>
        <w:t>所谓</w:t>
      </w:r>
      <w:del w:id="27" w:author="S-Yansong" w:date="2015-12-16T08:57:00Z">
        <w:r w:rsidRPr="00F914A6" w:rsidDel="008133E8">
          <w:rPr>
            <w:rFonts w:ascii="华文楷体" w:eastAsia="华文楷体" w:hAnsi="华文楷体" w:hint="eastAsia"/>
            <w:sz w:val="28"/>
            <w:szCs w:val="28"/>
          </w:rPr>
          <w:delText>的</w:delText>
        </w:r>
      </w:del>
      <w:r w:rsidRPr="00F914A6">
        <w:rPr>
          <w:rFonts w:ascii="华文楷体" w:eastAsia="华文楷体" w:hAnsi="华文楷体" w:hint="eastAsia"/>
          <w:sz w:val="28"/>
          <w:szCs w:val="28"/>
        </w:rPr>
        <w:t>的对于世俗真相的</w:t>
      </w:r>
      <w:proofErr w:type="gramStart"/>
      <w:r w:rsidRPr="00F914A6">
        <w:rPr>
          <w:rFonts w:ascii="华文楷体" w:eastAsia="华文楷体" w:hAnsi="华文楷体" w:hint="eastAsia"/>
          <w:sz w:val="28"/>
          <w:szCs w:val="28"/>
        </w:rPr>
        <w:t>违品真</w:t>
      </w:r>
      <w:proofErr w:type="gramEnd"/>
      <w:r w:rsidRPr="00F914A6">
        <w:rPr>
          <w:rFonts w:ascii="华文楷体" w:eastAsia="华文楷体" w:hAnsi="华文楷体" w:hint="eastAsia"/>
          <w:sz w:val="28"/>
          <w:szCs w:val="28"/>
        </w:rPr>
        <w:t>义，就是说本来不属于这个世俗真相的东西，通过学习了</w:t>
      </w:r>
      <w:proofErr w:type="gramStart"/>
      <w:r w:rsidRPr="00F914A6">
        <w:rPr>
          <w:rFonts w:ascii="华文楷体" w:eastAsia="华文楷体" w:hAnsi="华文楷体" w:hint="eastAsia"/>
          <w:sz w:val="28"/>
          <w:szCs w:val="28"/>
        </w:rPr>
        <w:t>知之后</w:t>
      </w:r>
      <w:proofErr w:type="gramEnd"/>
      <w:r w:rsidRPr="00F914A6">
        <w:rPr>
          <w:rFonts w:ascii="华文楷体" w:eastAsia="华文楷体" w:hAnsi="华文楷体" w:hint="eastAsia"/>
          <w:sz w:val="28"/>
          <w:szCs w:val="28"/>
        </w:rPr>
        <w:t>呢：这个不符合与他的本体</w:t>
      </w:r>
      <w:ins w:id="28" w:author="S-Yansong" w:date="2015-12-16T08:57:00Z">
        <w:r w:rsidR="008133E8">
          <w:rPr>
            <w:rFonts w:ascii="华文楷体" w:eastAsia="华文楷体" w:hAnsi="华文楷体" w:hint="eastAsia"/>
            <w:sz w:val="28"/>
            <w:szCs w:val="28"/>
          </w:rPr>
          <w:t>，</w:t>
        </w:r>
      </w:ins>
      <w:del w:id="29" w:author="S-Yansong" w:date="2015-12-16T08:57:00Z">
        <w:r w:rsidRPr="00F914A6" w:rsidDel="008133E8">
          <w:rPr>
            <w:rFonts w:ascii="华文楷体" w:eastAsia="华文楷体" w:hAnsi="华文楷体" w:hint="eastAsia"/>
            <w:sz w:val="28"/>
            <w:szCs w:val="28"/>
          </w:rPr>
          <w:delText>、</w:delText>
        </w:r>
      </w:del>
      <w:r w:rsidRPr="00F914A6">
        <w:rPr>
          <w:rFonts w:ascii="华文楷体" w:eastAsia="华文楷体" w:hAnsi="华文楷体" w:hint="eastAsia"/>
          <w:sz w:val="28"/>
          <w:szCs w:val="28"/>
        </w:rPr>
        <w:t>那个也不符合与世俗的本体。对于不符合于世俗真相的违品，或者是强加在世俗真相上的真义，把这些通过殊胜理证全都</w:t>
      </w:r>
      <w:proofErr w:type="gramStart"/>
      <w:r w:rsidRPr="00F914A6">
        <w:rPr>
          <w:rFonts w:ascii="华文楷体" w:eastAsia="华文楷体" w:hAnsi="华文楷体" w:hint="eastAsia"/>
          <w:sz w:val="28"/>
          <w:szCs w:val="28"/>
        </w:rPr>
        <w:t>遣</w:t>
      </w:r>
      <w:proofErr w:type="gramEnd"/>
      <w:r w:rsidRPr="00F914A6">
        <w:rPr>
          <w:rFonts w:ascii="华文楷体" w:eastAsia="华文楷体" w:hAnsi="华文楷体" w:hint="eastAsia"/>
          <w:sz w:val="28"/>
          <w:szCs w:val="28"/>
        </w:rPr>
        <w:t>除掉之后呢，显露出世俗法自己的实相，它是怎么样的就是怎么样的。所以像这样讲的时候，这个地方讲的很清楚：</w:t>
      </w:r>
      <w:proofErr w:type="gramStart"/>
      <w:r w:rsidRPr="00F914A6">
        <w:rPr>
          <w:rFonts w:ascii="华文楷体" w:eastAsia="华文楷体" w:hAnsi="华文楷体" w:hint="eastAsia"/>
          <w:sz w:val="28"/>
          <w:szCs w:val="28"/>
        </w:rPr>
        <w:t>遣除世俗</w:t>
      </w:r>
      <w:proofErr w:type="gramEnd"/>
      <w:r w:rsidRPr="00F914A6">
        <w:rPr>
          <w:rFonts w:ascii="华文楷体" w:eastAsia="华文楷体" w:hAnsi="华文楷体" w:hint="eastAsia"/>
          <w:sz w:val="28"/>
          <w:szCs w:val="28"/>
        </w:rPr>
        <w:t>真相的</w:t>
      </w:r>
      <w:proofErr w:type="gramStart"/>
      <w:r w:rsidRPr="00F914A6">
        <w:rPr>
          <w:rFonts w:ascii="华文楷体" w:eastAsia="华文楷体" w:hAnsi="华文楷体" w:hint="eastAsia"/>
          <w:sz w:val="28"/>
          <w:szCs w:val="28"/>
        </w:rPr>
        <w:t>违品真</w:t>
      </w:r>
      <w:proofErr w:type="gramEnd"/>
      <w:r w:rsidRPr="00F914A6">
        <w:rPr>
          <w:rFonts w:ascii="华文楷体" w:eastAsia="华文楷体" w:hAnsi="华文楷体" w:hint="eastAsia"/>
          <w:sz w:val="28"/>
          <w:szCs w:val="28"/>
        </w:rPr>
        <w:t>义，然后显露出世俗本身的本体。</w:t>
      </w:r>
    </w:p>
    <w:p w:rsidR="00F914A6" w:rsidRPr="00F914A6" w:rsidRDefault="00F914A6">
      <w:pPr>
        <w:rPr>
          <w:rFonts w:ascii="华文楷体" w:eastAsia="华文楷体" w:hAnsi="华文楷体"/>
          <w:sz w:val="28"/>
          <w:szCs w:val="28"/>
        </w:rPr>
        <w:pPrChange w:id="30" w:author="S-Yansong" w:date="2015-12-16T08:58:00Z">
          <w:pPr>
            <w:ind w:firstLine="570"/>
          </w:pPr>
        </w:pPrChange>
      </w:pPr>
    </w:p>
    <w:p w:rsidR="00F914A6" w:rsidRPr="00F914A6" w:rsidDel="008133E8" w:rsidRDefault="00F914A6" w:rsidP="00F914A6">
      <w:pPr>
        <w:ind w:firstLine="570"/>
        <w:rPr>
          <w:del w:id="31" w:author="S-Yansong" w:date="2015-12-16T08:58:00Z"/>
          <w:rFonts w:ascii="华文楷体" w:eastAsia="华文楷体" w:hAnsi="华文楷体"/>
          <w:sz w:val="28"/>
          <w:szCs w:val="28"/>
        </w:rPr>
      </w:pPr>
      <w:r w:rsidRPr="00F914A6">
        <w:rPr>
          <w:rFonts w:ascii="华文楷体" w:eastAsia="华文楷体" w:hAnsi="华文楷体" w:hint="eastAsia"/>
          <w:sz w:val="28"/>
          <w:szCs w:val="28"/>
        </w:rPr>
        <w:t>【</w:t>
      </w:r>
      <w:r w:rsidRPr="008133E8">
        <w:rPr>
          <w:rFonts w:asciiTheme="minorEastAsia" w:hAnsiTheme="minorEastAsia" w:hint="eastAsia"/>
          <w:sz w:val="28"/>
          <w:szCs w:val="28"/>
          <w:rPrChange w:id="32" w:author="S-Yansong" w:date="2015-12-16T08:58:00Z">
            <w:rPr>
              <w:rFonts w:ascii="华文楷体" w:eastAsia="华文楷体" w:hAnsi="华文楷体" w:hint="eastAsia"/>
              <w:sz w:val="28"/>
              <w:szCs w:val="28"/>
            </w:rPr>
          </w:rPrChange>
        </w:rPr>
        <w:t>如果没有这样显现与空性圆融一味，证明尚未通达有实法的本</w:t>
      </w:r>
      <w:r w:rsidRPr="008133E8">
        <w:rPr>
          <w:rFonts w:asciiTheme="minorEastAsia" w:hAnsiTheme="minorEastAsia" w:hint="eastAsia"/>
          <w:sz w:val="28"/>
          <w:szCs w:val="28"/>
          <w:rPrChange w:id="33" w:author="S-Yansong" w:date="2015-12-16T08:58:00Z">
            <w:rPr>
              <w:rFonts w:ascii="华文楷体" w:eastAsia="华文楷体" w:hAnsi="华文楷体" w:hint="eastAsia"/>
              <w:sz w:val="28"/>
              <w:szCs w:val="28"/>
            </w:rPr>
          </w:rPrChange>
        </w:rPr>
        <w:lastRenderedPageBreak/>
        <w:t>相</w:t>
      </w:r>
      <w:r w:rsidRPr="00F914A6">
        <w:rPr>
          <w:rFonts w:ascii="华文楷体" w:eastAsia="华文楷体" w:hAnsi="华文楷体" w:hint="eastAsia"/>
          <w:sz w:val="28"/>
          <w:szCs w:val="28"/>
        </w:rPr>
        <w:t>】</w:t>
      </w:r>
    </w:p>
    <w:p w:rsidR="00F914A6" w:rsidRPr="00F914A6" w:rsidRDefault="00F914A6">
      <w:pPr>
        <w:rPr>
          <w:rFonts w:ascii="华文楷体" w:eastAsia="华文楷体" w:hAnsi="华文楷体"/>
          <w:sz w:val="28"/>
          <w:szCs w:val="28"/>
        </w:rPr>
        <w:pPrChange w:id="34" w:author="S-Yansong" w:date="2015-12-16T08:58:00Z">
          <w:pPr>
            <w:ind w:firstLine="570"/>
          </w:pPr>
        </w:pPrChange>
      </w:pPr>
    </w:p>
    <w:p w:rsidR="00F914A6" w:rsidRPr="00F914A6" w:rsidRDefault="00F914A6" w:rsidP="00F914A6">
      <w:pPr>
        <w:ind w:firstLine="570"/>
        <w:rPr>
          <w:rFonts w:ascii="华文楷体" w:eastAsia="华文楷体" w:hAnsi="华文楷体"/>
          <w:sz w:val="28"/>
          <w:szCs w:val="28"/>
        </w:rPr>
      </w:pPr>
      <w:r w:rsidRPr="00F914A6">
        <w:rPr>
          <w:rFonts w:ascii="华文楷体" w:eastAsia="华文楷体" w:hAnsi="华文楷体" w:hint="eastAsia"/>
          <w:sz w:val="28"/>
          <w:szCs w:val="28"/>
        </w:rPr>
        <w:t>如果我们观察到最后，再检点自己的正见，发现空性是空性，显现还是显现，还没有把显现和</w:t>
      </w:r>
      <w:proofErr w:type="gramStart"/>
      <w:r w:rsidRPr="00F914A6">
        <w:rPr>
          <w:rFonts w:ascii="华文楷体" w:eastAsia="华文楷体" w:hAnsi="华文楷体" w:hint="eastAsia"/>
          <w:sz w:val="28"/>
          <w:szCs w:val="28"/>
        </w:rPr>
        <w:t>空性圆融</w:t>
      </w:r>
      <w:proofErr w:type="gramEnd"/>
      <w:r w:rsidRPr="00F914A6">
        <w:rPr>
          <w:rFonts w:ascii="华文楷体" w:eastAsia="华文楷体" w:hAnsi="华文楷体" w:hint="eastAsia"/>
          <w:sz w:val="28"/>
          <w:szCs w:val="28"/>
        </w:rPr>
        <w:t>一味的时候呢，证明我们还没有真正通达</w:t>
      </w:r>
      <w:proofErr w:type="gramStart"/>
      <w:r w:rsidRPr="00F914A6">
        <w:rPr>
          <w:rFonts w:ascii="华文楷体" w:eastAsia="华文楷体" w:hAnsi="华文楷体" w:hint="eastAsia"/>
          <w:sz w:val="28"/>
          <w:szCs w:val="28"/>
        </w:rPr>
        <w:t>有实法的</w:t>
      </w:r>
      <w:proofErr w:type="gramEnd"/>
      <w:r w:rsidRPr="00F914A6">
        <w:rPr>
          <w:rFonts w:ascii="华文楷体" w:eastAsia="华文楷体" w:hAnsi="华文楷体" w:hint="eastAsia"/>
          <w:sz w:val="28"/>
          <w:szCs w:val="28"/>
        </w:rPr>
        <w:t>法相。宗喀巴大师在《三主要道论》当中也是这样讲过，如果把显现和空性别别的</w:t>
      </w:r>
      <w:del w:id="35" w:author="S-Yansong" w:date="2015-12-16T08:59:00Z">
        <w:r w:rsidRPr="00F914A6" w:rsidDel="008133E8">
          <w:rPr>
            <w:rFonts w:ascii="华文楷体" w:eastAsia="华文楷体" w:hAnsi="华文楷体" w:hint="eastAsia"/>
            <w:sz w:val="28"/>
            <w:szCs w:val="28"/>
          </w:rPr>
          <w:delText>执着</w:delText>
        </w:r>
      </w:del>
      <w:ins w:id="36" w:author="S-Yansong" w:date="2015-12-16T08:59:00Z">
        <w:r w:rsidR="008133E8">
          <w:rPr>
            <w:rFonts w:ascii="华文楷体" w:eastAsia="华文楷体" w:hAnsi="华文楷体" w:hint="eastAsia"/>
            <w:sz w:val="28"/>
            <w:szCs w:val="28"/>
          </w:rPr>
          <w:t>执著</w:t>
        </w:r>
      </w:ins>
      <w:r w:rsidRPr="00F914A6">
        <w:rPr>
          <w:rFonts w:ascii="华文楷体" w:eastAsia="华文楷体" w:hAnsi="华文楷体" w:hint="eastAsia"/>
          <w:sz w:val="28"/>
          <w:szCs w:val="28"/>
        </w:rPr>
        <w:t>，这个时候还没有真正通达空性，没通达它的本相。如果对于</w:t>
      </w:r>
      <w:proofErr w:type="gramStart"/>
      <w:r w:rsidRPr="00F914A6">
        <w:rPr>
          <w:rFonts w:ascii="华文楷体" w:eastAsia="华文楷体" w:hAnsi="华文楷体" w:hint="eastAsia"/>
          <w:sz w:val="28"/>
          <w:szCs w:val="28"/>
        </w:rPr>
        <w:t>现就是</w:t>
      </w:r>
      <w:proofErr w:type="gramEnd"/>
      <w:r w:rsidRPr="00F914A6">
        <w:rPr>
          <w:rFonts w:ascii="华文楷体" w:eastAsia="华文楷体" w:hAnsi="华文楷体" w:hint="eastAsia"/>
          <w:sz w:val="28"/>
          <w:szCs w:val="28"/>
        </w:rPr>
        <w:t>空空就是现，或者说通过显现</w:t>
      </w:r>
      <w:proofErr w:type="gramStart"/>
      <w:r w:rsidRPr="00F914A6">
        <w:rPr>
          <w:rFonts w:ascii="华文楷体" w:eastAsia="华文楷体" w:hAnsi="华文楷体" w:hint="eastAsia"/>
          <w:sz w:val="28"/>
          <w:szCs w:val="28"/>
        </w:rPr>
        <w:t>来遣除有</w:t>
      </w:r>
      <w:proofErr w:type="gramEnd"/>
      <w:r w:rsidRPr="00F914A6">
        <w:rPr>
          <w:rFonts w:ascii="华文楷体" w:eastAsia="华文楷体" w:hAnsi="华文楷体" w:hint="eastAsia"/>
          <w:sz w:val="28"/>
          <w:szCs w:val="28"/>
        </w:rPr>
        <w:t>边通过空性来</w:t>
      </w:r>
      <w:proofErr w:type="gramStart"/>
      <w:r w:rsidRPr="00F914A6">
        <w:rPr>
          <w:rFonts w:ascii="华文楷体" w:eastAsia="华文楷体" w:hAnsi="华文楷体" w:hint="eastAsia"/>
          <w:sz w:val="28"/>
          <w:szCs w:val="28"/>
        </w:rPr>
        <w:t>遣除无边</w:t>
      </w:r>
      <w:proofErr w:type="gramEnd"/>
      <w:r w:rsidRPr="00F914A6">
        <w:rPr>
          <w:rFonts w:ascii="华文楷体" w:eastAsia="华文楷体" w:hAnsi="华文楷体" w:hint="eastAsia"/>
          <w:sz w:val="28"/>
          <w:szCs w:val="28"/>
        </w:rPr>
        <w:t>，对于这个问题能产生定解的话，可以说已经踏上了佛欢喜的正道，已经了知了一切万法究竟的本体了。</w:t>
      </w:r>
    </w:p>
    <w:p w:rsidR="00F914A6" w:rsidRPr="00F914A6" w:rsidRDefault="00F914A6" w:rsidP="00F914A6">
      <w:pPr>
        <w:ind w:firstLine="570"/>
        <w:rPr>
          <w:rFonts w:ascii="华文楷体" w:eastAsia="华文楷体" w:hAnsi="华文楷体"/>
          <w:sz w:val="28"/>
          <w:szCs w:val="28"/>
        </w:rPr>
      </w:pPr>
      <w:r w:rsidRPr="00F914A6">
        <w:rPr>
          <w:rFonts w:ascii="华文楷体" w:eastAsia="华文楷体" w:hAnsi="华文楷体" w:hint="eastAsia"/>
          <w:sz w:val="28"/>
          <w:szCs w:val="28"/>
        </w:rPr>
        <w:t>所以说，关键问题就在于要把显现和</w:t>
      </w:r>
      <w:proofErr w:type="gramStart"/>
      <w:r w:rsidRPr="00F914A6">
        <w:rPr>
          <w:rFonts w:ascii="华文楷体" w:eastAsia="华文楷体" w:hAnsi="华文楷体" w:hint="eastAsia"/>
          <w:sz w:val="28"/>
          <w:szCs w:val="28"/>
        </w:rPr>
        <w:t>空性圆融</w:t>
      </w:r>
      <w:proofErr w:type="gramEnd"/>
      <w:r w:rsidRPr="00F914A6">
        <w:rPr>
          <w:rFonts w:ascii="华文楷体" w:eastAsia="华文楷体" w:hAnsi="华文楷体" w:hint="eastAsia"/>
          <w:sz w:val="28"/>
          <w:szCs w:val="28"/>
        </w:rPr>
        <w:t>一味的道理去通达。而不是说，一切万法显现和空性是别</w:t>
      </w:r>
      <w:proofErr w:type="gramStart"/>
      <w:r w:rsidRPr="00F914A6">
        <w:rPr>
          <w:rFonts w:ascii="华文楷体" w:eastAsia="华文楷体" w:hAnsi="华文楷体" w:hint="eastAsia"/>
          <w:sz w:val="28"/>
          <w:szCs w:val="28"/>
        </w:rPr>
        <w:t>别</w:t>
      </w:r>
      <w:proofErr w:type="gramEnd"/>
      <w:r w:rsidRPr="00F914A6">
        <w:rPr>
          <w:rFonts w:ascii="华文楷体" w:eastAsia="华文楷体" w:hAnsi="华文楷体" w:hint="eastAsia"/>
          <w:sz w:val="28"/>
          <w:szCs w:val="28"/>
        </w:rPr>
        <w:t>分开的，现在要通过我们的理证把它弄成双运</w:t>
      </w:r>
      <w:ins w:id="37" w:author="S-Yansong" w:date="2015-12-16T09:01:00Z">
        <w:r w:rsidR="007E7CC6">
          <w:rPr>
            <w:rFonts w:ascii="华文楷体" w:eastAsia="华文楷体" w:hAnsi="华文楷体" w:hint="eastAsia"/>
            <w:sz w:val="28"/>
            <w:szCs w:val="28"/>
          </w:rPr>
          <w:t>，把它弄成</w:t>
        </w:r>
      </w:ins>
      <w:del w:id="38" w:author="S-Yansong" w:date="2015-12-16T09:01:00Z">
        <w:r w:rsidRPr="00F914A6" w:rsidDel="007E7CC6">
          <w:rPr>
            <w:rFonts w:ascii="华文楷体" w:eastAsia="华文楷体" w:hAnsi="华文楷体" w:hint="eastAsia"/>
            <w:sz w:val="28"/>
            <w:szCs w:val="28"/>
          </w:rPr>
          <w:delText>、</w:delText>
        </w:r>
      </w:del>
      <w:r w:rsidRPr="00F914A6">
        <w:rPr>
          <w:rFonts w:ascii="华文楷体" w:eastAsia="华文楷体" w:hAnsi="华文楷体" w:hint="eastAsia"/>
          <w:sz w:val="28"/>
          <w:szCs w:val="28"/>
        </w:rPr>
        <w:t>圆融，不是这个意思。而是说这个法本来就是这样一味的，只不过在我们认知的角度没有认知。最初的时候，对于二</w:t>
      </w:r>
      <w:proofErr w:type="gramStart"/>
      <w:r w:rsidRPr="00F914A6">
        <w:rPr>
          <w:rFonts w:ascii="华文楷体" w:eastAsia="华文楷体" w:hAnsi="华文楷体" w:hint="eastAsia"/>
          <w:sz w:val="28"/>
          <w:szCs w:val="28"/>
        </w:rPr>
        <w:t>谛</w:t>
      </w:r>
      <w:proofErr w:type="gramEnd"/>
      <w:r w:rsidRPr="00F914A6">
        <w:rPr>
          <w:rFonts w:ascii="华文楷体" w:eastAsia="华文楷体" w:hAnsi="华文楷体" w:hint="eastAsia"/>
          <w:sz w:val="28"/>
          <w:szCs w:val="28"/>
        </w:rPr>
        <w:t>的概念一无所知</w:t>
      </w:r>
      <w:ins w:id="39" w:author="S-Yansong" w:date="2015-12-16T09:01:00Z">
        <w:r w:rsidR="007E7CC6">
          <w:rPr>
            <w:rFonts w:ascii="华文楷体" w:eastAsia="华文楷体" w:hAnsi="华文楷体" w:hint="eastAsia"/>
            <w:sz w:val="28"/>
            <w:szCs w:val="28"/>
          </w:rPr>
          <w:t>。</w:t>
        </w:r>
      </w:ins>
      <w:del w:id="40" w:author="S-Yansong" w:date="2015-12-16T09:01:00Z">
        <w:r w:rsidRPr="00F914A6" w:rsidDel="007E7CC6">
          <w:rPr>
            <w:rFonts w:ascii="华文楷体" w:eastAsia="华文楷体" w:hAnsi="华文楷体" w:hint="eastAsia"/>
            <w:sz w:val="28"/>
            <w:szCs w:val="28"/>
          </w:rPr>
          <w:delText>，</w:delText>
        </w:r>
      </w:del>
      <w:r w:rsidRPr="00F914A6">
        <w:rPr>
          <w:rFonts w:ascii="华文楷体" w:eastAsia="华文楷体" w:hAnsi="华文楷体" w:hint="eastAsia"/>
          <w:sz w:val="28"/>
          <w:szCs w:val="28"/>
        </w:rPr>
        <w:t>后面通过学习佛法之后，有了一个显现的概念</w:t>
      </w:r>
      <w:ins w:id="41" w:author="S-Yansong" w:date="2015-12-16T09:01:00Z">
        <w:r w:rsidR="007E7CC6">
          <w:rPr>
            <w:rFonts w:ascii="华文楷体" w:eastAsia="华文楷体" w:hAnsi="华文楷体" w:hint="eastAsia"/>
            <w:sz w:val="28"/>
            <w:szCs w:val="28"/>
          </w:rPr>
          <w:t>，</w:t>
        </w:r>
      </w:ins>
      <w:r w:rsidRPr="00F914A6">
        <w:rPr>
          <w:rFonts w:ascii="华文楷体" w:eastAsia="华文楷体" w:hAnsi="华文楷体" w:hint="eastAsia"/>
          <w:sz w:val="28"/>
          <w:szCs w:val="28"/>
        </w:rPr>
        <w:t>又有了一个空性的概念，后面看到佛经论典当中说必须要圆融，我们就开始把这个本来分开的显现和空性，想方设法</w:t>
      </w:r>
      <w:proofErr w:type="gramStart"/>
      <w:r w:rsidRPr="00F914A6">
        <w:rPr>
          <w:rFonts w:ascii="华文楷体" w:eastAsia="华文楷体" w:hAnsi="华文楷体" w:hint="eastAsia"/>
          <w:sz w:val="28"/>
          <w:szCs w:val="28"/>
        </w:rPr>
        <w:t>把它圆融在</w:t>
      </w:r>
      <w:proofErr w:type="gramEnd"/>
      <w:r w:rsidRPr="00F914A6">
        <w:rPr>
          <w:rFonts w:ascii="华文楷体" w:eastAsia="华文楷体" w:hAnsi="华文楷体" w:hint="eastAsia"/>
          <w:sz w:val="28"/>
          <w:szCs w:val="28"/>
        </w:rPr>
        <w:t>一起，这个就是典型</w:t>
      </w:r>
      <w:proofErr w:type="gramStart"/>
      <w:r w:rsidRPr="00F914A6">
        <w:rPr>
          <w:rFonts w:ascii="华文楷体" w:eastAsia="华文楷体" w:hAnsi="华文楷体" w:hint="eastAsia"/>
          <w:sz w:val="28"/>
          <w:szCs w:val="28"/>
        </w:rPr>
        <w:t>搓</w:t>
      </w:r>
      <w:proofErr w:type="gramEnd"/>
      <w:r w:rsidRPr="00F914A6">
        <w:rPr>
          <w:rFonts w:ascii="华文楷体" w:eastAsia="华文楷体" w:hAnsi="华文楷体" w:hint="eastAsia"/>
          <w:sz w:val="28"/>
          <w:szCs w:val="28"/>
        </w:rPr>
        <w:t>黑白绳。这个不是它本里是圆融的，而是把一个显现一个空性别</w:t>
      </w:r>
      <w:proofErr w:type="gramStart"/>
      <w:r w:rsidRPr="00F914A6">
        <w:rPr>
          <w:rFonts w:ascii="华文楷体" w:eastAsia="华文楷体" w:hAnsi="华文楷体" w:hint="eastAsia"/>
          <w:sz w:val="28"/>
          <w:szCs w:val="28"/>
        </w:rPr>
        <w:t>别</w:t>
      </w:r>
      <w:proofErr w:type="gramEnd"/>
      <w:r w:rsidRPr="00F914A6">
        <w:rPr>
          <w:rFonts w:ascii="华文楷体" w:eastAsia="华文楷体" w:hAnsi="华文楷体" w:hint="eastAsia"/>
          <w:sz w:val="28"/>
          <w:szCs w:val="28"/>
        </w:rPr>
        <w:t>分开的法，把他撮合在一起，这个不是万法的实相。</w:t>
      </w:r>
    </w:p>
    <w:p w:rsidR="00F914A6" w:rsidRPr="00F914A6" w:rsidRDefault="00F914A6" w:rsidP="00F914A6">
      <w:pPr>
        <w:ind w:firstLine="570"/>
        <w:rPr>
          <w:rFonts w:ascii="华文楷体" w:eastAsia="华文楷体" w:hAnsi="华文楷体"/>
          <w:sz w:val="28"/>
          <w:szCs w:val="28"/>
        </w:rPr>
      </w:pPr>
      <w:r w:rsidRPr="00F914A6">
        <w:rPr>
          <w:rFonts w:ascii="华文楷体" w:eastAsia="华文楷体" w:hAnsi="华文楷体" w:hint="eastAsia"/>
          <w:sz w:val="28"/>
          <w:szCs w:val="28"/>
        </w:rPr>
        <w:t>所以说就是教给我们显现和空性观察的方法，就是首先别别的了知这个叫显现，那个叫空性。学习到最后一步，实际上这个也是需要长时间去磨合的一种正见。最后要了知我们别</w:t>
      </w:r>
      <w:proofErr w:type="gramStart"/>
      <w:r w:rsidRPr="00F914A6">
        <w:rPr>
          <w:rFonts w:ascii="华文楷体" w:eastAsia="华文楷体" w:hAnsi="华文楷体" w:hint="eastAsia"/>
          <w:sz w:val="28"/>
          <w:szCs w:val="28"/>
        </w:rPr>
        <w:t>别</w:t>
      </w:r>
      <w:proofErr w:type="gramEnd"/>
      <w:r w:rsidRPr="00F914A6">
        <w:rPr>
          <w:rFonts w:ascii="华文楷体" w:eastAsia="华文楷体" w:hAnsi="华文楷体" w:hint="eastAsia"/>
          <w:sz w:val="28"/>
          <w:szCs w:val="28"/>
        </w:rPr>
        <w:t>观察的所谓的显现和</w:t>
      </w:r>
      <w:r w:rsidRPr="00F914A6">
        <w:rPr>
          <w:rFonts w:ascii="华文楷体" w:eastAsia="华文楷体" w:hAnsi="华文楷体" w:hint="eastAsia"/>
          <w:sz w:val="28"/>
          <w:szCs w:val="28"/>
        </w:rPr>
        <w:lastRenderedPageBreak/>
        <w:t>空性，本来就是圆融一味的。对于这个本来就是圆融一味的必须要产生一个坚实的定解，如果对它本来就是圆融一味的产生坚实定解的话，可以说已经了达了</w:t>
      </w:r>
      <w:proofErr w:type="gramStart"/>
      <w:r w:rsidRPr="00F914A6">
        <w:rPr>
          <w:rFonts w:ascii="华文楷体" w:eastAsia="华文楷体" w:hAnsi="华文楷体" w:hint="eastAsia"/>
          <w:sz w:val="28"/>
          <w:szCs w:val="28"/>
        </w:rPr>
        <w:t>有实法的</w:t>
      </w:r>
      <w:proofErr w:type="gramEnd"/>
      <w:r w:rsidRPr="00F914A6">
        <w:rPr>
          <w:rFonts w:ascii="华文楷体" w:eastAsia="华文楷体" w:hAnsi="华文楷体" w:hint="eastAsia"/>
          <w:sz w:val="28"/>
          <w:szCs w:val="28"/>
        </w:rPr>
        <w:t>法相。</w:t>
      </w:r>
    </w:p>
    <w:p w:rsidR="00F914A6" w:rsidRPr="00F914A6" w:rsidRDefault="00F914A6" w:rsidP="00F914A6">
      <w:pPr>
        <w:ind w:firstLine="570"/>
        <w:rPr>
          <w:rFonts w:ascii="华文楷体" w:eastAsia="华文楷体" w:hAnsi="华文楷体"/>
          <w:sz w:val="28"/>
          <w:szCs w:val="28"/>
        </w:rPr>
      </w:pPr>
      <w:r w:rsidRPr="00F914A6">
        <w:rPr>
          <w:rFonts w:ascii="华文楷体" w:eastAsia="华文楷体" w:hAnsi="华文楷体" w:hint="eastAsia"/>
          <w:sz w:val="28"/>
          <w:szCs w:val="28"/>
        </w:rPr>
        <w:t>如果我们的相续当中存在了这种正见，当我们放眼一看、</w:t>
      </w:r>
      <w:proofErr w:type="gramStart"/>
      <w:r w:rsidRPr="00F914A6">
        <w:rPr>
          <w:rFonts w:ascii="华文楷体" w:eastAsia="华文楷体" w:hAnsi="华文楷体" w:hint="eastAsia"/>
          <w:sz w:val="28"/>
          <w:szCs w:val="28"/>
        </w:rPr>
        <w:t>放耳一听</w:t>
      </w:r>
      <w:proofErr w:type="gramEnd"/>
      <w:r w:rsidRPr="00F914A6">
        <w:rPr>
          <w:rFonts w:ascii="华文楷体" w:eastAsia="华文楷体" w:hAnsi="华文楷体" w:hint="eastAsia"/>
          <w:sz w:val="28"/>
          <w:szCs w:val="28"/>
        </w:rPr>
        <w:t>这些显现的时候，就了知一切万法显现的当下完全就是空性的。你所看到的一切，不管看到什么法，都能够了知他是空性的。不管听到什么声音，都了知它是空性的。不管你的相续当中产生怎么样的一种念头，好的分别念也好，不好的分别念也好，正在产生的当下，你就完全能够体会这个就是空性</w:t>
      </w:r>
      <w:ins w:id="42" w:author="S-Yansong" w:date="2015-12-16T09:03:00Z">
        <w:r w:rsidR="007E7CC6">
          <w:rPr>
            <w:rFonts w:ascii="华文楷体" w:eastAsia="华文楷体" w:hAnsi="华文楷体" w:hint="eastAsia"/>
            <w:sz w:val="28"/>
            <w:szCs w:val="28"/>
          </w:rPr>
          <w:t>，</w:t>
        </w:r>
      </w:ins>
      <w:del w:id="43" w:author="S-Yansong" w:date="2015-12-16T09:03:00Z">
        <w:r w:rsidRPr="00F914A6" w:rsidDel="007E7CC6">
          <w:rPr>
            <w:rFonts w:ascii="华文楷体" w:eastAsia="华文楷体" w:hAnsi="华文楷体" w:hint="eastAsia"/>
            <w:sz w:val="28"/>
            <w:szCs w:val="28"/>
          </w:rPr>
          <w:delText>、</w:delText>
        </w:r>
      </w:del>
      <w:r w:rsidRPr="00F914A6">
        <w:rPr>
          <w:rFonts w:ascii="华文楷体" w:eastAsia="华文楷体" w:hAnsi="华文楷体" w:hint="eastAsia"/>
          <w:sz w:val="28"/>
          <w:szCs w:val="28"/>
        </w:rPr>
        <w:t>这个就是无自性。这个时候你还可以拒绝什么呢？不需要再害怕什么了，不需要再拒绝什么了，不需要在希望去得到什么了，因为一切万法都是这样一种</w:t>
      </w:r>
      <w:proofErr w:type="gramStart"/>
      <w:r w:rsidRPr="00F914A6">
        <w:rPr>
          <w:rFonts w:ascii="华文楷体" w:eastAsia="华文楷体" w:hAnsi="华文楷体" w:hint="eastAsia"/>
          <w:sz w:val="28"/>
          <w:szCs w:val="28"/>
        </w:rPr>
        <w:t>如是如是</w:t>
      </w:r>
      <w:proofErr w:type="gramEnd"/>
      <w:r w:rsidRPr="00F914A6">
        <w:rPr>
          <w:rFonts w:ascii="华文楷体" w:eastAsia="华文楷体" w:hAnsi="华文楷体" w:hint="eastAsia"/>
          <w:sz w:val="28"/>
          <w:szCs w:val="28"/>
        </w:rPr>
        <w:t>存在的本体。</w:t>
      </w:r>
    </w:p>
    <w:p w:rsidR="00F914A6" w:rsidRPr="00F914A6" w:rsidRDefault="00F914A6" w:rsidP="00F914A6">
      <w:pPr>
        <w:ind w:firstLine="570"/>
        <w:rPr>
          <w:rFonts w:ascii="华文楷体" w:eastAsia="华文楷体" w:hAnsi="华文楷体"/>
          <w:sz w:val="28"/>
          <w:szCs w:val="28"/>
        </w:rPr>
      </w:pPr>
      <w:r w:rsidRPr="00F914A6">
        <w:rPr>
          <w:rFonts w:ascii="华文楷体" w:eastAsia="华文楷体" w:hAnsi="华文楷体" w:hint="eastAsia"/>
          <w:sz w:val="28"/>
          <w:szCs w:val="28"/>
        </w:rPr>
        <w:t>所以，对于一般的纯粹的凡夫人来讲的话，</w:t>
      </w:r>
      <w:proofErr w:type="gramStart"/>
      <w:r w:rsidRPr="00F914A6">
        <w:rPr>
          <w:rFonts w:ascii="华文楷体" w:eastAsia="华文楷体" w:hAnsi="华文楷体" w:hint="eastAsia"/>
          <w:sz w:val="28"/>
          <w:szCs w:val="28"/>
        </w:rPr>
        <w:t>他不了知区</w:t>
      </w:r>
      <w:proofErr w:type="gramEnd"/>
      <w:r w:rsidRPr="00F914A6">
        <w:rPr>
          <w:rFonts w:ascii="华文楷体" w:eastAsia="华文楷体" w:hAnsi="华文楷体" w:hint="eastAsia"/>
          <w:sz w:val="28"/>
          <w:szCs w:val="28"/>
        </w:rPr>
        <w:t>分别显现和空性的道理，他完全是混沌一片的，他纯粹的活在</w:t>
      </w:r>
      <w:ins w:id="44" w:author="S-Yansong" w:date="2015-12-16T09:03:00Z">
        <w:r w:rsidR="007E7CC6">
          <w:rPr>
            <w:rFonts w:ascii="华文楷体" w:eastAsia="华文楷体" w:hAnsi="华文楷体" w:hint="eastAsia"/>
            <w:sz w:val="28"/>
            <w:szCs w:val="28"/>
          </w:rPr>
          <w:t>这样</w:t>
        </w:r>
      </w:ins>
      <w:r w:rsidRPr="00F914A6">
        <w:rPr>
          <w:rFonts w:ascii="华文楷体" w:eastAsia="华文楷体" w:hAnsi="华文楷体" w:hint="eastAsia"/>
          <w:sz w:val="28"/>
          <w:szCs w:val="28"/>
        </w:rPr>
        <w:t>一种迷乱当中的。开始入佛门之后，比如说小乘。或者刚刚开始入大乘的时候，这个时候是很惧怕显现的，惧怕显现给自己的修行带来障碍。</w:t>
      </w:r>
      <w:ins w:id="45" w:author="S-Yansong" w:date="2015-12-16T09:03:00Z">
        <w:r w:rsidR="00541417">
          <w:rPr>
            <w:rFonts w:ascii="华文楷体" w:eastAsia="华文楷体" w:hAnsi="华文楷体" w:hint="eastAsia"/>
            <w:sz w:val="28"/>
            <w:szCs w:val="28"/>
          </w:rPr>
          <w:t>那么就说</w:t>
        </w:r>
      </w:ins>
      <w:ins w:id="46" w:author="S-Yansong" w:date="2015-12-16T09:04:00Z">
        <w:r w:rsidR="00966210">
          <w:rPr>
            <w:rFonts w:ascii="华文楷体" w:eastAsia="华文楷体" w:hAnsi="华文楷体" w:hint="eastAsia"/>
            <w:sz w:val="28"/>
            <w:szCs w:val="28"/>
          </w:rPr>
          <w:t>再</w:t>
        </w:r>
      </w:ins>
      <w:del w:id="47" w:author="S-Yansong" w:date="2015-12-16T09:03:00Z">
        <w:r w:rsidRPr="00F914A6" w:rsidDel="00966210">
          <w:rPr>
            <w:rFonts w:ascii="华文楷体" w:eastAsia="华文楷体" w:hAnsi="华文楷体" w:hint="eastAsia"/>
            <w:sz w:val="28"/>
            <w:szCs w:val="28"/>
          </w:rPr>
          <w:delText>在</w:delText>
        </w:r>
      </w:del>
      <w:r w:rsidRPr="00F914A6">
        <w:rPr>
          <w:rFonts w:ascii="华文楷体" w:eastAsia="华文楷体" w:hAnsi="华文楷体" w:hint="eastAsia"/>
          <w:sz w:val="28"/>
          <w:szCs w:val="28"/>
        </w:rPr>
        <w:t>进一步，如果</w:t>
      </w:r>
      <w:ins w:id="48" w:author="S-Yansong" w:date="2015-12-16T09:04:00Z">
        <w:r w:rsidR="00966210">
          <w:rPr>
            <w:rFonts w:ascii="华文楷体" w:eastAsia="华文楷体" w:hAnsi="华文楷体" w:hint="eastAsia"/>
            <w:sz w:val="28"/>
            <w:szCs w:val="28"/>
          </w:rPr>
          <w:t>修行者</w:t>
        </w:r>
      </w:ins>
      <w:r w:rsidRPr="00F914A6">
        <w:rPr>
          <w:rFonts w:ascii="华文楷体" w:eastAsia="华文楷体" w:hAnsi="华文楷体" w:hint="eastAsia"/>
          <w:sz w:val="28"/>
          <w:szCs w:val="28"/>
        </w:rPr>
        <w:t>对于</w:t>
      </w:r>
      <w:ins w:id="49" w:author="S-Yansong" w:date="2015-12-16T09:04:00Z">
        <w:r w:rsidR="00966210">
          <w:rPr>
            <w:rFonts w:ascii="华文楷体" w:eastAsia="华文楷体" w:hAnsi="华文楷体" w:hint="eastAsia"/>
            <w:sz w:val="28"/>
            <w:szCs w:val="28"/>
          </w:rPr>
          <w:t>这样一种</w:t>
        </w:r>
      </w:ins>
      <w:r w:rsidRPr="00F914A6">
        <w:rPr>
          <w:rFonts w:ascii="华文楷体" w:eastAsia="华文楷体" w:hAnsi="华文楷体" w:hint="eastAsia"/>
          <w:sz w:val="28"/>
          <w:szCs w:val="28"/>
        </w:rPr>
        <w:t>一切万法的本体的实相了知之后，就没有什么可以希望的了，也没有什么可以惧怕的了。为什么呢？所显现的所看到一切法本来就是</w:t>
      </w:r>
      <w:proofErr w:type="gramStart"/>
      <w:r w:rsidRPr="00F914A6">
        <w:rPr>
          <w:rFonts w:ascii="华文楷体" w:eastAsia="华文楷体" w:hAnsi="华文楷体" w:hint="eastAsia"/>
          <w:sz w:val="28"/>
          <w:szCs w:val="28"/>
        </w:rPr>
        <w:t>如是如是</w:t>
      </w:r>
      <w:proofErr w:type="gramEnd"/>
      <w:r w:rsidRPr="00F914A6">
        <w:rPr>
          <w:rFonts w:ascii="华文楷体" w:eastAsia="华文楷体" w:hAnsi="华文楷体" w:hint="eastAsia"/>
          <w:sz w:val="28"/>
          <w:szCs w:val="28"/>
        </w:rPr>
        <w:t>安住在它的</w:t>
      </w:r>
      <w:proofErr w:type="gramStart"/>
      <w:r w:rsidRPr="00F914A6">
        <w:rPr>
          <w:rFonts w:ascii="华文楷体" w:eastAsia="华文楷体" w:hAnsi="华文楷体" w:hint="eastAsia"/>
          <w:sz w:val="28"/>
          <w:szCs w:val="28"/>
        </w:rPr>
        <w:t>实相当</w:t>
      </w:r>
      <w:proofErr w:type="gramEnd"/>
      <w:r w:rsidRPr="00F914A6">
        <w:rPr>
          <w:rFonts w:ascii="华文楷体" w:eastAsia="华文楷体" w:hAnsi="华文楷体" w:hint="eastAsia"/>
          <w:sz w:val="28"/>
          <w:szCs w:val="28"/>
        </w:rPr>
        <w:t>中。所以，也没有什么可以希望的，</w:t>
      </w:r>
      <w:ins w:id="50" w:author="S-Yansong" w:date="2015-12-16T09:04:00Z">
        <w:r w:rsidR="00653583">
          <w:rPr>
            <w:rFonts w:ascii="华文楷体" w:eastAsia="华文楷体" w:hAnsi="华文楷体" w:hint="eastAsia"/>
            <w:sz w:val="28"/>
            <w:szCs w:val="28"/>
          </w:rPr>
          <w:t>也</w:t>
        </w:r>
      </w:ins>
      <w:r w:rsidRPr="00F914A6">
        <w:rPr>
          <w:rFonts w:ascii="华文楷体" w:eastAsia="华文楷体" w:hAnsi="华文楷体" w:hint="eastAsia"/>
          <w:sz w:val="28"/>
          <w:szCs w:val="28"/>
        </w:rPr>
        <w:t>没有什么可以惧怕的。</w:t>
      </w:r>
    </w:p>
    <w:p w:rsidR="00F914A6" w:rsidRPr="00F914A6" w:rsidDel="00B71007" w:rsidRDefault="00F914A6" w:rsidP="00B71007">
      <w:pPr>
        <w:ind w:firstLine="570"/>
        <w:rPr>
          <w:del w:id="51" w:author="S-Yansong" w:date="2015-12-16T09:06:00Z"/>
          <w:rFonts w:ascii="华文楷体" w:eastAsia="华文楷体" w:hAnsi="华文楷体"/>
          <w:sz w:val="28"/>
          <w:szCs w:val="28"/>
        </w:rPr>
      </w:pPr>
      <w:r w:rsidRPr="00F914A6">
        <w:rPr>
          <w:rFonts w:ascii="华文楷体" w:eastAsia="华文楷体" w:hAnsi="华文楷体" w:hint="eastAsia"/>
          <w:sz w:val="28"/>
          <w:szCs w:val="28"/>
        </w:rPr>
        <w:t>这个方面就是说，要修习到这样比较高层次的修法的时候，禅宗也好、大手印也好、大圆满也好，都是这样讲到的。一切万法的显现本来就是如是，所以说对他来讲不需要一种非常喜欢的、非常讨厌的、</w:t>
      </w:r>
      <w:r w:rsidRPr="00F914A6">
        <w:rPr>
          <w:rFonts w:ascii="华文楷体" w:eastAsia="华文楷体" w:hAnsi="华文楷体" w:hint="eastAsia"/>
          <w:sz w:val="28"/>
          <w:szCs w:val="28"/>
        </w:rPr>
        <w:lastRenderedPageBreak/>
        <w:t>非常</w:t>
      </w:r>
      <w:del w:id="52" w:author="S-Yansong" w:date="2015-12-16T08:59:00Z">
        <w:r w:rsidRPr="00F914A6" w:rsidDel="008133E8">
          <w:rPr>
            <w:rFonts w:ascii="华文楷体" w:eastAsia="华文楷体" w:hAnsi="华文楷体" w:hint="eastAsia"/>
            <w:sz w:val="28"/>
            <w:szCs w:val="28"/>
          </w:rPr>
          <w:delText>执着</w:delText>
        </w:r>
      </w:del>
      <w:ins w:id="53" w:author="S-Yansong" w:date="2015-12-16T08:59:00Z">
        <w:r w:rsidR="008133E8">
          <w:rPr>
            <w:rFonts w:ascii="华文楷体" w:eastAsia="华文楷体" w:hAnsi="华文楷体" w:hint="eastAsia"/>
            <w:sz w:val="28"/>
            <w:szCs w:val="28"/>
          </w:rPr>
          <w:t>执著</w:t>
        </w:r>
      </w:ins>
      <w:r w:rsidRPr="00F914A6">
        <w:rPr>
          <w:rFonts w:ascii="华文楷体" w:eastAsia="华文楷体" w:hAnsi="华文楷体" w:hint="eastAsia"/>
          <w:sz w:val="28"/>
          <w:szCs w:val="28"/>
        </w:rPr>
        <w:t>的、甚至于我对它不</w:t>
      </w:r>
      <w:del w:id="54" w:author="S-Yansong" w:date="2015-12-16T08:59:00Z">
        <w:r w:rsidRPr="00F914A6" w:rsidDel="008133E8">
          <w:rPr>
            <w:rFonts w:ascii="华文楷体" w:eastAsia="华文楷体" w:hAnsi="华文楷体" w:hint="eastAsia"/>
            <w:sz w:val="28"/>
            <w:szCs w:val="28"/>
          </w:rPr>
          <w:delText>执着</w:delText>
        </w:r>
      </w:del>
      <w:ins w:id="55" w:author="S-Yansong" w:date="2015-12-16T08:59:00Z">
        <w:r w:rsidR="008133E8">
          <w:rPr>
            <w:rFonts w:ascii="华文楷体" w:eastAsia="华文楷体" w:hAnsi="华文楷体" w:hint="eastAsia"/>
            <w:sz w:val="28"/>
            <w:szCs w:val="28"/>
          </w:rPr>
          <w:t>执著</w:t>
        </w:r>
      </w:ins>
      <w:r w:rsidRPr="00F914A6">
        <w:rPr>
          <w:rFonts w:ascii="华文楷体" w:eastAsia="华文楷体" w:hAnsi="华文楷体" w:hint="eastAsia"/>
          <w:sz w:val="28"/>
          <w:szCs w:val="28"/>
        </w:rPr>
        <w:t>的，</w:t>
      </w:r>
      <w:ins w:id="56" w:author="S-Yansong" w:date="2015-12-16T09:05:00Z">
        <w:r w:rsidR="000065ED">
          <w:rPr>
            <w:rFonts w:ascii="华文楷体" w:eastAsia="华文楷体" w:hAnsi="华文楷体" w:hint="eastAsia"/>
            <w:sz w:val="28"/>
            <w:szCs w:val="28"/>
          </w:rPr>
          <w:t>像</w:t>
        </w:r>
      </w:ins>
      <w:r w:rsidRPr="00F914A6">
        <w:rPr>
          <w:rFonts w:ascii="华文楷体" w:eastAsia="华文楷体" w:hAnsi="华文楷体" w:hint="eastAsia"/>
          <w:sz w:val="28"/>
          <w:szCs w:val="28"/>
        </w:rPr>
        <w:t>这样一种念头都会</w:t>
      </w:r>
      <w:proofErr w:type="gramStart"/>
      <w:r w:rsidRPr="00F914A6">
        <w:rPr>
          <w:rFonts w:ascii="华文楷体" w:eastAsia="华文楷体" w:hAnsi="华文楷体" w:hint="eastAsia"/>
          <w:sz w:val="28"/>
          <w:szCs w:val="28"/>
        </w:rPr>
        <w:t>逐渐逐渐</w:t>
      </w:r>
      <w:proofErr w:type="gramEnd"/>
      <w:del w:id="57" w:author="S-Yansong" w:date="2015-12-16T09:04:00Z">
        <w:r w:rsidRPr="00F914A6" w:rsidDel="002532D3">
          <w:rPr>
            <w:rFonts w:ascii="华文楷体" w:eastAsia="华文楷体" w:hAnsi="华文楷体" w:hint="eastAsia"/>
            <w:sz w:val="28"/>
            <w:szCs w:val="28"/>
          </w:rPr>
          <w:delText>销毁</w:delText>
        </w:r>
      </w:del>
      <w:ins w:id="58" w:author="S-Yansong" w:date="2015-12-16T09:04:00Z">
        <w:r w:rsidR="002532D3">
          <w:rPr>
            <w:rFonts w:ascii="华文楷体" w:eastAsia="华文楷体" w:hAnsi="华文楷体" w:hint="eastAsia"/>
            <w:sz w:val="28"/>
            <w:szCs w:val="28"/>
          </w:rPr>
          <w:t>消亡</w:t>
        </w:r>
      </w:ins>
      <w:r w:rsidRPr="00F914A6">
        <w:rPr>
          <w:rFonts w:ascii="华文楷体" w:eastAsia="华文楷体" w:hAnsi="华文楷体" w:hint="eastAsia"/>
          <w:sz w:val="28"/>
          <w:szCs w:val="28"/>
        </w:rPr>
        <w:t>的。这个时候，就会靠近大成就者的心</w:t>
      </w:r>
      <w:ins w:id="59" w:author="S-Yansong" w:date="2015-12-16T09:05:00Z">
        <w:r w:rsidR="00B71007">
          <w:rPr>
            <w:rFonts w:ascii="华文楷体" w:eastAsia="华文楷体" w:hAnsi="华文楷体" w:hint="eastAsia"/>
            <w:sz w:val="28"/>
            <w:szCs w:val="28"/>
          </w:rPr>
          <w:t>，靠近大乘就</w:t>
        </w:r>
      </w:ins>
      <w:ins w:id="60" w:author="S-Yansong" w:date="2015-12-16T09:06:00Z">
        <w:r w:rsidR="00B71007">
          <w:rPr>
            <w:rFonts w:ascii="华文楷体" w:eastAsia="华文楷体" w:hAnsi="华文楷体" w:hint="eastAsia"/>
            <w:sz w:val="28"/>
            <w:szCs w:val="28"/>
          </w:rPr>
          <w:t>者的这样一种</w:t>
        </w:r>
      </w:ins>
      <w:del w:id="61" w:author="S-Yansong" w:date="2015-12-16T09:05:00Z">
        <w:r w:rsidRPr="00F914A6" w:rsidDel="00B71007">
          <w:rPr>
            <w:rFonts w:ascii="华文楷体" w:eastAsia="华文楷体" w:hAnsi="华文楷体" w:hint="eastAsia"/>
            <w:sz w:val="28"/>
            <w:szCs w:val="28"/>
          </w:rPr>
          <w:delText>和</w:delText>
        </w:r>
      </w:del>
      <w:r w:rsidRPr="00F914A6">
        <w:rPr>
          <w:rFonts w:ascii="华文楷体" w:eastAsia="华文楷体" w:hAnsi="华文楷体" w:hint="eastAsia"/>
          <w:sz w:val="28"/>
          <w:szCs w:val="28"/>
        </w:rPr>
        <w:t>行为。所以，必须要去通达一切万法显现和</w:t>
      </w:r>
      <w:proofErr w:type="gramStart"/>
      <w:r w:rsidRPr="00F914A6">
        <w:rPr>
          <w:rFonts w:ascii="华文楷体" w:eastAsia="华文楷体" w:hAnsi="华文楷体" w:hint="eastAsia"/>
          <w:sz w:val="28"/>
          <w:szCs w:val="28"/>
        </w:rPr>
        <w:t>空性圆融</w:t>
      </w:r>
      <w:proofErr w:type="gramEnd"/>
      <w:r w:rsidRPr="00F914A6">
        <w:rPr>
          <w:rFonts w:ascii="华文楷体" w:eastAsia="华文楷体" w:hAnsi="华文楷体" w:hint="eastAsia"/>
          <w:sz w:val="28"/>
          <w:szCs w:val="28"/>
        </w:rPr>
        <w:t>一味的道理，内心当中</w:t>
      </w:r>
      <w:del w:id="62" w:author="S-Yansong" w:date="2015-12-16T09:06:00Z">
        <w:r w:rsidRPr="00F914A6" w:rsidDel="00B71007">
          <w:rPr>
            <w:rFonts w:ascii="华文楷体" w:eastAsia="华文楷体" w:hAnsi="华文楷体" w:hint="eastAsia"/>
            <w:sz w:val="28"/>
            <w:szCs w:val="28"/>
          </w:rPr>
          <w:delText>需要</w:delText>
        </w:r>
      </w:del>
      <w:ins w:id="63" w:author="S-Yansong" w:date="2015-12-16T09:06:00Z">
        <w:r w:rsidR="00B71007">
          <w:rPr>
            <w:rFonts w:ascii="华文楷体" w:eastAsia="华文楷体" w:hAnsi="华文楷体" w:hint="eastAsia"/>
            <w:sz w:val="28"/>
            <w:szCs w:val="28"/>
          </w:rPr>
          <w:t>必须要</w:t>
        </w:r>
      </w:ins>
      <w:r w:rsidRPr="00F914A6">
        <w:rPr>
          <w:rFonts w:ascii="华文楷体" w:eastAsia="华文楷体" w:hAnsi="华文楷体" w:hint="eastAsia"/>
          <w:sz w:val="28"/>
          <w:szCs w:val="28"/>
        </w:rPr>
        <w:t>产生这样一种殊胜的定解，或者产生非常深刻的一种感受。这个时候，可以</w:t>
      </w:r>
      <w:proofErr w:type="gramStart"/>
      <w:r w:rsidRPr="00F914A6">
        <w:rPr>
          <w:rFonts w:ascii="华文楷体" w:eastAsia="华文楷体" w:hAnsi="华文楷体" w:hint="eastAsia"/>
          <w:sz w:val="28"/>
          <w:szCs w:val="28"/>
        </w:rPr>
        <w:t>了知空性</w:t>
      </w:r>
      <w:proofErr w:type="gramEnd"/>
      <w:r w:rsidRPr="00F914A6">
        <w:rPr>
          <w:rFonts w:ascii="华文楷体" w:eastAsia="华文楷体" w:hAnsi="华文楷体" w:hint="eastAsia"/>
          <w:sz w:val="28"/>
          <w:szCs w:val="28"/>
        </w:rPr>
        <w:t>的力量非常的巨大，</w:t>
      </w:r>
      <w:proofErr w:type="gramStart"/>
      <w:r w:rsidRPr="00F914A6">
        <w:rPr>
          <w:rFonts w:ascii="华文楷体" w:eastAsia="华文楷体" w:hAnsi="华文楷体" w:hint="eastAsia"/>
          <w:sz w:val="28"/>
          <w:szCs w:val="28"/>
        </w:rPr>
        <w:t>超胜了</w:t>
      </w:r>
      <w:proofErr w:type="gramEnd"/>
      <w:r w:rsidRPr="00F914A6">
        <w:rPr>
          <w:rFonts w:ascii="华文楷体" w:eastAsia="华文楷体" w:hAnsi="华文楷体" w:hint="eastAsia"/>
          <w:sz w:val="28"/>
          <w:szCs w:val="28"/>
        </w:rPr>
        <w:t>一切法门的</w:t>
      </w:r>
      <w:ins w:id="64" w:author="S-Yansong" w:date="2015-12-16T09:07:00Z">
        <w:r w:rsidR="00B71007">
          <w:rPr>
            <w:rFonts w:ascii="华文楷体" w:eastAsia="华文楷体" w:hAnsi="华文楷体" w:hint="eastAsia"/>
            <w:sz w:val="28"/>
            <w:szCs w:val="28"/>
          </w:rPr>
          <w:t>这样一种</w:t>
        </w:r>
      </w:ins>
      <w:r w:rsidRPr="00F914A6">
        <w:rPr>
          <w:rFonts w:ascii="华文楷体" w:eastAsia="华文楷体" w:hAnsi="华文楷体" w:hint="eastAsia"/>
          <w:sz w:val="28"/>
          <w:szCs w:val="28"/>
        </w:rPr>
        <w:t>理论。</w:t>
      </w:r>
    </w:p>
    <w:p w:rsidR="00F914A6" w:rsidRPr="00F914A6" w:rsidDel="00B71007" w:rsidRDefault="00F914A6" w:rsidP="00B71007">
      <w:pPr>
        <w:ind w:firstLine="570"/>
        <w:rPr>
          <w:del w:id="65" w:author="S-Yansong" w:date="2015-12-16T09:06:00Z"/>
          <w:rFonts w:ascii="华文楷体" w:eastAsia="华文楷体" w:hAnsi="华文楷体"/>
          <w:sz w:val="28"/>
          <w:szCs w:val="28"/>
        </w:rPr>
      </w:pPr>
    </w:p>
    <w:p w:rsidR="00F914A6" w:rsidRPr="00F914A6" w:rsidDel="00B71007" w:rsidRDefault="00F914A6">
      <w:pPr>
        <w:ind w:firstLine="420"/>
        <w:rPr>
          <w:del w:id="66" w:author="S-Yansong" w:date="2015-12-16T09:06:00Z"/>
          <w:rFonts w:ascii="华文楷体" w:eastAsia="华文楷体" w:hAnsi="华文楷体"/>
          <w:sz w:val="28"/>
          <w:szCs w:val="28"/>
        </w:rPr>
        <w:pPrChange w:id="67" w:author="S-Yansong" w:date="2015-12-16T09:07:00Z">
          <w:pPr>
            <w:ind w:firstLine="570"/>
          </w:pPr>
        </w:pPrChange>
      </w:pPr>
      <w:del w:id="68" w:author="S-Yansong" w:date="2015-12-16T09:08:00Z">
        <w:r w:rsidRPr="00F914A6" w:rsidDel="00537E22">
          <w:rPr>
            <w:rFonts w:ascii="华文楷体" w:eastAsia="华文楷体" w:hAnsi="华文楷体" w:hint="eastAsia"/>
            <w:sz w:val="28"/>
            <w:szCs w:val="28"/>
          </w:rPr>
          <w:delText>【</w:delText>
        </w:r>
        <w:r w:rsidRPr="00B71007" w:rsidDel="00537E22">
          <w:rPr>
            <w:rFonts w:asciiTheme="minorEastAsia" w:hAnsiTheme="minorEastAsia" w:hint="eastAsia"/>
            <w:sz w:val="28"/>
            <w:szCs w:val="28"/>
            <w:rPrChange w:id="69" w:author="S-Yansong" w:date="2015-12-16T09:07:00Z">
              <w:rPr>
                <w:rFonts w:ascii="华文楷体" w:eastAsia="华文楷体" w:hAnsi="华文楷体" w:hint="eastAsia"/>
                <w:sz w:val="28"/>
                <w:szCs w:val="28"/>
              </w:rPr>
            </w:rPrChange>
          </w:rPr>
          <w:delText>如果明白这两者无合无离，那么就已通晓了有实法的本相，如同虚幻的马现为自性，显现为马相，显是显现，但实际上是不实虚妄的，也就是显现虚妄兼而有之</w:delText>
        </w:r>
        <w:r w:rsidRPr="00F914A6" w:rsidDel="00537E22">
          <w:rPr>
            <w:rFonts w:ascii="华文楷体" w:eastAsia="华文楷体" w:hAnsi="华文楷体" w:hint="eastAsia"/>
            <w:sz w:val="28"/>
            <w:szCs w:val="28"/>
          </w:rPr>
          <w:delText>】</w:delText>
        </w:r>
      </w:del>
      <w:ins w:id="70" w:author="S-Yansong" w:date="2015-12-16T09:08:00Z">
        <w:r w:rsidR="00537E22" w:rsidRPr="00F914A6">
          <w:rPr>
            <w:rFonts w:ascii="华文楷体" w:eastAsia="华文楷体" w:hAnsi="华文楷体" w:hint="eastAsia"/>
            <w:sz w:val="28"/>
            <w:szCs w:val="28"/>
          </w:rPr>
          <w:t>【</w:t>
        </w:r>
        <w:r w:rsidR="00537E22" w:rsidRPr="00B71007">
          <w:rPr>
            <w:rFonts w:asciiTheme="minorEastAsia" w:hAnsiTheme="minorEastAsia" w:hint="eastAsia"/>
            <w:sz w:val="28"/>
            <w:szCs w:val="28"/>
            <w:rPrChange w:id="71" w:author="S-Yansong" w:date="2015-12-16T09:07:00Z">
              <w:rPr>
                <w:rFonts w:ascii="华文楷体" w:eastAsia="华文楷体" w:hAnsi="华文楷体" w:hint="eastAsia"/>
                <w:sz w:val="28"/>
                <w:szCs w:val="28"/>
              </w:rPr>
            </w:rPrChange>
          </w:rPr>
          <w:t>如果明白这两者无合无离，那么就已通晓了有实法的本相，如同虚幻的</w:t>
        </w:r>
        <w:r w:rsidR="00537E22">
          <w:rPr>
            <w:rFonts w:asciiTheme="minorEastAsia" w:hAnsiTheme="minorEastAsia" w:hint="eastAsia"/>
            <w:sz w:val="28"/>
            <w:szCs w:val="28"/>
          </w:rPr>
          <w:t>马象</w:t>
        </w:r>
        <w:r w:rsidR="00537E22" w:rsidRPr="00B71007">
          <w:rPr>
            <w:rFonts w:asciiTheme="minorEastAsia" w:hAnsiTheme="minorEastAsia" w:hint="eastAsia"/>
            <w:sz w:val="28"/>
            <w:szCs w:val="28"/>
            <w:rPrChange w:id="72" w:author="S-Yansong" w:date="2015-12-16T09:07:00Z">
              <w:rPr>
                <w:rFonts w:ascii="华文楷体" w:eastAsia="华文楷体" w:hAnsi="华文楷体" w:hint="eastAsia"/>
                <w:sz w:val="28"/>
                <w:szCs w:val="28"/>
              </w:rPr>
            </w:rPrChange>
          </w:rPr>
          <w:t>为自性，显现为马</w:t>
        </w:r>
        <w:r w:rsidR="00537E22">
          <w:rPr>
            <w:rFonts w:asciiTheme="minorEastAsia" w:hAnsiTheme="minorEastAsia" w:hint="eastAsia"/>
            <w:sz w:val="28"/>
            <w:szCs w:val="28"/>
          </w:rPr>
          <w:t>象</w:t>
        </w:r>
        <w:r w:rsidR="00537E22" w:rsidRPr="00B71007">
          <w:rPr>
            <w:rFonts w:asciiTheme="minorEastAsia" w:hAnsiTheme="minorEastAsia" w:hint="eastAsia"/>
            <w:sz w:val="28"/>
            <w:szCs w:val="28"/>
            <w:rPrChange w:id="73" w:author="S-Yansong" w:date="2015-12-16T09:07:00Z">
              <w:rPr>
                <w:rFonts w:ascii="华文楷体" w:eastAsia="华文楷体" w:hAnsi="华文楷体" w:hint="eastAsia"/>
                <w:sz w:val="28"/>
                <w:szCs w:val="28"/>
              </w:rPr>
            </w:rPrChange>
          </w:rPr>
          <w:t>，显是显现，但实际上是不实虚妄的，也就是显现虚妄兼而有之</w:t>
        </w:r>
      </w:ins>
      <w:ins w:id="74" w:author="S-Yansong" w:date="2015-12-16T09:09:00Z">
        <w:r w:rsidR="00537E22">
          <w:rPr>
            <w:rFonts w:asciiTheme="minorEastAsia" w:hAnsiTheme="minorEastAsia" w:hint="eastAsia"/>
            <w:sz w:val="28"/>
            <w:szCs w:val="28"/>
          </w:rPr>
          <w:t>。</w:t>
        </w:r>
      </w:ins>
      <w:ins w:id="75" w:author="S-Yansong" w:date="2015-12-16T09:08:00Z">
        <w:r w:rsidR="00537E22" w:rsidRPr="00F914A6">
          <w:rPr>
            <w:rFonts w:ascii="华文楷体" w:eastAsia="华文楷体" w:hAnsi="华文楷体" w:hint="eastAsia"/>
            <w:sz w:val="28"/>
            <w:szCs w:val="28"/>
          </w:rPr>
          <w:t>】</w:t>
        </w:r>
      </w:ins>
    </w:p>
    <w:p w:rsidR="00F914A6" w:rsidRPr="00F914A6" w:rsidDel="00B71007" w:rsidRDefault="00F914A6">
      <w:pPr>
        <w:rPr>
          <w:del w:id="76" w:author="S-Yansong" w:date="2015-12-16T09:06:00Z"/>
          <w:rFonts w:ascii="华文楷体" w:eastAsia="华文楷体" w:hAnsi="华文楷体"/>
          <w:sz w:val="28"/>
          <w:szCs w:val="28"/>
        </w:rPr>
        <w:pPrChange w:id="77" w:author="S-Yansong" w:date="2015-12-16T09:06:00Z">
          <w:pPr>
            <w:ind w:firstLine="570"/>
          </w:pPr>
        </w:pPrChange>
      </w:pPr>
    </w:p>
    <w:p w:rsidR="00F914A6" w:rsidRPr="00F914A6" w:rsidRDefault="00F914A6">
      <w:pPr>
        <w:ind w:firstLine="420"/>
        <w:rPr>
          <w:rFonts w:ascii="华文楷体" w:eastAsia="华文楷体" w:hAnsi="华文楷体"/>
          <w:sz w:val="28"/>
          <w:szCs w:val="28"/>
        </w:rPr>
        <w:pPrChange w:id="78" w:author="S-Yansong" w:date="2015-12-16T09:06:00Z">
          <w:pPr>
            <w:ind w:firstLine="570"/>
          </w:pPr>
        </w:pPrChange>
      </w:pPr>
      <w:r w:rsidRPr="00F914A6">
        <w:rPr>
          <w:rFonts w:ascii="华文楷体" w:eastAsia="华文楷体" w:hAnsi="华文楷体" w:hint="eastAsia"/>
          <w:sz w:val="28"/>
          <w:szCs w:val="28"/>
        </w:rPr>
        <w:t>如果我们明白了二者就是显现和空性这二者是</w:t>
      </w:r>
      <w:proofErr w:type="gramStart"/>
      <w:r w:rsidRPr="00F914A6">
        <w:rPr>
          <w:rFonts w:ascii="华文楷体" w:eastAsia="华文楷体" w:hAnsi="华文楷体" w:hint="eastAsia"/>
          <w:sz w:val="28"/>
          <w:szCs w:val="28"/>
        </w:rPr>
        <w:t>无合无</w:t>
      </w:r>
      <w:proofErr w:type="gramEnd"/>
      <w:r w:rsidRPr="00F914A6">
        <w:rPr>
          <w:rFonts w:ascii="华文楷体" w:eastAsia="华文楷体" w:hAnsi="华文楷体" w:hint="eastAsia"/>
          <w:sz w:val="28"/>
          <w:szCs w:val="28"/>
        </w:rPr>
        <w:t>离的，我们要了知</w:t>
      </w:r>
      <w:proofErr w:type="gramStart"/>
      <w:r w:rsidRPr="00F914A6">
        <w:rPr>
          <w:rFonts w:ascii="华文楷体" w:eastAsia="华文楷体" w:hAnsi="华文楷体" w:hint="eastAsia"/>
          <w:sz w:val="28"/>
          <w:szCs w:val="28"/>
        </w:rPr>
        <w:t>无合无</w:t>
      </w:r>
      <w:proofErr w:type="gramEnd"/>
      <w:r w:rsidRPr="00F914A6">
        <w:rPr>
          <w:rFonts w:ascii="华文楷体" w:eastAsia="华文楷体" w:hAnsi="华文楷体" w:hint="eastAsia"/>
          <w:sz w:val="28"/>
          <w:szCs w:val="28"/>
        </w:rPr>
        <w:t>离</w:t>
      </w:r>
      <w:ins w:id="79" w:author="S-Yansong" w:date="2015-12-16T09:09:00Z">
        <w:r w:rsidR="00537E22">
          <w:rPr>
            <w:rFonts w:ascii="华文楷体" w:eastAsia="华文楷体" w:hAnsi="华文楷体" w:hint="eastAsia"/>
            <w:sz w:val="28"/>
            <w:szCs w:val="28"/>
          </w:rPr>
          <w:t>，</w:t>
        </w:r>
      </w:ins>
      <w:r w:rsidRPr="00F914A6">
        <w:rPr>
          <w:rFonts w:ascii="华文楷体" w:eastAsia="华文楷体" w:hAnsi="华文楷体" w:hint="eastAsia"/>
          <w:sz w:val="28"/>
          <w:szCs w:val="28"/>
        </w:rPr>
        <w:t>首先要</w:t>
      </w:r>
      <w:proofErr w:type="gramStart"/>
      <w:r w:rsidRPr="00F914A6">
        <w:rPr>
          <w:rFonts w:ascii="华文楷体" w:eastAsia="华文楷体" w:hAnsi="华文楷体" w:hint="eastAsia"/>
          <w:sz w:val="28"/>
          <w:szCs w:val="28"/>
        </w:rPr>
        <w:t>了知合和</w:t>
      </w:r>
      <w:proofErr w:type="gramEnd"/>
      <w:r w:rsidRPr="00F914A6">
        <w:rPr>
          <w:rFonts w:ascii="华文楷体" w:eastAsia="华文楷体" w:hAnsi="华文楷体" w:hint="eastAsia"/>
          <w:sz w:val="28"/>
          <w:szCs w:val="28"/>
        </w:rPr>
        <w:t>离。在我们一般的凡夫人的想法当中，这些显现和空性是离开的，后面我们把它合起来。它是两个法，我们后面合起来，这个叫做有合有离。但是</w:t>
      </w:r>
      <w:ins w:id="80" w:author="S-Yansong" w:date="2015-12-16T09:10:00Z">
        <w:r w:rsidR="00537E22">
          <w:rPr>
            <w:rFonts w:ascii="华文楷体" w:eastAsia="华文楷体" w:hAnsi="华文楷体" w:hint="eastAsia"/>
            <w:sz w:val="28"/>
            <w:szCs w:val="28"/>
          </w:rPr>
          <w:t>就说</w:t>
        </w:r>
      </w:ins>
      <w:del w:id="81" w:author="S-Yansong" w:date="2015-12-16T09:10:00Z">
        <w:r w:rsidRPr="00F914A6" w:rsidDel="00537E22">
          <w:rPr>
            <w:rFonts w:ascii="华文楷体" w:eastAsia="华文楷体" w:hAnsi="华文楷体" w:hint="eastAsia"/>
            <w:sz w:val="28"/>
            <w:szCs w:val="28"/>
          </w:rPr>
          <w:delText>，</w:delText>
        </w:r>
      </w:del>
      <w:r w:rsidRPr="00F914A6">
        <w:rPr>
          <w:rFonts w:ascii="华文楷体" w:eastAsia="华文楷体" w:hAnsi="华文楷体" w:hint="eastAsia"/>
          <w:sz w:val="28"/>
          <w:szCs w:val="28"/>
        </w:rPr>
        <w:t>如果了知一切万法</w:t>
      </w:r>
      <w:ins w:id="82" w:author="S-Yansong" w:date="2015-12-16T09:10:00Z">
        <w:r w:rsidR="00537E22">
          <w:rPr>
            <w:rFonts w:ascii="华文楷体" w:eastAsia="华文楷体" w:hAnsi="华文楷体" w:hint="eastAsia"/>
            <w:sz w:val="28"/>
            <w:szCs w:val="28"/>
          </w:rPr>
          <w:t>自性</w:t>
        </w:r>
      </w:ins>
      <w:r w:rsidRPr="00F914A6">
        <w:rPr>
          <w:rFonts w:ascii="华文楷体" w:eastAsia="华文楷体" w:hAnsi="华文楷体" w:hint="eastAsia"/>
          <w:sz w:val="28"/>
          <w:szCs w:val="28"/>
        </w:rPr>
        <w:t>本来没有离开过，当然也不需要最后把它重新</w:t>
      </w:r>
      <w:ins w:id="83" w:author="S-Yansong" w:date="2015-12-16T09:10:00Z">
        <w:r w:rsidR="00233854">
          <w:rPr>
            <w:rFonts w:ascii="华文楷体" w:eastAsia="华文楷体" w:hAnsi="华文楷体" w:hint="eastAsia"/>
            <w:sz w:val="28"/>
            <w:szCs w:val="28"/>
          </w:rPr>
          <w:t>的</w:t>
        </w:r>
      </w:ins>
      <w:r w:rsidRPr="00F914A6">
        <w:rPr>
          <w:rFonts w:ascii="华文楷体" w:eastAsia="华文楷体" w:hAnsi="华文楷体" w:hint="eastAsia"/>
          <w:sz w:val="28"/>
          <w:szCs w:val="28"/>
        </w:rPr>
        <w:t>和合在一</w:t>
      </w:r>
      <w:ins w:id="84" w:author="S-Yansong" w:date="2015-12-16T09:10:00Z">
        <w:r w:rsidR="00537E22">
          <w:rPr>
            <w:rFonts w:ascii="华文楷体" w:eastAsia="华文楷体" w:hAnsi="华文楷体" w:hint="eastAsia"/>
            <w:sz w:val="28"/>
            <w:szCs w:val="28"/>
          </w:rPr>
          <w:t>起</w:t>
        </w:r>
      </w:ins>
      <w:del w:id="85" w:author="S-Yansong" w:date="2015-12-16T09:10:00Z">
        <w:r w:rsidRPr="00F914A6" w:rsidDel="00537E22">
          <w:rPr>
            <w:rFonts w:ascii="华文楷体" w:eastAsia="华文楷体" w:hAnsi="华文楷体" w:hint="eastAsia"/>
            <w:sz w:val="28"/>
            <w:szCs w:val="28"/>
          </w:rPr>
          <w:delText>切</w:delText>
        </w:r>
      </w:del>
      <w:r w:rsidRPr="00F914A6">
        <w:rPr>
          <w:rFonts w:ascii="华文楷体" w:eastAsia="华文楷体" w:hAnsi="华文楷体" w:hint="eastAsia"/>
          <w:sz w:val="28"/>
          <w:szCs w:val="28"/>
        </w:rPr>
        <w:t>。万法的本体本来就是这样的，所以叫做</w:t>
      </w:r>
      <w:proofErr w:type="gramStart"/>
      <w:r w:rsidRPr="00F914A6">
        <w:rPr>
          <w:rFonts w:ascii="华文楷体" w:eastAsia="华文楷体" w:hAnsi="华文楷体" w:hint="eastAsia"/>
          <w:sz w:val="28"/>
          <w:szCs w:val="28"/>
        </w:rPr>
        <w:t>无合无</w:t>
      </w:r>
      <w:proofErr w:type="gramEnd"/>
      <w:r w:rsidRPr="00F914A6">
        <w:rPr>
          <w:rFonts w:ascii="华文楷体" w:eastAsia="华文楷体" w:hAnsi="华文楷体" w:hint="eastAsia"/>
          <w:sz w:val="28"/>
          <w:szCs w:val="28"/>
        </w:rPr>
        <w:t>离。</w:t>
      </w:r>
    </w:p>
    <w:p w:rsidR="00F914A6" w:rsidRPr="00F914A6" w:rsidRDefault="00F914A6" w:rsidP="00F914A6">
      <w:pPr>
        <w:ind w:firstLine="570"/>
        <w:rPr>
          <w:rFonts w:ascii="华文楷体" w:eastAsia="华文楷体" w:hAnsi="华文楷体"/>
          <w:sz w:val="28"/>
          <w:szCs w:val="28"/>
        </w:rPr>
      </w:pPr>
      <w:r w:rsidRPr="00F914A6">
        <w:rPr>
          <w:rFonts w:ascii="华文楷体" w:eastAsia="华文楷体" w:hAnsi="华文楷体" w:hint="eastAsia"/>
          <w:sz w:val="28"/>
          <w:szCs w:val="28"/>
        </w:rPr>
        <w:t>中观宗也讲</w:t>
      </w:r>
      <w:proofErr w:type="gramStart"/>
      <w:r w:rsidRPr="00F914A6">
        <w:rPr>
          <w:rFonts w:ascii="华文楷体" w:eastAsia="华文楷体" w:hAnsi="华文楷体" w:hint="eastAsia"/>
          <w:sz w:val="28"/>
          <w:szCs w:val="28"/>
        </w:rPr>
        <w:t>无合无</w:t>
      </w:r>
      <w:proofErr w:type="gramEnd"/>
      <w:r w:rsidRPr="00F914A6">
        <w:rPr>
          <w:rFonts w:ascii="华文楷体" w:eastAsia="华文楷体" w:hAnsi="华文楷体" w:hint="eastAsia"/>
          <w:sz w:val="28"/>
          <w:szCs w:val="28"/>
        </w:rPr>
        <w:t>离，在密</w:t>
      </w:r>
      <w:ins w:id="86" w:author="S-Yansong" w:date="2015-12-16T09:11:00Z">
        <w:r w:rsidR="00233854">
          <w:rPr>
            <w:rFonts w:ascii="华文楷体" w:eastAsia="华文楷体" w:hAnsi="华文楷体" w:hint="eastAsia"/>
            <w:sz w:val="28"/>
            <w:szCs w:val="28"/>
          </w:rPr>
          <w:t>宗</w:t>
        </w:r>
      </w:ins>
      <w:del w:id="87" w:author="S-Yansong" w:date="2015-12-16T09:10:00Z">
        <w:r w:rsidRPr="00F914A6" w:rsidDel="00233854">
          <w:rPr>
            <w:rFonts w:ascii="华文楷体" w:eastAsia="华文楷体" w:hAnsi="华文楷体" w:hint="eastAsia"/>
            <w:sz w:val="28"/>
            <w:szCs w:val="28"/>
          </w:rPr>
          <w:delText>乘</w:delText>
        </w:r>
      </w:del>
      <w:r w:rsidRPr="00F914A6">
        <w:rPr>
          <w:rFonts w:ascii="华文楷体" w:eastAsia="华文楷体" w:hAnsi="华文楷体" w:hint="eastAsia"/>
          <w:sz w:val="28"/>
          <w:szCs w:val="28"/>
        </w:rPr>
        <w:t>当中也是</w:t>
      </w:r>
      <w:proofErr w:type="gramStart"/>
      <w:r w:rsidRPr="00F914A6">
        <w:rPr>
          <w:rFonts w:ascii="华文楷体" w:eastAsia="华文楷体" w:hAnsi="华文楷体" w:hint="eastAsia"/>
          <w:sz w:val="28"/>
          <w:szCs w:val="28"/>
        </w:rPr>
        <w:t>讲无合无</w:t>
      </w:r>
      <w:proofErr w:type="gramEnd"/>
      <w:r w:rsidRPr="00F914A6">
        <w:rPr>
          <w:rFonts w:ascii="华文楷体" w:eastAsia="华文楷体" w:hAnsi="华文楷体" w:hint="eastAsia"/>
          <w:sz w:val="28"/>
          <w:szCs w:val="28"/>
        </w:rPr>
        <w:t>离的道理。实际上，</w:t>
      </w:r>
      <w:proofErr w:type="gramStart"/>
      <w:r w:rsidRPr="00F914A6">
        <w:rPr>
          <w:rFonts w:ascii="华文楷体" w:eastAsia="华文楷体" w:hAnsi="华文楷体" w:hint="eastAsia"/>
          <w:sz w:val="28"/>
          <w:szCs w:val="28"/>
        </w:rPr>
        <w:t>无合无</w:t>
      </w:r>
      <w:proofErr w:type="gramEnd"/>
      <w:r w:rsidRPr="00F914A6">
        <w:rPr>
          <w:rFonts w:ascii="华文楷体" w:eastAsia="华文楷体" w:hAnsi="华文楷体" w:hint="eastAsia"/>
          <w:sz w:val="28"/>
          <w:szCs w:val="28"/>
        </w:rPr>
        <w:t>离的道理非常关键。一方面此处讲到了显现和</w:t>
      </w:r>
      <w:ins w:id="88" w:author="S-Yansong" w:date="2015-12-16T09:11:00Z">
        <w:r w:rsidR="00233854">
          <w:rPr>
            <w:rFonts w:ascii="华文楷体" w:eastAsia="华文楷体" w:hAnsi="华文楷体" w:hint="eastAsia"/>
            <w:sz w:val="28"/>
            <w:szCs w:val="28"/>
          </w:rPr>
          <w:t>它的</w:t>
        </w:r>
      </w:ins>
      <w:r w:rsidRPr="00F914A6">
        <w:rPr>
          <w:rFonts w:ascii="华文楷体" w:eastAsia="华文楷体" w:hAnsi="华文楷体" w:hint="eastAsia"/>
          <w:sz w:val="28"/>
          <w:szCs w:val="28"/>
        </w:rPr>
        <w:t>空性，实际上也是讲到了有法和法性之间的关系</w:t>
      </w:r>
      <w:ins w:id="89" w:author="S-Yansong" w:date="2015-12-16T09:11:00Z">
        <w:r w:rsidR="00233854">
          <w:rPr>
            <w:rFonts w:ascii="华文楷体" w:eastAsia="华文楷体" w:hAnsi="华文楷体" w:hint="eastAsia"/>
            <w:sz w:val="28"/>
            <w:szCs w:val="28"/>
          </w:rPr>
          <w:t>，</w:t>
        </w:r>
      </w:ins>
      <w:del w:id="90" w:author="S-Yansong" w:date="2015-12-16T09:11:00Z">
        <w:r w:rsidRPr="00F914A6" w:rsidDel="00233854">
          <w:rPr>
            <w:rFonts w:ascii="华文楷体" w:eastAsia="华文楷体" w:hAnsi="华文楷体" w:hint="eastAsia"/>
            <w:sz w:val="28"/>
            <w:szCs w:val="28"/>
          </w:rPr>
          <w:delText>。</w:delText>
        </w:r>
      </w:del>
      <w:r w:rsidRPr="00F914A6">
        <w:rPr>
          <w:rFonts w:ascii="华文楷体" w:eastAsia="华文楷体" w:hAnsi="华文楷体" w:hint="eastAsia"/>
          <w:sz w:val="28"/>
          <w:szCs w:val="28"/>
        </w:rPr>
        <w:t>众生和</w:t>
      </w:r>
      <w:proofErr w:type="gramStart"/>
      <w:r w:rsidRPr="00F914A6">
        <w:rPr>
          <w:rFonts w:ascii="华文楷体" w:eastAsia="华文楷体" w:hAnsi="华文楷体" w:hint="eastAsia"/>
          <w:sz w:val="28"/>
          <w:szCs w:val="28"/>
        </w:rPr>
        <w:t>佛之间</w:t>
      </w:r>
      <w:proofErr w:type="gramEnd"/>
      <w:r w:rsidRPr="00F914A6">
        <w:rPr>
          <w:rFonts w:ascii="华文楷体" w:eastAsia="华文楷体" w:hAnsi="华文楷体" w:hint="eastAsia"/>
          <w:sz w:val="28"/>
          <w:szCs w:val="28"/>
        </w:rPr>
        <w:t>的关系，</w:t>
      </w:r>
      <w:r w:rsidRPr="00F914A6">
        <w:rPr>
          <w:rFonts w:ascii="华文楷体" w:eastAsia="华文楷体" w:hAnsi="华文楷体" w:hint="eastAsia"/>
          <w:sz w:val="28"/>
          <w:szCs w:val="28"/>
        </w:rPr>
        <w:lastRenderedPageBreak/>
        <w:t>都是这样一种</w:t>
      </w:r>
      <w:proofErr w:type="gramStart"/>
      <w:r w:rsidRPr="00F914A6">
        <w:rPr>
          <w:rFonts w:ascii="华文楷体" w:eastAsia="华文楷体" w:hAnsi="华文楷体" w:hint="eastAsia"/>
          <w:sz w:val="28"/>
          <w:szCs w:val="28"/>
        </w:rPr>
        <w:t>无合无</w:t>
      </w:r>
      <w:proofErr w:type="gramEnd"/>
      <w:r w:rsidRPr="00F914A6">
        <w:rPr>
          <w:rFonts w:ascii="华文楷体" w:eastAsia="华文楷体" w:hAnsi="华文楷体" w:hint="eastAsia"/>
          <w:sz w:val="28"/>
          <w:szCs w:val="28"/>
        </w:rPr>
        <w:t>离的本体。所以说，</w:t>
      </w:r>
      <w:del w:id="91" w:author="S-Yansong" w:date="2015-12-16T09:11:00Z">
        <w:r w:rsidRPr="00F914A6" w:rsidDel="00233854">
          <w:rPr>
            <w:rFonts w:ascii="华文楷体" w:eastAsia="华文楷体" w:hAnsi="华文楷体" w:hint="eastAsia"/>
            <w:sz w:val="28"/>
            <w:szCs w:val="28"/>
          </w:rPr>
          <w:delText>了之</w:delText>
        </w:r>
      </w:del>
      <w:ins w:id="92" w:author="S-Yansong" w:date="2015-12-16T09:11:00Z">
        <w:r w:rsidR="00233854">
          <w:rPr>
            <w:rFonts w:ascii="华文楷体" w:eastAsia="华文楷体" w:hAnsi="华文楷体" w:hint="eastAsia"/>
            <w:sz w:val="28"/>
            <w:szCs w:val="28"/>
          </w:rPr>
          <w:t>了知</w:t>
        </w:r>
      </w:ins>
      <w:r w:rsidRPr="00F914A6">
        <w:rPr>
          <w:rFonts w:ascii="华文楷体" w:eastAsia="华文楷体" w:hAnsi="华文楷体" w:hint="eastAsia"/>
          <w:sz w:val="28"/>
          <w:szCs w:val="28"/>
        </w:rPr>
        <w:t>这个问题之后，相当于在我们的正见上面，跨进了一大步，了知</w:t>
      </w:r>
      <w:proofErr w:type="gramStart"/>
      <w:r w:rsidRPr="00F914A6">
        <w:rPr>
          <w:rFonts w:ascii="华文楷体" w:eastAsia="华文楷体" w:hAnsi="华文楷体" w:hint="eastAsia"/>
          <w:sz w:val="28"/>
          <w:szCs w:val="28"/>
        </w:rPr>
        <w:t>无合无</w:t>
      </w:r>
      <w:proofErr w:type="gramEnd"/>
      <w:r w:rsidRPr="00F914A6">
        <w:rPr>
          <w:rFonts w:ascii="华文楷体" w:eastAsia="华文楷体" w:hAnsi="华文楷体" w:hint="eastAsia"/>
          <w:sz w:val="28"/>
          <w:szCs w:val="28"/>
        </w:rPr>
        <w:t>离本来都是这样一种存在的本体相当重要。</w:t>
      </w:r>
    </w:p>
    <w:p w:rsidR="00F01298" w:rsidRDefault="00F914A6" w:rsidP="00F914A6">
      <w:pPr>
        <w:ind w:firstLine="570"/>
        <w:rPr>
          <w:ins w:id="93" w:author="S-Yansong" w:date="2015-12-16T09:14:00Z"/>
          <w:rFonts w:ascii="华文楷体" w:eastAsia="华文楷体" w:hAnsi="华文楷体"/>
          <w:sz w:val="28"/>
          <w:szCs w:val="28"/>
        </w:rPr>
      </w:pPr>
      <w:r w:rsidRPr="00F914A6">
        <w:rPr>
          <w:rFonts w:ascii="华文楷体" w:eastAsia="华文楷体" w:hAnsi="华文楷体" w:hint="eastAsia"/>
          <w:sz w:val="28"/>
          <w:szCs w:val="28"/>
        </w:rPr>
        <w:t>如果了知了，明白</w:t>
      </w:r>
      <w:proofErr w:type="gramStart"/>
      <w:r w:rsidRPr="00F914A6">
        <w:rPr>
          <w:rFonts w:ascii="华文楷体" w:eastAsia="华文楷体" w:hAnsi="华文楷体" w:hint="eastAsia"/>
          <w:sz w:val="28"/>
          <w:szCs w:val="28"/>
        </w:rPr>
        <w:t>了无合无离</w:t>
      </w:r>
      <w:proofErr w:type="gramEnd"/>
      <w:r w:rsidRPr="00F914A6">
        <w:rPr>
          <w:rFonts w:ascii="华文楷体" w:eastAsia="华文楷体" w:hAnsi="华文楷体" w:hint="eastAsia"/>
          <w:sz w:val="28"/>
          <w:szCs w:val="28"/>
        </w:rPr>
        <w:t>的道理，就已经通晓了</w:t>
      </w:r>
      <w:proofErr w:type="gramStart"/>
      <w:r w:rsidRPr="00F914A6">
        <w:rPr>
          <w:rFonts w:ascii="华文楷体" w:eastAsia="华文楷体" w:hAnsi="华文楷体" w:hint="eastAsia"/>
          <w:sz w:val="28"/>
          <w:szCs w:val="28"/>
        </w:rPr>
        <w:t>有实法的</w:t>
      </w:r>
      <w:proofErr w:type="gramEnd"/>
      <w:r w:rsidRPr="00F914A6">
        <w:rPr>
          <w:rFonts w:ascii="华文楷体" w:eastAsia="华文楷体" w:hAnsi="华文楷体" w:hint="eastAsia"/>
          <w:sz w:val="28"/>
          <w:szCs w:val="28"/>
        </w:rPr>
        <w:t>本</w:t>
      </w:r>
      <w:ins w:id="94" w:author="S-Yansong" w:date="2015-12-16T09:12:00Z">
        <w:r w:rsidR="00233854">
          <w:rPr>
            <w:rFonts w:ascii="华文楷体" w:eastAsia="华文楷体" w:hAnsi="华文楷体" w:hint="eastAsia"/>
            <w:sz w:val="28"/>
            <w:szCs w:val="28"/>
          </w:rPr>
          <w:t>相</w:t>
        </w:r>
      </w:ins>
      <w:del w:id="95" w:author="S-Yansong" w:date="2015-12-16T09:12:00Z">
        <w:r w:rsidRPr="00F914A6" w:rsidDel="00233854">
          <w:rPr>
            <w:rFonts w:ascii="华文楷体" w:eastAsia="华文楷体" w:hAnsi="华文楷体" w:hint="eastAsia"/>
            <w:sz w:val="28"/>
            <w:szCs w:val="28"/>
          </w:rPr>
          <w:delText>性</w:delText>
        </w:r>
      </w:del>
      <w:r w:rsidRPr="00F914A6">
        <w:rPr>
          <w:rFonts w:ascii="华文楷体" w:eastAsia="华文楷体" w:hAnsi="华文楷体" w:hint="eastAsia"/>
          <w:sz w:val="28"/>
          <w:szCs w:val="28"/>
        </w:rPr>
        <w:t>。</w:t>
      </w:r>
      <w:ins w:id="96" w:author="S-Yansong" w:date="2015-12-16T09:12:00Z">
        <w:r w:rsidR="00233854">
          <w:rPr>
            <w:rFonts w:ascii="华文楷体" w:eastAsia="华文楷体" w:hAnsi="华文楷体" w:hint="eastAsia"/>
            <w:sz w:val="28"/>
            <w:szCs w:val="28"/>
          </w:rPr>
          <w:t>所以说像这样</w:t>
        </w:r>
      </w:ins>
      <w:proofErr w:type="gramStart"/>
      <w:r w:rsidRPr="00F914A6">
        <w:rPr>
          <w:rFonts w:ascii="华文楷体" w:eastAsia="华文楷体" w:hAnsi="华文楷体" w:hint="eastAsia"/>
          <w:sz w:val="28"/>
          <w:szCs w:val="28"/>
        </w:rPr>
        <w:t>有实法的</w:t>
      </w:r>
      <w:proofErr w:type="gramEnd"/>
      <w:r w:rsidRPr="00F914A6">
        <w:rPr>
          <w:rFonts w:ascii="华文楷体" w:eastAsia="华文楷体" w:hAnsi="华文楷体" w:hint="eastAsia"/>
          <w:sz w:val="28"/>
          <w:szCs w:val="28"/>
        </w:rPr>
        <w:t>本</w:t>
      </w:r>
      <w:ins w:id="97" w:author="S-Yansong" w:date="2015-12-16T09:12:00Z">
        <w:r w:rsidR="00233854">
          <w:rPr>
            <w:rFonts w:ascii="华文楷体" w:eastAsia="华文楷体" w:hAnsi="华文楷体" w:hint="eastAsia"/>
            <w:sz w:val="28"/>
            <w:szCs w:val="28"/>
          </w:rPr>
          <w:t>相</w:t>
        </w:r>
      </w:ins>
      <w:del w:id="98" w:author="S-Yansong" w:date="2015-12-16T09:12:00Z">
        <w:r w:rsidRPr="00F914A6" w:rsidDel="00233854">
          <w:rPr>
            <w:rFonts w:ascii="华文楷体" w:eastAsia="华文楷体" w:hAnsi="华文楷体" w:hint="eastAsia"/>
            <w:sz w:val="28"/>
            <w:szCs w:val="28"/>
          </w:rPr>
          <w:delText>性</w:delText>
        </w:r>
      </w:del>
      <w:r w:rsidRPr="00F914A6">
        <w:rPr>
          <w:rFonts w:ascii="华文楷体" w:eastAsia="华文楷体" w:hAnsi="华文楷体" w:hint="eastAsia"/>
          <w:sz w:val="28"/>
          <w:szCs w:val="28"/>
        </w:rPr>
        <w:t>是怎么样的呢？它和空性本来就是</w:t>
      </w:r>
      <w:proofErr w:type="gramStart"/>
      <w:r w:rsidRPr="00F914A6">
        <w:rPr>
          <w:rFonts w:ascii="华文楷体" w:eastAsia="华文楷体" w:hAnsi="华文楷体" w:hint="eastAsia"/>
          <w:sz w:val="28"/>
          <w:szCs w:val="28"/>
        </w:rPr>
        <w:t>无合无</w:t>
      </w:r>
      <w:proofErr w:type="gramEnd"/>
      <w:r w:rsidRPr="00F914A6">
        <w:rPr>
          <w:rFonts w:ascii="华文楷体" w:eastAsia="华文楷体" w:hAnsi="华文楷体" w:hint="eastAsia"/>
          <w:sz w:val="28"/>
          <w:szCs w:val="28"/>
        </w:rPr>
        <w:t>离的。显现的本身也就是空性的，空性当然也就是显现的。所以说，二者之间实际都不存在一个实有的自性。现即是空，说明显现没有自性；空即是现，说明空性也没有自性；最后综合起来就是显现和空性都没有自性，都没有可以</w:t>
      </w:r>
      <w:del w:id="99" w:author="S-Yansong" w:date="2015-12-16T08:59:00Z">
        <w:r w:rsidRPr="00F914A6" w:rsidDel="008133E8">
          <w:rPr>
            <w:rFonts w:ascii="华文楷体" w:eastAsia="华文楷体" w:hAnsi="华文楷体" w:hint="eastAsia"/>
            <w:sz w:val="28"/>
            <w:szCs w:val="28"/>
          </w:rPr>
          <w:delText>执着</w:delText>
        </w:r>
      </w:del>
      <w:ins w:id="100" w:author="S-Yansong" w:date="2015-12-16T08:59:00Z">
        <w:r w:rsidR="008133E8">
          <w:rPr>
            <w:rFonts w:ascii="华文楷体" w:eastAsia="华文楷体" w:hAnsi="华文楷体" w:hint="eastAsia"/>
            <w:sz w:val="28"/>
            <w:szCs w:val="28"/>
          </w:rPr>
          <w:t>执著</w:t>
        </w:r>
      </w:ins>
      <w:r w:rsidRPr="00F914A6">
        <w:rPr>
          <w:rFonts w:ascii="华文楷体" w:eastAsia="华文楷体" w:hAnsi="华文楷体" w:hint="eastAsia"/>
          <w:sz w:val="28"/>
          <w:szCs w:val="28"/>
        </w:rPr>
        <w:t>的，没有别</w:t>
      </w:r>
      <w:proofErr w:type="gramStart"/>
      <w:r w:rsidRPr="00F914A6">
        <w:rPr>
          <w:rFonts w:ascii="华文楷体" w:eastAsia="华文楷体" w:hAnsi="华文楷体" w:hint="eastAsia"/>
          <w:sz w:val="28"/>
          <w:szCs w:val="28"/>
        </w:rPr>
        <w:t>别</w:t>
      </w:r>
      <w:proofErr w:type="gramEnd"/>
      <w:r w:rsidRPr="00F914A6">
        <w:rPr>
          <w:rFonts w:ascii="华文楷体" w:eastAsia="华文楷体" w:hAnsi="华文楷体" w:hint="eastAsia"/>
          <w:sz w:val="28"/>
          <w:szCs w:val="28"/>
        </w:rPr>
        <w:t>可抓住的。</w:t>
      </w:r>
    </w:p>
    <w:p w:rsidR="00F01298" w:rsidRPr="009118A6" w:rsidRDefault="00F914A6" w:rsidP="009118A6">
      <w:pPr>
        <w:ind w:firstLine="570"/>
        <w:rPr>
          <w:ins w:id="101" w:author="S-Yansong" w:date="2015-12-16T09:14:00Z"/>
          <w:rFonts w:ascii="华文楷体" w:eastAsia="华文楷体" w:hAnsi="华文楷体"/>
          <w:sz w:val="28"/>
          <w:szCs w:val="28"/>
        </w:rPr>
      </w:pPr>
      <w:r w:rsidRPr="00F914A6">
        <w:rPr>
          <w:rFonts w:ascii="华文楷体" w:eastAsia="华文楷体" w:hAnsi="华文楷体" w:hint="eastAsia"/>
          <w:sz w:val="28"/>
          <w:szCs w:val="28"/>
        </w:rPr>
        <w:t>所以这样讲到了完全一切万法就是这种一味，这个叫做一味，讲到了它没有两个法的角度就叫做一味</w:t>
      </w:r>
      <w:ins w:id="102" w:author="S-Yansong" w:date="2015-12-16T09:13:00Z">
        <w:r w:rsidR="00F01298">
          <w:rPr>
            <w:rFonts w:ascii="华文楷体" w:eastAsia="华文楷体" w:hAnsi="华文楷体" w:hint="eastAsia"/>
            <w:sz w:val="28"/>
            <w:szCs w:val="28"/>
          </w:rPr>
          <w:t>，</w:t>
        </w:r>
      </w:ins>
      <w:r w:rsidRPr="00F914A6">
        <w:rPr>
          <w:rFonts w:ascii="华文楷体" w:eastAsia="华文楷体" w:hAnsi="华文楷体" w:hint="eastAsia"/>
          <w:sz w:val="28"/>
          <w:szCs w:val="28"/>
        </w:rPr>
        <w:t>没有一个东西叫做真正的一味，好想合在一起有一个实实在在的</w:t>
      </w:r>
      <w:proofErr w:type="gramStart"/>
      <w:r w:rsidRPr="00F914A6">
        <w:rPr>
          <w:rFonts w:ascii="华文楷体" w:eastAsia="华文楷体" w:hAnsi="华文楷体" w:hint="eastAsia"/>
          <w:sz w:val="28"/>
          <w:szCs w:val="28"/>
        </w:rPr>
        <w:t>一</w:t>
      </w:r>
      <w:proofErr w:type="gramEnd"/>
      <w:r w:rsidRPr="00F914A6">
        <w:rPr>
          <w:rFonts w:ascii="华文楷体" w:eastAsia="华文楷体" w:hAnsi="华文楷体" w:hint="eastAsia"/>
          <w:sz w:val="28"/>
          <w:szCs w:val="28"/>
        </w:rPr>
        <w:t>，让我们去</w:t>
      </w:r>
      <w:del w:id="103" w:author="S-Yansong" w:date="2015-12-16T08:59:00Z">
        <w:r w:rsidRPr="00F914A6" w:rsidDel="008133E8">
          <w:rPr>
            <w:rFonts w:ascii="华文楷体" w:eastAsia="华文楷体" w:hAnsi="华文楷体" w:hint="eastAsia"/>
            <w:sz w:val="28"/>
            <w:szCs w:val="28"/>
          </w:rPr>
          <w:delText>执着</w:delText>
        </w:r>
      </w:del>
      <w:ins w:id="104" w:author="S-Yansong" w:date="2015-12-16T08:59:00Z">
        <w:r w:rsidR="008133E8">
          <w:rPr>
            <w:rFonts w:ascii="华文楷体" w:eastAsia="华文楷体" w:hAnsi="华文楷体" w:hint="eastAsia"/>
            <w:sz w:val="28"/>
            <w:szCs w:val="28"/>
          </w:rPr>
          <w:t>执著</w:t>
        </w:r>
      </w:ins>
      <w:r w:rsidRPr="00F914A6">
        <w:rPr>
          <w:rFonts w:ascii="华文楷体" w:eastAsia="华文楷体" w:hAnsi="华文楷体" w:hint="eastAsia"/>
          <w:sz w:val="28"/>
          <w:szCs w:val="28"/>
        </w:rPr>
        <w:t>：这个叫做双运、这个叫做一味，这个一味只是一种表达的方式。</w:t>
      </w:r>
      <w:ins w:id="105" w:author="S-Yansong" w:date="2015-12-16T09:39:00Z">
        <w:r w:rsidR="009118A6">
          <w:rPr>
            <w:rFonts w:ascii="华文楷体" w:eastAsia="华文楷体" w:hAnsi="华文楷体" w:hint="eastAsia"/>
            <w:sz w:val="28"/>
            <w:szCs w:val="28"/>
          </w:rPr>
          <w:t>所以说</w:t>
        </w:r>
        <w:r w:rsidR="009118A6" w:rsidRPr="00F914A6">
          <w:rPr>
            <w:rFonts w:ascii="华文楷体" w:eastAsia="华文楷体" w:hAnsi="华文楷体" w:hint="eastAsia"/>
            <w:sz w:val="28"/>
            <w:szCs w:val="28"/>
          </w:rPr>
          <w:t>我们在通达正见的时候，把它语气的表达的方式和它真正的含义还是要稍微的分辨一下。</w:t>
        </w:r>
        <w:r w:rsidR="009118A6" w:rsidRPr="00184089">
          <w:rPr>
            <w:rFonts w:ascii="华文楷体" w:eastAsia="华文楷体" w:hAnsi="华文楷体" w:hint="eastAsia"/>
            <w:sz w:val="28"/>
            <w:szCs w:val="28"/>
          </w:rPr>
          <w:t>关于这个道理</w:t>
        </w:r>
        <w:r w:rsidR="009118A6">
          <w:rPr>
            <w:rFonts w:ascii="华文楷体" w:eastAsia="华文楷体" w:hAnsi="华文楷体" w:hint="eastAsia"/>
            <w:sz w:val="28"/>
            <w:szCs w:val="28"/>
          </w:rPr>
          <w:t>全知麦彭仁波切</w:t>
        </w:r>
        <w:r w:rsidR="009118A6" w:rsidRPr="00184089">
          <w:rPr>
            <w:rFonts w:ascii="华文楷体" w:eastAsia="华文楷体" w:hAnsi="华文楷体" w:hint="eastAsia"/>
            <w:sz w:val="28"/>
            <w:szCs w:val="28"/>
          </w:rPr>
          <w:t>前面讲的已经很清楚了</w:t>
        </w:r>
        <w:r w:rsidR="009118A6">
          <w:rPr>
            <w:rFonts w:ascii="华文楷体" w:eastAsia="华文楷体" w:hAnsi="华文楷体" w:hint="eastAsia"/>
            <w:sz w:val="28"/>
            <w:szCs w:val="28"/>
          </w:rPr>
          <w:t>，词句</w:t>
        </w:r>
        <w:r w:rsidR="009118A6" w:rsidRPr="00184089">
          <w:rPr>
            <w:rFonts w:ascii="华文楷体" w:eastAsia="华文楷体" w:hAnsi="华文楷体" w:hint="eastAsia"/>
            <w:sz w:val="28"/>
            <w:szCs w:val="28"/>
          </w:rPr>
          <w:t>上面的承认和意义上面的</w:t>
        </w:r>
        <w:proofErr w:type="gramStart"/>
        <w:r w:rsidR="009118A6" w:rsidRPr="00184089">
          <w:rPr>
            <w:rFonts w:ascii="华文楷体" w:eastAsia="华文楷体" w:hAnsi="华文楷体" w:hint="eastAsia"/>
            <w:sz w:val="28"/>
            <w:szCs w:val="28"/>
          </w:rPr>
          <w:t>无承认</w:t>
        </w:r>
        <w:proofErr w:type="gramEnd"/>
        <w:r w:rsidR="009118A6" w:rsidRPr="00184089">
          <w:rPr>
            <w:rFonts w:ascii="华文楷体" w:eastAsia="华文楷体" w:hAnsi="华文楷体" w:hint="eastAsia"/>
            <w:sz w:val="28"/>
            <w:szCs w:val="28"/>
          </w:rPr>
          <w:t>没有什么矛盾的</w:t>
        </w:r>
        <w:r w:rsidR="009118A6">
          <w:rPr>
            <w:rFonts w:ascii="华文楷体" w:eastAsia="华文楷体" w:hAnsi="华文楷体" w:hint="eastAsia"/>
            <w:sz w:val="28"/>
            <w:szCs w:val="28"/>
          </w:rPr>
          <w:t>。</w:t>
        </w:r>
      </w:ins>
    </w:p>
    <w:p w:rsidR="00F914A6" w:rsidRPr="00F914A6" w:rsidDel="00F01298" w:rsidRDefault="00F914A6" w:rsidP="00F01298">
      <w:pPr>
        <w:ind w:firstLine="570"/>
        <w:rPr>
          <w:del w:id="106" w:author="S-Yansong" w:date="2015-12-16T09:14:00Z"/>
          <w:rFonts w:ascii="华文楷体" w:eastAsia="华文楷体" w:hAnsi="华文楷体"/>
          <w:sz w:val="28"/>
          <w:szCs w:val="28"/>
        </w:rPr>
      </w:pPr>
      <w:del w:id="107" w:author="S-Yansong" w:date="2015-12-16T09:15:00Z">
        <w:r w:rsidRPr="00F914A6" w:rsidDel="00F01298">
          <w:rPr>
            <w:rFonts w:ascii="华文楷体" w:eastAsia="华文楷体" w:hAnsi="华文楷体" w:hint="eastAsia"/>
            <w:sz w:val="28"/>
            <w:szCs w:val="28"/>
          </w:rPr>
          <w:delText>我们在通达正见的时候，把它语气的表达的方式和它真正的含义还是要稍微的分辨一下。</w:delText>
        </w:r>
      </w:del>
      <w:del w:id="108" w:author="S-Yansong" w:date="2015-12-16T09:14:00Z">
        <w:r w:rsidRPr="00F914A6" w:rsidDel="00F01298">
          <w:rPr>
            <w:rFonts w:ascii="华文楷体" w:eastAsia="华文楷体" w:hAnsi="华文楷体" w:hint="eastAsia"/>
            <w:sz w:val="28"/>
            <w:szCs w:val="28"/>
          </w:rPr>
          <w:delText>【10:08】</w:delText>
        </w:r>
      </w:del>
    </w:p>
    <w:p w:rsidR="00184089" w:rsidRPr="00184089" w:rsidDel="00F01298" w:rsidRDefault="00184089" w:rsidP="006A312D">
      <w:pPr>
        <w:ind w:firstLine="570"/>
        <w:rPr>
          <w:del w:id="109" w:author="S-Yansong" w:date="2015-12-16T09:14:00Z"/>
          <w:rFonts w:ascii="华文楷体" w:eastAsia="华文楷体" w:hAnsi="华文楷体"/>
          <w:sz w:val="28"/>
          <w:szCs w:val="28"/>
        </w:rPr>
      </w:pPr>
      <w:del w:id="110" w:author="S-Yansong" w:date="2015-12-16T09:14:00Z">
        <w:r w:rsidRPr="00184089" w:rsidDel="00F01298">
          <w:rPr>
            <w:rFonts w:ascii="华文楷体" w:eastAsia="华文楷体" w:hAnsi="华文楷体" w:hint="eastAsia"/>
            <w:sz w:val="28"/>
            <w:szCs w:val="28"/>
          </w:rPr>
          <w:delText>第68课 5 days 2015年10月19日 2015年10月23日</w:delText>
        </w:r>
      </w:del>
    </w:p>
    <w:p w:rsidR="00184089" w:rsidRPr="00184089" w:rsidDel="00F01298" w:rsidRDefault="00184089" w:rsidP="006A312D">
      <w:pPr>
        <w:ind w:firstLine="570"/>
        <w:rPr>
          <w:del w:id="111" w:author="S-Yansong" w:date="2015-12-16T09:15:00Z"/>
          <w:rFonts w:ascii="华文楷体" w:eastAsia="华文楷体" w:hAnsi="华文楷体"/>
          <w:sz w:val="28"/>
          <w:szCs w:val="28"/>
        </w:rPr>
      </w:pPr>
      <w:del w:id="112" w:author="S-Yansong" w:date="2015-12-16T09:14:00Z">
        <w:r w:rsidRPr="00184089" w:rsidDel="00F01298">
          <w:rPr>
            <w:rFonts w:ascii="华文楷体" w:eastAsia="华文楷体" w:hAnsi="华文楷体" w:hint="eastAsia"/>
            <w:sz w:val="28"/>
            <w:szCs w:val="28"/>
          </w:rPr>
          <w:delText>10-20高嘉</w:delText>
        </w:r>
      </w:del>
    </w:p>
    <w:p w:rsidR="009118A6" w:rsidRDefault="00184089" w:rsidP="006A312D">
      <w:pPr>
        <w:ind w:firstLine="570"/>
        <w:rPr>
          <w:ins w:id="113" w:author="S-Yansong" w:date="2015-12-16T09:39:00Z"/>
          <w:rFonts w:ascii="华文楷体" w:eastAsia="华文楷体" w:hAnsi="华文楷体"/>
          <w:sz w:val="28"/>
          <w:szCs w:val="28"/>
        </w:rPr>
      </w:pPr>
      <w:del w:id="114" w:author="S-Yansong" w:date="2015-12-16T09:22:00Z">
        <w:r w:rsidRPr="00184089" w:rsidDel="00653209">
          <w:rPr>
            <w:rFonts w:ascii="华文楷体" w:eastAsia="华文楷体" w:hAnsi="华文楷体" w:hint="eastAsia"/>
            <w:sz w:val="28"/>
            <w:szCs w:val="28"/>
          </w:rPr>
          <w:delText xml:space="preserve">把他表达的方式 语气表达的方式和他真正的含义我们还是要 稍微的去分辨一下 </w:delText>
        </w:r>
      </w:del>
      <w:del w:id="115" w:author="S-Yansong" w:date="2015-12-16T09:39:00Z">
        <w:r w:rsidRPr="00184089" w:rsidDel="009118A6">
          <w:rPr>
            <w:rFonts w:ascii="华文楷体" w:eastAsia="华文楷体" w:hAnsi="华文楷体" w:hint="eastAsia"/>
            <w:sz w:val="28"/>
            <w:szCs w:val="28"/>
          </w:rPr>
          <w:delText>关于这个道理前面讲的已经很清楚了</w:delText>
        </w:r>
      </w:del>
      <w:del w:id="116" w:author="S-Yansong" w:date="2015-12-16T09:23:00Z">
        <w:r w:rsidRPr="00184089" w:rsidDel="00653209">
          <w:rPr>
            <w:rFonts w:ascii="华文楷体" w:eastAsia="华文楷体" w:hAnsi="华文楷体" w:hint="eastAsia"/>
            <w:sz w:val="28"/>
            <w:szCs w:val="28"/>
          </w:rPr>
          <w:delText>就 持续</w:delText>
        </w:r>
      </w:del>
      <w:del w:id="117" w:author="S-Yansong" w:date="2015-12-16T09:39:00Z">
        <w:r w:rsidRPr="00184089" w:rsidDel="009118A6">
          <w:rPr>
            <w:rFonts w:ascii="华文楷体" w:eastAsia="华文楷体" w:hAnsi="华文楷体" w:hint="eastAsia"/>
            <w:sz w:val="28"/>
            <w:szCs w:val="28"/>
          </w:rPr>
          <w:delText>上</w:delText>
        </w:r>
        <w:r w:rsidRPr="00184089" w:rsidDel="009118A6">
          <w:rPr>
            <w:rFonts w:ascii="华文楷体" w:eastAsia="华文楷体" w:hAnsi="华文楷体" w:hint="eastAsia"/>
            <w:sz w:val="28"/>
            <w:szCs w:val="28"/>
          </w:rPr>
          <w:lastRenderedPageBreak/>
          <w:delText>面的承认和意义上面的无承认</w:delText>
        </w:r>
      </w:del>
      <w:del w:id="118" w:author="S-Yansong" w:date="2015-12-16T09:23:00Z">
        <w:r w:rsidRPr="00184089" w:rsidDel="00653209">
          <w:rPr>
            <w:rFonts w:ascii="华文楷体" w:eastAsia="华文楷体" w:hAnsi="华文楷体" w:hint="eastAsia"/>
            <w:sz w:val="28"/>
            <w:szCs w:val="28"/>
          </w:rPr>
          <w:delText xml:space="preserve"> </w:delText>
        </w:r>
      </w:del>
      <w:del w:id="119" w:author="S-Yansong" w:date="2015-12-16T09:39:00Z">
        <w:r w:rsidRPr="00184089" w:rsidDel="009118A6">
          <w:rPr>
            <w:rFonts w:ascii="华文楷体" w:eastAsia="华文楷体" w:hAnsi="华文楷体" w:hint="eastAsia"/>
            <w:sz w:val="28"/>
            <w:szCs w:val="28"/>
          </w:rPr>
          <w:delText>没有什么矛盾的</w:delText>
        </w:r>
      </w:del>
      <w:del w:id="120" w:author="S-Yansong" w:date="2015-12-16T09:23:00Z">
        <w:r w:rsidRPr="00184089" w:rsidDel="00653209">
          <w:rPr>
            <w:rFonts w:ascii="华文楷体" w:eastAsia="华文楷体" w:hAnsi="华文楷体" w:hint="eastAsia"/>
            <w:sz w:val="28"/>
            <w:szCs w:val="28"/>
          </w:rPr>
          <w:delText xml:space="preserve"> </w:delText>
        </w:r>
      </w:del>
    </w:p>
    <w:p w:rsidR="00F313F0" w:rsidRDefault="00184089" w:rsidP="006A312D">
      <w:pPr>
        <w:ind w:firstLine="570"/>
        <w:rPr>
          <w:ins w:id="121" w:author="S-Yansong" w:date="2015-12-16T09:38:00Z"/>
          <w:rFonts w:ascii="华文楷体" w:eastAsia="华文楷体" w:hAnsi="华文楷体"/>
          <w:sz w:val="28"/>
          <w:szCs w:val="28"/>
        </w:rPr>
      </w:pPr>
      <w:r w:rsidRPr="00184089">
        <w:rPr>
          <w:rFonts w:ascii="华文楷体" w:eastAsia="华文楷体" w:hAnsi="华文楷体" w:hint="eastAsia"/>
          <w:sz w:val="28"/>
          <w:szCs w:val="28"/>
        </w:rPr>
        <w:t>所以说</w:t>
      </w:r>
      <w:ins w:id="122" w:author="S-Yansong" w:date="2015-12-16T09:23:00Z">
        <w:r w:rsidR="00653209">
          <w:rPr>
            <w:rFonts w:ascii="华文楷体" w:eastAsia="华文楷体" w:hAnsi="华文楷体" w:hint="eastAsia"/>
            <w:sz w:val="28"/>
            <w:szCs w:val="28"/>
          </w:rPr>
          <w:t>词句</w:t>
        </w:r>
      </w:ins>
      <w:del w:id="123" w:author="S-Yansong" w:date="2015-12-16T09:23:00Z">
        <w:r w:rsidRPr="00184089" w:rsidDel="00653209">
          <w:rPr>
            <w:rFonts w:ascii="华文楷体" w:eastAsia="华文楷体" w:hAnsi="华文楷体" w:hint="eastAsia"/>
            <w:sz w:val="28"/>
            <w:szCs w:val="28"/>
          </w:rPr>
          <w:delText>持续</w:delText>
        </w:r>
      </w:del>
      <w:r w:rsidRPr="00184089">
        <w:rPr>
          <w:rFonts w:ascii="华文楷体" w:eastAsia="华文楷体" w:hAnsi="华文楷体" w:hint="eastAsia"/>
          <w:sz w:val="28"/>
          <w:szCs w:val="28"/>
        </w:rPr>
        <w:t>上似乎承认一个</w:t>
      </w:r>
      <w:del w:id="124" w:author="S-Yansong" w:date="2015-12-16T09:24:00Z">
        <w:r w:rsidRPr="00184089" w:rsidDel="00653209">
          <w:rPr>
            <w:rFonts w:ascii="华文楷体" w:eastAsia="华文楷体" w:hAnsi="华文楷体" w:hint="eastAsia"/>
            <w:sz w:val="28"/>
            <w:szCs w:val="28"/>
          </w:rPr>
          <w:delText>疑问</w:delText>
        </w:r>
      </w:del>
      <w:ins w:id="125" w:author="S-Yansong" w:date="2015-12-16T09:24:00Z">
        <w:r w:rsidR="00653209">
          <w:rPr>
            <w:rFonts w:ascii="华文楷体" w:eastAsia="华文楷体" w:hAnsi="华文楷体" w:hint="eastAsia"/>
            <w:sz w:val="28"/>
            <w:szCs w:val="28"/>
          </w:rPr>
          <w:t>一味，</w:t>
        </w:r>
      </w:ins>
      <w:del w:id="126" w:author="S-Yansong" w:date="2015-12-16T09:24:00Z">
        <w:r w:rsidRPr="00184089" w:rsidDel="00653209">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如果说我们分析它的意义的话</w:t>
      </w:r>
      <w:ins w:id="127" w:author="S-Yansong" w:date="2015-12-16T09:24:00Z">
        <w:r w:rsidR="00653209">
          <w:rPr>
            <w:rFonts w:ascii="华文楷体" w:eastAsia="华文楷体" w:hAnsi="华文楷体" w:hint="eastAsia"/>
            <w:sz w:val="28"/>
            <w:szCs w:val="28"/>
          </w:rPr>
          <w:t>，</w:t>
        </w:r>
      </w:ins>
      <w:del w:id="128" w:author="S-Yansong" w:date="2015-12-16T09:24:00Z">
        <w:r w:rsidRPr="00184089" w:rsidDel="00653209">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我们就把自己的这样一种</w:t>
      </w:r>
      <w:ins w:id="129" w:author="S-Yansong" w:date="2015-12-16T09:24:00Z">
        <w:r w:rsidR="00653209">
          <w:rPr>
            <w:rFonts w:ascii="华文楷体" w:eastAsia="华文楷体" w:hAnsi="华文楷体" w:hint="eastAsia"/>
            <w:sz w:val="28"/>
            <w:szCs w:val="28"/>
          </w:rPr>
          <w:t>执著，</w:t>
        </w:r>
      </w:ins>
      <w:del w:id="130" w:author="S-Yansong" w:date="2015-12-16T09:24:00Z">
        <w:r w:rsidRPr="00184089" w:rsidDel="00653209">
          <w:rPr>
            <w:rFonts w:ascii="华文楷体" w:eastAsia="华文楷体" w:hAnsi="华文楷体" w:hint="eastAsia"/>
            <w:sz w:val="28"/>
            <w:szCs w:val="28"/>
          </w:rPr>
          <w:delText xml:space="preserve"> 持续的</w:delText>
        </w:r>
      </w:del>
      <w:r w:rsidRPr="00184089">
        <w:rPr>
          <w:rFonts w:ascii="华文楷体" w:eastAsia="华文楷体" w:hAnsi="华文楷体" w:hint="eastAsia"/>
          <w:sz w:val="28"/>
          <w:szCs w:val="28"/>
        </w:rPr>
        <w:t>放在</w:t>
      </w:r>
      <w:ins w:id="131" w:author="S-Yansong" w:date="2015-12-16T09:24:00Z">
        <w:r w:rsidR="00653209">
          <w:rPr>
            <w:rFonts w:ascii="华文楷体" w:eastAsia="华文楷体" w:hAnsi="华文楷体" w:hint="eastAsia"/>
            <w:sz w:val="28"/>
            <w:szCs w:val="28"/>
          </w:rPr>
          <w:t>词句</w:t>
        </w:r>
      </w:ins>
      <w:r w:rsidRPr="00184089">
        <w:rPr>
          <w:rFonts w:ascii="华文楷体" w:eastAsia="华文楷体" w:hAnsi="华文楷体" w:hint="eastAsia"/>
          <w:sz w:val="28"/>
          <w:szCs w:val="28"/>
        </w:rPr>
        <w:t>一个</w:t>
      </w:r>
      <w:ins w:id="132" w:author="S-Yansong" w:date="2015-12-16T09:24:00Z">
        <w:r w:rsidR="00653209">
          <w:rPr>
            <w:rFonts w:ascii="华文楷体" w:eastAsia="华文楷体" w:hAnsi="华文楷体" w:hint="eastAsia"/>
            <w:sz w:val="28"/>
            <w:szCs w:val="28"/>
          </w:rPr>
          <w:t>一味</w:t>
        </w:r>
      </w:ins>
      <w:del w:id="133" w:author="S-Yansong" w:date="2015-12-16T09:24:00Z">
        <w:r w:rsidRPr="00184089" w:rsidDel="00653209">
          <w:rPr>
            <w:rFonts w:ascii="华文楷体" w:eastAsia="华文楷体" w:hAnsi="华文楷体" w:hint="eastAsia"/>
            <w:sz w:val="28"/>
            <w:szCs w:val="28"/>
          </w:rPr>
          <w:delText>疑问</w:delText>
        </w:r>
      </w:del>
      <w:r w:rsidRPr="00184089">
        <w:rPr>
          <w:rFonts w:ascii="华文楷体" w:eastAsia="华文楷体" w:hAnsi="华文楷体" w:hint="eastAsia"/>
          <w:sz w:val="28"/>
          <w:szCs w:val="28"/>
        </w:rPr>
        <w:t>上面</w:t>
      </w:r>
      <w:ins w:id="134" w:author="S-Yansong" w:date="2015-12-16T09:25:00Z">
        <w:r w:rsidR="00653209">
          <w:rPr>
            <w:rFonts w:ascii="华文楷体" w:eastAsia="华文楷体" w:hAnsi="华文楷体" w:hint="eastAsia"/>
            <w:sz w:val="28"/>
            <w:szCs w:val="28"/>
          </w:rPr>
          <w:t>。</w:t>
        </w:r>
      </w:ins>
      <w:del w:id="135" w:author="S-Yansong" w:date="2015-12-16T09:25:00Z">
        <w:r w:rsidRPr="00184089" w:rsidDel="00653209">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好像有一个东西叫</w:t>
      </w:r>
      <w:del w:id="136" w:author="S-Yansong" w:date="2015-12-16T09:25:00Z">
        <w:r w:rsidRPr="00184089" w:rsidDel="00653209">
          <w:rPr>
            <w:rFonts w:ascii="华文楷体" w:eastAsia="华文楷体" w:hAnsi="华文楷体" w:hint="eastAsia"/>
            <w:sz w:val="28"/>
            <w:szCs w:val="28"/>
          </w:rPr>
          <w:delText>疑问</w:delText>
        </w:r>
      </w:del>
      <w:ins w:id="137" w:author="S-Yansong" w:date="2015-12-16T09:25:00Z">
        <w:r w:rsidR="00653209">
          <w:rPr>
            <w:rFonts w:ascii="华文楷体" w:eastAsia="华文楷体" w:hAnsi="华文楷体" w:hint="eastAsia"/>
            <w:sz w:val="28"/>
            <w:szCs w:val="28"/>
          </w:rPr>
          <w:t>一味，</w:t>
        </w:r>
      </w:ins>
      <w:del w:id="138" w:author="S-Yansong" w:date="2015-12-16T09:25:00Z">
        <w:r w:rsidRPr="00184089" w:rsidDel="00653209">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有一个境界就叫做</w:t>
      </w:r>
      <w:ins w:id="139" w:author="S-Yansong" w:date="2015-12-16T09:31:00Z">
        <w:r w:rsidR="00F313F0">
          <w:rPr>
            <w:rFonts w:ascii="华文楷体" w:eastAsia="华文楷体" w:hAnsi="华文楷体" w:hint="eastAsia"/>
            <w:sz w:val="28"/>
            <w:szCs w:val="28"/>
          </w:rPr>
          <w:t>一味</w:t>
        </w:r>
      </w:ins>
      <w:del w:id="140" w:author="S-Yansong" w:date="2015-12-16T09:31:00Z">
        <w:r w:rsidRPr="00184089" w:rsidDel="00F313F0">
          <w:rPr>
            <w:rFonts w:ascii="华文楷体" w:eastAsia="华文楷体" w:hAnsi="华文楷体" w:hint="eastAsia"/>
            <w:sz w:val="28"/>
            <w:szCs w:val="28"/>
          </w:rPr>
          <w:delText>疑问</w:delText>
        </w:r>
      </w:del>
      <w:ins w:id="141" w:author="S-Yansong" w:date="2015-12-16T09:33:00Z">
        <w:r w:rsidR="00F313F0">
          <w:rPr>
            <w:rFonts w:ascii="华文楷体" w:eastAsia="华文楷体" w:hAnsi="华文楷体" w:hint="eastAsia"/>
            <w:sz w:val="28"/>
            <w:szCs w:val="28"/>
          </w:rPr>
          <w:t>，</w:t>
        </w:r>
      </w:ins>
      <w:del w:id="142" w:author="S-Yansong" w:date="2015-12-16T09:34:00Z">
        <w:r w:rsidRPr="00184089" w:rsidDel="00F313F0">
          <w:rPr>
            <w:rFonts w:ascii="华文楷体" w:eastAsia="华文楷体" w:hAnsi="华文楷体" w:hint="eastAsia"/>
            <w:sz w:val="28"/>
            <w:szCs w:val="28"/>
          </w:rPr>
          <w:delText xml:space="preserve"> 就</w:delText>
        </w:r>
      </w:del>
      <w:r w:rsidRPr="00184089">
        <w:rPr>
          <w:rFonts w:ascii="华文楷体" w:eastAsia="华文楷体" w:hAnsi="华文楷体" w:hint="eastAsia"/>
          <w:sz w:val="28"/>
          <w:szCs w:val="28"/>
        </w:rPr>
        <w:t>叫做</w:t>
      </w:r>
      <w:ins w:id="143" w:author="S-Yansong" w:date="2015-12-16T09:34:00Z">
        <w:r w:rsidR="00F313F0">
          <w:rPr>
            <w:rFonts w:ascii="华文楷体" w:eastAsia="华文楷体" w:hAnsi="华文楷体" w:hint="eastAsia"/>
            <w:sz w:val="28"/>
            <w:szCs w:val="28"/>
          </w:rPr>
          <w:t>双运</w:t>
        </w:r>
      </w:ins>
      <w:ins w:id="144" w:author="S-Yansong" w:date="2015-12-16T09:35:00Z">
        <w:r w:rsidR="00F313F0">
          <w:rPr>
            <w:rFonts w:ascii="华文楷体" w:eastAsia="华文楷体" w:hAnsi="华文楷体" w:hint="eastAsia"/>
            <w:sz w:val="28"/>
            <w:szCs w:val="28"/>
          </w:rPr>
          <w:t>，</w:t>
        </w:r>
      </w:ins>
      <w:del w:id="145" w:author="S-Yansong" w:date="2015-12-16T09:34:00Z">
        <w:r w:rsidRPr="00184089" w:rsidDel="00F313F0">
          <w:rPr>
            <w:rFonts w:ascii="华文楷体" w:eastAsia="华文楷体" w:hAnsi="华文楷体" w:hint="eastAsia"/>
            <w:sz w:val="28"/>
            <w:szCs w:val="28"/>
          </w:rPr>
          <w:delText>……</w:delText>
        </w:r>
      </w:del>
      <w:r w:rsidRPr="00184089">
        <w:rPr>
          <w:rFonts w:ascii="华文楷体" w:eastAsia="华文楷体" w:hAnsi="华文楷体" w:hint="eastAsia"/>
          <w:sz w:val="28"/>
          <w:szCs w:val="28"/>
        </w:rPr>
        <w:t>这个东西</w:t>
      </w:r>
      <w:ins w:id="146" w:author="S-Yansong" w:date="2015-12-16T09:34:00Z">
        <w:r w:rsidR="00F313F0">
          <w:rPr>
            <w:rFonts w:ascii="华文楷体" w:eastAsia="华文楷体" w:hAnsi="华文楷体" w:hint="eastAsia"/>
            <w:sz w:val="28"/>
            <w:szCs w:val="28"/>
          </w:rPr>
          <w:t>是</w:t>
        </w:r>
      </w:ins>
      <w:r w:rsidRPr="00184089">
        <w:rPr>
          <w:rFonts w:ascii="华文楷体" w:eastAsia="华文楷体" w:hAnsi="华文楷体" w:hint="eastAsia"/>
          <w:sz w:val="28"/>
          <w:szCs w:val="28"/>
        </w:rPr>
        <w:t>就应该是存在的</w:t>
      </w:r>
      <w:ins w:id="147" w:author="S-Yansong" w:date="2015-12-16T09:34:00Z">
        <w:r w:rsidR="00F313F0">
          <w:rPr>
            <w:rFonts w:ascii="华文楷体" w:eastAsia="华文楷体" w:hAnsi="华文楷体" w:hint="eastAsia"/>
            <w:sz w:val="28"/>
            <w:szCs w:val="28"/>
          </w:rPr>
          <w:t>。</w:t>
        </w:r>
      </w:ins>
      <w:del w:id="148" w:author="S-Yansong" w:date="2015-12-16T09:34:00Z">
        <w:r w:rsidRPr="00184089" w:rsidDel="00F313F0">
          <w:rPr>
            <w:rFonts w:ascii="华文楷体" w:eastAsia="华文楷体" w:hAnsi="华文楷体" w:hint="eastAsia"/>
            <w:sz w:val="28"/>
            <w:szCs w:val="28"/>
          </w:rPr>
          <w:delText xml:space="preserve"> </w:delText>
        </w:r>
      </w:del>
      <w:ins w:id="149" w:author="S-Yansong" w:date="2015-12-16T09:35:00Z">
        <w:r w:rsidR="00F313F0">
          <w:rPr>
            <w:rFonts w:ascii="华文楷体" w:eastAsia="华文楷体" w:hAnsi="华文楷体" w:hint="eastAsia"/>
            <w:sz w:val="28"/>
            <w:szCs w:val="28"/>
          </w:rPr>
          <w:t>但是实际上这个所谓的一味呢，就说</w:t>
        </w:r>
      </w:ins>
      <w:r w:rsidRPr="00184089">
        <w:rPr>
          <w:rFonts w:ascii="华文楷体" w:eastAsia="华文楷体" w:hAnsi="华文楷体" w:hint="eastAsia"/>
          <w:sz w:val="28"/>
          <w:szCs w:val="28"/>
        </w:rPr>
        <w:t>没有显</w:t>
      </w:r>
      <w:ins w:id="150" w:author="S-Yansong" w:date="2015-12-16T09:35:00Z">
        <w:r w:rsidR="00F313F0">
          <w:rPr>
            <w:rFonts w:ascii="华文楷体" w:eastAsia="华文楷体" w:hAnsi="华文楷体" w:hint="eastAsia"/>
            <w:sz w:val="28"/>
            <w:szCs w:val="28"/>
          </w:rPr>
          <w:t>，</w:t>
        </w:r>
      </w:ins>
      <w:r w:rsidRPr="00184089">
        <w:rPr>
          <w:rFonts w:ascii="华文楷体" w:eastAsia="华文楷体" w:hAnsi="华文楷体" w:hint="eastAsia"/>
          <w:sz w:val="28"/>
          <w:szCs w:val="28"/>
        </w:rPr>
        <w:t>也没有空的这种状态</w:t>
      </w:r>
      <w:ins w:id="151" w:author="S-Yansong" w:date="2015-12-16T09:35:00Z">
        <w:r w:rsidR="00F313F0">
          <w:rPr>
            <w:rFonts w:ascii="华文楷体" w:eastAsia="华文楷体" w:hAnsi="华文楷体" w:hint="eastAsia"/>
            <w:sz w:val="28"/>
            <w:szCs w:val="28"/>
          </w:rPr>
          <w:t>，取名叫做一味</w:t>
        </w:r>
      </w:ins>
      <w:ins w:id="152" w:author="S-Yansong" w:date="2015-12-16T09:36:00Z">
        <w:r w:rsidR="00F313F0">
          <w:rPr>
            <w:rFonts w:ascii="华文楷体" w:eastAsia="华文楷体" w:hAnsi="华文楷体" w:hint="eastAsia"/>
            <w:sz w:val="28"/>
            <w:szCs w:val="28"/>
          </w:rPr>
          <w:t>，取名</w:t>
        </w:r>
      </w:ins>
      <w:del w:id="153" w:author="S-Yansong" w:date="2015-12-16T09:35:00Z">
        <w:r w:rsidRPr="00184089" w:rsidDel="00F313F0">
          <w:rPr>
            <w:rFonts w:ascii="华文楷体" w:eastAsia="华文楷体" w:hAnsi="华文楷体" w:hint="eastAsia"/>
            <w:sz w:val="28"/>
            <w:szCs w:val="28"/>
          </w:rPr>
          <w:delText xml:space="preserve"> 行叫做疑问 行</w:delText>
        </w:r>
      </w:del>
      <w:r w:rsidRPr="00184089">
        <w:rPr>
          <w:rFonts w:ascii="华文楷体" w:eastAsia="华文楷体" w:hAnsi="华文楷体" w:hint="eastAsia"/>
          <w:sz w:val="28"/>
          <w:szCs w:val="28"/>
        </w:rPr>
        <w:t>叫做双运</w:t>
      </w:r>
      <w:ins w:id="154" w:author="S-Yansong" w:date="2015-12-16T09:36:00Z">
        <w:r w:rsidR="00F313F0">
          <w:rPr>
            <w:rFonts w:ascii="华文楷体" w:eastAsia="华文楷体" w:hAnsi="华文楷体" w:hint="eastAsia"/>
            <w:sz w:val="28"/>
            <w:szCs w:val="28"/>
          </w:rPr>
          <w:t>。</w:t>
        </w:r>
      </w:ins>
      <w:del w:id="155" w:author="S-Yansong" w:date="2015-12-16T09:36:00Z">
        <w:r w:rsidRPr="00184089" w:rsidDel="00F313F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实际上就是说什么都没有可以</w:t>
      </w:r>
      <w:del w:id="156" w:author="S-Yansong" w:date="2015-12-16T08:59:00Z">
        <w:r w:rsidRPr="00184089" w:rsidDel="008133E8">
          <w:rPr>
            <w:rFonts w:ascii="华文楷体" w:eastAsia="华文楷体" w:hAnsi="华文楷体" w:hint="eastAsia"/>
            <w:sz w:val="28"/>
            <w:szCs w:val="28"/>
          </w:rPr>
          <w:delText>执着</w:delText>
        </w:r>
      </w:del>
      <w:ins w:id="157" w:author="S-Yansong" w:date="2015-12-16T08:59:00Z">
        <w:r w:rsidR="008133E8">
          <w:rPr>
            <w:rFonts w:ascii="华文楷体" w:eastAsia="华文楷体" w:hAnsi="华文楷体" w:hint="eastAsia"/>
            <w:sz w:val="28"/>
            <w:szCs w:val="28"/>
          </w:rPr>
          <w:t>执著</w:t>
        </w:r>
      </w:ins>
      <w:r w:rsidRPr="00184089">
        <w:rPr>
          <w:rFonts w:ascii="华文楷体" w:eastAsia="华文楷体" w:hAnsi="华文楷体" w:hint="eastAsia"/>
          <w:sz w:val="28"/>
          <w:szCs w:val="28"/>
        </w:rPr>
        <w:t>的东西</w:t>
      </w:r>
      <w:ins w:id="158" w:author="S-Yansong" w:date="2015-12-16T09:36:00Z">
        <w:r w:rsidR="00F313F0">
          <w:rPr>
            <w:rFonts w:ascii="华文楷体" w:eastAsia="华文楷体" w:hAnsi="华文楷体" w:hint="eastAsia"/>
            <w:sz w:val="28"/>
            <w:szCs w:val="28"/>
          </w:rPr>
          <w:t>，</w:t>
        </w:r>
      </w:ins>
      <w:del w:id="159" w:author="S-Yansong" w:date="2015-12-16T09:36:00Z">
        <w:r w:rsidRPr="00184089" w:rsidDel="00F313F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没有</w:t>
      </w:r>
      <w:proofErr w:type="gramStart"/>
      <w:r w:rsidRPr="00184089">
        <w:rPr>
          <w:rFonts w:ascii="华文楷体" w:eastAsia="华文楷体" w:hAnsi="华文楷体" w:hint="eastAsia"/>
          <w:sz w:val="28"/>
          <w:szCs w:val="28"/>
        </w:rPr>
        <w:t>显可以</w:t>
      </w:r>
      <w:proofErr w:type="gramEnd"/>
      <w:del w:id="160" w:author="S-Yansong" w:date="2015-12-16T08:59:00Z">
        <w:r w:rsidRPr="00184089" w:rsidDel="008133E8">
          <w:rPr>
            <w:rFonts w:ascii="华文楷体" w:eastAsia="华文楷体" w:hAnsi="华文楷体" w:hint="eastAsia"/>
            <w:sz w:val="28"/>
            <w:szCs w:val="28"/>
          </w:rPr>
          <w:delText>执着</w:delText>
        </w:r>
      </w:del>
      <w:ins w:id="161" w:author="S-Yansong" w:date="2015-12-16T08:59:00Z">
        <w:r w:rsidR="008133E8">
          <w:rPr>
            <w:rFonts w:ascii="华文楷体" w:eastAsia="华文楷体" w:hAnsi="华文楷体" w:hint="eastAsia"/>
            <w:sz w:val="28"/>
            <w:szCs w:val="28"/>
          </w:rPr>
          <w:t>执著</w:t>
        </w:r>
      </w:ins>
      <w:ins w:id="162" w:author="S-Yansong" w:date="2015-12-16T09:37:00Z">
        <w:r w:rsidR="00F313F0">
          <w:rPr>
            <w:rFonts w:ascii="华文楷体" w:eastAsia="华文楷体" w:hAnsi="华文楷体" w:hint="eastAsia"/>
            <w:sz w:val="28"/>
            <w:szCs w:val="28"/>
          </w:rPr>
          <w:t>，</w:t>
        </w:r>
      </w:ins>
      <w:r w:rsidRPr="00184089">
        <w:rPr>
          <w:rFonts w:ascii="华文楷体" w:eastAsia="华文楷体" w:hAnsi="华文楷体" w:hint="eastAsia"/>
          <w:sz w:val="28"/>
          <w:szCs w:val="28"/>
        </w:rPr>
        <w:t>也没有空可以</w:t>
      </w:r>
      <w:del w:id="163" w:author="S-Yansong" w:date="2015-12-16T08:59:00Z">
        <w:r w:rsidRPr="00184089" w:rsidDel="008133E8">
          <w:rPr>
            <w:rFonts w:ascii="华文楷体" w:eastAsia="华文楷体" w:hAnsi="华文楷体" w:hint="eastAsia"/>
            <w:sz w:val="28"/>
            <w:szCs w:val="28"/>
          </w:rPr>
          <w:delText>执着</w:delText>
        </w:r>
      </w:del>
      <w:ins w:id="164" w:author="S-Yansong" w:date="2015-12-16T08:59:00Z">
        <w:r w:rsidR="008133E8">
          <w:rPr>
            <w:rFonts w:ascii="华文楷体" w:eastAsia="华文楷体" w:hAnsi="华文楷体" w:hint="eastAsia"/>
            <w:sz w:val="28"/>
            <w:szCs w:val="28"/>
          </w:rPr>
          <w:t>执著</w:t>
        </w:r>
      </w:ins>
      <w:ins w:id="165" w:author="S-Yansong" w:date="2015-12-16T09:37:00Z">
        <w:r w:rsidR="00F313F0">
          <w:rPr>
            <w:rFonts w:ascii="华文楷体" w:eastAsia="华文楷体" w:hAnsi="华文楷体" w:hint="eastAsia"/>
            <w:sz w:val="28"/>
            <w:szCs w:val="28"/>
          </w:rPr>
          <w:t>，</w:t>
        </w:r>
      </w:ins>
      <w:del w:id="166" w:author="S-Yansong" w:date="2015-12-16T09:37:00Z">
        <w:r w:rsidRPr="00184089" w:rsidDel="00F313F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所以说</w:t>
      </w:r>
      <w:ins w:id="167" w:author="S-Yansong" w:date="2015-12-16T09:37:00Z">
        <w:r w:rsidR="00F313F0">
          <w:rPr>
            <w:rFonts w:ascii="华文楷体" w:eastAsia="华文楷体" w:hAnsi="华文楷体" w:hint="eastAsia"/>
            <w:sz w:val="28"/>
            <w:szCs w:val="28"/>
          </w:rPr>
          <w:t>对于</w:t>
        </w:r>
      </w:ins>
      <w:r w:rsidRPr="00184089">
        <w:rPr>
          <w:rFonts w:ascii="华文楷体" w:eastAsia="华文楷体" w:hAnsi="华文楷体" w:hint="eastAsia"/>
          <w:sz w:val="28"/>
          <w:szCs w:val="28"/>
        </w:rPr>
        <w:t>这个问题要去体会</w:t>
      </w:r>
      <w:ins w:id="168" w:author="S-Yansong" w:date="2015-12-16T09:36:00Z">
        <w:r w:rsidR="00F313F0">
          <w:rPr>
            <w:rFonts w:ascii="华文楷体" w:eastAsia="华文楷体" w:hAnsi="华文楷体" w:hint="eastAsia"/>
            <w:sz w:val="28"/>
            <w:szCs w:val="28"/>
          </w:rPr>
          <w:t>的</w:t>
        </w:r>
      </w:ins>
      <w:ins w:id="169" w:author="S-Yansong" w:date="2015-12-16T09:38:00Z">
        <w:r w:rsidR="00F313F0">
          <w:rPr>
            <w:rFonts w:ascii="华文楷体" w:eastAsia="华文楷体" w:hAnsi="华文楷体" w:hint="eastAsia"/>
            <w:sz w:val="28"/>
            <w:szCs w:val="28"/>
          </w:rPr>
          <w:t>，必须要去体会的</w:t>
        </w:r>
      </w:ins>
      <w:ins w:id="170" w:author="S-Yansong" w:date="2015-12-16T09:36:00Z">
        <w:r w:rsidR="00F313F0">
          <w:rPr>
            <w:rFonts w:ascii="华文楷体" w:eastAsia="华文楷体" w:hAnsi="华文楷体" w:hint="eastAsia"/>
            <w:sz w:val="28"/>
            <w:szCs w:val="28"/>
          </w:rPr>
          <w:t>。</w:t>
        </w:r>
      </w:ins>
      <w:del w:id="171" w:author="S-Yansong" w:date="2015-12-16T09:36:00Z">
        <w:r w:rsidRPr="00184089" w:rsidDel="00F313F0">
          <w:rPr>
            <w:rFonts w:ascii="华文楷体" w:eastAsia="华文楷体" w:hAnsi="华文楷体" w:hint="eastAsia"/>
            <w:sz w:val="28"/>
            <w:szCs w:val="28"/>
          </w:rPr>
          <w:delText xml:space="preserve"> </w:delText>
        </w:r>
      </w:del>
    </w:p>
    <w:p w:rsidR="00C001D8" w:rsidRDefault="00184089" w:rsidP="00F313F0">
      <w:pPr>
        <w:ind w:firstLine="570"/>
        <w:rPr>
          <w:ins w:id="172" w:author="S-Yansong" w:date="2015-12-16T09:45:00Z"/>
          <w:rFonts w:ascii="华文楷体" w:eastAsia="华文楷体" w:hAnsi="华文楷体"/>
          <w:sz w:val="28"/>
          <w:szCs w:val="28"/>
        </w:rPr>
      </w:pPr>
      <w:r w:rsidRPr="00184089">
        <w:rPr>
          <w:rFonts w:ascii="华文楷体" w:eastAsia="华文楷体" w:hAnsi="华文楷体" w:hint="eastAsia"/>
          <w:sz w:val="28"/>
          <w:szCs w:val="28"/>
        </w:rPr>
        <w:t>那么</w:t>
      </w:r>
      <w:ins w:id="173" w:author="S-Yansong" w:date="2015-12-16T09:41:00Z">
        <w:r w:rsidR="009118A6">
          <w:rPr>
            <w:rFonts w:ascii="华文楷体" w:eastAsia="华文楷体" w:cs="华文楷体" w:hint="eastAsia"/>
            <w:kern w:val="0"/>
            <w:sz w:val="28"/>
            <w:szCs w:val="28"/>
          </w:rPr>
          <w:t>如同虚幻之马象的自性显现为马象。</w:t>
        </w:r>
      </w:ins>
      <w:del w:id="174" w:author="S-Yansong" w:date="2015-12-16T09:41:00Z">
        <w:r w:rsidRPr="00184089" w:rsidDel="009118A6">
          <w:rPr>
            <w:rFonts w:ascii="华文楷体" w:eastAsia="华文楷体" w:hAnsi="华文楷体" w:hint="eastAsia"/>
            <w:sz w:val="28"/>
            <w:szCs w:val="28"/>
          </w:rPr>
          <w:delText>如果虚幻的马是自相 显像为</w:delText>
        </w:r>
      </w:del>
      <w:del w:id="175" w:author="S-Yansong" w:date="2015-12-16T09:31:00Z">
        <w:r w:rsidRPr="00184089" w:rsidDel="00F313F0">
          <w:rPr>
            <w:rFonts w:ascii="华文楷体" w:eastAsia="华文楷体" w:hAnsi="华文楷体" w:hint="eastAsia"/>
            <w:sz w:val="28"/>
            <w:szCs w:val="28"/>
          </w:rPr>
          <w:delText>马相</w:delText>
        </w:r>
      </w:del>
      <w:del w:id="176" w:author="S-Yansong" w:date="2015-12-16T09:41:00Z">
        <w:r w:rsidRPr="00184089" w:rsidDel="009118A6">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就是说</w:t>
      </w:r>
      <w:ins w:id="177" w:author="S-Yansong" w:date="2015-12-16T09:41:00Z">
        <w:r w:rsidR="009118A6">
          <w:rPr>
            <w:rFonts w:ascii="华文楷体" w:eastAsia="华文楷体" w:hAnsi="华文楷体" w:hint="eastAsia"/>
            <w:sz w:val="28"/>
            <w:szCs w:val="28"/>
          </w:rPr>
          <w:t>咒术师</w:t>
        </w:r>
      </w:ins>
      <w:del w:id="178" w:author="S-Yansong" w:date="2015-12-16T09:41:00Z">
        <w:r w:rsidRPr="00184089" w:rsidDel="009118A6">
          <w:rPr>
            <w:rFonts w:ascii="华文楷体" w:eastAsia="华文楷体" w:hAnsi="华文楷体" w:hint="eastAsia"/>
            <w:sz w:val="28"/>
            <w:szCs w:val="28"/>
          </w:rPr>
          <w:delText xml:space="preserve"> 是</w:delText>
        </w:r>
      </w:del>
      <w:r w:rsidRPr="00184089">
        <w:rPr>
          <w:rFonts w:ascii="华文楷体" w:eastAsia="华文楷体" w:hAnsi="华文楷体" w:hint="eastAsia"/>
          <w:sz w:val="28"/>
          <w:szCs w:val="28"/>
        </w:rPr>
        <w:t>他所变化出来的</w:t>
      </w:r>
      <w:ins w:id="179" w:author="S-Yansong" w:date="2015-12-16T09:31:00Z">
        <w:r w:rsidR="00F313F0">
          <w:rPr>
            <w:rFonts w:ascii="华文楷体" w:eastAsia="华文楷体" w:hAnsi="华文楷体" w:hint="eastAsia"/>
            <w:sz w:val="28"/>
            <w:szCs w:val="28"/>
          </w:rPr>
          <w:t>马象</w:t>
        </w:r>
      </w:ins>
      <w:del w:id="180" w:author="S-Yansong" w:date="2015-12-16T09:31:00Z">
        <w:r w:rsidRPr="00184089" w:rsidDel="00F313F0">
          <w:rPr>
            <w:rFonts w:ascii="华文楷体" w:eastAsia="华文楷体" w:hAnsi="华文楷体" w:hint="eastAsia"/>
            <w:sz w:val="28"/>
            <w:szCs w:val="28"/>
          </w:rPr>
          <w:delText>马相</w:delText>
        </w:r>
      </w:del>
      <w:ins w:id="181" w:author="S-Yansong" w:date="2015-12-16T09:41:00Z">
        <w:r w:rsidR="009118A6">
          <w:rPr>
            <w:rFonts w:ascii="华文楷体" w:eastAsia="华文楷体" w:hAnsi="华文楷体" w:hint="eastAsia"/>
            <w:sz w:val="28"/>
            <w:szCs w:val="28"/>
          </w:rPr>
          <w:t>，</w:t>
        </w:r>
      </w:ins>
      <w:del w:id="182" w:author="S-Yansong" w:date="2015-12-16T09:41:00Z">
        <w:r w:rsidRPr="00184089" w:rsidDel="009118A6">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他显现成</w:t>
      </w:r>
      <w:del w:id="183" w:author="S-Yansong" w:date="2015-12-16T09:31:00Z">
        <w:r w:rsidRPr="00184089" w:rsidDel="00F313F0">
          <w:rPr>
            <w:rFonts w:ascii="华文楷体" w:eastAsia="华文楷体" w:hAnsi="华文楷体" w:hint="eastAsia"/>
            <w:sz w:val="28"/>
            <w:szCs w:val="28"/>
          </w:rPr>
          <w:delText>马相</w:delText>
        </w:r>
      </w:del>
      <w:ins w:id="184" w:author="S-Yansong" w:date="2015-12-16T09:31:00Z">
        <w:r w:rsidR="00F313F0">
          <w:rPr>
            <w:rFonts w:ascii="华文楷体" w:eastAsia="华文楷体" w:hAnsi="华文楷体" w:hint="eastAsia"/>
            <w:sz w:val="28"/>
            <w:szCs w:val="28"/>
          </w:rPr>
          <w:t>马象</w:t>
        </w:r>
      </w:ins>
      <w:r w:rsidRPr="00184089">
        <w:rPr>
          <w:rFonts w:ascii="华文楷体" w:eastAsia="华文楷体" w:hAnsi="华文楷体" w:hint="eastAsia"/>
          <w:sz w:val="28"/>
          <w:szCs w:val="28"/>
        </w:rPr>
        <w:t>的形</w:t>
      </w:r>
      <w:ins w:id="185" w:author="S-Yansong" w:date="2015-12-16T09:42:00Z">
        <w:r w:rsidR="009118A6">
          <w:rPr>
            <w:rFonts w:ascii="华文楷体" w:eastAsia="华文楷体" w:hAnsi="华文楷体" w:hint="eastAsia"/>
            <w:sz w:val="28"/>
            <w:szCs w:val="28"/>
          </w:rPr>
          <w:t>相。</w:t>
        </w:r>
      </w:ins>
      <w:del w:id="186" w:author="S-Yansong" w:date="2015-12-16T09:42:00Z">
        <w:r w:rsidRPr="00184089" w:rsidDel="009118A6">
          <w:rPr>
            <w:rFonts w:ascii="华文楷体" w:eastAsia="华文楷体" w:hAnsi="华文楷体" w:hint="eastAsia"/>
            <w:sz w:val="28"/>
            <w:szCs w:val="28"/>
          </w:rPr>
          <w:delText xml:space="preserve">象 </w:delText>
        </w:r>
      </w:del>
      <w:r w:rsidRPr="00184089">
        <w:rPr>
          <w:rFonts w:ascii="华文楷体" w:eastAsia="华文楷体" w:hAnsi="华文楷体" w:hint="eastAsia"/>
          <w:sz w:val="28"/>
          <w:szCs w:val="28"/>
        </w:rPr>
        <w:t>显</w:t>
      </w:r>
      <w:ins w:id="187" w:author="S-Yansong" w:date="2015-12-16T09:42:00Z">
        <w:r w:rsidR="009118A6">
          <w:rPr>
            <w:rFonts w:ascii="华文楷体" w:eastAsia="华文楷体" w:hAnsi="华文楷体" w:hint="eastAsia"/>
            <w:sz w:val="28"/>
            <w:szCs w:val="28"/>
          </w:rPr>
          <w:t>是</w:t>
        </w:r>
      </w:ins>
      <w:del w:id="188" w:author="S-Yansong" w:date="2015-12-16T09:42:00Z">
        <w:r w:rsidRPr="00184089" w:rsidDel="009118A6">
          <w:rPr>
            <w:rFonts w:ascii="华文楷体" w:eastAsia="华文楷体" w:hAnsi="华文楷体" w:hint="eastAsia"/>
            <w:sz w:val="28"/>
            <w:szCs w:val="28"/>
          </w:rPr>
          <w:delText>示</w:delText>
        </w:r>
      </w:del>
      <w:r w:rsidRPr="00184089">
        <w:rPr>
          <w:rFonts w:ascii="华文楷体" w:eastAsia="华文楷体" w:hAnsi="华文楷体" w:hint="eastAsia"/>
          <w:sz w:val="28"/>
          <w:szCs w:val="28"/>
        </w:rPr>
        <w:t>显现</w:t>
      </w:r>
      <w:ins w:id="189" w:author="S-Yansong" w:date="2015-12-16T09:42:00Z">
        <w:r w:rsidR="009118A6">
          <w:rPr>
            <w:rFonts w:ascii="华文楷体" w:eastAsia="华文楷体" w:hAnsi="华文楷体" w:hint="eastAsia"/>
            <w:sz w:val="28"/>
            <w:szCs w:val="28"/>
          </w:rPr>
          <w:t>，</w:t>
        </w:r>
      </w:ins>
      <w:del w:id="190" w:author="S-Yansong" w:date="2015-12-16T09:42:00Z">
        <w:r w:rsidRPr="00184089" w:rsidDel="009118A6">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但</w:t>
      </w:r>
      <w:ins w:id="191" w:author="S-Yansong" w:date="2015-12-16T09:42:00Z">
        <w:r w:rsidR="009118A6">
          <w:rPr>
            <w:rFonts w:ascii="华文楷体" w:eastAsia="华文楷体" w:hAnsi="华文楷体" w:hint="eastAsia"/>
            <w:sz w:val="28"/>
            <w:szCs w:val="28"/>
          </w:rPr>
          <w:t>实际上呢，</w:t>
        </w:r>
      </w:ins>
      <w:del w:id="192" w:author="S-Yansong" w:date="2015-12-16T09:42:00Z">
        <w:r w:rsidRPr="00184089" w:rsidDel="009118A6">
          <w:rPr>
            <w:rFonts w:ascii="华文楷体" w:eastAsia="华文楷体" w:hAnsi="华文楷体" w:hint="eastAsia"/>
            <w:sz w:val="28"/>
            <w:szCs w:val="28"/>
          </w:rPr>
          <w:delText xml:space="preserve">是上呢 </w:delText>
        </w:r>
      </w:del>
      <w:r w:rsidRPr="00184089">
        <w:rPr>
          <w:rFonts w:ascii="华文楷体" w:eastAsia="华文楷体" w:hAnsi="华文楷体" w:hint="eastAsia"/>
          <w:sz w:val="28"/>
          <w:szCs w:val="28"/>
        </w:rPr>
        <w:t>他是</w:t>
      </w:r>
      <w:ins w:id="193" w:author="S-Yansong" w:date="2015-12-16T09:43:00Z">
        <w:r w:rsidR="009118A6">
          <w:rPr>
            <w:rFonts w:ascii="华文楷体" w:eastAsia="华文楷体" w:hAnsi="华文楷体" w:hint="eastAsia"/>
            <w:sz w:val="28"/>
            <w:szCs w:val="28"/>
          </w:rPr>
          <w:t>一种</w:t>
        </w:r>
      </w:ins>
      <w:r w:rsidRPr="00184089">
        <w:rPr>
          <w:rFonts w:ascii="华文楷体" w:eastAsia="华文楷体" w:hAnsi="华文楷体" w:hint="eastAsia"/>
          <w:sz w:val="28"/>
          <w:szCs w:val="28"/>
        </w:rPr>
        <w:t>不实</w:t>
      </w:r>
      <w:ins w:id="194" w:author="S-Yansong" w:date="2015-12-16T09:43:00Z">
        <w:r w:rsidR="009118A6">
          <w:rPr>
            <w:rFonts w:ascii="华文楷体" w:eastAsia="华文楷体" w:hAnsi="华文楷体" w:hint="eastAsia"/>
            <w:sz w:val="28"/>
            <w:szCs w:val="28"/>
          </w:rPr>
          <w:t>虚妄的。</w:t>
        </w:r>
      </w:ins>
      <w:del w:id="195" w:author="S-Yansong" w:date="2015-12-16T09:43:00Z">
        <w:r w:rsidRPr="00184089" w:rsidDel="009118A6">
          <w:rPr>
            <w:rFonts w:ascii="华文楷体" w:eastAsia="华文楷体" w:hAnsi="华文楷体" w:hint="eastAsia"/>
            <w:sz w:val="28"/>
            <w:szCs w:val="28"/>
          </w:rPr>
          <w:delText xml:space="preserve">虚幻的 </w:delText>
        </w:r>
      </w:del>
      <w:r w:rsidRPr="00184089">
        <w:rPr>
          <w:rFonts w:ascii="华文楷体" w:eastAsia="华文楷体" w:hAnsi="华文楷体" w:hint="eastAsia"/>
          <w:sz w:val="28"/>
          <w:szCs w:val="28"/>
        </w:rPr>
        <w:t>这个问题呢</w:t>
      </w:r>
      <w:ins w:id="196" w:author="S-Yansong" w:date="2015-12-16T09:43:00Z">
        <w:r w:rsidR="00C001D8">
          <w:rPr>
            <w:rFonts w:ascii="华文楷体" w:eastAsia="华文楷体" w:hAnsi="华文楷体" w:hint="eastAsia"/>
            <w:sz w:val="28"/>
            <w:szCs w:val="28"/>
          </w:rPr>
          <w:t>，</w:t>
        </w:r>
      </w:ins>
      <w:del w:id="197" w:author="S-Yansong" w:date="2015-12-16T09:43:00Z">
        <w:r w:rsidRPr="00184089" w:rsidDel="00C001D8">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这个比喻呢</w:t>
      </w:r>
      <w:ins w:id="198" w:author="S-Yansong" w:date="2015-12-16T09:43:00Z">
        <w:r w:rsidR="00C001D8">
          <w:rPr>
            <w:rFonts w:ascii="华文楷体" w:eastAsia="华文楷体" w:hAnsi="华文楷体" w:hint="eastAsia"/>
            <w:sz w:val="28"/>
            <w:szCs w:val="28"/>
          </w:rPr>
          <w:t>，</w:t>
        </w:r>
      </w:ins>
      <w:del w:id="199" w:author="S-Yansong" w:date="2015-12-16T09:43:00Z">
        <w:r w:rsidRPr="00184089" w:rsidDel="00C001D8">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一般</w:t>
      </w:r>
      <w:del w:id="200" w:author="S-Yansong" w:date="2015-12-16T09:43:00Z">
        <w:r w:rsidRPr="00184089" w:rsidDel="00C001D8">
          <w:rPr>
            <w:rFonts w:ascii="华文楷体" w:eastAsia="华文楷体" w:hAnsi="华文楷体" w:hint="eastAsia"/>
            <w:sz w:val="28"/>
            <w:szCs w:val="28"/>
          </w:rPr>
          <w:delText xml:space="preserve">情况下 </w:delText>
        </w:r>
      </w:del>
      <w:ins w:id="201" w:author="S-Yansong" w:date="2015-12-16T09:43:00Z">
        <w:r w:rsidR="00C001D8">
          <w:rPr>
            <w:rFonts w:ascii="华文楷体" w:eastAsia="华文楷体" w:hAnsi="华文楷体" w:hint="eastAsia"/>
            <w:sz w:val="28"/>
            <w:szCs w:val="28"/>
          </w:rPr>
          <w:t>的世间人</w:t>
        </w:r>
      </w:ins>
      <w:r w:rsidRPr="00184089">
        <w:rPr>
          <w:rFonts w:ascii="华文楷体" w:eastAsia="华文楷体" w:hAnsi="华文楷体" w:hint="eastAsia"/>
          <w:sz w:val="28"/>
          <w:szCs w:val="28"/>
        </w:rPr>
        <w:t>是容易理解的</w:t>
      </w:r>
      <w:ins w:id="202" w:author="S-Yansong" w:date="2015-12-16T09:43:00Z">
        <w:r w:rsidR="00C001D8">
          <w:rPr>
            <w:rFonts w:ascii="华文楷体" w:eastAsia="华文楷体" w:hAnsi="华文楷体" w:hint="eastAsia"/>
            <w:sz w:val="28"/>
            <w:szCs w:val="28"/>
          </w:rPr>
          <w:t>。</w:t>
        </w:r>
      </w:ins>
      <w:del w:id="203" w:author="S-Yansong" w:date="2015-12-16T09:43:00Z">
        <w:r w:rsidRPr="00184089" w:rsidDel="00C001D8">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那么我们理解了这个比喻之后呢</w:t>
      </w:r>
      <w:ins w:id="204" w:author="S-Yansong" w:date="2015-12-16T09:44:00Z">
        <w:r w:rsidR="00C001D8">
          <w:rPr>
            <w:rFonts w:ascii="华文楷体" w:eastAsia="华文楷体" w:hAnsi="华文楷体" w:hint="eastAsia"/>
            <w:sz w:val="28"/>
            <w:szCs w:val="28"/>
          </w:rPr>
          <w:t>，</w:t>
        </w:r>
      </w:ins>
      <w:del w:id="205" w:author="S-Yansong" w:date="2015-12-16T09:44:00Z">
        <w:r w:rsidRPr="00184089" w:rsidDel="00C001D8">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要把</w:t>
      </w:r>
      <w:ins w:id="206" w:author="S-Yansong" w:date="2015-12-16T09:44:00Z">
        <w:r w:rsidR="00C001D8">
          <w:rPr>
            <w:rFonts w:ascii="华文楷体" w:eastAsia="华文楷体" w:hAnsi="华文楷体" w:hint="eastAsia"/>
            <w:sz w:val="28"/>
            <w:szCs w:val="28"/>
          </w:rPr>
          <w:t>这个</w:t>
        </w:r>
      </w:ins>
      <w:r w:rsidRPr="00184089">
        <w:rPr>
          <w:rFonts w:ascii="华文楷体" w:eastAsia="华文楷体" w:hAnsi="华文楷体" w:hint="eastAsia"/>
          <w:sz w:val="28"/>
          <w:szCs w:val="28"/>
        </w:rPr>
        <w:t>比喻</w:t>
      </w:r>
      <w:del w:id="207" w:author="S-Yansong" w:date="2015-12-16T09:44:00Z">
        <w:r w:rsidRPr="00184089" w:rsidDel="00C001D8">
          <w:rPr>
            <w:rFonts w:ascii="华文楷体" w:eastAsia="华文楷体" w:hAnsi="华文楷体" w:hint="eastAsia"/>
            <w:sz w:val="28"/>
            <w:szCs w:val="28"/>
          </w:rPr>
          <w:delText>呢</w:delText>
        </w:r>
      </w:del>
      <w:r w:rsidRPr="00184089">
        <w:rPr>
          <w:rFonts w:ascii="华文楷体" w:eastAsia="华文楷体" w:hAnsi="华文楷体" w:hint="eastAsia"/>
          <w:sz w:val="28"/>
          <w:szCs w:val="28"/>
        </w:rPr>
        <w:t>放在我们现在所</w:t>
      </w:r>
      <w:del w:id="208" w:author="S-Yansong" w:date="2015-12-16T08:59:00Z">
        <w:r w:rsidRPr="00184089" w:rsidDel="008133E8">
          <w:rPr>
            <w:rFonts w:ascii="华文楷体" w:eastAsia="华文楷体" w:hAnsi="华文楷体" w:hint="eastAsia"/>
            <w:sz w:val="28"/>
            <w:szCs w:val="28"/>
          </w:rPr>
          <w:delText>执着</w:delText>
        </w:r>
      </w:del>
      <w:ins w:id="209" w:author="S-Yansong" w:date="2015-12-16T08:59:00Z">
        <w:r w:rsidR="008133E8">
          <w:rPr>
            <w:rFonts w:ascii="华文楷体" w:eastAsia="华文楷体" w:hAnsi="华文楷体" w:hint="eastAsia"/>
            <w:sz w:val="28"/>
            <w:szCs w:val="28"/>
          </w:rPr>
          <w:t>执著</w:t>
        </w:r>
      </w:ins>
      <w:r w:rsidRPr="00184089">
        <w:rPr>
          <w:rFonts w:ascii="华文楷体" w:eastAsia="华文楷体" w:hAnsi="华文楷体" w:hint="eastAsia"/>
          <w:sz w:val="28"/>
          <w:szCs w:val="28"/>
        </w:rPr>
        <w:t>的那些所谓真实的东西上面</w:t>
      </w:r>
      <w:ins w:id="210" w:author="S-Yansong" w:date="2015-12-16T09:44:00Z">
        <w:r w:rsidR="00C001D8">
          <w:rPr>
            <w:rFonts w:ascii="华文楷体" w:eastAsia="华文楷体" w:hAnsi="华文楷体" w:hint="eastAsia"/>
            <w:sz w:val="28"/>
            <w:szCs w:val="28"/>
          </w:rPr>
          <w:t>。</w:t>
        </w:r>
      </w:ins>
    </w:p>
    <w:p w:rsidR="00103FE1" w:rsidRDefault="00C001D8" w:rsidP="00F313F0">
      <w:pPr>
        <w:ind w:firstLine="570"/>
        <w:rPr>
          <w:ins w:id="211" w:author="S-Yansong" w:date="2015-12-16T09:55:00Z"/>
          <w:rFonts w:ascii="华文楷体" w:eastAsia="华文楷体" w:hAnsi="华文楷体"/>
          <w:sz w:val="28"/>
          <w:szCs w:val="28"/>
        </w:rPr>
      </w:pPr>
      <w:ins w:id="212" w:author="S-Yansong" w:date="2015-12-16T09:45:00Z">
        <w:r>
          <w:rPr>
            <w:rFonts w:ascii="华文楷体" w:eastAsia="华文楷体" w:hAnsi="华文楷体" w:hint="eastAsia"/>
            <w:sz w:val="28"/>
            <w:szCs w:val="28"/>
          </w:rPr>
          <w:t>我们说虚幻</w:t>
        </w:r>
        <w:proofErr w:type="gramStart"/>
        <w:r>
          <w:rPr>
            <w:rFonts w:ascii="华文楷体" w:eastAsia="华文楷体" w:hAnsi="华文楷体" w:hint="eastAsia"/>
            <w:sz w:val="28"/>
            <w:szCs w:val="28"/>
          </w:rPr>
          <w:t>象</w:t>
        </w:r>
        <w:proofErr w:type="gramEnd"/>
        <w:r>
          <w:rPr>
            <w:rFonts w:ascii="华文楷体" w:eastAsia="华文楷体" w:hAnsi="华文楷体" w:hint="eastAsia"/>
            <w:sz w:val="28"/>
            <w:szCs w:val="28"/>
          </w:rPr>
          <w:t>马，</w:t>
        </w:r>
        <w:proofErr w:type="gramStart"/>
        <w:r>
          <w:rPr>
            <w:rFonts w:ascii="华文楷体" w:eastAsia="华文楷体" w:hAnsi="华文楷体" w:hint="eastAsia"/>
            <w:sz w:val="28"/>
            <w:szCs w:val="28"/>
          </w:rPr>
          <w:t>幻术师</w:t>
        </w:r>
      </w:ins>
      <w:proofErr w:type="gramEnd"/>
      <w:ins w:id="213" w:author="S-Yansong" w:date="2015-12-16T09:46:00Z">
        <w:r>
          <w:rPr>
            <w:rFonts w:ascii="华文楷体" w:eastAsia="华文楷体" w:hAnsi="华文楷体" w:hint="eastAsia"/>
            <w:sz w:val="28"/>
            <w:szCs w:val="28"/>
          </w:rPr>
          <w:t>幻化出来</w:t>
        </w:r>
        <w:proofErr w:type="gramStart"/>
        <w:r>
          <w:rPr>
            <w:rFonts w:ascii="华文楷体" w:eastAsia="华文楷体" w:hAnsi="华文楷体" w:hint="eastAsia"/>
            <w:sz w:val="28"/>
            <w:szCs w:val="28"/>
          </w:rPr>
          <w:t>象</w:t>
        </w:r>
        <w:proofErr w:type="gramEnd"/>
        <w:r>
          <w:rPr>
            <w:rFonts w:ascii="华文楷体" w:eastAsia="华文楷体" w:hAnsi="华文楷体" w:hint="eastAsia"/>
            <w:sz w:val="28"/>
            <w:szCs w:val="28"/>
          </w:rPr>
          <w:t>马，</w:t>
        </w:r>
      </w:ins>
      <w:del w:id="214" w:author="S-Yansong" w:date="2015-12-16T09:44:00Z">
        <w:r w:rsidR="00184089" w:rsidRPr="00184089" w:rsidDel="00C001D8">
          <w:rPr>
            <w:rFonts w:ascii="华文楷体" w:eastAsia="华文楷体" w:hAnsi="华文楷体" w:hint="eastAsia"/>
            <w:sz w:val="28"/>
            <w:szCs w:val="28"/>
          </w:rPr>
          <w:delText xml:space="preserve"> </w:delText>
        </w:r>
      </w:del>
      <w:del w:id="215" w:author="S-Yansong" w:date="2015-12-16T09:46:00Z">
        <w:r w:rsidR="00184089" w:rsidRPr="00184089" w:rsidDel="00C001D8">
          <w:rPr>
            <w:rFonts w:ascii="华文楷体" w:eastAsia="华文楷体" w:hAnsi="华文楷体" w:hint="eastAsia"/>
            <w:sz w:val="28"/>
            <w:szCs w:val="28"/>
          </w:rPr>
          <w:delText xml:space="preserve">换出来这个相 </w:delText>
        </w:r>
      </w:del>
      <w:ins w:id="216" w:author="S-Yansong" w:date="2015-12-16T09:46:00Z">
        <w:r>
          <w:rPr>
            <w:rFonts w:ascii="华文楷体" w:eastAsia="华文楷体" w:hAnsi="华文楷体" w:hint="eastAsia"/>
            <w:sz w:val="28"/>
            <w:szCs w:val="28"/>
          </w:rPr>
          <w:t>，</w:t>
        </w:r>
      </w:ins>
      <w:r w:rsidR="00184089" w:rsidRPr="00184089">
        <w:rPr>
          <w:rFonts w:ascii="华文楷体" w:eastAsia="华文楷体" w:hAnsi="华文楷体" w:hint="eastAsia"/>
          <w:sz w:val="28"/>
          <w:szCs w:val="28"/>
        </w:rPr>
        <w:t>我</w:t>
      </w:r>
      <w:ins w:id="217" w:author="S-Yansong" w:date="2015-12-16T09:46:00Z">
        <w:r>
          <w:rPr>
            <w:rFonts w:ascii="华文楷体" w:eastAsia="华文楷体" w:hAnsi="华文楷体" w:hint="eastAsia"/>
            <w:sz w:val="28"/>
            <w:szCs w:val="28"/>
          </w:rPr>
          <w:t>们说这个</w:t>
        </w:r>
      </w:ins>
      <w:r w:rsidR="00184089" w:rsidRPr="00184089">
        <w:rPr>
          <w:rFonts w:ascii="华文楷体" w:eastAsia="华文楷体" w:hAnsi="华文楷体" w:hint="eastAsia"/>
          <w:sz w:val="28"/>
          <w:szCs w:val="28"/>
        </w:rPr>
        <w:t>知道是假的</w:t>
      </w:r>
      <w:ins w:id="218" w:author="S-Yansong" w:date="2015-12-16T09:47:00Z">
        <w:r>
          <w:rPr>
            <w:rFonts w:ascii="华文楷体" w:eastAsia="华文楷体" w:hAnsi="华文楷体" w:hint="eastAsia"/>
            <w:sz w:val="28"/>
            <w:szCs w:val="28"/>
          </w:rPr>
          <w:t>，</w:t>
        </w:r>
      </w:ins>
      <w:del w:id="219" w:author="S-Yansong" w:date="2015-12-16T09:47:00Z">
        <w:r w:rsidR="00184089" w:rsidRPr="00184089" w:rsidDel="00C001D8">
          <w:rPr>
            <w:rFonts w:ascii="华文楷体" w:eastAsia="华文楷体" w:hAnsi="华文楷体" w:hint="eastAsia"/>
            <w:sz w:val="28"/>
            <w:szCs w:val="28"/>
          </w:rPr>
          <w:delText xml:space="preserve"> </w:delText>
        </w:r>
      </w:del>
      <w:ins w:id="220" w:author="S-Yansong" w:date="2015-12-16T09:47:00Z">
        <w:r>
          <w:rPr>
            <w:rFonts w:ascii="华文楷体" w:eastAsia="华文楷体" w:hAnsi="华文楷体" w:hint="eastAsia"/>
            <w:sz w:val="28"/>
            <w:szCs w:val="28"/>
          </w:rPr>
          <w:t>电影屏幕上面的</w:t>
        </w:r>
      </w:ins>
      <w:del w:id="221" w:author="S-Yansong" w:date="2015-12-16T09:47:00Z">
        <w:r w:rsidR="00184089" w:rsidRPr="00184089" w:rsidDel="00C001D8">
          <w:rPr>
            <w:rFonts w:ascii="华文楷体" w:eastAsia="华文楷体" w:hAnsi="华文楷体" w:hint="eastAsia"/>
            <w:sz w:val="28"/>
            <w:szCs w:val="28"/>
          </w:rPr>
          <w:delText>对于</w:delText>
        </w:r>
      </w:del>
      <w:r w:rsidR="00184089" w:rsidRPr="00184089">
        <w:rPr>
          <w:rFonts w:ascii="华文楷体" w:eastAsia="华文楷体" w:hAnsi="华文楷体" w:hint="eastAsia"/>
          <w:sz w:val="28"/>
          <w:szCs w:val="28"/>
        </w:rPr>
        <w:t>这个马相</w:t>
      </w:r>
      <w:del w:id="222" w:author="S-Yansong" w:date="2015-12-16T09:49:00Z">
        <w:r w:rsidR="00184089" w:rsidRPr="00184089" w:rsidDel="00E6063E">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我知道</w:t>
      </w:r>
      <w:ins w:id="223" w:author="S-Yansong" w:date="2015-12-16T09:49:00Z">
        <w:r w:rsidR="00E6063E">
          <w:rPr>
            <w:rFonts w:ascii="华文楷体" w:eastAsia="华文楷体" w:hAnsi="华文楷体" w:hint="eastAsia"/>
            <w:sz w:val="28"/>
            <w:szCs w:val="28"/>
          </w:rPr>
          <w:t>这个</w:t>
        </w:r>
      </w:ins>
      <w:r w:rsidR="00184089" w:rsidRPr="00184089">
        <w:rPr>
          <w:rFonts w:ascii="华文楷体" w:eastAsia="华文楷体" w:hAnsi="华文楷体" w:hint="eastAsia"/>
          <w:sz w:val="28"/>
          <w:szCs w:val="28"/>
        </w:rPr>
        <w:t>是假的</w:t>
      </w:r>
      <w:ins w:id="224" w:author="S-Yansong" w:date="2015-12-16T09:49:00Z">
        <w:r w:rsidR="00E6063E">
          <w:rPr>
            <w:rFonts w:ascii="华文楷体" w:eastAsia="华文楷体" w:hAnsi="华文楷体" w:hint="eastAsia"/>
            <w:sz w:val="28"/>
            <w:szCs w:val="28"/>
          </w:rPr>
          <w:t>。</w:t>
        </w:r>
      </w:ins>
      <w:r w:rsidR="00184089" w:rsidRPr="00184089">
        <w:rPr>
          <w:rFonts w:ascii="华文楷体" w:eastAsia="华文楷体" w:hAnsi="华文楷体" w:hint="eastAsia"/>
          <w:sz w:val="28"/>
          <w:szCs w:val="28"/>
        </w:rPr>
        <w:t xml:space="preserve"> 这个不难通达</w:t>
      </w:r>
      <w:ins w:id="225" w:author="S-Yansong" w:date="2015-12-16T09:50:00Z">
        <w:r w:rsidR="00E6063E">
          <w:rPr>
            <w:rFonts w:ascii="华文楷体" w:eastAsia="华文楷体" w:hAnsi="华文楷体" w:hint="eastAsia"/>
            <w:sz w:val="28"/>
            <w:szCs w:val="28"/>
          </w:rPr>
          <w:t>，</w:t>
        </w:r>
      </w:ins>
      <w:del w:id="226" w:author="S-Yansong" w:date="2015-12-16T09:49:00Z">
        <w:r w:rsidR="00184089" w:rsidRPr="00184089" w:rsidDel="00E6063E">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比较难通达的是</w:t>
      </w:r>
      <w:del w:id="227" w:author="S-Yansong" w:date="2015-12-16T09:50:00Z">
        <w:r w:rsidR="00184089" w:rsidRPr="00184089" w:rsidDel="00E6063E">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要把这</w:t>
      </w:r>
      <w:ins w:id="228" w:author="S-Yansong" w:date="2015-12-16T09:50:00Z">
        <w:r w:rsidR="00E6063E">
          <w:rPr>
            <w:rFonts w:ascii="华文楷体" w:eastAsia="华文楷体" w:hAnsi="华文楷体" w:hint="eastAsia"/>
            <w:sz w:val="28"/>
            <w:szCs w:val="28"/>
          </w:rPr>
          <w:t>种</w:t>
        </w:r>
      </w:ins>
      <w:del w:id="229" w:author="S-Yansong" w:date="2015-12-16T09:50:00Z">
        <w:r w:rsidR="00184089" w:rsidRPr="00184089" w:rsidDel="00E6063E">
          <w:rPr>
            <w:rFonts w:ascii="华文楷体" w:eastAsia="华文楷体" w:hAnsi="华文楷体" w:hint="eastAsia"/>
            <w:sz w:val="28"/>
            <w:szCs w:val="28"/>
          </w:rPr>
          <w:delText>个</w:delText>
        </w:r>
      </w:del>
      <w:r w:rsidR="00184089" w:rsidRPr="00184089">
        <w:rPr>
          <w:rFonts w:ascii="华文楷体" w:eastAsia="华文楷体" w:hAnsi="华文楷体" w:hint="eastAsia"/>
          <w:sz w:val="28"/>
          <w:szCs w:val="28"/>
        </w:rPr>
        <w:t>比喻</w:t>
      </w:r>
      <w:del w:id="230" w:author="S-Yansong" w:date="2015-12-16T09:50:00Z">
        <w:r w:rsidR="00184089" w:rsidRPr="00184089" w:rsidDel="00E6063E">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要放在现在我们</w:t>
      </w:r>
      <w:del w:id="231" w:author="S-Yansong" w:date="2015-12-16T08:59:00Z">
        <w:r w:rsidR="00184089" w:rsidRPr="00184089" w:rsidDel="008133E8">
          <w:rPr>
            <w:rFonts w:ascii="华文楷体" w:eastAsia="华文楷体" w:hAnsi="华文楷体" w:hint="eastAsia"/>
            <w:sz w:val="28"/>
            <w:szCs w:val="28"/>
          </w:rPr>
          <w:delText>执着</w:delText>
        </w:r>
      </w:del>
      <w:ins w:id="232" w:author="S-Yansong" w:date="2015-12-16T08:59:00Z">
        <w:r w:rsidR="008133E8">
          <w:rPr>
            <w:rFonts w:ascii="华文楷体" w:eastAsia="华文楷体" w:hAnsi="华文楷体" w:hint="eastAsia"/>
            <w:sz w:val="28"/>
            <w:szCs w:val="28"/>
          </w:rPr>
          <w:t>执著</w:t>
        </w:r>
      </w:ins>
      <w:r w:rsidR="00184089" w:rsidRPr="00184089">
        <w:rPr>
          <w:rFonts w:ascii="华文楷体" w:eastAsia="华文楷体" w:hAnsi="华文楷体" w:hint="eastAsia"/>
          <w:sz w:val="28"/>
          <w:szCs w:val="28"/>
        </w:rPr>
        <w:t>的这些山河大地上面</w:t>
      </w:r>
      <w:ins w:id="233" w:author="S-Yansong" w:date="2015-12-16T09:50:00Z">
        <w:r w:rsidR="00E6063E">
          <w:rPr>
            <w:rFonts w:ascii="华文楷体" w:eastAsia="华文楷体" w:hAnsi="华文楷体" w:hint="eastAsia"/>
            <w:sz w:val="28"/>
            <w:szCs w:val="28"/>
          </w:rPr>
          <w:t>，</w:t>
        </w:r>
      </w:ins>
      <w:del w:id="234" w:author="S-Yansong" w:date="2015-12-16T09:50:00Z">
        <w:r w:rsidR="00184089" w:rsidRPr="00184089" w:rsidDel="00E6063E">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要放在我们的身心世界上面</w:t>
      </w:r>
      <w:ins w:id="235" w:author="S-Yansong" w:date="2015-12-16T09:50:00Z">
        <w:r w:rsidR="00E6063E">
          <w:rPr>
            <w:rFonts w:ascii="华文楷体" w:eastAsia="华文楷体" w:hAnsi="华文楷体" w:hint="eastAsia"/>
            <w:sz w:val="28"/>
            <w:szCs w:val="28"/>
          </w:rPr>
          <w:t>，</w:t>
        </w:r>
      </w:ins>
      <w:del w:id="236" w:author="S-Yansong" w:date="2015-12-16T09:50:00Z">
        <w:r w:rsidR="00184089" w:rsidRPr="00184089" w:rsidDel="00E6063E">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这个就稍微有点困难</w:t>
      </w:r>
      <w:ins w:id="237" w:author="S-Yansong" w:date="2015-12-16T09:53:00Z">
        <w:r w:rsidR="00103FE1">
          <w:rPr>
            <w:rFonts w:ascii="华文楷体" w:eastAsia="华文楷体" w:hAnsi="华文楷体" w:hint="eastAsia"/>
            <w:sz w:val="28"/>
            <w:szCs w:val="28"/>
          </w:rPr>
          <w:t>，</w:t>
        </w:r>
      </w:ins>
      <w:del w:id="238" w:author="S-Yansong" w:date="2015-12-16T09:50:00Z">
        <w:r w:rsidR="00184089" w:rsidRPr="00184089" w:rsidDel="00E6063E">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所以说现在讲的</w:t>
      </w:r>
      <w:ins w:id="239" w:author="S-Yansong" w:date="2015-12-16T09:51:00Z">
        <w:r w:rsidR="00E6063E">
          <w:rPr>
            <w:rFonts w:ascii="华文楷体" w:eastAsia="华文楷体" w:hAnsi="华文楷体" w:hint="eastAsia"/>
            <w:sz w:val="28"/>
            <w:szCs w:val="28"/>
          </w:rPr>
          <w:t>时候</w:t>
        </w:r>
      </w:ins>
      <w:del w:id="240" w:author="S-Yansong" w:date="2015-12-16T09:51:00Z">
        <w:r w:rsidR="00184089" w:rsidRPr="00184089" w:rsidDel="00E6063E">
          <w:rPr>
            <w:rFonts w:ascii="华文楷体" w:eastAsia="华文楷体" w:hAnsi="华文楷体" w:hint="eastAsia"/>
            <w:sz w:val="28"/>
            <w:szCs w:val="28"/>
          </w:rPr>
          <w:delText>就是</w:delText>
        </w:r>
      </w:del>
      <w:r w:rsidR="00184089" w:rsidRPr="00184089">
        <w:rPr>
          <w:rFonts w:ascii="华文楷体" w:eastAsia="华文楷体" w:hAnsi="华文楷体" w:hint="eastAsia"/>
          <w:sz w:val="28"/>
          <w:szCs w:val="28"/>
        </w:rPr>
        <w:t>比喻容易通达</w:t>
      </w:r>
      <w:ins w:id="241" w:author="S-Yansong" w:date="2015-12-16T09:51:00Z">
        <w:r w:rsidR="00E6063E">
          <w:rPr>
            <w:rFonts w:ascii="华文楷体" w:eastAsia="华文楷体" w:hAnsi="华文楷体" w:hint="eastAsia"/>
            <w:sz w:val="28"/>
            <w:szCs w:val="28"/>
          </w:rPr>
          <w:t>，</w:t>
        </w:r>
      </w:ins>
      <w:ins w:id="242" w:author="S-Yansong" w:date="2015-12-16T09:53:00Z">
        <w:r w:rsidR="00103FE1">
          <w:rPr>
            <w:rFonts w:ascii="华文楷体" w:eastAsia="华文楷体" w:hAnsi="华文楷体" w:hint="eastAsia"/>
            <w:sz w:val="28"/>
            <w:szCs w:val="28"/>
          </w:rPr>
          <w:t>。</w:t>
        </w:r>
      </w:ins>
      <w:del w:id="243" w:author="S-Yansong" w:date="2015-12-16T09:51:00Z">
        <w:r w:rsidR="00184089" w:rsidRPr="00184089" w:rsidDel="00E6063E">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然后就是说我们要把比喻放在我们所</w:t>
      </w:r>
      <w:del w:id="244" w:author="S-Yansong" w:date="2015-12-16T08:59:00Z">
        <w:r w:rsidR="00184089" w:rsidRPr="00184089" w:rsidDel="008133E8">
          <w:rPr>
            <w:rFonts w:ascii="华文楷体" w:eastAsia="华文楷体" w:hAnsi="华文楷体" w:hint="eastAsia"/>
            <w:sz w:val="28"/>
            <w:szCs w:val="28"/>
          </w:rPr>
          <w:delText>执着</w:delText>
        </w:r>
      </w:del>
      <w:ins w:id="245" w:author="S-Yansong" w:date="2015-12-16T08:59:00Z">
        <w:r w:rsidR="008133E8">
          <w:rPr>
            <w:rFonts w:ascii="华文楷体" w:eastAsia="华文楷体" w:hAnsi="华文楷体" w:hint="eastAsia"/>
            <w:sz w:val="28"/>
            <w:szCs w:val="28"/>
          </w:rPr>
          <w:t>执著</w:t>
        </w:r>
      </w:ins>
      <w:r w:rsidR="00184089" w:rsidRPr="00184089">
        <w:rPr>
          <w:rFonts w:ascii="华文楷体" w:eastAsia="华文楷体" w:hAnsi="华文楷体" w:hint="eastAsia"/>
          <w:sz w:val="28"/>
          <w:szCs w:val="28"/>
        </w:rPr>
        <w:t>的一切法上面</w:t>
      </w:r>
      <w:ins w:id="246" w:author="S-Yansong" w:date="2015-12-16T09:53:00Z">
        <w:r w:rsidR="00103FE1">
          <w:rPr>
            <w:rFonts w:ascii="华文楷体" w:eastAsia="华文楷体" w:hAnsi="华文楷体" w:hint="eastAsia"/>
            <w:sz w:val="28"/>
            <w:szCs w:val="28"/>
          </w:rPr>
          <w:t>，</w:t>
        </w:r>
      </w:ins>
      <w:del w:id="247" w:author="S-Yansong" w:date="2015-12-16T09:53:00Z">
        <w:r w:rsidR="00184089" w:rsidRPr="00184089" w:rsidDel="00103FE1">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 xml:space="preserve">都了知 </w:t>
      </w:r>
      <w:proofErr w:type="gramStart"/>
      <w:r w:rsidR="00184089" w:rsidRPr="00184089">
        <w:rPr>
          <w:rFonts w:ascii="华文楷体" w:eastAsia="华文楷体" w:hAnsi="华文楷体" w:hint="eastAsia"/>
          <w:sz w:val="28"/>
          <w:szCs w:val="28"/>
        </w:rPr>
        <w:t>哦这个</w:t>
      </w:r>
      <w:proofErr w:type="gramEnd"/>
      <w:r w:rsidR="00184089" w:rsidRPr="00184089">
        <w:rPr>
          <w:rFonts w:ascii="华文楷体" w:eastAsia="华文楷体" w:hAnsi="华文楷体" w:hint="eastAsia"/>
          <w:sz w:val="28"/>
          <w:szCs w:val="28"/>
        </w:rPr>
        <w:t>和</w:t>
      </w:r>
      <w:ins w:id="248" w:author="S-Yansong" w:date="2015-12-16T09:53:00Z">
        <w:r w:rsidR="00103FE1">
          <w:rPr>
            <w:rFonts w:ascii="华文楷体" w:eastAsia="华文楷体" w:hAnsi="华文楷体" w:hint="eastAsia"/>
            <w:sz w:val="28"/>
            <w:szCs w:val="28"/>
          </w:rPr>
          <w:t>虚妄的</w:t>
        </w:r>
        <w:proofErr w:type="gramStart"/>
        <w:r w:rsidR="00103FE1">
          <w:rPr>
            <w:rFonts w:ascii="华文楷体" w:eastAsia="华文楷体" w:hAnsi="华文楷体" w:hint="eastAsia"/>
            <w:sz w:val="28"/>
            <w:szCs w:val="28"/>
          </w:rPr>
          <w:t>象</w:t>
        </w:r>
        <w:proofErr w:type="gramEnd"/>
        <w:r w:rsidR="00103FE1">
          <w:rPr>
            <w:rFonts w:ascii="华文楷体" w:eastAsia="华文楷体" w:hAnsi="华文楷体" w:hint="eastAsia"/>
            <w:sz w:val="28"/>
            <w:szCs w:val="28"/>
          </w:rPr>
          <w:t>马</w:t>
        </w:r>
      </w:ins>
      <w:del w:id="249" w:author="S-Yansong" w:date="2015-12-16T09:53:00Z">
        <w:r w:rsidR="00184089" w:rsidRPr="00184089" w:rsidDel="00103FE1">
          <w:rPr>
            <w:rFonts w:ascii="华文楷体" w:eastAsia="华文楷体" w:hAnsi="华文楷体" w:hint="eastAsia"/>
            <w:sz w:val="28"/>
            <w:szCs w:val="28"/>
          </w:rPr>
          <w:delText>虚幻的相</w:delText>
        </w:r>
      </w:del>
      <w:r w:rsidR="00184089" w:rsidRPr="00184089">
        <w:rPr>
          <w:rFonts w:ascii="华文楷体" w:eastAsia="华文楷体" w:hAnsi="华文楷体" w:hint="eastAsia"/>
          <w:sz w:val="28"/>
          <w:szCs w:val="28"/>
        </w:rPr>
        <w:t>是一样的</w:t>
      </w:r>
      <w:ins w:id="250" w:author="S-Yansong" w:date="2015-12-16T09:54:00Z">
        <w:r w:rsidR="00103FE1">
          <w:rPr>
            <w:rFonts w:ascii="华文楷体" w:eastAsia="华文楷体" w:hAnsi="华文楷体" w:hint="eastAsia"/>
            <w:sz w:val="28"/>
            <w:szCs w:val="28"/>
          </w:rPr>
          <w:t>，</w:t>
        </w:r>
      </w:ins>
      <w:del w:id="251" w:author="S-Yansong" w:date="2015-12-16T09:54:00Z">
        <w:r w:rsidR="00184089" w:rsidRPr="00184089" w:rsidDel="00103FE1">
          <w:rPr>
            <w:rFonts w:ascii="华文楷体" w:eastAsia="华文楷体" w:hAnsi="华文楷体" w:hint="eastAsia"/>
            <w:sz w:val="28"/>
            <w:szCs w:val="28"/>
          </w:rPr>
          <w:delText xml:space="preserve"> </w:delText>
        </w:r>
      </w:del>
      <w:ins w:id="252" w:author="S-Yansong" w:date="2015-12-16T09:54:00Z">
        <w:r w:rsidR="00103FE1">
          <w:rPr>
            <w:rFonts w:ascii="华文楷体" w:eastAsia="华文楷体" w:hAnsi="华文楷体" w:hint="eastAsia"/>
            <w:sz w:val="28"/>
            <w:szCs w:val="28"/>
          </w:rPr>
          <w:t>显</w:t>
        </w:r>
      </w:ins>
      <w:del w:id="253" w:author="S-Yansong" w:date="2015-12-16T09:54:00Z">
        <w:r w:rsidR="00184089" w:rsidRPr="00184089" w:rsidDel="00103FE1">
          <w:rPr>
            <w:rFonts w:ascii="华文楷体" w:eastAsia="华文楷体" w:hAnsi="华文楷体" w:hint="eastAsia"/>
            <w:sz w:val="28"/>
            <w:szCs w:val="28"/>
          </w:rPr>
          <w:delText>也</w:delText>
        </w:r>
      </w:del>
      <w:r w:rsidR="00184089" w:rsidRPr="00184089">
        <w:rPr>
          <w:rFonts w:ascii="华文楷体" w:eastAsia="华文楷体" w:hAnsi="华文楷体" w:hint="eastAsia"/>
          <w:sz w:val="28"/>
          <w:szCs w:val="28"/>
        </w:rPr>
        <w:t>是显现</w:t>
      </w:r>
      <w:ins w:id="254" w:author="S-Yansong" w:date="2015-12-16T09:54:00Z">
        <w:r w:rsidR="00103FE1">
          <w:rPr>
            <w:rFonts w:ascii="华文楷体" w:eastAsia="华文楷体" w:hAnsi="华文楷体" w:hint="eastAsia"/>
            <w:sz w:val="28"/>
            <w:szCs w:val="28"/>
          </w:rPr>
          <w:t>，</w:t>
        </w:r>
      </w:ins>
      <w:del w:id="255" w:author="S-Yansong" w:date="2015-12-16T09:54:00Z">
        <w:r w:rsidR="00184089" w:rsidRPr="00184089" w:rsidDel="00103FE1">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根本不存在</w:t>
      </w:r>
      <w:del w:id="256" w:author="S-Yansong" w:date="2015-12-16T09:54:00Z">
        <w:r w:rsidR="00184089" w:rsidRPr="00184089" w:rsidDel="00103FE1">
          <w:rPr>
            <w:rFonts w:ascii="华文楷体" w:eastAsia="华文楷体" w:hAnsi="华文楷体" w:hint="eastAsia"/>
            <w:sz w:val="28"/>
            <w:szCs w:val="28"/>
          </w:rPr>
          <w:delText xml:space="preserve"> </w:delText>
        </w:r>
        <w:r w:rsidR="00184089" w:rsidRPr="00184089" w:rsidDel="00103FE1">
          <w:rPr>
            <w:rFonts w:ascii="华文楷体" w:eastAsia="华文楷体" w:hAnsi="华文楷体" w:hint="eastAsia"/>
            <w:sz w:val="28"/>
            <w:szCs w:val="28"/>
          </w:rPr>
          <w:lastRenderedPageBreak/>
          <w:delText>不存在</w:delText>
        </w:r>
      </w:del>
      <w:r w:rsidR="00184089" w:rsidRPr="00184089">
        <w:rPr>
          <w:rFonts w:ascii="华文楷体" w:eastAsia="华文楷体" w:hAnsi="华文楷体" w:hint="eastAsia"/>
          <w:sz w:val="28"/>
          <w:szCs w:val="28"/>
        </w:rPr>
        <w:t>丝毫的自性</w:t>
      </w:r>
      <w:ins w:id="257" w:author="S-Yansong" w:date="2015-12-16T09:55:00Z">
        <w:r w:rsidR="00103FE1">
          <w:rPr>
            <w:rFonts w:ascii="华文楷体" w:eastAsia="华文楷体" w:hAnsi="华文楷体" w:hint="eastAsia"/>
            <w:sz w:val="28"/>
            <w:szCs w:val="28"/>
          </w:rPr>
          <w:t>，</w:t>
        </w:r>
      </w:ins>
      <w:del w:id="258" w:author="S-Yansong" w:date="2015-12-16T09:54:00Z">
        <w:r w:rsidR="00184089" w:rsidRPr="00184089" w:rsidDel="00103FE1">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这</w:t>
      </w:r>
      <w:ins w:id="259" w:author="S-Yansong" w:date="2015-12-16T09:55:00Z">
        <w:r w:rsidR="00103FE1">
          <w:rPr>
            <w:rFonts w:ascii="华文楷体" w:eastAsia="华文楷体" w:hAnsi="华文楷体" w:hint="eastAsia"/>
            <w:sz w:val="28"/>
            <w:szCs w:val="28"/>
          </w:rPr>
          <w:t>个</w:t>
        </w:r>
      </w:ins>
      <w:r w:rsidR="00184089" w:rsidRPr="00184089">
        <w:rPr>
          <w:rFonts w:ascii="华文楷体" w:eastAsia="华文楷体" w:hAnsi="华文楷体" w:hint="eastAsia"/>
          <w:sz w:val="28"/>
          <w:szCs w:val="28"/>
        </w:rPr>
        <w:t>就是显现虚妄兼而有之</w:t>
      </w:r>
      <w:ins w:id="260" w:author="S-Yansong" w:date="2015-12-16T09:55:00Z">
        <w:r w:rsidR="00103FE1">
          <w:rPr>
            <w:rFonts w:ascii="华文楷体" w:eastAsia="华文楷体" w:hAnsi="华文楷体" w:hint="eastAsia"/>
            <w:sz w:val="28"/>
            <w:szCs w:val="28"/>
          </w:rPr>
          <w:t>。</w:t>
        </w:r>
      </w:ins>
    </w:p>
    <w:p w:rsidR="00E75C06" w:rsidRDefault="00184089" w:rsidP="00F313F0">
      <w:pPr>
        <w:ind w:firstLine="570"/>
        <w:rPr>
          <w:ins w:id="261" w:author="S-Yansong" w:date="2015-12-16T10:04:00Z"/>
          <w:rFonts w:ascii="华文楷体" w:eastAsia="华文楷体" w:hAnsi="华文楷体"/>
          <w:sz w:val="28"/>
          <w:szCs w:val="28"/>
        </w:rPr>
      </w:pPr>
      <w:del w:id="262" w:author="S-Yansong" w:date="2015-12-16T09:55:00Z">
        <w:r w:rsidRPr="00184089" w:rsidDel="00103FE1">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显现和虚妄兼而有之呢</w:t>
      </w:r>
      <w:ins w:id="263" w:author="S-Yansong" w:date="2015-12-16T09:55:00Z">
        <w:r w:rsidR="00103FE1">
          <w:rPr>
            <w:rFonts w:ascii="华文楷体" w:eastAsia="华文楷体" w:hAnsi="华文楷体" w:hint="eastAsia"/>
            <w:sz w:val="28"/>
            <w:szCs w:val="28"/>
          </w:rPr>
          <w:t>，</w:t>
        </w:r>
      </w:ins>
      <w:r w:rsidRPr="00184089">
        <w:rPr>
          <w:rFonts w:ascii="华文楷体" w:eastAsia="华文楷体" w:hAnsi="华文楷体" w:hint="eastAsia"/>
          <w:sz w:val="28"/>
          <w:szCs w:val="28"/>
        </w:rPr>
        <w:t>就</w:t>
      </w:r>
      <w:del w:id="264" w:author="S-Yansong" w:date="2015-12-16T09:55:00Z">
        <w:r w:rsidRPr="00184089" w:rsidDel="00103FE1">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成立一种虚妄不实</w:t>
      </w:r>
      <w:ins w:id="265" w:author="S-Yansong" w:date="2015-12-16T09:55:00Z">
        <w:r w:rsidR="00103FE1">
          <w:rPr>
            <w:rFonts w:ascii="华文楷体" w:eastAsia="华文楷体" w:hAnsi="华文楷体" w:hint="eastAsia"/>
            <w:sz w:val="28"/>
            <w:szCs w:val="28"/>
          </w:rPr>
          <w:t>的。</w:t>
        </w:r>
      </w:ins>
      <w:del w:id="266" w:author="S-Yansong" w:date="2015-12-16T09:55:00Z">
        <w:r w:rsidRPr="00184089" w:rsidDel="00103FE1">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如果只是有显现呢</w:t>
      </w:r>
      <w:ins w:id="267" w:author="S-Yansong" w:date="2015-12-16T09:56:00Z">
        <w:r w:rsidR="0009216F">
          <w:rPr>
            <w:rFonts w:ascii="华文楷体" w:eastAsia="华文楷体" w:hAnsi="华文楷体" w:hint="eastAsia"/>
            <w:sz w:val="28"/>
            <w:szCs w:val="28"/>
          </w:rPr>
          <w:t>，</w:t>
        </w:r>
      </w:ins>
      <w:del w:id="268" w:author="S-Yansong" w:date="2015-12-16T09:56:00Z">
        <w:r w:rsidRPr="00184089" w:rsidDel="0009216F">
          <w:rPr>
            <w:rFonts w:ascii="华文楷体" w:eastAsia="华文楷体" w:hAnsi="华文楷体" w:hint="eastAsia"/>
            <w:sz w:val="28"/>
            <w:szCs w:val="28"/>
          </w:rPr>
          <w:delText xml:space="preserve"> </w:delText>
        </w:r>
      </w:del>
      <w:ins w:id="269" w:author="S-Yansong" w:date="2015-12-16T09:56:00Z">
        <w:r w:rsidR="0009216F">
          <w:rPr>
            <w:rFonts w:ascii="华文楷体" w:eastAsia="华文楷体" w:hAnsi="华文楷体" w:hint="eastAsia"/>
            <w:sz w:val="28"/>
            <w:szCs w:val="28"/>
          </w:rPr>
          <w:t>不一定就是一种虚妄的，</w:t>
        </w:r>
      </w:ins>
      <w:r w:rsidRPr="00184089">
        <w:rPr>
          <w:rFonts w:ascii="华文楷体" w:eastAsia="华文楷体" w:hAnsi="华文楷体" w:hint="eastAsia"/>
          <w:sz w:val="28"/>
          <w:szCs w:val="28"/>
        </w:rPr>
        <w:t>不一定</w:t>
      </w:r>
      <w:del w:id="270" w:author="S-Yansong" w:date="2015-12-16T09:57:00Z">
        <w:r w:rsidRPr="00184089" w:rsidDel="0009216F">
          <w:rPr>
            <w:rFonts w:ascii="华文楷体" w:eastAsia="华文楷体" w:hAnsi="华文楷体" w:hint="eastAsia"/>
            <w:sz w:val="28"/>
            <w:szCs w:val="28"/>
          </w:rPr>
          <w:delText>承认</w:delText>
        </w:r>
      </w:del>
      <w:ins w:id="271" w:author="S-Yansong" w:date="2015-12-16T09:57:00Z">
        <w:r w:rsidR="0009216F">
          <w:rPr>
            <w:rFonts w:ascii="华文楷体" w:eastAsia="华文楷体" w:hAnsi="华文楷体" w:hint="eastAsia"/>
            <w:sz w:val="28"/>
            <w:szCs w:val="28"/>
          </w:rPr>
          <w:t>成立</w:t>
        </w:r>
      </w:ins>
      <w:ins w:id="272" w:author="S-Yansong" w:date="2015-12-16T09:56:00Z">
        <w:r w:rsidR="0009216F">
          <w:rPr>
            <w:rFonts w:ascii="华文楷体" w:eastAsia="华文楷体" w:hAnsi="华文楷体" w:hint="eastAsia"/>
            <w:sz w:val="28"/>
            <w:szCs w:val="28"/>
          </w:rPr>
          <w:t>它</w:t>
        </w:r>
      </w:ins>
      <w:del w:id="273" w:author="S-Yansong" w:date="2015-12-16T09:56:00Z">
        <w:r w:rsidRPr="00184089" w:rsidDel="0009216F">
          <w:rPr>
            <w:rFonts w:ascii="华文楷体" w:eastAsia="华文楷体" w:hAnsi="华文楷体" w:hint="eastAsia"/>
            <w:sz w:val="28"/>
            <w:szCs w:val="28"/>
          </w:rPr>
          <w:delText>他</w:delText>
        </w:r>
      </w:del>
      <w:r w:rsidRPr="00184089">
        <w:rPr>
          <w:rFonts w:ascii="华文楷体" w:eastAsia="华文楷体" w:hAnsi="华文楷体" w:hint="eastAsia"/>
          <w:sz w:val="28"/>
          <w:szCs w:val="28"/>
        </w:rPr>
        <w:t>是一种虚妄</w:t>
      </w:r>
      <w:ins w:id="274" w:author="S-Yansong" w:date="2015-12-16T09:57:00Z">
        <w:r w:rsidR="0009216F">
          <w:rPr>
            <w:rFonts w:ascii="华文楷体" w:eastAsia="华文楷体" w:hAnsi="华文楷体" w:hint="eastAsia"/>
            <w:sz w:val="28"/>
            <w:szCs w:val="28"/>
          </w:rPr>
          <w:t>的、</w:t>
        </w:r>
      </w:ins>
      <w:del w:id="275" w:author="S-Yansong" w:date="2015-12-16T09:57:00Z">
        <w:r w:rsidRPr="00184089" w:rsidDel="0009216F">
          <w:rPr>
            <w:rFonts w:ascii="华文楷体" w:eastAsia="华文楷体" w:hAnsi="华文楷体" w:hint="eastAsia"/>
            <w:sz w:val="28"/>
            <w:szCs w:val="28"/>
          </w:rPr>
          <w:delText>相而</w:delText>
        </w:r>
      </w:del>
      <w:ins w:id="276" w:author="S-Yansong" w:date="2015-12-16T09:57:00Z">
        <w:r w:rsidR="0009216F">
          <w:rPr>
            <w:rFonts w:ascii="华文楷体" w:eastAsia="华文楷体" w:hAnsi="华文楷体" w:hint="eastAsia"/>
            <w:sz w:val="28"/>
            <w:szCs w:val="28"/>
          </w:rPr>
          <w:t>现而</w:t>
        </w:r>
      </w:ins>
      <w:r w:rsidRPr="00184089">
        <w:rPr>
          <w:rFonts w:ascii="华文楷体" w:eastAsia="华文楷体" w:hAnsi="华文楷体" w:hint="eastAsia"/>
          <w:sz w:val="28"/>
          <w:szCs w:val="28"/>
        </w:rPr>
        <w:t>无实的</w:t>
      </w:r>
      <w:ins w:id="277" w:author="S-Yansong" w:date="2015-12-16T09:57:00Z">
        <w:r w:rsidR="0009216F">
          <w:rPr>
            <w:rFonts w:ascii="华文楷体" w:eastAsia="华文楷体" w:hAnsi="华文楷体" w:hint="eastAsia"/>
            <w:sz w:val="28"/>
            <w:szCs w:val="28"/>
          </w:rPr>
          <w:t>。</w:t>
        </w:r>
      </w:ins>
      <w:del w:id="278" w:author="S-Yansong" w:date="2015-12-16T09:57:00Z">
        <w:r w:rsidRPr="00184089" w:rsidDel="0009216F">
          <w:rPr>
            <w:rFonts w:ascii="华文楷体" w:eastAsia="华文楷体" w:hAnsi="华文楷体" w:hint="eastAsia"/>
            <w:sz w:val="28"/>
            <w:szCs w:val="28"/>
          </w:rPr>
          <w:delText xml:space="preserve"> </w:delText>
        </w:r>
      </w:del>
      <w:ins w:id="279" w:author="S-Yansong" w:date="2015-12-16T09:57:00Z">
        <w:r w:rsidR="0009216F">
          <w:rPr>
            <w:rFonts w:ascii="华文楷体" w:eastAsia="华文楷体" w:hAnsi="华文楷体" w:hint="eastAsia"/>
            <w:sz w:val="28"/>
            <w:szCs w:val="28"/>
          </w:rPr>
          <w:t>那么</w:t>
        </w:r>
      </w:ins>
      <w:r w:rsidRPr="00184089">
        <w:rPr>
          <w:rFonts w:ascii="华文楷体" w:eastAsia="华文楷体" w:hAnsi="华文楷体" w:hint="eastAsia"/>
          <w:sz w:val="28"/>
          <w:szCs w:val="28"/>
        </w:rPr>
        <w:t>如果</w:t>
      </w:r>
      <w:ins w:id="280" w:author="S-Yansong" w:date="2015-12-16T09:58:00Z">
        <w:r w:rsidR="0009216F">
          <w:rPr>
            <w:rFonts w:ascii="华文楷体" w:eastAsia="华文楷体" w:hAnsi="华文楷体" w:hint="eastAsia"/>
            <w:sz w:val="28"/>
            <w:szCs w:val="28"/>
          </w:rPr>
          <w:t>就说是从</w:t>
        </w:r>
      </w:ins>
      <w:del w:id="281" w:author="S-Yansong" w:date="2015-12-16T09:58:00Z">
        <w:r w:rsidRPr="00184089" w:rsidDel="0009216F">
          <w:rPr>
            <w:rFonts w:ascii="华文楷体" w:eastAsia="华文楷体" w:hAnsi="华文楷体" w:hint="eastAsia"/>
            <w:sz w:val="28"/>
            <w:szCs w:val="28"/>
          </w:rPr>
          <w:delText>只是从这个</w:delText>
        </w:r>
      </w:del>
      <w:ins w:id="282" w:author="S-Yansong" w:date="2015-12-16T09:58:00Z">
        <w:r w:rsidR="0009216F">
          <w:rPr>
            <w:rFonts w:ascii="华文楷体" w:eastAsia="华文楷体" w:hAnsi="华文楷体" w:hint="eastAsia"/>
            <w:sz w:val="28"/>
            <w:szCs w:val="28"/>
          </w:rPr>
          <w:t>只有现，只有</w:t>
        </w:r>
      </w:ins>
      <w:r w:rsidRPr="00184089">
        <w:rPr>
          <w:rFonts w:ascii="华文楷体" w:eastAsia="华文楷体" w:hAnsi="华文楷体" w:hint="eastAsia"/>
          <w:sz w:val="28"/>
          <w:szCs w:val="28"/>
        </w:rPr>
        <w:t>虚妄</w:t>
      </w:r>
      <w:ins w:id="283" w:author="S-Yansong" w:date="2015-12-16T09:59:00Z">
        <w:r w:rsidR="0009216F">
          <w:rPr>
            <w:rFonts w:ascii="华文楷体" w:eastAsia="华文楷体" w:hAnsi="华文楷体" w:hint="eastAsia"/>
            <w:sz w:val="28"/>
            <w:szCs w:val="28"/>
          </w:rPr>
          <w:t>，只有它</w:t>
        </w:r>
      </w:ins>
      <w:del w:id="284" w:author="S-Yansong" w:date="2015-12-16T09:59:00Z">
        <w:r w:rsidRPr="00184089" w:rsidDel="0009216F">
          <w:rPr>
            <w:rFonts w:ascii="华文楷体" w:eastAsia="华文楷体" w:hAnsi="华文楷体" w:hint="eastAsia"/>
            <w:sz w:val="28"/>
            <w:szCs w:val="28"/>
          </w:rPr>
          <w:delText xml:space="preserve"> 显现他</w:delText>
        </w:r>
      </w:del>
      <w:r w:rsidRPr="00184089">
        <w:rPr>
          <w:rFonts w:ascii="华文楷体" w:eastAsia="华文楷体" w:hAnsi="华文楷体" w:hint="eastAsia"/>
          <w:sz w:val="28"/>
          <w:szCs w:val="28"/>
        </w:rPr>
        <w:t>不存在这一部分</w:t>
      </w:r>
      <w:ins w:id="285" w:author="S-Yansong" w:date="2015-12-16T09:59:00Z">
        <w:r w:rsidR="0009216F">
          <w:rPr>
            <w:rFonts w:ascii="华文楷体" w:eastAsia="华文楷体" w:hAnsi="华文楷体" w:hint="eastAsia"/>
            <w:sz w:val="28"/>
            <w:szCs w:val="28"/>
          </w:rPr>
          <w:t>，</w:t>
        </w:r>
      </w:ins>
      <w:del w:id="286" w:author="S-Yansong" w:date="2015-12-16T09:59:00Z">
        <w:r w:rsidRPr="00184089" w:rsidDel="0009216F">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没有</w:t>
      </w:r>
      <w:ins w:id="287" w:author="S-Yansong" w:date="2015-12-16T09:59:00Z">
        <w:r w:rsidR="0009216F">
          <w:rPr>
            <w:rFonts w:ascii="华文楷体" w:eastAsia="华文楷体" w:hAnsi="华文楷体" w:hint="eastAsia"/>
            <w:sz w:val="28"/>
            <w:szCs w:val="28"/>
          </w:rPr>
          <w:t>它</w:t>
        </w:r>
      </w:ins>
      <w:del w:id="288" w:author="S-Yansong" w:date="2015-12-16T09:59:00Z">
        <w:r w:rsidRPr="00184089" w:rsidDel="0009216F">
          <w:rPr>
            <w:rFonts w:ascii="华文楷体" w:eastAsia="华文楷体" w:hAnsi="华文楷体" w:hint="eastAsia"/>
            <w:sz w:val="28"/>
            <w:szCs w:val="28"/>
          </w:rPr>
          <w:delText>他</w:delText>
        </w:r>
      </w:del>
      <w:r w:rsidRPr="00184089">
        <w:rPr>
          <w:rFonts w:ascii="华文楷体" w:eastAsia="华文楷体" w:hAnsi="华文楷体" w:hint="eastAsia"/>
          <w:sz w:val="28"/>
          <w:szCs w:val="28"/>
        </w:rPr>
        <w:t>显现的这一部分呢</w:t>
      </w:r>
      <w:ins w:id="289" w:author="S-Yansong" w:date="2015-12-16T09:59:00Z">
        <w:r w:rsidR="0009216F">
          <w:rPr>
            <w:rFonts w:ascii="华文楷体" w:eastAsia="华文楷体" w:hAnsi="华文楷体" w:hint="eastAsia"/>
            <w:sz w:val="28"/>
            <w:szCs w:val="28"/>
          </w:rPr>
          <w:t>，</w:t>
        </w:r>
      </w:ins>
      <w:r w:rsidRPr="00184089">
        <w:rPr>
          <w:rFonts w:ascii="华文楷体" w:eastAsia="华文楷体" w:hAnsi="华文楷体" w:hint="eastAsia"/>
          <w:sz w:val="28"/>
          <w:szCs w:val="28"/>
        </w:rPr>
        <w:t xml:space="preserve"> 也没有办法了知</w:t>
      </w:r>
      <w:ins w:id="290" w:author="S-Yansong" w:date="2015-12-16T10:00:00Z">
        <w:r w:rsidR="00E75C06">
          <w:rPr>
            <w:rFonts w:ascii="华文楷体" w:eastAsia="华文楷体" w:hAnsi="华文楷体" w:hint="eastAsia"/>
            <w:sz w:val="28"/>
            <w:szCs w:val="28"/>
          </w:rPr>
          <w:t>它</w:t>
        </w:r>
      </w:ins>
      <w:del w:id="291" w:author="S-Yansong" w:date="2015-12-16T10:00:00Z">
        <w:r w:rsidRPr="00184089" w:rsidDel="00E75C06">
          <w:rPr>
            <w:rFonts w:ascii="华文楷体" w:eastAsia="华文楷体" w:hAnsi="华文楷体" w:hint="eastAsia"/>
            <w:sz w:val="28"/>
            <w:szCs w:val="28"/>
          </w:rPr>
          <w:delText>他</w:delText>
        </w:r>
      </w:del>
      <w:r w:rsidRPr="00184089">
        <w:rPr>
          <w:rFonts w:ascii="华文楷体" w:eastAsia="华文楷体" w:hAnsi="华文楷体" w:hint="eastAsia"/>
          <w:sz w:val="28"/>
          <w:szCs w:val="28"/>
        </w:rPr>
        <w:t>虚妄无实的观</w:t>
      </w:r>
      <w:ins w:id="292" w:author="S-Yansong" w:date="2015-12-16T09:59:00Z">
        <w:r w:rsidR="0009216F">
          <w:rPr>
            <w:rFonts w:ascii="华文楷体" w:eastAsia="华文楷体" w:hAnsi="华文楷体" w:hint="eastAsia"/>
            <w:sz w:val="28"/>
            <w:szCs w:val="28"/>
          </w:rPr>
          <w:t>点。</w:t>
        </w:r>
      </w:ins>
      <w:del w:id="293" w:author="S-Yansong" w:date="2015-12-16T09:59:00Z">
        <w:r w:rsidRPr="00184089" w:rsidDel="0009216F">
          <w:rPr>
            <w:rFonts w:ascii="华文楷体" w:eastAsia="华文楷体" w:hAnsi="华文楷体" w:hint="eastAsia"/>
            <w:sz w:val="28"/>
            <w:szCs w:val="28"/>
          </w:rPr>
          <w:delText xml:space="preserve">念 </w:delText>
        </w:r>
      </w:del>
      <w:ins w:id="294" w:author="S-Yansong" w:date="2015-12-16T10:00:00Z">
        <w:r w:rsidR="00E75C06">
          <w:rPr>
            <w:rFonts w:ascii="华文楷体" w:eastAsia="华文楷体" w:hAnsi="华文楷体" w:hint="eastAsia"/>
            <w:sz w:val="28"/>
            <w:szCs w:val="28"/>
          </w:rPr>
          <w:t>这个在</w:t>
        </w:r>
      </w:ins>
      <w:del w:id="295" w:author="S-Yansong" w:date="2015-12-16T10:03:00Z">
        <w:r w:rsidRPr="00184089" w:rsidDel="00E75C06">
          <w:rPr>
            <w:rFonts w:ascii="华文楷体" w:eastAsia="华文楷体" w:hAnsi="华文楷体" w:hint="eastAsia"/>
            <w:sz w:val="28"/>
            <w:szCs w:val="28"/>
          </w:rPr>
          <w:delText>《辩观法论》</w:delText>
        </w:r>
      </w:del>
      <w:ins w:id="296" w:author="S-Yansong" w:date="2015-12-16T10:03:00Z">
        <w:r w:rsidR="00E75C06" w:rsidRPr="00184089">
          <w:rPr>
            <w:rFonts w:ascii="华文楷体" w:eastAsia="华文楷体" w:hAnsi="华文楷体" w:hint="eastAsia"/>
            <w:sz w:val="28"/>
            <w:szCs w:val="28"/>
          </w:rPr>
          <w:t>《</w:t>
        </w:r>
        <w:r w:rsidR="00E75C06">
          <w:rPr>
            <w:rFonts w:ascii="华文楷体" w:eastAsia="华文楷体" w:hAnsi="华文楷体" w:hint="eastAsia"/>
            <w:sz w:val="28"/>
            <w:szCs w:val="28"/>
          </w:rPr>
          <w:t>辩法法性论</w:t>
        </w:r>
        <w:r w:rsidR="00E75C06" w:rsidRPr="00184089">
          <w:rPr>
            <w:rFonts w:ascii="华文楷体" w:eastAsia="华文楷体" w:hAnsi="华文楷体" w:hint="eastAsia"/>
            <w:sz w:val="28"/>
            <w:szCs w:val="28"/>
          </w:rPr>
          <w:t>》</w:t>
        </w:r>
      </w:ins>
      <w:r w:rsidRPr="00184089">
        <w:rPr>
          <w:rFonts w:ascii="华文楷体" w:eastAsia="华文楷体" w:hAnsi="华文楷体" w:hint="eastAsia"/>
          <w:sz w:val="28"/>
          <w:szCs w:val="28"/>
        </w:rPr>
        <w:t>当中呢</w:t>
      </w:r>
      <w:ins w:id="297" w:author="S-Yansong" w:date="2015-12-16T10:03:00Z">
        <w:r w:rsidR="00E75C06">
          <w:rPr>
            <w:rFonts w:ascii="华文楷体" w:eastAsia="华文楷体" w:hAnsi="华文楷体" w:hint="eastAsia"/>
            <w:sz w:val="28"/>
            <w:szCs w:val="28"/>
          </w:rPr>
          <w:t>，</w:t>
        </w:r>
      </w:ins>
      <w:del w:id="298" w:author="S-Yansong" w:date="2015-12-16T10:03:00Z">
        <w:r w:rsidRPr="00184089" w:rsidDel="00E75C06">
          <w:rPr>
            <w:rFonts w:ascii="华文楷体" w:eastAsia="华文楷体" w:hAnsi="华文楷体" w:hint="eastAsia"/>
            <w:sz w:val="28"/>
            <w:szCs w:val="28"/>
          </w:rPr>
          <w:delText xml:space="preserve"> 也</w:delText>
        </w:r>
      </w:del>
      <w:r w:rsidRPr="00184089">
        <w:rPr>
          <w:rFonts w:ascii="华文楷体" w:eastAsia="华文楷体" w:hAnsi="华文楷体" w:hint="eastAsia"/>
          <w:sz w:val="28"/>
          <w:szCs w:val="28"/>
        </w:rPr>
        <w:t>有相似的</w:t>
      </w:r>
      <w:ins w:id="299" w:author="S-Yansong" w:date="2015-12-16T10:03:00Z">
        <w:r w:rsidR="00E75C06">
          <w:rPr>
            <w:rFonts w:ascii="华文楷体" w:eastAsia="华文楷体" w:hAnsi="华文楷体" w:hint="eastAsia"/>
            <w:sz w:val="28"/>
            <w:szCs w:val="28"/>
          </w:rPr>
          <w:t>一种</w:t>
        </w:r>
      </w:ins>
      <w:r w:rsidRPr="00184089">
        <w:rPr>
          <w:rFonts w:ascii="华文楷体" w:eastAsia="华文楷体" w:hAnsi="华文楷体" w:hint="eastAsia"/>
          <w:sz w:val="28"/>
          <w:szCs w:val="28"/>
        </w:rPr>
        <w:t>道理</w:t>
      </w:r>
      <w:ins w:id="300" w:author="S-Yansong" w:date="2015-12-16T10:04:00Z">
        <w:r w:rsidR="00E75C06">
          <w:rPr>
            <w:rFonts w:ascii="华文楷体" w:eastAsia="华文楷体" w:hAnsi="华文楷体" w:hint="eastAsia"/>
            <w:sz w:val="28"/>
            <w:szCs w:val="28"/>
          </w:rPr>
          <w:t>，</w:t>
        </w:r>
      </w:ins>
      <w:ins w:id="301" w:author="S-Yansong" w:date="2015-12-16T10:03:00Z">
        <w:r w:rsidR="00E75C06">
          <w:rPr>
            <w:rFonts w:ascii="华文楷体" w:eastAsia="华文楷体" w:hAnsi="华文楷体" w:hint="eastAsia"/>
            <w:sz w:val="28"/>
            <w:szCs w:val="28"/>
          </w:rPr>
          <w:t>虚妄分别就是这样</w:t>
        </w:r>
      </w:ins>
      <w:ins w:id="302" w:author="S-Yansong" w:date="2015-12-16T10:04:00Z">
        <w:r w:rsidR="00E75C06">
          <w:rPr>
            <w:rFonts w:ascii="华文楷体" w:eastAsia="华文楷体" w:hAnsi="华文楷体" w:hint="eastAsia"/>
            <w:sz w:val="28"/>
            <w:szCs w:val="28"/>
          </w:rPr>
          <w:t>的，。</w:t>
        </w:r>
      </w:ins>
      <w:del w:id="303" w:author="S-Yansong" w:date="2015-12-16T10:03:00Z">
        <w:r w:rsidRPr="00184089" w:rsidDel="00E75C06">
          <w:rPr>
            <w:rFonts w:ascii="华文楷体" w:eastAsia="华文楷体" w:hAnsi="华文楷体" w:hint="eastAsia"/>
            <w:sz w:val="28"/>
            <w:szCs w:val="28"/>
          </w:rPr>
          <w:delText xml:space="preserve"> </w:delText>
        </w:r>
      </w:del>
    </w:p>
    <w:p w:rsidR="00A2623D" w:rsidRDefault="00184089" w:rsidP="00A2623D">
      <w:pPr>
        <w:ind w:firstLine="570"/>
        <w:rPr>
          <w:ins w:id="304" w:author="S-Yansong" w:date="2015-12-16T10:19:00Z"/>
          <w:rFonts w:ascii="华文楷体" w:eastAsia="华文楷体" w:hAnsi="华文楷体"/>
          <w:sz w:val="28"/>
          <w:szCs w:val="28"/>
        </w:rPr>
      </w:pPr>
      <w:del w:id="305" w:author="S-Yansong" w:date="2015-12-16T10:04:00Z">
        <w:r w:rsidRPr="00184089" w:rsidDel="00E75C06">
          <w:rPr>
            <w:rFonts w:ascii="华文楷体" w:eastAsia="华文楷体" w:hAnsi="华文楷体" w:hint="eastAsia"/>
            <w:sz w:val="28"/>
            <w:szCs w:val="28"/>
          </w:rPr>
          <w:delText>虚妄</w:delText>
        </w:r>
      </w:del>
      <w:r w:rsidRPr="00184089">
        <w:rPr>
          <w:rFonts w:ascii="华文楷体" w:eastAsia="华文楷体" w:hAnsi="华文楷体" w:hint="eastAsia"/>
          <w:sz w:val="28"/>
          <w:szCs w:val="28"/>
        </w:rPr>
        <w:t>实际上</w:t>
      </w:r>
      <w:del w:id="306" w:author="S-Yansong" w:date="2015-12-16T10:04:00Z">
        <w:r w:rsidRPr="00184089" w:rsidDel="00E75C06">
          <w:rPr>
            <w:rFonts w:ascii="华文楷体" w:eastAsia="华文楷体" w:hAnsi="华文楷体" w:hint="eastAsia"/>
            <w:sz w:val="28"/>
            <w:szCs w:val="28"/>
          </w:rPr>
          <w:delText>就是这样的 虚妄</w:delText>
        </w:r>
      </w:del>
      <w:ins w:id="307" w:author="S-Yansong" w:date="2015-12-16T10:04:00Z">
        <w:r w:rsidR="00E75C06">
          <w:rPr>
            <w:rFonts w:ascii="华文楷体" w:eastAsia="华文楷体" w:hAnsi="华文楷体" w:hint="eastAsia"/>
            <w:sz w:val="28"/>
            <w:szCs w:val="28"/>
          </w:rPr>
          <w:t>就说</w:t>
        </w:r>
      </w:ins>
      <w:r w:rsidRPr="00184089">
        <w:rPr>
          <w:rFonts w:ascii="华文楷体" w:eastAsia="华文楷体" w:hAnsi="华文楷体" w:hint="eastAsia"/>
          <w:sz w:val="28"/>
          <w:szCs w:val="28"/>
        </w:rPr>
        <w:t>就是一切万法显而无自性</w:t>
      </w:r>
      <w:ins w:id="308" w:author="S-Yansong" w:date="2015-12-16T10:04:00Z">
        <w:r w:rsidR="00E75C06">
          <w:rPr>
            <w:rFonts w:ascii="华文楷体" w:eastAsia="华文楷体" w:hAnsi="华文楷体" w:hint="eastAsia"/>
            <w:sz w:val="28"/>
            <w:szCs w:val="28"/>
          </w:rPr>
          <w:t>，</w:t>
        </w:r>
      </w:ins>
      <w:del w:id="309" w:author="S-Yansong" w:date="2015-12-16T10:04:00Z">
        <w:r w:rsidRPr="00184089" w:rsidDel="00E75C06">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它既要有显现</w:t>
      </w:r>
      <w:ins w:id="310" w:author="S-Yansong" w:date="2015-12-16T10:04:00Z">
        <w:r w:rsidR="00E75C06">
          <w:rPr>
            <w:rFonts w:ascii="华文楷体" w:eastAsia="华文楷体" w:hAnsi="华文楷体" w:hint="eastAsia"/>
            <w:sz w:val="28"/>
            <w:szCs w:val="28"/>
          </w:rPr>
          <w:t>，</w:t>
        </w:r>
      </w:ins>
      <w:del w:id="311" w:author="S-Yansong" w:date="2015-12-16T10:04:00Z">
        <w:r w:rsidRPr="00184089" w:rsidDel="00E75C06">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也要有无自性这两种</w:t>
      </w:r>
      <w:ins w:id="312" w:author="S-Yansong" w:date="2015-12-16T10:04:00Z">
        <w:r w:rsidR="00E75C06">
          <w:rPr>
            <w:rFonts w:ascii="华文楷体" w:eastAsia="华文楷体" w:hAnsi="华文楷体" w:hint="eastAsia"/>
            <w:sz w:val="28"/>
            <w:szCs w:val="28"/>
          </w:rPr>
          <w:t>。</w:t>
        </w:r>
      </w:ins>
      <w:del w:id="313" w:author="S-Yansong" w:date="2015-12-16T10:04:00Z">
        <w:r w:rsidRPr="00184089" w:rsidDel="00E75C06">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如果只是有显现没有无自性</w:t>
      </w:r>
      <w:ins w:id="314" w:author="S-Yansong" w:date="2015-12-16T10:06:00Z">
        <w:r w:rsidR="00E75C06">
          <w:rPr>
            <w:rFonts w:ascii="华文楷体" w:eastAsia="华文楷体" w:hAnsi="华文楷体" w:hint="eastAsia"/>
            <w:sz w:val="28"/>
            <w:szCs w:val="28"/>
          </w:rPr>
          <w:t>，</w:t>
        </w:r>
      </w:ins>
      <w:del w:id="315" w:author="S-Yansong" w:date="2015-12-16T10:06:00Z">
        <w:r w:rsidRPr="00184089" w:rsidDel="00E75C06">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那么就没</w:t>
      </w:r>
      <w:del w:id="316" w:author="S-Yansong" w:date="2015-12-16T10:06:00Z">
        <w:r w:rsidRPr="00184089" w:rsidDel="00E75C06">
          <w:rPr>
            <w:rFonts w:ascii="华文楷体" w:eastAsia="华文楷体" w:hAnsi="华文楷体" w:hint="eastAsia"/>
            <w:sz w:val="28"/>
            <w:szCs w:val="28"/>
          </w:rPr>
          <w:delText>把发</w:delText>
        </w:r>
      </w:del>
      <w:ins w:id="317" w:author="S-Yansong" w:date="2015-12-16T10:06:00Z">
        <w:r w:rsidR="00E75C06">
          <w:rPr>
            <w:rFonts w:ascii="华文楷体" w:eastAsia="华文楷体" w:hAnsi="华文楷体" w:hint="eastAsia"/>
            <w:sz w:val="28"/>
            <w:szCs w:val="28"/>
          </w:rPr>
          <w:t>办法</w:t>
        </w:r>
      </w:ins>
      <w:del w:id="318" w:author="S-Yansong" w:date="2015-12-16T10:13:00Z">
        <w:r w:rsidRPr="00184089" w:rsidDel="00CB3E66">
          <w:rPr>
            <w:rFonts w:ascii="华文楷体" w:eastAsia="华文楷体" w:hAnsi="华文楷体" w:hint="eastAsia"/>
            <w:sz w:val="28"/>
            <w:szCs w:val="28"/>
          </w:rPr>
          <w:delText>承认</w:delText>
        </w:r>
      </w:del>
      <w:ins w:id="319" w:author="S-Yansong" w:date="2015-12-16T10:13:00Z">
        <w:r w:rsidR="00CB3E66">
          <w:rPr>
            <w:rFonts w:ascii="华文楷体" w:eastAsia="华文楷体" w:hAnsi="华文楷体" w:hint="eastAsia"/>
            <w:sz w:val="28"/>
            <w:szCs w:val="28"/>
          </w:rPr>
          <w:t>成立</w:t>
        </w:r>
      </w:ins>
      <w:r w:rsidRPr="00184089">
        <w:rPr>
          <w:rFonts w:ascii="华文楷体" w:eastAsia="华文楷体" w:hAnsi="华文楷体" w:hint="eastAsia"/>
          <w:sz w:val="28"/>
          <w:szCs w:val="28"/>
        </w:rPr>
        <w:t>显而无自性</w:t>
      </w:r>
      <w:del w:id="320" w:author="S-Yansong" w:date="2015-12-16T10:13:00Z">
        <w:r w:rsidRPr="00184089" w:rsidDel="00CB3E66">
          <w:rPr>
            <w:rFonts w:ascii="华文楷体" w:eastAsia="华文楷体" w:hAnsi="华文楷体" w:hint="eastAsia"/>
            <w:sz w:val="28"/>
            <w:szCs w:val="28"/>
          </w:rPr>
          <w:delText>这个</w:delText>
        </w:r>
      </w:del>
      <w:ins w:id="321" w:author="S-Yansong" w:date="2015-12-16T10:13:00Z">
        <w:r w:rsidR="00CB3E66">
          <w:rPr>
            <w:rFonts w:ascii="华文楷体" w:eastAsia="华文楷体" w:hAnsi="华文楷体" w:hint="eastAsia"/>
            <w:sz w:val="28"/>
            <w:szCs w:val="28"/>
          </w:rPr>
          <w:t>的</w:t>
        </w:r>
      </w:ins>
      <w:r w:rsidRPr="00184089">
        <w:rPr>
          <w:rFonts w:ascii="华文楷体" w:eastAsia="华文楷体" w:hAnsi="华文楷体" w:hint="eastAsia"/>
          <w:sz w:val="28"/>
          <w:szCs w:val="28"/>
        </w:rPr>
        <w:t>观点</w:t>
      </w:r>
      <w:ins w:id="322" w:author="S-Yansong" w:date="2015-12-16T10:12:00Z">
        <w:r w:rsidR="00CB3E66">
          <w:rPr>
            <w:rFonts w:ascii="华文楷体" w:eastAsia="华文楷体" w:hAnsi="华文楷体" w:hint="eastAsia"/>
            <w:sz w:val="28"/>
            <w:szCs w:val="28"/>
          </w:rPr>
          <w:t>了；</w:t>
        </w:r>
      </w:ins>
      <w:del w:id="323" w:author="S-Yansong" w:date="2015-12-16T10:12:00Z">
        <w:r w:rsidRPr="00184089" w:rsidDel="00CB3E66">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如果</w:t>
      </w:r>
      <w:del w:id="324" w:author="S-Yansong" w:date="2015-12-16T10:12:00Z">
        <w:r w:rsidRPr="00184089" w:rsidDel="00CB3E66">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只是有无自性</w:t>
      </w:r>
      <w:ins w:id="325" w:author="S-Yansong" w:date="2015-12-16T10:13:00Z">
        <w:r w:rsidR="00A2623D">
          <w:rPr>
            <w:rFonts w:ascii="华文楷体" w:eastAsia="华文楷体" w:hAnsi="华文楷体" w:hint="eastAsia"/>
            <w:sz w:val="28"/>
            <w:szCs w:val="28"/>
          </w:rPr>
          <w:t>，</w:t>
        </w:r>
      </w:ins>
      <w:del w:id="326" w:author="S-Yansong" w:date="2015-12-16T10:13:00Z">
        <w:r w:rsidRPr="00184089" w:rsidDel="00A2623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而没有显现</w:t>
      </w:r>
      <w:ins w:id="327" w:author="S-Yansong" w:date="2015-12-16T10:13:00Z">
        <w:r w:rsidR="00A2623D">
          <w:rPr>
            <w:rFonts w:ascii="华文楷体" w:eastAsia="华文楷体" w:hAnsi="华文楷体" w:hint="eastAsia"/>
            <w:sz w:val="28"/>
            <w:szCs w:val="28"/>
          </w:rPr>
          <w:t>，</w:t>
        </w:r>
      </w:ins>
      <w:del w:id="328" w:author="S-Yansong" w:date="2015-12-16T10:13:00Z">
        <w:r w:rsidRPr="00184089" w:rsidDel="00A2623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这个无自性也不是真正的无自性</w:t>
      </w:r>
      <w:ins w:id="329" w:author="S-Yansong" w:date="2015-12-16T10:13:00Z">
        <w:r w:rsidR="00A2623D">
          <w:rPr>
            <w:rFonts w:ascii="华文楷体" w:eastAsia="华文楷体" w:hAnsi="华文楷体" w:hint="eastAsia"/>
            <w:sz w:val="28"/>
            <w:szCs w:val="28"/>
          </w:rPr>
          <w:t>，</w:t>
        </w:r>
      </w:ins>
      <w:del w:id="330" w:author="S-Yansong" w:date="2015-12-16T10:13:00Z">
        <w:r w:rsidRPr="00184089" w:rsidDel="00A2623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他</w:t>
      </w:r>
      <w:ins w:id="331" w:author="S-Yansong" w:date="2015-12-16T10:14:00Z">
        <w:r w:rsidR="00A2623D">
          <w:rPr>
            <w:rFonts w:ascii="华文楷体" w:eastAsia="华文楷体" w:hAnsi="华文楷体" w:hint="eastAsia"/>
            <w:sz w:val="28"/>
            <w:szCs w:val="28"/>
          </w:rPr>
          <w:t>就</w:t>
        </w:r>
      </w:ins>
      <w:r w:rsidRPr="00184089">
        <w:rPr>
          <w:rFonts w:ascii="华文楷体" w:eastAsia="华文楷体" w:hAnsi="华文楷体" w:hint="eastAsia"/>
          <w:sz w:val="28"/>
          <w:szCs w:val="28"/>
        </w:rPr>
        <w:t>有</w:t>
      </w:r>
      <w:ins w:id="332" w:author="S-Yansong" w:date="2015-12-16T10:14:00Z">
        <w:r w:rsidR="00A2623D">
          <w:rPr>
            <w:rFonts w:ascii="华文楷体" w:eastAsia="华文楷体" w:hAnsi="华文楷体" w:hint="eastAsia"/>
            <w:sz w:val="28"/>
            <w:szCs w:val="28"/>
          </w:rPr>
          <w:t>一</w:t>
        </w:r>
      </w:ins>
      <w:r w:rsidRPr="00184089">
        <w:rPr>
          <w:rFonts w:ascii="华文楷体" w:eastAsia="华文楷体" w:hAnsi="华文楷体" w:hint="eastAsia"/>
          <w:sz w:val="28"/>
          <w:szCs w:val="28"/>
        </w:rPr>
        <w:t>种断</w:t>
      </w:r>
      <w:ins w:id="333" w:author="S-Yansong" w:date="2015-12-16T10:12:00Z">
        <w:r w:rsidR="00CB3E66">
          <w:rPr>
            <w:rFonts w:ascii="华文楷体" w:eastAsia="华文楷体" w:hAnsi="华文楷体" w:hint="eastAsia"/>
            <w:sz w:val="28"/>
            <w:szCs w:val="28"/>
          </w:rPr>
          <w:t>空、</w:t>
        </w:r>
      </w:ins>
      <w:del w:id="334" w:author="S-Yansong" w:date="2015-12-16T10:12:00Z">
        <w:r w:rsidRPr="00184089" w:rsidDel="00CB3E66">
          <w:rPr>
            <w:rFonts w:ascii="华文楷体" w:eastAsia="华文楷体" w:hAnsi="华文楷体" w:hint="eastAsia"/>
            <w:sz w:val="28"/>
            <w:szCs w:val="28"/>
          </w:rPr>
          <w:delText>坤</w:delText>
        </w:r>
      </w:del>
      <w:r w:rsidRPr="00184089">
        <w:rPr>
          <w:rFonts w:ascii="华文楷体" w:eastAsia="华文楷体" w:hAnsi="华文楷体" w:hint="eastAsia"/>
          <w:sz w:val="28"/>
          <w:szCs w:val="28"/>
        </w:rPr>
        <w:t>断无的</w:t>
      </w:r>
      <w:del w:id="335" w:author="S-Yansong" w:date="2015-12-16T10:12:00Z">
        <w:r w:rsidRPr="00184089" w:rsidDel="00CB3E66">
          <w:rPr>
            <w:rFonts w:ascii="华文楷体" w:eastAsia="华文楷体" w:hAnsi="华文楷体" w:hint="eastAsia"/>
            <w:sz w:val="28"/>
            <w:szCs w:val="28"/>
          </w:rPr>
          <w:delText>那种</w:delText>
        </w:r>
      </w:del>
      <w:ins w:id="336" w:author="S-Yansong" w:date="2015-12-16T10:12:00Z">
        <w:r w:rsidR="00CB3E66">
          <w:rPr>
            <w:rFonts w:ascii="华文楷体" w:eastAsia="华文楷体" w:hAnsi="华文楷体" w:hint="eastAsia"/>
            <w:sz w:val="28"/>
            <w:szCs w:val="28"/>
          </w:rPr>
          <w:t>这</w:t>
        </w:r>
        <w:r w:rsidR="00CB3E66" w:rsidRPr="00184089">
          <w:rPr>
            <w:rFonts w:ascii="华文楷体" w:eastAsia="华文楷体" w:hAnsi="华文楷体" w:hint="eastAsia"/>
            <w:sz w:val="28"/>
            <w:szCs w:val="28"/>
          </w:rPr>
          <w:t>种</w:t>
        </w:r>
      </w:ins>
      <w:r w:rsidRPr="00184089">
        <w:rPr>
          <w:rFonts w:ascii="华文楷体" w:eastAsia="华文楷体" w:hAnsi="华文楷体" w:hint="eastAsia"/>
          <w:sz w:val="28"/>
          <w:szCs w:val="28"/>
        </w:rPr>
        <w:t>状态</w:t>
      </w:r>
      <w:ins w:id="337" w:author="S-Yansong" w:date="2015-12-16T10:13:00Z">
        <w:r w:rsidR="00A2623D">
          <w:rPr>
            <w:rFonts w:ascii="华文楷体" w:eastAsia="华文楷体" w:hAnsi="华文楷体" w:hint="eastAsia"/>
            <w:sz w:val="28"/>
            <w:szCs w:val="28"/>
          </w:rPr>
          <w:t>。</w:t>
        </w:r>
      </w:ins>
      <w:del w:id="338" w:author="S-Yansong" w:date="2015-12-16T10:13:00Z">
        <w:r w:rsidRPr="00184089" w:rsidDel="00A2623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所以说在这当中有两个</w:t>
      </w:r>
      <w:ins w:id="339" w:author="S-Yansong" w:date="2015-12-16T10:14:00Z">
        <w:r w:rsidR="00A2623D">
          <w:rPr>
            <w:rFonts w:ascii="华文楷体" w:eastAsia="华文楷体" w:hAnsi="华文楷体" w:hint="eastAsia"/>
            <w:sz w:val="28"/>
            <w:szCs w:val="28"/>
          </w:rPr>
          <w:t>：</w:t>
        </w:r>
      </w:ins>
      <w:del w:id="340" w:author="S-Yansong" w:date="2015-12-16T10:14:00Z">
        <w:r w:rsidRPr="00184089" w:rsidDel="00A2623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一个是显现</w:t>
      </w:r>
      <w:ins w:id="341" w:author="S-Yansong" w:date="2015-12-16T10:14:00Z">
        <w:r w:rsidR="00A2623D">
          <w:rPr>
            <w:rFonts w:ascii="华文楷体" w:eastAsia="华文楷体" w:hAnsi="华文楷体" w:hint="eastAsia"/>
            <w:sz w:val="28"/>
            <w:szCs w:val="28"/>
          </w:rPr>
          <w:t>，</w:t>
        </w:r>
      </w:ins>
      <w:del w:id="342" w:author="S-Yansong" w:date="2015-12-16T10:14:00Z">
        <w:r w:rsidRPr="00184089" w:rsidDel="00A2623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一个是虚妄</w:t>
      </w:r>
      <w:ins w:id="343" w:author="S-Yansong" w:date="2015-12-16T10:14:00Z">
        <w:r w:rsidR="00A2623D">
          <w:rPr>
            <w:rFonts w:ascii="华文楷体" w:eastAsia="华文楷体" w:hAnsi="华文楷体" w:hint="eastAsia"/>
            <w:sz w:val="28"/>
            <w:szCs w:val="28"/>
          </w:rPr>
          <w:t>。</w:t>
        </w:r>
      </w:ins>
      <w:del w:id="344" w:author="S-Yansong" w:date="2015-12-16T10:14:00Z">
        <w:r w:rsidRPr="00184089" w:rsidDel="00A2623D">
          <w:rPr>
            <w:rFonts w:ascii="华文楷体" w:eastAsia="华文楷体" w:hAnsi="华文楷体" w:hint="eastAsia"/>
            <w:sz w:val="28"/>
            <w:szCs w:val="28"/>
          </w:rPr>
          <w:delText xml:space="preserve"> </w:delText>
        </w:r>
      </w:del>
    </w:p>
    <w:p w:rsidR="00287E19" w:rsidRDefault="00184089" w:rsidP="00A2623D">
      <w:pPr>
        <w:ind w:firstLine="570"/>
        <w:rPr>
          <w:ins w:id="345" w:author="S-Yansong" w:date="2015-12-16T10:25:00Z"/>
          <w:rFonts w:ascii="华文楷体" w:eastAsia="华文楷体" w:hAnsi="华文楷体"/>
          <w:sz w:val="28"/>
          <w:szCs w:val="28"/>
        </w:rPr>
      </w:pPr>
      <w:r w:rsidRPr="00184089">
        <w:rPr>
          <w:rFonts w:ascii="华文楷体" w:eastAsia="华文楷体" w:hAnsi="华文楷体" w:hint="eastAsia"/>
          <w:sz w:val="28"/>
          <w:szCs w:val="28"/>
        </w:rPr>
        <w:t>显现虚妄兼而有之</w:t>
      </w:r>
      <w:del w:id="346" w:author="S-Yansong" w:date="2015-12-16T10:16:00Z">
        <w:r w:rsidRPr="00184089" w:rsidDel="00A2623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就能</w:t>
      </w:r>
      <w:ins w:id="347" w:author="S-Yansong" w:date="2015-12-16T10:17:00Z">
        <w:r w:rsidR="00A2623D">
          <w:rPr>
            <w:rFonts w:ascii="华文楷体" w:eastAsia="华文楷体" w:hAnsi="华文楷体" w:hint="eastAsia"/>
            <w:sz w:val="28"/>
            <w:szCs w:val="28"/>
          </w:rPr>
          <w:t>够</w:t>
        </w:r>
      </w:ins>
      <w:r w:rsidRPr="00184089">
        <w:rPr>
          <w:rFonts w:ascii="华文楷体" w:eastAsia="华文楷体" w:hAnsi="华文楷体" w:hint="eastAsia"/>
          <w:sz w:val="28"/>
          <w:szCs w:val="28"/>
        </w:rPr>
        <w:t>了</w:t>
      </w:r>
      <w:proofErr w:type="gramStart"/>
      <w:r w:rsidRPr="00184089">
        <w:rPr>
          <w:rFonts w:ascii="华文楷体" w:eastAsia="华文楷体" w:hAnsi="华文楷体" w:hint="eastAsia"/>
          <w:sz w:val="28"/>
          <w:szCs w:val="28"/>
        </w:rPr>
        <w:t>知一起万</w:t>
      </w:r>
      <w:proofErr w:type="gramEnd"/>
      <w:r w:rsidRPr="00184089">
        <w:rPr>
          <w:rFonts w:ascii="华文楷体" w:eastAsia="华文楷体" w:hAnsi="华文楷体" w:hint="eastAsia"/>
          <w:sz w:val="28"/>
          <w:szCs w:val="28"/>
        </w:rPr>
        <w:t>法我们的本体</w:t>
      </w:r>
      <w:del w:id="348" w:author="S-Yansong" w:date="2015-12-16T10:16:00Z">
        <w:r w:rsidRPr="00184089" w:rsidDel="00A2623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到底怎么样的</w:t>
      </w:r>
      <w:ins w:id="349" w:author="S-Yansong" w:date="2015-12-16T10:16:00Z">
        <w:r w:rsidR="00A2623D">
          <w:rPr>
            <w:rFonts w:ascii="华文楷体" w:eastAsia="华文楷体" w:hAnsi="华文楷体" w:hint="eastAsia"/>
            <w:sz w:val="28"/>
            <w:szCs w:val="28"/>
          </w:rPr>
          <w:t>。</w:t>
        </w:r>
      </w:ins>
      <w:del w:id="350" w:author="S-Yansong" w:date="2015-12-16T10:16:00Z">
        <w:r w:rsidRPr="00184089" w:rsidDel="00A2623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刚才我们说不存在自性的时候呢</w:t>
      </w:r>
      <w:ins w:id="351" w:author="S-Yansong" w:date="2015-12-16T10:17:00Z">
        <w:r w:rsidR="00A2623D">
          <w:rPr>
            <w:rFonts w:ascii="华文楷体" w:eastAsia="华文楷体" w:hAnsi="华文楷体" w:hint="eastAsia"/>
            <w:sz w:val="28"/>
            <w:szCs w:val="28"/>
          </w:rPr>
          <w:t>，</w:t>
        </w:r>
      </w:ins>
      <w:del w:id="352" w:author="S-Yansong" w:date="2015-12-16T10:17:00Z">
        <w:r w:rsidRPr="00184089" w:rsidDel="00A2623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我们并不排斥</w:t>
      </w:r>
      <w:ins w:id="353" w:author="S-Yansong" w:date="2015-12-16T10:18:00Z">
        <w:r w:rsidR="00A2623D">
          <w:rPr>
            <w:rFonts w:ascii="华文楷体" w:eastAsia="华文楷体" w:hAnsi="华文楷体" w:hint="eastAsia"/>
            <w:sz w:val="28"/>
            <w:szCs w:val="28"/>
          </w:rPr>
          <w:t>它</w:t>
        </w:r>
      </w:ins>
      <w:del w:id="354" w:author="S-Yansong" w:date="2015-12-16T10:18:00Z">
        <w:r w:rsidRPr="00184089" w:rsidDel="00A2623D">
          <w:rPr>
            <w:rFonts w:ascii="华文楷体" w:eastAsia="华文楷体" w:hAnsi="华文楷体" w:hint="eastAsia"/>
            <w:sz w:val="28"/>
            <w:szCs w:val="28"/>
          </w:rPr>
          <w:delText>他</w:delText>
        </w:r>
      </w:del>
      <w:r w:rsidRPr="00184089">
        <w:rPr>
          <w:rFonts w:ascii="华文楷体" w:eastAsia="华文楷体" w:hAnsi="华文楷体" w:hint="eastAsia"/>
          <w:sz w:val="28"/>
          <w:szCs w:val="28"/>
        </w:rPr>
        <w:t>的显现</w:t>
      </w:r>
      <w:ins w:id="355" w:author="S-Yansong" w:date="2015-12-16T10:17:00Z">
        <w:r w:rsidR="00A2623D">
          <w:rPr>
            <w:rFonts w:ascii="华文楷体" w:eastAsia="华文楷体" w:hAnsi="华文楷体" w:hint="eastAsia"/>
            <w:sz w:val="28"/>
            <w:szCs w:val="28"/>
          </w:rPr>
          <w:t>。</w:t>
        </w:r>
      </w:ins>
      <w:ins w:id="356" w:author="S-Yansong" w:date="2015-12-16T10:18:00Z">
        <w:r w:rsidR="00A2623D">
          <w:rPr>
            <w:rFonts w:ascii="华文楷体" w:eastAsia="华文楷体" w:hAnsi="华文楷体" w:hint="eastAsia"/>
            <w:sz w:val="28"/>
            <w:szCs w:val="28"/>
          </w:rPr>
          <w:t>；</w:t>
        </w:r>
      </w:ins>
      <w:del w:id="357" w:author="S-Yansong" w:date="2015-12-16T10:17:00Z">
        <w:r w:rsidRPr="00184089" w:rsidDel="00A2623D">
          <w:rPr>
            <w:rFonts w:ascii="华文楷体" w:eastAsia="华文楷体" w:hAnsi="华文楷体" w:hint="eastAsia"/>
            <w:sz w:val="28"/>
            <w:szCs w:val="28"/>
          </w:rPr>
          <w:delText xml:space="preserve"> </w:delText>
        </w:r>
      </w:del>
      <w:del w:id="358" w:author="S-Yansong" w:date="2015-12-16T10:18:00Z">
        <w:r w:rsidRPr="00184089" w:rsidDel="00A2623D">
          <w:rPr>
            <w:rFonts w:ascii="华文楷体" w:eastAsia="华文楷体" w:hAnsi="华文楷体" w:hint="eastAsia"/>
            <w:sz w:val="28"/>
            <w:szCs w:val="28"/>
          </w:rPr>
          <w:delText>但是</w:delText>
        </w:r>
      </w:del>
      <w:r w:rsidRPr="00184089">
        <w:rPr>
          <w:rFonts w:ascii="华文楷体" w:eastAsia="华文楷体" w:hAnsi="华文楷体" w:hint="eastAsia"/>
          <w:sz w:val="28"/>
          <w:szCs w:val="28"/>
        </w:rPr>
        <w:t>当</w:t>
      </w:r>
      <w:ins w:id="359" w:author="S-Yansong" w:date="2015-12-16T10:18:00Z">
        <w:r w:rsidR="00A2623D">
          <w:rPr>
            <w:rFonts w:ascii="华文楷体" w:eastAsia="华文楷体" w:hAnsi="华文楷体" w:hint="eastAsia"/>
            <w:sz w:val="28"/>
            <w:szCs w:val="28"/>
          </w:rPr>
          <w:t>它我们说</w:t>
        </w:r>
      </w:ins>
      <w:del w:id="360" w:author="S-Yansong" w:date="2015-12-16T10:18:00Z">
        <w:r w:rsidRPr="00184089" w:rsidDel="00A2623D">
          <w:rPr>
            <w:rFonts w:ascii="华文楷体" w:eastAsia="华文楷体" w:hAnsi="华文楷体" w:hint="eastAsia"/>
            <w:sz w:val="28"/>
            <w:szCs w:val="28"/>
          </w:rPr>
          <w:delText>他</w:delText>
        </w:r>
      </w:del>
      <w:ins w:id="361" w:author="S-Yansong" w:date="2015-12-16T10:19:00Z">
        <w:r w:rsidR="00A2623D">
          <w:rPr>
            <w:rFonts w:ascii="华文楷体" w:eastAsia="华文楷体" w:hAnsi="华文楷体" w:hint="eastAsia"/>
            <w:sz w:val="28"/>
            <w:szCs w:val="28"/>
          </w:rPr>
          <w:t>它</w:t>
        </w:r>
      </w:ins>
      <w:r w:rsidRPr="00184089">
        <w:rPr>
          <w:rFonts w:ascii="华文楷体" w:eastAsia="华文楷体" w:hAnsi="华文楷体" w:hint="eastAsia"/>
          <w:sz w:val="28"/>
          <w:szCs w:val="28"/>
        </w:rPr>
        <w:t>显现的时候呢</w:t>
      </w:r>
      <w:ins w:id="362" w:author="S-Yansong" w:date="2015-12-16T10:17:00Z">
        <w:r w:rsidR="00A2623D">
          <w:rPr>
            <w:rFonts w:ascii="华文楷体" w:eastAsia="华文楷体" w:hAnsi="华文楷体" w:hint="eastAsia"/>
            <w:sz w:val="28"/>
            <w:szCs w:val="28"/>
          </w:rPr>
          <w:t>，</w:t>
        </w:r>
      </w:ins>
      <w:del w:id="363" w:author="S-Yansong" w:date="2015-12-16T10:17:00Z">
        <w:r w:rsidRPr="00184089" w:rsidDel="00A2623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也</w:t>
      </w:r>
      <w:del w:id="364" w:author="S-Yansong" w:date="2015-12-16T10:19:00Z">
        <w:r w:rsidRPr="00184089" w:rsidDel="00A2623D">
          <w:rPr>
            <w:rFonts w:ascii="华文楷体" w:eastAsia="华文楷体" w:hAnsi="华文楷体" w:hint="eastAsia"/>
            <w:sz w:val="28"/>
            <w:szCs w:val="28"/>
          </w:rPr>
          <w:delText>并</w:delText>
        </w:r>
      </w:del>
      <w:r w:rsidRPr="00184089">
        <w:rPr>
          <w:rFonts w:ascii="华文楷体" w:eastAsia="华文楷体" w:hAnsi="华文楷体" w:hint="eastAsia"/>
          <w:sz w:val="28"/>
          <w:szCs w:val="28"/>
        </w:rPr>
        <w:t>不是</w:t>
      </w:r>
      <w:ins w:id="365" w:author="S-Yansong" w:date="2015-12-16T10:19:00Z">
        <w:r w:rsidR="00A2623D">
          <w:rPr>
            <w:rFonts w:ascii="华文楷体" w:eastAsia="华文楷体" w:hAnsi="华文楷体" w:hint="eastAsia"/>
            <w:sz w:val="28"/>
            <w:szCs w:val="28"/>
          </w:rPr>
          <w:t>意味着</w:t>
        </w:r>
      </w:ins>
      <w:r w:rsidRPr="00184089">
        <w:rPr>
          <w:rFonts w:ascii="华文楷体" w:eastAsia="华文楷体" w:hAnsi="华文楷体" w:hint="eastAsia"/>
          <w:sz w:val="28"/>
          <w:szCs w:val="28"/>
        </w:rPr>
        <w:t>说我们承认这个显现就是真实的</w:t>
      </w:r>
      <w:ins w:id="366" w:author="S-Yansong" w:date="2015-12-16T10:17:00Z">
        <w:r w:rsidR="00A2623D">
          <w:rPr>
            <w:rFonts w:ascii="华文楷体" w:eastAsia="华文楷体" w:hAnsi="华文楷体" w:hint="eastAsia"/>
            <w:sz w:val="28"/>
            <w:szCs w:val="28"/>
          </w:rPr>
          <w:t>。</w:t>
        </w:r>
      </w:ins>
      <w:del w:id="367" w:author="S-Yansong" w:date="2015-12-16T10:17:00Z">
        <w:r w:rsidRPr="00184089" w:rsidDel="00A2623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所以说一定要去体会显现和虚妄兼而有之的这句话</w:t>
      </w:r>
      <w:ins w:id="368" w:author="S-Yansong" w:date="2015-12-16T10:24:00Z">
        <w:r w:rsidR="00287E19">
          <w:rPr>
            <w:rFonts w:ascii="华文楷体" w:eastAsia="华文楷体" w:hAnsi="华文楷体" w:hint="eastAsia"/>
            <w:sz w:val="28"/>
            <w:szCs w:val="28"/>
          </w:rPr>
          <w:t>，</w:t>
        </w:r>
      </w:ins>
      <w:del w:id="369" w:author="S-Yansong" w:date="2015-12-16T10:24:00Z">
        <w:r w:rsidRPr="00184089" w:rsidDel="00287E19">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我们就</w:t>
      </w:r>
      <w:del w:id="370" w:author="S-Yansong" w:date="2015-12-16T10:24:00Z">
        <w:r w:rsidRPr="00184089" w:rsidDel="00287E19">
          <w:rPr>
            <w:rFonts w:ascii="华文楷体" w:eastAsia="华文楷体" w:hAnsi="华文楷体" w:hint="eastAsia"/>
            <w:sz w:val="28"/>
            <w:szCs w:val="28"/>
          </w:rPr>
          <w:delText>会了解</w:delText>
        </w:r>
      </w:del>
      <w:ins w:id="371" w:author="S-Yansong" w:date="2015-12-16T10:24:00Z">
        <w:r w:rsidR="00287E19">
          <w:rPr>
            <w:rFonts w:ascii="华文楷体" w:eastAsia="华文楷体" w:hAnsi="华文楷体" w:hint="eastAsia"/>
            <w:sz w:val="28"/>
            <w:szCs w:val="28"/>
          </w:rPr>
          <w:t>能够</w:t>
        </w:r>
      </w:ins>
      <w:ins w:id="372" w:author="S-Yansong" w:date="2015-12-16T10:25:00Z">
        <w:r w:rsidR="00287E19">
          <w:rPr>
            <w:rFonts w:ascii="华文楷体" w:eastAsia="华文楷体" w:hAnsi="华文楷体" w:hint="eastAsia"/>
            <w:sz w:val="28"/>
            <w:szCs w:val="28"/>
          </w:rPr>
          <w:t>了知</w:t>
        </w:r>
      </w:ins>
      <w:ins w:id="373" w:author="S-Yansong" w:date="2015-12-16T10:24:00Z">
        <w:r w:rsidR="00287E19">
          <w:rPr>
            <w:rFonts w:ascii="华文楷体" w:eastAsia="华文楷体" w:hAnsi="华文楷体" w:hint="eastAsia"/>
            <w:sz w:val="28"/>
            <w:szCs w:val="28"/>
          </w:rPr>
          <w:t>，</w:t>
        </w:r>
      </w:ins>
      <w:del w:id="374" w:author="S-Yansong" w:date="2015-12-16T10:24:00Z">
        <w:r w:rsidRPr="00184089" w:rsidDel="00287E19">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哦</w:t>
      </w:r>
      <w:ins w:id="375" w:author="S-Yansong" w:date="2015-12-16T10:24:00Z">
        <w:r w:rsidR="00287E19">
          <w:rPr>
            <w:rFonts w:ascii="华文楷体" w:eastAsia="华文楷体" w:hAnsi="华文楷体" w:hint="eastAsia"/>
            <w:sz w:val="28"/>
            <w:szCs w:val="28"/>
          </w:rPr>
          <w:t>，</w:t>
        </w:r>
      </w:ins>
      <w:del w:id="376" w:author="S-Yansong" w:date="2015-12-16T10:24:00Z">
        <w:r w:rsidRPr="00184089" w:rsidDel="00287E19">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一切万法显现和虚妄兼而有之</w:t>
      </w:r>
      <w:ins w:id="377" w:author="S-Yansong" w:date="2015-12-16T10:25:00Z">
        <w:r w:rsidR="00287E19">
          <w:rPr>
            <w:rFonts w:ascii="华文楷体" w:eastAsia="华文楷体" w:hAnsi="华文楷体" w:hint="eastAsia"/>
            <w:sz w:val="28"/>
            <w:szCs w:val="28"/>
          </w:rPr>
          <w:t>，</w:t>
        </w:r>
      </w:ins>
      <w:del w:id="378" w:author="S-Yansong" w:date="2015-12-16T10:25:00Z">
        <w:r w:rsidRPr="00184089" w:rsidDel="00287E19">
          <w:rPr>
            <w:rFonts w:ascii="华文楷体" w:eastAsia="华文楷体" w:hAnsi="华文楷体" w:hint="eastAsia"/>
            <w:sz w:val="28"/>
            <w:szCs w:val="28"/>
          </w:rPr>
          <w:delText xml:space="preserve"> 他</w:delText>
        </w:r>
      </w:del>
      <w:r w:rsidRPr="00184089">
        <w:rPr>
          <w:rFonts w:ascii="华文楷体" w:eastAsia="华文楷体" w:hAnsi="华文楷体" w:hint="eastAsia"/>
          <w:sz w:val="28"/>
          <w:szCs w:val="28"/>
        </w:rPr>
        <w:t>就是</w:t>
      </w:r>
      <w:ins w:id="379" w:author="S-Yansong" w:date="2015-12-16T10:25:00Z">
        <w:r w:rsidR="00287E19">
          <w:rPr>
            <w:rFonts w:ascii="华文楷体" w:eastAsia="华文楷体" w:hAnsi="华文楷体" w:hint="eastAsia"/>
            <w:sz w:val="28"/>
            <w:szCs w:val="28"/>
          </w:rPr>
          <w:t>它的一种</w:t>
        </w:r>
      </w:ins>
      <w:del w:id="380" w:author="S-Yansong" w:date="2015-12-16T10:25:00Z">
        <w:r w:rsidRPr="00184089" w:rsidDel="00287E19">
          <w:rPr>
            <w:rFonts w:ascii="华文楷体" w:eastAsia="华文楷体" w:hAnsi="华文楷体" w:hint="eastAsia"/>
            <w:sz w:val="28"/>
            <w:szCs w:val="28"/>
          </w:rPr>
          <w:delText>他的一个</w:delText>
        </w:r>
      </w:del>
      <w:r w:rsidRPr="00184089">
        <w:rPr>
          <w:rFonts w:ascii="华文楷体" w:eastAsia="华文楷体" w:hAnsi="华文楷体" w:hint="eastAsia"/>
          <w:sz w:val="28"/>
          <w:szCs w:val="28"/>
        </w:rPr>
        <w:t>世俗本体</w:t>
      </w:r>
      <w:ins w:id="381" w:author="S-Yansong" w:date="2015-12-16T10:25:00Z">
        <w:r w:rsidR="00287E19">
          <w:rPr>
            <w:rFonts w:ascii="华文楷体" w:eastAsia="华文楷体" w:hAnsi="华文楷体" w:hint="eastAsia"/>
            <w:sz w:val="28"/>
            <w:szCs w:val="28"/>
          </w:rPr>
          <w:t>。</w:t>
        </w:r>
      </w:ins>
    </w:p>
    <w:p w:rsidR="004F2648" w:rsidRPr="004F2648" w:rsidRDefault="00184089">
      <w:pPr>
        <w:autoSpaceDE w:val="0"/>
        <w:autoSpaceDN w:val="0"/>
        <w:adjustRightInd w:val="0"/>
        <w:jc w:val="left"/>
        <w:rPr>
          <w:ins w:id="382" w:author="S-Yansong" w:date="2015-12-16T10:28:00Z"/>
          <w:rFonts w:ascii="华文楷体" w:eastAsia="华文楷体" w:cs="华文楷体"/>
          <w:kern w:val="0"/>
          <w:sz w:val="28"/>
          <w:szCs w:val="28"/>
          <w:rPrChange w:id="383" w:author="S-Yansong" w:date="2015-12-16T10:28:00Z">
            <w:rPr>
              <w:ins w:id="384" w:author="S-Yansong" w:date="2015-12-16T10:28:00Z"/>
              <w:rFonts w:ascii="华文楷体" w:eastAsia="华文楷体" w:hAnsi="华文楷体"/>
              <w:sz w:val="28"/>
              <w:szCs w:val="28"/>
            </w:rPr>
          </w:rPrChange>
        </w:rPr>
        <w:pPrChange w:id="385" w:author="S-Yansong" w:date="2015-12-16T10:28:00Z">
          <w:pPr>
            <w:ind w:firstLine="570"/>
          </w:pPr>
        </w:pPrChange>
      </w:pPr>
      <w:r w:rsidRPr="00184089">
        <w:rPr>
          <w:rFonts w:ascii="华文楷体" w:eastAsia="华文楷体" w:hAnsi="华文楷体" w:hint="eastAsia"/>
          <w:sz w:val="28"/>
          <w:szCs w:val="28"/>
        </w:rPr>
        <w:t xml:space="preserve"> </w:t>
      </w:r>
      <w:del w:id="386" w:author="S-Yansong" w:date="2015-12-16T10:28:00Z">
        <w:r w:rsidRPr="00184089" w:rsidDel="004F2648">
          <w:rPr>
            <w:rFonts w:ascii="华文楷体" w:eastAsia="华文楷体" w:hAnsi="华文楷体" w:hint="eastAsia"/>
            <w:sz w:val="28"/>
            <w:szCs w:val="28"/>
          </w:rPr>
          <w:delText xml:space="preserve">……存在的有时法是真如的不付出有坏 对于此等道理详细的说明故 </w:delText>
        </w:r>
      </w:del>
      <w:ins w:id="387" w:author="S-Yansong" w:date="2015-12-16T10:28:00Z">
        <w:r w:rsidR="004F2648">
          <w:rPr>
            <w:rFonts w:ascii="华文楷体" w:eastAsia="华文楷体" w:hAnsi="华文楷体" w:hint="eastAsia"/>
            <w:sz w:val="28"/>
            <w:szCs w:val="28"/>
          </w:rPr>
          <w:t>【</w:t>
        </w:r>
        <w:r w:rsidR="004F2648" w:rsidRPr="004F2648">
          <w:rPr>
            <w:rFonts w:asciiTheme="minorEastAsia" w:hAnsiTheme="minorEastAsia" w:cs="华文楷体" w:hint="eastAsia"/>
            <w:kern w:val="0"/>
            <w:sz w:val="28"/>
            <w:szCs w:val="28"/>
            <w:rPrChange w:id="388" w:author="S-Yansong" w:date="2015-12-16T10:28:00Z">
              <w:rPr>
                <w:rFonts w:ascii="华文楷体" w:eastAsia="华文楷体" w:cs="华文楷体" w:hint="eastAsia"/>
                <w:kern w:val="0"/>
                <w:sz w:val="28"/>
                <w:szCs w:val="28"/>
              </w:rPr>
            </w:rPrChange>
          </w:rPr>
          <w:t>彻知存在的有实法之真如的诸佛出有坏对于此等道理已详尽地</w:t>
        </w:r>
        <w:r w:rsidR="004F2648" w:rsidRPr="004F2648">
          <w:rPr>
            <w:rFonts w:asciiTheme="minorEastAsia" w:hAnsiTheme="minorEastAsia" w:cs="华文楷体" w:hint="eastAsia"/>
            <w:kern w:val="0"/>
            <w:sz w:val="28"/>
            <w:szCs w:val="28"/>
            <w:rPrChange w:id="389" w:author="S-Yansong" w:date="2015-12-16T10:28:00Z">
              <w:rPr>
                <w:rFonts w:ascii="华文楷体" w:eastAsia="华文楷体" w:cs="华文楷体" w:hint="eastAsia"/>
                <w:kern w:val="0"/>
                <w:sz w:val="28"/>
                <w:szCs w:val="28"/>
              </w:rPr>
            </w:rPrChange>
          </w:rPr>
          <w:lastRenderedPageBreak/>
          <w:t>说明过。</w:t>
        </w:r>
        <w:r w:rsidR="004F2648" w:rsidRPr="004F2648">
          <w:rPr>
            <w:rFonts w:asciiTheme="minorEastAsia" w:hAnsiTheme="minorEastAsia" w:hint="eastAsia"/>
            <w:sz w:val="28"/>
            <w:szCs w:val="28"/>
            <w:rPrChange w:id="390" w:author="S-Yansong" w:date="2015-12-16T10:28:00Z">
              <w:rPr>
                <w:rFonts w:ascii="华文楷体" w:eastAsia="华文楷体" w:hAnsi="华文楷体" w:hint="eastAsia"/>
                <w:sz w:val="28"/>
                <w:szCs w:val="28"/>
              </w:rPr>
            </w:rPrChange>
          </w:rPr>
          <w:t>】</w:t>
        </w:r>
      </w:ins>
    </w:p>
    <w:p w:rsidR="00560A7F" w:rsidRDefault="00184089">
      <w:pPr>
        <w:autoSpaceDE w:val="0"/>
        <w:autoSpaceDN w:val="0"/>
        <w:adjustRightInd w:val="0"/>
        <w:ind w:firstLine="420"/>
        <w:jc w:val="left"/>
        <w:rPr>
          <w:ins w:id="391" w:author="S-Yansong" w:date="2015-12-16T10:49:00Z"/>
          <w:rFonts w:ascii="华文楷体" w:eastAsia="华文楷体" w:hAnsi="华文楷体"/>
          <w:sz w:val="28"/>
          <w:szCs w:val="28"/>
        </w:rPr>
        <w:pPrChange w:id="392" w:author="S-Yansong" w:date="2015-12-16T10:40:00Z">
          <w:pPr>
            <w:ind w:firstLine="570"/>
          </w:pPr>
        </w:pPrChange>
      </w:pPr>
      <w:r w:rsidRPr="00184089">
        <w:rPr>
          <w:rFonts w:ascii="华文楷体" w:eastAsia="华文楷体" w:hAnsi="华文楷体" w:hint="eastAsia"/>
          <w:sz w:val="28"/>
          <w:szCs w:val="28"/>
        </w:rPr>
        <w:t>那么前面</w:t>
      </w:r>
      <w:ins w:id="393" w:author="S-Yansong" w:date="2015-12-16T10:29:00Z">
        <w:r w:rsidR="004F2648">
          <w:rPr>
            <w:rFonts w:ascii="华文楷体" w:eastAsia="华文楷体" w:hAnsi="华文楷体" w:hint="eastAsia"/>
            <w:sz w:val="28"/>
            <w:szCs w:val="28"/>
          </w:rPr>
          <w:t>就说</w:t>
        </w:r>
      </w:ins>
      <w:del w:id="394" w:author="S-Yansong" w:date="2015-12-16T10:29:00Z">
        <w:r w:rsidRPr="00184089" w:rsidDel="004F2648">
          <w:rPr>
            <w:rFonts w:ascii="华文楷体" w:eastAsia="华文楷体" w:hAnsi="华文楷体" w:hint="eastAsia"/>
            <w:sz w:val="28"/>
            <w:szCs w:val="28"/>
          </w:rPr>
          <w:delText xml:space="preserve">呢 </w:delText>
        </w:r>
      </w:del>
      <w:r w:rsidRPr="00184089">
        <w:rPr>
          <w:rFonts w:ascii="华文楷体" w:eastAsia="华文楷体" w:hAnsi="华文楷体" w:hint="eastAsia"/>
          <w:sz w:val="28"/>
          <w:szCs w:val="28"/>
        </w:rPr>
        <w:t>把</w:t>
      </w:r>
      <w:ins w:id="395" w:author="S-Yansong" w:date="2015-12-16T10:29:00Z">
        <w:r w:rsidR="004F2648">
          <w:rPr>
            <w:rFonts w:ascii="华文楷体" w:eastAsia="华文楷体" w:hAnsi="华文楷体" w:hint="eastAsia"/>
            <w:sz w:val="28"/>
            <w:szCs w:val="28"/>
          </w:rPr>
          <w:t>它</w:t>
        </w:r>
      </w:ins>
      <w:r w:rsidRPr="00184089">
        <w:rPr>
          <w:rFonts w:ascii="华文楷体" w:eastAsia="华文楷体" w:hAnsi="华文楷体" w:hint="eastAsia"/>
          <w:sz w:val="28"/>
          <w:szCs w:val="28"/>
        </w:rPr>
        <w:t>这个正理已经说</w:t>
      </w:r>
      <w:del w:id="396" w:author="S-Yansong" w:date="2015-12-16T10:29:00Z">
        <w:r w:rsidRPr="00184089" w:rsidDel="004F2648">
          <w:rPr>
            <w:rFonts w:ascii="华文楷体" w:eastAsia="华文楷体" w:hAnsi="华文楷体" w:hint="eastAsia"/>
            <w:sz w:val="28"/>
            <w:szCs w:val="28"/>
          </w:rPr>
          <w:delText>明</w:delText>
        </w:r>
      </w:del>
      <w:r w:rsidRPr="00184089">
        <w:rPr>
          <w:rFonts w:ascii="华文楷体" w:eastAsia="华文楷体" w:hAnsi="华文楷体" w:hint="eastAsia"/>
          <w:sz w:val="28"/>
          <w:szCs w:val="28"/>
        </w:rPr>
        <w:t>的很清楚了</w:t>
      </w:r>
      <w:ins w:id="397" w:author="S-Yansong" w:date="2015-12-16T10:29:00Z">
        <w:r w:rsidR="004F2648">
          <w:rPr>
            <w:rFonts w:ascii="华文楷体" w:eastAsia="华文楷体" w:hAnsi="华文楷体" w:hint="eastAsia"/>
            <w:sz w:val="28"/>
            <w:szCs w:val="28"/>
          </w:rPr>
          <w:t>，麦彭仁波</w:t>
        </w:r>
        <w:proofErr w:type="gramStart"/>
        <w:r w:rsidR="004F2648">
          <w:rPr>
            <w:rFonts w:ascii="华文楷体" w:eastAsia="华文楷体" w:hAnsi="华文楷体" w:hint="eastAsia"/>
            <w:sz w:val="28"/>
            <w:szCs w:val="28"/>
          </w:rPr>
          <w:t>切通过</w:t>
        </w:r>
        <w:proofErr w:type="gramEnd"/>
        <w:r w:rsidR="004F2648">
          <w:rPr>
            <w:rFonts w:ascii="华文楷体" w:eastAsia="华文楷体" w:hAnsi="华文楷体" w:hint="eastAsia"/>
            <w:sz w:val="28"/>
            <w:szCs w:val="28"/>
          </w:rPr>
          <w:t>他老人家</w:t>
        </w:r>
      </w:ins>
      <w:ins w:id="398" w:author="S-Yansong" w:date="2015-12-16T10:30:00Z">
        <w:r w:rsidR="004F2648">
          <w:rPr>
            <w:rFonts w:ascii="华文楷体" w:eastAsia="华文楷体" w:hAnsi="华文楷体" w:hint="eastAsia"/>
            <w:sz w:val="28"/>
            <w:szCs w:val="28"/>
          </w:rPr>
          <w:t>的</w:t>
        </w:r>
      </w:ins>
      <w:del w:id="399" w:author="S-Yansong" w:date="2015-12-16T10:30:00Z">
        <w:r w:rsidRPr="00184089" w:rsidDel="004F2648">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殊胜的智慧</w:t>
      </w:r>
      <w:ins w:id="400" w:author="S-Yansong" w:date="2015-12-16T10:30:00Z">
        <w:r w:rsidR="004F2648">
          <w:rPr>
            <w:rFonts w:ascii="华文楷体" w:eastAsia="华文楷体" w:hAnsi="华文楷体" w:hint="eastAsia"/>
            <w:sz w:val="28"/>
            <w:szCs w:val="28"/>
          </w:rPr>
          <w:t>，</w:t>
        </w:r>
      </w:ins>
      <w:del w:id="401" w:author="S-Yansong" w:date="2015-12-16T10:30:00Z">
        <w:r w:rsidRPr="00184089" w:rsidDel="004F2648">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已经把这个</w:t>
      </w:r>
      <w:ins w:id="402" w:author="S-Yansong" w:date="2015-12-16T10:32:00Z">
        <w:r w:rsidR="00680655">
          <w:rPr>
            <w:rFonts w:ascii="华文楷体" w:eastAsia="华文楷体" w:hAnsi="华文楷体" w:hint="eastAsia"/>
            <w:sz w:val="28"/>
            <w:szCs w:val="28"/>
          </w:rPr>
          <w:t>问题</w:t>
        </w:r>
      </w:ins>
      <w:del w:id="403" w:author="S-Yansong" w:date="2015-12-16T10:32:00Z">
        <w:r w:rsidRPr="00184089" w:rsidDel="00680655">
          <w:rPr>
            <w:rFonts w:ascii="华文楷体" w:eastAsia="华文楷体" w:hAnsi="华文楷体" w:hint="eastAsia"/>
            <w:sz w:val="28"/>
            <w:szCs w:val="28"/>
          </w:rPr>
          <w:delText>说</w:delText>
        </w:r>
      </w:del>
      <w:ins w:id="404" w:author="S-Yansong" w:date="2015-12-16T10:32:00Z">
        <w:r w:rsidR="00680655">
          <w:rPr>
            <w:rFonts w:ascii="华文楷体" w:eastAsia="华文楷体" w:hAnsi="华文楷体" w:hint="eastAsia"/>
            <w:sz w:val="28"/>
            <w:szCs w:val="28"/>
          </w:rPr>
          <w:t>讲</w:t>
        </w:r>
      </w:ins>
      <w:r w:rsidRPr="00184089">
        <w:rPr>
          <w:rFonts w:ascii="华文楷体" w:eastAsia="华文楷体" w:hAnsi="华文楷体" w:hint="eastAsia"/>
          <w:sz w:val="28"/>
          <w:szCs w:val="28"/>
        </w:rPr>
        <w:t>的非常的透彻</w:t>
      </w:r>
      <w:ins w:id="405" w:author="S-Yansong" w:date="2015-12-16T10:32:00Z">
        <w:r w:rsidR="00EB7EEF">
          <w:rPr>
            <w:rFonts w:ascii="华文楷体" w:eastAsia="华文楷体" w:hAnsi="华文楷体" w:hint="eastAsia"/>
            <w:sz w:val="28"/>
            <w:szCs w:val="28"/>
          </w:rPr>
          <w:t>、</w:t>
        </w:r>
      </w:ins>
      <w:del w:id="406" w:author="S-Yansong" w:date="2015-12-16T10:32:00Z">
        <w:r w:rsidRPr="00184089" w:rsidDel="00EB7EEF">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非常的清楚了</w:t>
      </w:r>
      <w:ins w:id="407" w:author="S-Yansong" w:date="2015-12-16T10:32:00Z">
        <w:r w:rsidR="00680655">
          <w:rPr>
            <w:rFonts w:ascii="华文楷体" w:eastAsia="华文楷体" w:hAnsi="华文楷体" w:hint="eastAsia"/>
            <w:sz w:val="28"/>
            <w:szCs w:val="28"/>
          </w:rPr>
          <w:t>，</w:t>
        </w:r>
      </w:ins>
      <w:del w:id="408" w:author="S-Yansong" w:date="2015-12-16T10:32:00Z">
        <w:r w:rsidRPr="00184089" w:rsidDel="00680655">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关键就是我们自己就要去领会</w:t>
      </w:r>
      <w:ins w:id="409" w:author="S-Yansong" w:date="2015-12-16T10:33:00Z">
        <w:r w:rsidR="00EB7EEF">
          <w:rPr>
            <w:rFonts w:ascii="华文楷体" w:eastAsia="华文楷体" w:hAnsi="华文楷体" w:hint="eastAsia"/>
            <w:sz w:val="28"/>
            <w:szCs w:val="28"/>
          </w:rPr>
          <w:t>这个含义、</w:t>
        </w:r>
      </w:ins>
      <w:r w:rsidRPr="00184089">
        <w:rPr>
          <w:rFonts w:ascii="华文楷体" w:eastAsia="华文楷体" w:hAnsi="华文楷体" w:hint="eastAsia"/>
          <w:sz w:val="28"/>
          <w:szCs w:val="28"/>
        </w:rPr>
        <w:t>去体会这个含义了</w:t>
      </w:r>
      <w:ins w:id="410" w:author="S-Yansong" w:date="2015-12-16T10:32:00Z">
        <w:r w:rsidR="00680655">
          <w:rPr>
            <w:rFonts w:ascii="华文楷体" w:eastAsia="华文楷体" w:hAnsi="华文楷体" w:hint="eastAsia"/>
            <w:sz w:val="28"/>
            <w:szCs w:val="28"/>
          </w:rPr>
          <w:t>。</w:t>
        </w:r>
      </w:ins>
      <w:del w:id="411" w:author="S-Yansong" w:date="2015-12-16T10:32:00Z">
        <w:r w:rsidRPr="00184089" w:rsidDel="00680655">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那么对于这个道理呢</w:t>
      </w:r>
      <w:ins w:id="412" w:author="S-Yansong" w:date="2015-12-16T10:33:00Z">
        <w:r w:rsidR="00EB7EEF">
          <w:rPr>
            <w:rFonts w:ascii="华文楷体" w:eastAsia="华文楷体" w:hAnsi="华文楷体" w:hint="eastAsia"/>
            <w:sz w:val="28"/>
            <w:szCs w:val="28"/>
          </w:rPr>
          <w:t>，</w:t>
        </w:r>
      </w:ins>
      <w:del w:id="413" w:author="S-Yansong" w:date="2015-12-16T10:33:00Z">
        <w:r w:rsidRPr="00184089" w:rsidDel="00EB7EEF">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实际上也是再进一步的去</w:t>
      </w:r>
      <w:del w:id="414" w:author="S-Yansong" w:date="2015-12-16T10:34:00Z">
        <w:r w:rsidRPr="00184089" w:rsidDel="00EB7EEF">
          <w:rPr>
            <w:rFonts w:ascii="华文楷体" w:eastAsia="华文楷体" w:hAnsi="华文楷体" w:hint="eastAsia"/>
            <w:sz w:val="28"/>
            <w:szCs w:val="28"/>
          </w:rPr>
          <w:delText xml:space="preserve"> </w:delText>
        </w:r>
      </w:del>
      <w:proofErr w:type="gramStart"/>
      <w:r w:rsidRPr="00184089">
        <w:rPr>
          <w:rFonts w:ascii="华文楷体" w:eastAsia="华文楷体" w:hAnsi="华文楷体" w:hint="eastAsia"/>
          <w:sz w:val="28"/>
          <w:szCs w:val="28"/>
        </w:rPr>
        <w:t>引入</w:t>
      </w:r>
      <w:ins w:id="415" w:author="S-Yansong" w:date="2015-12-16T10:34:00Z">
        <w:r w:rsidR="00EB7EEF">
          <w:rPr>
            <w:rFonts w:ascii="华文楷体" w:eastAsia="华文楷体" w:hAnsi="华文楷体" w:hint="eastAsia"/>
            <w:sz w:val="28"/>
            <w:szCs w:val="28"/>
          </w:rPr>
          <w:t>教证</w:t>
        </w:r>
      </w:ins>
      <w:proofErr w:type="gramEnd"/>
      <w:del w:id="416" w:author="S-Yansong" w:date="2015-12-16T10:34:00Z">
        <w:r w:rsidRPr="00184089" w:rsidDel="00EB7EEF">
          <w:rPr>
            <w:rFonts w:ascii="华文楷体" w:eastAsia="华文楷体" w:hAnsi="华文楷体" w:hint="eastAsia"/>
            <w:sz w:val="28"/>
            <w:szCs w:val="28"/>
          </w:rPr>
          <w:delText>校正</w:delText>
        </w:r>
      </w:del>
      <w:r w:rsidRPr="00184089">
        <w:rPr>
          <w:rFonts w:ascii="华文楷体" w:eastAsia="华文楷体" w:hAnsi="华文楷体" w:hint="eastAsia"/>
          <w:sz w:val="28"/>
          <w:szCs w:val="28"/>
        </w:rPr>
        <w:t>说明</w:t>
      </w:r>
      <w:ins w:id="417" w:author="S-Yansong" w:date="2015-12-16T10:34:00Z">
        <w:r w:rsidR="00EB7EEF">
          <w:rPr>
            <w:rFonts w:ascii="华文楷体" w:eastAsia="华文楷体" w:hAnsi="华文楷体" w:hint="eastAsia"/>
            <w:sz w:val="28"/>
            <w:szCs w:val="28"/>
          </w:rPr>
          <w:t>了。</w:t>
        </w:r>
      </w:ins>
      <w:ins w:id="418" w:author="S-Yansong" w:date="2015-12-16T10:35:00Z">
        <w:r w:rsidR="00993E71">
          <w:rPr>
            <w:rFonts w:ascii="华文楷体" w:eastAsia="华文楷体" w:hAnsi="华文楷体" w:hint="eastAsia"/>
            <w:sz w:val="28"/>
            <w:szCs w:val="28"/>
          </w:rPr>
          <w:t>“</w:t>
        </w:r>
        <w:bookmarkStart w:id="419" w:name="OLE_LINK1"/>
        <w:r w:rsidR="00993E71">
          <w:rPr>
            <w:rFonts w:ascii="华文楷体" w:eastAsia="华文楷体" w:cs="华文楷体" w:hint="eastAsia"/>
            <w:kern w:val="0"/>
            <w:sz w:val="28"/>
            <w:szCs w:val="28"/>
          </w:rPr>
          <w:t>彻知存在的有实法之真如</w:t>
        </w:r>
        <w:bookmarkEnd w:id="419"/>
        <w:r w:rsidR="00993E71">
          <w:rPr>
            <w:rFonts w:ascii="华文楷体" w:eastAsia="华文楷体" w:cs="华文楷体" w:hint="eastAsia"/>
            <w:kern w:val="0"/>
            <w:sz w:val="28"/>
            <w:szCs w:val="28"/>
          </w:rPr>
          <w:t>的诸佛出有坏”，</w:t>
        </w:r>
      </w:ins>
      <w:del w:id="420" w:author="S-Yansong" w:date="2015-12-16T10:34:00Z">
        <w:r w:rsidRPr="00184089" w:rsidDel="00EB7EEF">
          <w:rPr>
            <w:rFonts w:ascii="华文楷体" w:eastAsia="华文楷体" w:hAnsi="华文楷体" w:hint="eastAsia"/>
            <w:sz w:val="28"/>
            <w:szCs w:val="28"/>
          </w:rPr>
          <w:delText>呢</w:delText>
        </w:r>
      </w:del>
      <w:del w:id="421" w:author="S-Yansong" w:date="2015-12-16T10:35:00Z">
        <w:r w:rsidRPr="00184089" w:rsidDel="00993E71">
          <w:rPr>
            <w:rFonts w:ascii="华文楷体" w:eastAsia="华文楷体" w:hAnsi="华文楷体" w:hint="eastAsia"/>
            <w:sz w:val="28"/>
            <w:szCs w:val="28"/>
          </w:rPr>
          <w:delText xml:space="preserve"> ……存在的有时法的真如的不符出有坏 </w:delText>
        </w:r>
      </w:del>
      <w:r w:rsidRPr="00184089">
        <w:rPr>
          <w:rFonts w:ascii="华文楷体" w:eastAsia="华文楷体" w:hAnsi="华文楷体" w:hint="eastAsia"/>
          <w:sz w:val="28"/>
          <w:szCs w:val="28"/>
        </w:rPr>
        <w:t>那么实际上佛陀是对于一切万法的本体</w:t>
      </w:r>
      <w:del w:id="422" w:author="S-Yansong" w:date="2015-12-16T10:40:00Z">
        <w:r w:rsidRPr="00184089" w:rsidDel="00560A7F">
          <w:rPr>
            <w:rFonts w:ascii="华文楷体" w:eastAsia="华文楷体" w:hAnsi="华文楷体" w:hint="eastAsia"/>
            <w:sz w:val="28"/>
            <w:szCs w:val="28"/>
          </w:rPr>
          <w:delText xml:space="preserve"> </w:delText>
        </w:r>
      </w:del>
      <w:ins w:id="423" w:author="S-Yansong" w:date="2015-12-16T10:41:00Z">
        <w:r w:rsidR="00560A7F">
          <w:rPr>
            <w:rFonts w:ascii="华文楷体" w:eastAsia="华文楷体" w:hAnsi="华文楷体" w:hint="eastAsia"/>
            <w:sz w:val="28"/>
            <w:szCs w:val="28"/>
          </w:rPr>
          <w:t>它</w:t>
        </w:r>
      </w:ins>
      <w:del w:id="424" w:author="S-Yansong" w:date="2015-12-16T10:41:00Z">
        <w:r w:rsidRPr="00184089" w:rsidDel="00560A7F">
          <w:rPr>
            <w:rFonts w:ascii="华文楷体" w:eastAsia="华文楷体" w:hAnsi="华文楷体" w:hint="eastAsia"/>
            <w:sz w:val="28"/>
            <w:szCs w:val="28"/>
          </w:rPr>
          <w:delText>他</w:delText>
        </w:r>
      </w:del>
      <w:r w:rsidRPr="00184089">
        <w:rPr>
          <w:rFonts w:ascii="华文楷体" w:eastAsia="华文楷体" w:hAnsi="华文楷体" w:hint="eastAsia"/>
          <w:sz w:val="28"/>
          <w:szCs w:val="28"/>
        </w:rPr>
        <w:t>是如何存在的</w:t>
      </w:r>
      <w:ins w:id="425" w:author="S-Yansong" w:date="2015-12-16T10:41:00Z">
        <w:r w:rsidR="00560A7F">
          <w:rPr>
            <w:rFonts w:ascii="华文楷体" w:eastAsia="华文楷体" w:hAnsi="华文楷体" w:hint="eastAsia"/>
            <w:sz w:val="28"/>
            <w:szCs w:val="28"/>
          </w:rPr>
          <w:t>？</w:t>
        </w:r>
      </w:ins>
      <w:del w:id="426" w:author="S-Yansong" w:date="2015-12-16T10:40:00Z">
        <w:r w:rsidRPr="00184089" w:rsidDel="00560A7F">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说</w:t>
      </w:r>
      <w:del w:id="427" w:author="S-Yansong" w:date="2015-12-16T10:41:00Z">
        <w:r w:rsidRPr="00184089" w:rsidDel="00560A7F">
          <w:rPr>
            <w:rFonts w:ascii="华文楷体" w:eastAsia="华文楷体" w:hAnsi="华文楷体" w:hint="eastAsia"/>
            <w:sz w:val="28"/>
            <w:szCs w:val="28"/>
          </w:rPr>
          <w:delText>他</w:delText>
        </w:r>
      </w:del>
      <w:ins w:id="428" w:author="S-Yansong" w:date="2015-12-16T10:41:00Z">
        <w:r w:rsidR="00560A7F">
          <w:rPr>
            <w:rFonts w:ascii="华文楷体" w:eastAsia="华文楷体" w:hAnsi="华文楷体" w:hint="eastAsia"/>
            <w:sz w:val="28"/>
            <w:szCs w:val="28"/>
          </w:rPr>
          <w:t>它</w:t>
        </w:r>
      </w:ins>
      <w:r w:rsidRPr="00184089">
        <w:rPr>
          <w:rFonts w:ascii="华文楷体" w:eastAsia="华文楷体" w:hAnsi="华文楷体" w:hint="eastAsia"/>
          <w:sz w:val="28"/>
          <w:szCs w:val="28"/>
        </w:rPr>
        <w:t>没有</w:t>
      </w:r>
      <w:del w:id="429" w:author="S-Yansong" w:date="2015-12-16T10:40:00Z">
        <w:r w:rsidRPr="00184089" w:rsidDel="00560A7F">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它是如何没有的</w:t>
      </w:r>
      <w:ins w:id="430" w:author="S-Yansong" w:date="2015-12-16T10:40:00Z">
        <w:r w:rsidR="00560A7F">
          <w:rPr>
            <w:rFonts w:ascii="华文楷体" w:eastAsia="华文楷体" w:hAnsi="华文楷体" w:hint="eastAsia"/>
            <w:sz w:val="28"/>
            <w:szCs w:val="28"/>
          </w:rPr>
          <w:t>？</w:t>
        </w:r>
      </w:ins>
      <w:del w:id="431" w:author="S-Yansong" w:date="2015-12-16T10:40:00Z">
        <w:r w:rsidRPr="00184089" w:rsidDel="00560A7F">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 xml:space="preserve">说它存在 </w:t>
      </w:r>
      <w:ins w:id="432" w:author="S-Yansong" w:date="2015-12-16T10:40:00Z">
        <w:r w:rsidR="00560A7F">
          <w:rPr>
            <w:rFonts w:ascii="华文楷体" w:eastAsia="华文楷体" w:hAnsi="华文楷体" w:hint="eastAsia"/>
            <w:sz w:val="28"/>
            <w:szCs w:val="28"/>
          </w:rPr>
          <w:t>，</w:t>
        </w:r>
      </w:ins>
      <w:r w:rsidRPr="00184089">
        <w:rPr>
          <w:rFonts w:ascii="华文楷体" w:eastAsia="华文楷体" w:hAnsi="华文楷体" w:hint="eastAsia"/>
          <w:sz w:val="28"/>
          <w:szCs w:val="28"/>
        </w:rPr>
        <w:t>它是如何存在的</w:t>
      </w:r>
      <w:ins w:id="433" w:author="S-Yansong" w:date="2015-12-16T10:40:00Z">
        <w:r w:rsidR="00560A7F">
          <w:rPr>
            <w:rFonts w:ascii="华文楷体" w:eastAsia="华文楷体" w:hAnsi="华文楷体" w:hint="eastAsia"/>
            <w:sz w:val="28"/>
            <w:szCs w:val="28"/>
          </w:rPr>
          <w:t>？</w:t>
        </w:r>
      </w:ins>
      <w:del w:id="434" w:author="S-Yansong" w:date="2015-12-16T10:40:00Z">
        <w:r w:rsidRPr="00184089" w:rsidDel="00560A7F">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像这样的话就是说</w:t>
      </w:r>
      <w:del w:id="435" w:author="S-Yansong" w:date="2015-12-16T10:41:00Z">
        <w:r w:rsidRPr="00184089" w:rsidDel="00560A7F">
          <w:rPr>
            <w:rFonts w:ascii="华文楷体" w:eastAsia="华文楷体" w:hAnsi="华文楷体" w:hint="eastAsia"/>
            <w:sz w:val="28"/>
            <w:szCs w:val="28"/>
          </w:rPr>
          <w:delText xml:space="preserve"> </w:delText>
        </w:r>
      </w:del>
      <w:proofErr w:type="gramStart"/>
      <w:ins w:id="436" w:author="S-Yansong" w:date="2015-12-16T10:41:00Z">
        <w:r w:rsidR="00560A7F">
          <w:rPr>
            <w:rFonts w:ascii="华文楷体" w:eastAsia="华文楷体" w:cs="华文楷体" w:hint="eastAsia"/>
            <w:kern w:val="0"/>
            <w:sz w:val="28"/>
            <w:szCs w:val="28"/>
          </w:rPr>
          <w:t>彻知存在</w:t>
        </w:r>
        <w:proofErr w:type="gramEnd"/>
        <w:r w:rsidR="00560A7F">
          <w:rPr>
            <w:rFonts w:ascii="华文楷体" w:eastAsia="华文楷体" w:cs="华文楷体" w:hint="eastAsia"/>
            <w:kern w:val="0"/>
            <w:sz w:val="28"/>
            <w:szCs w:val="28"/>
          </w:rPr>
          <w:t>的</w:t>
        </w:r>
        <w:proofErr w:type="gramStart"/>
        <w:r w:rsidR="00560A7F">
          <w:rPr>
            <w:rFonts w:ascii="华文楷体" w:eastAsia="华文楷体" w:cs="华文楷体" w:hint="eastAsia"/>
            <w:kern w:val="0"/>
            <w:sz w:val="28"/>
            <w:szCs w:val="28"/>
          </w:rPr>
          <w:t>有实法之</w:t>
        </w:r>
        <w:proofErr w:type="gramEnd"/>
        <w:r w:rsidR="00560A7F">
          <w:rPr>
            <w:rFonts w:ascii="华文楷体" w:eastAsia="华文楷体" w:cs="华文楷体" w:hint="eastAsia"/>
            <w:kern w:val="0"/>
            <w:sz w:val="28"/>
            <w:szCs w:val="28"/>
          </w:rPr>
          <w:t>真如</w:t>
        </w:r>
      </w:ins>
      <w:del w:id="437" w:author="S-Yansong" w:date="2015-12-16T10:41:00Z">
        <w:r w:rsidRPr="00184089" w:rsidDel="00560A7F">
          <w:rPr>
            <w:rFonts w:ascii="华文楷体" w:eastAsia="华文楷体" w:hAnsi="华文楷体" w:hint="eastAsia"/>
            <w:sz w:val="28"/>
            <w:szCs w:val="28"/>
          </w:rPr>
          <w:delText>测出存在的有时法的真如</w:delText>
        </w:r>
      </w:del>
      <w:r w:rsidRPr="00184089">
        <w:rPr>
          <w:rFonts w:ascii="华文楷体" w:eastAsia="华文楷体" w:hAnsi="华文楷体" w:hint="eastAsia"/>
          <w:sz w:val="28"/>
          <w:szCs w:val="28"/>
        </w:rPr>
        <w:t xml:space="preserve">的佛陀 </w:t>
      </w:r>
      <w:del w:id="438" w:author="S-Yansong" w:date="2015-12-16T10:49:00Z">
        <w:r w:rsidRPr="00184089" w:rsidDel="00560A7F">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在经典当中对这个道理进行详细的说明过了</w:t>
      </w:r>
      <w:ins w:id="439" w:author="S-Yansong" w:date="2015-12-16T10:49:00Z">
        <w:r w:rsidR="00560A7F">
          <w:rPr>
            <w:rFonts w:ascii="华文楷体" w:eastAsia="华文楷体" w:hAnsi="华文楷体" w:hint="eastAsia"/>
            <w:sz w:val="28"/>
            <w:szCs w:val="28"/>
          </w:rPr>
          <w:t>，下面就</w:t>
        </w:r>
      </w:ins>
      <w:del w:id="440" w:author="S-Yansong" w:date="2015-12-16T10:49:00Z">
        <w:r w:rsidRPr="00184089" w:rsidDel="00560A7F">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引用经典来说明这个问题</w:t>
      </w:r>
      <w:ins w:id="441" w:author="S-Yansong" w:date="2015-12-16T10:49:00Z">
        <w:r w:rsidR="00560A7F">
          <w:rPr>
            <w:rFonts w:ascii="华文楷体" w:eastAsia="华文楷体" w:hAnsi="华文楷体" w:hint="eastAsia"/>
            <w:sz w:val="28"/>
            <w:szCs w:val="28"/>
          </w:rPr>
          <w:t>。</w:t>
        </w:r>
      </w:ins>
    </w:p>
    <w:p w:rsidR="00560A7F" w:rsidRDefault="00184089">
      <w:pPr>
        <w:autoSpaceDE w:val="0"/>
        <w:autoSpaceDN w:val="0"/>
        <w:adjustRightInd w:val="0"/>
        <w:ind w:firstLine="420"/>
        <w:jc w:val="left"/>
        <w:rPr>
          <w:ins w:id="442" w:author="S-Yansong" w:date="2015-12-16T10:50:00Z"/>
          <w:rFonts w:ascii="华文楷体" w:eastAsia="华文楷体" w:hAnsi="华文楷体"/>
          <w:sz w:val="28"/>
          <w:szCs w:val="28"/>
        </w:rPr>
        <w:pPrChange w:id="443" w:author="S-Yansong" w:date="2015-12-16T10:40:00Z">
          <w:pPr>
            <w:ind w:firstLine="570"/>
          </w:pPr>
        </w:pPrChange>
      </w:pPr>
      <w:del w:id="444" w:author="S-Yansong" w:date="2015-12-16T10:49:00Z">
        <w:r w:rsidRPr="00184089" w:rsidDel="00560A7F">
          <w:rPr>
            <w:rFonts w:ascii="华文楷体" w:eastAsia="华文楷体" w:hAnsi="华文楷体" w:hint="eastAsia"/>
            <w:sz w:val="28"/>
            <w:szCs w:val="28"/>
          </w:rPr>
          <w:delText xml:space="preserve"> 舍正法经庄云 菩萨当通达善事出有坏 真实圆满症正等觉 所说之时名言 何为实名言 ……</w:delText>
        </w:r>
      </w:del>
    </w:p>
    <w:p w:rsidR="00560A7F" w:rsidRPr="00560A7F" w:rsidRDefault="00560A7F">
      <w:pPr>
        <w:autoSpaceDE w:val="0"/>
        <w:autoSpaceDN w:val="0"/>
        <w:adjustRightInd w:val="0"/>
        <w:ind w:firstLine="420"/>
        <w:jc w:val="left"/>
        <w:rPr>
          <w:ins w:id="445" w:author="S-Yansong" w:date="2015-12-16T10:49:00Z"/>
          <w:rFonts w:ascii="华文楷体" w:eastAsia="华文楷体" w:cs="华文楷体"/>
          <w:kern w:val="0"/>
          <w:sz w:val="28"/>
          <w:szCs w:val="28"/>
          <w:rPrChange w:id="446" w:author="S-Yansong" w:date="2015-12-16T10:50:00Z">
            <w:rPr>
              <w:ins w:id="447" w:author="S-Yansong" w:date="2015-12-16T10:49:00Z"/>
              <w:rFonts w:ascii="华文楷体" w:eastAsia="华文楷体" w:hAnsi="华文楷体"/>
              <w:sz w:val="28"/>
              <w:szCs w:val="28"/>
            </w:rPr>
          </w:rPrChange>
        </w:rPr>
        <w:pPrChange w:id="448" w:author="S-Yansong" w:date="2015-12-16T10:50:00Z">
          <w:pPr>
            <w:ind w:firstLine="570"/>
          </w:pPr>
        </w:pPrChange>
      </w:pPr>
      <w:ins w:id="449" w:author="S-Yansong" w:date="2015-12-16T10:50:00Z">
        <w:r>
          <w:rPr>
            <w:rFonts w:ascii="华文楷体" w:eastAsia="华文楷体" w:hAnsi="华文楷体" w:hint="eastAsia"/>
            <w:sz w:val="28"/>
            <w:szCs w:val="28"/>
          </w:rPr>
          <w:t>【</w:t>
        </w:r>
        <w:r w:rsidRPr="00560A7F">
          <w:rPr>
            <w:rFonts w:asciiTheme="minorEastAsia" w:hAnsiTheme="minorEastAsia" w:cs="华文楷体" w:hint="eastAsia"/>
            <w:kern w:val="0"/>
            <w:sz w:val="28"/>
            <w:szCs w:val="28"/>
            <w:rPrChange w:id="450" w:author="S-Yansong" w:date="2015-12-16T10:50:00Z">
              <w:rPr>
                <w:rFonts w:ascii="华文楷体" w:eastAsia="华文楷体" w:cs="华文楷体" w:hint="eastAsia"/>
                <w:kern w:val="0"/>
                <w:sz w:val="28"/>
                <w:szCs w:val="28"/>
              </w:rPr>
            </w:rPrChange>
          </w:rPr>
          <w:t>《摄正法经》中云</w:t>
        </w:r>
        <w:r w:rsidRPr="00560A7F">
          <w:rPr>
            <w:rFonts w:asciiTheme="minorEastAsia" w:hAnsiTheme="minorEastAsia" w:cs="宋体"/>
            <w:kern w:val="0"/>
            <w:sz w:val="28"/>
            <w:szCs w:val="28"/>
            <w:rPrChange w:id="451" w:author="S-Yansong" w:date="2015-12-16T10:50:00Z">
              <w:rPr>
                <w:rFonts w:ascii="宋体" w:eastAsia="宋体" w:cs="宋体"/>
                <w:kern w:val="0"/>
                <w:sz w:val="28"/>
                <w:szCs w:val="28"/>
              </w:rPr>
            </w:rPrChange>
          </w:rPr>
          <w:t>:</w:t>
        </w:r>
        <w:r w:rsidRPr="00560A7F">
          <w:rPr>
            <w:rFonts w:asciiTheme="minorEastAsia" w:hAnsiTheme="minorEastAsia" w:cs="华文楷体" w:hint="eastAsia"/>
            <w:kern w:val="0"/>
            <w:sz w:val="28"/>
            <w:szCs w:val="28"/>
            <w:rPrChange w:id="452" w:author="S-Yansong" w:date="2015-12-16T10:50:00Z">
              <w:rPr>
                <w:rFonts w:ascii="华文楷体" w:eastAsia="华文楷体" w:cs="华文楷体" w:hint="eastAsia"/>
                <w:kern w:val="0"/>
                <w:sz w:val="28"/>
                <w:szCs w:val="28"/>
              </w:rPr>
            </w:rPrChange>
          </w:rPr>
          <w:t>“菩萨当通达善逝出有坏真实圆满正等觉所说之十名言</w:t>
        </w:r>
        <w:r w:rsidRPr="00560A7F">
          <w:rPr>
            <w:rFonts w:asciiTheme="minorEastAsia" w:hAnsiTheme="minorEastAsia" w:cs="宋体"/>
            <w:kern w:val="0"/>
            <w:sz w:val="28"/>
            <w:szCs w:val="28"/>
            <w:rPrChange w:id="453" w:author="S-Yansong" w:date="2015-12-16T10:50:00Z">
              <w:rPr>
                <w:rFonts w:ascii="宋体" w:eastAsia="宋体" w:cs="宋体"/>
                <w:kern w:val="0"/>
                <w:sz w:val="28"/>
                <w:szCs w:val="28"/>
              </w:rPr>
            </w:rPrChange>
          </w:rPr>
          <w:t>,</w:t>
        </w:r>
        <w:r w:rsidRPr="00560A7F">
          <w:rPr>
            <w:rFonts w:asciiTheme="minorEastAsia" w:hAnsiTheme="minorEastAsia" w:cs="华文楷体" w:hint="eastAsia"/>
            <w:kern w:val="0"/>
            <w:sz w:val="28"/>
            <w:szCs w:val="28"/>
            <w:rPrChange w:id="454" w:author="S-Yansong" w:date="2015-12-16T10:50:00Z">
              <w:rPr>
                <w:rFonts w:ascii="华文楷体" w:eastAsia="华文楷体" w:cs="华文楷体" w:hint="eastAsia"/>
                <w:kern w:val="0"/>
                <w:sz w:val="28"/>
                <w:szCs w:val="28"/>
              </w:rPr>
            </w:rPrChange>
          </w:rPr>
          <w:t>何为十名言</w:t>
        </w:r>
        <w:r w:rsidRPr="00560A7F">
          <w:rPr>
            <w:rFonts w:asciiTheme="minorEastAsia" w:hAnsiTheme="minorEastAsia" w:cs="宋体"/>
            <w:kern w:val="0"/>
            <w:sz w:val="28"/>
            <w:szCs w:val="28"/>
            <w:rPrChange w:id="455" w:author="S-Yansong" w:date="2015-12-16T10:50:00Z">
              <w:rPr>
                <w:rFonts w:ascii="宋体" w:eastAsia="宋体" w:cs="宋体"/>
                <w:kern w:val="0"/>
                <w:sz w:val="28"/>
                <w:szCs w:val="28"/>
              </w:rPr>
            </w:rPrChange>
          </w:rPr>
          <w:t>?</w:t>
        </w:r>
        <w:r w:rsidRPr="00560A7F">
          <w:rPr>
            <w:rFonts w:asciiTheme="minorEastAsia" w:hAnsiTheme="minorEastAsia" w:cs="华文楷体" w:hint="eastAsia"/>
            <w:kern w:val="0"/>
            <w:sz w:val="28"/>
            <w:szCs w:val="28"/>
            <w:rPrChange w:id="456" w:author="S-Yansong" w:date="2015-12-16T10:50:00Z">
              <w:rPr>
                <w:rFonts w:ascii="华文楷体" w:eastAsia="华文楷体" w:cs="华文楷体" w:hint="eastAsia"/>
                <w:kern w:val="0"/>
                <w:sz w:val="28"/>
                <w:szCs w:val="28"/>
              </w:rPr>
            </w:rPrChange>
          </w:rPr>
          <w:t>说蕴、说界、说处……”</w:t>
        </w:r>
        <w:r>
          <w:rPr>
            <w:rFonts w:ascii="华文楷体" w:eastAsia="华文楷体" w:hAnsi="华文楷体" w:hint="eastAsia"/>
            <w:sz w:val="28"/>
            <w:szCs w:val="28"/>
          </w:rPr>
          <w:t>】</w:t>
        </w:r>
      </w:ins>
    </w:p>
    <w:p w:rsidR="00833AEB" w:rsidRDefault="00184089">
      <w:pPr>
        <w:autoSpaceDE w:val="0"/>
        <w:autoSpaceDN w:val="0"/>
        <w:adjustRightInd w:val="0"/>
        <w:ind w:firstLine="420"/>
        <w:jc w:val="left"/>
        <w:rPr>
          <w:ins w:id="457" w:author="S-Yansong" w:date="2015-12-16T11:11:00Z"/>
          <w:rFonts w:ascii="华文楷体" w:eastAsia="华文楷体" w:hAnsi="华文楷体"/>
          <w:sz w:val="28"/>
          <w:szCs w:val="28"/>
        </w:rPr>
        <w:pPrChange w:id="458" w:author="S-Yansong" w:date="2015-12-16T10:40:00Z">
          <w:pPr>
            <w:ind w:firstLine="570"/>
          </w:pPr>
        </w:pPrChange>
      </w:pPr>
      <w:r w:rsidRPr="00184089">
        <w:rPr>
          <w:rFonts w:ascii="华文楷体" w:eastAsia="华文楷体" w:hAnsi="华文楷体" w:hint="eastAsia"/>
          <w:sz w:val="28"/>
          <w:szCs w:val="28"/>
        </w:rPr>
        <w:t>那么在</w:t>
      </w:r>
      <w:ins w:id="459" w:author="S-Yansong" w:date="2015-12-16T11:00:00Z">
        <w:r w:rsidR="002A01FB" w:rsidRPr="00166C6D">
          <w:rPr>
            <w:rFonts w:asciiTheme="minorEastAsia" w:hAnsiTheme="minorEastAsia" w:cs="华文楷体" w:hint="eastAsia"/>
            <w:kern w:val="0"/>
            <w:sz w:val="28"/>
            <w:szCs w:val="28"/>
          </w:rPr>
          <w:t>《摄正法经》</w:t>
        </w:r>
      </w:ins>
      <w:del w:id="460" w:author="S-Yansong" w:date="2015-12-16T11:00:00Z">
        <w:r w:rsidRPr="00184089" w:rsidDel="002A01FB">
          <w:rPr>
            <w:rFonts w:ascii="华文楷体" w:eastAsia="华文楷体" w:hAnsi="华文楷体" w:hint="eastAsia"/>
            <w:sz w:val="28"/>
            <w:szCs w:val="28"/>
          </w:rPr>
          <w:delText>舍正法经</w:delText>
        </w:r>
      </w:del>
      <w:r w:rsidRPr="00184089">
        <w:rPr>
          <w:rFonts w:ascii="华文楷体" w:eastAsia="华文楷体" w:hAnsi="华文楷体" w:hint="eastAsia"/>
          <w:sz w:val="28"/>
          <w:szCs w:val="28"/>
        </w:rPr>
        <w:t>当中讲了</w:t>
      </w:r>
      <w:del w:id="461" w:author="S-Yansong" w:date="2015-12-16T10:49:00Z">
        <w:r w:rsidRPr="00184089" w:rsidDel="00560A7F">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菩萨应</w:t>
      </w:r>
      <w:ins w:id="462" w:author="S-Yansong" w:date="2015-12-16T11:09:00Z">
        <w:r w:rsidR="00833AEB">
          <w:rPr>
            <w:rFonts w:ascii="华文楷体" w:eastAsia="华文楷体" w:hAnsi="华文楷体" w:hint="eastAsia"/>
            <w:sz w:val="28"/>
            <w:szCs w:val="28"/>
          </w:rPr>
          <w:t>该</w:t>
        </w:r>
      </w:ins>
      <w:del w:id="463" w:author="S-Yansong" w:date="2015-12-16T11:09:00Z">
        <w:r w:rsidRPr="00184089" w:rsidDel="00833AEB">
          <w:rPr>
            <w:rFonts w:ascii="华文楷体" w:eastAsia="华文楷体" w:hAnsi="华文楷体" w:hint="eastAsia"/>
            <w:sz w:val="28"/>
            <w:szCs w:val="28"/>
          </w:rPr>
          <w:delText>当</w:delText>
        </w:r>
      </w:del>
      <w:r w:rsidRPr="00184089">
        <w:rPr>
          <w:rFonts w:ascii="华文楷体" w:eastAsia="华文楷体" w:hAnsi="华文楷体" w:hint="eastAsia"/>
          <w:sz w:val="28"/>
          <w:szCs w:val="28"/>
        </w:rPr>
        <w:t>通达</w:t>
      </w:r>
      <w:del w:id="464" w:author="S-Yansong" w:date="2015-12-16T11:00:00Z">
        <w:r w:rsidRPr="00184089" w:rsidDel="00833AEB">
          <w:rPr>
            <w:rFonts w:ascii="华文楷体" w:eastAsia="华文楷体" w:hAnsi="华文楷体" w:hint="eastAsia"/>
            <w:sz w:val="28"/>
            <w:szCs w:val="28"/>
          </w:rPr>
          <w:delText>善事</w:delText>
        </w:r>
      </w:del>
      <w:bookmarkStart w:id="465" w:name="OLE_LINK2"/>
      <w:proofErr w:type="gramStart"/>
      <w:ins w:id="466" w:author="S-Yansong" w:date="2015-12-16T11:00:00Z">
        <w:r w:rsidR="00833AEB">
          <w:rPr>
            <w:rFonts w:ascii="华文楷体" w:eastAsia="华文楷体" w:hAnsi="华文楷体" w:hint="eastAsia"/>
            <w:sz w:val="28"/>
            <w:szCs w:val="28"/>
          </w:rPr>
          <w:t>善逝</w:t>
        </w:r>
      </w:ins>
      <w:bookmarkEnd w:id="465"/>
      <w:r w:rsidRPr="00184089">
        <w:rPr>
          <w:rFonts w:ascii="华文楷体" w:eastAsia="华文楷体" w:hAnsi="华文楷体" w:hint="eastAsia"/>
          <w:sz w:val="28"/>
          <w:szCs w:val="28"/>
        </w:rPr>
        <w:t>出</w:t>
      </w:r>
      <w:proofErr w:type="gramEnd"/>
      <w:r w:rsidRPr="00184089">
        <w:rPr>
          <w:rFonts w:ascii="华文楷体" w:eastAsia="华文楷体" w:hAnsi="华文楷体" w:hint="eastAsia"/>
          <w:sz w:val="28"/>
          <w:szCs w:val="28"/>
        </w:rPr>
        <w:t>有坏</w:t>
      </w:r>
      <w:del w:id="467" w:author="S-Yansong" w:date="2015-12-16T10:49:00Z">
        <w:r w:rsidRPr="00184089" w:rsidDel="00560A7F">
          <w:rPr>
            <w:rFonts w:ascii="华文楷体" w:eastAsia="华文楷体" w:hAnsi="华文楷体" w:hint="eastAsia"/>
            <w:sz w:val="28"/>
            <w:szCs w:val="28"/>
          </w:rPr>
          <w:delText xml:space="preserve"> </w:delText>
        </w:r>
      </w:del>
      <w:del w:id="468" w:author="S-Yansong" w:date="2015-12-16T11:09:00Z">
        <w:r w:rsidRPr="00184089" w:rsidDel="00833AEB">
          <w:rPr>
            <w:rFonts w:ascii="华文楷体" w:eastAsia="华文楷体" w:hAnsi="华文楷体" w:hint="eastAsia"/>
            <w:sz w:val="28"/>
            <w:szCs w:val="28"/>
          </w:rPr>
          <w:delText>真使</w:delText>
        </w:r>
      </w:del>
      <w:ins w:id="469" w:author="S-Yansong" w:date="2015-12-16T11:09:00Z">
        <w:r w:rsidR="00833AEB">
          <w:rPr>
            <w:rFonts w:ascii="华文楷体" w:eastAsia="华文楷体" w:hAnsi="华文楷体" w:hint="eastAsia"/>
            <w:sz w:val="28"/>
            <w:szCs w:val="28"/>
          </w:rPr>
          <w:t>真实</w:t>
        </w:r>
      </w:ins>
      <w:r w:rsidRPr="00184089">
        <w:rPr>
          <w:rFonts w:ascii="华文楷体" w:eastAsia="华文楷体" w:hAnsi="华文楷体" w:hint="eastAsia"/>
          <w:sz w:val="28"/>
          <w:szCs w:val="28"/>
        </w:rPr>
        <w:t>圆满正等觉所说的</w:t>
      </w:r>
      <w:del w:id="470" w:author="S-Yansong" w:date="2015-12-16T11:08:00Z">
        <w:r w:rsidRPr="00184089" w:rsidDel="00833AEB">
          <w:rPr>
            <w:rFonts w:ascii="华文楷体" w:eastAsia="华文楷体" w:hAnsi="华文楷体" w:hint="eastAsia"/>
            <w:sz w:val="28"/>
            <w:szCs w:val="28"/>
          </w:rPr>
          <w:delText xml:space="preserve">  实有</w:delText>
        </w:r>
      </w:del>
      <w:ins w:id="471" w:author="S-Yansong" w:date="2015-12-16T11:08:00Z">
        <w:r w:rsidR="00833AEB">
          <w:rPr>
            <w:rFonts w:ascii="华文楷体" w:eastAsia="华文楷体" w:hAnsi="华文楷体" w:hint="eastAsia"/>
            <w:sz w:val="28"/>
            <w:szCs w:val="28"/>
          </w:rPr>
          <w:t>十种</w:t>
        </w:r>
      </w:ins>
      <w:r w:rsidRPr="00184089">
        <w:rPr>
          <w:rFonts w:ascii="华文楷体" w:eastAsia="华文楷体" w:hAnsi="华文楷体" w:hint="eastAsia"/>
          <w:sz w:val="28"/>
          <w:szCs w:val="28"/>
        </w:rPr>
        <w:t>名言</w:t>
      </w:r>
      <w:ins w:id="472" w:author="S-Yansong" w:date="2015-12-16T11:08:00Z">
        <w:r w:rsidR="00833AEB">
          <w:rPr>
            <w:rFonts w:ascii="华文楷体" w:eastAsia="华文楷体" w:hAnsi="华文楷体" w:hint="eastAsia"/>
            <w:sz w:val="28"/>
            <w:szCs w:val="28"/>
          </w:rPr>
          <w:t>。</w:t>
        </w:r>
      </w:ins>
      <w:del w:id="473" w:author="S-Yansong" w:date="2015-12-16T11:08:00Z">
        <w:r w:rsidRPr="00184089" w:rsidDel="00833AEB">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这个</w:t>
      </w:r>
      <w:del w:id="474" w:author="S-Yansong" w:date="2015-12-16T11:09:00Z">
        <w:r w:rsidRPr="00184089" w:rsidDel="00833AEB">
          <w:rPr>
            <w:rFonts w:ascii="华文楷体" w:eastAsia="华文楷体" w:hAnsi="华文楷体" w:hint="eastAsia"/>
            <w:sz w:val="28"/>
            <w:szCs w:val="28"/>
          </w:rPr>
          <w:delText>实有</w:delText>
        </w:r>
      </w:del>
      <w:ins w:id="475" w:author="S-Yansong" w:date="2015-12-16T11:09:00Z">
        <w:r w:rsidR="00833AEB">
          <w:rPr>
            <w:rFonts w:ascii="华文楷体" w:eastAsia="华文楷体" w:hAnsi="华文楷体" w:hint="eastAsia"/>
            <w:sz w:val="28"/>
            <w:szCs w:val="28"/>
          </w:rPr>
          <w:t>十种</w:t>
        </w:r>
      </w:ins>
      <w:r w:rsidRPr="00184089">
        <w:rPr>
          <w:rFonts w:ascii="华文楷体" w:eastAsia="华文楷体" w:hAnsi="华文楷体" w:hint="eastAsia"/>
          <w:sz w:val="28"/>
          <w:szCs w:val="28"/>
        </w:rPr>
        <w:t>名言就是说</w:t>
      </w:r>
      <w:proofErr w:type="gramStart"/>
      <w:ins w:id="476" w:author="S-Yansong" w:date="2015-12-16T11:10:00Z">
        <w:r w:rsidR="00833AEB">
          <w:rPr>
            <w:rFonts w:ascii="华文楷体" w:eastAsia="华文楷体" w:hAnsi="华文楷体" w:hint="eastAsia"/>
            <w:sz w:val="28"/>
            <w:szCs w:val="28"/>
          </w:rPr>
          <w:t>蕴</w:t>
        </w:r>
        <w:proofErr w:type="gramEnd"/>
        <w:r w:rsidR="00833AEB">
          <w:rPr>
            <w:rFonts w:ascii="华文楷体" w:eastAsia="华文楷体" w:hAnsi="华文楷体" w:hint="eastAsia"/>
            <w:sz w:val="28"/>
            <w:szCs w:val="28"/>
          </w:rPr>
          <w:t>界处等等，有这样</w:t>
        </w:r>
      </w:ins>
      <w:ins w:id="477" w:author="S-Yansong" w:date="2015-12-16T11:11:00Z">
        <w:r w:rsidR="00833AEB">
          <w:rPr>
            <w:rFonts w:ascii="华文楷体" w:eastAsia="华文楷体" w:hAnsi="华文楷体" w:hint="eastAsia"/>
            <w:sz w:val="28"/>
            <w:szCs w:val="28"/>
          </w:rPr>
          <w:t>一种</w:t>
        </w:r>
      </w:ins>
      <w:ins w:id="478" w:author="S-Yansong" w:date="2015-12-16T11:10:00Z">
        <w:r w:rsidR="00833AEB">
          <w:rPr>
            <w:rFonts w:ascii="华文楷体" w:eastAsia="华文楷体" w:hAnsi="华文楷体" w:hint="eastAsia"/>
            <w:sz w:val="28"/>
            <w:szCs w:val="28"/>
          </w:rPr>
          <w:t>十种法。</w:t>
        </w:r>
      </w:ins>
      <w:del w:id="479" w:author="S-Yansong" w:date="2015-12-16T11:10:00Z">
        <w:r w:rsidRPr="00184089" w:rsidDel="00833AEB">
          <w:rPr>
            <w:rFonts w:ascii="华文楷体" w:eastAsia="华文楷体" w:hAnsi="华文楷体" w:hint="eastAsia"/>
            <w:sz w:val="28"/>
            <w:szCs w:val="28"/>
          </w:rPr>
          <w:delText>呢 ……</w:delText>
        </w:r>
      </w:del>
    </w:p>
    <w:p w:rsidR="00833AEB" w:rsidRPr="00833AEB" w:rsidRDefault="00184089">
      <w:pPr>
        <w:autoSpaceDE w:val="0"/>
        <w:autoSpaceDN w:val="0"/>
        <w:adjustRightInd w:val="0"/>
        <w:ind w:left="420"/>
        <w:jc w:val="left"/>
        <w:rPr>
          <w:ins w:id="480" w:author="S-Yansong" w:date="2015-12-16T11:11:00Z"/>
          <w:rFonts w:ascii="宋体" w:eastAsia="宋体" w:cs="宋体"/>
          <w:kern w:val="0"/>
          <w:sz w:val="28"/>
          <w:szCs w:val="28"/>
          <w:rPrChange w:id="481" w:author="S-Yansong" w:date="2015-12-16T11:11:00Z">
            <w:rPr>
              <w:ins w:id="482" w:author="S-Yansong" w:date="2015-12-16T11:11:00Z"/>
              <w:rFonts w:ascii="华文楷体" w:eastAsia="华文楷体" w:hAnsi="华文楷体"/>
              <w:sz w:val="28"/>
              <w:szCs w:val="28"/>
            </w:rPr>
          </w:rPrChange>
        </w:rPr>
        <w:pPrChange w:id="483" w:author="S-Yansong" w:date="2015-12-16T11:12:00Z">
          <w:pPr>
            <w:ind w:firstLine="570"/>
          </w:pPr>
        </w:pPrChange>
      </w:pPr>
      <w:del w:id="484" w:author="S-Yansong" w:date="2015-12-16T11:12:00Z">
        <w:r w:rsidRPr="00184089" w:rsidDel="00833AEB">
          <w:rPr>
            <w:rFonts w:ascii="华文楷体" w:eastAsia="华文楷体" w:hAnsi="华文楷体" w:hint="eastAsia"/>
            <w:sz w:val="28"/>
            <w:szCs w:val="28"/>
          </w:rPr>
          <w:delText>还有呢就是宝轮经中也言 善男子 若聚实法 那么可以精通世俗</w:delText>
        </w:r>
      </w:del>
      <w:ins w:id="485" w:author="S-Yansong" w:date="2015-12-16T11:11:00Z">
        <w:r w:rsidR="00833AEB">
          <w:rPr>
            <w:rFonts w:ascii="华文楷体" w:eastAsia="华文楷体" w:hAnsi="华文楷体" w:hint="eastAsia"/>
            <w:sz w:val="28"/>
            <w:szCs w:val="28"/>
          </w:rPr>
          <w:t>【</w:t>
        </w:r>
        <w:r w:rsidR="00833AEB" w:rsidRPr="00833AEB">
          <w:rPr>
            <w:rFonts w:asciiTheme="minorEastAsia" w:hAnsiTheme="minorEastAsia" w:cs="华文楷体" w:hint="eastAsia"/>
            <w:kern w:val="0"/>
            <w:sz w:val="28"/>
            <w:szCs w:val="28"/>
            <w:rPrChange w:id="486" w:author="S-Yansong" w:date="2015-12-16T11:12:00Z">
              <w:rPr>
                <w:rFonts w:ascii="华文楷体" w:eastAsia="华文楷体" w:cs="华文楷体" w:hint="eastAsia"/>
                <w:kern w:val="0"/>
                <w:sz w:val="28"/>
                <w:szCs w:val="28"/>
              </w:rPr>
            </w:rPrChange>
          </w:rPr>
          <w:t>《宝云经》中也云</w:t>
        </w:r>
        <w:r w:rsidR="00833AEB" w:rsidRPr="00833AEB">
          <w:rPr>
            <w:rFonts w:asciiTheme="minorEastAsia" w:hAnsiTheme="minorEastAsia" w:cs="宋体"/>
            <w:kern w:val="0"/>
            <w:sz w:val="28"/>
            <w:szCs w:val="28"/>
            <w:rPrChange w:id="487" w:author="S-Yansong" w:date="2015-12-16T11:12:00Z">
              <w:rPr>
                <w:rFonts w:ascii="宋体" w:eastAsia="宋体" w:cs="宋体"/>
                <w:kern w:val="0"/>
                <w:sz w:val="28"/>
                <w:szCs w:val="28"/>
              </w:rPr>
            </w:rPrChange>
          </w:rPr>
          <w:t>:</w:t>
        </w:r>
        <w:r w:rsidR="00833AEB" w:rsidRPr="00833AEB">
          <w:rPr>
            <w:rFonts w:asciiTheme="minorEastAsia" w:hAnsiTheme="minorEastAsia" w:cs="华文楷体" w:hint="eastAsia"/>
            <w:kern w:val="0"/>
            <w:sz w:val="28"/>
            <w:szCs w:val="28"/>
            <w:rPrChange w:id="488" w:author="S-Yansong" w:date="2015-12-16T11:12:00Z">
              <w:rPr>
                <w:rFonts w:ascii="华文楷体" w:eastAsia="华文楷体" w:cs="华文楷体" w:hint="eastAsia"/>
                <w:kern w:val="0"/>
                <w:sz w:val="28"/>
                <w:szCs w:val="28"/>
              </w:rPr>
            </w:rPrChange>
          </w:rPr>
          <w:t>“善男子</w:t>
        </w:r>
        <w:r w:rsidR="00833AEB" w:rsidRPr="00833AEB">
          <w:rPr>
            <w:rFonts w:asciiTheme="minorEastAsia" w:hAnsiTheme="minorEastAsia" w:cs="宋体"/>
            <w:kern w:val="0"/>
            <w:sz w:val="28"/>
            <w:szCs w:val="28"/>
            <w:rPrChange w:id="489" w:author="S-Yansong" w:date="2015-12-16T11:12:00Z">
              <w:rPr>
                <w:rFonts w:ascii="宋体" w:eastAsia="宋体" w:cs="宋体"/>
                <w:kern w:val="0"/>
                <w:sz w:val="28"/>
                <w:szCs w:val="28"/>
              </w:rPr>
            </w:rPrChange>
          </w:rPr>
          <w:t>,</w:t>
        </w:r>
        <w:r w:rsidR="00833AEB" w:rsidRPr="00833AEB">
          <w:rPr>
            <w:rFonts w:asciiTheme="minorEastAsia" w:hAnsiTheme="minorEastAsia" w:cs="华文楷体" w:hint="eastAsia"/>
            <w:kern w:val="0"/>
            <w:sz w:val="28"/>
            <w:szCs w:val="28"/>
            <w:rPrChange w:id="490" w:author="S-Yansong" w:date="2015-12-16T11:12:00Z">
              <w:rPr>
                <w:rFonts w:ascii="华文楷体" w:eastAsia="华文楷体" w:cs="华文楷体" w:hint="eastAsia"/>
                <w:kern w:val="0"/>
                <w:sz w:val="28"/>
                <w:szCs w:val="28"/>
              </w:rPr>
            </w:rPrChange>
          </w:rPr>
          <w:t>若具十法</w:t>
        </w:r>
        <w:r w:rsidR="00833AEB" w:rsidRPr="00833AEB">
          <w:rPr>
            <w:rFonts w:asciiTheme="minorEastAsia" w:hAnsiTheme="minorEastAsia" w:cs="宋体"/>
            <w:kern w:val="0"/>
            <w:sz w:val="28"/>
            <w:szCs w:val="28"/>
            <w:rPrChange w:id="491" w:author="S-Yansong" w:date="2015-12-16T11:12:00Z">
              <w:rPr>
                <w:rFonts w:ascii="宋体" w:eastAsia="宋体" w:cs="宋体"/>
                <w:kern w:val="0"/>
                <w:sz w:val="28"/>
                <w:szCs w:val="28"/>
              </w:rPr>
            </w:rPrChange>
          </w:rPr>
          <w:t>,</w:t>
        </w:r>
        <w:r w:rsidR="00833AEB" w:rsidRPr="00833AEB">
          <w:rPr>
            <w:rFonts w:asciiTheme="minorEastAsia" w:hAnsiTheme="minorEastAsia" w:cs="华文楷体" w:hint="eastAsia"/>
            <w:kern w:val="0"/>
            <w:sz w:val="28"/>
            <w:szCs w:val="28"/>
            <w:rPrChange w:id="492" w:author="S-Yansong" w:date="2015-12-16T11:12:00Z">
              <w:rPr>
                <w:rFonts w:ascii="华文楷体" w:eastAsia="华文楷体" w:cs="华文楷体" w:hint="eastAsia"/>
                <w:kern w:val="0"/>
                <w:sz w:val="28"/>
                <w:szCs w:val="28"/>
              </w:rPr>
            </w:rPrChange>
          </w:rPr>
          <w:t>则菩萨精通世俗。</w:t>
        </w:r>
        <w:r w:rsidR="00833AEB">
          <w:rPr>
            <w:rFonts w:ascii="华文楷体" w:eastAsia="华文楷体" w:hAnsi="华文楷体" w:hint="eastAsia"/>
            <w:sz w:val="28"/>
            <w:szCs w:val="28"/>
          </w:rPr>
          <w:t>】</w:t>
        </w:r>
      </w:ins>
    </w:p>
    <w:p w:rsidR="00DD5F0E" w:rsidRDefault="00184089">
      <w:pPr>
        <w:autoSpaceDE w:val="0"/>
        <w:autoSpaceDN w:val="0"/>
        <w:adjustRightInd w:val="0"/>
        <w:ind w:firstLine="420"/>
        <w:jc w:val="left"/>
        <w:rPr>
          <w:ins w:id="493" w:author="S-Yansong" w:date="2015-12-16T11:16:00Z"/>
          <w:rFonts w:ascii="华文楷体" w:eastAsia="华文楷体" w:hAnsi="华文楷体"/>
          <w:sz w:val="28"/>
          <w:szCs w:val="28"/>
        </w:rPr>
        <w:pPrChange w:id="494" w:author="S-Yansong" w:date="2015-12-16T10:40:00Z">
          <w:pPr>
            <w:ind w:firstLine="570"/>
          </w:pPr>
        </w:pPrChange>
      </w:pPr>
      <w:del w:id="495" w:author="S-Yansong" w:date="2015-12-16T11:11:00Z">
        <w:r w:rsidRPr="00184089" w:rsidDel="00833AEB">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那么如果你具有</w:t>
      </w:r>
      <w:ins w:id="496" w:author="S-Yansong" w:date="2015-12-16T11:16:00Z">
        <w:r w:rsidR="00DD5F0E">
          <w:rPr>
            <w:rFonts w:ascii="华文楷体" w:eastAsia="华文楷体" w:hAnsi="华文楷体" w:hint="eastAsia"/>
            <w:sz w:val="28"/>
            <w:szCs w:val="28"/>
          </w:rPr>
          <w:t>了</w:t>
        </w:r>
      </w:ins>
      <w:ins w:id="497" w:author="S-Yansong" w:date="2015-12-16T11:15:00Z">
        <w:r w:rsidR="00DD5F0E">
          <w:rPr>
            <w:rFonts w:ascii="华文楷体" w:eastAsia="华文楷体" w:hAnsi="华文楷体" w:hint="eastAsia"/>
            <w:sz w:val="28"/>
            <w:szCs w:val="28"/>
          </w:rPr>
          <w:t>十</w:t>
        </w:r>
      </w:ins>
      <w:del w:id="498" w:author="S-Yansong" w:date="2015-12-16T11:15:00Z">
        <w:r w:rsidRPr="00184089" w:rsidDel="00DD5F0E">
          <w:rPr>
            <w:rFonts w:ascii="华文楷体" w:eastAsia="华文楷体" w:hAnsi="华文楷体" w:hint="eastAsia"/>
            <w:sz w:val="28"/>
            <w:szCs w:val="28"/>
          </w:rPr>
          <w:delText>实</w:delText>
        </w:r>
      </w:del>
      <w:r w:rsidRPr="00184089">
        <w:rPr>
          <w:rFonts w:ascii="华文楷体" w:eastAsia="华文楷体" w:hAnsi="华文楷体" w:hint="eastAsia"/>
          <w:sz w:val="28"/>
          <w:szCs w:val="28"/>
        </w:rPr>
        <w:t>法</w:t>
      </w:r>
      <w:ins w:id="499" w:author="S-Yansong" w:date="2015-12-16T11:15:00Z">
        <w:r w:rsidR="00DD5F0E">
          <w:rPr>
            <w:rFonts w:ascii="华文楷体" w:eastAsia="华文楷体" w:hAnsi="华文楷体" w:hint="eastAsia"/>
            <w:sz w:val="28"/>
            <w:szCs w:val="28"/>
          </w:rPr>
          <w:t>，那么就可以</w:t>
        </w:r>
      </w:ins>
      <w:del w:id="500" w:author="S-Yansong" w:date="2015-12-16T11:15:00Z">
        <w:r w:rsidRPr="00184089" w:rsidDel="00DD5F0E">
          <w:rPr>
            <w:rFonts w:ascii="华文楷体" w:eastAsia="华文楷体" w:hAnsi="华文楷体" w:hint="eastAsia"/>
            <w:sz w:val="28"/>
            <w:szCs w:val="28"/>
          </w:rPr>
          <w:delText xml:space="preserve"> 你</w:delText>
        </w:r>
      </w:del>
      <w:r w:rsidRPr="00184089">
        <w:rPr>
          <w:rFonts w:ascii="华文楷体" w:eastAsia="华文楷体" w:hAnsi="华文楷体" w:hint="eastAsia"/>
          <w:sz w:val="28"/>
          <w:szCs w:val="28"/>
        </w:rPr>
        <w:t>精通世俗</w:t>
      </w:r>
      <w:ins w:id="501" w:author="S-Yansong" w:date="2015-12-16T11:17:00Z">
        <w:r w:rsidR="00856385">
          <w:rPr>
            <w:rFonts w:ascii="华文楷体" w:eastAsia="华文楷体" w:hAnsi="华文楷体" w:hint="eastAsia"/>
            <w:sz w:val="28"/>
            <w:szCs w:val="28"/>
          </w:rPr>
          <w:t>。</w:t>
        </w:r>
      </w:ins>
    </w:p>
    <w:p w:rsidR="00DD5F0E" w:rsidRDefault="00184089">
      <w:pPr>
        <w:autoSpaceDE w:val="0"/>
        <w:autoSpaceDN w:val="0"/>
        <w:adjustRightInd w:val="0"/>
        <w:ind w:firstLine="420"/>
        <w:jc w:val="left"/>
        <w:rPr>
          <w:ins w:id="502" w:author="S-Yansong" w:date="2015-12-16T11:16:00Z"/>
          <w:rFonts w:ascii="华文楷体" w:eastAsia="华文楷体" w:hAnsi="华文楷体"/>
          <w:sz w:val="28"/>
          <w:szCs w:val="28"/>
        </w:rPr>
        <w:pPrChange w:id="503" w:author="S-Yansong" w:date="2015-12-16T10:40:00Z">
          <w:pPr>
            <w:ind w:firstLine="570"/>
          </w:pPr>
        </w:pPrChange>
      </w:pPr>
      <w:del w:id="504" w:author="S-Yansong" w:date="2015-12-16T11:15:00Z">
        <w:r w:rsidRPr="00184089" w:rsidDel="00DD5F0E">
          <w:rPr>
            <w:rFonts w:ascii="华文楷体" w:eastAsia="华文楷体" w:hAnsi="华文楷体" w:hint="eastAsia"/>
            <w:sz w:val="28"/>
            <w:szCs w:val="28"/>
          </w:rPr>
          <w:delText xml:space="preserve"> </w:delText>
        </w:r>
      </w:del>
      <w:del w:id="505" w:author="S-Yansong" w:date="2015-12-16T11:16:00Z">
        <w:r w:rsidRPr="00184089" w:rsidDel="00DD5F0E">
          <w:rPr>
            <w:rFonts w:ascii="华文楷体" w:eastAsia="华文楷体" w:hAnsi="华文楷体" w:hint="eastAsia"/>
            <w:sz w:val="28"/>
            <w:szCs w:val="28"/>
          </w:rPr>
          <w:delText>何为</w:delText>
        </w:r>
      </w:del>
      <w:del w:id="506" w:author="S-Yansong" w:date="2015-12-16T11:15:00Z">
        <w:r w:rsidRPr="00184089" w:rsidDel="00DD5F0E">
          <w:rPr>
            <w:rFonts w:ascii="华文楷体" w:eastAsia="华文楷体" w:hAnsi="华文楷体" w:hint="eastAsia"/>
            <w:sz w:val="28"/>
            <w:szCs w:val="28"/>
          </w:rPr>
          <w:delText>实</w:delText>
        </w:r>
      </w:del>
      <w:del w:id="507" w:author="S-Yansong" w:date="2015-12-16T11:16:00Z">
        <w:r w:rsidRPr="00184089" w:rsidDel="00DD5F0E">
          <w:rPr>
            <w:rFonts w:ascii="华文楷体" w:eastAsia="华文楷体" w:hAnsi="华文楷体" w:hint="eastAsia"/>
            <w:sz w:val="28"/>
            <w:szCs w:val="28"/>
          </w:rPr>
          <w:delText>法</w:delText>
        </w:r>
      </w:del>
      <w:del w:id="508" w:author="S-Yansong" w:date="2015-12-16T11:15:00Z">
        <w:r w:rsidRPr="00184089" w:rsidDel="00DD5F0E">
          <w:rPr>
            <w:rFonts w:ascii="华文楷体" w:eastAsia="华文楷体" w:hAnsi="华文楷体" w:hint="eastAsia"/>
            <w:sz w:val="28"/>
            <w:szCs w:val="28"/>
          </w:rPr>
          <w:delText xml:space="preserve"> </w:delText>
        </w:r>
      </w:del>
      <w:del w:id="509" w:author="S-Yansong" w:date="2015-12-16T11:16:00Z">
        <w:r w:rsidRPr="00184089" w:rsidDel="00DD5F0E">
          <w:rPr>
            <w:rFonts w:ascii="华文楷体" w:eastAsia="华文楷体" w:hAnsi="华文楷体" w:hint="eastAsia"/>
            <w:sz w:val="28"/>
            <w:szCs w:val="28"/>
          </w:rPr>
          <w:delText xml:space="preserve">色亦是假立 与色中色亦不可得 色亦不得 无有当住 </w:delText>
        </w:r>
        <w:r w:rsidRPr="00184089" w:rsidDel="00DD5F0E">
          <w:rPr>
            <w:rFonts w:ascii="华文楷体" w:eastAsia="华文楷体" w:hAnsi="华文楷体" w:hint="eastAsia"/>
            <w:sz w:val="28"/>
            <w:szCs w:val="28"/>
          </w:rPr>
          <w:lastRenderedPageBreak/>
          <w:delText>无是色 其中对此作了……</w:delText>
        </w:r>
      </w:del>
    </w:p>
    <w:p w:rsidR="00DD5F0E" w:rsidRPr="00DD5F0E" w:rsidRDefault="00DD5F0E">
      <w:pPr>
        <w:autoSpaceDE w:val="0"/>
        <w:autoSpaceDN w:val="0"/>
        <w:adjustRightInd w:val="0"/>
        <w:ind w:firstLine="420"/>
        <w:jc w:val="left"/>
        <w:rPr>
          <w:ins w:id="510" w:author="S-Yansong" w:date="2015-12-16T11:16:00Z"/>
          <w:rFonts w:asciiTheme="minorEastAsia" w:hAnsiTheme="minorEastAsia" w:cs="华文楷体"/>
          <w:kern w:val="0"/>
          <w:sz w:val="28"/>
          <w:szCs w:val="28"/>
          <w:rPrChange w:id="511" w:author="S-Yansong" w:date="2015-12-16T11:17:00Z">
            <w:rPr>
              <w:ins w:id="512" w:author="S-Yansong" w:date="2015-12-16T11:16:00Z"/>
              <w:rFonts w:ascii="华文楷体" w:eastAsia="华文楷体" w:hAnsi="华文楷体"/>
              <w:sz w:val="28"/>
              <w:szCs w:val="28"/>
            </w:rPr>
          </w:rPrChange>
        </w:rPr>
        <w:pPrChange w:id="513" w:author="S-Yansong" w:date="2015-12-16T11:16:00Z">
          <w:pPr>
            <w:ind w:firstLine="570"/>
          </w:pPr>
        </w:pPrChange>
      </w:pPr>
      <w:ins w:id="514" w:author="S-Yansong" w:date="2015-12-16T11:16:00Z">
        <w:r w:rsidRPr="00DD5F0E">
          <w:rPr>
            <w:rFonts w:asciiTheme="minorEastAsia" w:hAnsiTheme="minorEastAsia" w:hint="eastAsia"/>
            <w:sz w:val="28"/>
            <w:szCs w:val="28"/>
            <w:rPrChange w:id="515" w:author="S-Yansong" w:date="2015-12-16T11:17:00Z">
              <w:rPr>
                <w:rFonts w:ascii="华文楷体" w:eastAsia="华文楷体" w:hAnsi="华文楷体" w:hint="eastAsia"/>
                <w:sz w:val="28"/>
                <w:szCs w:val="28"/>
              </w:rPr>
            </w:rPrChange>
          </w:rPr>
          <w:t>【</w:t>
        </w:r>
        <w:r w:rsidRPr="00DD5F0E">
          <w:rPr>
            <w:rFonts w:asciiTheme="minorEastAsia" w:hAnsiTheme="minorEastAsia" w:cs="华文楷体" w:hint="eastAsia"/>
            <w:kern w:val="0"/>
            <w:sz w:val="28"/>
            <w:szCs w:val="28"/>
            <w:rPrChange w:id="516" w:author="S-Yansong" w:date="2015-12-16T11:17:00Z">
              <w:rPr>
                <w:rFonts w:ascii="华文楷体" w:eastAsia="华文楷体" w:cs="华文楷体" w:hint="eastAsia"/>
                <w:kern w:val="0"/>
                <w:sz w:val="28"/>
                <w:szCs w:val="28"/>
              </w:rPr>
            </w:rPrChange>
          </w:rPr>
          <w:t>何为十法</w:t>
        </w:r>
        <w:r w:rsidRPr="00DD5F0E">
          <w:rPr>
            <w:rFonts w:asciiTheme="minorEastAsia" w:hAnsiTheme="minorEastAsia" w:cs="宋体"/>
            <w:kern w:val="0"/>
            <w:sz w:val="28"/>
            <w:szCs w:val="28"/>
            <w:rPrChange w:id="517" w:author="S-Yansong" w:date="2015-12-16T11:17:00Z">
              <w:rPr>
                <w:rFonts w:ascii="宋体" w:eastAsia="宋体" w:cs="宋体"/>
                <w:kern w:val="0"/>
                <w:sz w:val="28"/>
                <w:szCs w:val="28"/>
              </w:rPr>
            </w:rPrChange>
          </w:rPr>
          <w:t>?</w:t>
        </w:r>
        <w:r w:rsidRPr="00DD5F0E">
          <w:rPr>
            <w:rFonts w:asciiTheme="minorEastAsia" w:hAnsiTheme="minorEastAsia" w:cs="华文楷体" w:hint="eastAsia"/>
            <w:kern w:val="0"/>
            <w:sz w:val="28"/>
            <w:szCs w:val="28"/>
            <w:rPrChange w:id="518" w:author="S-Yansong" w:date="2015-12-16T11:17:00Z">
              <w:rPr>
                <w:rFonts w:ascii="华文楷体" w:eastAsia="华文楷体" w:cs="华文楷体" w:hint="eastAsia"/>
                <w:kern w:val="0"/>
                <w:sz w:val="28"/>
                <w:szCs w:val="28"/>
              </w:rPr>
            </w:rPrChange>
          </w:rPr>
          <w:t>色亦是假立</w:t>
        </w:r>
        <w:r w:rsidRPr="00DD5F0E">
          <w:rPr>
            <w:rFonts w:asciiTheme="minorEastAsia" w:hAnsiTheme="minorEastAsia" w:cs="宋体"/>
            <w:kern w:val="0"/>
            <w:sz w:val="28"/>
            <w:szCs w:val="28"/>
            <w:rPrChange w:id="519" w:author="S-Yansong" w:date="2015-12-16T11:17:00Z">
              <w:rPr>
                <w:rFonts w:ascii="宋体" w:eastAsia="宋体" w:cs="宋体"/>
                <w:kern w:val="0"/>
                <w:sz w:val="28"/>
                <w:szCs w:val="28"/>
              </w:rPr>
            </w:rPrChange>
          </w:rPr>
          <w:t>,</w:t>
        </w:r>
        <w:r w:rsidRPr="00DD5F0E">
          <w:rPr>
            <w:rFonts w:asciiTheme="minorEastAsia" w:hAnsiTheme="minorEastAsia" w:cs="华文楷体" w:hint="eastAsia"/>
            <w:kern w:val="0"/>
            <w:sz w:val="28"/>
            <w:szCs w:val="28"/>
            <w:rPrChange w:id="520" w:author="S-Yansong" w:date="2015-12-16T11:17:00Z">
              <w:rPr>
                <w:rFonts w:ascii="华文楷体" w:eastAsia="华文楷体" w:cs="华文楷体" w:hint="eastAsia"/>
                <w:kern w:val="0"/>
                <w:sz w:val="28"/>
                <w:szCs w:val="28"/>
              </w:rPr>
            </w:rPrChange>
          </w:rPr>
          <w:t>于胜义中色亦不得</w:t>
        </w:r>
        <w:r w:rsidRPr="00DD5F0E">
          <w:rPr>
            <w:rFonts w:asciiTheme="minorEastAsia" w:hAnsiTheme="minorEastAsia" w:cs="宋体"/>
            <w:kern w:val="0"/>
            <w:sz w:val="28"/>
            <w:szCs w:val="28"/>
            <w:rPrChange w:id="521" w:author="S-Yansong" w:date="2015-12-16T11:17:00Z">
              <w:rPr>
                <w:rFonts w:ascii="宋体" w:eastAsia="宋体" w:cs="宋体"/>
                <w:kern w:val="0"/>
                <w:sz w:val="28"/>
                <w:szCs w:val="28"/>
              </w:rPr>
            </w:rPrChange>
          </w:rPr>
          <w:t>,</w:t>
        </w:r>
        <w:r w:rsidRPr="00DD5F0E">
          <w:rPr>
            <w:rFonts w:asciiTheme="minorEastAsia" w:hAnsiTheme="minorEastAsia" w:cs="华文楷体" w:hint="eastAsia"/>
            <w:kern w:val="0"/>
            <w:sz w:val="28"/>
            <w:szCs w:val="28"/>
            <w:rPrChange w:id="522" w:author="S-Yansong" w:date="2015-12-16T11:17:00Z">
              <w:rPr>
                <w:rFonts w:ascii="华文楷体" w:eastAsia="华文楷体" w:cs="华文楷体" w:hint="eastAsia"/>
                <w:kern w:val="0"/>
                <w:sz w:val="28"/>
                <w:szCs w:val="28"/>
              </w:rPr>
            </w:rPrChange>
          </w:rPr>
          <w:t>无有耽著。如是受……”其中对此作了广说。</w:t>
        </w:r>
        <w:r w:rsidRPr="00DD5F0E">
          <w:rPr>
            <w:rFonts w:asciiTheme="minorEastAsia" w:hAnsiTheme="minorEastAsia" w:hint="eastAsia"/>
            <w:sz w:val="28"/>
            <w:szCs w:val="28"/>
            <w:rPrChange w:id="523" w:author="S-Yansong" w:date="2015-12-16T11:17:00Z">
              <w:rPr>
                <w:rFonts w:ascii="华文楷体" w:eastAsia="华文楷体" w:hAnsi="华文楷体" w:hint="eastAsia"/>
                <w:sz w:val="28"/>
                <w:szCs w:val="28"/>
              </w:rPr>
            </w:rPrChange>
          </w:rPr>
          <w:t>】</w:t>
        </w:r>
      </w:ins>
    </w:p>
    <w:p w:rsidR="004A1B54" w:rsidRDefault="00184089">
      <w:pPr>
        <w:autoSpaceDE w:val="0"/>
        <w:autoSpaceDN w:val="0"/>
        <w:adjustRightInd w:val="0"/>
        <w:ind w:firstLine="420"/>
        <w:jc w:val="left"/>
        <w:rPr>
          <w:ins w:id="524" w:author="S-Yansong" w:date="2015-12-16T11:26:00Z"/>
          <w:rFonts w:ascii="华文楷体" w:eastAsia="华文楷体" w:hAnsi="华文楷体"/>
          <w:sz w:val="28"/>
          <w:szCs w:val="28"/>
        </w:rPr>
        <w:pPrChange w:id="525" w:author="S-Yansong" w:date="2015-12-16T11:22:00Z">
          <w:pPr>
            <w:ind w:firstLine="570"/>
          </w:pPr>
        </w:pPrChange>
      </w:pPr>
      <w:r w:rsidRPr="00184089">
        <w:rPr>
          <w:rFonts w:ascii="华文楷体" w:eastAsia="华文楷体" w:hAnsi="华文楷体" w:hint="eastAsia"/>
          <w:sz w:val="28"/>
          <w:szCs w:val="28"/>
        </w:rPr>
        <w:t>那么在</w:t>
      </w:r>
      <w:ins w:id="526" w:author="S-Yansong" w:date="2015-12-16T11:17:00Z">
        <w:r w:rsidR="00856385">
          <w:rPr>
            <w:rFonts w:ascii="华文楷体" w:eastAsia="华文楷体" w:hAnsi="华文楷体" w:hint="eastAsia"/>
            <w:sz w:val="28"/>
            <w:szCs w:val="28"/>
          </w:rPr>
          <w:t>《</w:t>
        </w:r>
      </w:ins>
      <w:r w:rsidRPr="00184089">
        <w:rPr>
          <w:rFonts w:ascii="华文楷体" w:eastAsia="华文楷体" w:hAnsi="华文楷体" w:hint="eastAsia"/>
          <w:sz w:val="28"/>
          <w:szCs w:val="28"/>
        </w:rPr>
        <w:t>宝云</w:t>
      </w:r>
      <w:ins w:id="527" w:author="S-Yansong" w:date="2015-12-16T11:17:00Z">
        <w:r w:rsidR="00856385">
          <w:rPr>
            <w:rFonts w:ascii="华文楷体" w:eastAsia="华文楷体" w:hAnsi="华文楷体" w:hint="eastAsia"/>
            <w:sz w:val="28"/>
            <w:szCs w:val="28"/>
          </w:rPr>
          <w:t>经</w:t>
        </w:r>
      </w:ins>
      <w:del w:id="528" w:author="S-Yansong" w:date="2015-12-16T11:17:00Z">
        <w:r w:rsidRPr="00184089" w:rsidDel="00856385">
          <w:rPr>
            <w:rFonts w:ascii="华文楷体" w:eastAsia="华文楷体" w:hAnsi="华文楷体" w:hint="eastAsia"/>
            <w:sz w:val="28"/>
            <w:szCs w:val="28"/>
          </w:rPr>
          <w:delText>径</w:delText>
        </w:r>
      </w:del>
      <w:ins w:id="529" w:author="S-Yansong" w:date="2015-12-16T11:17:00Z">
        <w:r w:rsidR="00856385">
          <w:rPr>
            <w:rFonts w:ascii="华文楷体" w:eastAsia="华文楷体" w:hAnsi="华文楷体" w:hint="eastAsia"/>
            <w:sz w:val="28"/>
            <w:szCs w:val="28"/>
          </w:rPr>
          <w:t>》</w:t>
        </w:r>
      </w:ins>
      <w:r w:rsidRPr="00184089">
        <w:rPr>
          <w:rFonts w:ascii="华文楷体" w:eastAsia="华文楷体" w:hAnsi="华文楷体" w:hint="eastAsia"/>
          <w:sz w:val="28"/>
          <w:szCs w:val="28"/>
        </w:rPr>
        <w:t>当中讲到了</w:t>
      </w:r>
      <w:del w:id="530" w:author="S-Yansong" w:date="2015-12-16T11:17:00Z">
        <w:r w:rsidRPr="00184089" w:rsidDel="009273E2">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如果</w:t>
      </w:r>
      <w:ins w:id="531" w:author="S-Yansong" w:date="2015-12-16T11:17:00Z">
        <w:r w:rsidR="009273E2">
          <w:rPr>
            <w:rFonts w:ascii="华文楷体" w:eastAsia="华文楷体" w:hAnsi="华文楷体" w:hint="eastAsia"/>
            <w:sz w:val="28"/>
            <w:szCs w:val="28"/>
          </w:rPr>
          <w:t>你</w:t>
        </w:r>
      </w:ins>
      <w:r w:rsidRPr="00184089">
        <w:rPr>
          <w:rFonts w:ascii="华文楷体" w:eastAsia="华文楷体" w:hAnsi="华文楷体" w:hint="eastAsia"/>
          <w:sz w:val="28"/>
          <w:szCs w:val="28"/>
        </w:rPr>
        <w:t>通达十种法</w:t>
      </w:r>
      <w:ins w:id="532" w:author="S-Yansong" w:date="2015-12-16T11:17:00Z">
        <w:r w:rsidR="009273E2">
          <w:rPr>
            <w:rFonts w:ascii="华文楷体" w:eastAsia="华文楷体" w:hAnsi="华文楷体" w:hint="eastAsia"/>
            <w:sz w:val="28"/>
            <w:szCs w:val="28"/>
          </w:rPr>
          <w:t>，</w:t>
        </w:r>
      </w:ins>
      <w:del w:id="533" w:author="S-Yansong" w:date="2015-12-16T11:17:00Z">
        <w:r w:rsidRPr="00184089" w:rsidDel="009273E2">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就说你完全精通了世俗了</w:t>
      </w:r>
      <w:ins w:id="534" w:author="S-Yansong" w:date="2015-12-16T11:17:00Z">
        <w:r w:rsidR="009273E2">
          <w:rPr>
            <w:rFonts w:ascii="华文楷体" w:eastAsia="华文楷体" w:hAnsi="华文楷体" w:hint="eastAsia"/>
            <w:sz w:val="28"/>
            <w:szCs w:val="28"/>
          </w:rPr>
          <w:t>。</w:t>
        </w:r>
      </w:ins>
      <w:del w:id="535" w:author="S-Yansong" w:date="2015-12-16T11:17:00Z">
        <w:r w:rsidRPr="00184089" w:rsidDel="009273E2">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那么哪十种法呢</w:t>
      </w:r>
      <w:ins w:id="536" w:author="S-Yansong" w:date="2015-12-16T11:17:00Z">
        <w:r w:rsidR="009273E2">
          <w:rPr>
            <w:rFonts w:ascii="华文楷体" w:eastAsia="华文楷体" w:hAnsi="华文楷体" w:hint="eastAsia"/>
            <w:sz w:val="28"/>
            <w:szCs w:val="28"/>
          </w:rPr>
          <w:t>？</w:t>
        </w:r>
      </w:ins>
      <w:del w:id="537" w:author="S-Yansong" w:date="2015-12-16T11:17:00Z">
        <w:r w:rsidRPr="00184089" w:rsidDel="009273E2">
          <w:rPr>
            <w:rFonts w:ascii="华文楷体" w:eastAsia="华文楷体" w:hAnsi="华文楷体" w:hint="eastAsia"/>
            <w:sz w:val="28"/>
            <w:szCs w:val="28"/>
          </w:rPr>
          <w:delText xml:space="preserve"> </w:delText>
        </w:r>
      </w:del>
      <w:ins w:id="538" w:author="S-Yansong" w:date="2015-12-16T11:18:00Z">
        <w:r w:rsidR="009273E2">
          <w:rPr>
            <w:rFonts w:ascii="华文楷体" w:eastAsia="华文楷体" w:hAnsi="华文楷体" w:hint="eastAsia"/>
            <w:sz w:val="28"/>
            <w:szCs w:val="28"/>
          </w:rPr>
          <w:t>第</w:t>
        </w:r>
      </w:ins>
      <w:r w:rsidRPr="00184089">
        <w:rPr>
          <w:rFonts w:ascii="华文楷体" w:eastAsia="华文楷体" w:hAnsi="华文楷体" w:hint="eastAsia"/>
          <w:sz w:val="28"/>
          <w:szCs w:val="28"/>
        </w:rPr>
        <w:t>一类</w:t>
      </w:r>
      <w:ins w:id="539" w:author="S-Yansong" w:date="2015-12-16T11:18:00Z">
        <w:r w:rsidR="009273E2">
          <w:rPr>
            <w:rFonts w:ascii="华文楷体" w:eastAsia="华文楷体" w:hAnsi="华文楷体" w:hint="eastAsia"/>
            <w:sz w:val="28"/>
            <w:szCs w:val="28"/>
          </w:rPr>
          <w:t>法就</w:t>
        </w:r>
      </w:ins>
      <w:r w:rsidRPr="00184089">
        <w:rPr>
          <w:rFonts w:ascii="华文楷体" w:eastAsia="华文楷体" w:hAnsi="华文楷体" w:hint="eastAsia"/>
          <w:sz w:val="28"/>
          <w:szCs w:val="28"/>
        </w:rPr>
        <w:t>是五</w:t>
      </w:r>
      <w:proofErr w:type="gramStart"/>
      <w:r w:rsidRPr="00184089">
        <w:rPr>
          <w:rFonts w:ascii="华文楷体" w:eastAsia="华文楷体" w:hAnsi="华文楷体" w:hint="eastAsia"/>
          <w:sz w:val="28"/>
          <w:szCs w:val="28"/>
        </w:rPr>
        <w:t>蕴</w:t>
      </w:r>
      <w:proofErr w:type="gramEnd"/>
      <w:ins w:id="540" w:author="S-Yansong" w:date="2015-12-16T11:18:00Z">
        <w:r w:rsidR="009273E2">
          <w:rPr>
            <w:rFonts w:ascii="华文楷体" w:eastAsia="华文楷体" w:hAnsi="华文楷体" w:hint="eastAsia"/>
            <w:sz w:val="28"/>
            <w:szCs w:val="28"/>
          </w:rPr>
          <w:t>。</w:t>
        </w:r>
      </w:ins>
      <w:del w:id="541" w:author="S-Yansong" w:date="2015-12-16T11:18:00Z">
        <w:r w:rsidRPr="00184089" w:rsidDel="009273E2">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五</w:t>
      </w:r>
      <w:proofErr w:type="gramStart"/>
      <w:r w:rsidRPr="00184089">
        <w:rPr>
          <w:rFonts w:ascii="华文楷体" w:eastAsia="华文楷体" w:hAnsi="华文楷体" w:hint="eastAsia"/>
          <w:sz w:val="28"/>
          <w:szCs w:val="28"/>
        </w:rPr>
        <w:t>蕴</w:t>
      </w:r>
      <w:proofErr w:type="gramEnd"/>
      <w:r w:rsidRPr="00184089">
        <w:rPr>
          <w:rFonts w:ascii="华文楷体" w:eastAsia="华文楷体" w:hAnsi="华文楷体" w:hint="eastAsia"/>
          <w:sz w:val="28"/>
          <w:szCs w:val="28"/>
        </w:rPr>
        <w:t>当中呢以色</w:t>
      </w:r>
      <w:proofErr w:type="gramStart"/>
      <w:r w:rsidRPr="00184089">
        <w:rPr>
          <w:rFonts w:ascii="华文楷体" w:eastAsia="华文楷体" w:hAnsi="华文楷体" w:hint="eastAsia"/>
          <w:sz w:val="28"/>
          <w:szCs w:val="28"/>
        </w:rPr>
        <w:t>蕴</w:t>
      </w:r>
      <w:proofErr w:type="gramEnd"/>
      <w:r w:rsidRPr="00184089">
        <w:rPr>
          <w:rFonts w:ascii="华文楷体" w:eastAsia="华文楷体" w:hAnsi="华文楷体" w:hint="eastAsia"/>
          <w:sz w:val="28"/>
          <w:szCs w:val="28"/>
        </w:rPr>
        <w:t xml:space="preserve">做开头 </w:t>
      </w:r>
      <w:ins w:id="542" w:author="S-Yansong" w:date="2015-12-16T11:18:00Z">
        <w:r w:rsidR="009273E2">
          <w:rPr>
            <w:rFonts w:ascii="华文楷体" w:eastAsia="华文楷体" w:hAnsi="华文楷体" w:hint="eastAsia"/>
            <w:sz w:val="28"/>
            <w:szCs w:val="28"/>
          </w:rPr>
          <w:t>，</w:t>
        </w:r>
      </w:ins>
      <w:del w:id="543" w:author="S-Yansong" w:date="2015-12-16T11:18:00Z">
        <w:r w:rsidRPr="00184089" w:rsidDel="009273E2">
          <w:rPr>
            <w:rFonts w:ascii="华文楷体" w:eastAsia="华文楷体" w:hAnsi="华文楷体" w:hint="eastAsia"/>
            <w:sz w:val="28"/>
            <w:szCs w:val="28"/>
          </w:rPr>
          <w:delText xml:space="preserve"> </w:delText>
        </w:r>
      </w:del>
      <w:ins w:id="544" w:author="S-Yansong" w:date="2015-12-16T11:19:00Z">
        <w:r w:rsidR="009273E2">
          <w:rPr>
            <w:rFonts w:ascii="华文楷体" w:eastAsia="华文楷体" w:hAnsi="华文楷体" w:hint="eastAsia"/>
            <w:sz w:val="28"/>
            <w:szCs w:val="28"/>
          </w:rPr>
          <w:t>说</w:t>
        </w:r>
      </w:ins>
      <w:r w:rsidRPr="00184089">
        <w:rPr>
          <w:rFonts w:ascii="华文楷体" w:eastAsia="华文楷体" w:hAnsi="华文楷体" w:hint="eastAsia"/>
          <w:sz w:val="28"/>
          <w:szCs w:val="28"/>
        </w:rPr>
        <w:t>色</w:t>
      </w:r>
      <w:ins w:id="545" w:author="S-Yansong" w:date="2015-12-16T11:18:00Z">
        <w:r w:rsidR="009273E2">
          <w:rPr>
            <w:rFonts w:ascii="华文楷体" w:eastAsia="华文楷体" w:hAnsi="华文楷体" w:hint="eastAsia"/>
            <w:sz w:val="28"/>
            <w:szCs w:val="28"/>
          </w:rPr>
          <w:t>亦</w:t>
        </w:r>
      </w:ins>
      <w:r w:rsidRPr="00184089">
        <w:rPr>
          <w:rFonts w:ascii="华文楷体" w:eastAsia="华文楷体" w:hAnsi="华文楷体" w:hint="eastAsia"/>
          <w:sz w:val="28"/>
          <w:szCs w:val="28"/>
        </w:rPr>
        <w:t>是假立的</w:t>
      </w:r>
      <w:ins w:id="546" w:author="S-Yansong" w:date="2015-12-16T11:19:00Z">
        <w:r w:rsidR="009273E2">
          <w:rPr>
            <w:rFonts w:ascii="华文楷体" w:eastAsia="华文楷体" w:hAnsi="华文楷体" w:hint="eastAsia"/>
            <w:sz w:val="28"/>
            <w:szCs w:val="28"/>
          </w:rPr>
          <w:t>。</w:t>
        </w:r>
      </w:ins>
      <w:del w:id="547" w:author="S-Yansong" w:date="2015-12-16T11:19:00Z">
        <w:r w:rsidRPr="00184089" w:rsidDel="009273E2">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色法呢</w:t>
      </w:r>
      <w:del w:id="548" w:author="S-Yansong" w:date="2015-12-16T11:19:00Z">
        <w:r w:rsidRPr="00184089" w:rsidDel="009273E2">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在</w:t>
      </w:r>
      <w:ins w:id="549" w:author="S-Yansong" w:date="2015-12-16T11:19:00Z">
        <w:r w:rsidR="009273E2">
          <w:rPr>
            <w:rFonts w:ascii="华文楷体" w:eastAsia="华文楷体" w:hAnsi="华文楷体" w:hint="eastAsia"/>
            <w:sz w:val="28"/>
            <w:szCs w:val="28"/>
          </w:rPr>
          <w:t>一切</w:t>
        </w:r>
      </w:ins>
      <w:r w:rsidRPr="00184089">
        <w:rPr>
          <w:rFonts w:ascii="华文楷体" w:eastAsia="华文楷体" w:hAnsi="华文楷体" w:hint="eastAsia"/>
          <w:sz w:val="28"/>
          <w:szCs w:val="28"/>
        </w:rPr>
        <w:t>众生面前显现的</w:t>
      </w:r>
      <w:ins w:id="550" w:author="S-Yansong" w:date="2015-12-16T11:19:00Z">
        <w:r w:rsidR="009273E2">
          <w:rPr>
            <w:rFonts w:ascii="华文楷体" w:eastAsia="华文楷体" w:hAnsi="华文楷体" w:hint="eastAsia"/>
            <w:sz w:val="28"/>
            <w:szCs w:val="28"/>
          </w:rPr>
          <w:t>。</w:t>
        </w:r>
      </w:ins>
      <w:del w:id="551" w:author="S-Yansong" w:date="2015-12-16T11:19:00Z">
        <w:r w:rsidRPr="00184089" w:rsidDel="009273E2">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比如说我们现在的身体那就是色</w:t>
      </w:r>
      <w:proofErr w:type="gramStart"/>
      <w:r w:rsidRPr="00184089">
        <w:rPr>
          <w:rFonts w:ascii="华文楷体" w:eastAsia="华文楷体" w:hAnsi="华文楷体" w:hint="eastAsia"/>
          <w:sz w:val="28"/>
          <w:szCs w:val="28"/>
        </w:rPr>
        <w:t>蕴</w:t>
      </w:r>
      <w:proofErr w:type="gramEnd"/>
      <w:r w:rsidRPr="00184089">
        <w:rPr>
          <w:rFonts w:ascii="华文楷体" w:eastAsia="华文楷体" w:hAnsi="华文楷体" w:hint="eastAsia"/>
          <w:sz w:val="28"/>
          <w:szCs w:val="28"/>
        </w:rPr>
        <w:t>的</w:t>
      </w:r>
      <w:del w:id="552" w:author="S-Yansong" w:date="2015-12-16T11:19:00Z">
        <w:r w:rsidRPr="00184089" w:rsidDel="009273E2">
          <w:rPr>
            <w:rFonts w:ascii="华文楷体" w:eastAsia="华文楷体" w:hAnsi="华文楷体" w:hint="eastAsia"/>
            <w:sz w:val="28"/>
            <w:szCs w:val="28"/>
          </w:rPr>
          <w:delText xml:space="preserve">体现 </w:delText>
        </w:r>
      </w:del>
      <w:ins w:id="553" w:author="S-Yansong" w:date="2015-12-16T11:19:00Z">
        <w:r w:rsidR="009273E2">
          <w:rPr>
            <w:rFonts w:ascii="华文楷体" w:eastAsia="华文楷体" w:hAnsi="华文楷体" w:hint="eastAsia"/>
            <w:sz w:val="28"/>
            <w:szCs w:val="28"/>
          </w:rPr>
          <w:t>自性，还有</w:t>
        </w:r>
      </w:ins>
      <w:r w:rsidRPr="00184089">
        <w:rPr>
          <w:rFonts w:ascii="华文楷体" w:eastAsia="华文楷体" w:hAnsi="华文楷体" w:hint="eastAsia"/>
          <w:sz w:val="28"/>
          <w:szCs w:val="28"/>
        </w:rPr>
        <w:t>我们所看到的</w:t>
      </w:r>
      <w:ins w:id="554" w:author="S-Yansong" w:date="2015-12-16T11:21:00Z">
        <w:r w:rsidR="0077117B">
          <w:rPr>
            <w:rFonts w:ascii="华文楷体" w:eastAsia="华文楷体" w:hAnsi="华文楷体" w:hint="eastAsia"/>
            <w:sz w:val="28"/>
            <w:szCs w:val="28"/>
          </w:rPr>
          <w:t>桌子</w:t>
        </w:r>
      </w:ins>
      <w:del w:id="555" w:author="S-Yansong" w:date="2015-12-16T11:19:00Z">
        <w:r w:rsidRPr="00184089" w:rsidDel="009273E2">
          <w:rPr>
            <w:rFonts w:ascii="华文楷体" w:eastAsia="华文楷体" w:hAnsi="华文楷体" w:hint="eastAsia"/>
            <w:sz w:val="28"/>
            <w:szCs w:val="28"/>
          </w:rPr>
          <w:delText>坐姿</w:delText>
        </w:r>
      </w:del>
      <w:r w:rsidRPr="00184089">
        <w:rPr>
          <w:rFonts w:ascii="华文楷体" w:eastAsia="华文楷体" w:hAnsi="华文楷体" w:hint="eastAsia"/>
          <w:sz w:val="28"/>
          <w:szCs w:val="28"/>
        </w:rPr>
        <w:t>板凳</w:t>
      </w:r>
      <w:del w:id="556" w:author="S-Yansong" w:date="2015-12-16T11:20:00Z">
        <w:r w:rsidRPr="00184089" w:rsidDel="0077117B">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等等</w:t>
      </w:r>
      <w:ins w:id="557" w:author="S-Yansong" w:date="2015-12-16T11:20:00Z">
        <w:r w:rsidR="0077117B">
          <w:rPr>
            <w:rFonts w:ascii="华文楷体" w:eastAsia="华文楷体" w:hAnsi="华文楷体" w:hint="eastAsia"/>
            <w:sz w:val="28"/>
            <w:szCs w:val="28"/>
          </w:rPr>
          <w:t>，</w:t>
        </w:r>
      </w:ins>
      <w:r w:rsidRPr="00184089">
        <w:rPr>
          <w:rFonts w:ascii="华文楷体" w:eastAsia="华文楷体" w:hAnsi="华文楷体" w:hint="eastAsia"/>
          <w:sz w:val="28"/>
          <w:szCs w:val="28"/>
        </w:rPr>
        <w:t>这些</w:t>
      </w:r>
      <w:ins w:id="558" w:author="S-Yansong" w:date="2015-12-16T11:21:00Z">
        <w:r w:rsidR="0077117B">
          <w:rPr>
            <w:rFonts w:ascii="华文楷体" w:eastAsia="华文楷体" w:hAnsi="华文楷体" w:hint="eastAsia"/>
            <w:sz w:val="28"/>
            <w:szCs w:val="28"/>
          </w:rPr>
          <w:t>也</w:t>
        </w:r>
        <w:proofErr w:type="gramStart"/>
        <w:r w:rsidR="0077117B">
          <w:rPr>
            <w:rFonts w:ascii="华文楷体" w:eastAsia="华文楷体" w:hAnsi="华文楷体" w:hint="eastAsia"/>
            <w:sz w:val="28"/>
            <w:szCs w:val="28"/>
          </w:rPr>
          <w:t>都</w:t>
        </w:r>
      </w:ins>
      <w:r w:rsidRPr="00184089">
        <w:rPr>
          <w:rFonts w:ascii="华文楷体" w:eastAsia="华文楷体" w:hAnsi="华文楷体" w:hint="eastAsia"/>
          <w:sz w:val="28"/>
          <w:szCs w:val="28"/>
        </w:rPr>
        <w:t>是色</w:t>
      </w:r>
      <w:proofErr w:type="gramEnd"/>
      <w:r w:rsidRPr="00184089">
        <w:rPr>
          <w:rFonts w:ascii="华文楷体" w:eastAsia="华文楷体" w:hAnsi="华文楷体" w:hint="eastAsia"/>
          <w:sz w:val="28"/>
          <w:szCs w:val="28"/>
        </w:rPr>
        <w:t>法的自性</w:t>
      </w:r>
      <w:ins w:id="559" w:author="S-Yansong" w:date="2015-12-16T11:22:00Z">
        <w:r w:rsidR="0077117B">
          <w:rPr>
            <w:rFonts w:ascii="华文楷体" w:eastAsia="华文楷体" w:hAnsi="华文楷体" w:hint="eastAsia"/>
            <w:sz w:val="28"/>
            <w:szCs w:val="28"/>
          </w:rPr>
          <w:t>。</w:t>
        </w:r>
      </w:ins>
      <w:del w:id="560" w:author="S-Yansong" w:date="2015-12-16T11:20:00Z">
        <w:r w:rsidRPr="00184089" w:rsidDel="0077117B">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但是呢佛陀说色</w:t>
      </w:r>
      <w:ins w:id="561" w:author="S-Yansong" w:date="2015-12-16T11:21:00Z">
        <w:r w:rsidR="0077117B">
          <w:rPr>
            <w:rFonts w:ascii="华文楷体" w:eastAsia="华文楷体" w:hAnsi="华文楷体" w:hint="eastAsia"/>
            <w:sz w:val="28"/>
            <w:szCs w:val="28"/>
          </w:rPr>
          <w:t>亦</w:t>
        </w:r>
      </w:ins>
      <w:del w:id="562" w:author="S-Yansong" w:date="2015-12-16T11:21:00Z">
        <w:r w:rsidRPr="00184089" w:rsidDel="0077117B">
          <w:rPr>
            <w:rFonts w:ascii="华文楷体" w:eastAsia="华文楷体" w:hAnsi="华文楷体" w:hint="eastAsia"/>
            <w:sz w:val="28"/>
            <w:szCs w:val="28"/>
          </w:rPr>
          <w:delText>蕴</w:delText>
        </w:r>
      </w:del>
      <w:r w:rsidRPr="00184089">
        <w:rPr>
          <w:rFonts w:ascii="华文楷体" w:eastAsia="华文楷体" w:hAnsi="华文楷体" w:hint="eastAsia"/>
          <w:sz w:val="28"/>
          <w:szCs w:val="28"/>
        </w:rPr>
        <w:t>是假立的</w:t>
      </w:r>
      <w:ins w:id="563" w:author="S-Yansong" w:date="2015-12-16T11:22:00Z">
        <w:r w:rsidR="0077117B">
          <w:rPr>
            <w:rFonts w:ascii="华文楷体" w:eastAsia="华文楷体" w:hAnsi="华文楷体" w:hint="eastAsia"/>
            <w:sz w:val="28"/>
            <w:szCs w:val="28"/>
          </w:rPr>
          <w:t>，</w:t>
        </w:r>
      </w:ins>
      <w:del w:id="564" w:author="S-Yansong" w:date="2015-12-16T11:21:00Z">
        <w:r w:rsidRPr="00184089" w:rsidDel="0077117B">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在色</w:t>
      </w:r>
      <w:proofErr w:type="gramStart"/>
      <w:r w:rsidRPr="00184089">
        <w:rPr>
          <w:rFonts w:ascii="华文楷体" w:eastAsia="华文楷体" w:hAnsi="华文楷体" w:hint="eastAsia"/>
          <w:sz w:val="28"/>
          <w:szCs w:val="28"/>
        </w:rPr>
        <w:t>蕴当中色</w:t>
      </w:r>
      <w:proofErr w:type="gramEnd"/>
      <w:r w:rsidRPr="00184089">
        <w:rPr>
          <w:rFonts w:ascii="华文楷体" w:eastAsia="华文楷体" w:hAnsi="华文楷体" w:hint="eastAsia"/>
          <w:sz w:val="28"/>
          <w:szCs w:val="28"/>
        </w:rPr>
        <w:t>不可得</w:t>
      </w:r>
      <w:ins w:id="565" w:author="S-Yansong" w:date="2015-12-16T11:21:00Z">
        <w:r w:rsidR="0077117B">
          <w:rPr>
            <w:rFonts w:ascii="华文楷体" w:eastAsia="华文楷体" w:hAnsi="华文楷体" w:hint="eastAsia"/>
            <w:sz w:val="28"/>
            <w:szCs w:val="28"/>
          </w:rPr>
          <w:t>，</w:t>
        </w:r>
      </w:ins>
      <w:del w:id="566" w:author="S-Yansong" w:date="2015-12-16T11:21:00Z">
        <w:r w:rsidRPr="00184089" w:rsidDel="0077117B">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无有</w:t>
      </w:r>
      <w:proofErr w:type="gramStart"/>
      <w:ins w:id="567" w:author="S-Yansong" w:date="2015-12-16T11:21:00Z">
        <w:r w:rsidR="0077117B">
          <w:rPr>
            <w:rFonts w:ascii="华文楷体" w:eastAsia="华文楷体" w:hAnsi="华文楷体" w:hint="eastAsia"/>
            <w:sz w:val="28"/>
            <w:szCs w:val="28"/>
          </w:rPr>
          <w:t>耽</w:t>
        </w:r>
        <w:proofErr w:type="gramEnd"/>
        <w:r w:rsidR="0077117B">
          <w:rPr>
            <w:rFonts w:ascii="华文楷体" w:eastAsia="华文楷体" w:hAnsi="华文楷体" w:hint="eastAsia"/>
            <w:sz w:val="28"/>
            <w:szCs w:val="28"/>
          </w:rPr>
          <w:t>著。</w:t>
        </w:r>
      </w:ins>
      <w:del w:id="568" w:author="S-Yansong" w:date="2015-12-16T11:21:00Z">
        <w:r w:rsidRPr="00184089" w:rsidDel="0077117B">
          <w:rPr>
            <w:rFonts w:ascii="华文楷体" w:eastAsia="华文楷体" w:hAnsi="华文楷体" w:hint="eastAsia"/>
            <w:sz w:val="28"/>
            <w:szCs w:val="28"/>
          </w:rPr>
          <w:delText xml:space="preserve">安住 </w:delText>
        </w:r>
      </w:del>
      <w:r w:rsidRPr="00184089">
        <w:rPr>
          <w:rFonts w:ascii="华文楷体" w:eastAsia="华文楷体" w:hAnsi="华文楷体" w:hint="eastAsia"/>
          <w:sz w:val="28"/>
          <w:szCs w:val="28"/>
        </w:rPr>
        <w:t>实际上从这句话我们可以看的很清楚</w:t>
      </w:r>
      <w:ins w:id="569" w:author="S-Yansong" w:date="2015-12-16T11:22:00Z">
        <w:r w:rsidR="0077117B">
          <w:rPr>
            <w:rFonts w:ascii="华文楷体" w:eastAsia="华文楷体" w:hAnsi="华文楷体" w:hint="eastAsia"/>
            <w:sz w:val="28"/>
            <w:szCs w:val="28"/>
          </w:rPr>
          <w:t>，</w:t>
        </w:r>
      </w:ins>
      <w:del w:id="570" w:author="S-Yansong" w:date="2015-12-16T11:22:00Z">
        <w:r w:rsidRPr="00184089" w:rsidDel="0077117B">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佛陀说</w:t>
      </w:r>
      <w:del w:id="571" w:author="S-Yansong" w:date="2015-12-16T11:22:00Z">
        <w:r w:rsidRPr="00184089" w:rsidDel="0077117B">
          <w:rPr>
            <w:rFonts w:ascii="华文楷体" w:eastAsia="华文楷体" w:hAnsi="华文楷体" w:hint="eastAsia"/>
            <w:sz w:val="28"/>
            <w:szCs w:val="28"/>
          </w:rPr>
          <w:delText>呢 以要</w:delText>
        </w:r>
      </w:del>
      <w:ins w:id="572" w:author="S-Yansong" w:date="2015-12-16T11:22:00Z">
        <w:r w:rsidR="0077117B">
          <w:rPr>
            <w:rFonts w:ascii="华文楷体" w:eastAsia="华文楷体" w:hAnsi="华文楷体" w:hint="eastAsia"/>
            <w:sz w:val="28"/>
            <w:szCs w:val="28"/>
          </w:rPr>
          <w:t>你</w:t>
        </w:r>
      </w:ins>
      <w:ins w:id="573" w:author="S-Yansong" w:date="2015-12-16T11:23:00Z">
        <w:r w:rsidR="0077117B">
          <w:rPr>
            <w:rFonts w:ascii="华文楷体" w:eastAsia="华文楷体" w:hAnsi="华文楷体" w:hint="eastAsia"/>
            <w:sz w:val="28"/>
            <w:szCs w:val="28"/>
          </w:rPr>
          <w:t>要</w:t>
        </w:r>
      </w:ins>
      <w:proofErr w:type="gramStart"/>
      <w:r w:rsidRPr="00184089">
        <w:rPr>
          <w:rFonts w:ascii="华文楷体" w:eastAsia="华文楷体" w:hAnsi="华文楷体" w:hint="eastAsia"/>
          <w:sz w:val="28"/>
          <w:szCs w:val="28"/>
        </w:rPr>
        <w:t>通达十</w:t>
      </w:r>
      <w:proofErr w:type="gramEnd"/>
      <w:r w:rsidRPr="00184089">
        <w:rPr>
          <w:rFonts w:ascii="华文楷体" w:eastAsia="华文楷体" w:hAnsi="华文楷体" w:hint="eastAsia"/>
          <w:sz w:val="28"/>
          <w:szCs w:val="28"/>
        </w:rPr>
        <w:t>法</w:t>
      </w:r>
      <w:del w:id="574" w:author="S-Yansong" w:date="2015-12-16T11:23:00Z">
        <w:r w:rsidRPr="00184089" w:rsidDel="0077117B">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就可精通世俗</w:t>
      </w:r>
      <w:ins w:id="575" w:author="S-Yansong" w:date="2015-12-16T11:25:00Z">
        <w:r w:rsidR="0077117B">
          <w:rPr>
            <w:rFonts w:ascii="华文楷体" w:eastAsia="华文楷体" w:hAnsi="华文楷体" w:hint="eastAsia"/>
            <w:sz w:val="28"/>
            <w:szCs w:val="28"/>
          </w:rPr>
          <w:t>。</w:t>
        </w:r>
      </w:ins>
      <w:del w:id="576" w:author="S-Yansong" w:date="2015-12-16T11:23:00Z">
        <w:r w:rsidRPr="00184089" w:rsidDel="0077117B">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但是后面</w:t>
      </w:r>
      <w:ins w:id="577" w:author="S-Yansong" w:date="2015-12-16T11:23:00Z">
        <w:r w:rsidR="0077117B">
          <w:rPr>
            <w:rFonts w:ascii="华文楷体" w:eastAsia="华文楷体" w:hAnsi="华文楷体" w:hint="eastAsia"/>
            <w:sz w:val="28"/>
            <w:szCs w:val="28"/>
          </w:rPr>
          <w:t>的经文</w:t>
        </w:r>
      </w:ins>
      <w:r w:rsidRPr="00184089">
        <w:rPr>
          <w:rFonts w:ascii="华文楷体" w:eastAsia="华文楷体" w:hAnsi="华文楷体" w:hint="eastAsia"/>
          <w:sz w:val="28"/>
          <w:szCs w:val="28"/>
        </w:rPr>
        <w:t>当中</w:t>
      </w:r>
      <w:ins w:id="578" w:author="S-Yansong" w:date="2015-12-16T11:23:00Z">
        <w:r w:rsidR="0077117B">
          <w:rPr>
            <w:rFonts w:ascii="华文楷体" w:eastAsia="华文楷体" w:hAnsi="华文楷体" w:hint="eastAsia"/>
            <w:sz w:val="28"/>
            <w:szCs w:val="28"/>
          </w:rPr>
          <w:t>说</w:t>
        </w:r>
      </w:ins>
      <w:r w:rsidRPr="00184089">
        <w:rPr>
          <w:rFonts w:ascii="华文楷体" w:eastAsia="华文楷体" w:hAnsi="华文楷体" w:hint="eastAsia"/>
          <w:sz w:val="28"/>
          <w:szCs w:val="28"/>
        </w:rPr>
        <w:t>他讲到了</w:t>
      </w:r>
      <w:del w:id="579" w:author="S-Yansong" w:date="2015-12-16T11:24:00Z">
        <w:r w:rsidRPr="00184089" w:rsidDel="0077117B">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色是假立的</w:t>
      </w:r>
      <w:ins w:id="580" w:author="S-Yansong" w:date="2015-12-16T11:25:00Z">
        <w:r w:rsidR="0077117B">
          <w:rPr>
            <w:rFonts w:ascii="华文楷体" w:eastAsia="华文楷体" w:hAnsi="华文楷体" w:hint="eastAsia"/>
            <w:sz w:val="28"/>
            <w:szCs w:val="28"/>
          </w:rPr>
          <w:t>，</w:t>
        </w:r>
      </w:ins>
      <w:del w:id="581" w:author="S-Yansong" w:date="2015-12-16T11:24:00Z">
        <w:r w:rsidRPr="00184089" w:rsidDel="0077117B">
          <w:rPr>
            <w:rFonts w:ascii="华文楷体" w:eastAsia="华文楷体" w:hAnsi="华文楷体" w:hint="eastAsia"/>
            <w:sz w:val="28"/>
            <w:szCs w:val="28"/>
          </w:rPr>
          <w:delText xml:space="preserve"> </w:delText>
        </w:r>
      </w:del>
      <w:del w:id="582" w:author="S-Yansong" w:date="2015-12-16T11:25:00Z">
        <w:r w:rsidRPr="00184089" w:rsidDel="0077117B">
          <w:rPr>
            <w:rFonts w:ascii="华文楷体" w:eastAsia="华文楷体" w:hAnsi="华文楷体" w:hint="eastAsia"/>
            <w:sz w:val="28"/>
            <w:szCs w:val="28"/>
          </w:rPr>
          <w:delText>胜意</w:delText>
        </w:r>
      </w:del>
      <w:ins w:id="583" w:author="S-Yansong" w:date="2015-12-16T11:25:00Z">
        <w:r w:rsidR="0077117B">
          <w:rPr>
            <w:rFonts w:ascii="华文楷体" w:eastAsia="华文楷体" w:hAnsi="华文楷体" w:hint="eastAsia"/>
            <w:sz w:val="28"/>
            <w:szCs w:val="28"/>
          </w:rPr>
          <w:t>胜义</w:t>
        </w:r>
      </w:ins>
      <w:r w:rsidRPr="00184089">
        <w:rPr>
          <w:rFonts w:ascii="华文楷体" w:eastAsia="华文楷体" w:hAnsi="华文楷体" w:hint="eastAsia"/>
          <w:sz w:val="28"/>
          <w:szCs w:val="28"/>
        </w:rPr>
        <w:t>中是不可得的</w:t>
      </w:r>
      <w:ins w:id="584" w:author="S-Yansong" w:date="2015-12-16T11:25:00Z">
        <w:r w:rsidR="0077117B">
          <w:rPr>
            <w:rFonts w:ascii="华文楷体" w:eastAsia="华文楷体" w:hAnsi="华文楷体" w:hint="eastAsia"/>
            <w:sz w:val="28"/>
            <w:szCs w:val="28"/>
          </w:rPr>
          <w:t>，</w:t>
        </w:r>
      </w:ins>
      <w:del w:id="585" w:author="S-Yansong" w:date="2015-12-16T11:24:00Z">
        <w:r w:rsidRPr="00184089" w:rsidDel="0077117B">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没有</w:t>
      </w:r>
      <w:proofErr w:type="gramStart"/>
      <w:ins w:id="586" w:author="S-Yansong" w:date="2015-12-16T11:24:00Z">
        <w:r w:rsidR="0077117B">
          <w:rPr>
            <w:rFonts w:ascii="华文楷体" w:eastAsia="华文楷体" w:hAnsi="华文楷体" w:hint="eastAsia"/>
            <w:sz w:val="28"/>
            <w:szCs w:val="28"/>
          </w:rPr>
          <w:t>耽</w:t>
        </w:r>
        <w:proofErr w:type="gramEnd"/>
        <w:r w:rsidR="0077117B">
          <w:rPr>
            <w:rFonts w:ascii="华文楷体" w:eastAsia="华文楷体" w:hAnsi="华文楷体" w:hint="eastAsia"/>
            <w:sz w:val="28"/>
            <w:szCs w:val="28"/>
          </w:rPr>
          <w:t>著</w:t>
        </w:r>
      </w:ins>
      <w:del w:id="587" w:author="S-Yansong" w:date="2015-12-16T11:24:00Z">
        <w:r w:rsidRPr="00184089" w:rsidDel="0077117B">
          <w:rPr>
            <w:rFonts w:ascii="华文楷体" w:eastAsia="华文楷体" w:hAnsi="华文楷体" w:hint="eastAsia"/>
            <w:sz w:val="28"/>
            <w:szCs w:val="28"/>
          </w:rPr>
          <w:delText>单独</w:delText>
        </w:r>
      </w:del>
      <w:r w:rsidRPr="00184089">
        <w:rPr>
          <w:rFonts w:ascii="华文楷体" w:eastAsia="华文楷体" w:hAnsi="华文楷体" w:hint="eastAsia"/>
          <w:sz w:val="28"/>
          <w:szCs w:val="28"/>
        </w:rPr>
        <w:t>的</w:t>
      </w:r>
      <w:ins w:id="588" w:author="S-Yansong" w:date="2015-12-16T11:24:00Z">
        <w:r w:rsidR="0077117B">
          <w:rPr>
            <w:rFonts w:ascii="华文楷体" w:eastAsia="华文楷体" w:hAnsi="华文楷体" w:hint="eastAsia"/>
            <w:sz w:val="28"/>
            <w:szCs w:val="28"/>
          </w:rPr>
          <w:t>。</w:t>
        </w:r>
      </w:ins>
      <w:del w:id="589" w:author="S-Yansong" w:date="2015-12-16T11:24:00Z">
        <w:r w:rsidRPr="00184089" w:rsidDel="0077117B">
          <w:rPr>
            <w:rFonts w:ascii="华文楷体" w:eastAsia="华文楷体" w:hAnsi="华文楷体" w:hint="eastAsia"/>
            <w:sz w:val="28"/>
            <w:szCs w:val="28"/>
          </w:rPr>
          <w:delText xml:space="preserve"> </w:delText>
        </w:r>
      </w:del>
    </w:p>
    <w:p w:rsidR="001304B4" w:rsidRDefault="00184089">
      <w:pPr>
        <w:autoSpaceDE w:val="0"/>
        <w:autoSpaceDN w:val="0"/>
        <w:adjustRightInd w:val="0"/>
        <w:ind w:firstLine="420"/>
        <w:jc w:val="left"/>
        <w:rPr>
          <w:ins w:id="590" w:author="S-Yansong" w:date="2015-12-16T15:56:00Z"/>
          <w:rFonts w:ascii="华文楷体" w:eastAsia="华文楷体" w:hAnsi="华文楷体"/>
          <w:sz w:val="28"/>
          <w:szCs w:val="28"/>
        </w:rPr>
        <w:pPrChange w:id="591" w:author="S-Yansong" w:date="2015-12-16T11:22:00Z">
          <w:pPr>
            <w:ind w:firstLine="570"/>
          </w:pPr>
        </w:pPrChange>
      </w:pPr>
      <w:r w:rsidRPr="00184089">
        <w:rPr>
          <w:rFonts w:ascii="华文楷体" w:eastAsia="华文楷体" w:hAnsi="华文楷体" w:hint="eastAsia"/>
          <w:sz w:val="28"/>
          <w:szCs w:val="28"/>
        </w:rPr>
        <w:t>这个方面很容易想到</w:t>
      </w:r>
      <w:del w:id="592" w:author="S-Yansong" w:date="2015-12-16T11:25:00Z">
        <w:r w:rsidRPr="00184089" w:rsidDel="0077117B">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这个是</w:t>
      </w:r>
      <w:ins w:id="593" w:author="S-Yansong" w:date="2015-12-16T11:25:00Z">
        <w:r w:rsidR="0077117B">
          <w:rPr>
            <w:rFonts w:ascii="华文楷体" w:eastAsia="华文楷体" w:hAnsi="华文楷体" w:hint="eastAsia"/>
            <w:sz w:val="28"/>
            <w:szCs w:val="28"/>
          </w:rPr>
          <w:t>在</w:t>
        </w:r>
      </w:ins>
      <w:ins w:id="594" w:author="S-Yansong" w:date="2015-12-16T15:50:00Z">
        <w:r w:rsidR="007A2274">
          <w:rPr>
            <w:rFonts w:ascii="华文楷体" w:eastAsia="华文楷体" w:hAnsi="华文楷体" w:hint="eastAsia"/>
            <w:sz w:val="28"/>
            <w:szCs w:val="28"/>
          </w:rPr>
          <w:t>作</w:t>
        </w:r>
      </w:ins>
      <w:del w:id="595" w:author="S-Yansong" w:date="2015-12-16T15:50:00Z">
        <w:r w:rsidRPr="00184089" w:rsidDel="007A2274">
          <w:rPr>
            <w:rFonts w:ascii="华文楷体" w:eastAsia="华文楷体" w:hAnsi="华文楷体" w:hint="eastAsia"/>
            <w:sz w:val="28"/>
            <w:szCs w:val="28"/>
          </w:rPr>
          <w:delText>做</w:delText>
        </w:r>
      </w:del>
      <w:ins w:id="596" w:author="S-Yansong" w:date="2015-12-16T11:25:00Z">
        <w:r w:rsidR="0077117B">
          <w:rPr>
            <w:rFonts w:ascii="华文楷体" w:eastAsia="华文楷体" w:hAnsi="华文楷体" w:hint="eastAsia"/>
            <w:sz w:val="28"/>
            <w:szCs w:val="28"/>
          </w:rPr>
          <w:t>胜义</w:t>
        </w:r>
      </w:ins>
      <w:del w:id="597" w:author="S-Yansong" w:date="2015-12-16T11:25:00Z">
        <w:r w:rsidRPr="00184089" w:rsidDel="0077117B">
          <w:rPr>
            <w:rFonts w:ascii="华文楷体" w:eastAsia="华文楷体" w:hAnsi="华文楷体" w:hint="eastAsia"/>
            <w:sz w:val="28"/>
            <w:szCs w:val="28"/>
          </w:rPr>
          <w:delText>胜意</w:delText>
        </w:r>
      </w:del>
      <w:r w:rsidRPr="00184089">
        <w:rPr>
          <w:rFonts w:ascii="华文楷体" w:eastAsia="华文楷体" w:hAnsi="华文楷体" w:hint="eastAsia"/>
          <w:sz w:val="28"/>
          <w:szCs w:val="28"/>
        </w:rPr>
        <w:t>观察</w:t>
      </w:r>
      <w:ins w:id="598" w:author="S-Yansong" w:date="2015-12-16T15:51:00Z">
        <w:r w:rsidR="007A2274">
          <w:rPr>
            <w:rFonts w:ascii="华文楷体" w:eastAsia="华文楷体" w:hAnsi="华文楷体" w:hint="eastAsia"/>
            <w:sz w:val="28"/>
            <w:szCs w:val="28"/>
          </w:rPr>
          <w:t>的</w:t>
        </w:r>
      </w:ins>
      <w:ins w:id="599" w:author="S-Yansong" w:date="2015-12-16T11:25:00Z">
        <w:r w:rsidR="0077117B">
          <w:rPr>
            <w:rFonts w:ascii="华文楷体" w:eastAsia="华文楷体" w:hAnsi="华文楷体" w:hint="eastAsia"/>
            <w:sz w:val="28"/>
            <w:szCs w:val="28"/>
          </w:rPr>
          <w:t>。</w:t>
        </w:r>
      </w:ins>
      <w:del w:id="600" w:author="S-Yansong" w:date="2015-12-16T11:25:00Z">
        <w:r w:rsidRPr="00184089" w:rsidDel="0077117B">
          <w:rPr>
            <w:rFonts w:ascii="华文楷体" w:eastAsia="华文楷体" w:hAnsi="华文楷体" w:hint="eastAsia"/>
            <w:sz w:val="28"/>
            <w:szCs w:val="28"/>
          </w:rPr>
          <w:delText xml:space="preserve">的 </w:delText>
        </w:r>
      </w:del>
      <w:r w:rsidRPr="00184089">
        <w:rPr>
          <w:rFonts w:ascii="华文楷体" w:eastAsia="华文楷体" w:hAnsi="华文楷体" w:hint="eastAsia"/>
          <w:sz w:val="28"/>
          <w:szCs w:val="28"/>
        </w:rPr>
        <w:t>确实呢</w:t>
      </w:r>
      <w:del w:id="601" w:author="S-Yansong" w:date="2015-12-16T15:50:00Z">
        <w:r w:rsidRPr="00184089" w:rsidDel="00D1225E">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前面我们在分析胜</w:t>
      </w:r>
      <w:ins w:id="602" w:author="S-Yansong" w:date="2015-12-16T15:50:00Z">
        <w:r w:rsidR="00D1225E">
          <w:rPr>
            <w:rFonts w:ascii="华文楷体" w:eastAsia="华文楷体" w:hAnsi="华文楷体" w:hint="eastAsia"/>
            <w:sz w:val="28"/>
            <w:szCs w:val="28"/>
          </w:rPr>
          <w:t>义</w:t>
        </w:r>
      </w:ins>
      <w:del w:id="603" w:author="S-Yansong" w:date="2015-12-16T15:50:00Z">
        <w:r w:rsidRPr="00184089" w:rsidDel="00D1225E">
          <w:rPr>
            <w:rFonts w:ascii="华文楷体" w:eastAsia="华文楷体" w:hAnsi="华文楷体" w:hint="eastAsia"/>
            <w:sz w:val="28"/>
            <w:szCs w:val="28"/>
          </w:rPr>
          <w:delText>意</w:delText>
        </w:r>
      </w:del>
      <w:proofErr w:type="gramStart"/>
      <w:r w:rsidRPr="00184089">
        <w:rPr>
          <w:rFonts w:ascii="华文楷体" w:eastAsia="华文楷体" w:hAnsi="华文楷体" w:hint="eastAsia"/>
          <w:sz w:val="28"/>
          <w:szCs w:val="28"/>
        </w:rPr>
        <w:t>谛</w:t>
      </w:r>
      <w:proofErr w:type="gramEnd"/>
      <w:r w:rsidRPr="00184089">
        <w:rPr>
          <w:rFonts w:ascii="华文楷体" w:eastAsia="华文楷体" w:hAnsi="华文楷体" w:hint="eastAsia"/>
          <w:sz w:val="28"/>
          <w:szCs w:val="28"/>
        </w:rPr>
        <w:t>的时候呢</w:t>
      </w:r>
      <w:del w:id="604" w:author="S-Yansong" w:date="2015-12-16T15:51:00Z">
        <w:r w:rsidRPr="00184089" w:rsidDel="007A2274">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都是</w:t>
      </w:r>
      <w:ins w:id="605" w:author="S-Yansong" w:date="2015-12-16T15:51:00Z">
        <w:r w:rsidR="007A2274">
          <w:rPr>
            <w:rFonts w:ascii="华文楷体" w:eastAsia="华文楷体" w:hAnsi="华文楷体" w:hint="eastAsia"/>
            <w:sz w:val="28"/>
            <w:szCs w:val="28"/>
          </w:rPr>
          <w:t>在</w:t>
        </w:r>
      </w:ins>
      <w:del w:id="606" w:author="S-Yansong" w:date="2015-12-16T15:51:00Z">
        <w:r w:rsidRPr="00184089" w:rsidDel="007A2274">
          <w:rPr>
            <w:rFonts w:ascii="华文楷体" w:eastAsia="华文楷体" w:hAnsi="华文楷体" w:hint="eastAsia"/>
            <w:sz w:val="28"/>
            <w:szCs w:val="28"/>
          </w:rPr>
          <w:delText>再</w:delText>
        </w:r>
      </w:del>
      <w:r w:rsidRPr="00184089">
        <w:rPr>
          <w:rFonts w:ascii="华文楷体" w:eastAsia="华文楷体" w:hAnsi="华文楷体" w:hint="eastAsia"/>
          <w:sz w:val="28"/>
          <w:szCs w:val="28"/>
        </w:rPr>
        <w:t>说色不可得啊</w:t>
      </w:r>
      <w:ins w:id="607" w:author="S-Yansong" w:date="2015-12-16T15:51:00Z">
        <w:r w:rsidR="007A2274">
          <w:rPr>
            <w:rFonts w:ascii="华文楷体" w:eastAsia="华文楷体" w:hAnsi="华文楷体" w:hint="eastAsia"/>
            <w:sz w:val="28"/>
            <w:szCs w:val="28"/>
          </w:rPr>
          <w:t>，</w:t>
        </w:r>
      </w:ins>
      <w:del w:id="608" w:author="S-Yansong" w:date="2015-12-16T15:51:00Z">
        <w:r w:rsidRPr="00184089" w:rsidDel="007A2274">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或者怎么怎么样</w:t>
      </w:r>
      <w:del w:id="609" w:author="S-Yansong" w:date="2015-12-16T15:51:00Z">
        <w:r w:rsidRPr="00184089" w:rsidDel="007A2274">
          <w:rPr>
            <w:rFonts w:ascii="华文楷体" w:eastAsia="华文楷体" w:hAnsi="华文楷体" w:hint="eastAsia"/>
            <w:sz w:val="28"/>
            <w:szCs w:val="28"/>
          </w:rPr>
          <w:delText xml:space="preserve"> </w:delText>
        </w:r>
      </w:del>
      <w:ins w:id="610" w:author="S-Yansong" w:date="2015-12-16T15:51:00Z">
        <w:r w:rsidR="007A2274">
          <w:rPr>
            <w:rFonts w:ascii="华文楷体" w:eastAsia="华文楷体" w:hAnsi="华文楷体" w:hint="eastAsia"/>
            <w:sz w:val="28"/>
            <w:szCs w:val="28"/>
          </w:rPr>
          <w:t>。</w:t>
        </w:r>
      </w:ins>
      <w:r w:rsidRPr="00184089">
        <w:rPr>
          <w:rFonts w:ascii="华文楷体" w:eastAsia="华文楷体" w:hAnsi="华文楷体" w:hint="eastAsia"/>
          <w:sz w:val="28"/>
          <w:szCs w:val="28"/>
        </w:rPr>
        <w:t>为什么</w:t>
      </w:r>
      <w:ins w:id="611" w:author="S-Yansong" w:date="2015-12-16T15:52:00Z">
        <w:r w:rsidR="009171A6">
          <w:rPr>
            <w:rFonts w:ascii="华文楷体" w:eastAsia="华文楷体" w:hAnsi="华文楷体" w:hint="eastAsia"/>
            <w:sz w:val="28"/>
            <w:szCs w:val="28"/>
          </w:rPr>
          <w:t>就</w:t>
        </w:r>
      </w:ins>
      <w:r w:rsidRPr="00184089">
        <w:rPr>
          <w:rFonts w:ascii="华文楷体" w:eastAsia="华文楷体" w:hAnsi="华文楷体" w:hint="eastAsia"/>
          <w:sz w:val="28"/>
          <w:szCs w:val="28"/>
        </w:rPr>
        <w:t>说</w:t>
      </w:r>
      <w:ins w:id="612" w:author="S-Yansong" w:date="2015-12-16T15:52:00Z">
        <w:r w:rsidR="009171A6">
          <w:rPr>
            <w:rFonts w:ascii="华文楷体" w:eastAsia="华文楷体" w:hAnsi="华文楷体" w:hint="eastAsia"/>
            <w:sz w:val="28"/>
            <w:szCs w:val="28"/>
          </w:rPr>
          <w:t>你通达这样，你</w:t>
        </w:r>
      </w:ins>
      <w:r w:rsidRPr="00184089">
        <w:rPr>
          <w:rFonts w:ascii="华文楷体" w:eastAsia="华文楷体" w:hAnsi="华文楷体" w:hint="eastAsia"/>
          <w:sz w:val="28"/>
          <w:szCs w:val="28"/>
        </w:rPr>
        <w:t>必须要</w:t>
      </w:r>
      <w:proofErr w:type="gramStart"/>
      <w:r w:rsidRPr="00184089">
        <w:rPr>
          <w:rFonts w:ascii="华文楷体" w:eastAsia="华文楷体" w:hAnsi="华文楷体" w:hint="eastAsia"/>
          <w:sz w:val="28"/>
          <w:szCs w:val="28"/>
        </w:rPr>
        <w:t>通达到</w:t>
      </w:r>
      <w:ins w:id="613" w:author="S-Yansong" w:date="2015-12-16T15:51:00Z">
        <w:r w:rsidR="007A2274">
          <w:rPr>
            <w:rFonts w:ascii="华文楷体" w:eastAsia="华文楷体" w:hAnsi="华文楷体" w:hint="eastAsia"/>
            <w:sz w:val="28"/>
            <w:szCs w:val="28"/>
          </w:rPr>
          <w:t>胜义</w:t>
        </w:r>
      </w:ins>
      <w:proofErr w:type="gramEnd"/>
      <w:del w:id="614" w:author="S-Yansong" w:date="2015-12-16T15:51:00Z">
        <w:r w:rsidRPr="00184089" w:rsidDel="007A2274">
          <w:rPr>
            <w:rFonts w:ascii="华文楷体" w:eastAsia="华文楷体" w:hAnsi="华文楷体" w:hint="eastAsia"/>
            <w:sz w:val="28"/>
            <w:szCs w:val="28"/>
          </w:rPr>
          <w:delText>胜意</w:delText>
        </w:r>
      </w:del>
      <w:r w:rsidRPr="00184089">
        <w:rPr>
          <w:rFonts w:ascii="华文楷体" w:eastAsia="华文楷体" w:hAnsi="华文楷体" w:hint="eastAsia"/>
          <w:sz w:val="28"/>
          <w:szCs w:val="28"/>
        </w:rPr>
        <w:t>不可得才</w:t>
      </w:r>
      <w:ins w:id="615" w:author="S-Yansong" w:date="2015-12-16T15:53:00Z">
        <w:r w:rsidR="001304B4">
          <w:rPr>
            <w:rFonts w:ascii="华文楷体" w:eastAsia="华文楷体" w:hAnsi="华文楷体" w:hint="eastAsia"/>
            <w:sz w:val="28"/>
            <w:szCs w:val="28"/>
          </w:rPr>
          <w:t>能够</w:t>
        </w:r>
      </w:ins>
      <w:del w:id="616" w:author="S-Yansong" w:date="2015-12-16T15:53:00Z">
        <w:r w:rsidRPr="00184089" w:rsidDel="001304B4">
          <w:rPr>
            <w:rFonts w:ascii="华文楷体" w:eastAsia="华文楷体" w:hAnsi="华文楷体" w:hint="eastAsia"/>
            <w:sz w:val="28"/>
            <w:szCs w:val="28"/>
          </w:rPr>
          <w:delText>可以</w:delText>
        </w:r>
      </w:del>
      <w:r w:rsidRPr="00184089">
        <w:rPr>
          <w:rFonts w:ascii="华文楷体" w:eastAsia="华文楷体" w:hAnsi="华文楷体" w:hint="eastAsia"/>
          <w:sz w:val="28"/>
          <w:szCs w:val="28"/>
        </w:rPr>
        <w:t>精通世俗呢</w:t>
      </w:r>
      <w:del w:id="617" w:author="S-Yansong" w:date="2015-12-16T15:51:00Z">
        <w:r w:rsidRPr="00184089" w:rsidDel="007A2274">
          <w:rPr>
            <w:rFonts w:ascii="华文楷体" w:eastAsia="华文楷体" w:hAnsi="华文楷体" w:hint="eastAsia"/>
            <w:sz w:val="28"/>
            <w:szCs w:val="28"/>
          </w:rPr>
          <w:delText xml:space="preserve"> </w:delText>
        </w:r>
      </w:del>
      <w:ins w:id="618" w:author="S-Yansong" w:date="2015-12-16T15:51:00Z">
        <w:r w:rsidR="007A2274">
          <w:rPr>
            <w:rFonts w:ascii="华文楷体" w:eastAsia="华文楷体" w:hAnsi="华文楷体" w:hint="eastAsia"/>
            <w:sz w:val="28"/>
            <w:szCs w:val="28"/>
          </w:rPr>
          <w:t>？</w:t>
        </w:r>
      </w:ins>
      <w:del w:id="619" w:author="S-Yansong" w:date="2015-12-16T15:51:00Z">
        <w:r w:rsidRPr="00184089" w:rsidDel="007A2274">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就像前面</w:t>
      </w:r>
      <w:ins w:id="620" w:author="S-Yansong" w:date="2015-12-16T15:53:00Z">
        <w:r w:rsidR="001304B4">
          <w:rPr>
            <w:rFonts w:ascii="华文楷体" w:eastAsia="华文楷体" w:hAnsi="华文楷体" w:hint="eastAsia"/>
            <w:sz w:val="28"/>
            <w:szCs w:val="28"/>
          </w:rPr>
          <w:t>麦彭仁波</w:t>
        </w:r>
        <w:proofErr w:type="gramStart"/>
        <w:r w:rsidR="001304B4">
          <w:rPr>
            <w:rFonts w:ascii="华文楷体" w:eastAsia="华文楷体" w:hAnsi="华文楷体" w:hint="eastAsia"/>
            <w:sz w:val="28"/>
            <w:szCs w:val="28"/>
          </w:rPr>
          <w:t>切</w:t>
        </w:r>
      </w:ins>
      <w:r w:rsidRPr="00184089">
        <w:rPr>
          <w:rFonts w:ascii="华文楷体" w:eastAsia="华文楷体" w:hAnsi="华文楷体" w:hint="eastAsia"/>
          <w:sz w:val="28"/>
          <w:szCs w:val="28"/>
        </w:rPr>
        <w:t>广大</w:t>
      </w:r>
      <w:proofErr w:type="gramEnd"/>
      <w:r w:rsidRPr="00184089">
        <w:rPr>
          <w:rFonts w:ascii="华文楷体" w:eastAsia="华文楷体" w:hAnsi="华文楷体" w:hint="eastAsia"/>
          <w:sz w:val="28"/>
          <w:szCs w:val="28"/>
        </w:rPr>
        <w:t>的介绍那样</w:t>
      </w:r>
      <w:ins w:id="621" w:author="S-Yansong" w:date="2015-12-16T15:53:00Z">
        <w:r w:rsidR="001304B4">
          <w:rPr>
            <w:rFonts w:ascii="华文楷体" w:eastAsia="华文楷体" w:hAnsi="华文楷体" w:hint="eastAsia"/>
            <w:sz w:val="28"/>
            <w:szCs w:val="28"/>
          </w:rPr>
          <w:t>，</w:t>
        </w:r>
      </w:ins>
      <w:del w:id="622" w:author="S-Yansong" w:date="2015-12-16T15:53:00Z">
        <w:r w:rsidRPr="00184089" w:rsidDel="001304B4">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世俗和</w:t>
      </w:r>
      <w:ins w:id="623" w:author="S-Yansong" w:date="2015-12-16T15:53:00Z">
        <w:r w:rsidR="001304B4">
          <w:rPr>
            <w:rFonts w:ascii="华文楷体" w:eastAsia="华文楷体" w:hAnsi="华文楷体" w:hint="eastAsia"/>
            <w:sz w:val="28"/>
            <w:szCs w:val="28"/>
          </w:rPr>
          <w:t>胜义</w:t>
        </w:r>
      </w:ins>
      <w:del w:id="624" w:author="S-Yansong" w:date="2015-12-16T15:53:00Z">
        <w:r w:rsidRPr="00184089" w:rsidDel="001304B4">
          <w:rPr>
            <w:rFonts w:ascii="华文楷体" w:eastAsia="华文楷体" w:hAnsi="华文楷体" w:hint="eastAsia"/>
            <w:sz w:val="28"/>
            <w:szCs w:val="28"/>
          </w:rPr>
          <w:delText>胜意</w:delText>
        </w:r>
      </w:del>
      <w:ins w:id="625" w:author="S-Yansong" w:date="2015-12-16T15:53:00Z">
        <w:r w:rsidR="001304B4">
          <w:rPr>
            <w:rFonts w:ascii="华文楷体" w:eastAsia="华文楷体" w:hAnsi="华文楷体" w:hint="eastAsia"/>
            <w:sz w:val="28"/>
            <w:szCs w:val="28"/>
          </w:rPr>
          <w:t>它</w:t>
        </w:r>
      </w:ins>
      <w:r w:rsidRPr="00184089">
        <w:rPr>
          <w:rFonts w:ascii="华文楷体" w:eastAsia="华文楷体" w:hAnsi="华文楷体" w:hint="eastAsia"/>
          <w:sz w:val="28"/>
          <w:szCs w:val="28"/>
        </w:rPr>
        <w:t>不是别</w:t>
      </w:r>
      <w:proofErr w:type="gramStart"/>
      <w:r w:rsidRPr="00184089">
        <w:rPr>
          <w:rFonts w:ascii="华文楷体" w:eastAsia="华文楷体" w:hAnsi="华文楷体" w:hint="eastAsia"/>
          <w:sz w:val="28"/>
          <w:szCs w:val="28"/>
        </w:rPr>
        <w:t>别</w:t>
      </w:r>
      <w:proofErr w:type="gramEnd"/>
      <w:r w:rsidRPr="00184089">
        <w:rPr>
          <w:rFonts w:ascii="华文楷体" w:eastAsia="华文楷体" w:hAnsi="华文楷体" w:hint="eastAsia"/>
          <w:sz w:val="28"/>
          <w:szCs w:val="28"/>
        </w:rPr>
        <w:t>分开的</w:t>
      </w:r>
      <w:ins w:id="626" w:author="S-Yansong" w:date="2015-12-16T15:53:00Z">
        <w:r w:rsidR="001304B4">
          <w:rPr>
            <w:rFonts w:ascii="华文楷体" w:eastAsia="华文楷体" w:hAnsi="华文楷体" w:hint="eastAsia"/>
            <w:sz w:val="28"/>
            <w:szCs w:val="28"/>
          </w:rPr>
          <w:t>。</w:t>
        </w:r>
      </w:ins>
      <w:del w:id="627" w:author="S-Yansong" w:date="2015-12-16T15:53:00Z">
        <w:r w:rsidRPr="00184089" w:rsidDel="001304B4">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如果二者是别</w:t>
      </w:r>
      <w:proofErr w:type="gramStart"/>
      <w:r w:rsidRPr="00184089">
        <w:rPr>
          <w:rFonts w:ascii="华文楷体" w:eastAsia="华文楷体" w:hAnsi="华文楷体" w:hint="eastAsia"/>
          <w:sz w:val="28"/>
          <w:szCs w:val="28"/>
        </w:rPr>
        <w:t>别</w:t>
      </w:r>
      <w:proofErr w:type="gramEnd"/>
      <w:r w:rsidRPr="00184089">
        <w:rPr>
          <w:rFonts w:ascii="华文楷体" w:eastAsia="华文楷体" w:hAnsi="华文楷体" w:hint="eastAsia"/>
          <w:sz w:val="28"/>
          <w:szCs w:val="28"/>
        </w:rPr>
        <w:t>分开的</w:t>
      </w:r>
      <w:ins w:id="628" w:author="S-Yansong" w:date="2015-12-16T15:53:00Z">
        <w:r w:rsidR="001304B4">
          <w:rPr>
            <w:rFonts w:ascii="华文楷体" w:eastAsia="华文楷体" w:hAnsi="华文楷体" w:hint="eastAsia"/>
            <w:sz w:val="28"/>
            <w:szCs w:val="28"/>
          </w:rPr>
          <w:t>，</w:t>
        </w:r>
      </w:ins>
      <w:del w:id="629" w:author="S-Yansong" w:date="2015-12-16T15:53:00Z">
        <w:r w:rsidRPr="00184089" w:rsidDel="001304B4">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这句话就完全理解成对</w:t>
      </w:r>
      <w:ins w:id="630" w:author="S-Yansong" w:date="2015-12-16T15:54:00Z">
        <w:r w:rsidR="001304B4">
          <w:rPr>
            <w:rFonts w:ascii="华文楷体" w:eastAsia="华文楷体" w:hAnsi="华文楷体" w:hint="eastAsia"/>
            <w:sz w:val="28"/>
            <w:szCs w:val="28"/>
          </w:rPr>
          <w:t>胜义</w:t>
        </w:r>
      </w:ins>
      <w:del w:id="631" w:author="S-Yansong" w:date="2015-12-16T15:54:00Z">
        <w:r w:rsidRPr="00184089" w:rsidDel="001304B4">
          <w:rPr>
            <w:rFonts w:ascii="华文楷体" w:eastAsia="华文楷体" w:hAnsi="华文楷体" w:hint="eastAsia"/>
            <w:sz w:val="28"/>
            <w:szCs w:val="28"/>
          </w:rPr>
          <w:delText>胜意</w:delText>
        </w:r>
      </w:del>
      <w:r w:rsidRPr="00184089">
        <w:rPr>
          <w:rFonts w:ascii="华文楷体" w:eastAsia="华文楷体" w:hAnsi="华文楷体" w:hint="eastAsia"/>
          <w:sz w:val="28"/>
          <w:szCs w:val="28"/>
        </w:rPr>
        <w:t>的观察了</w:t>
      </w:r>
      <w:ins w:id="632" w:author="S-Yansong" w:date="2015-12-16T15:54:00Z">
        <w:r w:rsidR="001304B4">
          <w:rPr>
            <w:rFonts w:ascii="华文楷体" w:eastAsia="华文楷体" w:hAnsi="华文楷体" w:hint="eastAsia"/>
            <w:sz w:val="28"/>
            <w:szCs w:val="28"/>
          </w:rPr>
          <w:t>。</w:t>
        </w:r>
      </w:ins>
      <w:del w:id="633" w:author="S-Yansong" w:date="2015-12-16T15:54:00Z">
        <w:r w:rsidRPr="00184089" w:rsidDel="001304B4">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但是呢</w:t>
      </w:r>
      <w:del w:id="634" w:author="S-Yansong" w:date="2015-12-16T15:54:00Z">
        <w:r w:rsidRPr="00184089" w:rsidDel="001304B4">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就是说所谓的世俗</w:t>
      </w:r>
      <w:ins w:id="635" w:author="S-Yansong" w:date="2015-12-16T15:54:00Z">
        <w:r w:rsidR="001304B4">
          <w:rPr>
            <w:rFonts w:ascii="华文楷体" w:eastAsia="华文楷体" w:hAnsi="华文楷体" w:hint="eastAsia"/>
            <w:sz w:val="28"/>
            <w:szCs w:val="28"/>
          </w:rPr>
          <w:t>，</w:t>
        </w:r>
      </w:ins>
      <w:del w:id="636" w:author="S-Yansong" w:date="2015-12-16T15:54:00Z">
        <w:r w:rsidRPr="00184089" w:rsidDel="001304B4">
          <w:rPr>
            <w:rFonts w:ascii="华文楷体" w:eastAsia="华文楷体" w:hAnsi="华文楷体" w:hint="eastAsia"/>
            <w:sz w:val="28"/>
            <w:szCs w:val="28"/>
          </w:rPr>
          <w:delText>他讲</w:delText>
        </w:r>
      </w:del>
      <w:ins w:id="637" w:author="S-Yansong" w:date="2015-12-16T15:55:00Z">
        <w:r w:rsidR="001304B4">
          <w:rPr>
            <w:rFonts w:ascii="华文楷体" w:eastAsia="华文楷体" w:hAnsi="华文楷体" w:hint="eastAsia"/>
            <w:sz w:val="28"/>
            <w:szCs w:val="28"/>
          </w:rPr>
          <w:t>它</w:t>
        </w:r>
      </w:ins>
      <w:del w:id="638" w:author="S-Yansong" w:date="2015-12-16T15:55:00Z">
        <w:r w:rsidRPr="00184089" w:rsidDel="001304B4">
          <w:rPr>
            <w:rFonts w:ascii="华文楷体" w:eastAsia="华文楷体" w:hAnsi="华文楷体" w:hint="eastAsia"/>
            <w:sz w:val="28"/>
            <w:szCs w:val="28"/>
          </w:rPr>
          <w:delText>他</w:delText>
        </w:r>
      </w:del>
      <w:r w:rsidRPr="00184089">
        <w:rPr>
          <w:rFonts w:ascii="华文楷体" w:eastAsia="华文楷体" w:hAnsi="华文楷体" w:hint="eastAsia"/>
          <w:sz w:val="28"/>
          <w:szCs w:val="28"/>
        </w:rPr>
        <w:t>既有</w:t>
      </w:r>
      <w:ins w:id="639" w:author="S-Yansong" w:date="2015-12-16T15:55:00Z">
        <w:r w:rsidR="001304B4">
          <w:rPr>
            <w:rFonts w:ascii="华文楷体" w:eastAsia="华文楷体" w:hAnsi="华文楷体" w:hint="eastAsia"/>
            <w:sz w:val="28"/>
            <w:szCs w:val="28"/>
          </w:rPr>
          <w:t>它</w:t>
        </w:r>
      </w:ins>
      <w:del w:id="640" w:author="S-Yansong" w:date="2015-12-16T15:55:00Z">
        <w:r w:rsidRPr="00184089" w:rsidDel="001304B4">
          <w:rPr>
            <w:rFonts w:ascii="华文楷体" w:eastAsia="华文楷体" w:hAnsi="华文楷体" w:hint="eastAsia"/>
            <w:sz w:val="28"/>
            <w:szCs w:val="28"/>
          </w:rPr>
          <w:delText>他</w:delText>
        </w:r>
      </w:del>
      <w:r w:rsidRPr="00184089">
        <w:rPr>
          <w:rFonts w:ascii="华文楷体" w:eastAsia="华文楷体" w:hAnsi="华文楷体" w:hint="eastAsia"/>
          <w:sz w:val="28"/>
          <w:szCs w:val="28"/>
        </w:rPr>
        <w:t>显现的一面</w:t>
      </w:r>
      <w:ins w:id="641" w:author="S-Yansong" w:date="2015-12-16T15:55:00Z">
        <w:r w:rsidR="001304B4">
          <w:rPr>
            <w:rFonts w:ascii="华文楷体" w:eastAsia="华文楷体" w:hAnsi="华文楷体" w:hint="eastAsia"/>
            <w:sz w:val="28"/>
            <w:szCs w:val="28"/>
          </w:rPr>
          <w:t>；</w:t>
        </w:r>
      </w:ins>
      <w:del w:id="642" w:author="S-Yansong" w:date="2015-12-16T15:55:00Z">
        <w:r w:rsidRPr="00184089" w:rsidDel="001304B4">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也有</w:t>
      </w:r>
      <w:ins w:id="643" w:author="S-Yansong" w:date="2015-12-16T15:55:00Z">
        <w:r w:rsidR="001304B4">
          <w:rPr>
            <w:rFonts w:ascii="华文楷体" w:eastAsia="华文楷体" w:hAnsi="华文楷体" w:hint="eastAsia"/>
            <w:sz w:val="28"/>
            <w:szCs w:val="28"/>
          </w:rPr>
          <w:t>它</w:t>
        </w:r>
      </w:ins>
      <w:del w:id="644" w:author="S-Yansong" w:date="2015-12-16T15:55:00Z">
        <w:r w:rsidRPr="00184089" w:rsidDel="001304B4">
          <w:rPr>
            <w:rFonts w:ascii="华文楷体" w:eastAsia="华文楷体" w:hAnsi="华文楷体" w:hint="eastAsia"/>
            <w:sz w:val="28"/>
            <w:szCs w:val="28"/>
          </w:rPr>
          <w:delText>他</w:delText>
        </w:r>
      </w:del>
      <w:r w:rsidRPr="00184089">
        <w:rPr>
          <w:rFonts w:ascii="华文楷体" w:eastAsia="华文楷体" w:hAnsi="华文楷体" w:hint="eastAsia"/>
          <w:sz w:val="28"/>
          <w:szCs w:val="28"/>
        </w:rPr>
        <w:t>无自性的一面</w:t>
      </w:r>
      <w:ins w:id="645" w:author="S-Yansong" w:date="2015-12-16T15:55:00Z">
        <w:r w:rsidR="001304B4">
          <w:rPr>
            <w:rFonts w:ascii="华文楷体" w:eastAsia="华文楷体" w:hAnsi="华文楷体" w:hint="eastAsia"/>
            <w:sz w:val="28"/>
            <w:szCs w:val="28"/>
          </w:rPr>
          <w:t>；</w:t>
        </w:r>
      </w:ins>
      <w:del w:id="646" w:author="S-Yansong" w:date="2015-12-16T15:55:00Z">
        <w:r w:rsidRPr="00184089" w:rsidDel="001304B4">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有</w:t>
      </w:r>
      <w:ins w:id="647" w:author="S-Yansong" w:date="2015-12-16T15:55:00Z">
        <w:r w:rsidR="001304B4">
          <w:rPr>
            <w:rFonts w:ascii="华文楷体" w:eastAsia="华文楷体" w:hAnsi="华文楷体" w:hint="eastAsia"/>
            <w:sz w:val="28"/>
            <w:szCs w:val="28"/>
          </w:rPr>
          <w:t>它</w:t>
        </w:r>
      </w:ins>
      <w:del w:id="648" w:author="S-Yansong" w:date="2015-12-16T15:55:00Z">
        <w:r w:rsidRPr="00184089" w:rsidDel="001304B4">
          <w:rPr>
            <w:rFonts w:ascii="华文楷体" w:eastAsia="华文楷体" w:hAnsi="华文楷体" w:hint="eastAsia"/>
            <w:sz w:val="28"/>
            <w:szCs w:val="28"/>
          </w:rPr>
          <w:delText>他</w:delText>
        </w:r>
      </w:del>
      <w:r w:rsidRPr="00184089">
        <w:rPr>
          <w:rFonts w:ascii="华文楷体" w:eastAsia="华文楷体" w:hAnsi="华文楷体" w:hint="eastAsia"/>
          <w:sz w:val="28"/>
          <w:szCs w:val="28"/>
        </w:rPr>
        <w:t>虚妄的这一面</w:t>
      </w:r>
      <w:ins w:id="649" w:author="S-Yansong" w:date="2015-12-16T15:55:00Z">
        <w:r w:rsidR="001304B4">
          <w:rPr>
            <w:rFonts w:ascii="华文楷体" w:eastAsia="华文楷体" w:hAnsi="华文楷体" w:hint="eastAsia"/>
            <w:sz w:val="28"/>
            <w:szCs w:val="28"/>
          </w:rPr>
          <w:t>，</w:t>
        </w:r>
      </w:ins>
      <w:del w:id="650" w:author="S-Yansong" w:date="2015-12-16T15:55:00Z">
        <w:r w:rsidRPr="00184089" w:rsidDel="001304B4">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所以说这</w:t>
      </w:r>
      <w:proofErr w:type="gramStart"/>
      <w:r w:rsidRPr="00184089">
        <w:rPr>
          <w:rFonts w:ascii="华文楷体" w:eastAsia="华文楷体" w:hAnsi="华文楷体" w:hint="eastAsia"/>
          <w:sz w:val="28"/>
          <w:szCs w:val="28"/>
        </w:rPr>
        <w:t>两者和</w:t>
      </w:r>
      <w:proofErr w:type="gramEnd"/>
      <w:r w:rsidRPr="00184089">
        <w:rPr>
          <w:rFonts w:ascii="华文楷体" w:eastAsia="华文楷体" w:hAnsi="华文楷体" w:hint="eastAsia"/>
          <w:sz w:val="28"/>
          <w:szCs w:val="28"/>
        </w:rPr>
        <w:t>合起来</w:t>
      </w:r>
      <w:del w:id="651" w:author="S-Yansong" w:date="2015-12-16T15:55:00Z">
        <w:r w:rsidRPr="00184089" w:rsidDel="001304B4">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才是</w:t>
      </w:r>
      <w:ins w:id="652" w:author="S-Yansong" w:date="2015-12-16T15:56:00Z">
        <w:r w:rsidR="001304B4">
          <w:rPr>
            <w:rFonts w:ascii="华文楷体" w:eastAsia="华文楷体" w:hAnsi="华文楷体" w:hint="eastAsia"/>
            <w:sz w:val="28"/>
            <w:szCs w:val="28"/>
          </w:rPr>
          <w:t>它</w:t>
        </w:r>
      </w:ins>
      <w:del w:id="653" w:author="S-Yansong" w:date="2015-12-16T15:56:00Z">
        <w:r w:rsidRPr="00184089" w:rsidDel="001304B4">
          <w:rPr>
            <w:rFonts w:ascii="华文楷体" w:eastAsia="华文楷体" w:hAnsi="华文楷体" w:hint="eastAsia"/>
            <w:sz w:val="28"/>
            <w:szCs w:val="28"/>
          </w:rPr>
          <w:delText>他</w:delText>
        </w:r>
      </w:del>
      <w:r w:rsidRPr="00184089">
        <w:rPr>
          <w:rFonts w:ascii="华文楷体" w:eastAsia="华文楷体" w:hAnsi="华文楷体" w:hint="eastAsia"/>
          <w:sz w:val="28"/>
          <w:szCs w:val="28"/>
        </w:rPr>
        <w:t>世俗</w:t>
      </w:r>
      <w:proofErr w:type="gramStart"/>
      <w:r w:rsidRPr="00184089">
        <w:rPr>
          <w:rFonts w:ascii="华文楷体" w:eastAsia="华文楷体" w:hAnsi="华文楷体" w:hint="eastAsia"/>
          <w:sz w:val="28"/>
          <w:szCs w:val="28"/>
        </w:rPr>
        <w:t>法</w:t>
      </w:r>
      <w:ins w:id="654" w:author="S-Yansong" w:date="2015-12-16T15:56:00Z">
        <w:r w:rsidR="001304B4">
          <w:rPr>
            <w:rFonts w:ascii="华文楷体" w:eastAsia="华文楷体" w:hAnsi="华文楷体" w:hint="eastAsia"/>
            <w:sz w:val="28"/>
            <w:szCs w:val="28"/>
          </w:rPr>
          <w:t>真正</w:t>
        </w:r>
      </w:ins>
      <w:proofErr w:type="gramEnd"/>
      <w:r w:rsidRPr="00184089">
        <w:rPr>
          <w:rFonts w:ascii="华文楷体" w:eastAsia="华文楷体" w:hAnsi="华文楷体" w:hint="eastAsia"/>
          <w:sz w:val="28"/>
          <w:szCs w:val="28"/>
        </w:rPr>
        <w:t>的本体</w:t>
      </w:r>
      <w:ins w:id="655" w:author="S-Yansong" w:date="2015-12-16T15:56:00Z">
        <w:r w:rsidR="001304B4">
          <w:rPr>
            <w:rFonts w:ascii="华文楷体" w:eastAsia="华文楷体" w:hAnsi="华文楷体" w:hint="eastAsia"/>
            <w:sz w:val="28"/>
            <w:szCs w:val="28"/>
          </w:rPr>
          <w:t>。</w:t>
        </w:r>
      </w:ins>
    </w:p>
    <w:p w:rsidR="00872BAC" w:rsidRDefault="00184089">
      <w:pPr>
        <w:autoSpaceDE w:val="0"/>
        <w:autoSpaceDN w:val="0"/>
        <w:adjustRightInd w:val="0"/>
        <w:ind w:firstLine="420"/>
        <w:jc w:val="left"/>
        <w:rPr>
          <w:ins w:id="656" w:author="S-Yansong" w:date="2015-12-16T16:00:00Z"/>
          <w:rFonts w:ascii="华文楷体" w:eastAsia="华文楷体" w:hAnsi="华文楷体"/>
          <w:sz w:val="28"/>
          <w:szCs w:val="28"/>
        </w:rPr>
        <w:pPrChange w:id="657" w:author="S-Yansong" w:date="2015-12-16T11:22:00Z">
          <w:pPr>
            <w:ind w:firstLine="570"/>
          </w:pPr>
        </w:pPrChange>
      </w:pPr>
      <w:del w:id="658" w:author="S-Yansong" w:date="2015-12-16T15:56:00Z">
        <w:r w:rsidRPr="00184089" w:rsidDel="001304B4">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这也是说明</w:t>
      </w:r>
      <w:del w:id="659" w:author="S-Yansong" w:date="2015-12-16T15:56:00Z">
        <w:r w:rsidRPr="00184089" w:rsidDel="00277C30">
          <w:rPr>
            <w:rFonts w:ascii="华文楷体" w:eastAsia="华文楷体" w:hAnsi="华文楷体" w:hint="eastAsia"/>
            <w:sz w:val="28"/>
            <w:szCs w:val="28"/>
          </w:rPr>
          <w:delText>呢</w:delText>
        </w:r>
      </w:del>
      <w:ins w:id="660" w:author="S-Yansong" w:date="2015-12-16T15:56:00Z">
        <w:r w:rsidR="00277C30">
          <w:rPr>
            <w:rFonts w:ascii="华文楷体" w:eastAsia="华文楷体" w:hAnsi="华文楷体" w:hint="eastAsia"/>
            <w:sz w:val="28"/>
            <w:szCs w:val="28"/>
          </w:rPr>
          <w:t>了</w:t>
        </w:r>
      </w:ins>
      <w:del w:id="661" w:author="S-Yansong" w:date="2015-12-16T15:56:00Z">
        <w:r w:rsidRPr="00184089" w:rsidDel="00277C3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所谓的空性</w:t>
      </w:r>
      <w:ins w:id="662" w:author="S-Yansong" w:date="2015-12-16T15:56:00Z">
        <w:r w:rsidR="00277C30">
          <w:rPr>
            <w:rFonts w:ascii="华文楷体" w:eastAsia="华文楷体" w:hAnsi="华文楷体" w:hint="eastAsia"/>
            <w:sz w:val="28"/>
            <w:szCs w:val="28"/>
          </w:rPr>
          <w:t>，</w:t>
        </w:r>
      </w:ins>
      <w:del w:id="663" w:author="S-Yansong" w:date="2015-12-16T15:56:00Z">
        <w:r w:rsidRPr="00184089" w:rsidDel="00277C3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它不是离开世俗法之外的</w:t>
      </w:r>
      <w:del w:id="664" w:author="S-Yansong" w:date="2015-12-16T15:57:00Z">
        <w:r w:rsidRPr="00184089" w:rsidDel="00277C30">
          <w:rPr>
            <w:rFonts w:ascii="华文楷体" w:eastAsia="华文楷体" w:hAnsi="华文楷体" w:hint="eastAsia"/>
            <w:sz w:val="28"/>
            <w:szCs w:val="28"/>
          </w:rPr>
          <w:delText>他的</w:delText>
        </w:r>
      </w:del>
      <w:r w:rsidRPr="00184089">
        <w:rPr>
          <w:rFonts w:ascii="华文楷体" w:eastAsia="华文楷体" w:hAnsi="华文楷体" w:hint="eastAsia"/>
          <w:sz w:val="28"/>
          <w:szCs w:val="28"/>
        </w:rPr>
        <w:t>这样一种真正的本体</w:t>
      </w:r>
      <w:ins w:id="665" w:author="S-Yansong" w:date="2015-12-16T15:57:00Z">
        <w:r w:rsidR="00277C30">
          <w:rPr>
            <w:rFonts w:ascii="华文楷体" w:eastAsia="华文楷体" w:hAnsi="华文楷体" w:hint="eastAsia"/>
            <w:sz w:val="28"/>
            <w:szCs w:val="28"/>
          </w:rPr>
          <w:t>。</w:t>
        </w:r>
      </w:ins>
      <w:del w:id="666" w:author="S-Yansong" w:date="2015-12-16T15:57:00Z">
        <w:r w:rsidRPr="00184089" w:rsidDel="00277C3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所以</w:t>
      </w:r>
      <w:ins w:id="667" w:author="S-Yansong" w:date="2015-12-16T15:58:00Z">
        <w:r w:rsidR="00277C30">
          <w:rPr>
            <w:rFonts w:ascii="华文楷体" w:eastAsia="华文楷体" w:hAnsi="华文楷体" w:hint="eastAsia"/>
            <w:sz w:val="28"/>
            <w:szCs w:val="28"/>
          </w:rPr>
          <w:t>说</w:t>
        </w:r>
      </w:ins>
      <w:r w:rsidRPr="00184089">
        <w:rPr>
          <w:rFonts w:ascii="华文楷体" w:eastAsia="华文楷体" w:hAnsi="华文楷体" w:hint="eastAsia"/>
          <w:sz w:val="28"/>
          <w:szCs w:val="28"/>
        </w:rPr>
        <w:t>我们通达世俗</w:t>
      </w:r>
      <w:ins w:id="668" w:author="S-Yansong" w:date="2015-12-16T15:57:00Z">
        <w:r w:rsidR="00277C30">
          <w:rPr>
            <w:rFonts w:ascii="华文楷体" w:eastAsia="华文楷体" w:hAnsi="华文楷体" w:hint="eastAsia"/>
            <w:sz w:val="28"/>
            <w:szCs w:val="28"/>
          </w:rPr>
          <w:t>，</w:t>
        </w:r>
      </w:ins>
      <w:del w:id="669" w:author="S-Yansong" w:date="2015-12-16T15:57:00Z">
        <w:r w:rsidRPr="00184089" w:rsidDel="00277C3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完全的精通世俗</w:t>
      </w:r>
      <w:ins w:id="670" w:author="S-Yansong" w:date="2015-12-16T15:57:00Z">
        <w:r w:rsidR="00277C30">
          <w:rPr>
            <w:rFonts w:ascii="华文楷体" w:eastAsia="华文楷体" w:hAnsi="华文楷体" w:hint="eastAsia"/>
            <w:sz w:val="28"/>
            <w:szCs w:val="28"/>
          </w:rPr>
          <w:t>，</w:t>
        </w:r>
      </w:ins>
      <w:del w:id="671" w:author="S-Yansong" w:date="2015-12-16T15:57:00Z">
        <w:r w:rsidRPr="00184089" w:rsidDel="00277C3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也</w:t>
      </w:r>
      <w:r w:rsidRPr="00184089">
        <w:rPr>
          <w:rFonts w:ascii="华文楷体" w:eastAsia="华文楷体" w:hAnsi="华文楷体" w:hint="eastAsia"/>
          <w:sz w:val="28"/>
          <w:szCs w:val="28"/>
        </w:rPr>
        <w:lastRenderedPageBreak/>
        <w:t>可以说必须要在通达它无自性的角度</w:t>
      </w:r>
      <w:ins w:id="672" w:author="S-Yansong" w:date="2015-12-16T15:57:00Z">
        <w:r w:rsidR="00277C30">
          <w:rPr>
            <w:rFonts w:ascii="华文楷体" w:eastAsia="华文楷体" w:hAnsi="华文楷体" w:hint="eastAsia"/>
            <w:sz w:val="28"/>
            <w:szCs w:val="28"/>
          </w:rPr>
          <w:t>，</w:t>
        </w:r>
      </w:ins>
      <w:del w:id="673" w:author="S-Yansong" w:date="2015-12-16T15:57:00Z">
        <w:r w:rsidRPr="00184089" w:rsidDel="00277C3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才能够说完全精通了它世俗的本体</w:t>
      </w:r>
      <w:ins w:id="674" w:author="S-Yansong" w:date="2015-12-16T15:57:00Z">
        <w:r w:rsidR="00277C30">
          <w:rPr>
            <w:rFonts w:ascii="华文楷体" w:eastAsia="华文楷体" w:hAnsi="华文楷体" w:hint="eastAsia"/>
            <w:sz w:val="28"/>
            <w:szCs w:val="28"/>
          </w:rPr>
          <w:t>。</w:t>
        </w:r>
      </w:ins>
      <w:del w:id="675" w:author="S-Yansong" w:date="2015-12-16T15:57:00Z">
        <w:r w:rsidRPr="00184089" w:rsidDel="00277C3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如果对他的胜</w:t>
      </w:r>
      <w:ins w:id="676" w:author="S-Yansong" w:date="2015-12-16T15:58:00Z">
        <w:r w:rsidR="00277C30">
          <w:rPr>
            <w:rFonts w:ascii="华文楷体" w:eastAsia="华文楷体" w:hAnsi="华文楷体" w:hint="eastAsia"/>
            <w:sz w:val="28"/>
            <w:szCs w:val="28"/>
          </w:rPr>
          <w:t>义</w:t>
        </w:r>
      </w:ins>
      <w:del w:id="677" w:author="S-Yansong" w:date="2015-12-16T15:58:00Z">
        <w:r w:rsidRPr="00184089" w:rsidDel="00277C30">
          <w:rPr>
            <w:rFonts w:ascii="华文楷体" w:eastAsia="华文楷体" w:hAnsi="华文楷体" w:hint="eastAsia"/>
            <w:sz w:val="28"/>
            <w:szCs w:val="28"/>
          </w:rPr>
          <w:delText>意</w:delText>
        </w:r>
      </w:del>
      <w:proofErr w:type="gramStart"/>
      <w:r w:rsidRPr="00184089">
        <w:rPr>
          <w:rFonts w:ascii="华文楷体" w:eastAsia="华文楷体" w:hAnsi="华文楷体" w:hint="eastAsia"/>
          <w:sz w:val="28"/>
          <w:szCs w:val="28"/>
        </w:rPr>
        <w:t>谛</w:t>
      </w:r>
      <w:proofErr w:type="gramEnd"/>
      <w:r w:rsidRPr="00184089">
        <w:rPr>
          <w:rFonts w:ascii="华文楷体" w:eastAsia="华文楷体" w:hAnsi="华文楷体" w:hint="eastAsia"/>
          <w:sz w:val="28"/>
          <w:szCs w:val="28"/>
        </w:rPr>
        <w:t>还没有完全的通达</w:t>
      </w:r>
      <w:ins w:id="678" w:author="S-Yansong" w:date="2015-12-16T15:57:00Z">
        <w:r w:rsidR="00277C30">
          <w:rPr>
            <w:rFonts w:ascii="华文楷体" w:eastAsia="华文楷体" w:hAnsi="华文楷体" w:hint="eastAsia"/>
            <w:sz w:val="28"/>
            <w:szCs w:val="28"/>
          </w:rPr>
          <w:t>，</w:t>
        </w:r>
      </w:ins>
      <w:del w:id="679" w:author="S-Yansong" w:date="2015-12-16T15:57:00Z">
        <w:r w:rsidRPr="00184089" w:rsidDel="00277C3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如果</w:t>
      </w:r>
      <w:ins w:id="680" w:author="S-Yansong" w:date="2015-12-16T15:58:00Z">
        <w:r w:rsidR="00277C30">
          <w:rPr>
            <w:rFonts w:ascii="华文楷体" w:eastAsia="华文楷体" w:hAnsi="华文楷体" w:hint="eastAsia"/>
            <w:sz w:val="28"/>
            <w:szCs w:val="28"/>
          </w:rPr>
          <w:t>对</w:t>
        </w:r>
      </w:ins>
      <w:del w:id="681" w:author="S-Yansong" w:date="2015-12-16T15:58:00Z">
        <w:r w:rsidRPr="00184089" w:rsidDel="00277C30">
          <w:rPr>
            <w:rFonts w:ascii="华文楷体" w:eastAsia="华文楷体" w:hAnsi="华文楷体" w:hint="eastAsia"/>
            <w:sz w:val="28"/>
            <w:szCs w:val="28"/>
          </w:rPr>
          <w:delText>读</w:delText>
        </w:r>
      </w:del>
      <w:r w:rsidRPr="00184089">
        <w:rPr>
          <w:rFonts w:ascii="华文楷体" w:eastAsia="华文楷体" w:hAnsi="华文楷体" w:hint="eastAsia"/>
          <w:sz w:val="28"/>
          <w:szCs w:val="28"/>
        </w:rPr>
        <w:t>世俗法的显现它还有一点</w:t>
      </w:r>
      <w:del w:id="682" w:author="S-Yansong" w:date="2015-12-16T08:59:00Z">
        <w:r w:rsidRPr="00184089" w:rsidDel="008133E8">
          <w:rPr>
            <w:rFonts w:ascii="华文楷体" w:eastAsia="华文楷体" w:hAnsi="华文楷体" w:hint="eastAsia"/>
            <w:sz w:val="28"/>
            <w:szCs w:val="28"/>
          </w:rPr>
          <w:delText>执着</w:delText>
        </w:r>
      </w:del>
      <w:ins w:id="683" w:author="S-Yansong" w:date="2015-12-16T08:59:00Z">
        <w:r w:rsidR="008133E8">
          <w:rPr>
            <w:rFonts w:ascii="华文楷体" w:eastAsia="华文楷体" w:hAnsi="华文楷体" w:hint="eastAsia"/>
            <w:sz w:val="28"/>
            <w:szCs w:val="28"/>
          </w:rPr>
          <w:t>执著</w:t>
        </w:r>
      </w:ins>
      <w:r w:rsidRPr="00184089">
        <w:rPr>
          <w:rFonts w:ascii="华文楷体" w:eastAsia="华文楷体" w:hAnsi="华文楷体" w:hint="eastAsia"/>
          <w:sz w:val="28"/>
          <w:szCs w:val="28"/>
        </w:rPr>
        <w:t>的话</w:t>
      </w:r>
      <w:ins w:id="684" w:author="S-Yansong" w:date="2015-12-16T15:57:00Z">
        <w:r w:rsidR="00277C30">
          <w:rPr>
            <w:rFonts w:ascii="华文楷体" w:eastAsia="华文楷体" w:hAnsi="华文楷体" w:hint="eastAsia"/>
            <w:sz w:val="28"/>
            <w:szCs w:val="28"/>
          </w:rPr>
          <w:t>，</w:t>
        </w:r>
      </w:ins>
      <w:del w:id="685" w:author="S-Yansong" w:date="2015-12-16T15:57:00Z">
        <w:r w:rsidRPr="00184089" w:rsidDel="00277C30">
          <w:rPr>
            <w:rFonts w:ascii="华文楷体" w:eastAsia="华文楷体" w:hAnsi="华文楷体" w:hint="eastAsia"/>
            <w:sz w:val="28"/>
            <w:szCs w:val="28"/>
          </w:rPr>
          <w:delText xml:space="preserve"> </w:delText>
        </w:r>
      </w:del>
      <w:ins w:id="686" w:author="S-Yansong" w:date="2015-12-16T15:59:00Z">
        <w:r w:rsidR="00277C30">
          <w:rPr>
            <w:rFonts w:ascii="华文楷体" w:eastAsia="华文楷体" w:hAnsi="华文楷体" w:hint="eastAsia"/>
            <w:sz w:val="28"/>
            <w:szCs w:val="28"/>
          </w:rPr>
          <w:t>如果还有一点执著</w:t>
        </w:r>
      </w:ins>
      <w:r w:rsidRPr="00184089">
        <w:rPr>
          <w:rFonts w:ascii="华文楷体" w:eastAsia="华文楷体" w:hAnsi="华文楷体" w:hint="eastAsia"/>
          <w:sz w:val="28"/>
          <w:szCs w:val="28"/>
        </w:rPr>
        <w:t>就说明我们对于它胜</w:t>
      </w:r>
      <w:ins w:id="687" w:author="S-Yansong" w:date="2015-12-16T15:59:00Z">
        <w:r w:rsidR="00277C30">
          <w:rPr>
            <w:rFonts w:ascii="华文楷体" w:eastAsia="华文楷体" w:hAnsi="华文楷体" w:hint="eastAsia"/>
            <w:sz w:val="28"/>
            <w:szCs w:val="28"/>
          </w:rPr>
          <w:t>义</w:t>
        </w:r>
      </w:ins>
      <w:del w:id="688" w:author="S-Yansong" w:date="2015-12-16T15:59:00Z">
        <w:r w:rsidRPr="00184089" w:rsidDel="00277C30">
          <w:rPr>
            <w:rFonts w:ascii="华文楷体" w:eastAsia="华文楷体" w:hAnsi="华文楷体" w:hint="eastAsia"/>
            <w:sz w:val="28"/>
            <w:szCs w:val="28"/>
          </w:rPr>
          <w:delText>意</w:delText>
        </w:r>
      </w:del>
      <w:proofErr w:type="gramStart"/>
      <w:r w:rsidRPr="00184089">
        <w:rPr>
          <w:rFonts w:ascii="华文楷体" w:eastAsia="华文楷体" w:hAnsi="华文楷体" w:hint="eastAsia"/>
          <w:sz w:val="28"/>
          <w:szCs w:val="28"/>
        </w:rPr>
        <w:t>谛</w:t>
      </w:r>
      <w:proofErr w:type="gramEnd"/>
      <w:r w:rsidRPr="00184089">
        <w:rPr>
          <w:rFonts w:ascii="华文楷体" w:eastAsia="华文楷体" w:hAnsi="华文楷体" w:hint="eastAsia"/>
          <w:sz w:val="28"/>
          <w:szCs w:val="28"/>
        </w:rPr>
        <w:t>的法性方面还没有通达</w:t>
      </w:r>
      <w:ins w:id="689" w:author="S-Yansong" w:date="2015-12-16T15:57:00Z">
        <w:r w:rsidR="00277C30">
          <w:rPr>
            <w:rFonts w:ascii="华文楷体" w:eastAsia="华文楷体" w:hAnsi="华文楷体" w:hint="eastAsia"/>
            <w:sz w:val="28"/>
            <w:szCs w:val="28"/>
          </w:rPr>
          <w:t>。</w:t>
        </w:r>
      </w:ins>
      <w:del w:id="690" w:author="S-Yansong" w:date="2015-12-16T15:57:00Z">
        <w:r w:rsidRPr="00184089" w:rsidDel="00277C3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如果对它的无自性方面还留有一些</w:t>
      </w:r>
      <w:proofErr w:type="gramStart"/>
      <w:ins w:id="691" w:author="S-Yansong" w:date="2015-12-16T15:59:00Z">
        <w:r w:rsidR="00872BAC">
          <w:rPr>
            <w:rFonts w:ascii="华文楷体" w:eastAsia="华文楷体" w:hAnsi="华文楷体" w:hint="eastAsia"/>
            <w:sz w:val="28"/>
            <w:szCs w:val="28"/>
          </w:rPr>
          <w:t>耽</w:t>
        </w:r>
        <w:proofErr w:type="gramEnd"/>
        <w:r w:rsidR="00872BAC">
          <w:rPr>
            <w:rFonts w:ascii="华文楷体" w:eastAsia="华文楷体" w:hAnsi="华文楷体" w:hint="eastAsia"/>
            <w:sz w:val="28"/>
            <w:szCs w:val="28"/>
          </w:rPr>
          <w:t>著</w:t>
        </w:r>
      </w:ins>
      <w:del w:id="692" w:author="S-Yansong" w:date="2015-12-16T15:59:00Z">
        <w:r w:rsidRPr="00184089" w:rsidDel="00872BAC">
          <w:rPr>
            <w:rFonts w:ascii="华文楷体" w:eastAsia="华文楷体" w:hAnsi="华文楷体" w:hint="eastAsia"/>
            <w:sz w:val="28"/>
            <w:szCs w:val="28"/>
          </w:rPr>
          <w:delText>单子</w:delText>
        </w:r>
      </w:del>
      <w:r w:rsidRPr="00184089">
        <w:rPr>
          <w:rFonts w:ascii="华文楷体" w:eastAsia="华文楷体" w:hAnsi="华文楷体" w:hint="eastAsia"/>
          <w:sz w:val="28"/>
          <w:szCs w:val="28"/>
        </w:rPr>
        <w:t>的话</w:t>
      </w:r>
      <w:ins w:id="693" w:author="S-Yansong" w:date="2015-12-16T15:57:00Z">
        <w:r w:rsidR="00277C30">
          <w:rPr>
            <w:rFonts w:ascii="华文楷体" w:eastAsia="华文楷体" w:hAnsi="华文楷体" w:hint="eastAsia"/>
            <w:sz w:val="28"/>
            <w:szCs w:val="28"/>
          </w:rPr>
          <w:t>，</w:t>
        </w:r>
      </w:ins>
      <w:del w:id="694" w:author="S-Yansong" w:date="2015-12-16T15:57:00Z">
        <w:r w:rsidRPr="00184089" w:rsidDel="00277C3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这</w:t>
      </w:r>
      <w:ins w:id="695" w:author="S-Yansong" w:date="2015-12-16T16:00:00Z">
        <w:r w:rsidR="00872BAC">
          <w:rPr>
            <w:rFonts w:ascii="华文楷体" w:eastAsia="华文楷体" w:hAnsi="华文楷体" w:hint="eastAsia"/>
            <w:sz w:val="28"/>
            <w:szCs w:val="28"/>
          </w:rPr>
          <w:t>种</w:t>
        </w:r>
      </w:ins>
      <w:del w:id="696" w:author="S-Yansong" w:date="2015-12-16T16:00:00Z">
        <w:r w:rsidRPr="00184089" w:rsidDel="00872BAC">
          <w:rPr>
            <w:rFonts w:ascii="华文楷体" w:eastAsia="华文楷体" w:hAnsi="华文楷体" w:hint="eastAsia"/>
            <w:sz w:val="28"/>
            <w:szCs w:val="28"/>
          </w:rPr>
          <w:delText>个</w:delText>
        </w:r>
      </w:del>
      <w:proofErr w:type="gramStart"/>
      <w:ins w:id="697" w:author="S-Yansong" w:date="2015-12-16T16:00:00Z">
        <w:r w:rsidR="00872BAC">
          <w:rPr>
            <w:rFonts w:ascii="华文楷体" w:eastAsia="华文楷体" w:hAnsi="华文楷体" w:hint="eastAsia"/>
            <w:sz w:val="28"/>
            <w:szCs w:val="28"/>
          </w:rPr>
          <w:t>耽</w:t>
        </w:r>
        <w:proofErr w:type="gramEnd"/>
        <w:r w:rsidR="00872BAC">
          <w:rPr>
            <w:rFonts w:ascii="华文楷体" w:eastAsia="华文楷体" w:hAnsi="华文楷体" w:hint="eastAsia"/>
            <w:sz w:val="28"/>
            <w:szCs w:val="28"/>
          </w:rPr>
          <w:t>著</w:t>
        </w:r>
      </w:ins>
      <w:del w:id="698" w:author="S-Yansong" w:date="2015-12-16T15:59:00Z">
        <w:r w:rsidRPr="00184089" w:rsidDel="00872BAC">
          <w:rPr>
            <w:rFonts w:ascii="华文楷体" w:eastAsia="华文楷体" w:hAnsi="华文楷体" w:hint="eastAsia"/>
            <w:sz w:val="28"/>
            <w:szCs w:val="28"/>
          </w:rPr>
          <w:delText>单子</w:delText>
        </w:r>
      </w:del>
      <w:r w:rsidRPr="00184089">
        <w:rPr>
          <w:rFonts w:ascii="华文楷体" w:eastAsia="华文楷体" w:hAnsi="华文楷体" w:hint="eastAsia"/>
          <w:sz w:val="28"/>
          <w:szCs w:val="28"/>
        </w:rPr>
        <w:t>也不是世俗法本身的状态的</w:t>
      </w:r>
      <w:ins w:id="699" w:author="S-Yansong" w:date="2015-12-16T15:57:00Z">
        <w:r w:rsidR="00277C30">
          <w:rPr>
            <w:rFonts w:ascii="华文楷体" w:eastAsia="华文楷体" w:hAnsi="华文楷体" w:hint="eastAsia"/>
            <w:sz w:val="28"/>
            <w:szCs w:val="28"/>
          </w:rPr>
          <w:t>。</w:t>
        </w:r>
      </w:ins>
    </w:p>
    <w:p w:rsidR="00F64295" w:rsidRDefault="00184089">
      <w:pPr>
        <w:autoSpaceDE w:val="0"/>
        <w:autoSpaceDN w:val="0"/>
        <w:adjustRightInd w:val="0"/>
        <w:ind w:firstLine="420"/>
        <w:jc w:val="left"/>
        <w:rPr>
          <w:ins w:id="700" w:author="S-Yansong" w:date="2015-12-16T16:07:00Z"/>
          <w:rFonts w:ascii="华文楷体" w:eastAsia="华文楷体" w:hAnsi="华文楷体"/>
          <w:sz w:val="28"/>
          <w:szCs w:val="28"/>
        </w:rPr>
        <w:pPrChange w:id="701" w:author="S-Yansong" w:date="2015-12-16T11:22:00Z">
          <w:pPr>
            <w:ind w:firstLine="570"/>
          </w:pPr>
        </w:pPrChange>
      </w:pPr>
      <w:del w:id="702" w:author="S-Yansong" w:date="2015-12-16T15:57:00Z">
        <w:r w:rsidRPr="00184089" w:rsidDel="00277C3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为什么</w:t>
      </w:r>
      <w:ins w:id="703" w:author="S-Yansong" w:date="2015-12-16T15:57:00Z">
        <w:r w:rsidR="00277C30">
          <w:rPr>
            <w:rFonts w:ascii="华文楷体" w:eastAsia="华文楷体" w:hAnsi="华文楷体" w:hint="eastAsia"/>
            <w:sz w:val="28"/>
            <w:szCs w:val="28"/>
          </w:rPr>
          <w:t>？</w:t>
        </w:r>
      </w:ins>
      <w:del w:id="704" w:author="S-Yansong" w:date="2015-12-16T15:57:00Z">
        <w:r w:rsidRPr="00184089" w:rsidDel="00277C3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因为在世俗法上面本来不存在</w:t>
      </w:r>
      <w:ins w:id="705" w:author="S-Yansong" w:date="2015-12-16T16:01:00Z">
        <w:r w:rsidR="00872BAC">
          <w:rPr>
            <w:rFonts w:ascii="华文楷体" w:eastAsia="华文楷体" w:hAnsi="华文楷体" w:hint="eastAsia"/>
            <w:sz w:val="28"/>
            <w:szCs w:val="28"/>
          </w:rPr>
          <w:t>你</w:t>
        </w:r>
      </w:ins>
      <w:r w:rsidRPr="00184089">
        <w:rPr>
          <w:rFonts w:ascii="华文楷体" w:eastAsia="华文楷体" w:hAnsi="华文楷体" w:hint="eastAsia"/>
          <w:sz w:val="28"/>
          <w:szCs w:val="28"/>
        </w:rPr>
        <w:t>所谓的这一丝</w:t>
      </w:r>
      <w:ins w:id="706" w:author="S-Yansong" w:date="2015-12-16T15:58:00Z">
        <w:r w:rsidR="00277C30">
          <w:rPr>
            <w:rFonts w:ascii="华文楷体" w:eastAsia="华文楷体" w:hAnsi="华文楷体" w:hint="eastAsia"/>
            <w:sz w:val="28"/>
            <w:szCs w:val="28"/>
          </w:rPr>
          <w:t>，</w:t>
        </w:r>
      </w:ins>
      <w:del w:id="707" w:author="S-Yansong" w:date="2015-12-16T15:58:00Z">
        <w:r w:rsidRPr="00184089" w:rsidDel="00277C3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剩下的这一点点</w:t>
      </w:r>
      <w:del w:id="708" w:author="S-Yansong" w:date="2015-12-16T08:59:00Z">
        <w:r w:rsidRPr="00184089" w:rsidDel="008133E8">
          <w:rPr>
            <w:rFonts w:ascii="华文楷体" w:eastAsia="华文楷体" w:hAnsi="华文楷体" w:hint="eastAsia"/>
            <w:sz w:val="28"/>
            <w:szCs w:val="28"/>
          </w:rPr>
          <w:delText>执着</w:delText>
        </w:r>
      </w:del>
      <w:ins w:id="709" w:author="S-Yansong" w:date="2015-12-16T08:59:00Z">
        <w:r w:rsidR="008133E8">
          <w:rPr>
            <w:rFonts w:ascii="华文楷体" w:eastAsia="华文楷体" w:hAnsi="华文楷体" w:hint="eastAsia"/>
            <w:sz w:val="28"/>
            <w:szCs w:val="28"/>
          </w:rPr>
          <w:t>执著</w:t>
        </w:r>
      </w:ins>
      <w:ins w:id="710" w:author="S-Yansong" w:date="2015-12-16T15:58:00Z">
        <w:r w:rsidR="00277C30">
          <w:rPr>
            <w:rFonts w:ascii="华文楷体" w:eastAsia="华文楷体" w:hAnsi="华文楷体" w:hint="eastAsia"/>
            <w:sz w:val="28"/>
            <w:szCs w:val="28"/>
          </w:rPr>
          <w:t>。</w:t>
        </w:r>
      </w:ins>
      <w:del w:id="711" w:author="S-Yansong" w:date="2015-12-16T15:58:00Z">
        <w:r w:rsidRPr="00184089" w:rsidDel="00277C3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所以说如果你不通达胜</w:t>
      </w:r>
      <w:ins w:id="712" w:author="S-Yansong" w:date="2015-12-16T16:01:00Z">
        <w:r w:rsidR="00872BAC">
          <w:rPr>
            <w:rFonts w:ascii="华文楷体" w:eastAsia="华文楷体" w:hAnsi="华文楷体" w:hint="eastAsia"/>
            <w:sz w:val="28"/>
            <w:szCs w:val="28"/>
          </w:rPr>
          <w:t>义</w:t>
        </w:r>
      </w:ins>
      <w:del w:id="713" w:author="S-Yansong" w:date="2015-12-16T16:01:00Z">
        <w:r w:rsidRPr="00184089" w:rsidDel="00872BAC">
          <w:rPr>
            <w:rFonts w:ascii="华文楷体" w:eastAsia="华文楷体" w:hAnsi="华文楷体" w:hint="eastAsia"/>
            <w:sz w:val="28"/>
            <w:szCs w:val="28"/>
          </w:rPr>
          <w:delText>意</w:delText>
        </w:r>
      </w:del>
      <w:proofErr w:type="gramStart"/>
      <w:r w:rsidRPr="00184089">
        <w:rPr>
          <w:rFonts w:ascii="华文楷体" w:eastAsia="华文楷体" w:hAnsi="华文楷体" w:hint="eastAsia"/>
          <w:sz w:val="28"/>
          <w:szCs w:val="28"/>
        </w:rPr>
        <w:t>谛</w:t>
      </w:r>
      <w:proofErr w:type="gramEnd"/>
      <w:ins w:id="714" w:author="S-Yansong" w:date="2015-12-16T16:01:00Z">
        <w:r w:rsidR="00872BAC">
          <w:rPr>
            <w:rFonts w:ascii="华文楷体" w:eastAsia="华文楷体" w:hAnsi="华文楷体" w:hint="eastAsia"/>
            <w:sz w:val="28"/>
            <w:szCs w:val="28"/>
          </w:rPr>
          <w:t>，</w:t>
        </w:r>
      </w:ins>
      <w:del w:id="715" w:author="S-Yansong" w:date="2015-12-16T16:01:00Z">
        <w:r w:rsidRPr="00184089" w:rsidDel="00872BAC">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也不会通达世俗的</w:t>
      </w:r>
      <w:ins w:id="716" w:author="S-Yansong" w:date="2015-12-16T16:01:00Z">
        <w:r w:rsidR="00872BAC">
          <w:rPr>
            <w:rFonts w:ascii="华文楷体" w:eastAsia="华文楷体" w:hAnsi="华文楷体" w:hint="eastAsia"/>
            <w:sz w:val="28"/>
            <w:szCs w:val="28"/>
          </w:rPr>
          <w:t>。</w:t>
        </w:r>
      </w:ins>
      <w:del w:id="717" w:author="S-Yansong" w:date="2015-12-16T16:01:00Z">
        <w:r w:rsidRPr="00184089" w:rsidDel="00872BAC">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如果</w:t>
      </w:r>
      <w:ins w:id="718" w:author="S-Yansong" w:date="2015-12-16T16:01:00Z">
        <w:r w:rsidR="00872BAC">
          <w:rPr>
            <w:rFonts w:ascii="华文楷体" w:eastAsia="华文楷体" w:hAnsi="华文楷体" w:hint="eastAsia"/>
            <w:sz w:val="28"/>
            <w:szCs w:val="28"/>
          </w:rPr>
          <w:t>你</w:t>
        </w:r>
      </w:ins>
      <w:r w:rsidRPr="00184089">
        <w:rPr>
          <w:rFonts w:ascii="华文楷体" w:eastAsia="华文楷体" w:hAnsi="华文楷体" w:hint="eastAsia"/>
          <w:sz w:val="28"/>
          <w:szCs w:val="28"/>
        </w:rPr>
        <w:t>精通了胜</w:t>
      </w:r>
      <w:del w:id="719" w:author="S-Yansong" w:date="2015-12-16T16:01:00Z">
        <w:r w:rsidRPr="00184089" w:rsidDel="00872BAC">
          <w:rPr>
            <w:rFonts w:ascii="华文楷体" w:eastAsia="华文楷体" w:hAnsi="华文楷体" w:hint="eastAsia"/>
            <w:sz w:val="28"/>
            <w:szCs w:val="28"/>
          </w:rPr>
          <w:delText>意</w:delText>
        </w:r>
      </w:del>
      <w:ins w:id="720" w:author="S-Yansong" w:date="2015-12-16T16:01:00Z">
        <w:r w:rsidR="00872BAC">
          <w:rPr>
            <w:rFonts w:ascii="华文楷体" w:eastAsia="华文楷体" w:hAnsi="华文楷体" w:hint="eastAsia"/>
            <w:sz w:val="28"/>
            <w:szCs w:val="28"/>
          </w:rPr>
          <w:t>义，</w:t>
        </w:r>
      </w:ins>
      <w:del w:id="721" w:author="S-Yansong" w:date="2015-12-16T16:01:00Z">
        <w:r w:rsidRPr="00184089" w:rsidDel="00872BAC">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也会精通世俗</w:t>
      </w:r>
      <w:ins w:id="722" w:author="S-Yansong" w:date="2015-12-16T16:02:00Z">
        <w:r w:rsidR="00872BAC">
          <w:rPr>
            <w:rFonts w:ascii="华文楷体" w:eastAsia="华文楷体" w:hAnsi="华文楷体" w:hint="eastAsia"/>
            <w:sz w:val="28"/>
            <w:szCs w:val="28"/>
          </w:rPr>
          <w:t>，</w:t>
        </w:r>
      </w:ins>
      <w:del w:id="723" w:author="S-Yansong" w:date="2015-12-16T16:01:00Z">
        <w:r w:rsidRPr="00184089" w:rsidDel="00872BAC">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二者之间就是这样的</w:t>
      </w:r>
      <w:ins w:id="724" w:author="S-Yansong" w:date="2015-12-16T16:02:00Z">
        <w:r w:rsidR="00872BAC">
          <w:rPr>
            <w:rFonts w:ascii="华文楷体" w:eastAsia="华文楷体" w:hAnsi="华文楷体" w:hint="eastAsia"/>
            <w:sz w:val="28"/>
            <w:szCs w:val="28"/>
          </w:rPr>
          <w:t>。</w:t>
        </w:r>
      </w:ins>
      <w:del w:id="725" w:author="S-Yansong" w:date="2015-12-16T16:02:00Z">
        <w:r w:rsidRPr="00184089" w:rsidDel="00872BAC">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所以说呢</w:t>
      </w:r>
      <w:del w:id="726" w:author="S-Yansong" w:date="2015-12-16T16:02:00Z">
        <w:r w:rsidRPr="00184089" w:rsidDel="00872BAC">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世俗是显现的</w:t>
      </w:r>
      <w:ins w:id="727" w:author="S-Yansong" w:date="2015-12-16T16:02:00Z">
        <w:r w:rsidR="00872BAC">
          <w:rPr>
            <w:rFonts w:ascii="华文楷体" w:eastAsia="华文楷体" w:hAnsi="华文楷体" w:hint="eastAsia"/>
            <w:sz w:val="28"/>
            <w:szCs w:val="28"/>
          </w:rPr>
          <w:t>，</w:t>
        </w:r>
      </w:ins>
      <w:del w:id="728" w:author="S-Yansong" w:date="2015-12-16T16:02:00Z">
        <w:r w:rsidRPr="00184089" w:rsidDel="00872BAC">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他的胜</w:t>
      </w:r>
      <w:ins w:id="729" w:author="S-Yansong" w:date="2015-12-16T16:02:00Z">
        <w:r w:rsidR="00872BAC">
          <w:rPr>
            <w:rFonts w:ascii="华文楷体" w:eastAsia="华文楷体" w:hAnsi="华文楷体" w:hint="eastAsia"/>
            <w:sz w:val="28"/>
            <w:szCs w:val="28"/>
          </w:rPr>
          <w:t>义</w:t>
        </w:r>
      </w:ins>
      <w:del w:id="730" w:author="S-Yansong" w:date="2015-12-16T16:02:00Z">
        <w:r w:rsidRPr="00184089" w:rsidDel="00872BAC">
          <w:rPr>
            <w:rFonts w:ascii="华文楷体" w:eastAsia="华文楷体" w:hAnsi="华文楷体" w:hint="eastAsia"/>
            <w:sz w:val="28"/>
            <w:szCs w:val="28"/>
          </w:rPr>
          <w:delText>意</w:delText>
        </w:r>
      </w:del>
      <w:proofErr w:type="gramStart"/>
      <w:r w:rsidRPr="00184089">
        <w:rPr>
          <w:rFonts w:ascii="华文楷体" w:eastAsia="华文楷体" w:hAnsi="华文楷体" w:hint="eastAsia"/>
          <w:sz w:val="28"/>
          <w:szCs w:val="28"/>
        </w:rPr>
        <w:t>谛</w:t>
      </w:r>
      <w:proofErr w:type="gramEnd"/>
      <w:r w:rsidRPr="00184089">
        <w:rPr>
          <w:rFonts w:ascii="华文楷体" w:eastAsia="华文楷体" w:hAnsi="华文楷体" w:hint="eastAsia"/>
          <w:sz w:val="28"/>
          <w:szCs w:val="28"/>
        </w:rPr>
        <w:t>是空性的</w:t>
      </w:r>
      <w:ins w:id="731" w:author="S-Yansong" w:date="2015-12-16T16:07:00Z">
        <w:r w:rsidR="00F64295">
          <w:rPr>
            <w:rFonts w:ascii="华文楷体" w:eastAsia="华文楷体" w:hAnsi="华文楷体" w:hint="eastAsia"/>
            <w:sz w:val="28"/>
            <w:szCs w:val="28"/>
          </w:rPr>
          <w:t>，</w:t>
        </w:r>
      </w:ins>
      <w:del w:id="732" w:author="S-Yansong" w:date="2015-12-16T16:02:00Z">
        <w:r w:rsidRPr="00184089" w:rsidDel="00872BAC">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所以说把它二者合起来</w:t>
      </w:r>
      <w:ins w:id="733" w:author="S-Yansong" w:date="2015-12-16T16:04:00Z">
        <w:r w:rsidR="00872BAC">
          <w:rPr>
            <w:rFonts w:ascii="华文楷体" w:eastAsia="华文楷体" w:hAnsi="华文楷体" w:hint="eastAsia"/>
            <w:sz w:val="28"/>
            <w:szCs w:val="28"/>
          </w:rPr>
          <w:t>，</w:t>
        </w:r>
      </w:ins>
      <w:del w:id="734" w:author="S-Yansong" w:date="2015-12-16T16:04:00Z">
        <w:r w:rsidRPr="00184089" w:rsidDel="00872BAC">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就</w:t>
      </w:r>
      <w:del w:id="735" w:author="S-Yansong" w:date="2015-12-16T16:06:00Z">
        <w:r w:rsidRPr="00184089" w:rsidDel="00F64295">
          <w:rPr>
            <w:rFonts w:ascii="华文楷体" w:eastAsia="华文楷体" w:hAnsi="华文楷体" w:hint="eastAsia"/>
            <w:sz w:val="28"/>
            <w:szCs w:val="28"/>
          </w:rPr>
          <w:delText>是</w:delText>
        </w:r>
      </w:del>
      <w:r w:rsidRPr="00184089">
        <w:rPr>
          <w:rFonts w:ascii="华文楷体" w:eastAsia="华文楷体" w:hAnsi="华文楷体" w:hint="eastAsia"/>
          <w:sz w:val="28"/>
          <w:szCs w:val="28"/>
        </w:rPr>
        <w:t>说</w:t>
      </w:r>
      <w:del w:id="736" w:author="S-Yansong" w:date="2015-12-16T16:05:00Z">
        <w:r w:rsidRPr="00184089" w:rsidDel="00872BAC">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这个</w:t>
      </w:r>
      <w:ins w:id="737" w:author="S-Yansong" w:date="2015-12-16T16:06:00Z">
        <w:r w:rsidR="00F64295">
          <w:rPr>
            <w:rFonts w:ascii="华文楷体" w:eastAsia="华文楷体" w:hAnsi="华文楷体" w:hint="eastAsia"/>
            <w:sz w:val="28"/>
            <w:szCs w:val="28"/>
          </w:rPr>
          <w:t>就</w:t>
        </w:r>
      </w:ins>
      <w:r w:rsidRPr="00184089">
        <w:rPr>
          <w:rFonts w:ascii="华文楷体" w:eastAsia="华文楷体" w:hAnsi="华文楷体" w:hint="eastAsia"/>
          <w:sz w:val="28"/>
          <w:szCs w:val="28"/>
        </w:rPr>
        <w:t>是叫</w:t>
      </w:r>
      <w:del w:id="738" w:author="S-Yansong" w:date="2015-12-16T16:06:00Z">
        <w:r w:rsidRPr="00184089" w:rsidDel="00F64295">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世俗的实</w:t>
      </w:r>
      <w:ins w:id="739" w:author="S-Yansong" w:date="2015-12-16T16:06:00Z">
        <w:r w:rsidR="00F64295">
          <w:rPr>
            <w:rFonts w:ascii="华文楷体" w:eastAsia="华文楷体" w:hAnsi="华文楷体" w:hint="eastAsia"/>
            <w:sz w:val="28"/>
            <w:szCs w:val="28"/>
          </w:rPr>
          <w:t>相。</w:t>
        </w:r>
      </w:ins>
      <w:del w:id="740" w:author="S-Yansong" w:date="2015-12-16T16:06:00Z">
        <w:r w:rsidRPr="00184089" w:rsidDel="00F64295">
          <w:rPr>
            <w:rFonts w:ascii="华文楷体" w:eastAsia="华文楷体" w:hAnsi="华文楷体" w:hint="eastAsia"/>
            <w:sz w:val="28"/>
            <w:szCs w:val="28"/>
          </w:rPr>
          <w:delText>性</w:delText>
        </w:r>
      </w:del>
    </w:p>
    <w:p w:rsidR="006A312D" w:rsidRDefault="00184089">
      <w:pPr>
        <w:autoSpaceDE w:val="0"/>
        <w:autoSpaceDN w:val="0"/>
        <w:adjustRightInd w:val="0"/>
        <w:ind w:firstLine="420"/>
        <w:jc w:val="left"/>
        <w:rPr>
          <w:ins w:id="741" w:author="S-Yansong" w:date="2015-12-18T12:10:00Z"/>
          <w:rFonts w:ascii="华文楷体" w:eastAsia="华文楷体" w:hAnsi="华文楷体"/>
          <w:sz w:val="28"/>
          <w:szCs w:val="28"/>
        </w:rPr>
        <w:pPrChange w:id="742" w:author="S-Yansong" w:date="2015-12-18T12:10:00Z">
          <w:pPr>
            <w:ind w:firstLine="570"/>
          </w:pPr>
        </w:pPrChange>
      </w:pPr>
      <w:del w:id="743" w:author="S-Yansong" w:date="2015-12-16T16:07:00Z">
        <w:r w:rsidRPr="00184089" w:rsidDel="00F64295">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在讲法</w:t>
      </w:r>
      <w:ins w:id="744" w:author="S-Yansong" w:date="2015-12-18T12:07:00Z">
        <w:r w:rsidR="006A312D">
          <w:rPr>
            <w:rFonts w:ascii="华文楷体" w:eastAsia="华文楷体" w:hAnsi="华文楷体" w:hint="eastAsia"/>
            <w:sz w:val="28"/>
            <w:szCs w:val="28"/>
          </w:rPr>
          <w:t>，</w:t>
        </w:r>
      </w:ins>
      <w:del w:id="745" w:author="S-Yansong" w:date="2015-12-18T12:07:00Z">
        <w:r w:rsidRPr="00184089" w:rsidDel="006A312D">
          <w:rPr>
            <w:rFonts w:ascii="华文楷体" w:eastAsia="华文楷体" w:hAnsi="华文楷体" w:hint="eastAsia"/>
            <w:sz w:val="28"/>
            <w:szCs w:val="28"/>
          </w:rPr>
          <w:delText xml:space="preserve"> </w:delText>
        </w:r>
      </w:del>
      <w:ins w:id="746" w:author="S-Yansong" w:date="2015-12-18T12:08:00Z">
        <w:r w:rsidR="006A312D">
          <w:rPr>
            <w:rFonts w:ascii="华文楷体" w:eastAsia="华文楷体" w:hAnsi="华文楷体" w:hint="eastAsia"/>
            <w:sz w:val="28"/>
            <w:szCs w:val="28"/>
          </w:rPr>
          <w:t>在</w:t>
        </w:r>
      </w:ins>
      <w:r w:rsidRPr="00184089">
        <w:rPr>
          <w:rFonts w:ascii="华文楷体" w:eastAsia="华文楷体" w:hAnsi="华文楷体" w:hint="eastAsia"/>
          <w:sz w:val="28"/>
          <w:szCs w:val="28"/>
        </w:rPr>
        <w:t>讲世俗的实</w:t>
      </w:r>
      <w:ins w:id="747" w:author="S-Yansong" w:date="2015-12-18T12:08:00Z">
        <w:r w:rsidR="006A312D">
          <w:rPr>
            <w:rFonts w:ascii="华文楷体" w:eastAsia="华文楷体" w:hAnsi="华文楷体" w:hint="eastAsia"/>
            <w:sz w:val="28"/>
            <w:szCs w:val="28"/>
          </w:rPr>
          <w:t>相</w:t>
        </w:r>
      </w:ins>
      <w:del w:id="748" w:author="S-Yansong" w:date="2015-12-18T12:07:00Z">
        <w:r w:rsidRPr="00184089" w:rsidDel="006A312D">
          <w:rPr>
            <w:rFonts w:ascii="华文楷体" w:eastAsia="华文楷体" w:hAnsi="华文楷体" w:hint="eastAsia"/>
            <w:sz w:val="28"/>
            <w:szCs w:val="28"/>
          </w:rPr>
          <w:delText>性</w:delText>
        </w:r>
      </w:del>
      <w:r w:rsidRPr="00184089">
        <w:rPr>
          <w:rFonts w:ascii="华文楷体" w:eastAsia="华文楷体" w:hAnsi="华文楷体" w:hint="eastAsia"/>
          <w:sz w:val="28"/>
          <w:szCs w:val="28"/>
        </w:rPr>
        <w:t>的时候</w:t>
      </w:r>
      <w:ins w:id="749" w:author="S-Yansong" w:date="2015-12-18T12:08:00Z">
        <w:r w:rsidR="006A312D">
          <w:rPr>
            <w:rFonts w:ascii="华文楷体" w:eastAsia="华文楷体" w:hAnsi="华文楷体" w:hint="eastAsia"/>
            <w:sz w:val="28"/>
            <w:szCs w:val="28"/>
          </w:rPr>
          <w:t>，</w:t>
        </w:r>
      </w:ins>
      <w:del w:id="750" w:author="S-Yansong" w:date="2015-12-18T12:08: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我们似乎</w:t>
      </w:r>
      <w:ins w:id="751" w:author="S-Yansong" w:date="2015-12-18T12:08:00Z">
        <w:r w:rsidR="006A312D">
          <w:rPr>
            <w:rFonts w:ascii="华文楷体" w:eastAsia="华文楷体" w:hAnsi="华文楷体" w:hint="eastAsia"/>
            <w:sz w:val="28"/>
            <w:szCs w:val="28"/>
          </w:rPr>
          <w:t>、好像是认为他在</w:t>
        </w:r>
      </w:ins>
      <w:r w:rsidRPr="00184089">
        <w:rPr>
          <w:rFonts w:ascii="华文楷体" w:eastAsia="华文楷体" w:hAnsi="华文楷体" w:hint="eastAsia"/>
          <w:sz w:val="28"/>
          <w:szCs w:val="28"/>
        </w:rPr>
        <w:t>偏重于显现法</w:t>
      </w:r>
      <w:ins w:id="752" w:author="S-Yansong" w:date="2015-12-18T12:08:00Z">
        <w:r w:rsidR="006A312D">
          <w:rPr>
            <w:rFonts w:ascii="华文楷体" w:eastAsia="华文楷体" w:hAnsi="华文楷体" w:hint="eastAsia"/>
            <w:sz w:val="28"/>
            <w:szCs w:val="28"/>
          </w:rPr>
          <w:t>、</w:t>
        </w:r>
      </w:ins>
      <w:del w:id="753" w:author="S-Yansong" w:date="2015-12-18T12:08: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偏重于世俗的角度</w:t>
      </w:r>
      <w:ins w:id="754" w:author="S-Yansong" w:date="2015-12-18T12:09:00Z">
        <w:r w:rsidR="006A312D">
          <w:rPr>
            <w:rFonts w:ascii="华文楷体" w:eastAsia="华文楷体" w:hAnsi="华文楷体" w:hint="eastAsia"/>
            <w:sz w:val="28"/>
            <w:szCs w:val="28"/>
          </w:rPr>
          <w:t>讲</w:t>
        </w:r>
      </w:ins>
      <w:del w:id="755" w:author="S-Yansong" w:date="2015-12-18T12:09:00Z">
        <w:r w:rsidRPr="00184089" w:rsidDel="006A312D">
          <w:rPr>
            <w:rFonts w:ascii="华文楷体" w:eastAsia="华文楷体" w:hAnsi="华文楷体" w:hint="eastAsia"/>
            <w:sz w:val="28"/>
            <w:szCs w:val="28"/>
          </w:rPr>
          <w:delText>上</w:delText>
        </w:r>
      </w:del>
      <w:r w:rsidRPr="00184089">
        <w:rPr>
          <w:rFonts w:ascii="华文楷体" w:eastAsia="华文楷体" w:hAnsi="华文楷体" w:hint="eastAsia"/>
          <w:sz w:val="28"/>
          <w:szCs w:val="28"/>
        </w:rPr>
        <w:t xml:space="preserve"> </w:t>
      </w:r>
      <w:ins w:id="756" w:author="S-Yansong" w:date="2015-12-18T12:08:00Z">
        <w:r w:rsidR="006A312D">
          <w:rPr>
            <w:rFonts w:ascii="华文楷体" w:eastAsia="华文楷体" w:hAnsi="华文楷体" w:hint="eastAsia"/>
            <w:sz w:val="28"/>
            <w:szCs w:val="28"/>
          </w:rPr>
          <w:t>，</w:t>
        </w:r>
      </w:ins>
      <w:r w:rsidRPr="00184089">
        <w:rPr>
          <w:rFonts w:ascii="华文楷体" w:eastAsia="华文楷体" w:hAnsi="华文楷体" w:hint="eastAsia"/>
          <w:sz w:val="28"/>
          <w:szCs w:val="28"/>
        </w:rPr>
        <w:t>但实际上不是这样的</w:t>
      </w:r>
      <w:ins w:id="757" w:author="S-Yansong" w:date="2015-12-18T12:08:00Z">
        <w:r w:rsidR="006A312D">
          <w:rPr>
            <w:rFonts w:ascii="华文楷体" w:eastAsia="华文楷体" w:hAnsi="华文楷体" w:hint="eastAsia"/>
            <w:sz w:val="28"/>
            <w:szCs w:val="28"/>
          </w:rPr>
          <w:t>。</w:t>
        </w:r>
      </w:ins>
      <w:del w:id="758" w:author="S-Yansong" w:date="2015-12-18T12:08: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就是讲</w:t>
      </w:r>
      <w:del w:id="759" w:author="S-Yansong" w:date="2015-12-18T12:09: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它是怎么样</w:t>
      </w:r>
      <w:ins w:id="760" w:author="S-Yansong" w:date="2015-12-18T12:09:00Z">
        <w:r w:rsidR="006A312D">
          <w:rPr>
            <w:rFonts w:ascii="华文楷体" w:eastAsia="华文楷体" w:hAnsi="华文楷体" w:hint="eastAsia"/>
            <w:sz w:val="28"/>
            <w:szCs w:val="28"/>
          </w:rPr>
          <w:t>，</w:t>
        </w:r>
      </w:ins>
      <w:del w:id="761" w:author="S-Yansong" w:date="2015-12-18T12:09: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就是怎么样的</w:t>
      </w:r>
      <w:ins w:id="762" w:author="S-Yansong" w:date="2015-12-18T12:09:00Z">
        <w:r w:rsidR="006A312D">
          <w:rPr>
            <w:rFonts w:ascii="华文楷体" w:eastAsia="华文楷体" w:hAnsi="华文楷体" w:hint="eastAsia"/>
            <w:sz w:val="28"/>
            <w:szCs w:val="28"/>
          </w:rPr>
          <w:t>。</w:t>
        </w:r>
      </w:ins>
      <w:del w:id="763" w:author="S-Yansong" w:date="2015-12-18T12:09: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一切的显现法</w:t>
      </w:r>
      <w:ins w:id="764" w:author="S-Yansong" w:date="2015-12-18T12:09:00Z">
        <w:r w:rsidR="006A312D">
          <w:rPr>
            <w:rFonts w:ascii="华文楷体" w:eastAsia="华文楷体" w:hAnsi="华文楷体" w:hint="eastAsia"/>
            <w:sz w:val="28"/>
            <w:szCs w:val="28"/>
          </w:rPr>
          <w:t>，</w:t>
        </w:r>
      </w:ins>
      <w:del w:id="765" w:author="S-Yansong" w:date="2015-12-18T12:09: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它既有显性</w:t>
      </w:r>
      <w:ins w:id="766" w:author="S-Yansong" w:date="2015-12-18T12:10:00Z">
        <w:r w:rsidR="006A312D">
          <w:rPr>
            <w:rFonts w:ascii="华文楷体" w:eastAsia="华文楷体" w:hAnsi="华文楷体" w:hint="eastAsia"/>
            <w:sz w:val="28"/>
            <w:szCs w:val="28"/>
          </w:rPr>
          <w:t>，</w:t>
        </w:r>
      </w:ins>
      <w:r w:rsidRPr="00184089">
        <w:rPr>
          <w:rFonts w:ascii="华文楷体" w:eastAsia="华文楷体" w:hAnsi="华文楷体" w:hint="eastAsia"/>
          <w:sz w:val="28"/>
          <w:szCs w:val="28"/>
        </w:rPr>
        <w:t>也有空性</w:t>
      </w:r>
      <w:ins w:id="767" w:author="S-Yansong" w:date="2015-12-18T12:10:00Z">
        <w:r w:rsidR="006A312D">
          <w:rPr>
            <w:rFonts w:ascii="华文楷体" w:eastAsia="华文楷体" w:hAnsi="华文楷体" w:hint="eastAsia"/>
            <w:sz w:val="28"/>
            <w:szCs w:val="28"/>
          </w:rPr>
          <w:t>。</w:t>
        </w:r>
      </w:ins>
      <w:del w:id="768" w:author="S-Yansong" w:date="2015-12-18T12:09: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所以说从这个方面安立的时候</w:t>
      </w:r>
      <w:ins w:id="769" w:author="S-Yansong" w:date="2015-12-18T12:10:00Z">
        <w:r w:rsidR="006A312D">
          <w:rPr>
            <w:rFonts w:ascii="华文楷体" w:eastAsia="华文楷体" w:hAnsi="华文楷体" w:hint="eastAsia"/>
            <w:sz w:val="28"/>
            <w:szCs w:val="28"/>
          </w:rPr>
          <w:t>，</w:t>
        </w:r>
      </w:ins>
      <w:del w:id="770" w:author="S-Yansong" w:date="2015-12-18T12:10: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我们真正要通达世俗</w:t>
      </w:r>
      <w:proofErr w:type="gramStart"/>
      <w:r w:rsidRPr="00184089">
        <w:rPr>
          <w:rFonts w:ascii="华文楷体" w:eastAsia="华文楷体" w:hAnsi="华文楷体" w:hint="eastAsia"/>
          <w:sz w:val="28"/>
          <w:szCs w:val="28"/>
        </w:rPr>
        <w:t>谛</w:t>
      </w:r>
      <w:proofErr w:type="gramEnd"/>
      <w:r w:rsidRPr="00184089">
        <w:rPr>
          <w:rFonts w:ascii="华文楷体" w:eastAsia="华文楷体" w:hAnsi="华文楷体" w:hint="eastAsia"/>
          <w:sz w:val="28"/>
          <w:szCs w:val="28"/>
        </w:rPr>
        <w:t>它的这个本性</w:t>
      </w:r>
      <w:ins w:id="771" w:author="S-Yansong" w:date="2015-12-18T12:10:00Z">
        <w:r w:rsidR="006A312D">
          <w:rPr>
            <w:rFonts w:ascii="华文楷体" w:eastAsia="华文楷体" w:hAnsi="华文楷体" w:hint="eastAsia"/>
            <w:sz w:val="28"/>
            <w:szCs w:val="28"/>
          </w:rPr>
          <w:t>，</w:t>
        </w:r>
      </w:ins>
      <w:del w:id="772" w:author="S-Yansong" w:date="2015-12-18T12:10: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那么</w:t>
      </w:r>
      <w:proofErr w:type="gramStart"/>
      <w:r w:rsidRPr="00184089">
        <w:rPr>
          <w:rFonts w:ascii="华文楷体" w:eastAsia="华文楷体" w:hAnsi="华文楷体" w:hint="eastAsia"/>
          <w:sz w:val="28"/>
          <w:szCs w:val="28"/>
        </w:rPr>
        <w:t>对于胜</w:t>
      </w:r>
      <w:proofErr w:type="gramEnd"/>
      <w:ins w:id="773" w:author="S-Yansong" w:date="2015-12-18T12:10:00Z">
        <w:r w:rsidR="006A312D">
          <w:rPr>
            <w:rFonts w:ascii="华文楷体" w:eastAsia="华文楷体" w:hAnsi="华文楷体" w:hint="eastAsia"/>
            <w:sz w:val="28"/>
            <w:szCs w:val="28"/>
          </w:rPr>
          <w:t>义</w:t>
        </w:r>
      </w:ins>
      <w:del w:id="774" w:author="S-Yansong" w:date="2015-12-18T12:10:00Z">
        <w:r w:rsidRPr="00184089" w:rsidDel="006A312D">
          <w:rPr>
            <w:rFonts w:ascii="华文楷体" w:eastAsia="华文楷体" w:hAnsi="华文楷体" w:hint="eastAsia"/>
            <w:sz w:val="28"/>
            <w:szCs w:val="28"/>
          </w:rPr>
          <w:delText>意</w:delText>
        </w:r>
      </w:del>
      <w:proofErr w:type="gramStart"/>
      <w:r w:rsidRPr="00184089">
        <w:rPr>
          <w:rFonts w:ascii="华文楷体" w:eastAsia="华文楷体" w:hAnsi="华文楷体" w:hint="eastAsia"/>
          <w:sz w:val="28"/>
          <w:szCs w:val="28"/>
        </w:rPr>
        <w:t>谛</w:t>
      </w:r>
      <w:proofErr w:type="gramEnd"/>
      <w:r w:rsidRPr="00184089">
        <w:rPr>
          <w:rFonts w:ascii="华文楷体" w:eastAsia="华文楷体" w:hAnsi="华文楷体" w:hint="eastAsia"/>
          <w:sz w:val="28"/>
          <w:szCs w:val="28"/>
        </w:rPr>
        <w:t>方面</w:t>
      </w:r>
      <w:ins w:id="775" w:author="S-Yansong" w:date="2015-12-18T12:10:00Z">
        <w:r w:rsidR="006A312D">
          <w:rPr>
            <w:rFonts w:ascii="华文楷体" w:eastAsia="华文楷体" w:hAnsi="华文楷体" w:hint="eastAsia"/>
            <w:sz w:val="28"/>
            <w:szCs w:val="28"/>
          </w:rPr>
          <w:t>，</w:t>
        </w:r>
      </w:ins>
      <w:del w:id="776" w:author="S-Yansong" w:date="2015-12-18T12:10: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对于空性</w:t>
      </w:r>
      <w:del w:id="777" w:author="S-Yansong" w:date="2015-12-18T12:10: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无自性方面</w:t>
      </w:r>
      <w:del w:id="778" w:author="S-Yansong" w:date="2015-12-18T12:10: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必须要了知的</w:t>
      </w:r>
      <w:ins w:id="779" w:author="S-Yansong" w:date="2015-12-18T12:10:00Z">
        <w:r w:rsidR="006A312D">
          <w:rPr>
            <w:rFonts w:ascii="华文楷体" w:eastAsia="华文楷体" w:hAnsi="华文楷体" w:hint="eastAsia"/>
            <w:sz w:val="28"/>
            <w:szCs w:val="28"/>
          </w:rPr>
          <w:t>。</w:t>
        </w:r>
      </w:ins>
      <w:del w:id="780" w:author="S-Yansong" w:date="2015-12-18T12:10: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所以说对于这个</w:t>
      </w:r>
      <w:proofErr w:type="gramStart"/>
      <w:r w:rsidRPr="00184089">
        <w:rPr>
          <w:rFonts w:ascii="华文楷体" w:eastAsia="华文楷体" w:hAnsi="华文楷体" w:hint="eastAsia"/>
          <w:sz w:val="28"/>
          <w:szCs w:val="28"/>
        </w:rPr>
        <w:t>色</w:t>
      </w:r>
      <w:ins w:id="781" w:author="S-Yansong" w:date="2015-12-18T12:11:00Z">
        <w:r w:rsidR="006A312D">
          <w:rPr>
            <w:rFonts w:ascii="华文楷体" w:eastAsia="华文楷体" w:hAnsi="华文楷体" w:hint="eastAsia"/>
            <w:sz w:val="28"/>
            <w:szCs w:val="28"/>
          </w:rPr>
          <w:t>这样</w:t>
        </w:r>
      </w:ins>
      <w:proofErr w:type="gramEnd"/>
      <w:del w:id="782" w:author="S-Yansong" w:date="2015-12-18T12:11:00Z">
        <w:r w:rsidRPr="00184089" w:rsidDel="006A312D">
          <w:rPr>
            <w:rFonts w:ascii="华文楷体" w:eastAsia="华文楷体" w:hAnsi="华文楷体" w:hint="eastAsia"/>
            <w:sz w:val="28"/>
            <w:szCs w:val="28"/>
          </w:rPr>
          <w:delText>蕴的</w:delText>
        </w:r>
      </w:del>
      <w:r w:rsidRPr="00184089">
        <w:rPr>
          <w:rFonts w:ascii="华文楷体" w:eastAsia="华文楷体" w:hAnsi="华文楷体" w:hint="eastAsia"/>
          <w:sz w:val="28"/>
          <w:szCs w:val="28"/>
        </w:rPr>
        <w:t>观察</w:t>
      </w:r>
      <w:ins w:id="783" w:author="S-Yansong" w:date="2015-12-18T12:11:00Z">
        <w:r w:rsidR="006A312D">
          <w:rPr>
            <w:rFonts w:ascii="华文楷体" w:eastAsia="华文楷体" w:hAnsi="华文楷体" w:hint="eastAsia"/>
            <w:sz w:val="28"/>
            <w:szCs w:val="28"/>
          </w:rPr>
          <w:t>，</w:t>
        </w:r>
      </w:ins>
      <w:del w:id="784" w:author="S-Yansong" w:date="2015-12-18T12:11: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如是</w:t>
      </w:r>
      <w:del w:id="785" w:author="S-Yansong" w:date="2015-12-18T12:11: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 xml:space="preserve">受想行识乃至于后面的九类法都要这样观察的 </w:t>
      </w:r>
      <w:ins w:id="786" w:author="S-Yansong" w:date="2015-12-18T12:11:00Z">
        <w:r w:rsidR="006A312D">
          <w:rPr>
            <w:rFonts w:ascii="华文楷体" w:eastAsia="华文楷体" w:hAnsi="华文楷体" w:hint="eastAsia"/>
            <w:sz w:val="28"/>
            <w:szCs w:val="28"/>
          </w:rPr>
          <w:t>，</w:t>
        </w:r>
      </w:ins>
      <w:del w:id="787" w:author="S-Yansong" w:date="2015-12-18T12:11: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其中对</w:t>
      </w:r>
      <w:del w:id="788" w:author="S-Yansong" w:date="2015-12-18T12:11:00Z">
        <w:r w:rsidRPr="00184089" w:rsidDel="006A312D">
          <w:rPr>
            <w:rFonts w:ascii="华文楷体" w:eastAsia="华文楷体" w:hAnsi="华文楷体" w:hint="eastAsia"/>
            <w:sz w:val="28"/>
            <w:szCs w:val="28"/>
          </w:rPr>
          <w:delText>峙的作用很重要</w:delText>
        </w:r>
      </w:del>
      <w:ins w:id="789" w:author="S-Yansong" w:date="2015-12-18T12:11:00Z">
        <w:r w:rsidR="006A312D">
          <w:rPr>
            <w:rFonts w:ascii="华文楷体" w:eastAsia="华文楷体" w:hAnsi="华文楷体" w:hint="eastAsia"/>
            <w:sz w:val="28"/>
            <w:szCs w:val="28"/>
          </w:rPr>
          <w:t>此做了广说</w:t>
        </w:r>
      </w:ins>
      <w:ins w:id="790" w:author="S-Yansong" w:date="2015-12-18T12:10:00Z">
        <w:r w:rsidR="006A312D">
          <w:rPr>
            <w:rFonts w:ascii="华文楷体" w:eastAsia="华文楷体" w:hAnsi="华文楷体" w:hint="eastAsia"/>
            <w:sz w:val="28"/>
            <w:szCs w:val="28"/>
          </w:rPr>
          <w:t>。</w:t>
        </w:r>
      </w:ins>
      <w:r w:rsidRPr="00184089">
        <w:rPr>
          <w:rFonts w:ascii="华文楷体" w:eastAsia="华文楷体" w:hAnsi="华文楷体" w:hint="eastAsia"/>
          <w:sz w:val="28"/>
          <w:szCs w:val="28"/>
        </w:rPr>
        <w:t xml:space="preserve"> </w:t>
      </w:r>
    </w:p>
    <w:p w:rsidR="00A85D40" w:rsidRDefault="00184089">
      <w:pPr>
        <w:autoSpaceDE w:val="0"/>
        <w:autoSpaceDN w:val="0"/>
        <w:adjustRightInd w:val="0"/>
        <w:ind w:firstLine="420"/>
        <w:jc w:val="left"/>
        <w:rPr>
          <w:ins w:id="791" w:author="S-Yansong" w:date="2015-12-18T12:22:00Z"/>
          <w:rFonts w:ascii="华文楷体" w:eastAsia="华文楷体" w:hAnsi="华文楷体"/>
          <w:sz w:val="28"/>
          <w:szCs w:val="28"/>
        </w:rPr>
        <w:pPrChange w:id="792" w:author="S-Yansong" w:date="2015-12-16T11:22:00Z">
          <w:pPr>
            <w:ind w:firstLine="570"/>
          </w:pPr>
        </w:pPrChange>
      </w:pPr>
      <w:r w:rsidRPr="00184089">
        <w:rPr>
          <w:rFonts w:ascii="华文楷体" w:eastAsia="华文楷体" w:hAnsi="华文楷体" w:hint="eastAsia"/>
          <w:sz w:val="28"/>
          <w:szCs w:val="28"/>
        </w:rPr>
        <w:t>那么在这个地方</w:t>
      </w:r>
      <w:ins w:id="793" w:author="S-Yansong" w:date="2015-12-18T12:12:00Z">
        <w:r w:rsidR="00A85D40">
          <w:rPr>
            <w:rFonts w:ascii="华文楷体" w:eastAsia="华文楷体" w:hAnsi="华文楷体" w:hint="eastAsia"/>
            <w:sz w:val="28"/>
            <w:szCs w:val="28"/>
          </w:rPr>
          <w:t>，</w:t>
        </w:r>
        <w:r w:rsidR="006A312D">
          <w:rPr>
            <w:rFonts w:ascii="华文楷体" w:eastAsia="华文楷体" w:hAnsi="华文楷体" w:hint="eastAsia"/>
            <w:sz w:val="28"/>
            <w:szCs w:val="28"/>
          </w:rPr>
          <w:t>在</w:t>
        </w:r>
      </w:ins>
      <w:del w:id="794" w:author="S-Yansong" w:date="2015-12-18T12:12:00Z">
        <w:r w:rsidRPr="00184089" w:rsidDel="006A312D">
          <w:rPr>
            <w:rFonts w:ascii="华文楷体" w:eastAsia="华文楷体" w:hAnsi="华文楷体" w:hint="eastAsia"/>
            <w:sz w:val="28"/>
            <w:szCs w:val="28"/>
          </w:rPr>
          <w:delText>再</w:delText>
        </w:r>
      </w:del>
      <w:r w:rsidRPr="00184089">
        <w:rPr>
          <w:rFonts w:ascii="华文楷体" w:eastAsia="华文楷体" w:hAnsi="华文楷体" w:hint="eastAsia"/>
          <w:sz w:val="28"/>
          <w:szCs w:val="28"/>
        </w:rPr>
        <w:t>讲实法的时候呢</w:t>
      </w:r>
      <w:ins w:id="795" w:author="S-Yansong" w:date="2015-12-18T12:12:00Z">
        <w:r w:rsidR="006A312D">
          <w:rPr>
            <w:rFonts w:ascii="华文楷体" w:eastAsia="华文楷体" w:hAnsi="华文楷体" w:hint="eastAsia"/>
            <w:sz w:val="28"/>
            <w:szCs w:val="28"/>
          </w:rPr>
          <w:t>，</w:t>
        </w:r>
      </w:ins>
      <w:del w:id="796" w:author="S-Yansong" w:date="2015-12-18T12:12:00Z">
        <w:r w:rsidRPr="00184089" w:rsidDel="006A312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就是说是</w:t>
      </w:r>
      <w:del w:id="797" w:author="S-Yansong" w:date="2015-12-18T12:12: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我当时记的笔记</w:t>
      </w:r>
      <w:del w:id="798" w:author="S-Yansong" w:date="2015-12-18T12:12: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和现在发的</w:t>
      </w:r>
      <w:ins w:id="799" w:author="S-Yansong" w:date="2015-12-18T12:12:00Z">
        <w:r w:rsidR="00A85D40">
          <w:rPr>
            <w:rFonts w:ascii="华文楷体" w:eastAsia="华文楷体" w:hAnsi="华文楷体" w:hint="eastAsia"/>
            <w:sz w:val="28"/>
            <w:szCs w:val="28"/>
          </w:rPr>
          <w:t>这个</w:t>
        </w:r>
        <w:proofErr w:type="gramStart"/>
        <w:r w:rsidR="006A312D">
          <w:rPr>
            <w:rFonts w:ascii="华文楷体" w:eastAsia="华文楷体" w:hAnsi="华文楷体" w:hint="eastAsia"/>
            <w:sz w:val="28"/>
            <w:szCs w:val="28"/>
          </w:rPr>
          <w:t>长条</w:t>
        </w:r>
      </w:ins>
      <w:r w:rsidRPr="00184089">
        <w:rPr>
          <w:rFonts w:ascii="华文楷体" w:eastAsia="华文楷体" w:hAnsi="华文楷体" w:hint="eastAsia"/>
          <w:sz w:val="28"/>
          <w:szCs w:val="28"/>
        </w:rPr>
        <w:t>书</w:t>
      </w:r>
      <w:proofErr w:type="gramEnd"/>
      <w:r w:rsidRPr="00184089">
        <w:rPr>
          <w:rFonts w:ascii="华文楷体" w:eastAsia="华文楷体" w:hAnsi="华文楷体" w:hint="eastAsia"/>
          <w:sz w:val="28"/>
          <w:szCs w:val="28"/>
        </w:rPr>
        <w:t>当中呢</w:t>
      </w:r>
      <w:del w:id="800" w:author="S-Yansong" w:date="2015-12-18T12:12: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不太一样</w:t>
      </w:r>
      <w:ins w:id="801" w:author="S-Yansong" w:date="2015-12-18T12:12:00Z">
        <w:r w:rsidR="00A85D40">
          <w:rPr>
            <w:rFonts w:ascii="华文楷体" w:eastAsia="华文楷体" w:hAnsi="华文楷体" w:hint="eastAsia"/>
            <w:sz w:val="28"/>
            <w:szCs w:val="28"/>
          </w:rPr>
          <w:t>，不太一样</w:t>
        </w:r>
      </w:ins>
      <w:del w:id="802" w:author="S-Yansong" w:date="2015-12-18T12:12: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这个方面</w:t>
      </w:r>
      <w:ins w:id="803" w:author="S-Yansong" w:date="2015-12-18T12:13:00Z">
        <w:r w:rsidR="00A85D40">
          <w:rPr>
            <w:rFonts w:ascii="华文楷体" w:eastAsia="华文楷体" w:hAnsi="华文楷体" w:hint="eastAsia"/>
            <w:sz w:val="28"/>
            <w:szCs w:val="28"/>
          </w:rPr>
          <w:t>，</w:t>
        </w:r>
      </w:ins>
      <w:r w:rsidRPr="00184089">
        <w:rPr>
          <w:rFonts w:ascii="华文楷体" w:eastAsia="华文楷体" w:hAnsi="华文楷体" w:hint="eastAsia"/>
          <w:sz w:val="28"/>
          <w:szCs w:val="28"/>
        </w:rPr>
        <w:t>我就不准备讲了</w:t>
      </w:r>
      <w:ins w:id="804" w:author="S-Yansong" w:date="2015-12-18T12:13:00Z">
        <w:r w:rsidR="00A85D40">
          <w:rPr>
            <w:rFonts w:ascii="华文楷体" w:eastAsia="华文楷体" w:hAnsi="华文楷体" w:hint="eastAsia"/>
            <w:sz w:val="28"/>
            <w:szCs w:val="28"/>
          </w:rPr>
          <w:t>。</w:t>
        </w:r>
      </w:ins>
      <w:del w:id="805" w:author="S-Yansong" w:date="2015-12-18T12:13: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为什么呢</w:t>
      </w:r>
      <w:ins w:id="806" w:author="S-Yansong" w:date="2015-12-18T12:13:00Z">
        <w:r w:rsidR="00A85D40">
          <w:rPr>
            <w:rFonts w:ascii="华文楷体" w:eastAsia="华文楷体" w:hAnsi="华文楷体" w:hint="eastAsia"/>
            <w:sz w:val="28"/>
            <w:szCs w:val="28"/>
          </w:rPr>
          <w:t>？</w:t>
        </w:r>
      </w:ins>
      <w:del w:id="807" w:author="S-Yansong" w:date="2015-12-18T12:13: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因为这个两个标准</w:t>
      </w:r>
      <w:ins w:id="808" w:author="S-Yansong" w:date="2015-12-18T12:13:00Z">
        <w:r w:rsidR="00A85D40">
          <w:rPr>
            <w:rFonts w:ascii="华文楷体" w:eastAsia="华文楷体" w:hAnsi="华文楷体" w:hint="eastAsia"/>
            <w:sz w:val="28"/>
            <w:szCs w:val="28"/>
          </w:rPr>
          <w:t>，</w:t>
        </w:r>
      </w:ins>
      <w:del w:id="809" w:author="S-Yansong" w:date="2015-12-18T12:13: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我不知道什么原因导致的</w:t>
      </w:r>
      <w:ins w:id="810" w:author="S-Yansong" w:date="2015-12-18T12:13:00Z">
        <w:r w:rsidR="00A85D40">
          <w:rPr>
            <w:rFonts w:ascii="华文楷体" w:eastAsia="华文楷体" w:hAnsi="华文楷体" w:hint="eastAsia"/>
            <w:sz w:val="28"/>
            <w:szCs w:val="28"/>
          </w:rPr>
          <w:t>。</w:t>
        </w:r>
      </w:ins>
      <w:del w:id="811" w:author="S-Yansong" w:date="2015-12-18T12:13: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如果按照</w:t>
      </w:r>
      <w:ins w:id="812" w:author="S-Yansong" w:date="2015-12-18T12:13:00Z">
        <w:r w:rsidR="00A85D40">
          <w:rPr>
            <w:rFonts w:ascii="华文楷体" w:eastAsia="华文楷体" w:hAnsi="华文楷体" w:hint="eastAsia"/>
            <w:sz w:val="28"/>
            <w:szCs w:val="28"/>
          </w:rPr>
          <w:t>当时上师讲</w:t>
        </w:r>
      </w:ins>
      <w:r w:rsidRPr="00184089">
        <w:rPr>
          <w:rFonts w:ascii="华文楷体" w:eastAsia="华文楷体" w:hAnsi="华文楷体" w:hint="eastAsia"/>
          <w:sz w:val="28"/>
          <w:szCs w:val="28"/>
        </w:rPr>
        <w:t>我</w:t>
      </w:r>
      <w:ins w:id="813" w:author="S-Yansong" w:date="2015-12-18T12:13:00Z">
        <w:r w:rsidR="00A85D40">
          <w:rPr>
            <w:rFonts w:ascii="华文楷体" w:eastAsia="华文楷体" w:hAnsi="华文楷体" w:hint="eastAsia"/>
            <w:sz w:val="28"/>
            <w:szCs w:val="28"/>
          </w:rPr>
          <w:t>记下来</w:t>
        </w:r>
      </w:ins>
      <w:ins w:id="814" w:author="S-Yansong" w:date="2015-12-18T12:14:00Z">
        <w:r w:rsidR="00A85D40">
          <w:rPr>
            <w:rFonts w:ascii="华文楷体" w:eastAsia="华文楷体" w:hAnsi="华文楷体" w:hint="eastAsia"/>
            <w:sz w:val="28"/>
            <w:szCs w:val="28"/>
          </w:rPr>
          <w:t>这个</w:t>
        </w:r>
      </w:ins>
      <w:ins w:id="815" w:author="S-Yansong" w:date="2015-12-18T12:13:00Z">
        <w:r w:rsidR="00A85D40">
          <w:rPr>
            <w:rFonts w:ascii="华文楷体" w:eastAsia="华文楷体" w:hAnsi="华文楷体" w:hint="eastAsia"/>
            <w:sz w:val="28"/>
            <w:szCs w:val="28"/>
          </w:rPr>
          <w:t>，</w:t>
        </w:r>
      </w:ins>
      <w:del w:id="816" w:author="S-Yansong" w:date="2015-12-18T12:14:00Z">
        <w:r w:rsidRPr="00184089" w:rsidDel="00A85D40">
          <w:rPr>
            <w:rFonts w:ascii="华文楷体" w:eastAsia="华文楷体" w:hAnsi="华文楷体" w:hint="eastAsia"/>
            <w:sz w:val="28"/>
            <w:szCs w:val="28"/>
          </w:rPr>
          <w:delText xml:space="preserve">做笔记的这个讲 </w:delText>
        </w:r>
        <w:r w:rsidRPr="00184089" w:rsidDel="00A85D40">
          <w:rPr>
            <w:rFonts w:ascii="华文楷体" w:eastAsia="华文楷体" w:hAnsi="华文楷体" w:hint="eastAsia"/>
            <w:sz w:val="28"/>
            <w:szCs w:val="28"/>
          </w:rPr>
          <w:lastRenderedPageBreak/>
          <w:delText>我不知道</w:delText>
        </w:r>
      </w:del>
      <w:ins w:id="817" w:author="S-Yansong" w:date="2015-12-18T12:14:00Z">
        <w:r w:rsidR="00A85D40">
          <w:rPr>
            <w:rFonts w:ascii="华文楷体" w:eastAsia="华文楷体" w:hAnsi="华文楷体" w:hint="eastAsia"/>
            <w:sz w:val="28"/>
            <w:szCs w:val="28"/>
          </w:rPr>
          <w:t>我怕后面</w:t>
        </w:r>
      </w:ins>
      <w:del w:id="818" w:author="S-Yansong" w:date="2015-12-18T12:14:00Z">
        <w:r w:rsidRPr="00184089" w:rsidDel="00A85D40">
          <w:rPr>
            <w:rFonts w:ascii="华文楷体" w:eastAsia="华文楷体" w:hAnsi="华文楷体" w:hint="eastAsia"/>
            <w:sz w:val="28"/>
            <w:szCs w:val="28"/>
          </w:rPr>
          <w:delText>当时他们</w:delText>
        </w:r>
      </w:del>
      <w:r w:rsidRPr="00184089">
        <w:rPr>
          <w:rFonts w:ascii="华文楷体" w:eastAsia="华文楷体" w:hAnsi="华文楷体" w:hint="eastAsia"/>
          <w:sz w:val="28"/>
          <w:szCs w:val="28"/>
        </w:rPr>
        <w:t>做笔记的</w:t>
      </w:r>
      <w:ins w:id="819" w:author="S-Yansong" w:date="2015-12-18T12:14:00Z">
        <w:r w:rsidR="00A85D40">
          <w:rPr>
            <w:rFonts w:ascii="华文楷体" w:eastAsia="华文楷体" w:hAnsi="华文楷体" w:hint="eastAsia"/>
            <w:sz w:val="28"/>
            <w:szCs w:val="28"/>
          </w:rPr>
          <w:t>人，</w:t>
        </w:r>
      </w:ins>
      <w:r w:rsidRPr="00184089">
        <w:rPr>
          <w:rFonts w:ascii="华文楷体" w:eastAsia="华文楷体" w:hAnsi="华文楷体" w:hint="eastAsia"/>
          <w:sz w:val="28"/>
          <w:szCs w:val="28"/>
        </w:rPr>
        <w:t>是不是后面又去</w:t>
      </w:r>
      <w:del w:id="820" w:author="S-Yansong" w:date="2015-12-18T12:16:00Z">
        <w:r w:rsidRPr="00184089" w:rsidDel="00A85D40">
          <w:rPr>
            <w:rFonts w:ascii="华文楷体" w:eastAsia="华文楷体" w:hAnsi="华文楷体" w:hint="eastAsia"/>
            <w:sz w:val="28"/>
            <w:szCs w:val="28"/>
          </w:rPr>
          <w:delText>找</w:delText>
        </w:r>
      </w:del>
      <w:r w:rsidRPr="00184089">
        <w:rPr>
          <w:rFonts w:ascii="华文楷体" w:eastAsia="华文楷体" w:hAnsi="华文楷体" w:hint="eastAsia"/>
          <w:sz w:val="28"/>
          <w:szCs w:val="28"/>
        </w:rPr>
        <w:t>上师</w:t>
      </w:r>
      <w:ins w:id="821" w:author="S-Yansong" w:date="2015-12-18T12:16:00Z">
        <w:r w:rsidR="00A85D40">
          <w:rPr>
            <w:rFonts w:ascii="华文楷体" w:eastAsia="华文楷体" w:hAnsi="华文楷体" w:hint="eastAsia"/>
            <w:sz w:val="28"/>
            <w:szCs w:val="28"/>
          </w:rPr>
          <w:t>那</w:t>
        </w:r>
      </w:ins>
      <w:r w:rsidRPr="00184089">
        <w:rPr>
          <w:rFonts w:ascii="华文楷体" w:eastAsia="华文楷体" w:hAnsi="华文楷体" w:hint="eastAsia"/>
          <w:sz w:val="28"/>
          <w:szCs w:val="28"/>
        </w:rPr>
        <w:t>又去问了</w:t>
      </w:r>
      <w:ins w:id="822" w:author="S-Yansong" w:date="2015-12-18T12:16:00Z">
        <w:r w:rsidR="00A85D40">
          <w:rPr>
            <w:rFonts w:ascii="华文楷体" w:eastAsia="华文楷体" w:hAnsi="华文楷体" w:hint="eastAsia"/>
            <w:sz w:val="28"/>
            <w:szCs w:val="28"/>
          </w:rPr>
          <w:t>，</w:t>
        </w:r>
      </w:ins>
      <w:del w:id="823" w:author="S-Yansong" w:date="2015-12-18T12:14:00Z">
        <w:r w:rsidRPr="00184089" w:rsidDel="00A85D40">
          <w:rPr>
            <w:rFonts w:ascii="华文楷体" w:eastAsia="华文楷体" w:hAnsi="华文楷体" w:hint="eastAsia"/>
            <w:sz w:val="28"/>
            <w:szCs w:val="28"/>
          </w:rPr>
          <w:delText xml:space="preserve"> </w:delText>
        </w:r>
      </w:del>
      <w:ins w:id="824" w:author="S-Yansong" w:date="2015-12-18T12:14:00Z">
        <w:r w:rsidR="00A85D40">
          <w:rPr>
            <w:rFonts w:ascii="华文楷体" w:eastAsia="华文楷体" w:hAnsi="华文楷体" w:hint="eastAsia"/>
            <w:sz w:val="28"/>
            <w:szCs w:val="28"/>
          </w:rPr>
          <w:t>或</w:t>
        </w:r>
      </w:ins>
      <w:del w:id="825" w:author="S-Yansong" w:date="2015-12-18T12:15:00Z">
        <w:r w:rsidRPr="00184089" w:rsidDel="00A85D40">
          <w:rPr>
            <w:rFonts w:ascii="华文楷体" w:eastAsia="华文楷体" w:hAnsi="华文楷体" w:hint="eastAsia"/>
            <w:sz w:val="28"/>
            <w:szCs w:val="28"/>
          </w:rPr>
          <w:delText>后面到</w:delText>
        </w:r>
      </w:del>
      <w:r w:rsidRPr="00184089">
        <w:rPr>
          <w:rFonts w:ascii="华文楷体" w:eastAsia="华文楷体" w:hAnsi="华文楷体" w:hint="eastAsia"/>
          <w:sz w:val="28"/>
          <w:szCs w:val="28"/>
        </w:rPr>
        <w:t>哪个地方去找到了一个更加标准的</w:t>
      </w:r>
      <w:ins w:id="826" w:author="S-Yansong" w:date="2015-12-18T12:16:00Z">
        <w:r w:rsidR="00A85D40">
          <w:rPr>
            <w:rFonts w:ascii="华文楷体" w:eastAsia="华文楷体" w:hAnsi="华文楷体" w:hint="eastAsia"/>
            <w:sz w:val="28"/>
            <w:szCs w:val="28"/>
          </w:rPr>
          <w:t>一种</w:t>
        </w:r>
      </w:ins>
      <w:r w:rsidRPr="00184089">
        <w:rPr>
          <w:rFonts w:ascii="华文楷体" w:eastAsia="华文楷体" w:hAnsi="华文楷体" w:hint="eastAsia"/>
          <w:sz w:val="28"/>
          <w:szCs w:val="28"/>
        </w:rPr>
        <w:t>答案</w:t>
      </w:r>
      <w:ins w:id="827" w:author="S-Yansong" w:date="2015-12-18T12:16:00Z">
        <w:r w:rsidR="00A85D40">
          <w:rPr>
            <w:rFonts w:ascii="华文楷体" w:eastAsia="华文楷体" w:hAnsi="华文楷体" w:hint="eastAsia"/>
            <w:sz w:val="28"/>
            <w:szCs w:val="28"/>
          </w:rPr>
          <w:t>，</w:t>
        </w:r>
      </w:ins>
      <w:del w:id="828" w:author="S-Yansong" w:date="2015-12-18T12:16: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所以说写在了这个</w:t>
      </w:r>
      <w:proofErr w:type="gramStart"/>
      <w:r w:rsidRPr="00184089">
        <w:rPr>
          <w:rFonts w:ascii="华文楷体" w:eastAsia="华文楷体" w:hAnsi="华文楷体" w:hint="eastAsia"/>
          <w:sz w:val="28"/>
          <w:szCs w:val="28"/>
        </w:rPr>
        <w:t>法本上面</w:t>
      </w:r>
      <w:proofErr w:type="gramEnd"/>
      <w:ins w:id="829" w:author="S-Yansong" w:date="2015-12-18T12:16:00Z">
        <w:r w:rsidR="00A85D40">
          <w:rPr>
            <w:rFonts w:ascii="华文楷体" w:eastAsia="华文楷体" w:hAnsi="华文楷体" w:hint="eastAsia"/>
            <w:sz w:val="28"/>
            <w:szCs w:val="28"/>
          </w:rPr>
          <w:t>。</w:t>
        </w:r>
      </w:ins>
      <w:del w:id="830" w:author="S-Yansong" w:date="2015-12-18T12:16: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像这样的话</w:t>
      </w:r>
      <w:ins w:id="831" w:author="S-Yansong" w:date="2015-12-18T12:16:00Z">
        <w:r w:rsidR="00A85D40">
          <w:rPr>
            <w:rFonts w:ascii="华文楷体" w:eastAsia="华文楷体" w:hAnsi="华文楷体" w:hint="eastAsia"/>
            <w:sz w:val="28"/>
            <w:szCs w:val="28"/>
          </w:rPr>
          <w:t>，</w:t>
        </w:r>
      </w:ins>
      <w:del w:id="832" w:author="S-Yansong" w:date="2015-12-18T12:16: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我就不敢肯定了</w:t>
      </w:r>
      <w:ins w:id="833" w:author="S-Yansong" w:date="2015-12-18T12:15:00Z">
        <w:r w:rsidR="00A85D40">
          <w:rPr>
            <w:rFonts w:ascii="华文楷体" w:eastAsia="华文楷体" w:hAnsi="华文楷体" w:hint="eastAsia"/>
            <w:sz w:val="28"/>
            <w:szCs w:val="28"/>
          </w:rPr>
          <w:t>。</w:t>
        </w:r>
      </w:ins>
      <w:del w:id="834" w:author="S-Yansong" w:date="2015-12-18T12:15:00Z">
        <w:r w:rsidRPr="00184089" w:rsidDel="00A85D40">
          <w:rPr>
            <w:rFonts w:ascii="华文楷体" w:eastAsia="华文楷体" w:hAnsi="华文楷体" w:hint="eastAsia"/>
            <w:sz w:val="28"/>
            <w:szCs w:val="28"/>
          </w:rPr>
          <w:delText xml:space="preserve"> </w:delText>
        </w:r>
      </w:del>
      <w:del w:id="835" w:author="S-Yansong" w:date="2015-12-18T12:16:00Z">
        <w:r w:rsidRPr="00184089" w:rsidDel="00A85D40">
          <w:rPr>
            <w:rFonts w:ascii="华文楷体" w:eastAsia="华文楷体" w:hAnsi="华文楷体" w:hint="eastAsia"/>
            <w:sz w:val="28"/>
            <w:szCs w:val="28"/>
          </w:rPr>
          <w:delText>这个</w:delText>
        </w:r>
      </w:del>
      <w:ins w:id="836" w:author="S-Yansong" w:date="2015-12-18T12:16:00Z">
        <w:r w:rsidR="00A85D40">
          <w:rPr>
            <w:rFonts w:ascii="华文楷体" w:eastAsia="华文楷体" w:hAnsi="华文楷体" w:hint="eastAsia"/>
            <w:sz w:val="28"/>
            <w:szCs w:val="28"/>
          </w:rPr>
          <w:t>那就只有</w:t>
        </w:r>
      </w:ins>
      <w:del w:id="837" w:author="S-Yansong" w:date="2015-12-18T12:16:00Z">
        <w:r w:rsidRPr="00184089" w:rsidDel="00A85D40">
          <w:rPr>
            <w:rFonts w:ascii="华文楷体" w:eastAsia="华文楷体" w:hAnsi="华文楷体" w:hint="eastAsia"/>
            <w:sz w:val="28"/>
            <w:szCs w:val="28"/>
          </w:rPr>
          <w:delText>要</w:delText>
        </w:r>
      </w:del>
      <w:r w:rsidRPr="00184089">
        <w:rPr>
          <w:rFonts w:ascii="华文楷体" w:eastAsia="华文楷体" w:hAnsi="华文楷体" w:hint="eastAsia"/>
          <w:sz w:val="28"/>
          <w:szCs w:val="28"/>
        </w:rPr>
        <w:t>等到以后上</w:t>
      </w:r>
      <w:proofErr w:type="gramStart"/>
      <w:r w:rsidRPr="00184089">
        <w:rPr>
          <w:rFonts w:ascii="华文楷体" w:eastAsia="华文楷体" w:hAnsi="华文楷体" w:hint="eastAsia"/>
          <w:sz w:val="28"/>
          <w:szCs w:val="28"/>
        </w:rPr>
        <w:t>师真正的讲记出来</w:t>
      </w:r>
      <w:proofErr w:type="gramEnd"/>
      <w:ins w:id="838" w:author="S-Yansong" w:date="2015-12-18T12:17:00Z">
        <w:r w:rsidR="00A85D40">
          <w:rPr>
            <w:rFonts w:ascii="华文楷体" w:eastAsia="华文楷体" w:hAnsi="华文楷体" w:hint="eastAsia"/>
            <w:sz w:val="28"/>
            <w:szCs w:val="28"/>
          </w:rPr>
          <w:t>之后</w:t>
        </w:r>
      </w:ins>
      <w:ins w:id="839" w:author="S-Yansong" w:date="2015-12-18T12:15:00Z">
        <w:r w:rsidR="00A85D40">
          <w:rPr>
            <w:rFonts w:ascii="华文楷体" w:eastAsia="华文楷体" w:hAnsi="华文楷体" w:hint="eastAsia"/>
            <w:sz w:val="28"/>
            <w:szCs w:val="28"/>
          </w:rPr>
          <w:t>，</w:t>
        </w:r>
      </w:ins>
      <w:del w:id="840" w:author="S-Yansong" w:date="2015-12-18T12:15: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我们</w:t>
      </w:r>
      <w:ins w:id="841" w:author="S-Yansong" w:date="2015-12-18T12:15:00Z">
        <w:r w:rsidR="00A85D40">
          <w:rPr>
            <w:rFonts w:ascii="华文楷体" w:eastAsia="华文楷体" w:hAnsi="华文楷体" w:hint="eastAsia"/>
            <w:sz w:val="28"/>
            <w:szCs w:val="28"/>
          </w:rPr>
          <w:t>十种名言</w:t>
        </w:r>
      </w:ins>
      <w:r w:rsidRPr="00184089">
        <w:rPr>
          <w:rFonts w:ascii="华文楷体" w:eastAsia="华文楷体" w:hAnsi="华文楷体" w:hint="eastAsia"/>
          <w:sz w:val="28"/>
          <w:szCs w:val="28"/>
        </w:rPr>
        <w:t>可以完全定下来</w:t>
      </w:r>
      <w:ins w:id="842" w:author="S-Yansong" w:date="2015-12-18T12:15:00Z">
        <w:r w:rsidR="00A85D40">
          <w:rPr>
            <w:rFonts w:ascii="华文楷体" w:eastAsia="华文楷体" w:hAnsi="华文楷体" w:hint="eastAsia"/>
            <w:sz w:val="28"/>
            <w:szCs w:val="28"/>
          </w:rPr>
          <w:t>，</w:t>
        </w:r>
      </w:ins>
      <w:del w:id="843" w:author="S-Yansong" w:date="2015-12-18T12:15: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或者呢去查一下</w:t>
      </w:r>
      <w:ins w:id="844" w:author="S-Yansong" w:date="2015-12-18T12:18:00Z">
        <w:r w:rsidR="00A85D40">
          <w:rPr>
            <w:rFonts w:ascii="华文楷体" w:eastAsia="华文楷体" w:hAnsi="华文楷体" w:hint="eastAsia"/>
            <w:sz w:val="28"/>
            <w:szCs w:val="28"/>
          </w:rPr>
          <w:t>这个《摄正法经》</w:t>
        </w:r>
      </w:ins>
      <w:del w:id="845" w:author="S-Yansong" w:date="2015-12-18T12:18: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或者呢</w:t>
      </w:r>
      <w:del w:id="846" w:author="S-Yansong" w:date="2015-12-18T12:18:00Z">
        <w:r w:rsidRPr="00184089" w:rsidDel="00A85D40">
          <w:rPr>
            <w:rFonts w:ascii="华文楷体" w:eastAsia="华文楷体" w:hAnsi="华文楷体" w:hint="eastAsia"/>
            <w:sz w:val="28"/>
            <w:szCs w:val="28"/>
          </w:rPr>
          <w:delText xml:space="preserve"> 这个</w:delText>
        </w:r>
      </w:del>
      <w:r w:rsidRPr="00184089">
        <w:rPr>
          <w:rFonts w:ascii="华文楷体" w:eastAsia="华文楷体" w:hAnsi="华文楷体" w:hint="eastAsia"/>
          <w:sz w:val="28"/>
          <w:szCs w:val="28"/>
        </w:rPr>
        <w:t>《宝云径》</w:t>
      </w:r>
      <w:ins w:id="847" w:author="S-Yansong" w:date="2015-12-18T12:18:00Z">
        <w:r w:rsidR="00A85D40">
          <w:rPr>
            <w:rFonts w:ascii="华文楷体" w:eastAsia="华文楷体" w:hAnsi="华文楷体" w:hint="eastAsia"/>
            <w:sz w:val="28"/>
            <w:szCs w:val="28"/>
          </w:rPr>
          <w:t>，看看汉文</w:t>
        </w:r>
      </w:ins>
      <w:r w:rsidRPr="00184089">
        <w:rPr>
          <w:rFonts w:ascii="华文楷体" w:eastAsia="华文楷体" w:hAnsi="华文楷体" w:hint="eastAsia"/>
          <w:sz w:val="28"/>
          <w:szCs w:val="28"/>
        </w:rPr>
        <w:t>当中有没有这样一种</w:t>
      </w:r>
      <w:del w:id="848" w:author="S-Yansong" w:date="2015-12-18T12:19:00Z">
        <w:r w:rsidRPr="00184089" w:rsidDel="00A85D40">
          <w:rPr>
            <w:rFonts w:ascii="华文楷体" w:eastAsia="华文楷体" w:hAnsi="华文楷体" w:hint="eastAsia"/>
            <w:sz w:val="28"/>
            <w:szCs w:val="28"/>
          </w:rPr>
          <w:delText>思维</w:delText>
        </w:r>
      </w:del>
      <w:ins w:id="849" w:author="S-Yansong" w:date="2015-12-18T12:19:00Z">
        <w:r w:rsidR="00A85D40">
          <w:rPr>
            <w:rFonts w:ascii="华文楷体" w:eastAsia="华文楷体" w:hAnsi="华文楷体" w:hint="eastAsia"/>
            <w:sz w:val="28"/>
            <w:szCs w:val="28"/>
          </w:rPr>
          <w:t>十类</w:t>
        </w:r>
      </w:ins>
      <w:r w:rsidRPr="00184089">
        <w:rPr>
          <w:rFonts w:ascii="华文楷体" w:eastAsia="华文楷体" w:hAnsi="华文楷体" w:hint="eastAsia"/>
          <w:sz w:val="28"/>
          <w:szCs w:val="28"/>
        </w:rPr>
        <w:t>法</w:t>
      </w:r>
      <w:ins w:id="850" w:author="S-Yansong" w:date="2015-12-18T12:19:00Z">
        <w:r w:rsidR="00A85D40">
          <w:rPr>
            <w:rFonts w:ascii="华文楷体" w:eastAsia="华文楷体" w:hAnsi="华文楷体" w:hint="eastAsia"/>
            <w:sz w:val="28"/>
            <w:szCs w:val="28"/>
          </w:rPr>
          <w:t>。</w:t>
        </w:r>
      </w:ins>
      <w:del w:id="851" w:author="S-Yansong" w:date="2015-12-18T12:19: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像这样因为出现了两个标准</w:t>
      </w:r>
      <w:ins w:id="852" w:author="S-Yansong" w:date="2015-12-18T12:19:00Z">
        <w:r w:rsidR="00A85D40">
          <w:rPr>
            <w:rFonts w:ascii="华文楷体" w:eastAsia="华文楷体" w:hAnsi="华文楷体" w:hint="eastAsia"/>
            <w:sz w:val="28"/>
            <w:szCs w:val="28"/>
          </w:rPr>
          <w:t>的缘故，</w:t>
        </w:r>
      </w:ins>
      <w:del w:id="853" w:author="S-Yansong" w:date="2015-12-18T12:19:00Z">
        <w:r w:rsidRPr="00184089" w:rsidDel="00A85D40">
          <w:rPr>
            <w:rFonts w:ascii="华文楷体" w:eastAsia="华文楷体" w:hAnsi="华文楷体" w:hint="eastAsia"/>
            <w:sz w:val="28"/>
            <w:szCs w:val="28"/>
          </w:rPr>
          <w:delText xml:space="preserve"> </w:delText>
        </w:r>
      </w:del>
      <w:ins w:id="854" w:author="S-Yansong" w:date="2015-12-18T12:19:00Z">
        <w:r w:rsidR="00A85D40">
          <w:rPr>
            <w:rFonts w:ascii="华文楷体" w:eastAsia="华文楷体" w:hAnsi="华文楷体" w:hint="eastAsia"/>
            <w:sz w:val="28"/>
            <w:szCs w:val="28"/>
          </w:rPr>
          <w:t>所以这个</w:t>
        </w:r>
      </w:ins>
      <w:del w:id="855" w:author="S-Yansong" w:date="2015-12-18T12:19:00Z">
        <w:r w:rsidRPr="00184089" w:rsidDel="00A85D40">
          <w:rPr>
            <w:rFonts w:ascii="华文楷体" w:eastAsia="华文楷体" w:hAnsi="华文楷体" w:hint="eastAsia"/>
            <w:sz w:val="28"/>
            <w:szCs w:val="28"/>
          </w:rPr>
          <w:delText>那么</w:delText>
        </w:r>
      </w:del>
      <w:r w:rsidRPr="00184089">
        <w:rPr>
          <w:rFonts w:ascii="华文楷体" w:eastAsia="华文楷体" w:hAnsi="华文楷体" w:hint="eastAsia"/>
          <w:sz w:val="28"/>
          <w:szCs w:val="28"/>
        </w:rPr>
        <w:t>后面这些</w:t>
      </w:r>
      <w:proofErr w:type="gramStart"/>
      <w:ins w:id="856" w:author="S-Yansong" w:date="2015-12-18T12:20:00Z">
        <w:r w:rsidR="00A85D40">
          <w:rPr>
            <w:rFonts w:ascii="华文楷体" w:eastAsia="华文楷体" w:hAnsi="华文楷体" w:hint="eastAsia"/>
            <w:sz w:val="28"/>
            <w:szCs w:val="28"/>
          </w:rPr>
          <w:t>蕴</w:t>
        </w:r>
        <w:proofErr w:type="gramEnd"/>
        <w:r w:rsidR="00A85D40">
          <w:rPr>
            <w:rFonts w:ascii="华文楷体" w:eastAsia="华文楷体" w:hAnsi="华文楷体" w:hint="eastAsia"/>
            <w:sz w:val="28"/>
            <w:szCs w:val="28"/>
          </w:rPr>
          <w:t>界处、</w:t>
        </w:r>
      </w:ins>
      <w:del w:id="857" w:author="S-Yansong" w:date="2015-12-18T12:20:00Z">
        <w:r w:rsidRPr="00184089" w:rsidDel="00A85D40">
          <w:rPr>
            <w:rFonts w:ascii="华文楷体" w:eastAsia="华文楷体" w:hAnsi="华文楷体" w:hint="eastAsia"/>
            <w:sz w:val="28"/>
            <w:szCs w:val="28"/>
          </w:rPr>
          <w:delText>……</w:delText>
        </w:r>
      </w:del>
      <w:proofErr w:type="gramStart"/>
      <w:ins w:id="858" w:author="S-Yansong" w:date="2015-12-18T12:20:00Z">
        <w:r w:rsidR="00A85D40">
          <w:rPr>
            <w:rFonts w:ascii="华文楷体" w:eastAsia="华文楷体" w:hAnsi="华文楷体" w:hint="eastAsia"/>
            <w:sz w:val="28"/>
            <w:szCs w:val="28"/>
          </w:rPr>
          <w:t>蕴</w:t>
        </w:r>
        <w:proofErr w:type="gramEnd"/>
        <w:r w:rsidR="00A85D40">
          <w:rPr>
            <w:rFonts w:ascii="华文楷体" w:eastAsia="华文楷体" w:hAnsi="华文楷体" w:hint="eastAsia"/>
            <w:sz w:val="28"/>
            <w:szCs w:val="28"/>
          </w:rPr>
          <w:t>界处后面的这些，业</w:t>
        </w:r>
      </w:ins>
      <w:ins w:id="859" w:author="S-Yansong" w:date="2015-12-18T12:21:00Z">
        <w:r w:rsidR="00A85D40">
          <w:rPr>
            <w:rFonts w:ascii="华文楷体" w:eastAsia="华文楷体" w:hAnsi="华文楷体" w:hint="eastAsia"/>
            <w:sz w:val="28"/>
            <w:szCs w:val="28"/>
          </w:rPr>
          <w:t>啊</w:t>
        </w:r>
      </w:ins>
      <w:ins w:id="860" w:author="S-Yansong" w:date="2015-12-18T12:20:00Z">
        <w:r w:rsidR="00A85D40">
          <w:rPr>
            <w:rFonts w:ascii="华文楷体" w:eastAsia="华文楷体" w:hAnsi="华文楷体" w:hint="eastAsia"/>
            <w:sz w:val="28"/>
            <w:szCs w:val="28"/>
          </w:rPr>
          <w:t>、</w:t>
        </w:r>
      </w:ins>
      <w:ins w:id="861" w:author="S-Yansong" w:date="2015-12-18T12:21:00Z">
        <w:r w:rsidR="00A85D40">
          <w:rPr>
            <w:rFonts w:ascii="华文楷体" w:eastAsia="华文楷体" w:hAnsi="华文楷体" w:hint="eastAsia"/>
            <w:sz w:val="28"/>
            <w:szCs w:val="28"/>
          </w:rPr>
          <w:t>灭啊、</w:t>
        </w:r>
      </w:ins>
      <w:r w:rsidRPr="00184089">
        <w:rPr>
          <w:rFonts w:ascii="华文楷体" w:eastAsia="华文楷体" w:hAnsi="华文楷体" w:hint="eastAsia"/>
          <w:sz w:val="28"/>
          <w:szCs w:val="28"/>
        </w:rPr>
        <w:t>涅槃啊</w:t>
      </w:r>
      <w:ins w:id="862" w:author="S-Yansong" w:date="2015-12-18T12:20:00Z">
        <w:r w:rsidR="00A85D40">
          <w:rPr>
            <w:rFonts w:ascii="华文楷体" w:eastAsia="华文楷体" w:hAnsi="华文楷体" w:hint="eastAsia"/>
            <w:sz w:val="28"/>
            <w:szCs w:val="28"/>
          </w:rPr>
          <w:t>、或者菩提</w:t>
        </w:r>
      </w:ins>
      <w:del w:id="863" w:author="S-Yansong" w:date="2015-12-18T12:21: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啊等等</w:t>
      </w:r>
      <w:ins w:id="864" w:author="S-Yansong" w:date="2015-12-18T12:21:00Z">
        <w:r w:rsidR="00A85D40">
          <w:rPr>
            <w:rFonts w:ascii="华文楷体" w:eastAsia="华文楷体" w:hAnsi="华文楷体" w:hint="eastAsia"/>
            <w:sz w:val="28"/>
            <w:szCs w:val="28"/>
          </w:rPr>
          <w:t>，这十种世俗。</w:t>
        </w:r>
      </w:ins>
      <w:del w:id="865" w:author="S-Yansong" w:date="2015-12-18T12:21: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这个方面</w:t>
      </w:r>
      <w:del w:id="866" w:author="S-Yansong" w:date="2015-12-18T12:21:00Z">
        <w:r w:rsidRPr="00184089" w:rsidDel="00A85D40">
          <w:rPr>
            <w:rFonts w:ascii="华文楷体" w:eastAsia="华文楷体" w:hAnsi="华文楷体" w:hint="eastAsia"/>
            <w:sz w:val="28"/>
            <w:szCs w:val="28"/>
          </w:rPr>
          <w:delText xml:space="preserve">呢 </w:delText>
        </w:r>
      </w:del>
      <w:ins w:id="867" w:author="S-Yansong" w:date="2015-12-18T12:21:00Z">
        <w:r w:rsidR="00A85D40">
          <w:rPr>
            <w:rFonts w:ascii="华文楷体" w:eastAsia="华文楷体" w:hAnsi="华文楷体" w:hint="eastAsia"/>
            <w:sz w:val="28"/>
            <w:szCs w:val="28"/>
          </w:rPr>
          <w:t>在这个地方</w:t>
        </w:r>
      </w:ins>
      <w:r w:rsidRPr="00184089">
        <w:rPr>
          <w:rFonts w:ascii="华文楷体" w:eastAsia="华文楷体" w:hAnsi="华文楷体" w:hint="eastAsia"/>
          <w:sz w:val="28"/>
          <w:szCs w:val="28"/>
        </w:rPr>
        <w:t>不敢肯定</w:t>
      </w:r>
      <w:ins w:id="868" w:author="S-Yansong" w:date="2015-12-18T12:22:00Z">
        <w:r w:rsidR="00A85D40">
          <w:rPr>
            <w:rFonts w:ascii="华文楷体" w:eastAsia="华文楷体" w:hAnsi="华文楷体" w:hint="eastAsia"/>
            <w:sz w:val="28"/>
            <w:szCs w:val="28"/>
          </w:rPr>
          <w:t>，</w:t>
        </w:r>
      </w:ins>
      <w:del w:id="869" w:author="S-Yansong" w:date="2015-12-18T12:22:00Z">
        <w:r w:rsidRPr="00184089" w:rsidDel="00A85D40">
          <w:rPr>
            <w:rFonts w:ascii="华文楷体" w:eastAsia="华文楷体" w:hAnsi="华文楷体" w:hint="eastAsia"/>
            <w:sz w:val="28"/>
            <w:szCs w:val="28"/>
          </w:rPr>
          <w:delText xml:space="preserve"> </w:delText>
        </w:r>
      </w:del>
      <w:ins w:id="870" w:author="S-Yansong" w:date="2015-12-18T12:22:00Z">
        <w:r w:rsidR="00A85D40">
          <w:rPr>
            <w:rFonts w:ascii="华文楷体" w:eastAsia="华文楷体" w:hAnsi="华文楷体" w:hint="eastAsia"/>
            <w:sz w:val="28"/>
            <w:szCs w:val="28"/>
          </w:rPr>
          <w:t>不敢肯定那么暂时</w:t>
        </w:r>
      </w:ins>
      <w:r w:rsidRPr="00184089">
        <w:rPr>
          <w:rFonts w:ascii="华文楷体" w:eastAsia="华文楷体" w:hAnsi="华文楷体" w:hint="eastAsia"/>
          <w:sz w:val="28"/>
          <w:szCs w:val="28"/>
        </w:rPr>
        <w:t>在这</w:t>
      </w:r>
      <w:del w:id="871" w:author="S-Yansong" w:date="2015-12-18T12:23:00Z">
        <w:r w:rsidRPr="00184089" w:rsidDel="00A85D40">
          <w:rPr>
            <w:rFonts w:ascii="华文楷体" w:eastAsia="华文楷体" w:hAnsi="华文楷体" w:hint="eastAsia"/>
            <w:sz w:val="28"/>
            <w:szCs w:val="28"/>
          </w:rPr>
          <w:delText>里</w:delText>
        </w:r>
      </w:del>
      <w:r w:rsidRPr="00184089">
        <w:rPr>
          <w:rFonts w:ascii="华文楷体" w:eastAsia="华文楷体" w:hAnsi="华文楷体" w:hint="eastAsia"/>
          <w:sz w:val="28"/>
          <w:szCs w:val="28"/>
        </w:rPr>
        <w:t>就不</w:t>
      </w:r>
      <w:ins w:id="872" w:author="S-Yansong" w:date="2015-12-18T12:22:00Z">
        <w:r w:rsidR="00A85D40">
          <w:rPr>
            <w:rFonts w:ascii="华文楷体" w:eastAsia="华文楷体" w:hAnsi="华文楷体" w:hint="eastAsia"/>
            <w:sz w:val="28"/>
            <w:szCs w:val="28"/>
          </w:rPr>
          <w:t>安立</w:t>
        </w:r>
      </w:ins>
      <w:del w:id="873" w:author="S-Yansong" w:date="2015-12-18T12:22:00Z">
        <w:r w:rsidRPr="00184089" w:rsidDel="00A85D40">
          <w:rPr>
            <w:rFonts w:ascii="华文楷体" w:eastAsia="华文楷体" w:hAnsi="华文楷体" w:hint="eastAsia"/>
            <w:sz w:val="28"/>
            <w:szCs w:val="28"/>
          </w:rPr>
          <w:delText>安利</w:delText>
        </w:r>
      </w:del>
      <w:r w:rsidRPr="00184089">
        <w:rPr>
          <w:rFonts w:ascii="华文楷体" w:eastAsia="华文楷体" w:hAnsi="华文楷体" w:hint="eastAsia"/>
          <w:sz w:val="28"/>
          <w:szCs w:val="28"/>
        </w:rPr>
        <w:t>了</w:t>
      </w:r>
      <w:ins w:id="874" w:author="S-Yansong" w:date="2015-12-18T12:22:00Z">
        <w:r w:rsidR="00A85D40">
          <w:rPr>
            <w:rFonts w:ascii="华文楷体" w:eastAsia="华文楷体" w:hAnsi="华文楷体" w:hint="eastAsia"/>
            <w:sz w:val="28"/>
            <w:szCs w:val="28"/>
          </w:rPr>
          <w:t>，</w:t>
        </w:r>
      </w:ins>
      <w:del w:id="875" w:author="S-Yansong" w:date="2015-12-18T12:22:00Z">
        <w:r w:rsidRPr="00184089" w:rsidDel="00A85D40">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否则出现两个标准</w:t>
      </w:r>
      <w:ins w:id="876" w:author="S-Yansong" w:date="2015-12-18T12:23:00Z">
        <w:r w:rsidR="00A85D40">
          <w:rPr>
            <w:rFonts w:ascii="华文楷体" w:eastAsia="华文楷体" w:hAnsi="华文楷体" w:hint="eastAsia"/>
            <w:sz w:val="28"/>
            <w:szCs w:val="28"/>
          </w:rPr>
          <w:t>那</w:t>
        </w:r>
      </w:ins>
      <w:r w:rsidRPr="00184089">
        <w:rPr>
          <w:rFonts w:ascii="华文楷体" w:eastAsia="华文楷体" w:hAnsi="华文楷体" w:hint="eastAsia"/>
          <w:sz w:val="28"/>
          <w:szCs w:val="28"/>
        </w:rPr>
        <w:t>就不好</w:t>
      </w:r>
      <w:ins w:id="877" w:author="S-Yansong" w:date="2015-12-18T12:23:00Z">
        <w:r w:rsidR="00A85D40">
          <w:rPr>
            <w:rFonts w:ascii="华文楷体" w:eastAsia="华文楷体" w:hAnsi="华文楷体" w:hint="eastAsia"/>
            <w:sz w:val="28"/>
            <w:szCs w:val="28"/>
          </w:rPr>
          <w:t>去取舍</w:t>
        </w:r>
      </w:ins>
      <w:r w:rsidRPr="00184089">
        <w:rPr>
          <w:rFonts w:ascii="华文楷体" w:eastAsia="华文楷体" w:hAnsi="华文楷体" w:hint="eastAsia"/>
          <w:sz w:val="28"/>
          <w:szCs w:val="28"/>
        </w:rPr>
        <w:t>了</w:t>
      </w:r>
      <w:ins w:id="878" w:author="S-Yansong" w:date="2015-12-18T12:22:00Z">
        <w:r w:rsidR="00A85D40">
          <w:rPr>
            <w:rFonts w:ascii="华文楷体" w:eastAsia="华文楷体" w:hAnsi="华文楷体" w:hint="eastAsia"/>
            <w:sz w:val="28"/>
            <w:szCs w:val="28"/>
          </w:rPr>
          <w:t>。</w:t>
        </w:r>
      </w:ins>
      <w:del w:id="879" w:author="S-Yansong" w:date="2015-12-18T12:22:00Z">
        <w:r w:rsidRPr="00184089" w:rsidDel="00A85D40">
          <w:rPr>
            <w:rFonts w:ascii="华文楷体" w:eastAsia="华文楷体" w:hAnsi="华文楷体" w:hint="eastAsia"/>
            <w:sz w:val="28"/>
            <w:szCs w:val="28"/>
          </w:rPr>
          <w:delText xml:space="preserve"> </w:delText>
        </w:r>
      </w:del>
    </w:p>
    <w:p w:rsidR="00A85D40" w:rsidRPr="00C95111" w:rsidRDefault="00184089">
      <w:pPr>
        <w:autoSpaceDE w:val="0"/>
        <w:autoSpaceDN w:val="0"/>
        <w:adjustRightInd w:val="0"/>
        <w:ind w:firstLine="420"/>
        <w:jc w:val="left"/>
        <w:rPr>
          <w:ins w:id="880" w:author="S-Yansong" w:date="2015-12-18T12:23:00Z"/>
          <w:rFonts w:ascii="华文楷体" w:eastAsia="华文楷体" w:cs="华文楷体"/>
          <w:kern w:val="0"/>
          <w:sz w:val="28"/>
          <w:szCs w:val="28"/>
          <w:rPrChange w:id="881" w:author="S-Yansong" w:date="2015-12-18T12:24:00Z">
            <w:rPr>
              <w:ins w:id="882" w:author="S-Yansong" w:date="2015-12-18T12:23:00Z"/>
              <w:rFonts w:ascii="华文楷体" w:eastAsia="华文楷体" w:hAnsi="华文楷体"/>
              <w:sz w:val="28"/>
              <w:szCs w:val="28"/>
            </w:rPr>
          </w:rPrChange>
        </w:rPr>
        <w:pPrChange w:id="883" w:author="S-Yansong" w:date="2015-12-18T12:24:00Z">
          <w:pPr>
            <w:ind w:firstLine="570"/>
          </w:pPr>
        </w:pPrChange>
      </w:pPr>
      <w:del w:id="884" w:author="S-Yansong" w:date="2015-12-18T12:24:00Z">
        <w:r w:rsidRPr="00184089" w:rsidDel="00C95111">
          <w:rPr>
            <w:rFonts w:ascii="华文楷体" w:eastAsia="华文楷体" w:hAnsi="华文楷体" w:hint="eastAsia"/>
            <w:sz w:val="28"/>
            <w:szCs w:val="28"/>
          </w:rPr>
          <w:delText xml:space="preserve">宣说胜无净会经中也云 所谓如理及诸法无误 如是诸法 以理而建 </w:delText>
        </w:r>
      </w:del>
      <w:ins w:id="885" w:author="S-Yansong" w:date="2015-12-18T12:24:00Z">
        <w:r w:rsidR="00C95111">
          <w:rPr>
            <w:rFonts w:ascii="华文楷体" w:eastAsia="华文楷体" w:hAnsi="华文楷体" w:hint="eastAsia"/>
            <w:sz w:val="28"/>
            <w:szCs w:val="28"/>
          </w:rPr>
          <w:t>【</w:t>
        </w:r>
      </w:ins>
      <w:ins w:id="886" w:author="S-Yansong" w:date="2015-12-18T12:23:00Z">
        <w:r w:rsidR="00A85D40" w:rsidRPr="00C95111">
          <w:rPr>
            <w:rFonts w:asciiTheme="minorEastAsia" w:hAnsiTheme="minorEastAsia" w:cs="华文楷体" w:hint="eastAsia"/>
            <w:kern w:val="0"/>
            <w:sz w:val="28"/>
            <w:szCs w:val="28"/>
            <w:rPrChange w:id="887" w:author="S-Yansong" w:date="2015-12-18T12:24:00Z">
              <w:rPr>
                <w:rFonts w:ascii="华文楷体" w:eastAsia="华文楷体" w:cs="华文楷体" w:hint="eastAsia"/>
                <w:kern w:val="0"/>
                <w:sz w:val="28"/>
                <w:szCs w:val="28"/>
              </w:rPr>
            </w:rPrChange>
          </w:rPr>
          <w:t>《</w:t>
        </w:r>
        <w:bookmarkStart w:id="888" w:name="OLE_LINK3"/>
        <w:r w:rsidR="00A85D40" w:rsidRPr="00C95111">
          <w:rPr>
            <w:rFonts w:asciiTheme="minorEastAsia" w:hAnsiTheme="minorEastAsia" w:cs="华文楷体" w:hint="eastAsia"/>
            <w:kern w:val="0"/>
            <w:sz w:val="28"/>
            <w:szCs w:val="28"/>
            <w:rPrChange w:id="889" w:author="S-Yansong" w:date="2015-12-18T12:24:00Z">
              <w:rPr>
                <w:rFonts w:ascii="华文楷体" w:eastAsia="华文楷体" w:cs="华文楷体" w:hint="eastAsia"/>
                <w:kern w:val="0"/>
                <w:sz w:val="28"/>
                <w:szCs w:val="28"/>
              </w:rPr>
            </w:rPrChange>
          </w:rPr>
          <w:t>宣说圣无尽慧经</w:t>
        </w:r>
        <w:bookmarkEnd w:id="888"/>
        <w:r w:rsidR="00A85D40" w:rsidRPr="00C95111">
          <w:rPr>
            <w:rFonts w:asciiTheme="minorEastAsia" w:hAnsiTheme="minorEastAsia" w:cs="华文楷体" w:hint="eastAsia"/>
            <w:kern w:val="0"/>
            <w:sz w:val="28"/>
            <w:szCs w:val="28"/>
            <w:rPrChange w:id="890" w:author="S-Yansong" w:date="2015-12-18T12:24:00Z">
              <w:rPr>
                <w:rFonts w:ascii="华文楷体" w:eastAsia="华文楷体" w:cs="华文楷体" w:hint="eastAsia"/>
                <w:kern w:val="0"/>
                <w:sz w:val="28"/>
                <w:szCs w:val="28"/>
              </w:rPr>
            </w:rPrChange>
          </w:rPr>
          <w:t>》中也云</w:t>
        </w:r>
        <w:r w:rsidR="00A85D40" w:rsidRPr="00C95111">
          <w:rPr>
            <w:rFonts w:asciiTheme="minorEastAsia" w:hAnsiTheme="minorEastAsia" w:cs="宋体"/>
            <w:kern w:val="0"/>
            <w:sz w:val="28"/>
            <w:szCs w:val="28"/>
            <w:rPrChange w:id="891" w:author="S-Yansong" w:date="2015-12-18T12:24:00Z">
              <w:rPr>
                <w:rFonts w:ascii="宋体" w:eastAsia="宋体" w:cs="宋体"/>
                <w:kern w:val="0"/>
                <w:sz w:val="28"/>
                <w:szCs w:val="28"/>
              </w:rPr>
            </w:rPrChange>
          </w:rPr>
          <w:t>:</w:t>
        </w:r>
        <w:r w:rsidR="00A85D40" w:rsidRPr="00C95111">
          <w:rPr>
            <w:rFonts w:asciiTheme="minorEastAsia" w:hAnsiTheme="minorEastAsia" w:cs="华文楷体" w:hint="eastAsia"/>
            <w:kern w:val="0"/>
            <w:sz w:val="28"/>
            <w:szCs w:val="28"/>
            <w:rPrChange w:id="892" w:author="S-Yansong" w:date="2015-12-18T12:24:00Z">
              <w:rPr>
                <w:rFonts w:ascii="华文楷体" w:eastAsia="华文楷体" w:cs="华文楷体" w:hint="eastAsia"/>
                <w:kern w:val="0"/>
                <w:sz w:val="28"/>
                <w:szCs w:val="28"/>
              </w:rPr>
            </w:rPrChange>
          </w:rPr>
          <w:t>“所谓‘如理’即诸法无我</w:t>
        </w:r>
        <w:r w:rsidR="00A85D40" w:rsidRPr="00C95111">
          <w:rPr>
            <w:rFonts w:asciiTheme="minorEastAsia" w:hAnsiTheme="minorEastAsia" w:cs="宋体"/>
            <w:kern w:val="0"/>
            <w:sz w:val="28"/>
            <w:szCs w:val="28"/>
            <w:rPrChange w:id="893" w:author="S-Yansong" w:date="2015-12-18T12:24:00Z">
              <w:rPr>
                <w:rFonts w:ascii="宋体" w:eastAsia="宋体" w:cs="宋体"/>
                <w:kern w:val="0"/>
                <w:sz w:val="28"/>
                <w:szCs w:val="28"/>
              </w:rPr>
            </w:rPrChange>
          </w:rPr>
          <w:t>,</w:t>
        </w:r>
        <w:r w:rsidR="00A85D40" w:rsidRPr="00C95111">
          <w:rPr>
            <w:rFonts w:asciiTheme="minorEastAsia" w:hAnsiTheme="minorEastAsia" w:cs="华文楷体" w:hint="eastAsia"/>
            <w:kern w:val="0"/>
            <w:sz w:val="28"/>
            <w:szCs w:val="28"/>
            <w:rPrChange w:id="894" w:author="S-Yansong" w:date="2015-12-18T12:24:00Z">
              <w:rPr>
                <w:rFonts w:ascii="华文楷体" w:eastAsia="华文楷体" w:cs="华文楷体" w:hint="eastAsia"/>
                <w:kern w:val="0"/>
                <w:sz w:val="28"/>
                <w:szCs w:val="28"/>
              </w:rPr>
            </w:rPrChange>
          </w:rPr>
          <w:t>如是诸法以理而见……”</w:t>
        </w:r>
      </w:ins>
      <w:ins w:id="895" w:author="S-Yansong" w:date="2015-12-18T12:24:00Z">
        <w:r w:rsidR="00C95111">
          <w:rPr>
            <w:rFonts w:ascii="华文楷体" w:eastAsia="华文楷体" w:cs="华文楷体" w:hint="eastAsia"/>
            <w:kern w:val="0"/>
            <w:sz w:val="28"/>
            <w:szCs w:val="28"/>
          </w:rPr>
          <w:t>】</w:t>
        </w:r>
      </w:ins>
    </w:p>
    <w:p w:rsidR="00F005BD" w:rsidRDefault="00184089">
      <w:pPr>
        <w:autoSpaceDE w:val="0"/>
        <w:autoSpaceDN w:val="0"/>
        <w:adjustRightInd w:val="0"/>
        <w:ind w:firstLine="420"/>
        <w:jc w:val="left"/>
        <w:rPr>
          <w:ins w:id="896" w:author="S-Yansong" w:date="2015-12-18T12:30:00Z"/>
          <w:rFonts w:ascii="华文楷体" w:eastAsia="华文楷体" w:hAnsi="华文楷体"/>
          <w:sz w:val="28"/>
          <w:szCs w:val="28"/>
        </w:rPr>
        <w:pPrChange w:id="897" w:author="S-Yansong" w:date="2015-12-16T11:22:00Z">
          <w:pPr>
            <w:ind w:firstLine="570"/>
          </w:pPr>
        </w:pPrChange>
      </w:pPr>
      <w:r w:rsidRPr="00184089">
        <w:rPr>
          <w:rFonts w:ascii="华文楷体" w:eastAsia="华文楷体" w:hAnsi="华文楷体" w:hint="eastAsia"/>
          <w:sz w:val="28"/>
          <w:szCs w:val="28"/>
        </w:rPr>
        <w:t>那么就是说</w:t>
      </w:r>
      <w:ins w:id="898" w:author="S-Yansong" w:date="2015-12-18T12:24:00Z">
        <w:r w:rsidR="00F005BD">
          <w:rPr>
            <w:rFonts w:ascii="华文楷体" w:eastAsia="华文楷体" w:hAnsi="华文楷体" w:hint="eastAsia"/>
            <w:sz w:val="28"/>
            <w:szCs w:val="28"/>
          </w:rPr>
          <w:t>《</w:t>
        </w:r>
        <w:r w:rsidR="00F005BD" w:rsidRPr="00166C6D">
          <w:rPr>
            <w:rFonts w:asciiTheme="minorEastAsia" w:hAnsiTheme="minorEastAsia" w:cs="华文楷体" w:hint="eastAsia"/>
            <w:kern w:val="0"/>
            <w:sz w:val="28"/>
            <w:szCs w:val="28"/>
          </w:rPr>
          <w:t>宣说圣无尽慧经</w:t>
        </w:r>
        <w:r w:rsidR="00F005BD">
          <w:rPr>
            <w:rFonts w:ascii="华文楷体" w:eastAsia="华文楷体" w:hAnsi="华文楷体" w:hint="eastAsia"/>
            <w:sz w:val="28"/>
            <w:szCs w:val="28"/>
          </w:rPr>
          <w:t>》</w:t>
        </w:r>
      </w:ins>
      <w:del w:id="899" w:author="S-Yansong" w:date="2015-12-18T12:24:00Z">
        <w:r w:rsidRPr="00184089" w:rsidDel="00F005BD">
          <w:rPr>
            <w:rFonts w:ascii="华文楷体" w:eastAsia="华文楷体" w:hAnsi="华文楷体" w:hint="eastAsia"/>
            <w:sz w:val="28"/>
            <w:szCs w:val="28"/>
          </w:rPr>
          <w:delText xml:space="preserve"> </w:delText>
        </w:r>
      </w:del>
      <w:del w:id="900" w:author="S-Yansong" w:date="2015-12-18T12:25:00Z">
        <w:r w:rsidRPr="00184089" w:rsidDel="00F005BD">
          <w:rPr>
            <w:rFonts w:ascii="华文楷体" w:eastAsia="华文楷体" w:hAnsi="华文楷体" w:hint="eastAsia"/>
            <w:sz w:val="28"/>
            <w:szCs w:val="28"/>
          </w:rPr>
          <w:delText>宣说无净会经</w:delText>
        </w:r>
      </w:del>
      <w:r w:rsidRPr="00184089">
        <w:rPr>
          <w:rFonts w:ascii="华文楷体" w:eastAsia="华文楷体" w:hAnsi="华文楷体" w:hint="eastAsia"/>
          <w:sz w:val="28"/>
          <w:szCs w:val="28"/>
        </w:rPr>
        <w:t>当中</w:t>
      </w:r>
      <w:ins w:id="901" w:author="S-Yansong" w:date="2015-12-18T12:25:00Z">
        <w:r w:rsidR="00F005BD">
          <w:rPr>
            <w:rFonts w:ascii="华文楷体" w:eastAsia="华文楷体" w:hAnsi="华文楷体" w:hint="eastAsia"/>
            <w:sz w:val="28"/>
            <w:szCs w:val="28"/>
          </w:rPr>
          <w:t>是这样</w:t>
        </w:r>
      </w:ins>
      <w:r w:rsidRPr="00184089">
        <w:rPr>
          <w:rFonts w:ascii="华文楷体" w:eastAsia="华文楷体" w:hAnsi="华文楷体" w:hint="eastAsia"/>
          <w:sz w:val="28"/>
          <w:szCs w:val="28"/>
        </w:rPr>
        <w:t>讲的</w:t>
      </w:r>
      <w:ins w:id="902" w:author="S-Yansong" w:date="2015-12-18T12:25:00Z">
        <w:r w:rsidR="00F005BD">
          <w:rPr>
            <w:rFonts w:ascii="华文楷体" w:eastAsia="华文楷体" w:hAnsi="华文楷体" w:hint="eastAsia"/>
            <w:sz w:val="28"/>
            <w:szCs w:val="28"/>
          </w:rPr>
          <w:t>，</w:t>
        </w:r>
      </w:ins>
      <w:del w:id="903" w:author="S-Yansong" w:date="2015-12-18T12:25:00Z">
        <w:r w:rsidRPr="00184089" w:rsidDel="00F005B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所谓的如理呢</w:t>
      </w:r>
      <w:del w:id="904" w:author="S-Yansong" w:date="2015-12-18T12:25:00Z">
        <w:r w:rsidRPr="00184089" w:rsidDel="00F005B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就是讲</w:t>
      </w:r>
      <w:ins w:id="905" w:author="S-Yansong" w:date="2015-12-18T12:25:00Z">
        <w:r w:rsidR="00F005BD">
          <w:rPr>
            <w:rFonts w:ascii="华文楷体" w:eastAsia="华文楷体" w:hAnsi="华文楷体" w:hint="eastAsia"/>
            <w:sz w:val="28"/>
            <w:szCs w:val="28"/>
          </w:rPr>
          <w:t>了知</w:t>
        </w:r>
      </w:ins>
      <w:del w:id="906" w:author="S-Yansong" w:date="2015-12-18T12:25:00Z">
        <w:r w:rsidRPr="00184089" w:rsidDel="00F005BD">
          <w:rPr>
            <w:rFonts w:ascii="华文楷体" w:eastAsia="华文楷体" w:hAnsi="华文楷体" w:hint="eastAsia"/>
            <w:sz w:val="28"/>
            <w:szCs w:val="28"/>
          </w:rPr>
          <w:delText>的</w:delText>
        </w:r>
      </w:del>
      <w:r w:rsidRPr="00184089">
        <w:rPr>
          <w:rFonts w:ascii="华文楷体" w:eastAsia="华文楷体" w:hAnsi="华文楷体" w:hint="eastAsia"/>
          <w:sz w:val="28"/>
          <w:szCs w:val="28"/>
        </w:rPr>
        <w:t>诸法无我</w:t>
      </w:r>
      <w:ins w:id="907" w:author="S-Yansong" w:date="2015-12-18T12:25:00Z">
        <w:r w:rsidR="00F005BD">
          <w:rPr>
            <w:rFonts w:ascii="华文楷体" w:eastAsia="华文楷体" w:hAnsi="华文楷体" w:hint="eastAsia"/>
            <w:sz w:val="28"/>
            <w:szCs w:val="28"/>
          </w:rPr>
          <w:t>。</w:t>
        </w:r>
      </w:ins>
      <w:del w:id="908" w:author="S-Yansong" w:date="2015-12-18T12:25:00Z">
        <w:r w:rsidRPr="00184089" w:rsidDel="00F005B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那么</w:t>
      </w:r>
      <w:ins w:id="909" w:author="S-Yansong" w:date="2015-12-18T12:25:00Z">
        <w:r w:rsidR="00F005BD">
          <w:rPr>
            <w:rFonts w:ascii="华文楷体" w:eastAsia="华文楷体" w:hAnsi="华文楷体" w:hint="eastAsia"/>
            <w:sz w:val="28"/>
            <w:szCs w:val="28"/>
          </w:rPr>
          <w:t>“</w:t>
        </w:r>
      </w:ins>
      <w:r w:rsidRPr="00184089">
        <w:rPr>
          <w:rFonts w:ascii="华文楷体" w:eastAsia="华文楷体" w:hAnsi="华文楷体" w:hint="eastAsia"/>
          <w:sz w:val="28"/>
          <w:szCs w:val="28"/>
        </w:rPr>
        <w:t>如是诸法以理而</w:t>
      </w:r>
      <w:ins w:id="910" w:author="S-Yansong" w:date="2015-12-18T12:25:00Z">
        <w:r w:rsidR="00F005BD">
          <w:rPr>
            <w:rFonts w:ascii="华文楷体" w:eastAsia="华文楷体" w:hAnsi="华文楷体" w:hint="eastAsia"/>
            <w:sz w:val="28"/>
            <w:szCs w:val="28"/>
          </w:rPr>
          <w:t>见</w:t>
        </w:r>
      </w:ins>
      <w:ins w:id="911" w:author="S-Yansong" w:date="2015-12-18T12:26:00Z">
        <w:r w:rsidR="00F005BD">
          <w:rPr>
            <w:rFonts w:ascii="华文楷体" w:eastAsia="华文楷体" w:hAnsi="华文楷体" w:hint="eastAsia"/>
            <w:sz w:val="28"/>
            <w:szCs w:val="28"/>
          </w:rPr>
          <w:t>”</w:t>
        </w:r>
      </w:ins>
      <w:del w:id="912" w:author="S-Yansong" w:date="2015-12-18T12:25:00Z">
        <w:r w:rsidRPr="00184089" w:rsidDel="00F005BD">
          <w:rPr>
            <w:rFonts w:ascii="华文楷体" w:eastAsia="华文楷体" w:hAnsi="华文楷体" w:hint="eastAsia"/>
            <w:sz w:val="28"/>
            <w:szCs w:val="28"/>
          </w:rPr>
          <w:delText>建</w:delText>
        </w:r>
      </w:del>
      <w:r w:rsidRPr="00184089">
        <w:rPr>
          <w:rFonts w:ascii="华文楷体" w:eastAsia="华文楷体" w:hAnsi="华文楷体" w:hint="eastAsia"/>
          <w:sz w:val="28"/>
          <w:szCs w:val="28"/>
        </w:rPr>
        <w:t>呢</w:t>
      </w:r>
      <w:ins w:id="913" w:author="S-Yansong" w:date="2015-12-18T12:26:00Z">
        <w:r w:rsidR="00F005BD">
          <w:rPr>
            <w:rFonts w:ascii="华文楷体" w:eastAsia="华文楷体" w:hAnsi="华文楷体" w:hint="eastAsia"/>
            <w:sz w:val="28"/>
            <w:szCs w:val="28"/>
          </w:rPr>
          <w:t>？</w:t>
        </w:r>
      </w:ins>
      <w:del w:id="914" w:author="S-Yansong" w:date="2015-12-18T12:26:00Z">
        <w:r w:rsidRPr="00184089" w:rsidDel="00F005BD">
          <w:rPr>
            <w:rFonts w:ascii="华文楷体" w:eastAsia="华文楷体" w:hAnsi="华文楷体" w:hint="eastAsia"/>
            <w:sz w:val="28"/>
            <w:szCs w:val="28"/>
          </w:rPr>
          <w:delText xml:space="preserve"> </w:delText>
        </w:r>
      </w:del>
      <w:ins w:id="915" w:author="S-Yansong" w:date="2015-12-18T12:26:00Z">
        <w:r w:rsidR="00F005BD">
          <w:rPr>
            <w:rFonts w:ascii="华文楷体" w:eastAsia="华文楷体" w:hAnsi="华文楷体" w:hint="eastAsia"/>
            <w:sz w:val="28"/>
            <w:szCs w:val="28"/>
          </w:rPr>
          <w:t>如果我们把</w:t>
        </w:r>
      </w:ins>
      <w:r w:rsidRPr="00184089">
        <w:rPr>
          <w:rFonts w:ascii="华文楷体" w:eastAsia="华文楷体" w:hAnsi="华文楷体" w:hint="eastAsia"/>
          <w:sz w:val="28"/>
          <w:szCs w:val="28"/>
        </w:rPr>
        <w:t>前面的如理</w:t>
      </w:r>
      <w:del w:id="916" w:author="S-Yansong" w:date="2015-12-18T12:27:00Z">
        <w:r w:rsidRPr="00184089" w:rsidDel="00F005B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了知</w:t>
      </w:r>
      <w:ins w:id="917" w:author="S-Yansong" w:date="2015-12-18T12:27:00Z">
        <w:r w:rsidR="00F005BD">
          <w:rPr>
            <w:rFonts w:ascii="华文楷体" w:eastAsia="华文楷体" w:hAnsi="华文楷体" w:hint="eastAsia"/>
            <w:sz w:val="28"/>
            <w:szCs w:val="28"/>
          </w:rPr>
          <w:t>成了</w:t>
        </w:r>
      </w:ins>
      <w:r w:rsidRPr="00184089">
        <w:rPr>
          <w:rFonts w:ascii="华文楷体" w:eastAsia="华文楷体" w:hAnsi="华文楷体" w:hint="eastAsia"/>
          <w:sz w:val="28"/>
          <w:szCs w:val="28"/>
        </w:rPr>
        <w:t>诸法无我</w:t>
      </w:r>
      <w:ins w:id="918" w:author="S-Yansong" w:date="2015-12-18T12:27:00Z">
        <w:r w:rsidR="00F005BD">
          <w:rPr>
            <w:rFonts w:ascii="华文楷体" w:eastAsia="华文楷体" w:hAnsi="华文楷体" w:hint="eastAsia"/>
            <w:sz w:val="28"/>
            <w:szCs w:val="28"/>
          </w:rPr>
          <w:t>，</w:t>
        </w:r>
      </w:ins>
      <w:del w:id="919" w:author="S-Yansong" w:date="2015-12-18T12:27:00Z">
        <w:r w:rsidRPr="00184089" w:rsidDel="00F005B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那么后面这句如是诸法以理而</w:t>
      </w:r>
      <w:ins w:id="920" w:author="S-Yansong" w:date="2015-12-18T12:27:00Z">
        <w:r w:rsidR="00F005BD">
          <w:rPr>
            <w:rFonts w:ascii="华文楷体" w:eastAsia="华文楷体" w:hAnsi="华文楷体" w:hint="eastAsia"/>
            <w:sz w:val="28"/>
            <w:szCs w:val="28"/>
          </w:rPr>
          <w:t>见，</w:t>
        </w:r>
      </w:ins>
      <w:del w:id="921" w:author="S-Yansong" w:date="2015-12-18T12:27:00Z">
        <w:r w:rsidRPr="00184089" w:rsidDel="00F005BD">
          <w:rPr>
            <w:rFonts w:ascii="华文楷体" w:eastAsia="华文楷体" w:hAnsi="华文楷体" w:hint="eastAsia"/>
            <w:sz w:val="28"/>
            <w:szCs w:val="28"/>
          </w:rPr>
          <w:delText xml:space="preserve">建 </w:delText>
        </w:r>
      </w:del>
      <w:r w:rsidRPr="00184089">
        <w:rPr>
          <w:rFonts w:ascii="华文楷体" w:eastAsia="华文楷体" w:hAnsi="华文楷体" w:hint="eastAsia"/>
          <w:sz w:val="28"/>
          <w:szCs w:val="28"/>
        </w:rPr>
        <w:t>那么就是说</w:t>
      </w:r>
      <w:ins w:id="922" w:author="S-Yansong" w:date="2015-12-18T12:27:00Z">
        <w:r w:rsidR="00F005BD">
          <w:rPr>
            <w:rFonts w:ascii="华文楷体" w:eastAsia="华文楷体" w:hAnsi="华文楷体" w:hint="eastAsia"/>
            <w:sz w:val="28"/>
            <w:szCs w:val="28"/>
          </w:rPr>
          <w:t>，</w:t>
        </w:r>
      </w:ins>
      <w:del w:id="923" w:author="S-Yansong" w:date="2015-12-18T12:27:00Z">
        <w:r w:rsidRPr="00184089" w:rsidDel="00F005B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一切诸法</w:t>
      </w:r>
      <w:del w:id="924" w:author="S-Yansong" w:date="2015-12-18T12:27:00Z">
        <w:r w:rsidRPr="00184089" w:rsidDel="00F005BD">
          <w:rPr>
            <w:rFonts w:ascii="华文楷体" w:eastAsia="华文楷体" w:hAnsi="华文楷体" w:hint="eastAsia"/>
            <w:sz w:val="28"/>
            <w:szCs w:val="28"/>
          </w:rPr>
          <w:delText xml:space="preserve">呢 </w:delText>
        </w:r>
      </w:del>
      <w:ins w:id="925" w:author="S-Yansong" w:date="2015-12-18T12:27:00Z">
        <w:r w:rsidR="00F005BD">
          <w:rPr>
            <w:rFonts w:ascii="华文楷体" w:eastAsia="华文楷体" w:hAnsi="华文楷体" w:hint="eastAsia"/>
            <w:sz w:val="28"/>
            <w:szCs w:val="28"/>
          </w:rPr>
          <w:t>它</w:t>
        </w:r>
      </w:ins>
      <w:r w:rsidRPr="00184089">
        <w:rPr>
          <w:rFonts w:ascii="华文楷体" w:eastAsia="华文楷体" w:hAnsi="华文楷体" w:hint="eastAsia"/>
          <w:sz w:val="28"/>
          <w:szCs w:val="28"/>
        </w:rPr>
        <w:t>应该是通过法无二</w:t>
      </w:r>
      <w:ins w:id="926" w:author="S-Yansong" w:date="2015-12-18T12:27:00Z">
        <w:r w:rsidR="00F005BD">
          <w:rPr>
            <w:rFonts w:ascii="华文楷体" w:eastAsia="华文楷体" w:hAnsi="华文楷体" w:hint="eastAsia"/>
            <w:sz w:val="28"/>
            <w:szCs w:val="28"/>
          </w:rPr>
          <w:t>，</w:t>
        </w:r>
      </w:ins>
      <w:del w:id="927" w:author="S-Yansong" w:date="2015-12-18T12:27:00Z">
        <w:r w:rsidRPr="00184089" w:rsidDel="00F005B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了知了</w:t>
      </w:r>
      <w:del w:id="928" w:author="S-Yansong" w:date="2015-12-18T12:28:00Z">
        <w:r w:rsidRPr="00184089" w:rsidDel="00F005B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法无我之后呢</w:t>
      </w:r>
      <w:ins w:id="929" w:author="S-Yansong" w:date="2015-12-18T12:28:00Z">
        <w:r w:rsidR="00F005BD">
          <w:rPr>
            <w:rFonts w:ascii="华文楷体" w:eastAsia="华文楷体" w:hAnsi="华文楷体" w:hint="eastAsia"/>
            <w:sz w:val="28"/>
            <w:szCs w:val="28"/>
          </w:rPr>
          <w:t>，</w:t>
        </w:r>
      </w:ins>
      <w:del w:id="930" w:author="S-Yansong" w:date="2015-12-18T12:28:00Z">
        <w:r w:rsidRPr="00184089" w:rsidDel="00F005B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了知它的法性的</w:t>
      </w:r>
      <w:ins w:id="931" w:author="S-Yansong" w:date="2015-12-18T12:28:00Z">
        <w:r w:rsidR="00F005BD">
          <w:rPr>
            <w:rFonts w:ascii="华文楷体" w:eastAsia="华文楷体" w:hAnsi="华文楷体" w:hint="eastAsia"/>
            <w:sz w:val="28"/>
            <w:szCs w:val="28"/>
          </w:rPr>
          <w:t>，所以说</w:t>
        </w:r>
      </w:ins>
      <w:del w:id="932" w:author="S-Yansong" w:date="2015-12-18T12:28:00Z">
        <w:r w:rsidRPr="00184089" w:rsidDel="00F005BD">
          <w:rPr>
            <w:rFonts w:ascii="华文楷体" w:eastAsia="华文楷体" w:hAnsi="华文楷体" w:hint="eastAsia"/>
            <w:sz w:val="28"/>
            <w:szCs w:val="28"/>
          </w:rPr>
          <w:delText xml:space="preserve"> 这</w:delText>
        </w:r>
      </w:del>
      <w:r w:rsidRPr="00184089">
        <w:rPr>
          <w:rFonts w:ascii="华文楷体" w:eastAsia="华文楷体" w:hAnsi="华文楷体" w:hint="eastAsia"/>
          <w:sz w:val="28"/>
          <w:szCs w:val="28"/>
        </w:rPr>
        <w:t>一切的诸法</w:t>
      </w:r>
      <w:ins w:id="933" w:author="S-Yansong" w:date="2015-12-18T12:28:00Z">
        <w:r w:rsidR="00F005BD">
          <w:rPr>
            <w:rFonts w:ascii="华文楷体" w:eastAsia="华文楷体" w:hAnsi="华文楷体" w:hint="eastAsia"/>
            <w:sz w:val="28"/>
            <w:szCs w:val="28"/>
          </w:rPr>
          <w:t>它有它的显现。</w:t>
        </w:r>
      </w:ins>
      <w:del w:id="934" w:author="S-Yansong" w:date="2015-12-18T12:28:00Z">
        <w:r w:rsidRPr="00184089" w:rsidDel="00F005BD">
          <w:rPr>
            <w:rFonts w:ascii="华文楷体" w:eastAsia="华文楷体" w:hAnsi="华文楷体" w:hint="eastAsia"/>
            <w:sz w:val="28"/>
            <w:szCs w:val="28"/>
          </w:rPr>
          <w:delText xml:space="preserve"> 因它</w:delText>
        </w:r>
      </w:del>
      <w:del w:id="935" w:author="S-Yansong" w:date="2015-12-18T12:29:00Z">
        <w:r w:rsidRPr="00184089" w:rsidDel="00F005BD">
          <w:rPr>
            <w:rFonts w:ascii="华文楷体" w:eastAsia="华文楷体" w:hAnsi="华文楷体" w:hint="eastAsia"/>
            <w:sz w:val="28"/>
            <w:szCs w:val="28"/>
          </w:rPr>
          <w:delText xml:space="preserve">而建 </w:delText>
        </w:r>
      </w:del>
      <w:ins w:id="936" w:author="S-Yansong" w:date="2015-12-18T12:29:00Z">
        <w:r w:rsidR="00F005BD">
          <w:rPr>
            <w:rFonts w:ascii="华文楷体" w:eastAsia="华文楷体" w:hAnsi="华文楷体" w:hint="eastAsia"/>
            <w:sz w:val="28"/>
            <w:szCs w:val="28"/>
          </w:rPr>
          <w:t>以理而见</w:t>
        </w:r>
      </w:ins>
      <w:ins w:id="937" w:author="S-Yansong" w:date="2015-12-18T12:30:00Z">
        <w:r w:rsidR="00F005BD">
          <w:rPr>
            <w:rFonts w:ascii="华文楷体" w:eastAsia="华文楷体" w:hAnsi="华文楷体" w:hint="eastAsia"/>
            <w:sz w:val="28"/>
            <w:szCs w:val="28"/>
          </w:rPr>
          <w:t>呢</w:t>
        </w:r>
      </w:ins>
      <w:del w:id="938" w:author="S-Yansong" w:date="2015-12-18T12:29:00Z">
        <w:r w:rsidRPr="00184089" w:rsidDel="00F005BD">
          <w:rPr>
            <w:rFonts w:ascii="华文楷体" w:eastAsia="华文楷体" w:hAnsi="华文楷体" w:hint="eastAsia"/>
            <w:sz w:val="28"/>
            <w:szCs w:val="28"/>
          </w:rPr>
          <w:delText xml:space="preserve">一切的法无我呢 以理而建 </w:delText>
        </w:r>
      </w:del>
      <w:r w:rsidRPr="00184089">
        <w:rPr>
          <w:rFonts w:ascii="华文楷体" w:eastAsia="华文楷体" w:hAnsi="华文楷体" w:hint="eastAsia"/>
          <w:sz w:val="28"/>
          <w:szCs w:val="28"/>
        </w:rPr>
        <w:t>就了知了</w:t>
      </w:r>
      <w:del w:id="939" w:author="S-Yansong" w:date="2015-12-18T12:30:00Z">
        <w:r w:rsidRPr="00184089" w:rsidDel="00F005B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法无我</w:t>
      </w:r>
      <w:ins w:id="940" w:author="S-Yansong" w:date="2015-12-18T12:30:00Z">
        <w:r w:rsidR="00F005BD">
          <w:rPr>
            <w:rFonts w:ascii="华文楷体" w:eastAsia="华文楷体" w:hAnsi="华文楷体" w:hint="eastAsia"/>
            <w:sz w:val="28"/>
            <w:szCs w:val="28"/>
          </w:rPr>
          <w:t>，</w:t>
        </w:r>
      </w:ins>
      <w:del w:id="941" w:author="S-Yansong" w:date="2015-12-18T12:30:00Z">
        <w:r w:rsidRPr="00184089" w:rsidDel="00F005B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它的无自性方面也有</w:t>
      </w:r>
      <w:ins w:id="942" w:author="S-Yansong" w:date="2015-12-18T12:31:00Z">
        <w:r w:rsidR="00F005BD">
          <w:rPr>
            <w:rFonts w:ascii="华文楷体" w:eastAsia="华文楷体" w:hAnsi="华文楷体" w:hint="eastAsia"/>
            <w:sz w:val="28"/>
            <w:szCs w:val="28"/>
          </w:rPr>
          <w:t>。</w:t>
        </w:r>
      </w:ins>
      <w:del w:id="943" w:author="S-Yansong" w:date="2015-12-18T12:30:00Z">
        <w:r w:rsidRPr="00184089" w:rsidDel="00F005B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所以又和前面的这个含义呢</w:t>
      </w:r>
      <w:ins w:id="944" w:author="S-Yansong" w:date="2015-12-18T12:30:00Z">
        <w:r w:rsidR="00F005BD">
          <w:rPr>
            <w:rFonts w:ascii="华文楷体" w:eastAsia="华文楷体" w:hAnsi="华文楷体" w:hint="eastAsia"/>
            <w:sz w:val="28"/>
            <w:szCs w:val="28"/>
          </w:rPr>
          <w:t>，</w:t>
        </w:r>
      </w:ins>
      <w:del w:id="945" w:author="S-Yansong" w:date="2015-12-18T12:30:00Z">
        <w:r w:rsidRPr="00184089" w:rsidDel="00F005B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就</w:t>
      </w:r>
      <w:del w:id="946" w:author="S-Yansong" w:date="2015-12-18T12:31:00Z">
        <w:r w:rsidRPr="00184089" w:rsidDel="00F005BD">
          <w:rPr>
            <w:rFonts w:ascii="华文楷体" w:eastAsia="华文楷体" w:hAnsi="华文楷体" w:hint="eastAsia"/>
            <w:sz w:val="28"/>
            <w:szCs w:val="28"/>
          </w:rPr>
          <w:delText>是</w:delText>
        </w:r>
      </w:del>
      <w:r w:rsidRPr="00184089">
        <w:rPr>
          <w:rFonts w:ascii="华文楷体" w:eastAsia="华文楷体" w:hAnsi="华文楷体" w:hint="eastAsia"/>
          <w:sz w:val="28"/>
          <w:szCs w:val="28"/>
        </w:rPr>
        <w:t>显现和虚妄兼而有之</w:t>
      </w:r>
      <w:ins w:id="947" w:author="S-Yansong" w:date="2015-12-18T12:30:00Z">
        <w:r w:rsidR="00F005BD">
          <w:rPr>
            <w:rFonts w:ascii="华文楷体" w:eastAsia="华文楷体" w:hAnsi="华文楷体" w:hint="eastAsia"/>
            <w:sz w:val="28"/>
            <w:szCs w:val="28"/>
          </w:rPr>
          <w:t>，</w:t>
        </w:r>
      </w:ins>
      <w:del w:id="948" w:author="S-Yansong" w:date="2015-12-18T12:30:00Z">
        <w:r w:rsidRPr="00184089" w:rsidDel="00F005BD">
          <w:rPr>
            <w:rFonts w:ascii="华文楷体" w:eastAsia="华文楷体" w:hAnsi="华文楷体" w:hint="eastAsia"/>
            <w:sz w:val="28"/>
            <w:szCs w:val="28"/>
          </w:rPr>
          <w:delText xml:space="preserve"> </w:delText>
        </w:r>
      </w:del>
      <w:r w:rsidRPr="00184089">
        <w:rPr>
          <w:rFonts w:ascii="华文楷体" w:eastAsia="华文楷体" w:hAnsi="华文楷体" w:hint="eastAsia"/>
          <w:sz w:val="28"/>
          <w:szCs w:val="28"/>
        </w:rPr>
        <w:t>对</w:t>
      </w:r>
      <w:ins w:id="949" w:author="S-Yansong" w:date="2015-12-18T12:31:00Z">
        <w:r w:rsidR="00F005BD">
          <w:rPr>
            <w:rFonts w:ascii="华文楷体" w:eastAsia="华文楷体" w:hAnsi="华文楷体" w:hint="eastAsia"/>
            <w:sz w:val="28"/>
            <w:szCs w:val="28"/>
          </w:rPr>
          <w:t>于</w:t>
        </w:r>
      </w:ins>
      <w:r w:rsidRPr="00184089">
        <w:rPr>
          <w:rFonts w:ascii="华文楷体" w:eastAsia="华文楷体" w:hAnsi="华文楷体" w:hint="eastAsia"/>
          <w:sz w:val="28"/>
          <w:szCs w:val="28"/>
        </w:rPr>
        <w:t>这个世俗</w:t>
      </w:r>
      <w:del w:id="950" w:author="S-Yansong" w:date="2015-12-18T12:31:00Z">
        <w:r w:rsidRPr="00184089" w:rsidDel="00F005BD">
          <w:rPr>
            <w:rFonts w:ascii="华文楷体" w:eastAsia="华文楷体" w:hAnsi="华文楷体" w:hint="eastAsia"/>
            <w:sz w:val="28"/>
            <w:szCs w:val="28"/>
          </w:rPr>
          <w:delText xml:space="preserve">十项无师自通的 </w:delText>
        </w:r>
      </w:del>
      <w:ins w:id="951" w:author="S-Yansong" w:date="2015-12-18T12:31:00Z">
        <w:r w:rsidR="00F005BD">
          <w:rPr>
            <w:rFonts w:ascii="华文楷体" w:eastAsia="华文楷体" w:hAnsi="华文楷体" w:hint="eastAsia"/>
            <w:sz w:val="28"/>
            <w:szCs w:val="28"/>
          </w:rPr>
          <w:t>实相</w:t>
        </w:r>
        <w:proofErr w:type="gramStart"/>
        <w:r w:rsidR="00F005BD">
          <w:rPr>
            <w:rFonts w:ascii="华文楷体" w:eastAsia="华文楷体" w:hAnsi="华文楷体" w:hint="eastAsia"/>
            <w:sz w:val="28"/>
            <w:szCs w:val="28"/>
          </w:rPr>
          <w:t>如是如是</w:t>
        </w:r>
        <w:proofErr w:type="gramEnd"/>
        <w:r w:rsidR="00F005BD">
          <w:rPr>
            <w:rFonts w:ascii="华文楷体" w:eastAsia="华文楷体" w:hAnsi="华文楷体" w:hint="eastAsia"/>
            <w:sz w:val="28"/>
            <w:szCs w:val="28"/>
          </w:rPr>
          <w:t>通达，</w:t>
        </w:r>
      </w:ins>
      <w:r w:rsidRPr="00184089">
        <w:rPr>
          <w:rFonts w:ascii="华文楷体" w:eastAsia="华文楷体" w:hAnsi="华文楷体" w:hint="eastAsia"/>
          <w:sz w:val="28"/>
          <w:szCs w:val="28"/>
        </w:rPr>
        <w:t>实际上通过这个</w:t>
      </w:r>
      <w:ins w:id="952" w:author="S-Yansong" w:date="2015-12-18T12:32:00Z">
        <w:r w:rsidR="00F005BD">
          <w:rPr>
            <w:rFonts w:ascii="华文楷体" w:eastAsia="华文楷体" w:hAnsi="华文楷体" w:hint="eastAsia"/>
            <w:sz w:val="28"/>
            <w:szCs w:val="28"/>
          </w:rPr>
          <w:t>经文</w:t>
        </w:r>
      </w:ins>
      <w:del w:id="953" w:author="S-Yansong" w:date="2015-12-18T12:32:00Z">
        <w:r w:rsidRPr="00184089" w:rsidDel="00F005BD">
          <w:rPr>
            <w:rFonts w:ascii="华文楷体" w:eastAsia="华文楷体" w:hAnsi="华文楷体" w:hint="eastAsia"/>
            <w:sz w:val="28"/>
            <w:szCs w:val="28"/>
          </w:rPr>
          <w:delText>我们</w:delText>
        </w:r>
      </w:del>
      <w:r w:rsidRPr="00184089">
        <w:rPr>
          <w:rFonts w:ascii="华文楷体" w:eastAsia="华文楷体" w:hAnsi="华文楷体" w:hint="eastAsia"/>
          <w:sz w:val="28"/>
          <w:szCs w:val="28"/>
        </w:rPr>
        <w:t>也是可以了知</w:t>
      </w:r>
      <w:ins w:id="954" w:author="S-Yansong" w:date="2015-12-18T12:32:00Z">
        <w:r w:rsidR="00F005BD">
          <w:rPr>
            <w:rFonts w:ascii="华文楷体" w:eastAsia="华文楷体" w:hAnsi="华文楷体" w:hint="eastAsia"/>
            <w:sz w:val="28"/>
            <w:szCs w:val="28"/>
          </w:rPr>
          <w:t>。</w:t>
        </w:r>
      </w:ins>
      <w:del w:id="955" w:author="S-Yansong" w:date="2015-12-18T12:32:00Z">
        <w:r w:rsidRPr="00184089" w:rsidDel="00F005BD">
          <w:rPr>
            <w:rFonts w:ascii="华文楷体" w:eastAsia="华文楷体" w:hAnsi="华文楷体" w:hint="eastAsia"/>
            <w:sz w:val="28"/>
            <w:szCs w:val="28"/>
          </w:rPr>
          <w:delText>的</w:delText>
        </w:r>
      </w:del>
      <w:r w:rsidRPr="00184089">
        <w:rPr>
          <w:rFonts w:ascii="华文楷体" w:eastAsia="华文楷体" w:hAnsi="华文楷体" w:hint="eastAsia"/>
          <w:sz w:val="28"/>
          <w:szCs w:val="28"/>
        </w:rPr>
        <w:t xml:space="preserve"> </w:t>
      </w:r>
    </w:p>
    <w:p w:rsidR="002C4293" w:rsidRDefault="002C4293">
      <w:pPr>
        <w:autoSpaceDE w:val="0"/>
        <w:autoSpaceDN w:val="0"/>
        <w:adjustRightInd w:val="0"/>
        <w:ind w:firstLine="420"/>
        <w:jc w:val="left"/>
        <w:rPr>
          <w:ins w:id="956" w:author="S-Yansong" w:date="2015-12-18T12:33:00Z"/>
          <w:rFonts w:ascii="华文楷体" w:eastAsia="华文楷体" w:hAnsi="华文楷体"/>
          <w:sz w:val="28"/>
          <w:szCs w:val="28"/>
        </w:rPr>
        <w:pPrChange w:id="957" w:author="S-Yansong" w:date="2015-12-16T11:22:00Z">
          <w:pPr>
            <w:ind w:firstLine="570"/>
          </w:pPr>
        </w:pPrChange>
      </w:pPr>
      <w:ins w:id="958" w:author="S-Yansong" w:date="2015-12-18T12:34:00Z">
        <w:r>
          <w:rPr>
            <w:rFonts w:ascii="华文楷体" w:eastAsia="华文楷体" w:hAnsi="华文楷体" w:hint="eastAsia"/>
            <w:sz w:val="28"/>
            <w:szCs w:val="28"/>
          </w:rPr>
          <w:lastRenderedPageBreak/>
          <w:t>【</w:t>
        </w:r>
      </w:ins>
      <w:r w:rsidR="00184089" w:rsidRPr="002C4293">
        <w:rPr>
          <w:rFonts w:asciiTheme="minorEastAsia" w:hAnsiTheme="minorEastAsia" w:hint="eastAsia"/>
          <w:sz w:val="28"/>
          <w:szCs w:val="28"/>
          <w:rPrChange w:id="959" w:author="S-Yansong" w:date="2015-12-18T12:34:00Z">
            <w:rPr>
              <w:rFonts w:ascii="华文楷体" w:eastAsia="华文楷体" w:hAnsi="华文楷体" w:hint="eastAsia"/>
              <w:sz w:val="28"/>
              <w:szCs w:val="28"/>
            </w:rPr>
          </w:rPrChange>
        </w:rPr>
        <w:t>又如</w:t>
      </w:r>
      <w:ins w:id="960" w:author="S-Yansong" w:date="2015-12-18T12:33:00Z">
        <w:r w:rsidRPr="002C4293">
          <w:rPr>
            <w:rFonts w:asciiTheme="minorEastAsia" w:hAnsiTheme="minorEastAsia" w:cs="华文楷体" w:hint="eastAsia"/>
            <w:kern w:val="0"/>
            <w:sz w:val="28"/>
            <w:szCs w:val="28"/>
            <w:rPrChange w:id="961" w:author="S-Yansong" w:date="2015-12-18T12:34:00Z">
              <w:rPr>
                <w:rFonts w:ascii="华文楷体" w:eastAsia="华文楷体" w:cs="华文楷体" w:hint="eastAsia"/>
                <w:kern w:val="0"/>
                <w:sz w:val="28"/>
                <w:szCs w:val="28"/>
              </w:rPr>
            </w:rPrChange>
          </w:rPr>
          <w:t>《大般若经》</w:t>
        </w:r>
      </w:ins>
      <w:del w:id="962" w:author="S-Yansong" w:date="2015-12-18T12:33:00Z">
        <w:r w:rsidR="00184089" w:rsidRPr="002C4293" w:rsidDel="002C4293">
          <w:rPr>
            <w:rFonts w:asciiTheme="minorEastAsia" w:hAnsiTheme="minorEastAsia" w:hint="eastAsia"/>
            <w:sz w:val="28"/>
            <w:szCs w:val="28"/>
            <w:rPrChange w:id="963" w:author="S-Yansong" w:date="2015-12-18T12:34:00Z">
              <w:rPr>
                <w:rFonts w:ascii="华文楷体" w:eastAsia="华文楷体" w:hAnsi="华文楷体" w:hint="eastAsia"/>
                <w:sz w:val="28"/>
                <w:szCs w:val="28"/>
              </w:rPr>
            </w:rPrChange>
          </w:rPr>
          <w:delText>大宝轮经</w:delText>
        </w:r>
      </w:del>
      <w:r w:rsidR="00184089" w:rsidRPr="002C4293">
        <w:rPr>
          <w:rFonts w:asciiTheme="minorEastAsia" w:hAnsiTheme="minorEastAsia" w:hint="eastAsia"/>
          <w:sz w:val="28"/>
          <w:szCs w:val="28"/>
          <w:rPrChange w:id="964" w:author="S-Yansong" w:date="2015-12-18T12:34:00Z">
            <w:rPr>
              <w:rFonts w:ascii="华文楷体" w:eastAsia="华文楷体" w:hAnsi="华文楷体" w:hint="eastAsia"/>
              <w:sz w:val="28"/>
              <w:szCs w:val="28"/>
            </w:rPr>
          </w:rPrChange>
        </w:rPr>
        <w:t>中也说</w:t>
      </w:r>
      <w:ins w:id="965" w:author="S-Yansong" w:date="2015-12-18T12:33:00Z">
        <w:r w:rsidRPr="002C4293">
          <w:rPr>
            <w:rFonts w:asciiTheme="minorEastAsia" w:hAnsiTheme="minorEastAsia" w:hint="eastAsia"/>
            <w:sz w:val="28"/>
            <w:szCs w:val="28"/>
            <w:rPrChange w:id="966" w:author="S-Yansong" w:date="2015-12-18T12:34:00Z">
              <w:rPr>
                <w:rFonts w:ascii="华文楷体" w:eastAsia="华文楷体" w:hAnsi="华文楷体" w:hint="eastAsia"/>
                <w:sz w:val="28"/>
                <w:szCs w:val="28"/>
              </w:rPr>
            </w:rPrChange>
          </w:rPr>
          <w:t>：“</w:t>
        </w:r>
      </w:ins>
      <w:del w:id="967" w:author="S-Yansong" w:date="2015-12-18T12:33:00Z">
        <w:r w:rsidR="00184089" w:rsidRPr="002C4293" w:rsidDel="002C4293">
          <w:rPr>
            <w:rFonts w:asciiTheme="minorEastAsia" w:hAnsiTheme="minorEastAsia"/>
            <w:sz w:val="28"/>
            <w:szCs w:val="28"/>
            <w:rPrChange w:id="968" w:author="S-Yansong" w:date="2015-12-18T12:34:00Z">
              <w:rPr>
                <w:rFonts w:ascii="华文楷体" w:eastAsia="华文楷体" w:hAnsi="华文楷体"/>
                <w:sz w:val="28"/>
                <w:szCs w:val="28"/>
              </w:rPr>
            </w:rPrChange>
          </w:rPr>
          <w:delText xml:space="preserve"> </w:delText>
        </w:r>
      </w:del>
      <w:r w:rsidR="00184089" w:rsidRPr="002C4293">
        <w:rPr>
          <w:rFonts w:asciiTheme="minorEastAsia" w:hAnsiTheme="minorEastAsia" w:hint="eastAsia"/>
          <w:sz w:val="28"/>
          <w:szCs w:val="28"/>
          <w:rPrChange w:id="969" w:author="S-Yansong" w:date="2015-12-18T12:34:00Z">
            <w:rPr>
              <w:rFonts w:ascii="华文楷体" w:eastAsia="华文楷体" w:hAnsi="华文楷体" w:hint="eastAsia"/>
              <w:sz w:val="28"/>
              <w:szCs w:val="28"/>
            </w:rPr>
          </w:rPrChange>
        </w:rPr>
        <w:t>法相空性故</w:t>
      </w:r>
      <w:ins w:id="970" w:author="S-Yansong" w:date="2015-12-18T12:33:00Z">
        <w:r w:rsidRPr="002C4293">
          <w:rPr>
            <w:rFonts w:asciiTheme="minorEastAsia" w:hAnsiTheme="minorEastAsia" w:hint="eastAsia"/>
            <w:sz w:val="28"/>
            <w:szCs w:val="28"/>
            <w:rPrChange w:id="971" w:author="S-Yansong" w:date="2015-12-18T12:34:00Z">
              <w:rPr>
                <w:rFonts w:ascii="华文楷体" w:eastAsia="华文楷体" w:hAnsi="华文楷体" w:hint="eastAsia"/>
                <w:sz w:val="28"/>
                <w:szCs w:val="28"/>
              </w:rPr>
            </w:rPrChange>
          </w:rPr>
          <w:t>，</w:t>
        </w:r>
      </w:ins>
      <w:del w:id="972" w:author="S-Yansong" w:date="2015-12-18T12:33:00Z">
        <w:r w:rsidR="00184089" w:rsidRPr="002C4293" w:rsidDel="002C4293">
          <w:rPr>
            <w:rFonts w:asciiTheme="minorEastAsia" w:hAnsiTheme="minorEastAsia"/>
            <w:sz w:val="28"/>
            <w:szCs w:val="28"/>
            <w:rPrChange w:id="973" w:author="S-Yansong" w:date="2015-12-18T12:34:00Z">
              <w:rPr>
                <w:rFonts w:ascii="华文楷体" w:eastAsia="华文楷体" w:hAnsi="华文楷体"/>
                <w:sz w:val="28"/>
                <w:szCs w:val="28"/>
              </w:rPr>
            </w:rPrChange>
          </w:rPr>
          <w:delText xml:space="preserve"> </w:delText>
        </w:r>
      </w:del>
      <w:r w:rsidR="00184089" w:rsidRPr="002C4293">
        <w:rPr>
          <w:rFonts w:asciiTheme="minorEastAsia" w:hAnsiTheme="minorEastAsia" w:hint="eastAsia"/>
          <w:sz w:val="28"/>
          <w:szCs w:val="28"/>
          <w:rPrChange w:id="974" w:author="S-Yansong" w:date="2015-12-18T12:34:00Z">
            <w:rPr>
              <w:rFonts w:ascii="华文楷体" w:eastAsia="华文楷体" w:hAnsi="华文楷体" w:hint="eastAsia"/>
              <w:sz w:val="28"/>
              <w:szCs w:val="28"/>
            </w:rPr>
          </w:rPrChange>
        </w:rPr>
        <w:t>乃至</w:t>
      </w:r>
      <w:ins w:id="975" w:author="S-Yansong" w:date="2015-12-18T12:33:00Z">
        <w:r w:rsidRPr="002C4293">
          <w:rPr>
            <w:rFonts w:asciiTheme="minorEastAsia" w:hAnsiTheme="minorEastAsia" w:hint="eastAsia"/>
            <w:sz w:val="28"/>
            <w:szCs w:val="28"/>
            <w:rPrChange w:id="976" w:author="S-Yansong" w:date="2015-12-18T12:34:00Z">
              <w:rPr>
                <w:rFonts w:ascii="华文楷体" w:eastAsia="华文楷体" w:hAnsi="华文楷体" w:hint="eastAsia"/>
                <w:sz w:val="28"/>
                <w:szCs w:val="28"/>
              </w:rPr>
            </w:rPrChange>
          </w:rPr>
          <w:t>识</w:t>
        </w:r>
      </w:ins>
      <w:del w:id="977" w:author="S-Yansong" w:date="2015-12-18T12:33:00Z">
        <w:r w:rsidR="00184089" w:rsidRPr="002C4293" w:rsidDel="002C4293">
          <w:rPr>
            <w:rFonts w:asciiTheme="minorEastAsia" w:hAnsiTheme="minorEastAsia" w:hint="eastAsia"/>
            <w:sz w:val="28"/>
            <w:szCs w:val="28"/>
            <w:rPrChange w:id="978" w:author="S-Yansong" w:date="2015-12-18T12:34:00Z">
              <w:rPr>
                <w:rFonts w:ascii="华文楷体" w:eastAsia="华文楷体" w:hAnsi="华文楷体" w:hint="eastAsia"/>
                <w:sz w:val="28"/>
                <w:szCs w:val="28"/>
              </w:rPr>
            </w:rPrChange>
          </w:rPr>
          <w:delText>实</w:delText>
        </w:r>
      </w:del>
      <w:r w:rsidR="00184089" w:rsidRPr="002C4293">
        <w:rPr>
          <w:rFonts w:asciiTheme="minorEastAsia" w:hAnsiTheme="minorEastAsia" w:hint="eastAsia"/>
          <w:sz w:val="28"/>
          <w:szCs w:val="28"/>
          <w:rPrChange w:id="979" w:author="S-Yansong" w:date="2015-12-18T12:34:00Z">
            <w:rPr>
              <w:rFonts w:ascii="华文楷体" w:eastAsia="华文楷体" w:hAnsi="华文楷体" w:hint="eastAsia"/>
              <w:sz w:val="28"/>
              <w:szCs w:val="28"/>
            </w:rPr>
          </w:rPrChange>
        </w:rPr>
        <w:t>之间</w:t>
      </w:r>
      <w:ins w:id="980" w:author="S-Yansong" w:date="2015-12-18T12:33:00Z">
        <w:r w:rsidRPr="002C4293">
          <w:rPr>
            <w:rFonts w:asciiTheme="minorEastAsia" w:hAnsiTheme="minorEastAsia" w:hint="eastAsia"/>
            <w:sz w:val="28"/>
            <w:szCs w:val="28"/>
            <w:rPrChange w:id="981" w:author="S-Yansong" w:date="2015-12-18T12:34:00Z">
              <w:rPr>
                <w:rFonts w:ascii="华文楷体" w:eastAsia="华文楷体" w:hAnsi="华文楷体" w:hint="eastAsia"/>
                <w:sz w:val="28"/>
                <w:szCs w:val="28"/>
              </w:rPr>
            </w:rPrChange>
          </w:rPr>
          <w:t>，</w:t>
        </w:r>
      </w:ins>
      <w:del w:id="982" w:author="S-Yansong" w:date="2015-12-18T12:33:00Z">
        <w:r w:rsidR="00184089" w:rsidRPr="002C4293" w:rsidDel="002C4293">
          <w:rPr>
            <w:rFonts w:asciiTheme="minorEastAsia" w:hAnsiTheme="minorEastAsia"/>
            <w:sz w:val="28"/>
            <w:szCs w:val="28"/>
            <w:rPrChange w:id="983" w:author="S-Yansong" w:date="2015-12-18T12:34:00Z">
              <w:rPr>
                <w:rFonts w:ascii="华文楷体" w:eastAsia="华文楷体" w:hAnsi="华文楷体"/>
                <w:sz w:val="28"/>
                <w:szCs w:val="28"/>
              </w:rPr>
            </w:rPrChange>
          </w:rPr>
          <w:delText xml:space="preserve"> </w:delText>
        </w:r>
      </w:del>
      <w:ins w:id="984" w:author="S-Yansong" w:date="2015-12-18T12:34:00Z">
        <w:r w:rsidRPr="002C4293">
          <w:rPr>
            <w:rFonts w:asciiTheme="minorEastAsia" w:hAnsiTheme="minorEastAsia" w:hint="eastAsia"/>
            <w:sz w:val="28"/>
            <w:szCs w:val="28"/>
            <w:rPrChange w:id="985" w:author="S-Yansong" w:date="2015-12-18T12:34:00Z">
              <w:rPr>
                <w:rFonts w:ascii="华文楷体" w:eastAsia="华文楷体" w:hAnsi="华文楷体" w:hint="eastAsia"/>
                <w:sz w:val="28"/>
                <w:szCs w:val="28"/>
              </w:rPr>
            </w:rPrChange>
          </w:rPr>
          <w:t>识</w:t>
        </w:r>
      </w:ins>
      <w:del w:id="986" w:author="S-Yansong" w:date="2015-12-18T12:34:00Z">
        <w:r w:rsidR="00184089" w:rsidRPr="002C4293" w:rsidDel="002C4293">
          <w:rPr>
            <w:rFonts w:asciiTheme="minorEastAsia" w:hAnsiTheme="minorEastAsia" w:hint="eastAsia"/>
            <w:sz w:val="28"/>
            <w:szCs w:val="28"/>
            <w:rPrChange w:id="987" w:author="S-Yansong" w:date="2015-12-18T12:34:00Z">
              <w:rPr>
                <w:rFonts w:ascii="华文楷体" w:eastAsia="华文楷体" w:hAnsi="华文楷体" w:hint="eastAsia"/>
                <w:sz w:val="28"/>
                <w:szCs w:val="28"/>
              </w:rPr>
            </w:rPrChange>
          </w:rPr>
          <w:delText>实</w:delText>
        </w:r>
      </w:del>
      <w:r w:rsidR="00184089" w:rsidRPr="002C4293">
        <w:rPr>
          <w:rFonts w:asciiTheme="minorEastAsia" w:hAnsiTheme="minorEastAsia" w:hint="eastAsia"/>
          <w:sz w:val="28"/>
          <w:szCs w:val="28"/>
          <w:rPrChange w:id="988" w:author="S-Yansong" w:date="2015-12-18T12:34:00Z">
            <w:rPr>
              <w:rFonts w:ascii="华文楷体" w:eastAsia="华文楷体" w:hAnsi="华文楷体" w:hint="eastAsia"/>
              <w:sz w:val="28"/>
              <w:szCs w:val="28"/>
            </w:rPr>
          </w:rPrChange>
        </w:rPr>
        <w:t>之本性空</w:t>
      </w:r>
      <w:ins w:id="989" w:author="S-Yansong" w:date="2015-12-18T12:34:00Z">
        <w:r w:rsidRPr="002C4293">
          <w:rPr>
            <w:rFonts w:asciiTheme="minorEastAsia" w:hAnsiTheme="minorEastAsia" w:hint="eastAsia"/>
            <w:sz w:val="28"/>
            <w:szCs w:val="28"/>
            <w:rPrChange w:id="990" w:author="S-Yansong" w:date="2015-12-18T12:34:00Z">
              <w:rPr>
                <w:rFonts w:ascii="华文楷体" w:eastAsia="华文楷体" w:hAnsi="华文楷体" w:hint="eastAsia"/>
                <w:sz w:val="28"/>
                <w:szCs w:val="28"/>
              </w:rPr>
            </w:rPrChange>
          </w:rPr>
          <w:t>》”</w:t>
        </w:r>
      </w:ins>
      <w:r w:rsidR="00184089" w:rsidRPr="00184089">
        <w:rPr>
          <w:rFonts w:ascii="华文楷体" w:eastAsia="华文楷体" w:hAnsi="华文楷体" w:hint="eastAsia"/>
          <w:sz w:val="28"/>
          <w:szCs w:val="28"/>
        </w:rPr>
        <w:t xml:space="preserve"> </w:t>
      </w:r>
      <w:ins w:id="991" w:author="S-Yansong" w:date="2015-12-18T12:34:00Z">
        <w:r>
          <w:rPr>
            <w:rFonts w:ascii="华文楷体" w:eastAsia="华文楷体" w:hAnsi="华文楷体" w:hint="eastAsia"/>
            <w:sz w:val="28"/>
            <w:szCs w:val="28"/>
          </w:rPr>
          <w:t>】</w:t>
        </w:r>
      </w:ins>
    </w:p>
    <w:p w:rsidR="00CC3915" w:rsidRDefault="002C4293">
      <w:pPr>
        <w:autoSpaceDE w:val="0"/>
        <w:autoSpaceDN w:val="0"/>
        <w:adjustRightInd w:val="0"/>
        <w:ind w:firstLine="420"/>
        <w:jc w:val="left"/>
        <w:rPr>
          <w:ins w:id="992" w:author="S-Yansong" w:date="2015-12-18T12:41:00Z"/>
          <w:rFonts w:ascii="华文楷体" w:eastAsia="华文楷体" w:hAnsi="华文楷体"/>
          <w:sz w:val="28"/>
          <w:szCs w:val="28"/>
        </w:rPr>
        <w:pPrChange w:id="993" w:author="S-Yansong" w:date="2015-12-16T11:22:00Z">
          <w:pPr>
            <w:ind w:firstLine="570"/>
          </w:pPr>
        </w:pPrChange>
      </w:pPr>
      <w:ins w:id="994" w:author="S-Yansong" w:date="2015-12-18T12:33:00Z">
        <w:r>
          <w:rPr>
            <w:rFonts w:ascii="华文楷体" w:eastAsia="华文楷体" w:hAnsi="华文楷体" w:hint="eastAsia"/>
            <w:sz w:val="28"/>
            <w:szCs w:val="28"/>
          </w:rPr>
          <w:t>那么在</w:t>
        </w:r>
      </w:ins>
      <w:r w:rsidR="00184089" w:rsidRPr="00184089">
        <w:rPr>
          <w:rFonts w:ascii="华文楷体" w:eastAsia="华文楷体" w:hAnsi="华文楷体" w:hint="eastAsia"/>
          <w:sz w:val="28"/>
          <w:szCs w:val="28"/>
        </w:rPr>
        <w:t>在</w:t>
      </w:r>
      <w:ins w:id="995" w:author="S-Yansong" w:date="2015-12-18T12:34:00Z">
        <w:r w:rsidRPr="00166C6D">
          <w:rPr>
            <w:rFonts w:asciiTheme="minorEastAsia" w:hAnsiTheme="minorEastAsia" w:cs="华文楷体" w:hint="eastAsia"/>
            <w:kern w:val="0"/>
            <w:sz w:val="28"/>
            <w:szCs w:val="28"/>
          </w:rPr>
          <w:t>《大般若经》</w:t>
        </w:r>
      </w:ins>
      <w:del w:id="996" w:author="S-Yansong" w:date="2015-12-18T12:34:00Z">
        <w:r w:rsidR="00184089" w:rsidRPr="00184089" w:rsidDel="002C4293">
          <w:rPr>
            <w:rFonts w:ascii="华文楷体" w:eastAsia="华文楷体" w:hAnsi="华文楷体" w:hint="eastAsia"/>
            <w:sz w:val="28"/>
            <w:szCs w:val="28"/>
          </w:rPr>
          <w:delText>大宝轮经</w:delText>
        </w:r>
      </w:del>
      <w:r w:rsidR="00184089" w:rsidRPr="00184089">
        <w:rPr>
          <w:rFonts w:ascii="华文楷体" w:eastAsia="华文楷体" w:hAnsi="华文楷体" w:hint="eastAsia"/>
          <w:sz w:val="28"/>
          <w:szCs w:val="28"/>
        </w:rPr>
        <w:t>当</w:t>
      </w:r>
      <w:ins w:id="997" w:author="S-Yansong" w:date="2015-12-18T12:34:00Z">
        <w:r>
          <w:rPr>
            <w:rFonts w:ascii="华文楷体" w:eastAsia="华文楷体" w:hAnsi="华文楷体" w:hint="eastAsia"/>
            <w:sz w:val="28"/>
            <w:szCs w:val="28"/>
          </w:rPr>
          <w:t>中，</w:t>
        </w:r>
      </w:ins>
      <w:del w:id="998" w:author="S-Yansong" w:date="2015-12-18T12:34:00Z">
        <w:r w:rsidR="00184089" w:rsidRPr="00184089" w:rsidDel="002C4293">
          <w:rPr>
            <w:rFonts w:ascii="华文楷体" w:eastAsia="华文楷体" w:hAnsi="华文楷体" w:hint="eastAsia"/>
            <w:sz w:val="28"/>
            <w:szCs w:val="28"/>
          </w:rPr>
          <w:delText xml:space="preserve"> </w:delText>
        </w:r>
      </w:del>
      <w:proofErr w:type="gramStart"/>
      <w:ins w:id="999" w:author="S-Yansong" w:date="2015-12-18T12:34:00Z">
        <w:r>
          <w:rPr>
            <w:rFonts w:ascii="华文楷体" w:eastAsia="华文楷体" w:hAnsi="华文楷体" w:hint="eastAsia"/>
            <w:sz w:val="28"/>
            <w:szCs w:val="28"/>
          </w:rPr>
          <w:t>再再</w:t>
        </w:r>
      </w:ins>
      <w:proofErr w:type="gramEnd"/>
      <w:del w:id="1000" w:author="S-Yansong" w:date="2015-12-18T12:34:00Z">
        <w:r w:rsidR="00184089" w:rsidRPr="00184089" w:rsidDel="002C4293">
          <w:rPr>
            <w:rFonts w:ascii="华文楷体" w:eastAsia="华文楷体" w:hAnsi="华文楷体" w:hint="eastAsia"/>
            <w:sz w:val="28"/>
            <w:szCs w:val="28"/>
          </w:rPr>
          <w:delText>在在</w:delText>
        </w:r>
      </w:del>
      <w:r w:rsidR="00184089" w:rsidRPr="00184089">
        <w:rPr>
          <w:rFonts w:ascii="华文楷体" w:eastAsia="华文楷体" w:hAnsi="华文楷体" w:hint="eastAsia"/>
          <w:sz w:val="28"/>
          <w:szCs w:val="28"/>
        </w:rPr>
        <w:t>处处都是讲</w:t>
      </w:r>
      <w:del w:id="1001" w:author="S-Yansong" w:date="2015-12-18T12:34:00Z">
        <w:r w:rsidR="00184089" w:rsidRPr="00184089" w:rsidDel="002C4293">
          <w:rPr>
            <w:rFonts w:ascii="华文楷体" w:eastAsia="华文楷体" w:hAnsi="华文楷体" w:hint="eastAsia"/>
            <w:sz w:val="28"/>
            <w:szCs w:val="28"/>
          </w:rPr>
          <w:delText>的……</w:delText>
        </w:r>
      </w:del>
      <w:ins w:id="1002" w:author="S-Yansong" w:date="2015-12-18T12:34:00Z">
        <w:r>
          <w:rPr>
            <w:rFonts w:ascii="华文楷体" w:eastAsia="华文楷体" w:hAnsi="华文楷体" w:hint="eastAsia"/>
            <w:sz w:val="28"/>
            <w:szCs w:val="28"/>
          </w:rPr>
          <w:t>到色法乃至</w:t>
        </w:r>
      </w:ins>
      <w:proofErr w:type="gramStart"/>
      <w:ins w:id="1003" w:author="S-Yansong" w:date="2015-12-18T12:35:00Z">
        <w:r>
          <w:rPr>
            <w:rFonts w:ascii="华文楷体" w:eastAsia="华文楷体" w:hAnsi="华文楷体" w:hint="eastAsia"/>
            <w:sz w:val="28"/>
            <w:szCs w:val="28"/>
          </w:rPr>
          <w:t>一</w:t>
        </w:r>
        <w:proofErr w:type="gramEnd"/>
        <w:r>
          <w:rPr>
            <w:rFonts w:ascii="华文楷体" w:eastAsia="华文楷体" w:hAnsi="华文楷体" w:hint="eastAsia"/>
            <w:sz w:val="28"/>
            <w:szCs w:val="28"/>
          </w:rPr>
          <w:t>切</w:t>
        </w:r>
      </w:ins>
      <w:ins w:id="1004" w:author="S-Yansong" w:date="2015-12-18T12:36:00Z">
        <w:r>
          <w:rPr>
            <w:rFonts w:ascii="华文楷体" w:eastAsia="华文楷体" w:hAnsi="华文楷体" w:hint="eastAsia"/>
            <w:sz w:val="28"/>
            <w:szCs w:val="28"/>
          </w:rPr>
          <w:t>实执</w:t>
        </w:r>
      </w:ins>
      <w:ins w:id="1005" w:author="S-Yansong" w:date="2015-12-18T12:35:00Z">
        <w:r>
          <w:rPr>
            <w:rFonts w:ascii="华文楷体" w:eastAsia="华文楷体" w:hAnsi="华文楷体" w:hint="eastAsia"/>
            <w:sz w:val="28"/>
            <w:szCs w:val="28"/>
          </w:rPr>
          <w:t>之间，</w:t>
        </w:r>
      </w:ins>
      <w:ins w:id="1006" w:author="S-Yansong" w:date="2015-12-18T12:36:00Z">
        <w:r>
          <w:rPr>
            <w:rFonts w:ascii="华文楷体" w:eastAsia="华文楷体" w:hAnsi="华文楷体" w:hint="eastAsia"/>
            <w:sz w:val="28"/>
            <w:szCs w:val="28"/>
          </w:rPr>
          <w:t>都是现而无自性的。</w:t>
        </w:r>
      </w:ins>
      <w:r w:rsidR="00184089" w:rsidRPr="00184089">
        <w:rPr>
          <w:rFonts w:ascii="华文楷体" w:eastAsia="华文楷体" w:hAnsi="华文楷体" w:hint="eastAsia"/>
          <w:sz w:val="28"/>
          <w:szCs w:val="28"/>
        </w:rPr>
        <w:t>所以一起万法</w:t>
      </w:r>
      <w:ins w:id="1007" w:author="S-Yansong" w:date="2015-12-18T12:36:00Z">
        <w:r>
          <w:rPr>
            <w:rFonts w:ascii="华文楷体" w:eastAsia="华文楷体" w:hAnsi="华文楷体" w:hint="eastAsia"/>
            <w:sz w:val="28"/>
            <w:szCs w:val="28"/>
          </w:rPr>
          <w:t>、</w:t>
        </w:r>
      </w:ins>
      <w:del w:id="1008" w:author="S-Yansong" w:date="2015-12-18T12:36:00Z">
        <w:r w:rsidR="00184089" w:rsidRPr="00184089" w:rsidDel="002C4293">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法</w:t>
      </w:r>
      <w:ins w:id="1009" w:author="S-Yansong" w:date="2015-12-18T12:36:00Z">
        <w:r>
          <w:rPr>
            <w:rFonts w:ascii="华文楷体" w:eastAsia="华文楷体" w:hAnsi="华文楷体" w:hint="eastAsia"/>
            <w:sz w:val="28"/>
            <w:szCs w:val="28"/>
          </w:rPr>
          <w:t>相</w:t>
        </w:r>
      </w:ins>
      <w:r w:rsidR="00184089" w:rsidRPr="00184089">
        <w:rPr>
          <w:rFonts w:ascii="华文楷体" w:eastAsia="华文楷体" w:hAnsi="华文楷体" w:hint="eastAsia"/>
          <w:sz w:val="28"/>
          <w:szCs w:val="28"/>
        </w:rPr>
        <w:t>是</w:t>
      </w:r>
      <w:del w:id="1010" w:author="S-Yansong" w:date="2015-12-18T12:37:00Z">
        <w:r w:rsidR="00184089" w:rsidRPr="00184089" w:rsidDel="002C4293">
          <w:rPr>
            <w:rFonts w:ascii="华文楷体" w:eastAsia="华文楷体" w:hAnsi="华文楷体" w:hint="eastAsia"/>
            <w:sz w:val="28"/>
            <w:szCs w:val="28"/>
          </w:rPr>
          <w:delText>法相</w:delText>
        </w:r>
      </w:del>
      <w:r w:rsidR="00184089" w:rsidRPr="00184089">
        <w:rPr>
          <w:rFonts w:ascii="华文楷体" w:eastAsia="华文楷体" w:hAnsi="华文楷体" w:hint="eastAsia"/>
          <w:sz w:val="28"/>
          <w:szCs w:val="28"/>
        </w:rPr>
        <w:t>空性的缘故</w:t>
      </w:r>
      <w:ins w:id="1011" w:author="S-Yansong" w:date="2015-12-18T12:37:00Z">
        <w:r w:rsidR="004B59B9">
          <w:rPr>
            <w:rFonts w:ascii="华文楷体" w:eastAsia="华文楷体" w:hAnsi="华文楷体" w:hint="eastAsia"/>
            <w:sz w:val="28"/>
            <w:szCs w:val="28"/>
          </w:rPr>
          <w:t>，</w:t>
        </w:r>
      </w:ins>
      <w:del w:id="1012" w:author="S-Yansong" w:date="2015-12-18T12:37:00Z">
        <w:r w:rsidR="00184089" w:rsidRPr="00184089" w:rsidDel="002C4293">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这个方面就讲到了法相</w:t>
      </w:r>
      <w:ins w:id="1013" w:author="S-Yansong" w:date="2015-12-18T12:37:00Z">
        <w:r w:rsidR="004B59B9">
          <w:rPr>
            <w:rFonts w:ascii="华文楷体" w:eastAsia="华文楷体" w:hAnsi="华文楷体" w:hint="eastAsia"/>
            <w:sz w:val="28"/>
            <w:szCs w:val="28"/>
          </w:rPr>
          <w:t>。</w:t>
        </w:r>
      </w:ins>
      <w:del w:id="1014" w:author="S-Yansong" w:date="2015-12-18T12:37:00Z">
        <w:r w:rsidR="00184089" w:rsidRPr="00184089" w:rsidDel="004B59B9">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法相</w:t>
      </w:r>
      <w:ins w:id="1015" w:author="S-Yansong" w:date="2015-12-18T12:37:00Z">
        <w:r w:rsidR="004B59B9">
          <w:rPr>
            <w:rFonts w:ascii="华文楷体" w:eastAsia="华文楷体" w:hAnsi="华文楷体" w:hint="eastAsia"/>
            <w:sz w:val="28"/>
            <w:szCs w:val="28"/>
          </w:rPr>
          <w:t>它</w:t>
        </w:r>
      </w:ins>
      <w:del w:id="1016" w:author="S-Yansong" w:date="2015-12-18T12:37:00Z">
        <w:r w:rsidR="00184089" w:rsidRPr="00184089" w:rsidDel="004B59B9">
          <w:rPr>
            <w:rFonts w:ascii="华文楷体" w:eastAsia="华文楷体" w:hAnsi="华文楷体" w:hint="eastAsia"/>
            <w:sz w:val="28"/>
            <w:szCs w:val="28"/>
          </w:rPr>
          <w:delText>又</w:delText>
        </w:r>
      </w:del>
      <w:r w:rsidR="00184089" w:rsidRPr="00184089">
        <w:rPr>
          <w:rFonts w:ascii="华文楷体" w:eastAsia="华文楷体" w:hAnsi="华文楷体" w:hint="eastAsia"/>
          <w:sz w:val="28"/>
          <w:szCs w:val="28"/>
        </w:rPr>
        <w:t>实际上</w:t>
      </w:r>
      <w:ins w:id="1017" w:author="S-Yansong" w:date="2015-12-18T12:37:00Z">
        <w:r w:rsidR="004B59B9">
          <w:rPr>
            <w:rFonts w:ascii="华文楷体" w:eastAsia="华文楷体" w:hAnsi="华文楷体" w:hint="eastAsia"/>
            <w:sz w:val="28"/>
            <w:szCs w:val="28"/>
          </w:rPr>
          <w:t>就</w:t>
        </w:r>
      </w:ins>
      <w:r w:rsidR="00184089" w:rsidRPr="00184089">
        <w:rPr>
          <w:rFonts w:ascii="华文楷体" w:eastAsia="华文楷体" w:hAnsi="华文楷体" w:hint="eastAsia"/>
          <w:sz w:val="28"/>
          <w:szCs w:val="28"/>
        </w:rPr>
        <w:t>是讲到了世俗</w:t>
      </w:r>
      <w:ins w:id="1018" w:author="S-Yansong" w:date="2015-12-18T12:37:00Z">
        <w:r w:rsidR="004B59B9">
          <w:rPr>
            <w:rFonts w:ascii="华文楷体" w:eastAsia="华文楷体" w:hAnsi="华文楷体" w:hint="eastAsia"/>
            <w:sz w:val="28"/>
            <w:szCs w:val="28"/>
          </w:rPr>
          <w:t>，</w:t>
        </w:r>
      </w:ins>
      <w:del w:id="1019" w:author="S-Yansong" w:date="2015-12-18T12:37:00Z">
        <w:r w:rsidR="00184089" w:rsidRPr="00184089" w:rsidDel="004B59B9">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比如</w:t>
      </w:r>
      <w:ins w:id="1020" w:author="S-Yansong" w:date="2015-12-18T12:37:00Z">
        <w:r w:rsidR="004B59B9">
          <w:rPr>
            <w:rFonts w:ascii="华文楷体" w:eastAsia="华文楷体" w:hAnsi="华文楷体" w:hint="eastAsia"/>
            <w:sz w:val="28"/>
            <w:szCs w:val="28"/>
          </w:rPr>
          <w:t>说</w:t>
        </w:r>
      </w:ins>
      <w:del w:id="1021" w:author="S-Yansong" w:date="2015-12-18T12:37:00Z">
        <w:r w:rsidR="00184089" w:rsidRPr="00184089" w:rsidDel="004B59B9">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一切万法的这</w:t>
      </w:r>
      <w:ins w:id="1022" w:author="S-Yansong" w:date="2015-12-18T12:38:00Z">
        <w:r w:rsidR="008708FB">
          <w:rPr>
            <w:rFonts w:ascii="华文楷体" w:eastAsia="华文楷体" w:hAnsi="华文楷体" w:hint="eastAsia"/>
            <w:sz w:val="28"/>
            <w:szCs w:val="28"/>
          </w:rPr>
          <w:t>些</w:t>
        </w:r>
      </w:ins>
      <w:del w:id="1023" w:author="S-Yansong" w:date="2015-12-18T12:38:00Z">
        <w:r w:rsidR="00184089" w:rsidRPr="00184089" w:rsidDel="008708FB">
          <w:rPr>
            <w:rFonts w:ascii="华文楷体" w:eastAsia="华文楷体" w:hAnsi="华文楷体" w:hint="eastAsia"/>
            <w:sz w:val="28"/>
            <w:szCs w:val="28"/>
          </w:rPr>
          <w:delText>个</w:delText>
        </w:r>
      </w:del>
      <w:r w:rsidR="00184089" w:rsidRPr="00184089">
        <w:rPr>
          <w:rFonts w:ascii="华文楷体" w:eastAsia="华文楷体" w:hAnsi="华文楷体" w:hint="eastAsia"/>
          <w:sz w:val="28"/>
          <w:szCs w:val="28"/>
        </w:rPr>
        <w:t>树啊</w:t>
      </w:r>
      <w:ins w:id="1024" w:author="S-Yansong" w:date="2015-12-18T12:38:00Z">
        <w:r w:rsidR="008708FB">
          <w:rPr>
            <w:rFonts w:ascii="华文楷体" w:eastAsia="华文楷体" w:hAnsi="华文楷体" w:hint="eastAsia"/>
            <w:sz w:val="28"/>
            <w:szCs w:val="28"/>
          </w:rPr>
          <w:t>、</w:t>
        </w:r>
      </w:ins>
      <w:del w:id="1025" w:author="S-Yansong" w:date="2015-12-18T12:38:00Z">
        <w:r w:rsidR="00184089" w:rsidRPr="00184089" w:rsidDel="008708FB">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瓶</w:t>
      </w:r>
      <w:del w:id="1026" w:author="S-Yansong" w:date="2015-12-18T12:38:00Z">
        <w:r w:rsidR="00184089" w:rsidRPr="00184089" w:rsidDel="008708FB">
          <w:rPr>
            <w:rFonts w:ascii="华文楷体" w:eastAsia="华文楷体" w:hAnsi="华文楷体" w:hint="eastAsia"/>
            <w:sz w:val="28"/>
            <w:szCs w:val="28"/>
          </w:rPr>
          <w:delText>子</w:delText>
        </w:r>
      </w:del>
      <w:r w:rsidR="00184089" w:rsidRPr="00184089">
        <w:rPr>
          <w:rFonts w:ascii="华文楷体" w:eastAsia="华文楷体" w:hAnsi="华文楷体" w:hint="eastAsia"/>
          <w:sz w:val="28"/>
          <w:szCs w:val="28"/>
        </w:rPr>
        <w:t>啊</w:t>
      </w:r>
      <w:del w:id="1027" w:author="S-Yansong" w:date="2015-12-18T12:38:00Z">
        <w:r w:rsidR="00184089" w:rsidRPr="00184089" w:rsidDel="008708FB">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等等</w:t>
      </w:r>
      <w:del w:id="1028" w:author="S-Yansong" w:date="2015-12-18T12:38:00Z">
        <w:r w:rsidR="00184089" w:rsidRPr="00184089" w:rsidDel="008708FB">
          <w:rPr>
            <w:rFonts w:ascii="华文楷体" w:eastAsia="华文楷体" w:hAnsi="华文楷体" w:hint="eastAsia"/>
            <w:sz w:val="28"/>
            <w:szCs w:val="28"/>
          </w:rPr>
          <w:delText>即</w:delText>
        </w:r>
      </w:del>
      <w:ins w:id="1029" w:author="S-Yansong" w:date="2015-12-18T12:38:00Z">
        <w:r w:rsidR="008708FB">
          <w:rPr>
            <w:rFonts w:ascii="华文楷体" w:eastAsia="华文楷体" w:hAnsi="华文楷体" w:hint="eastAsia"/>
            <w:sz w:val="28"/>
            <w:szCs w:val="28"/>
          </w:rPr>
          <w:t>这些</w:t>
        </w:r>
      </w:ins>
      <w:r w:rsidR="00184089" w:rsidRPr="00184089">
        <w:rPr>
          <w:rFonts w:ascii="华文楷体" w:eastAsia="华文楷体" w:hAnsi="华文楷体" w:hint="eastAsia"/>
          <w:sz w:val="28"/>
          <w:szCs w:val="28"/>
        </w:rPr>
        <w:t>法</w:t>
      </w:r>
      <w:ins w:id="1030" w:author="S-Yansong" w:date="2015-12-18T12:39:00Z">
        <w:r w:rsidR="008708FB">
          <w:rPr>
            <w:rFonts w:ascii="华文楷体" w:eastAsia="华文楷体" w:hAnsi="华文楷体" w:hint="eastAsia"/>
            <w:sz w:val="28"/>
            <w:szCs w:val="28"/>
          </w:rPr>
          <w:t>。</w:t>
        </w:r>
      </w:ins>
      <w:del w:id="1031" w:author="S-Yansong" w:date="2015-12-18T12:38:00Z">
        <w:r w:rsidR="00184089" w:rsidRPr="00184089" w:rsidDel="008708FB">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这些法的法相</w:t>
      </w:r>
      <w:del w:id="1032" w:author="S-Yansong" w:date="2015-12-18T12:39:00Z">
        <w:r w:rsidR="00184089" w:rsidRPr="00184089" w:rsidDel="008708FB">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它是空性的缘故</w:t>
      </w:r>
      <w:ins w:id="1033" w:author="S-Yansong" w:date="2015-12-18T12:39:00Z">
        <w:r w:rsidR="008708FB">
          <w:rPr>
            <w:rFonts w:ascii="华文楷体" w:eastAsia="华文楷体" w:hAnsi="华文楷体" w:hint="eastAsia"/>
            <w:sz w:val="28"/>
            <w:szCs w:val="28"/>
          </w:rPr>
          <w:t>，</w:t>
        </w:r>
      </w:ins>
      <w:del w:id="1034" w:author="S-Yansong" w:date="2015-12-18T12:39:00Z">
        <w:r w:rsidR="00184089" w:rsidRPr="00184089" w:rsidDel="008708FB">
          <w:rPr>
            <w:rFonts w:ascii="华文楷体" w:eastAsia="华文楷体" w:hAnsi="华文楷体" w:hint="eastAsia"/>
            <w:sz w:val="28"/>
            <w:szCs w:val="28"/>
          </w:rPr>
          <w:delText xml:space="preserve"> </w:delText>
        </w:r>
      </w:del>
      <w:ins w:id="1035" w:author="S-Yansong" w:date="2015-12-18T12:39:00Z">
        <w:r w:rsidR="003C1C28">
          <w:rPr>
            <w:rFonts w:ascii="华文楷体" w:eastAsia="华文楷体" w:hAnsi="华文楷体" w:hint="eastAsia"/>
            <w:sz w:val="28"/>
            <w:szCs w:val="28"/>
          </w:rPr>
          <w:t>就说</w:t>
        </w:r>
      </w:ins>
      <w:r w:rsidR="00184089" w:rsidRPr="00184089">
        <w:rPr>
          <w:rFonts w:ascii="华文楷体" w:eastAsia="华文楷体" w:hAnsi="华文楷体" w:hint="eastAsia"/>
          <w:sz w:val="28"/>
          <w:szCs w:val="28"/>
        </w:rPr>
        <w:t>法呢</w:t>
      </w:r>
      <w:del w:id="1036" w:author="S-Yansong" w:date="2015-12-18T12:39:00Z">
        <w:r w:rsidR="00184089" w:rsidRPr="00184089" w:rsidDel="003C1C28">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它是一种显现</w:t>
      </w:r>
      <w:ins w:id="1037" w:author="S-Yansong" w:date="2015-12-18T12:39:00Z">
        <w:r w:rsidR="003C1C28">
          <w:rPr>
            <w:rFonts w:ascii="华文楷体" w:eastAsia="华文楷体" w:hAnsi="华文楷体" w:hint="eastAsia"/>
            <w:sz w:val="28"/>
            <w:szCs w:val="28"/>
          </w:rPr>
          <w:t>，</w:t>
        </w:r>
      </w:ins>
      <w:del w:id="1038" w:author="S-Yansong" w:date="2015-12-18T12:39:00Z">
        <w:r w:rsidR="00184089" w:rsidRPr="00184089" w:rsidDel="003C1C28">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空性呢</w:t>
      </w:r>
      <w:del w:id="1039" w:author="S-Yansong" w:date="2015-12-18T12:39:00Z">
        <w:r w:rsidR="00184089" w:rsidRPr="00184089" w:rsidDel="003C1C28">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是讲他的本体</w:t>
      </w:r>
      <w:ins w:id="1040" w:author="S-Yansong" w:date="2015-12-18T12:39:00Z">
        <w:r w:rsidR="003C1C28">
          <w:rPr>
            <w:rFonts w:ascii="华文楷体" w:eastAsia="华文楷体" w:hAnsi="华文楷体" w:hint="eastAsia"/>
            <w:sz w:val="28"/>
            <w:szCs w:val="28"/>
          </w:rPr>
          <w:t>。</w:t>
        </w:r>
      </w:ins>
      <w:del w:id="1041" w:author="S-Yansong" w:date="2015-12-18T12:39:00Z">
        <w:r w:rsidR="00184089" w:rsidRPr="00184089" w:rsidDel="003C1C28">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所以说呢</w:t>
      </w:r>
      <w:del w:id="1042" w:author="S-Yansong" w:date="2015-12-18T12:40:00Z">
        <w:r w:rsidR="00184089" w:rsidRPr="00184089" w:rsidDel="003C1C28">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我们要了知他的显现</w:t>
      </w:r>
      <w:ins w:id="1043" w:author="S-Yansong" w:date="2015-12-18T12:40:00Z">
        <w:r w:rsidR="00CC3915">
          <w:rPr>
            <w:rFonts w:ascii="华文楷体" w:eastAsia="华文楷体" w:hAnsi="华文楷体" w:hint="eastAsia"/>
            <w:sz w:val="28"/>
            <w:szCs w:val="28"/>
          </w:rPr>
          <w:t>、</w:t>
        </w:r>
      </w:ins>
      <w:del w:id="1044" w:author="S-Yansong" w:date="2015-12-18T12:40:00Z">
        <w:r w:rsidR="00184089" w:rsidRPr="00184089" w:rsidDel="00CC3915">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要了知它的本体</w:t>
      </w:r>
      <w:ins w:id="1045" w:author="S-Yansong" w:date="2015-12-18T12:40:00Z">
        <w:r w:rsidR="00CC3915">
          <w:rPr>
            <w:rFonts w:ascii="华文楷体" w:eastAsia="华文楷体" w:hAnsi="华文楷体" w:hint="eastAsia"/>
            <w:sz w:val="28"/>
            <w:szCs w:val="28"/>
          </w:rPr>
          <w:t>，</w:t>
        </w:r>
      </w:ins>
      <w:del w:id="1046" w:author="S-Yansong" w:date="2015-12-18T12:40:00Z">
        <w:r w:rsidR="00184089" w:rsidRPr="00184089" w:rsidDel="00CC3915">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乃至于</w:t>
      </w:r>
      <w:del w:id="1047" w:author="S-Yansong" w:date="2015-12-18T12:40:00Z">
        <w:r w:rsidR="00184089" w:rsidRPr="00184089" w:rsidDel="00CC3915">
          <w:rPr>
            <w:rFonts w:ascii="华文楷体" w:eastAsia="华文楷体" w:hAnsi="华文楷体" w:hint="eastAsia"/>
            <w:sz w:val="28"/>
            <w:szCs w:val="28"/>
          </w:rPr>
          <w:delText xml:space="preserve">啊 </w:delText>
        </w:r>
      </w:del>
      <w:r w:rsidR="00184089" w:rsidRPr="00184089">
        <w:rPr>
          <w:rFonts w:ascii="华文楷体" w:eastAsia="华文楷体" w:hAnsi="华文楷体" w:hint="eastAsia"/>
          <w:sz w:val="28"/>
          <w:szCs w:val="28"/>
        </w:rPr>
        <w:t>从色乃至于实之间</w:t>
      </w:r>
      <w:ins w:id="1048" w:author="S-Yansong" w:date="2015-12-18T12:40:00Z">
        <w:r w:rsidR="00CC3915">
          <w:rPr>
            <w:rFonts w:ascii="华文楷体" w:eastAsia="华文楷体" w:hAnsi="华文楷体" w:hint="eastAsia"/>
            <w:sz w:val="28"/>
            <w:szCs w:val="28"/>
          </w:rPr>
          <w:t>，</w:t>
        </w:r>
      </w:ins>
      <w:del w:id="1049" w:author="S-Yansong" w:date="2015-12-18T12:40:00Z">
        <w:r w:rsidR="00184089" w:rsidRPr="00184089" w:rsidDel="00CC3915">
          <w:rPr>
            <w:rFonts w:ascii="华文楷体" w:eastAsia="华文楷体" w:hAnsi="华文楷体" w:hint="eastAsia"/>
            <w:sz w:val="28"/>
            <w:szCs w:val="28"/>
          </w:rPr>
          <w:delText xml:space="preserve"> </w:delText>
        </w:r>
      </w:del>
      <w:r w:rsidR="00184089" w:rsidRPr="00184089">
        <w:rPr>
          <w:rFonts w:ascii="华文楷体" w:eastAsia="华文楷体" w:hAnsi="华文楷体" w:hint="eastAsia"/>
          <w:sz w:val="28"/>
          <w:szCs w:val="28"/>
        </w:rPr>
        <w:t>实的本性空</w:t>
      </w:r>
      <w:ins w:id="1050" w:author="S-Yansong" w:date="2015-12-18T12:40:00Z">
        <w:r w:rsidR="00CC3915">
          <w:rPr>
            <w:rFonts w:ascii="华文楷体" w:eastAsia="华文楷体" w:hAnsi="华文楷体" w:hint="eastAsia"/>
            <w:sz w:val="28"/>
            <w:szCs w:val="28"/>
          </w:rPr>
          <w:t>。</w:t>
        </w:r>
      </w:ins>
    </w:p>
    <w:p w:rsidR="009D7FBE" w:rsidRPr="0077117B" w:rsidDel="00CC3915" w:rsidRDefault="00184089">
      <w:pPr>
        <w:autoSpaceDE w:val="0"/>
        <w:autoSpaceDN w:val="0"/>
        <w:adjustRightInd w:val="0"/>
        <w:ind w:firstLine="420"/>
        <w:jc w:val="left"/>
        <w:rPr>
          <w:del w:id="1051" w:author="S-Yansong" w:date="2015-12-18T12:42:00Z"/>
          <w:rFonts w:ascii="华文楷体" w:eastAsia="华文楷体" w:hAnsi="华文楷体"/>
          <w:sz w:val="28"/>
          <w:szCs w:val="28"/>
        </w:rPr>
        <w:pPrChange w:id="1052" w:author="S-Yansong" w:date="2015-12-16T11:22:00Z">
          <w:pPr>
            <w:ind w:firstLine="570"/>
          </w:pPr>
        </w:pPrChange>
      </w:pPr>
      <w:del w:id="1053" w:author="S-Yansong" w:date="2015-12-18T12:40:00Z">
        <w:r w:rsidRPr="00184089" w:rsidDel="00CC3915">
          <w:rPr>
            <w:rFonts w:ascii="华文楷体" w:eastAsia="华文楷体" w:hAnsi="华文楷体" w:hint="eastAsia"/>
            <w:sz w:val="28"/>
            <w:szCs w:val="28"/>
          </w:rPr>
          <w:delText xml:space="preserve"> </w:delText>
        </w:r>
      </w:del>
      <w:del w:id="1054" w:author="S-Yansong" w:date="2015-12-18T12:42:00Z">
        <w:r w:rsidRPr="00184089" w:rsidDel="00CC3915">
          <w:rPr>
            <w:rFonts w:ascii="华文楷体" w:eastAsia="华文楷体" w:hAnsi="华文楷体" w:hint="eastAsia"/>
            <w:sz w:val="28"/>
            <w:szCs w:val="28"/>
          </w:rPr>
          <w:delText>实呢</w:delText>
        </w:r>
      </w:del>
      <w:del w:id="1055" w:author="S-Yansong" w:date="2015-12-18T12:40:00Z">
        <w:r w:rsidRPr="00184089" w:rsidDel="00CC3915">
          <w:rPr>
            <w:rFonts w:ascii="华文楷体" w:eastAsia="华文楷体" w:hAnsi="华文楷体" w:hint="eastAsia"/>
            <w:sz w:val="28"/>
            <w:szCs w:val="28"/>
          </w:rPr>
          <w:delText xml:space="preserve"> </w:delText>
        </w:r>
      </w:del>
      <w:del w:id="1056" w:author="S-Yansong" w:date="2015-12-18T12:42:00Z">
        <w:r w:rsidRPr="00184089" w:rsidDel="00CC3915">
          <w:rPr>
            <w:rFonts w:ascii="华文楷体" w:eastAsia="华文楷体" w:hAnsi="华文楷体" w:hint="eastAsia"/>
            <w:sz w:val="28"/>
            <w:szCs w:val="28"/>
          </w:rPr>
          <w:delText>就是讲他的显现</w:delText>
        </w:r>
      </w:del>
      <w:del w:id="1057" w:author="S-Yansong" w:date="2015-12-18T12:41:00Z">
        <w:r w:rsidRPr="00184089" w:rsidDel="00CC3915">
          <w:rPr>
            <w:rFonts w:ascii="华文楷体" w:eastAsia="华文楷体" w:hAnsi="华文楷体" w:hint="eastAsia"/>
            <w:sz w:val="28"/>
            <w:szCs w:val="28"/>
          </w:rPr>
          <w:delText xml:space="preserve"> </w:delText>
        </w:r>
      </w:del>
      <w:del w:id="1058" w:author="S-Yansong" w:date="2015-12-18T12:42:00Z">
        <w:r w:rsidRPr="00184089" w:rsidDel="00CC3915">
          <w:rPr>
            <w:rFonts w:ascii="华文楷体" w:eastAsia="华文楷体" w:hAnsi="华文楷体" w:hint="eastAsia"/>
            <w:sz w:val="28"/>
            <w:szCs w:val="28"/>
          </w:rPr>
          <w:delText>本性空呢</w:delText>
        </w:r>
      </w:del>
      <w:del w:id="1059" w:author="S-Yansong" w:date="2015-12-18T12:41:00Z">
        <w:r w:rsidRPr="00184089" w:rsidDel="00CC3915">
          <w:rPr>
            <w:rFonts w:ascii="华文楷体" w:eastAsia="华文楷体" w:hAnsi="华文楷体" w:hint="eastAsia"/>
            <w:sz w:val="28"/>
            <w:szCs w:val="28"/>
          </w:rPr>
          <w:delText xml:space="preserve"> </w:delText>
        </w:r>
      </w:del>
      <w:del w:id="1060" w:author="S-Yansong" w:date="2015-12-18T12:42:00Z">
        <w:r w:rsidRPr="00184089" w:rsidDel="00CC3915">
          <w:rPr>
            <w:rFonts w:ascii="华文楷体" w:eastAsia="华文楷体" w:hAnsi="华文楷体" w:hint="eastAsia"/>
            <w:sz w:val="28"/>
            <w:szCs w:val="28"/>
          </w:rPr>
          <w:delText>就是他的这个本体</w:delText>
        </w:r>
      </w:del>
      <w:del w:id="1061" w:author="S-Yansong" w:date="2015-12-18T12:41:00Z">
        <w:r w:rsidRPr="00184089" w:rsidDel="00CC3915">
          <w:rPr>
            <w:rFonts w:ascii="华文楷体" w:eastAsia="华文楷体" w:hAnsi="华文楷体" w:hint="eastAsia"/>
            <w:sz w:val="28"/>
            <w:szCs w:val="28"/>
          </w:rPr>
          <w:delText xml:space="preserve"> </w:delText>
        </w:r>
      </w:del>
      <w:del w:id="1062" w:author="S-Yansong" w:date="2015-12-18T12:42:00Z">
        <w:r w:rsidRPr="00184089" w:rsidDel="00CC3915">
          <w:rPr>
            <w:rFonts w:ascii="华文楷体" w:eastAsia="华文楷体" w:hAnsi="华文楷体" w:hint="eastAsia"/>
            <w:sz w:val="28"/>
            <w:szCs w:val="28"/>
          </w:rPr>
          <w:delText>所以必须要了之他的显现 也必须要了知它的本体 才能够真正的精通这个世俗法的本性 世俗法的实相才能精通</w:delText>
        </w:r>
      </w:del>
    </w:p>
    <w:p w:rsidR="009F51A8" w:rsidRPr="009F51A8" w:rsidDel="00CC3915" w:rsidRDefault="009F51A8" w:rsidP="009F51A8">
      <w:pPr>
        <w:ind w:firstLine="570"/>
        <w:rPr>
          <w:del w:id="1063" w:author="S-Yansong" w:date="2015-12-18T12:42:00Z"/>
          <w:rFonts w:ascii="华文楷体" w:eastAsia="华文楷体" w:hAnsi="华文楷体"/>
          <w:sz w:val="28"/>
          <w:szCs w:val="28"/>
        </w:rPr>
      </w:pPr>
      <w:del w:id="1064" w:author="S-Yansong" w:date="2015-12-18T12:42:00Z">
        <w:r w:rsidRPr="009F51A8" w:rsidDel="00CC3915">
          <w:rPr>
            <w:rFonts w:ascii="华文楷体" w:eastAsia="华文楷体" w:hAnsi="华文楷体" w:hint="eastAsia"/>
            <w:sz w:val="28"/>
            <w:szCs w:val="28"/>
          </w:rPr>
          <w:delText>《中观庄严论释》第68课20分—30分—李篪</w:delText>
        </w:r>
      </w:del>
    </w:p>
    <w:p w:rsidR="009F51A8" w:rsidRPr="009F51A8" w:rsidDel="00CC3915" w:rsidRDefault="009F51A8" w:rsidP="009F51A8">
      <w:pPr>
        <w:ind w:firstLine="570"/>
        <w:rPr>
          <w:del w:id="1065" w:author="S-Yansong" w:date="2015-12-18T12:42:00Z"/>
          <w:rFonts w:ascii="华文楷体" w:eastAsia="华文楷体" w:hAnsi="华文楷体"/>
          <w:sz w:val="28"/>
          <w:szCs w:val="28"/>
        </w:rPr>
      </w:pPr>
      <w:del w:id="1066" w:author="S-Yansong" w:date="2015-12-18T12:42:00Z">
        <w:r w:rsidRPr="009F51A8" w:rsidDel="00CC3915">
          <w:rPr>
            <w:rFonts w:ascii="华文楷体" w:eastAsia="华文楷体" w:hAnsi="华文楷体" w:hint="eastAsia"/>
            <w:sz w:val="28"/>
            <w:szCs w:val="28"/>
          </w:rPr>
          <w:delText>[19：50]</w:delText>
        </w:r>
      </w:del>
    </w:p>
    <w:p w:rsidR="007701E6" w:rsidRDefault="00CC3915" w:rsidP="007701E6">
      <w:pPr>
        <w:ind w:firstLine="570"/>
        <w:rPr>
          <w:ins w:id="1067" w:author="S-Yansong" w:date="2015-12-18T13:25:00Z"/>
          <w:rFonts w:ascii="华文楷体" w:eastAsia="华文楷体" w:hAnsi="华文楷体"/>
          <w:sz w:val="28"/>
          <w:szCs w:val="28"/>
        </w:rPr>
      </w:pPr>
      <w:ins w:id="1068" w:author="S-Yansong" w:date="2015-12-18T12:41:00Z">
        <w:r w:rsidRPr="00184089">
          <w:rPr>
            <w:rFonts w:ascii="华文楷体" w:eastAsia="华文楷体" w:hAnsi="华文楷体" w:hint="eastAsia"/>
            <w:sz w:val="28"/>
            <w:szCs w:val="28"/>
          </w:rPr>
          <w:t>实呢</w:t>
        </w:r>
        <w:r>
          <w:rPr>
            <w:rFonts w:ascii="华文楷体" w:eastAsia="华文楷体" w:hAnsi="华文楷体" w:hint="eastAsia"/>
            <w:sz w:val="28"/>
            <w:szCs w:val="28"/>
          </w:rPr>
          <w:t>，</w:t>
        </w:r>
        <w:r w:rsidRPr="00184089">
          <w:rPr>
            <w:rFonts w:ascii="华文楷体" w:eastAsia="华文楷体" w:hAnsi="华文楷体" w:hint="eastAsia"/>
            <w:sz w:val="28"/>
            <w:szCs w:val="28"/>
          </w:rPr>
          <w:t>就是讲他的显现</w:t>
        </w:r>
        <w:r>
          <w:rPr>
            <w:rFonts w:ascii="华文楷体" w:eastAsia="华文楷体" w:hAnsi="华文楷体" w:hint="eastAsia"/>
            <w:sz w:val="28"/>
            <w:szCs w:val="28"/>
          </w:rPr>
          <w:t>。</w:t>
        </w:r>
      </w:ins>
      <w:r w:rsidR="009F51A8" w:rsidRPr="009F51A8">
        <w:rPr>
          <w:rFonts w:ascii="华文楷体" w:eastAsia="华文楷体" w:hAnsi="华文楷体" w:hint="eastAsia"/>
          <w:sz w:val="28"/>
          <w:szCs w:val="28"/>
        </w:rPr>
        <w:t>本性空呢</w:t>
      </w:r>
      <w:ins w:id="1069" w:author="S-Yansong" w:date="2015-12-18T12:41:00Z">
        <w:r>
          <w:rPr>
            <w:rFonts w:ascii="华文楷体" w:eastAsia="华文楷体" w:hAnsi="华文楷体" w:hint="eastAsia"/>
            <w:sz w:val="28"/>
            <w:szCs w:val="28"/>
          </w:rPr>
          <w:t>，</w:t>
        </w:r>
      </w:ins>
      <w:r w:rsidR="009F51A8" w:rsidRPr="009F51A8">
        <w:rPr>
          <w:rFonts w:ascii="华文楷体" w:eastAsia="华文楷体" w:hAnsi="华文楷体" w:hint="eastAsia"/>
          <w:sz w:val="28"/>
          <w:szCs w:val="28"/>
        </w:rPr>
        <w:t>就是</w:t>
      </w:r>
      <w:del w:id="1070" w:author="S-Yansong" w:date="2015-12-18T13:22:00Z">
        <w:r w:rsidR="009F51A8" w:rsidRPr="009F51A8" w:rsidDel="00450C5C">
          <w:rPr>
            <w:rFonts w:ascii="华文楷体" w:eastAsia="华文楷体" w:hAnsi="华文楷体" w:hint="eastAsia"/>
            <w:sz w:val="28"/>
            <w:szCs w:val="28"/>
          </w:rPr>
          <w:delText>他</w:delText>
        </w:r>
      </w:del>
      <w:ins w:id="1071" w:author="S-Yansong" w:date="2015-12-18T13:22:00Z">
        <w:r w:rsidR="00450C5C">
          <w:rPr>
            <w:rFonts w:ascii="华文楷体" w:eastAsia="华文楷体" w:hAnsi="华文楷体" w:hint="eastAsia"/>
            <w:sz w:val="28"/>
            <w:szCs w:val="28"/>
          </w:rPr>
          <w:t>它</w:t>
        </w:r>
      </w:ins>
      <w:r w:rsidR="009F51A8" w:rsidRPr="009F51A8">
        <w:rPr>
          <w:rFonts w:ascii="华文楷体" w:eastAsia="华文楷体" w:hAnsi="华文楷体" w:hint="eastAsia"/>
          <w:sz w:val="28"/>
          <w:szCs w:val="28"/>
        </w:rPr>
        <w:t>的这个本体了</w:t>
      </w:r>
      <w:del w:id="1072" w:author="S-Yansong" w:date="2015-12-18T12:42:00Z">
        <w:r w:rsidR="009F51A8" w:rsidRPr="009F51A8" w:rsidDel="00CC3915">
          <w:rPr>
            <w:rFonts w:ascii="华文楷体" w:eastAsia="华文楷体" w:hAnsi="华文楷体" w:hint="eastAsia"/>
            <w:sz w:val="28"/>
            <w:szCs w:val="28"/>
          </w:rPr>
          <w:delText>，</w:delText>
        </w:r>
      </w:del>
      <w:ins w:id="1073" w:author="S-Yansong" w:date="2015-12-18T12:42:00Z">
        <w:r>
          <w:rPr>
            <w:rFonts w:ascii="华文楷体" w:eastAsia="华文楷体" w:hAnsi="华文楷体" w:hint="eastAsia"/>
            <w:sz w:val="28"/>
            <w:szCs w:val="28"/>
          </w:rPr>
          <w:t>。</w:t>
        </w:r>
      </w:ins>
      <w:r w:rsidR="009F51A8" w:rsidRPr="009F51A8">
        <w:rPr>
          <w:rFonts w:ascii="华文楷体" w:eastAsia="华文楷体" w:hAnsi="华文楷体" w:hint="eastAsia"/>
          <w:sz w:val="28"/>
          <w:szCs w:val="28"/>
        </w:rPr>
        <w:t>所以要必须要了知</w:t>
      </w:r>
      <w:del w:id="1074" w:author="S-Yansong" w:date="2015-12-18T13:22:00Z">
        <w:r w:rsidR="009F51A8" w:rsidRPr="009F51A8" w:rsidDel="00450C5C">
          <w:rPr>
            <w:rFonts w:ascii="华文楷体" w:eastAsia="华文楷体" w:hAnsi="华文楷体" w:hint="eastAsia"/>
            <w:sz w:val="28"/>
            <w:szCs w:val="28"/>
          </w:rPr>
          <w:delText>他</w:delText>
        </w:r>
      </w:del>
      <w:ins w:id="1075" w:author="S-Yansong" w:date="2015-12-18T13:22:00Z">
        <w:r w:rsidR="00450C5C">
          <w:rPr>
            <w:rFonts w:ascii="华文楷体" w:eastAsia="华文楷体" w:hAnsi="华文楷体" w:hint="eastAsia"/>
            <w:sz w:val="28"/>
            <w:szCs w:val="28"/>
          </w:rPr>
          <w:t>它</w:t>
        </w:r>
      </w:ins>
      <w:r w:rsidR="009F51A8" w:rsidRPr="009F51A8">
        <w:rPr>
          <w:rFonts w:ascii="华文楷体" w:eastAsia="华文楷体" w:hAnsi="华文楷体" w:hint="eastAsia"/>
          <w:sz w:val="28"/>
          <w:szCs w:val="28"/>
        </w:rPr>
        <w:t>的显现，也必须要了知</w:t>
      </w:r>
      <w:del w:id="1076" w:author="S-Yansong" w:date="2015-12-18T13:23:00Z">
        <w:r w:rsidR="009F51A8" w:rsidRPr="009F51A8" w:rsidDel="00450C5C">
          <w:rPr>
            <w:rFonts w:ascii="华文楷体" w:eastAsia="华文楷体" w:hAnsi="华文楷体" w:hint="eastAsia"/>
            <w:sz w:val="28"/>
            <w:szCs w:val="28"/>
          </w:rPr>
          <w:delText>他</w:delText>
        </w:r>
      </w:del>
      <w:ins w:id="1077" w:author="S-Yansong" w:date="2015-12-18T13:23:00Z">
        <w:r w:rsidR="00450C5C">
          <w:rPr>
            <w:rFonts w:ascii="华文楷体" w:eastAsia="华文楷体" w:hAnsi="华文楷体" w:hint="eastAsia"/>
            <w:sz w:val="28"/>
            <w:szCs w:val="28"/>
          </w:rPr>
          <w:t>它</w:t>
        </w:r>
      </w:ins>
      <w:r w:rsidR="009F51A8" w:rsidRPr="009F51A8">
        <w:rPr>
          <w:rFonts w:ascii="华文楷体" w:eastAsia="华文楷体" w:hAnsi="华文楷体" w:hint="eastAsia"/>
          <w:sz w:val="28"/>
          <w:szCs w:val="28"/>
        </w:rPr>
        <w:t>的本体</w:t>
      </w:r>
      <w:ins w:id="1078" w:author="S-Yansong" w:date="2015-12-18T13:23:00Z">
        <w:r w:rsidR="007701E6">
          <w:rPr>
            <w:rFonts w:ascii="华文楷体" w:eastAsia="华文楷体" w:hAnsi="华文楷体" w:hint="eastAsia"/>
            <w:sz w:val="28"/>
            <w:szCs w:val="28"/>
          </w:rPr>
          <w:t>，</w:t>
        </w:r>
      </w:ins>
      <w:r w:rsidR="009F51A8" w:rsidRPr="009F51A8">
        <w:rPr>
          <w:rFonts w:ascii="华文楷体" w:eastAsia="华文楷体" w:hAnsi="华文楷体" w:hint="eastAsia"/>
          <w:sz w:val="28"/>
          <w:szCs w:val="28"/>
        </w:rPr>
        <w:t>才能够真正地精通这个世俗法的本性，世俗法的实</w:t>
      </w:r>
      <w:proofErr w:type="gramStart"/>
      <w:r w:rsidR="009F51A8" w:rsidRPr="009F51A8">
        <w:rPr>
          <w:rFonts w:ascii="华文楷体" w:eastAsia="华文楷体" w:hAnsi="华文楷体" w:hint="eastAsia"/>
          <w:sz w:val="28"/>
          <w:szCs w:val="28"/>
        </w:rPr>
        <w:t>相才能</w:t>
      </w:r>
      <w:proofErr w:type="gramEnd"/>
      <w:r w:rsidR="009F51A8" w:rsidRPr="009F51A8">
        <w:rPr>
          <w:rFonts w:ascii="华文楷体" w:eastAsia="华文楷体" w:hAnsi="华文楷体" w:hint="eastAsia"/>
          <w:sz w:val="28"/>
          <w:szCs w:val="28"/>
        </w:rPr>
        <w:t>精通。如果单单在显现上面去下功夫，你</w:t>
      </w:r>
      <w:proofErr w:type="gramStart"/>
      <w:r w:rsidR="009F51A8" w:rsidRPr="009F51A8">
        <w:rPr>
          <w:rFonts w:ascii="华文楷体" w:eastAsia="华文楷体" w:hAnsi="华文楷体" w:hint="eastAsia"/>
          <w:sz w:val="28"/>
          <w:szCs w:val="28"/>
        </w:rPr>
        <w:t>不</w:t>
      </w:r>
      <w:proofErr w:type="gramEnd"/>
      <w:r w:rsidR="009F51A8" w:rsidRPr="009F51A8">
        <w:rPr>
          <w:rFonts w:ascii="华文楷体" w:eastAsia="华文楷体" w:hAnsi="华文楷体" w:hint="eastAsia"/>
          <w:sz w:val="28"/>
          <w:szCs w:val="28"/>
        </w:rPr>
        <w:t>对于</w:t>
      </w:r>
      <w:ins w:id="1079" w:author="S-Yansong" w:date="2015-12-18T13:23:00Z">
        <w:r w:rsidR="007701E6">
          <w:rPr>
            <w:rFonts w:ascii="华文楷体" w:eastAsia="华文楷体" w:hAnsi="华文楷体" w:hint="eastAsia"/>
            <w:sz w:val="28"/>
            <w:szCs w:val="28"/>
          </w:rPr>
          <w:t>它</w:t>
        </w:r>
      </w:ins>
      <w:del w:id="1080" w:author="S-Yansong" w:date="2015-12-18T13:23:00Z">
        <w:r w:rsidR="009F51A8" w:rsidRPr="009F51A8" w:rsidDel="007701E6">
          <w:rPr>
            <w:rFonts w:ascii="华文楷体" w:eastAsia="华文楷体" w:hAnsi="华文楷体" w:hint="eastAsia"/>
            <w:sz w:val="28"/>
            <w:szCs w:val="28"/>
          </w:rPr>
          <w:delText>他</w:delText>
        </w:r>
      </w:del>
      <w:r w:rsidR="009F51A8" w:rsidRPr="009F51A8">
        <w:rPr>
          <w:rFonts w:ascii="华文楷体" w:eastAsia="华文楷体" w:hAnsi="华文楷体" w:hint="eastAsia"/>
          <w:sz w:val="28"/>
          <w:szCs w:val="28"/>
        </w:rPr>
        <w:t>的这个本体无自性方面下功夫，你只能是说了知了这个世俗法的一部分。对于这个整个世俗法，对于这个整个显现法的所有的本体呢，他没有了知。如果你只是了知了空性，不了知</w:t>
      </w:r>
      <w:del w:id="1081" w:author="S-Yansong" w:date="2015-12-18T13:24:00Z">
        <w:r w:rsidR="009F51A8" w:rsidRPr="009F51A8" w:rsidDel="007701E6">
          <w:rPr>
            <w:rFonts w:ascii="华文楷体" w:eastAsia="华文楷体" w:hAnsi="华文楷体" w:hint="eastAsia"/>
            <w:sz w:val="28"/>
            <w:szCs w:val="28"/>
          </w:rPr>
          <w:delText>他</w:delText>
        </w:r>
      </w:del>
      <w:ins w:id="1082" w:author="S-Yansong" w:date="2015-12-18T13:24:00Z">
        <w:r w:rsidR="007701E6">
          <w:rPr>
            <w:rFonts w:ascii="华文楷体" w:eastAsia="华文楷体" w:hAnsi="华文楷体" w:hint="eastAsia"/>
            <w:sz w:val="28"/>
            <w:szCs w:val="28"/>
          </w:rPr>
          <w:t>它</w:t>
        </w:r>
      </w:ins>
      <w:r w:rsidR="009F51A8" w:rsidRPr="009F51A8">
        <w:rPr>
          <w:rFonts w:ascii="华文楷体" w:eastAsia="华文楷体" w:hAnsi="华文楷体" w:hint="eastAsia"/>
          <w:sz w:val="28"/>
          <w:szCs w:val="28"/>
        </w:rPr>
        <w:t>的显</w:t>
      </w:r>
      <w:del w:id="1083" w:author="S-Yansong" w:date="2015-12-18T13:25:00Z">
        <w:r w:rsidR="009F51A8" w:rsidRPr="009F51A8" w:rsidDel="007701E6">
          <w:rPr>
            <w:rFonts w:ascii="华文楷体" w:eastAsia="华文楷体" w:hAnsi="华文楷体" w:hint="eastAsia"/>
            <w:sz w:val="28"/>
            <w:szCs w:val="28"/>
          </w:rPr>
          <w:delText>现</w:delText>
        </w:r>
      </w:del>
      <w:r w:rsidR="009F51A8" w:rsidRPr="009F51A8">
        <w:rPr>
          <w:rFonts w:ascii="华文楷体" w:eastAsia="华文楷体" w:hAnsi="华文楷体" w:hint="eastAsia"/>
          <w:sz w:val="28"/>
          <w:szCs w:val="28"/>
        </w:rPr>
        <w:t>这部分呢，那么也没有办法说了知了世俗的实相</w:t>
      </w:r>
      <w:del w:id="1084" w:author="S-Yansong" w:date="2015-12-18T13:24:00Z">
        <w:r w:rsidR="009F51A8" w:rsidRPr="009F51A8" w:rsidDel="007701E6">
          <w:rPr>
            <w:rFonts w:ascii="华文楷体" w:eastAsia="华文楷体" w:hAnsi="华文楷体" w:hint="eastAsia"/>
            <w:sz w:val="28"/>
            <w:szCs w:val="28"/>
          </w:rPr>
          <w:delText>，</w:delText>
        </w:r>
      </w:del>
      <w:ins w:id="1085" w:author="S-Yansong" w:date="2015-12-18T13:24:00Z">
        <w:r w:rsidR="007701E6">
          <w:rPr>
            <w:rFonts w:ascii="华文楷体" w:eastAsia="华文楷体" w:hAnsi="华文楷体" w:hint="eastAsia"/>
            <w:sz w:val="28"/>
            <w:szCs w:val="28"/>
          </w:rPr>
          <w:t>。</w:t>
        </w:r>
      </w:ins>
      <w:r w:rsidR="009F51A8" w:rsidRPr="009F51A8">
        <w:rPr>
          <w:rFonts w:ascii="华文楷体" w:eastAsia="华文楷体" w:hAnsi="华文楷体" w:hint="eastAsia"/>
          <w:sz w:val="28"/>
          <w:szCs w:val="28"/>
        </w:rPr>
        <w:t>所以说我们既要了知</w:t>
      </w:r>
      <w:del w:id="1086" w:author="S-Yansong" w:date="2015-12-18T13:24:00Z">
        <w:r w:rsidR="009F51A8" w:rsidRPr="009F51A8" w:rsidDel="007701E6">
          <w:rPr>
            <w:rFonts w:ascii="华文楷体" w:eastAsia="华文楷体" w:hAnsi="华文楷体" w:hint="eastAsia"/>
            <w:sz w:val="28"/>
            <w:szCs w:val="28"/>
          </w:rPr>
          <w:delText>他</w:delText>
        </w:r>
      </w:del>
      <w:ins w:id="1087" w:author="S-Yansong" w:date="2015-12-18T13:24:00Z">
        <w:r w:rsidR="007701E6">
          <w:rPr>
            <w:rFonts w:ascii="华文楷体" w:eastAsia="华文楷体" w:hAnsi="华文楷体" w:hint="eastAsia"/>
            <w:sz w:val="28"/>
            <w:szCs w:val="28"/>
          </w:rPr>
          <w:t>它</w:t>
        </w:r>
      </w:ins>
      <w:r w:rsidR="009F51A8" w:rsidRPr="009F51A8">
        <w:rPr>
          <w:rFonts w:ascii="华文楷体" w:eastAsia="华文楷体" w:hAnsi="华文楷体" w:hint="eastAsia"/>
          <w:sz w:val="28"/>
          <w:szCs w:val="28"/>
        </w:rPr>
        <w:t>的显现，也要了知</w:t>
      </w:r>
      <w:del w:id="1088" w:author="S-Yansong" w:date="2015-12-18T13:24:00Z">
        <w:r w:rsidR="009F51A8" w:rsidRPr="009F51A8" w:rsidDel="007701E6">
          <w:rPr>
            <w:rFonts w:ascii="华文楷体" w:eastAsia="华文楷体" w:hAnsi="华文楷体" w:hint="eastAsia"/>
            <w:sz w:val="28"/>
            <w:szCs w:val="28"/>
          </w:rPr>
          <w:delText>他</w:delText>
        </w:r>
      </w:del>
      <w:ins w:id="1089" w:author="S-Yansong" w:date="2015-12-18T13:24:00Z">
        <w:r w:rsidR="007701E6">
          <w:rPr>
            <w:rFonts w:ascii="华文楷体" w:eastAsia="华文楷体" w:hAnsi="华文楷体" w:hint="eastAsia"/>
            <w:sz w:val="28"/>
            <w:szCs w:val="28"/>
          </w:rPr>
          <w:t>它</w:t>
        </w:r>
      </w:ins>
      <w:r w:rsidR="009F51A8" w:rsidRPr="009F51A8">
        <w:rPr>
          <w:rFonts w:ascii="华文楷体" w:eastAsia="华文楷体" w:hAnsi="华文楷体" w:hint="eastAsia"/>
          <w:sz w:val="28"/>
          <w:szCs w:val="28"/>
        </w:rPr>
        <w:t>的显现的彻底的无自</w:t>
      </w:r>
      <w:r w:rsidR="009F51A8" w:rsidRPr="009F51A8">
        <w:rPr>
          <w:rFonts w:ascii="华文楷体" w:eastAsia="华文楷体" w:hAnsi="华文楷体" w:hint="eastAsia"/>
          <w:sz w:val="28"/>
          <w:szCs w:val="28"/>
        </w:rPr>
        <w:lastRenderedPageBreak/>
        <w:t>性，这个才能从方方面面地去去了知，</w:t>
      </w:r>
      <w:del w:id="1090" w:author="S-Yansong" w:date="2015-12-18T13:25:00Z">
        <w:r w:rsidR="009F51A8" w:rsidRPr="009F51A8" w:rsidDel="007701E6">
          <w:rPr>
            <w:rFonts w:ascii="华文楷体" w:eastAsia="华文楷体" w:hAnsi="华文楷体" w:hint="eastAsia"/>
            <w:sz w:val="28"/>
            <w:szCs w:val="28"/>
          </w:rPr>
          <w:delText>他</w:delText>
        </w:r>
      </w:del>
      <w:ins w:id="1091" w:author="S-Yansong" w:date="2015-12-18T13:25:00Z">
        <w:r w:rsidR="007701E6">
          <w:rPr>
            <w:rFonts w:ascii="华文楷体" w:eastAsia="华文楷体" w:hAnsi="华文楷体" w:hint="eastAsia"/>
            <w:sz w:val="28"/>
            <w:szCs w:val="28"/>
          </w:rPr>
          <w:t>它</w:t>
        </w:r>
      </w:ins>
      <w:r w:rsidR="009F51A8" w:rsidRPr="009F51A8">
        <w:rPr>
          <w:rFonts w:ascii="华文楷体" w:eastAsia="华文楷体" w:hAnsi="华文楷体" w:hint="eastAsia"/>
          <w:sz w:val="28"/>
          <w:szCs w:val="28"/>
        </w:rPr>
        <w:t>世俗的本体。</w:t>
      </w:r>
    </w:p>
    <w:p w:rsidR="003E0613" w:rsidRDefault="009F51A8" w:rsidP="009F51A8">
      <w:pPr>
        <w:ind w:firstLine="570"/>
        <w:rPr>
          <w:ins w:id="1092" w:author="S-Yansong" w:date="2015-12-18T13:28:00Z"/>
          <w:rFonts w:ascii="华文楷体" w:eastAsia="华文楷体" w:hAnsi="华文楷体"/>
          <w:sz w:val="28"/>
          <w:szCs w:val="28"/>
        </w:rPr>
      </w:pPr>
      <w:r w:rsidRPr="009F51A8">
        <w:rPr>
          <w:rFonts w:ascii="华文楷体" w:eastAsia="华文楷体" w:hAnsi="华文楷体" w:hint="eastAsia"/>
          <w:sz w:val="28"/>
          <w:szCs w:val="28"/>
        </w:rPr>
        <w:t>也就是为什么我们说在名言</w:t>
      </w:r>
      <w:proofErr w:type="gramStart"/>
      <w:r w:rsidRPr="009F51A8">
        <w:rPr>
          <w:rFonts w:ascii="华文楷体" w:eastAsia="华文楷体" w:hAnsi="华文楷体" w:hint="eastAsia"/>
          <w:sz w:val="28"/>
          <w:szCs w:val="28"/>
        </w:rPr>
        <w:t>谛</w:t>
      </w:r>
      <w:proofErr w:type="gramEnd"/>
      <w:r w:rsidRPr="009F51A8">
        <w:rPr>
          <w:rFonts w:ascii="华文楷体" w:eastAsia="华文楷体" w:hAnsi="华文楷体" w:hint="eastAsia"/>
          <w:sz w:val="28"/>
          <w:szCs w:val="28"/>
        </w:rPr>
        <w:t>当中，你要使用唯识，或者说要使用因明的观察方法来了知世俗呢</w:t>
      </w:r>
      <w:ins w:id="1093" w:author="S-Yansong" w:date="2015-12-18T13:26:00Z">
        <w:r w:rsidR="007701E6">
          <w:rPr>
            <w:rFonts w:ascii="华文楷体" w:eastAsia="华文楷体" w:hAnsi="华文楷体" w:hint="eastAsia"/>
            <w:sz w:val="28"/>
            <w:szCs w:val="28"/>
          </w:rPr>
          <w:t>？</w:t>
        </w:r>
      </w:ins>
      <w:del w:id="1094" w:author="S-Yansong" w:date="2015-12-18T13:26:00Z">
        <w:r w:rsidRPr="009F51A8" w:rsidDel="007701E6">
          <w:rPr>
            <w:rFonts w:ascii="华文楷体" w:eastAsia="华文楷体" w:hAnsi="华文楷体" w:hint="eastAsia"/>
            <w:sz w:val="28"/>
            <w:szCs w:val="28"/>
          </w:rPr>
          <w:delText>，</w:delText>
        </w:r>
      </w:del>
      <w:r w:rsidRPr="009F51A8">
        <w:rPr>
          <w:rFonts w:ascii="华文楷体" w:eastAsia="华文楷体" w:hAnsi="华文楷体" w:hint="eastAsia"/>
          <w:sz w:val="28"/>
          <w:szCs w:val="28"/>
        </w:rPr>
        <w:t>因为在世俗当中，因明或者唯识对于这个世俗万法的观察都已经达到了极致了。只要是显现这一块的，</w:t>
      </w:r>
      <w:del w:id="1095" w:author="S-Yansong" w:date="2015-12-18T13:26:00Z">
        <w:r w:rsidRPr="009F51A8" w:rsidDel="003E0613">
          <w:rPr>
            <w:rFonts w:ascii="华文楷体" w:eastAsia="华文楷体" w:hAnsi="华文楷体" w:hint="eastAsia"/>
            <w:sz w:val="28"/>
            <w:szCs w:val="28"/>
          </w:rPr>
          <w:delText>他</w:delText>
        </w:r>
      </w:del>
      <w:ins w:id="1096" w:author="S-Yansong" w:date="2015-12-18T13:26:00Z">
        <w:r w:rsidR="003E0613">
          <w:rPr>
            <w:rFonts w:ascii="华文楷体" w:eastAsia="华文楷体" w:hAnsi="华文楷体" w:hint="eastAsia"/>
            <w:sz w:val="28"/>
            <w:szCs w:val="28"/>
          </w:rPr>
          <w:t>它</w:t>
        </w:r>
      </w:ins>
      <w:r w:rsidRPr="009F51A8">
        <w:rPr>
          <w:rFonts w:ascii="华文楷体" w:eastAsia="华文楷体" w:hAnsi="华文楷体" w:hint="eastAsia"/>
          <w:sz w:val="28"/>
          <w:szCs w:val="28"/>
        </w:rPr>
        <w:t>没有分析到的几乎没有，没有分析到的几乎没有。就说是对于这一些这个显现</w:t>
      </w:r>
      <w:proofErr w:type="gramStart"/>
      <w:r w:rsidRPr="009F51A8">
        <w:rPr>
          <w:rFonts w:ascii="华文楷体" w:eastAsia="华文楷体" w:hAnsi="华文楷体" w:hint="eastAsia"/>
          <w:sz w:val="28"/>
          <w:szCs w:val="28"/>
        </w:rPr>
        <w:t>法当中</w:t>
      </w:r>
      <w:proofErr w:type="gramEnd"/>
      <w:del w:id="1097" w:author="S-Yansong" w:date="2015-12-18T13:26:00Z">
        <w:r w:rsidRPr="009F51A8" w:rsidDel="003E0613">
          <w:rPr>
            <w:rFonts w:ascii="华文楷体" w:eastAsia="华文楷体" w:hAnsi="华文楷体" w:hint="eastAsia"/>
            <w:sz w:val="28"/>
            <w:szCs w:val="28"/>
          </w:rPr>
          <w:delText>他</w:delText>
        </w:r>
      </w:del>
      <w:ins w:id="1098" w:author="S-Yansong" w:date="2015-12-18T13:26:00Z">
        <w:r w:rsidR="003E0613">
          <w:rPr>
            <w:rFonts w:ascii="华文楷体" w:eastAsia="华文楷体" w:hAnsi="华文楷体" w:hint="eastAsia"/>
            <w:sz w:val="28"/>
            <w:szCs w:val="28"/>
          </w:rPr>
          <w:t>它</w:t>
        </w:r>
      </w:ins>
      <w:r w:rsidRPr="009F51A8">
        <w:rPr>
          <w:rFonts w:ascii="华文楷体" w:eastAsia="华文楷体" w:hAnsi="华文楷体" w:hint="eastAsia"/>
          <w:sz w:val="28"/>
          <w:szCs w:val="28"/>
        </w:rPr>
        <w:t>的名相啊，</w:t>
      </w:r>
      <w:del w:id="1099" w:author="S-Yansong" w:date="2015-12-18T13:26:00Z">
        <w:r w:rsidRPr="009F51A8" w:rsidDel="003E0613">
          <w:rPr>
            <w:rFonts w:ascii="华文楷体" w:eastAsia="华文楷体" w:hAnsi="华文楷体" w:hint="eastAsia"/>
            <w:sz w:val="28"/>
            <w:szCs w:val="28"/>
          </w:rPr>
          <w:delText>他</w:delText>
        </w:r>
      </w:del>
      <w:ins w:id="1100" w:author="S-Yansong" w:date="2015-12-18T13:26:00Z">
        <w:r w:rsidR="003E0613">
          <w:rPr>
            <w:rFonts w:ascii="华文楷体" w:eastAsia="华文楷体" w:hAnsi="华文楷体" w:hint="eastAsia"/>
            <w:sz w:val="28"/>
            <w:szCs w:val="28"/>
          </w:rPr>
          <w:t>它</w:t>
        </w:r>
      </w:ins>
      <w:r w:rsidRPr="009F51A8">
        <w:rPr>
          <w:rFonts w:ascii="华文楷体" w:eastAsia="华文楷体" w:hAnsi="华文楷体" w:hint="eastAsia"/>
          <w:sz w:val="28"/>
          <w:szCs w:val="28"/>
        </w:rPr>
        <w:t>的色相啊，或者</w:t>
      </w:r>
      <w:del w:id="1101" w:author="S-Yansong" w:date="2015-12-18T13:26:00Z">
        <w:r w:rsidRPr="009F51A8" w:rsidDel="003E0613">
          <w:rPr>
            <w:rFonts w:ascii="华文楷体" w:eastAsia="华文楷体" w:hAnsi="华文楷体" w:hint="eastAsia"/>
            <w:sz w:val="28"/>
            <w:szCs w:val="28"/>
          </w:rPr>
          <w:delText>他</w:delText>
        </w:r>
      </w:del>
      <w:ins w:id="1102" w:author="S-Yansong" w:date="2015-12-18T13:26:00Z">
        <w:r w:rsidR="003E0613">
          <w:rPr>
            <w:rFonts w:ascii="华文楷体" w:eastAsia="华文楷体" w:hAnsi="华文楷体" w:hint="eastAsia"/>
            <w:sz w:val="28"/>
            <w:szCs w:val="28"/>
          </w:rPr>
          <w:t>它</w:t>
        </w:r>
      </w:ins>
      <w:r w:rsidRPr="009F51A8">
        <w:rPr>
          <w:rFonts w:ascii="华文楷体" w:eastAsia="华文楷体" w:hAnsi="华文楷体" w:hint="eastAsia"/>
          <w:sz w:val="28"/>
          <w:szCs w:val="28"/>
        </w:rPr>
        <w:t>的</w:t>
      </w:r>
      <w:proofErr w:type="gramStart"/>
      <w:r w:rsidRPr="009F51A8">
        <w:rPr>
          <w:rFonts w:ascii="华文楷体" w:eastAsia="华文楷体" w:hAnsi="华文楷体" w:hint="eastAsia"/>
          <w:sz w:val="28"/>
          <w:szCs w:val="28"/>
        </w:rPr>
        <w:t>法相啊和</w:t>
      </w:r>
      <w:proofErr w:type="gramEnd"/>
      <w:del w:id="1103" w:author="S-Yansong" w:date="2015-12-18T13:26:00Z">
        <w:r w:rsidRPr="009F51A8" w:rsidDel="003E0613">
          <w:rPr>
            <w:rFonts w:ascii="华文楷体" w:eastAsia="华文楷体" w:hAnsi="华文楷体" w:hint="eastAsia"/>
            <w:sz w:val="28"/>
            <w:szCs w:val="28"/>
          </w:rPr>
          <w:delText>他</w:delText>
        </w:r>
      </w:del>
      <w:ins w:id="1104" w:author="S-Yansong" w:date="2015-12-18T13:26:00Z">
        <w:r w:rsidR="003E0613">
          <w:rPr>
            <w:rFonts w:ascii="华文楷体" w:eastAsia="华文楷体" w:hAnsi="华文楷体" w:hint="eastAsia"/>
            <w:sz w:val="28"/>
            <w:szCs w:val="28"/>
          </w:rPr>
          <w:t>它</w:t>
        </w:r>
      </w:ins>
      <w:r w:rsidRPr="009F51A8">
        <w:rPr>
          <w:rFonts w:ascii="华文楷体" w:eastAsia="华文楷体" w:hAnsi="华文楷体" w:hint="eastAsia"/>
          <w:sz w:val="28"/>
          <w:szCs w:val="28"/>
        </w:rPr>
        <w:t>怎么样去安立啊，怎么样能安</w:t>
      </w:r>
      <w:proofErr w:type="gramStart"/>
      <w:r w:rsidRPr="009F51A8">
        <w:rPr>
          <w:rFonts w:ascii="华文楷体" w:eastAsia="华文楷体" w:hAnsi="华文楷体" w:hint="eastAsia"/>
          <w:sz w:val="28"/>
          <w:szCs w:val="28"/>
        </w:rPr>
        <w:t>立能权所</w:t>
      </w:r>
      <w:proofErr w:type="gramEnd"/>
      <w:r w:rsidRPr="009F51A8">
        <w:rPr>
          <w:rFonts w:ascii="华文楷体" w:eastAsia="华文楷体" w:hAnsi="华文楷体" w:hint="eastAsia"/>
          <w:sz w:val="28"/>
          <w:szCs w:val="28"/>
        </w:rPr>
        <w:t>权，这一部分在唯识</w:t>
      </w:r>
      <w:ins w:id="1105" w:author="S-Yansong" w:date="2015-12-18T13:28:00Z">
        <w:r w:rsidR="003E0613">
          <w:rPr>
            <w:rFonts w:ascii="华文楷体" w:eastAsia="华文楷体" w:hAnsi="华文楷体" w:hint="eastAsia"/>
            <w:sz w:val="28"/>
            <w:szCs w:val="28"/>
          </w:rPr>
          <w:t>、</w:t>
        </w:r>
      </w:ins>
      <w:r w:rsidRPr="009F51A8">
        <w:rPr>
          <w:rFonts w:ascii="华文楷体" w:eastAsia="华文楷体" w:hAnsi="华文楷体" w:hint="eastAsia"/>
          <w:sz w:val="28"/>
          <w:szCs w:val="28"/>
        </w:rPr>
        <w:t>在因明当中他讲得清清楚楚</w:t>
      </w:r>
      <w:del w:id="1106" w:author="S-Yansong" w:date="2015-12-18T13:27:00Z">
        <w:r w:rsidRPr="009F51A8" w:rsidDel="003E0613">
          <w:rPr>
            <w:rFonts w:ascii="华文楷体" w:eastAsia="华文楷体" w:hAnsi="华文楷体" w:hint="eastAsia"/>
            <w:sz w:val="28"/>
            <w:szCs w:val="28"/>
          </w:rPr>
          <w:delText>，</w:delText>
        </w:r>
      </w:del>
      <w:ins w:id="1107" w:author="S-Yansong" w:date="2015-12-18T13:27:00Z">
        <w:r w:rsidR="003E0613">
          <w:rPr>
            <w:rFonts w:ascii="华文楷体" w:eastAsia="华文楷体" w:hAnsi="华文楷体" w:hint="eastAsia"/>
            <w:sz w:val="28"/>
            <w:szCs w:val="28"/>
          </w:rPr>
          <w:t>。</w:t>
        </w:r>
      </w:ins>
    </w:p>
    <w:p w:rsidR="00B0334A" w:rsidRDefault="009F51A8" w:rsidP="009F51A8">
      <w:pPr>
        <w:ind w:firstLine="570"/>
        <w:rPr>
          <w:ins w:id="1108" w:author="S-Yansong" w:date="2015-12-18T13:48:00Z"/>
          <w:rFonts w:ascii="华文楷体" w:eastAsia="华文楷体" w:hAnsi="华文楷体"/>
          <w:sz w:val="28"/>
          <w:szCs w:val="28"/>
        </w:rPr>
      </w:pPr>
      <w:r w:rsidRPr="009F51A8">
        <w:rPr>
          <w:rFonts w:ascii="华文楷体" w:eastAsia="华文楷体" w:hAnsi="华文楷体" w:hint="eastAsia"/>
          <w:sz w:val="28"/>
          <w:szCs w:val="28"/>
        </w:rPr>
        <w:t>就说没有讲到的一点都没有，如果再深入下去那就到了胜义</w:t>
      </w:r>
      <w:proofErr w:type="gramStart"/>
      <w:r w:rsidRPr="009F51A8">
        <w:rPr>
          <w:rFonts w:ascii="华文楷体" w:eastAsia="华文楷体" w:hAnsi="华文楷体" w:hint="eastAsia"/>
          <w:sz w:val="28"/>
          <w:szCs w:val="28"/>
        </w:rPr>
        <w:t>谛</w:t>
      </w:r>
      <w:proofErr w:type="gramEnd"/>
      <w:r w:rsidRPr="009F51A8">
        <w:rPr>
          <w:rFonts w:ascii="华文楷体" w:eastAsia="华文楷体" w:hAnsi="华文楷体" w:hint="eastAsia"/>
          <w:sz w:val="28"/>
          <w:szCs w:val="28"/>
        </w:rPr>
        <w:t>了。所以说</w:t>
      </w:r>
      <w:del w:id="1109" w:author="S-Yansong" w:date="2015-12-18T13:29:00Z">
        <w:r w:rsidRPr="009F51A8" w:rsidDel="003E0613">
          <w:rPr>
            <w:rFonts w:ascii="华文楷体" w:eastAsia="华文楷体" w:hAnsi="华文楷体" w:hint="eastAsia"/>
            <w:sz w:val="28"/>
            <w:szCs w:val="28"/>
          </w:rPr>
          <w:delText>他</w:delText>
        </w:r>
      </w:del>
      <w:ins w:id="1110" w:author="S-Yansong" w:date="2015-12-18T13:29:00Z">
        <w:r w:rsidR="003E0613">
          <w:rPr>
            <w:rFonts w:ascii="华文楷体" w:eastAsia="华文楷体" w:hAnsi="华文楷体" w:hint="eastAsia"/>
            <w:sz w:val="28"/>
            <w:szCs w:val="28"/>
          </w:rPr>
          <w:t>它</w:t>
        </w:r>
      </w:ins>
      <w:r w:rsidRPr="009F51A8">
        <w:rPr>
          <w:rFonts w:ascii="华文楷体" w:eastAsia="华文楷体" w:hAnsi="华文楷体" w:hint="eastAsia"/>
          <w:sz w:val="28"/>
          <w:szCs w:val="28"/>
        </w:rPr>
        <w:t>在讲世俗的时候呢，这些这个名言的法呢，通过唯识啊，通过因明的论典他的非常详细。这个时候呢如果你精通了因明当中所讲的一切，相当于就对</w:t>
      </w:r>
      <w:del w:id="1111" w:author="S-Yansong" w:date="2015-12-18T13:27:00Z">
        <w:r w:rsidRPr="009F51A8" w:rsidDel="003E0613">
          <w:rPr>
            <w:rFonts w:ascii="华文楷体" w:eastAsia="华文楷体" w:hAnsi="华文楷体" w:hint="eastAsia"/>
            <w:sz w:val="28"/>
            <w:szCs w:val="28"/>
          </w:rPr>
          <w:delText>？？21：20</w:delText>
        </w:r>
      </w:del>
      <w:ins w:id="1112" w:author="S-Yansong" w:date="2015-12-18T13:27:00Z">
        <w:r w:rsidR="003E0613">
          <w:rPr>
            <w:rFonts w:ascii="华文楷体" w:eastAsia="华文楷体" w:hAnsi="华文楷体" w:hint="eastAsia"/>
            <w:sz w:val="28"/>
            <w:szCs w:val="28"/>
          </w:rPr>
          <w:t>于</w:t>
        </w:r>
      </w:ins>
      <w:r w:rsidRPr="009F51A8">
        <w:rPr>
          <w:rFonts w:ascii="华文楷体" w:eastAsia="华文楷体" w:hAnsi="华文楷体" w:hint="eastAsia"/>
          <w:sz w:val="28"/>
          <w:szCs w:val="28"/>
        </w:rPr>
        <w:t>世俗显现的这一块，他是怎么显现的，他怎么样起作用的，他的这个法和那个法之间的关系怎么样的。这个时候呢，</w:t>
      </w:r>
      <w:proofErr w:type="gramStart"/>
      <w:r w:rsidRPr="009F51A8">
        <w:rPr>
          <w:rFonts w:ascii="华文楷体" w:eastAsia="华文楷体" w:hAnsi="华文楷体" w:hint="eastAsia"/>
          <w:sz w:val="28"/>
          <w:szCs w:val="28"/>
        </w:rPr>
        <w:t>噢就对于</w:t>
      </w:r>
      <w:proofErr w:type="gramEnd"/>
      <w:r w:rsidRPr="009F51A8">
        <w:rPr>
          <w:rFonts w:ascii="华文楷体" w:eastAsia="华文楷体" w:hAnsi="华文楷体" w:hint="eastAsia"/>
          <w:sz w:val="28"/>
          <w:szCs w:val="28"/>
        </w:rPr>
        <w:t>这个世俗的名言的显现的这一块，不单单</w:t>
      </w:r>
      <w:proofErr w:type="gramStart"/>
      <w:r w:rsidRPr="009F51A8">
        <w:rPr>
          <w:rFonts w:ascii="华文楷体" w:eastAsia="华文楷体" w:hAnsi="华文楷体" w:hint="eastAsia"/>
          <w:sz w:val="28"/>
          <w:szCs w:val="28"/>
        </w:rPr>
        <w:t>是噢他有</w:t>
      </w:r>
      <w:proofErr w:type="gramEnd"/>
      <w:r w:rsidRPr="009F51A8">
        <w:rPr>
          <w:rFonts w:ascii="华文楷体" w:eastAsia="华文楷体" w:hAnsi="华文楷体" w:hint="eastAsia"/>
          <w:sz w:val="28"/>
          <w:szCs w:val="28"/>
        </w:rPr>
        <w:t>显现而已，而且他显现的作用，他到底怎么样可以了知的清清楚楚。</w:t>
      </w:r>
    </w:p>
    <w:p w:rsidR="004C51F7" w:rsidRDefault="009F51A8" w:rsidP="004C51F7">
      <w:pPr>
        <w:ind w:firstLine="570"/>
        <w:rPr>
          <w:ins w:id="1113" w:author="S-Yansong" w:date="2015-12-18T13:55:00Z"/>
          <w:rFonts w:ascii="华文楷体" w:eastAsia="华文楷体" w:hAnsi="华文楷体"/>
          <w:sz w:val="28"/>
          <w:szCs w:val="28"/>
        </w:rPr>
      </w:pPr>
      <w:r w:rsidRPr="009F51A8">
        <w:rPr>
          <w:rFonts w:ascii="华文楷体" w:eastAsia="华文楷体" w:hAnsi="华文楷体" w:hint="eastAsia"/>
          <w:sz w:val="28"/>
          <w:szCs w:val="28"/>
        </w:rPr>
        <w:t>然后呢如果要了知</w:t>
      </w:r>
      <w:del w:id="1114" w:author="S-Yansong" w:date="2015-12-18T13:49:00Z">
        <w:r w:rsidRPr="009F51A8" w:rsidDel="00B0334A">
          <w:rPr>
            <w:rFonts w:ascii="华文楷体" w:eastAsia="华文楷体" w:hAnsi="华文楷体" w:hint="eastAsia"/>
            <w:sz w:val="28"/>
            <w:szCs w:val="28"/>
          </w:rPr>
          <w:delText>他</w:delText>
        </w:r>
      </w:del>
      <w:ins w:id="1115" w:author="S-Yansong" w:date="2015-12-18T13:49:00Z">
        <w:r w:rsidR="00B0334A">
          <w:rPr>
            <w:rFonts w:ascii="华文楷体" w:eastAsia="华文楷体" w:hAnsi="华文楷体" w:hint="eastAsia"/>
            <w:sz w:val="28"/>
            <w:szCs w:val="28"/>
          </w:rPr>
          <w:t>它</w:t>
        </w:r>
      </w:ins>
      <w:r w:rsidRPr="009F51A8">
        <w:rPr>
          <w:rFonts w:ascii="华文楷体" w:eastAsia="华文楷体" w:hAnsi="华文楷体" w:hint="eastAsia"/>
          <w:sz w:val="28"/>
          <w:szCs w:val="28"/>
        </w:rPr>
        <w:t>无自</w:t>
      </w:r>
      <w:proofErr w:type="gramStart"/>
      <w:r w:rsidRPr="009F51A8">
        <w:rPr>
          <w:rFonts w:ascii="华文楷体" w:eastAsia="华文楷体" w:hAnsi="华文楷体" w:hint="eastAsia"/>
          <w:sz w:val="28"/>
          <w:szCs w:val="28"/>
        </w:rPr>
        <w:t>性话这</w:t>
      </w:r>
      <w:proofErr w:type="gramEnd"/>
      <w:r w:rsidRPr="009F51A8">
        <w:rPr>
          <w:rFonts w:ascii="华文楷体" w:eastAsia="华文楷体" w:hAnsi="华文楷体" w:hint="eastAsia"/>
          <w:sz w:val="28"/>
          <w:szCs w:val="28"/>
        </w:rPr>
        <w:t>一块呢，就《中观庄严论》后面的，</w:t>
      </w:r>
      <w:proofErr w:type="gramStart"/>
      <w:r w:rsidRPr="009F51A8">
        <w:rPr>
          <w:rFonts w:ascii="华文楷体" w:eastAsia="华文楷体" w:hAnsi="华文楷体" w:hint="eastAsia"/>
          <w:sz w:val="28"/>
          <w:szCs w:val="28"/>
        </w:rPr>
        <w:t>噢或者</w:t>
      </w:r>
      <w:proofErr w:type="gramEnd"/>
      <w:r w:rsidRPr="009F51A8">
        <w:rPr>
          <w:rFonts w:ascii="华文楷体" w:eastAsia="华文楷体" w:hAnsi="华文楷体" w:hint="eastAsia"/>
          <w:sz w:val="28"/>
          <w:szCs w:val="28"/>
        </w:rPr>
        <w:t>前面这一部分，就是</w:t>
      </w:r>
      <w:proofErr w:type="gramStart"/>
      <w:r w:rsidRPr="009F51A8">
        <w:rPr>
          <w:rFonts w:ascii="华文楷体" w:eastAsia="华文楷体" w:hAnsi="华文楷体" w:hint="eastAsia"/>
          <w:sz w:val="28"/>
          <w:szCs w:val="28"/>
        </w:rPr>
        <w:t>讲胜义谛</w:t>
      </w:r>
      <w:proofErr w:type="gramEnd"/>
      <w:r w:rsidRPr="009F51A8">
        <w:rPr>
          <w:rFonts w:ascii="华文楷体" w:eastAsia="华文楷体" w:hAnsi="华文楷体" w:hint="eastAsia"/>
          <w:sz w:val="28"/>
          <w:szCs w:val="28"/>
        </w:rPr>
        <w:t>空性。不管</w:t>
      </w:r>
      <w:proofErr w:type="gramStart"/>
      <w:r w:rsidRPr="009F51A8">
        <w:rPr>
          <w:rFonts w:ascii="华文楷体" w:eastAsia="华文楷体" w:hAnsi="华文楷体" w:hint="eastAsia"/>
          <w:sz w:val="28"/>
          <w:szCs w:val="28"/>
        </w:rPr>
        <w:t>是单空也好</w:t>
      </w:r>
      <w:proofErr w:type="gramEnd"/>
      <w:r w:rsidRPr="009F51A8">
        <w:rPr>
          <w:rFonts w:ascii="华文楷体" w:eastAsia="华文楷体" w:hAnsi="华文楷体" w:hint="eastAsia"/>
          <w:sz w:val="28"/>
          <w:szCs w:val="28"/>
        </w:rPr>
        <w:t>，是他的这个</w:t>
      </w:r>
      <w:proofErr w:type="gramStart"/>
      <w:r w:rsidRPr="009F51A8">
        <w:rPr>
          <w:rFonts w:ascii="华文楷体" w:eastAsia="华文楷体" w:hAnsi="华文楷体" w:hint="eastAsia"/>
          <w:sz w:val="28"/>
          <w:szCs w:val="28"/>
        </w:rPr>
        <w:t>离戏空</w:t>
      </w:r>
      <w:proofErr w:type="gramEnd"/>
      <w:r w:rsidRPr="009F51A8">
        <w:rPr>
          <w:rFonts w:ascii="华文楷体" w:eastAsia="华文楷体" w:hAnsi="华文楷体" w:hint="eastAsia"/>
          <w:sz w:val="28"/>
          <w:szCs w:val="28"/>
        </w:rPr>
        <w:t>也好，这</w:t>
      </w:r>
      <w:proofErr w:type="gramStart"/>
      <w:r w:rsidRPr="009F51A8">
        <w:rPr>
          <w:rFonts w:ascii="华文楷体" w:eastAsia="华文楷体" w:hAnsi="华文楷体" w:hint="eastAsia"/>
          <w:sz w:val="28"/>
          <w:szCs w:val="28"/>
        </w:rPr>
        <w:t>一块把</w:t>
      </w:r>
      <w:proofErr w:type="gramEnd"/>
      <w:r w:rsidRPr="009F51A8">
        <w:rPr>
          <w:rFonts w:ascii="华文楷体" w:eastAsia="华文楷体" w:hAnsi="华文楷体" w:hint="eastAsia"/>
          <w:sz w:val="28"/>
          <w:szCs w:val="28"/>
        </w:rPr>
        <w:t>这个</w:t>
      </w:r>
      <w:proofErr w:type="gramStart"/>
      <w:r w:rsidRPr="009F51A8">
        <w:rPr>
          <w:rFonts w:ascii="华文楷体" w:eastAsia="华文楷体" w:hAnsi="华文楷体" w:hint="eastAsia"/>
          <w:sz w:val="28"/>
          <w:szCs w:val="28"/>
        </w:rPr>
        <w:t>空性讲的</w:t>
      </w:r>
      <w:proofErr w:type="gramEnd"/>
      <w:r w:rsidRPr="009F51A8">
        <w:rPr>
          <w:rFonts w:ascii="华文楷体" w:eastAsia="华文楷体" w:hAnsi="华文楷体" w:hint="eastAsia"/>
          <w:sz w:val="28"/>
          <w:szCs w:val="28"/>
        </w:rPr>
        <w:t>没有什么剩下的了。所以说他的显现这一部分，他的显现，他的作用，他的关系都讲得清清楚楚，那么胜义</w:t>
      </w:r>
      <w:proofErr w:type="gramStart"/>
      <w:r w:rsidRPr="009F51A8">
        <w:rPr>
          <w:rFonts w:ascii="华文楷体" w:eastAsia="华文楷体" w:hAnsi="华文楷体" w:hint="eastAsia"/>
          <w:sz w:val="28"/>
          <w:szCs w:val="28"/>
        </w:rPr>
        <w:t>谛</w:t>
      </w:r>
      <w:proofErr w:type="gramEnd"/>
      <w:r w:rsidRPr="009F51A8">
        <w:rPr>
          <w:rFonts w:ascii="华文楷体" w:eastAsia="华文楷体" w:hAnsi="华文楷体" w:hint="eastAsia"/>
          <w:sz w:val="28"/>
          <w:szCs w:val="28"/>
        </w:rPr>
        <w:t>方面把他的无</w:t>
      </w:r>
      <w:proofErr w:type="gramStart"/>
      <w:r w:rsidRPr="009F51A8">
        <w:rPr>
          <w:rFonts w:ascii="华文楷体" w:eastAsia="华文楷体" w:hAnsi="华文楷体" w:hint="eastAsia"/>
          <w:sz w:val="28"/>
          <w:szCs w:val="28"/>
        </w:rPr>
        <w:t>自性讲得</w:t>
      </w:r>
      <w:proofErr w:type="gramEnd"/>
      <w:r w:rsidRPr="009F51A8">
        <w:rPr>
          <w:rFonts w:ascii="华文楷体" w:eastAsia="华文楷体" w:hAnsi="华文楷体" w:hint="eastAsia"/>
          <w:sz w:val="28"/>
          <w:szCs w:val="28"/>
        </w:rPr>
        <w:t>清清楚楚。</w:t>
      </w:r>
    </w:p>
    <w:p w:rsidR="004C51F7" w:rsidRDefault="009F51A8" w:rsidP="004C51F7">
      <w:pPr>
        <w:ind w:firstLine="570"/>
        <w:rPr>
          <w:ins w:id="1116" w:author="S-Yansong" w:date="2015-12-18T13:55:00Z"/>
          <w:rFonts w:ascii="华文楷体" w:eastAsia="华文楷体" w:hAnsi="华文楷体"/>
          <w:sz w:val="28"/>
          <w:szCs w:val="28"/>
        </w:rPr>
      </w:pPr>
      <w:r w:rsidRPr="009F51A8">
        <w:rPr>
          <w:rFonts w:ascii="华文楷体" w:eastAsia="华文楷体" w:hAnsi="华文楷体" w:hint="eastAsia"/>
          <w:sz w:val="28"/>
          <w:szCs w:val="28"/>
        </w:rPr>
        <w:t>我们再看，你对这个世俗法的了知还有什么遗漏的</w:t>
      </w:r>
      <w:ins w:id="1117" w:author="S-Yansong" w:date="2015-12-18T13:49:00Z">
        <w:r w:rsidR="00B0334A">
          <w:rPr>
            <w:rFonts w:ascii="华文楷体" w:eastAsia="华文楷体" w:hAnsi="华文楷体" w:hint="eastAsia"/>
            <w:sz w:val="28"/>
            <w:szCs w:val="28"/>
          </w:rPr>
          <w:t>？</w:t>
        </w:r>
      </w:ins>
      <w:del w:id="1118" w:author="S-Yansong" w:date="2015-12-18T13:49:00Z">
        <w:r w:rsidRPr="009F51A8" w:rsidDel="00B0334A">
          <w:rPr>
            <w:rFonts w:ascii="华文楷体" w:eastAsia="华文楷体" w:hAnsi="华文楷体" w:hint="eastAsia"/>
            <w:sz w:val="28"/>
            <w:szCs w:val="28"/>
          </w:rPr>
          <w:delText>，</w:delText>
        </w:r>
      </w:del>
      <w:r w:rsidRPr="009F51A8">
        <w:rPr>
          <w:rFonts w:ascii="华文楷体" w:eastAsia="华文楷体" w:hAnsi="华文楷体" w:hint="eastAsia"/>
          <w:sz w:val="28"/>
          <w:szCs w:val="28"/>
        </w:rPr>
        <w:t>没有什么</w:t>
      </w:r>
      <w:r w:rsidRPr="009F51A8">
        <w:rPr>
          <w:rFonts w:ascii="华文楷体" w:eastAsia="华文楷体" w:hAnsi="华文楷体" w:hint="eastAsia"/>
          <w:sz w:val="28"/>
          <w:szCs w:val="28"/>
        </w:rPr>
        <w:lastRenderedPageBreak/>
        <w:t>遗漏的了</w:t>
      </w:r>
      <w:ins w:id="1119" w:author="S-Yansong" w:date="2015-12-18T13:49:00Z">
        <w:r w:rsidR="00B0334A">
          <w:rPr>
            <w:rFonts w:ascii="华文楷体" w:eastAsia="华文楷体" w:hAnsi="华文楷体" w:hint="eastAsia"/>
            <w:sz w:val="28"/>
            <w:szCs w:val="28"/>
          </w:rPr>
          <w:t>。</w:t>
        </w:r>
      </w:ins>
      <w:del w:id="1120" w:author="S-Yansong" w:date="2015-12-18T13:49:00Z">
        <w:r w:rsidRPr="009F51A8" w:rsidDel="00B0334A">
          <w:rPr>
            <w:rFonts w:ascii="华文楷体" w:eastAsia="华文楷体" w:hAnsi="华文楷体" w:hint="eastAsia"/>
            <w:sz w:val="28"/>
            <w:szCs w:val="28"/>
          </w:rPr>
          <w:delText>，</w:delText>
        </w:r>
      </w:del>
      <w:r w:rsidRPr="009F51A8">
        <w:rPr>
          <w:rFonts w:ascii="华文楷体" w:eastAsia="华文楷体" w:hAnsi="华文楷体" w:hint="eastAsia"/>
          <w:sz w:val="28"/>
          <w:szCs w:val="28"/>
        </w:rPr>
        <w:t>你就可以说你对于一切万法的显现和</w:t>
      </w:r>
      <w:del w:id="1121" w:author="S-Yansong" w:date="2015-12-18T13:50:00Z">
        <w:r w:rsidRPr="009F51A8" w:rsidDel="00B0334A">
          <w:rPr>
            <w:rFonts w:ascii="华文楷体" w:eastAsia="华文楷体" w:hAnsi="华文楷体" w:hint="eastAsia"/>
            <w:sz w:val="28"/>
            <w:szCs w:val="28"/>
          </w:rPr>
          <w:delText>他</w:delText>
        </w:r>
      </w:del>
      <w:ins w:id="1122" w:author="S-Yansong" w:date="2015-12-18T13:50:00Z">
        <w:r w:rsidR="00B0334A">
          <w:rPr>
            <w:rFonts w:ascii="华文楷体" w:eastAsia="华文楷体" w:hAnsi="华文楷体" w:hint="eastAsia"/>
            <w:sz w:val="28"/>
            <w:szCs w:val="28"/>
          </w:rPr>
          <w:t>它</w:t>
        </w:r>
      </w:ins>
      <w:r w:rsidRPr="009F51A8">
        <w:rPr>
          <w:rFonts w:ascii="华文楷体" w:eastAsia="华文楷体" w:hAnsi="华文楷体" w:hint="eastAsia"/>
          <w:sz w:val="28"/>
          <w:szCs w:val="28"/>
        </w:rPr>
        <w:t>的这个胜义全部已经通达的清清楚楚，把一个法推广到一切万法都是这样的，都是这样。所以说这个方面我们可以说呢，</w:t>
      </w:r>
      <w:proofErr w:type="gramStart"/>
      <w:r w:rsidRPr="009F51A8">
        <w:rPr>
          <w:rFonts w:ascii="华文楷体" w:eastAsia="华文楷体" w:hAnsi="华文楷体" w:hint="eastAsia"/>
          <w:sz w:val="28"/>
          <w:szCs w:val="28"/>
        </w:rPr>
        <w:t>噢这个</w:t>
      </w:r>
      <w:proofErr w:type="gramEnd"/>
      <w:r w:rsidRPr="009F51A8">
        <w:rPr>
          <w:rFonts w:ascii="华文楷体" w:eastAsia="华文楷体" w:hAnsi="华文楷体" w:hint="eastAsia"/>
          <w:sz w:val="28"/>
          <w:szCs w:val="28"/>
        </w:rPr>
        <w:t>是你了知的一切世俗显现的实相。可以很肯定地说你了知了万法的实相，</w:t>
      </w:r>
      <w:del w:id="1123" w:author="S-Yansong" w:date="2015-12-18T13:51:00Z">
        <w:r w:rsidRPr="009F51A8" w:rsidDel="00D02E26">
          <w:rPr>
            <w:rFonts w:ascii="华文楷体" w:eastAsia="华文楷体" w:hAnsi="华文楷体" w:hint="eastAsia"/>
            <w:sz w:val="28"/>
            <w:szCs w:val="28"/>
          </w:rPr>
          <w:delText>？？实相22：18，</w:delText>
        </w:r>
      </w:del>
      <w:r w:rsidRPr="009F51A8">
        <w:rPr>
          <w:rFonts w:ascii="华文楷体" w:eastAsia="华文楷体" w:hAnsi="华文楷体" w:hint="eastAsia"/>
          <w:sz w:val="28"/>
          <w:szCs w:val="28"/>
        </w:rPr>
        <w:t>如果</w:t>
      </w:r>
      <w:proofErr w:type="gramStart"/>
      <w:r w:rsidRPr="009F51A8">
        <w:rPr>
          <w:rFonts w:ascii="华文楷体" w:eastAsia="华文楷体" w:hAnsi="华文楷体" w:hint="eastAsia"/>
          <w:sz w:val="28"/>
          <w:szCs w:val="28"/>
        </w:rPr>
        <w:t>你不了知</w:t>
      </w:r>
      <w:proofErr w:type="gramEnd"/>
      <w:r w:rsidRPr="009F51A8">
        <w:rPr>
          <w:rFonts w:ascii="华文楷体" w:eastAsia="华文楷体" w:hAnsi="华文楷体" w:hint="eastAsia"/>
          <w:sz w:val="28"/>
          <w:szCs w:val="28"/>
        </w:rPr>
        <w:t>无自性，还不敢说完全了知了</w:t>
      </w:r>
      <w:del w:id="1124" w:author="S-Yansong" w:date="2015-12-18T13:52:00Z">
        <w:r w:rsidRPr="009F51A8" w:rsidDel="00D02E26">
          <w:rPr>
            <w:rFonts w:ascii="华文楷体" w:eastAsia="华文楷体" w:hAnsi="华文楷体" w:hint="eastAsia"/>
            <w:sz w:val="28"/>
            <w:szCs w:val="28"/>
          </w:rPr>
          <w:delText>他</w:delText>
        </w:r>
      </w:del>
      <w:ins w:id="1125" w:author="S-Yansong" w:date="2015-12-18T13:52:00Z">
        <w:r w:rsidR="00D02E26">
          <w:rPr>
            <w:rFonts w:ascii="华文楷体" w:eastAsia="华文楷体" w:hAnsi="华文楷体" w:hint="eastAsia"/>
            <w:sz w:val="28"/>
            <w:szCs w:val="28"/>
          </w:rPr>
          <w:t>它</w:t>
        </w:r>
      </w:ins>
      <w:r w:rsidRPr="009F51A8">
        <w:rPr>
          <w:rFonts w:ascii="华文楷体" w:eastAsia="华文楷体" w:hAnsi="华文楷体" w:hint="eastAsia"/>
          <w:sz w:val="28"/>
          <w:szCs w:val="28"/>
        </w:rPr>
        <w:t>的实相，只能说了知一部分。</w:t>
      </w:r>
    </w:p>
    <w:p w:rsidR="004C51F7" w:rsidRDefault="009F51A8" w:rsidP="009F51A8">
      <w:pPr>
        <w:ind w:firstLine="570"/>
        <w:rPr>
          <w:ins w:id="1126" w:author="S-Yansong" w:date="2015-12-18T13:55:00Z"/>
          <w:rFonts w:ascii="华文楷体" w:eastAsia="华文楷体" w:hAnsi="华文楷体"/>
          <w:sz w:val="28"/>
          <w:szCs w:val="28"/>
        </w:rPr>
      </w:pPr>
      <w:r w:rsidRPr="009F51A8">
        <w:rPr>
          <w:rFonts w:ascii="华文楷体" w:eastAsia="华文楷体" w:hAnsi="华文楷体" w:hint="eastAsia"/>
          <w:sz w:val="28"/>
          <w:szCs w:val="28"/>
        </w:rPr>
        <w:t>世间的人研究，或者世间的科学家、专家分析，这些这个，这些所谓的智者呢，他研究这些显现法，他研究这些人们的心，他可以从某个侧面，某个领域去了知一部分。但是我们就说，可以这样说，他没有真正地去通达这显现法的实相</w:t>
      </w:r>
      <w:ins w:id="1127" w:author="S-Yansong" w:date="2015-12-18T13:52:00Z">
        <w:r w:rsidR="00D02E26">
          <w:rPr>
            <w:rFonts w:ascii="华文楷体" w:eastAsia="华文楷体" w:hAnsi="华文楷体" w:hint="eastAsia"/>
            <w:sz w:val="28"/>
            <w:szCs w:val="28"/>
          </w:rPr>
          <w:t>。</w:t>
        </w:r>
      </w:ins>
      <w:del w:id="1128" w:author="S-Yansong" w:date="2015-12-18T13:52:00Z">
        <w:r w:rsidRPr="009F51A8" w:rsidDel="00D02E26">
          <w:rPr>
            <w:rFonts w:ascii="华文楷体" w:eastAsia="华文楷体" w:hAnsi="华文楷体" w:hint="eastAsia"/>
            <w:sz w:val="28"/>
            <w:szCs w:val="28"/>
          </w:rPr>
          <w:delText>，</w:delText>
        </w:r>
      </w:del>
      <w:r w:rsidRPr="009F51A8">
        <w:rPr>
          <w:rFonts w:ascii="华文楷体" w:eastAsia="华文楷体" w:hAnsi="华文楷体" w:hint="eastAsia"/>
          <w:sz w:val="28"/>
          <w:szCs w:val="28"/>
        </w:rPr>
        <w:t>为什么</w:t>
      </w:r>
      <w:ins w:id="1129" w:author="S-Yansong" w:date="2015-12-18T13:52:00Z">
        <w:r w:rsidR="00D02E26">
          <w:rPr>
            <w:rFonts w:ascii="华文楷体" w:eastAsia="华文楷体" w:hAnsi="华文楷体" w:hint="eastAsia"/>
            <w:sz w:val="28"/>
            <w:szCs w:val="28"/>
          </w:rPr>
          <w:t>？</w:t>
        </w:r>
      </w:ins>
      <w:del w:id="1130" w:author="S-Yansong" w:date="2015-12-18T13:52:00Z">
        <w:r w:rsidRPr="009F51A8" w:rsidDel="00D02E26">
          <w:rPr>
            <w:rFonts w:ascii="华文楷体" w:eastAsia="华文楷体" w:hAnsi="华文楷体" w:hint="eastAsia"/>
            <w:sz w:val="28"/>
            <w:szCs w:val="28"/>
          </w:rPr>
          <w:delText>他们，</w:delText>
        </w:r>
      </w:del>
      <w:r w:rsidRPr="009F51A8">
        <w:rPr>
          <w:rFonts w:ascii="华文楷体" w:eastAsia="华文楷体" w:hAnsi="华文楷体" w:hint="eastAsia"/>
          <w:sz w:val="28"/>
          <w:szCs w:val="28"/>
        </w:rPr>
        <w:t>他们因为他研究的这样一种领域是有局限。无自性方面没有牵扯到，还有很多没牵扯到，所以说我们说他对于这个显现的本体没有完全了知，没有完全</w:t>
      </w:r>
      <w:del w:id="1131" w:author="S-Yansong" w:date="2015-12-18T13:53:00Z">
        <w:r w:rsidRPr="009F51A8" w:rsidDel="004C51F7">
          <w:rPr>
            <w:rFonts w:ascii="华文楷体" w:eastAsia="华文楷体" w:hAnsi="华文楷体" w:hint="eastAsia"/>
            <w:sz w:val="28"/>
            <w:szCs w:val="28"/>
          </w:rPr>
          <w:delText>？？22：54</w:delText>
        </w:r>
      </w:del>
      <w:ins w:id="1132" w:author="S-Yansong" w:date="2015-12-18T13:55:00Z">
        <w:r w:rsidR="004C51F7">
          <w:rPr>
            <w:rFonts w:ascii="华文楷体" w:eastAsia="华文楷体" w:hAnsi="华文楷体" w:hint="eastAsia"/>
            <w:sz w:val="28"/>
            <w:szCs w:val="28"/>
          </w:rPr>
          <w:t>去这个</w:t>
        </w:r>
      </w:ins>
      <w:r w:rsidRPr="009F51A8">
        <w:rPr>
          <w:rFonts w:ascii="华文楷体" w:eastAsia="华文楷体" w:hAnsi="华文楷体" w:hint="eastAsia"/>
          <w:sz w:val="28"/>
          <w:szCs w:val="28"/>
        </w:rPr>
        <w:t>研究的。</w:t>
      </w:r>
    </w:p>
    <w:p w:rsidR="004B158F" w:rsidRDefault="009F51A8" w:rsidP="009F51A8">
      <w:pPr>
        <w:ind w:firstLine="570"/>
        <w:rPr>
          <w:ins w:id="1133" w:author="S-Yansong" w:date="2015-12-18T13:57:00Z"/>
          <w:rFonts w:ascii="华文楷体" w:eastAsia="华文楷体" w:hAnsi="华文楷体"/>
          <w:sz w:val="28"/>
          <w:szCs w:val="28"/>
        </w:rPr>
      </w:pPr>
      <w:r w:rsidRPr="009F51A8">
        <w:rPr>
          <w:rFonts w:ascii="华文楷体" w:eastAsia="华文楷体" w:hAnsi="华文楷体" w:hint="eastAsia"/>
          <w:sz w:val="28"/>
          <w:szCs w:val="28"/>
        </w:rPr>
        <w:t>那么佛法当中</w:t>
      </w:r>
      <w:proofErr w:type="gramStart"/>
      <w:r w:rsidRPr="009F51A8">
        <w:rPr>
          <w:rFonts w:ascii="华文楷体" w:eastAsia="华文楷体" w:hAnsi="华文楷体" w:hint="eastAsia"/>
          <w:sz w:val="28"/>
          <w:szCs w:val="28"/>
        </w:rPr>
        <w:t>呢对于</w:t>
      </w:r>
      <w:proofErr w:type="gramEnd"/>
      <w:r w:rsidRPr="009F51A8">
        <w:rPr>
          <w:rFonts w:ascii="华文楷体" w:eastAsia="华文楷体" w:hAnsi="华文楷体" w:hint="eastAsia"/>
          <w:sz w:val="28"/>
          <w:szCs w:val="28"/>
        </w:rPr>
        <w:t>通过，大乘当中的因明啊，或者唯识啊，或者</w:t>
      </w:r>
      <w:proofErr w:type="gramStart"/>
      <w:r w:rsidRPr="009F51A8">
        <w:rPr>
          <w:rFonts w:ascii="华文楷体" w:eastAsia="华文楷体" w:hAnsi="华文楷体" w:hint="eastAsia"/>
          <w:sz w:val="28"/>
          <w:szCs w:val="28"/>
        </w:rPr>
        <w:t>空性啊等等</w:t>
      </w:r>
      <w:proofErr w:type="gramEnd"/>
      <w:r w:rsidRPr="009F51A8">
        <w:rPr>
          <w:rFonts w:ascii="华文楷体" w:eastAsia="华文楷体" w:hAnsi="华文楷体" w:hint="eastAsia"/>
          <w:sz w:val="28"/>
          <w:szCs w:val="28"/>
        </w:rPr>
        <w:t>，做彻底这个观察之后呢就可以通达世俗万法的显现。所以说麦彭仁波切前面讲啦，很清楚</w:t>
      </w:r>
      <w:del w:id="1134" w:author="S-Yansong" w:date="2015-12-18T13:56:00Z">
        <w:r w:rsidRPr="009F51A8" w:rsidDel="005B2D68">
          <w:rPr>
            <w:rFonts w:ascii="华文楷体" w:eastAsia="华文楷体" w:hAnsi="华文楷体" w:hint="eastAsia"/>
            <w:sz w:val="28"/>
            <w:szCs w:val="28"/>
          </w:rPr>
          <w:delText>，</w:delText>
        </w:r>
      </w:del>
      <w:ins w:id="1135" w:author="S-Yansong" w:date="2015-12-18T13:56:00Z">
        <w:r w:rsidR="005B2D68">
          <w:rPr>
            <w:rFonts w:ascii="华文楷体" w:eastAsia="华文楷体" w:hAnsi="华文楷体" w:hint="eastAsia"/>
            <w:sz w:val="28"/>
            <w:szCs w:val="28"/>
          </w:rPr>
          <w:t>。</w:t>
        </w:r>
      </w:ins>
      <w:r w:rsidRPr="009F51A8">
        <w:rPr>
          <w:rFonts w:ascii="华文楷体" w:eastAsia="华文楷体" w:hAnsi="华文楷体" w:hint="eastAsia"/>
          <w:sz w:val="28"/>
          <w:szCs w:val="28"/>
        </w:rPr>
        <w:t>他提问就说这些有色法的实相到底是怎么样的</w:t>
      </w:r>
      <w:del w:id="1136" w:author="S-Yansong" w:date="2015-12-18T13:56:00Z">
        <w:r w:rsidRPr="009F51A8" w:rsidDel="004C51F7">
          <w:rPr>
            <w:rFonts w:ascii="华文楷体" w:eastAsia="华文楷体" w:hAnsi="华文楷体" w:hint="eastAsia"/>
            <w:sz w:val="28"/>
            <w:szCs w:val="28"/>
          </w:rPr>
          <w:delText>，</w:delText>
        </w:r>
      </w:del>
      <w:ins w:id="1137" w:author="S-Yansong" w:date="2015-12-18T13:56:00Z">
        <w:r w:rsidR="004C51F7">
          <w:rPr>
            <w:rFonts w:ascii="华文楷体" w:eastAsia="华文楷体" w:hAnsi="华文楷体" w:hint="eastAsia"/>
            <w:sz w:val="28"/>
            <w:szCs w:val="28"/>
          </w:rPr>
          <w:t>？</w:t>
        </w:r>
      </w:ins>
      <w:r w:rsidRPr="009F51A8">
        <w:rPr>
          <w:rFonts w:ascii="华文楷体" w:eastAsia="华文楷体" w:hAnsi="华文楷体" w:hint="eastAsia"/>
          <w:sz w:val="28"/>
          <w:szCs w:val="28"/>
        </w:rPr>
        <w:t>一方面呢，要他的显现方面</w:t>
      </w:r>
      <w:del w:id="1138" w:author="S-Yansong" w:date="2015-12-18T13:56:00Z">
        <w:r w:rsidRPr="009F51A8" w:rsidDel="004C51F7">
          <w:rPr>
            <w:rFonts w:ascii="华文楷体" w:eastAsia="华文楷体" w:hAnsi="华文楷体" w:hint="eastAsia"/>
            <w:sz w:val="28"/>
            <w:szCs w:val="28"/>
          </w:rPr>
          <w:delText>？？23：11</w:delText>
        </w:r>
      </w:del>
      <w:ins w:id="1139" w:author="S-Yansong" w:date="2015-12-18T13:56:00Z">
        <w:r w:rsidR="004C51F7">
          <w:rPr>
            <w:rFonts w:ascii="华文楷体" w:eastAsia="华文楷体" w:hAnsi="华文楷体" w:hint="eastAsia"/>
            <w:sz w:val="28"/>
            <w:szCs w:val="28"/>
          </w:rPr>
          <w:t>必须要通达</w:t>
        </w:r>
      </w:ins>
      <w:r w:rsidRPr="009F51A8">
        <w:rPr>
          <w:rFonts w:ascii="华文楷体" w:eastAsia="华文楷体" w:hAnsi="华文楷体" w:hint="eastAsia"/>
          <w:sz w:val="28"/>
          <w:szCs w:val="28"/>
        </w:rPr>
        <w:t>，</w:t>
      </w:r>
      <w:proofErr w:type="gramStart"/>
      <w:r w:rsidRPr="009F51A8">
        <w:rPr>
          <w:rFonts w:ascii="华文楷体" w:eastAsia="华文楷体" w:hAnsi="华文楷体" w:hint="eastAsia"/>
          <w:sz w:val="28"/>
          <w:szCs w:val="28"/>
        </w:rPr>
        <w:t>一方面呢无自</w:t>
      </w:r>
      <w:proofErr w:type="gramEnd"/>
      <w:r w:rsidRPr="009F51A8">
        <w:rPr>
          <w:rFonts w:ascii="华文楷体" w:eastAsia="华文楷体" w:hAnsi="华文楷体" w:hint="eastAsia"/>
          <w:sz w:val="28"/>
          <w:szCs w:val="28"/>
        </w:rPr>
        <w:t>性方面彻底通达</w:t>
      </w:r>
      <w:ins w:id="1140" w:author="S-Yansong" w:date="2015-12-18T13:57:00Z">
        <w:r w:rsidR="004B158F">
          <w:rPr>
            <w:rFonts w:ascii="华文楷体" w:eastAsia="华文楷体" w:hAnsi="华文楷体" w:hint="eastAsia"/>
            <w:sz w:val="28"/>
            <w:szCs w:val="28"/>
          </w:rPr>
          <w:t>，</w:t>
        </w:r>
      </w:ins>
      <w:del w:id="1141" w:author="S-Yansong" w:date="2015-12-18T13:56:00Z">
        <w:r w:rsidRPr="009F51A8" w:rsidDel="004B158F">
          <w:rPr>
            <w:rFonts w:ascii="华文楷体" w:eastAsia="华文楷体" w:hAnsi="华文楷体" w:hint="eastAsia"/>
            <w:sz w:val="28"/>
            <w:szCs w:val="28"/>
          </w:rPr>
          <w:delText>，</w:delText>
        </w:r>
      </w:del>
      <w:ins w:id="1142" w:author="S-Yansong" w:date="2015-12-18T13:57:00Z">
        <w:r w:rsidR="004B158F">
          <w:rPr>
            <w:rFonts w:ascii="华文楷体" w:eastAsia="华文楷体" w:hAnsi="华文楷体" w:hint="eastAsia"/>
            <w:sz w:val="28"/>
            <w:szCs w:val="28"/>
          </w:rPr>
          <w:t>这个时候</w:t>
        </w:r>
      </w:ins>
      <w:del w:id="1143" w:author="S-Yansong" w:date="2015-12-18T13:57:00Z">
        <w:r w:rsidRPr="009F51A8" w:rsidDel="004B158F">
          <w:rPr>
            <w:rFonts w:ascii="华文楷体" w:eastAsia="华文楷体" w:hAnsi="华文楷体" w:hint="eastAsia"/>
            <w:sz w:val="28"/>
            <w:szCs w:val="28"/>
          </w:rPr>
          <w:delText>最后</w:delText>
        </w:r>
      </w:del>
      <w:proofErr w:type="gramStart"/>
      <w:r w:rsidRPr="009F51A8">
        <w:rPr>
          <w:rFonts w:ascii="华文楷体" w:eastAsia="华文楷体" w:hAnsi="华文楷体" w:hint="eastAsia"/>
          <w:sz w:val="28"/>
          <w:szCs w:val="28"/>
        </w:rPr>
        <w:t>就才能够</w:t>
      </w:r>
      <w:proofErr w:type="gramEnd"/>
      <w:r w:rsidRPr="009F51A8">
        <w:rPr>
          <w:rFonts w:ascii="华文楷体" w:eastAsia="华文楷体" w:hAnsi="华文楷体" w:hint="eastAsia"/>
          <w:sz w:val="28"/>
          <w:szCs w:val="28"/>
        </w:rPr>
        <w:t>了知这个有色法的实相是怎么样一种本体的。</w:t>
      </w:r>
    </w:p>
    <w:p w:rsidR="004B158F" w:rsidRPr="004B158F" w:rsidRDefault="004B158F" w:rsidP="009F51A8">
      <w:pPr>
        <w:ind w:firstLine="570"/>
        <w:rPr>
          <w:ins w:id="1144" w:author="S-Yansong" w:date="2015-12-18T13:57:00Z"/>
          <w:rFonts w:asciiTheme="minorEastAsia" w:hAnsiTheme="minorEastAsia"/>
          <w:sz w:val="28"/>
          <w:szCs w:val="28"/>
          <w:rPrChange w:id="1145" w:author="S-Yansong" w:date="2015-12-18T13:58:00Z">
            <w:rPr>
              <w:ins w:id="1146" w:author="S-Yansong" w:date="2015-12-18T13:57:00Z"/>
              <w:rFonts w:ascii="华文楷体" w:eastAsia="华文楷体" w:hAnsi="华文楷体"/>
              <w:sz w:val="28"/>
              <w:szCs w:val="28"/>
            </w:rPr>
          </w:rPrChange>
        </w:rPr>
      </w:pPr>
      <w:ins w:id="1147" w:author="S-Yansong" w:date="2015-12-18T13:58:00Z">
        <w:r w:rsidRPr="004B158F">
          <w:rPr>
            <w:rFonts w:asciiTheme="minorEastAsia" w:hAnsiTheme="minorEastAsia" w:hint="eastAsia"/>
            <w:sz w:val="28"/>
            <w:szCs w:val="28"/>
            <w:rPrChange w:id="1148" w:author="S-Yansong" w:date="2015-12-18T13:58:00Z">
              <w:rPr>
                <w:rFonts w:ascii="华文楷体" w:eastAsia="华文楷体" w:hAnsi="华文楷体" w:hint="eastAsia"/>
                <w:sz w:val="28"/>
                <w:szCs w:val="28"/>
              </w:rPr>
            </w:rPrChange>
          </w:rPr>
          <w:t>【</w:t>
        </w:r>
      </w:ins>
      <w:r w:rsidR="009F51A8" w:rsidRPr="004B158F">
        <w:rPr>
          <w:rFonts w:asciiTheme="minorEastAsia" w:hAnsiTheme="minorEastAsia" w:hint="eastAsia"/>
          <w:sz w:val="28"/>
          <w:szCs w:val="28"/>
          <w:rPrChange w:id="1149" w:author="S-Yansong" w:date="2015-12-18T13:58:00Z">
            <w:rPr>
              <w:rFonts w:ascii="华文楷体" w:eastAsia="华文楷体" w:hAnsi="华文楷体" w:hint="eastAsia"/>
              <w:sz w:val="28"/>
              <w:szCs w:val="28"/>
            </w:rPr>
          </w:rPrChange>
        </w:rPr>
        <w:t>唯识宗论师声明</w:t>
      </w:r>
      <w:r w:rsidR="009F51A8" w:rsidRPr="004B158F">
        <w:rPr>
          <w:rFonts w:asciiTheme="minorEastAsia" w:hAnsiTheme="minorEastAsia"/>
          <w:sz w:val="28"/>
          <w:szCs w:val="28"/>
          <w:rPrChange w:id="1150" w:author="S-Yansong" w:date="2015-12-18T13:58:00Z">
            <w:rPr>
              <w:rFonts w:ascii="华文楷体" w:eastAsia="华文楷体" w:hAnsi="华文楷体"/>
              <w:sz w:val="28"/>
              <w:szCs w:val="28"/>
            </w:rPr>
          </w:rPrChange>
        </w:rPr>
        <w:t>:说为空性，这是指以遍计所执法本体而空的意思。</w:t>
      </w:r>
      <w:ins w:id="1151" w:author="S-Yansong" w:date="2015-12-18T13:58:00Z">
        <w:r w:rsidRPr="004B158F">
          <w:rPr>
            <w:rFonts w:asciiTheme="minorEastAsia" w:hAnsiTheme="minorEastAsia" w:hint="eastAsia"/>
            <w:sz w:val="28"/>
            <w:szCs w:val="28"/>
            <w:rPrChange w:id="1152" w:author="S-Yansong" w:date="2015-12-18T13:58:00Z">
              <w:rPr>
                <w:rFonts w:ascii="华文楷体" w:eastAsia="华文楷体" w:hAnsi="华文楷体" w:hint="eastAsia"/>
                <w:sz w:val="28"/>
                <w:szCs w:val="28"/>
              </w:rPr>
            </w:rPrChange>
          </w:rPr>
          <w:t>】</w:t>
        </w:r>
      </w:ins>
    </w:p>
    <w:p w:rsidR="007F73B3" w:rsidRDefault="009F51A8" w:rsidP="007F73B3">
      <w:pPr>
        <w:ind w:firstLine="570"/>
        <w:rPr>
          <w:ins w:id="1153" w:author="S-Yansong" w:date="2015-12-18T14:00:00Z"/>
          <w:rFonts w:ascii="华文楷体" w:eastAsia="华文楷体" w:hAnsi="华文楷体"/>
          <w:sz w:val="28"/>
          <w:szCs w:val="28"/>
        </w:rPr>
      </w:pPr>
      <w:r w:rsidRPr="009F51A8">
        <w:rPr>
          <w:rFonts w:ascii="华文楷体" w:eastAsia="华文楷体" w:hAnsi="华文楷体" w:hint="eastAsia"/>
          <w:sz w:val="28"/>
          <w:szCs w:val="28"/>
        </w:rPr>
        <w:t>唯识宗的，设立</w:t>
      </w:r>
      <w:del w:id="1154" w:author="S-Yansong" w:date="2015-12-18T13:57:00Z">
        <w:r w:rsidRPr="009F51A8" w:rsidDel="004B158F">
          <w:rPr>
            <w:rFonts w:ascii="华文楷体" w:eastAsia="华文楷体" w:hAnsi="华文楷体" w:hint="eastAsia"/>
            <w:sz w:val="28"/>
            <w:szCs w:val="28"/>
          </w:rPr>
          <w:delText>？？23：27</w:delText>
        </w:r>
      </w:del>
      <w:r w:rsidRPr="009F51A8">
        <w:rPr>
          <w:rFonts w:ascii="华文楷体" w:eastAsia="华文楷体" w:hAnsi="华文楷体" w:hint="eastAsia"/>
          <w:sz w:val="28"/>
          <w:szCs w:val="28"/>
        </w:rPr>
        <w:t>唯识宗的这个</w:t>
      </w:r>
      <w:proofErr w:type="gramStart"/>
      <w:r w:rsidRPr="009F51A8">
        <w:rPr>
          <w:rFonts w:ascii="华文楷体" w:eastAsia="华文楷体" w:hAnsi="华文楷体" w:hint="eastAsia"/>
          <w:sz w:val="28"/>
          <w:szCs w:val="28"/>
        </w:rPr>
        <w:t>论师他</w:t>
      </w:r>
      <w:proofErr w:type="gramEnd"/>
      <w:r w:rsidRPr="009F51A8">
        <w:rPr>
          <w:rFonts w:ascii="华文楷体" w:eastAsia="华文楷体" w:hAnsi="华文楷体" w:hint="eastAsia"/>
          <w:sz w:val="28"/>
          <w:szCs w:val="28"/>
        </w:rPr>
        <w:t>在安立这个空性</w:t>
      </w:r>
      <w:r w:rsidRPr="009F51A8">
        <w:rPr>
          <w:rFonts w:ascii="华文楷体" w:eastAsia="华文楷体" w:hAnsi="华文楷体" w:hint="eastAsia"/>
          <w:sz w:val="28"/>
          <w:szCs w:val="28"/>
        </w:rPr>
        <w:lastRenderedPageBreak/>
        <w:t>的时候呢，他</w:t>
      </w:r>
      <w:proofErr w:type="gramStart"/>
      <w:r w:rsidRPr="009F51A8">
        <w:rPr>
          <w:rFonts w:ascii="华文楷体" w:eastAsia="华文楷体" w:hAnsi="华文楷体" w:hint="eastAsia"/>
          <w:sz w:val="28"/>
          <w:szCs w:val="28"/>
        </w:rPr>
        <w:t>安立空性</w:t>
      </w:r>
      <w:proofErr w:type="gramEnd"/>
      <w:r w:rsidRPr="009F51A8">
        <w:rPr>
          <w:rFonts w:ascii="华文楷体" w:eastAsia="华文楷体" w:hAnsi="华文楷体" w:hint="eastAsia"/>
          <w:sz w:val="28"/>
          <w:szCs w:val="28"/>
        </w:rPr>
        <w:t>的时候呢，他就是讲所谓的空性，在宣说空性的时候呢，统统是指</w:t>
      </w:r>
      <w:proofErr w:type="gramStart"/>
      <w:r w:rsidRPr="009F51A8">
        <w:rPr>
          <w:rFonts w:ascii="华文楷体" w:eastAsia="华文楷体" w:hAnsi="华文楷体" w:hint="eastAsia"/>
          <w:sz w:val="28"/>
          <w:szCs w:val="28"/>
        </w:rPr>
        <w:t>以遍计</w:t>
      </w:r>
      <w:proofErr w:type="gramEnd"/>
      <w:r w:rsidRPr="009F51A8">
        <w:rPr>
          <w:rFonts w:ascii="华文楷体" w:eastAsia="华文楷体" w:hAnsi="华文楷体" w:hint="eastAsia"/>
          <w:sz w:val="28"/>
          <w:szCs w:val="28"/>
        </w:rPr>
        <w:t>所执法而空。</w:t>
      </w:r>
      <w:proofErr w:type="gramStart"/>
      <w:r w:rsidRPr="009F51A8">
        <w:rPr>
          <w:rFonts w:ascii="华文楷体" w:eastAsia="华文楷体" w:hAnsi="华文楷体" w:hint="eastAsia"/>
          <w:sz w:val="28"/>
          <w:szCs w:val="28"/>
        </w:rPr>
        <w:t>遍计所</w:t>
      </w:r>
      <w:proofErr w:type="gramEnd"/>
      <w:r w:rsidRPr="009F51A8">
        <w:rPr>
          <w:rFonts w:ascii="华文楷体" w:eastAsia="华文楷体" w:hAnsi="华文楷体" w:hint="eastAsia"/>
          <w:sz w:val="28"/>
          <w:szCs w:val="28"/>
        </w:rPr>
        <w:t>执法他是没有的，完全不存在的。所以说所谓的空性都是</w:t>
      </w:r>
      <w:proofErr w:type="gramStart"/>
      <w:r w:rsidRPr="009F51A8">
        <w:rPr>
          <w:rFonts w:ascii="华文楷体" w:eastAsia="华文楷体" w:hAnsi="华文楷体" w:hint="eastAsia"/>
          <w:sz w:val="28"/>
          <w:szCs w:val="28"/>
        </w:rPr>
        <w:t>指遍计</w:t>
      </w:r>
      <w:proofErr w:type="gramEnd"/>
      <w:r w:rsidRPr="009F51A8">
        <w:rPr>
          <w:rFonts w:ascii="华文楷体" w:eastAsia="华文楷体" w:hAnsi="华文楷体" w:hint="eastAsia"/>
          <w:sz w:val="28"/>
          <w:szCs w:val="28"/>
        </w:rPr>
        <w:t>所执法本体而空的意思，他没有本体，真正</w:t>
      </w:r>
      <w:proofErr w:type="gramStart"/>
      <w:r w:rsidRPr="009F51A8">
        <w:rPr>
          <w:rFonts w:ascii="华文楷体" w:eastAsia="华文楷体" w:hAnsi="华文楷体" w:hint="eastAsia"/>
          <w:sz w:val="28"/>
          <w:szCs w:val="28"/>
        </w:rPr>
        <w:t>的遍计</w:t>
      </w:r>
      <w:proofErr w:type="gramEnd"/>
      <w:r w:rsidRPr="009F51A8">
        <w:rPr>
          <w:rFonts w:ascii="华文楷体" w:eastAsia="华文楷体" w:hAnsi="华文楷体" w:hint="eastAsia"/>
          <w:sz w:val="28"/>
          <w:szCs w:val="28"/>
        </w:rPr>
        <w:t>所执法他是没有本体的。那么在三自性当中是这样讲得的，唯一有，唯一</w:t>
      </w:r>
      <w:proofErr w:type="gramStart"/>
      <w:r w:rsidRPr="009F51A8">
        <w:rPr>
          <w:rFonts w:ascii="华文楷体" w:eastAsia="华文楷体" w:hAnsi="华文楷体" w:hint="eastAsia"/>
          <w:sz w:val="28"/>
          <w:szCs w:val="28"/>
        </w:rPr>
        <w:t>的遍计</w:t>
      </w:r>
      <w:proofErr w:type="gramEnd"/>
      <w:r w:rsidRPr="009F51A8">
        <w:rPr>
          <w:rFonts w:ascii="华文楷体" w:eastAsia="华文楷体" w:hAnsi="华文楷体" w:hint="eastAsia"/>
          <w:sz w:val="28"/>
          <w:szCs w:val="28"/>
        </w:rPr>
        <w:t>所执法他的本体是不存在的。所以说所讲的空性呢，就是</w:t>
      </w:r>
      <w:proofErr w:type="gramStart"/>
      <w:r w:rsidRPr="009F51A8">
        <w:rPr>
          <w:rFonts w:ascii="华文楷体" w:eastAsia="华文楷体" w:hAnsi="华文楷体" w:hint="eastAsia"/>
          <w:sz w:val="28"/>
          <w:szCs w:val="28"/>
        </w:rPr>
        <w:t>指遍计</w:t>
      </w:r>
      <w:proofErr w:type="gramEnd"/>
      <w:r w:rsidRPr="009F51A8">
        <w:rPr>
          <w:rFonts w:ascii="华文楷体" w:eastAsia="华文楷体" w:hAnsi="华文楷体" w:hint="eastAsia"/>
          <w:sz w:val="28"/>
          <w:szCs w:val="28"/>
        </w:rPr>
        <w:t>所执法而空的。</w:t>
      </w:r>
    </w:p>
    <w:p w:rsidR="007F73B3" w:rsidRDefault="009F51A8" w:rsidP="007F73B3">
      <w:pPr>
        <w:ind w:firstLine="570"/>
        <w:rPr>
          <w:ins w:id="1155" w:author="S-Yansong" w:date="2015-12-18T13:59:00Z"/>
          <w:rFonts w:ascii="华文楷体" w:eastAsia="华文楷体" w:hAnsi="华文楷体"/>
          <w:sz w:val="28"/>
          <w:szCs w:val="28"/>
        </w:rPr>
      </w:pPr>
      <w:r w:rsidRPr="009F51A8">
        <w:rPr>
          <w:rFonts w:ascii="华文楷体" w:eastAsia="华文楷体" w:hAnsi="华文楷体" w:hint="eastAsia"/>
          <w:sz w:val="28"/>
          <w:szCs w:val="28"/>
        </w:rPr>
        <w:t>那么依他起呢，依他起他是依缘有，但他的本体是存在的。圆成识，圆成识就是二空的自性更加应该存在了，就是这样的。所以说他就取了三自性当中真正依本体而空的</w:t>
      </w:r>
      <w:proofErr w:type="gramStart"/>
      <w:r w:rsidRPr="009F51A8">
        <w:rPr>
          <w:rFonts w:ascii="华文楷体" w:eastAsia="华文楷体" w:hAnsi="华文楷体" w:hint="eastAsia"/>
          <w:sz w:val="28"/>
          <w:szCs w:val="28"/>
        </w:rPr>
        <w:t>就是遍计所执</w:t>
      </w:r>
      <w:proofErr w:type="gramEnd"/>
      <w:r w:rsidRPr="009F51A8">
        <w:rPr>
          <w:rFonts w:ascii="华文楷体" w:eastAsia="华文楷体" w:hAnsi="华文楷体" w:hint="eastAsia"/>
          <w:sz w:val="28"/>
          <w:szCs w:val="28"/>
        </w:rPr>
        <w:t>性，他就把这样一种空性局限</w:t>
      </w:r>
      <w:proofErr w:type="gramStart"/>
      <w:r w:rsidRPr="009F51A8">
        <w:rPr>
          <w:rFonts w:ascii="华文楷体" w:eastAsia="华文楷体" w:hAnsi="华文楷体" w:hint="eastAsia"/>
          <w:sz w:val="28"/>
          <w:szCs w:val="28"/>
        </w:rPr>
        <w:t>在遍计所执</w:t>
      </w:r>
      <w:proofErr w:type="gramEnd"/>
      <w:r w:rsidRPr="009F51A8">
        <w:rPr>
          <w:rFonts w:ascii="华文楷体" w:eastAsia="华文楷体" w:hAnsi="华文楷体" w:hint="eastAsia"/>
          <w:sz w:val="28"/>
          <w:szCs w:val="28"/>
        </w:rPr>
        <w:t>性。如果他的观点成立的话，那么他的这个依他起实有就可以成立，那就是这样的，所以说他就把这样空性定义</w:t>
      </w:r>
      <w:proofErr w:type="gramStart"/>
      <w:r w:rsidRPr="009F51A8">
        <w:rPr>
          <w:rFonts w:ascii="华文楷体" w:eastAsia="华文楷体" w:hAnsi="华文楷体" w:hint="eastAsia"/>
          <w:sz w:val="28"/>
          <w:szCs w:val="28"/>
        </w:rPr>
        <w:t>在遍计所</w:t>
      </w:r>
      <w:proofErr w:type="gramEnd"/>
      <w:r w:rsidRPr="009F51A8">
        <w:rPr>
          <w:rFonts w:ascii="华文楷体" w:eastAsia="华文楷体" w:hAnsi="华文楷体" w:hint="eastAsia"/>
          <w:sz w:val="28"/>
          <w:szCs w:val="28"/>
        </w:rPr>
        <w:t>执法本体而空的意思。</w:t>
      </w:r>
    </w:p>
    <w:p w:rsidR="007F73B3" w:rsidRDefault="009F51A8" w:rsidP="009F51A8">
      <w:pPr>
        <w:ind w:firstLine="570"/>
        <w:rPr>
          <w:ins w:id="1156" w:author="S-Yansong" w:date="2015-12-18T14:01:00Z"/>
          <w:rFonts w:ascii="华文楷体" w:eastAsia="华文楷体" w:hAnsi="华文楷体"/>
          <w:sz w:val="28"/>
          <w:szCs w:val="28"/>
        </w:rPr>
      </w:pPr>
      <w:r w:rsidRPr="009F51A8">
        <w:rPr>
          <w:rFonts w:ascii="华文楷体" w:eastAsia="华文楷体" w:hAnsi="华文楷体" w:hint="eastAsia"/>
          <w:sz w:val="28"/>
          <w:szCs w:val="28"/>
        </w:rPr>
        <w:t>那么</w:t>
      </w:r>
      <w:proofErr w:type="gramStart"/>
      <w:r w:rsidRPr="009F51A8">
        <w:rPr>
          <w:rFonts w:ascii="华文楷体" w:eastAsia="华文楷体" w:hAnsi="华文楷体" w:hint="eastAsia"/>
          <w:sz w:val="28"/>
          <w:szCs w:val="28"/>
        </w:rPr>
        <w:t>下面呢中观</w:t>
      </w:r>
      <w:proofErr w:type="gramEnd"/>
      <w:r w:rsidRPr="009F51A8">
        <w:rPr>
          <w:rFonts w:ascii="华文楷体" w:eastAsia="华文楷体" w:hAnsi="华文楷体" w:hint="eastAsia"/>
          <w:sz w:val="28"/>
          <w:szCs w:val="28"/>
        </w:rPr>
        <w:t>宗分析</w:t>
      </w:r>
      <w:ins w:id="1157" w:author="S-Yansong" w:date="2015-12-18T14:01:00Z">
        <w:r w:rsidR="007F73B3">
          <w:rPr>
            <w:rFonts w:ascii="华文楷体" w:eastAsia="华文楷体" w:hAnsi="华文楷体" w:hint="eastAsia"/>
            <w:sz w:val="28"/>
            <w:szCs w:val="28"/>
          </w:rPr>
          <w:t>：</w:t>
        </w:r>
      </w:ins>
    </w:p>
    <w:p w:rsidR="007F73B3" w:rsidRPr="007F73B3" w:rsidRDefault="007F73B3" w:rsidP="009F51A8">
      <w:pPr>
        <w:ind w:firstLine="570"/>
        <w:rPr>
          <w:ins w:id="1158" w:author="S-Yansong" w:date="2015-12-18T14:00:00Z"/>
          <w:rFonts w:asciiTheme="minorEastAsia" w:hAnsiTheme="minorEastAsia"/>
          <w:sz w:val="28"/>
          <w:szCs w:val="28"/>
          <w:rPrChange w:id="1159" w:author="S-Yansong" w:date="2015-12-18T14:01:00Z">
            <w:rPr>
              <w:ins w:id="1160" w:author="S-Yansong" w:date="2015-12-18T14:00:00Z"/>
              <w:rFonts w:ascii="华文楷体" w:eastAsia="华文楷体" w:hAnsi="华文楷体"/>
              <w:sz w:val="28"/>
              <w:szCs w:val="28"/>
            </w:rPr>
          </w:rPrChange>
        </w:rPr>
      </w:pPr>
      <w:ins w:id="1161" w:author="S-Yansong" w:date="2015-12-18T14:01:00Z">
        <w:r w:rsidRPr="007F73B3">
          <w:rPr>
            <w:rFonts w:asciiTheme="minorEastAsia" w:hAnsiTheme="minorEastAsia" w:hint="eastAsia"/>
            <w:sz w:val="28"/>
            <w:szCs w:val="28"/>
            <w:rPrChange w:id="1162" w:author="S-Yansong" w:date="2015-12-18T14:01:00Z">
              <w:rPr>
                <w:rFonts w:ascii="华文楷体" w:eastAsia="华文楷体" w:hAnsi="华文楷体" w:hint="eastAsia"/>
                <w:sz w:val="28"/>
                <w:szCs w:val="28"/>
              </w:rPr>
            </w:rPrChange>
          </w:rPr>
          <w:t>【</w:t>
        </w:r>
      </w:ins>
      <w:del w:id="1163" w:author="S-Yansong" w:date="2015-12-18T14:01:00Z">
        <w:r w:rsidR="009F51A8" w:rsidRPr="007F73B3" w:rsidDel="007F73B3">
          <w:rPr>
            <w:rFonts w:asciiTheme="minorEastAsia" w:hAnsiTheme="minorEastAsia" w:hint="eastAsia"/>
            <w:sz w:val="28"/>
            <w:szCs w:val="28"/>
            <w:rPrChange w:id="1164" w:author="S-Yansong" w:date="2015-12-18T14:01:00Z">
              <w:rPr>
                <w:rFonts w:ascii="华文楷体" w:eastAsia="华文楷体" w:hAnsi="华文楷体" w:hint="eastAsia"/>
                <w:sz w:val="28"/>
                <w:szCs w:val="28"/>
              </w:rPr>
            </w:rPrChange>
          </w:rPr>
          <w:delText>，</w:delText>
        </w:r>
      </w:del>
      <w:r w:rsidR="009F51A8" w:rsidRPr="007F73B3">
        <w:rPr>
          <w:rFonts w:asciiTheme="minorEastAsia" w:hAnsiTheme="minorEastAsia" w:hint="eastAsia"/>
          <w:sz w:val="28"/>
          <w:szCs w:val="28"/>
          <w:rPrChange w:id="1165" w:author="S-Yansong" w:date="2015-12-18T14:01:00Z">
            <w:rPr>
              <w:rFonts w:ascii="华文楷体" w:eastAsia="华文楷体" w:hAnsi="华文楷体" w:hint="eastAsia"/>
              <w:sz w:val="28"/>
              <w:szCs w:val="28"/>
            </w:rPr>
          </w:rPrChange>
        </w:rPr>
        <w:t>这一点千真万确</w:t>
      </w:r>
      <w:r w:rsidR="009F51A8" w:rsidRPr="007F73B3">
        <w:rPr>
          <w:rFonts w:asciiTheme="minorEastAsia" w:hAnsiTheme="minorEastAsia"/>
          <w:sz w:val="28"/>
          <w:szCs w:val="28"/>
          <w:rPrChange w:id="1166" w:author="S-Yansong" w:date="2015-12-18T14:01:00Z">
            <w:rPr>
              <w:rFonts w:ascii="华文楷体" w:eastAsia="华文楷体" w:hAnsi="华文楷体"/>
              <w:sz w:val="28"/>
              <w:szCs w:val="28"/>
            </w:rPr>
          </w:rPrChange>
        </w:rPr>
        <w:t>,在真实的立场上,我们承认所谓的“识有自性”也是遍计法。</w:t>
      </w:r>
      <w:ins w:id="1167" w:author="S-Yansong" w:date="2015-12-18T14:01:00Z">
        <w:r w:rsidRPr="007F73B3">
          <w:rPr>
            <w:rFonts w:asciiTheme="minorEastAsia" w:hAnsiTheme="minorEastAsia" w:hint="eastAsia"/>
            <w:sz w:val="28"/>
            <w:szCs w:val="28"/>
            <w:rPrChange w:id="1168" w:author="S-Yansong" w:date="2015-12-18T14:01:00Z">
              <w:rPr>
                <w:rFonts w:ascii="华文楷体" w:eastAsia="华文楷体" w:hAnsi="华文楷体" w:hint="eastAsia"/>
                <w:sz w:val="28"/>
                <w:szCs w:val="28"/>
              </w:rPr>
            </w:rPrChange>
          </w:rPr>
          <w:t>】</w:t>
        </w:r>
      </w:ins>
    </w:p>
    <w:p w:rsidR="00AD5141" w:rsidRDefault="009F51A8" w:rsidP="009F51A8">
      <w:pPr>
        <w:ind w:firstLine="570"/>
        <w:rPr>
          <w:ins w:id="1169" w:author="S-Yansong" w:date="2015-12-18T14:02:00Z"/>
          <w:rFonts w:ascii="华文楷体" w:eastAsia="华文楷体" w:hAnsi="华文楷体"/>
          <w:sz w:val="28"/>
          <w:szCs w:val="28"/>
        </w:rPr>
      </w:pPr>
      <w:r w:rsidRPr="009F51A8">
        <w:rPr>
          <w:rFonts w:ascii="华文楷体" w:eastAsia="华文楷体" w:hAnsi="华文楷体" w:hint="eastAsia"/>
          <w:sz w:val="28"/>
          <w:szCs w:val="28"/>
        </w:rPr>
        <w:t>我们没有说他不对，就所有</w:t>
      </w:r>
      <w:proofErr w:type="gramStart"/>
      <w:r w:rsidRPr="009F51A8">
        <w:rPr>
          <w:rFonts w:ascii="华文楷体" w:eastAsia="华文楷体" w:hAnsi="华文楷体" w:hint="eastAsia"/>
          <w:sz w:val="28"/>
          <w:szCs w:val="28"/>
        </w:rPr>
        <w:t>的遍计</w:t>
      </w:r>
      <w:proofErr w:type="gramEnd"/>
      <w:r w:rsidRPr="009F51A8">
        <w:rPr>
          <w:rFonts w:ascii="华文楷体" w:eastAsia="华文楷体" w:hAnsi="华文楷体" w:hint="eastAsia"/>
          <w:sz w:val="28"/>
          <w:szCs w:val="28"/>
        </w:rPr>
        <w:t>所执法都是本体空的。或者说，就说本体空的法都是遍计法，这样话你可以讲的。那么如果这样讲的时候呢，我们是不是完全和唯识</w:t>
      </w:r>
      <w:proofErr w:type="gramStart"/>
      <w:r w:rsidRPr="009F51A8">
        <w:rPr>
          <w:rFonts w:ascii="华文楷体" w:eastAsia="华文楷体" w:hAnsi="华文楷体" w:hint="eastAsia"/>
          <w:sz w:val="28"/>
          <w:szCs w:val="28"/>
        </w:rPr>
        <w:t>宗一样</w:t>
      </w:r>
      <w:proofErr w:type="gramEnd"/>
      <w:r w:rsidRPr="009F51A8">
        <w:rPr>
          <w:rFonts w:ascii="华文楷体" w:eastAsia="华文楷体" w:hAnsi="华文楷体" w:hint="eastAsia"/>
          <w:sz w:val="28"/>
          <w:szCs w:val="28"/>
        </w:rPr>
        <w:t>的呢</w:t>
      </w:r>
      <w:ins w:id="1170" w:author="S-Yansong" w:date="2015-12-18T14:01:00Z">
        <w:r w:rsidR="00AD5141">
          <w:rPr>
            <w:rFonts w:ascii="华文楷体" w:eastAsia="华文楷体" w:hAnsi="华文楷体" w:hint="eastAsia"/>
            <w:sz w:val="28"/>
            <w:szCs w:val="28"/>
          </w:rPr>
          <w:t>？</w:t>
        </w:r>
      </w:ins>
      <w:del w:id="1171" w:author="S-Yansong" w:date="2015-12-18T14:01:00Z">
        <w:r w:rsidRPr="009F51A8" w:rsidDel="00AD5141">
          <w:rPr>
            <w:rFonts w:ascii="华文楷体" w:eastAsia="华文楷体" w:hAnsi="华文楷体" w:hint="eastAsia"/>
            <w:sz w:val="28"/>
            <w:szCs w:val="28"/>
          </w:rPr>
          <w:delText>，</w:delText>
        </w:r>
      </w:del>
      <w:r w:rsidRPr="009F51A8">
        <w:rPr>
          <w:rFonts w:ascii="华文楷体" w:eastAsia="华文楷体" w:hAnsi="华文楷体" w:hint="eastAsia"/>
          <w:sz w:val="28"/>
          <w:szCs w:val="28"/>
        </w:rPr>
        <w:t>这一点千真万确的意思就是说，</w:t>
      </w:r>
      <w:proofErr w:type="gramStart"/>
      <w:r w:rsidRPr="009F51A8">
        <w:rPr>
          <w:rFonts w:ascii="华文楷体" w:eastAsia="华文楷体" w:hAnsi="华文楷体" w:hint="eastAsia"/>
          <w:sz w:val="28"/>
          <w:szCs w:val="28"/>
        </w:rPr>
        <w:t>遍计所</w:t>
      </w:r>
      <w:proofErr w:type="gramEnd"/>
      <w:r w:rsidRPr="009F51A8">
        <w:rPr>
          <w:rFonts w:ascii="华文楷体" w:eastAsia="华文楷体" w:hAnsi="华文楷体" w:hint="eastAsia"/>
          <w:sz w:val="28"/>
          <w:szCs w:val="28"/>
        </w:rPr>
        <w:t>执法都是没有的，都是空性的。那么关键就是在于你把</w:t>
      </w:r>
      <w:proofErr w:type="gramStart"/>
      <w:r w:rsidRPr="009F51A8">
        <w:rPr>
          <w:rFonts w:ascii="华文楷体" w:eastAsia="华文楷体" w:hAnsi="华文楷体" w:hint="eastAsia"/>
          <w:sz w:val="28"/>
          <w:szCs w:val="28"/>
        </w:rPr>
        <w:t>这个遍计所</w:t>
      </w:r>
      <w:proofErr w:type="gramEnd"/>
      <w:r w:rsidRPr="009F51A8">
        <w:rPr>
          <w:rFonts w:ascii="华文楷体" w:eastAsia="华文楷体" w:hAnsi="华文楷体" w:hint="eastAsia"/>
          <w:sz w:val="28"/>
          <w:szCs w:val="28"/>
        </w:rPr>
        <w:t>执法，你怎么样去定性他，怎么样去定性。</w:t>
      </w:r>
    </w:p>
    <w:p w:rsidR="00AD5141" w:rsidRDefault="009F51A8" w:rsidP="00AD5141">
      <w:pPr>
        <w:ind w:firstLine="570"/>
        <w:rPr>
          <w:ins w:id="1172" w:author="S-Yansong" w:date="2015-12-18T14:03:00Z"/>
          <w:rFonts w:ascii="华文楷体" w:eastAsia="华文楷体" w:hAnsi="华文楷体"/>
          <w:sz w:val="28"/>
          <w:szCs w:val="28"/>
        </w:rPr>
      </w:pPr>
      <w:r w:rsidRPr="009F51A8">
        <w:rPr>
          <w:rFonts w:ascii="华文楷体" w:eastAsia="华文楷体" w:hAnsi="华文楷体" w:hint="eastAsia"/>
          <w:sz w:val="28"/>
          <w:szCs w:val="28"/>
        </w:rPr>
        <w:t>按照唯识宗的意思来讲，他就说依他起之外的，依他起之外的这个法</w:t>
      </w:r>
      <w:proofErr w:type="gramStart"/>
      <w:r w:rsidRPr="009F51A8">
        <w:rPr>
          <w:rFonts w:ascii="华文楷体" w:eastAsia="华文楷体" w:hAnsi="华文楷体" w:hint="eastAsia"/>
          <w:sz w:val="28"/>
          <w:szCs w:val="28"/>
        </w:rPr>
        <w:t>叫遍计</w:t>
      </w:r>
      <w:proofErr w:type="gramEnd"/>
      <w:r w:rsidRPr="009F51A8">
        <w:rPr>
          <w:rFonts w:ascii="华文楷体" w:eastAsia="华文楷体" w:hAnsi="华文楷体" w:hint="eastAsia"/>
          <w:sz w:val="28"/>
          <w:szCs w:val="28"/>
        </w:rPr>
        <w:t>所执法。但是呢这个方面我们说呢，如果</w:t>
      </w:r>
      <w:proofErr w:type="gramStart"/>
      <w:r w:rsidRPr="009F51A8">
        <w:rPr>
          <w:rFonts w:ascii="华文楷体" w:eastAsia="华文楷体" w:hAnsi="华文楷体" w:hint="eastAsia"/>
          <w:sz w:val="28"/>
          <w:szCs w:val="28"/>
        </w:rPr>
        <w:t>你承许实有</w:t>
      </w:r>
      <w:proofErr w:type="gramEnd"/>
      <w:r w:rsidRPr="009F51A8">
        <w:rPr>
          <w:rFonts w:ascii="华文楷体" w:eastAsia="华文楷体" w:hAnsi="华文楷体" w:hint="eastAsia"/>
          <w:sz w:val="28"/>
          <w:szCs w:val="28"/>
        </w:rPr>
        <w:t>自性，</w:t>
      </w:r>
      <w:r w:rsidRPr="009F51A8">
        <w:rPr>
          <w:rFonts w:ascii="华文楷体" w:eastAsia="华文楷体" w:hAnsi="华文楷体" w:hint="eastAsia"/>
          <w:sz w:val="28"/>
          <w:szCs w:val="28"/>
        </w:rPr>
        <w:lastRenderedPageBreak/>
        <w:t>就说如果你</w:t>
      </w:r>
      <w:proofErr w:type="gramStart"/>
      <w:r w:rsidRPr="009F51A8">
        <w:rPr>
          <w:rFonts w:ascii="华文楷体" w:eastAsia="华文楷体" w:hAnsi="华文楷体" w:hint="eastAsia"/>
          <w:sz w:val="28"/>
          <w:szCs w:val="28"/>
        </w:rPr>
        <w:t>承许依</w:t>
      </w:r>
      <w:proofErr w:type="gramEnd"/>
      <w:r w:rsidRPr="009F51A8">
        <w:rPr>
          <w:rFonts w:ascii="华文楷体" w:eastAsia="华文楷体" w:hAnsi="华文楷体" w:hint="eastAsia"/>
          <w:sz w:val="28"/>
          <w:szCs w:val="28"/>
        </w:rPr>
        <w:t>他起有自性，他也包括在</w:t>
      </w:r>
      <w:proofErr w:type="gramStart"/>
      <w:r w:rsidRPr="009F51A8">
        <w:rPr>
          <w:rFonts w:ascii="华文楷体" w:eastAsia="华文楷体" w:hAnsi="华文楷体" w:hint="eastAsia"/>
          <w:sz w:val="28"/>
          <w:szCs w:val="28"/>
        </w:rPr>
        <w:t>了遍计所执</w:t>
      </w:r>
      <w:proofErr w:type="gramEnd"/>
      <w:r w:rsidRPr="009F51A8">
        <w:rPr>
          <w:rFonts w:ascii="华文楷体" w:eastAsia="华文楷体" w:hAnsi="华文楷体" w:hint="eastAsia"/>
          <w:sz w:val="28"/>
          <w:szCs w:val="28"/>
        </w:rPr>
        <w:t>性当中去啦。他实际上是本没有的，他本体是空的。就说，就实有自性这一点，他的本体是空的，这个完全就是讲他是无自性的。那么如果我们就是把这个依他起的识，他无自性的，我们把他有自性破掉之后呢，他剩下的也就只是显现当中的，名言</w:t>
      </w:r>
      <w:proofErr w:type="gramStart"/>
      <w:r w:rsidRPr="009F51A8">
        <w:rPr>
          <w:rFonts w:ascii="华文楷体" w:eastAsia="华文楷体" w:hAnsi="华文楷体" w:hint="eastAsia"/>
          <w:sz w:val="28"/>
          <w:szCs w:val="28"/>
        </w:rPr>
        <w:t>谛</w:t>
      </w:r>
      <w:proofErr w:type="gramEnd"/>
      <w:r w:rsidRPr="009F51A8">
        <w:rPr>
          <w:rFonts w:ascii="华文楷体" w:eastAsia="华文楷体" w:hAnsi="华文楷体" w:hint="eastAsia"/>
          <w:sz w:val="28"/>
          <w:szCs w:val="28"/>
        </w:rPr>
        <w:t>当中的一种无自性的显现了。所以说把这样一种依他起有自性这一点也划在遍计法当中，所以说</w:t>
      </w:r>
      <w:proofErr w:type="gramStart"/>
      <w:r w:rsidRPr="009F51A8">
        <w:rPr>
          <w:rFonts w:ascii="华文楷体" w:eastAsia="华文楷体" w:hAnsi="华文楷体" w:hint="eastAsia"/>
          <w:sz w:val="28"/>
          <w:szCs w:val="28"/>
        </w:rPr>
        <w:t>呢依他起本身</w:t>
      </w:r>
      <w:proofErr w:type="gramEnd"/>
      <w:r w:rsidRPr="009F51A8">
        <w:rPr>
          <w:rFonts w:ascii="华文楷体" w:eastAsia="华文楷体" w:hAnsi="华文楷体" w:hint="eastAsia"/>
          <w:sz w:val="28"/>
          <w:szCs w:val="28"/>
        </w:rPr>
        <w:t>是空性的。</w:t>
      </w:r>
    </w:p>
    <w:p w:rsidR="00AD5141" w:rsidRDefault="00AD5141" w:rsidP="009F51A8">
      <w:pPr>
        <w:ind w:firstLine="570"/>
        <w:rPr>
          <w:ins w:id="1173" w:author="S-Yansong" w:date="2015-12-18T14:04:00Z"/>
          <w:rFonts w:ascii="华文楷体" w:eastAsia="华文楷体" w:hAnsi="华文楷体"/>
          <w:sz w:val="28"/>
          <w:szCs w:val="28"/>
        </w:rPr>
      </w:pPr>
      <w:ins w:id="1174" w:author="S-Yansong" w:date="2015-12-18T14:04:00Z">
        <w:r>
          <w:rPr>
            <w:rFonts w:ascii="华文楷体" w:eastAsia="华文楷体" w:hAnsi="华文楷体" w:hint="eastAsia"/>
            <w:sz w:val="28"/>
            <w:szCs w:val="28"/>
          </w:rPr>
          <w:t>【</w:t>
        </w:r>
      </w:ins>
      <w:r w:rsidR="009F51A8" w:rsidRPr="00AD5141">
        <w:rPr>
          <w:rFonts w:asciiTheme="minorEastAsia" w:hAnsiTheme="minorEastAsia" w:hint="eastAsia"/>
          <w:sz w:val="28"/>
          <w:szCs w:val="28"/>
          <w:rPrChange w:id="1175" w:author="S-Yansong" w:date="2015-12-18T14:04:00Z">
            <w:rPr>
              <w:rFonts w:ascii="华文楷体" w:eastAsia="华文楷体" w:hAnsi="华文楷体" w:hint="eastAsia"/>
              <w:sz w:val="28"/>
              <w:szCs w:val="28"/>
            </w:rPr>
          </w:rPrChange>
        </w:rPr>
        <w:t>依他起的本体如果成实</w:t>
      </w:r>
      <w:ins w:id="1176" w:author="S-Yansong" w:date="2015-12-18T14:04:00Z">
        <w:r w:rsidRPr="00AD5141">
          <w:rPr>
            <w:rFonts w:asciiTheme="minorEastAsia" w:hAnsiTheme="minorEastAsia" w:hint="eastAsia"/>
            <w:sz w:val="28"/>
            <w:szCs w:val="28"/>
            <w:rPrChange w:id="1177" w:author="S-Yansong" w:date="2015-12-18T14:04:00Z">
              <w:rPr>
                <w:rFonts w:ascii="华文楷体" w:eastAsia="华文楷体" w:hAnsi="华文楷体" w:hint="eastAsia"/>
                <w:sz w:val="28"/>
                <w:szCs w:val="28"/>
              </w:rPr>
            </w:rPrChange>
          </w:rPr>
          <w:t>，</w:t>
        </w:r>
      </w:ins>
      <w:del w:id="1178" w:author="S-Yansong" w:date="2015-12-18T14:04:00Z">
        <w:r w:rsidR="009F51A8" w:rsidRPr="00AD5141" w:rsidDel="00AD5141">
          <w:rPr>
            <w:rFonts w:asciiTheme="minorEastAsia" w:hAnsiTheme="minorEastAsia"/>
            <w:sz w:val="28"/>
            <w:szCs w:val="28"/>
            <w:rPrChange w:id="1179" w:author="S-Yansong" w:date="2015-12-18T14:04:00Z">
              <w:rPr>
                <w:rFonts w:ascii="华文楷体" w:eastAsia="华文楷体" w:hAnsi="华文楷体"/>
                <w:sz w:val="28"/>
                <w:szCs w:val="28"/>
              </w:rPr>
            </w:rPrChange>
          </w:rPr>
          <w:delText>,</w:delText>
        </w:r>
      </w:del>
      <w:r w:rsidR="009F51A8" w:rsidRPr="00AD5141">
        <w:rPr>
          <w:rFonts w:asciiTheme="minorEastAsia" w:hAnsiTheme="minorEastAsia" w:hint="eastAsia"/>
          <w:sz w:val="28"/>
          <w:szCs w:val="28"/>
          <w:rPrChange w:id="1180" w:author="S-Yansong" w:date="2015-12-18T14:04:00Z">
            <w:rPr>
              <w:rFonts w:ascii="华文楷体" w:eastAsia="华文楷体" w:hAnsi="华文楷体" w:hint="eastAsia"/>
              <w:sz w:val="28"/>
              <w:szCs w:val="28"/>
            </w:rPr>
          </w:rPrChange>
        </w:rPr>
        <w:t>那么即便唯一显现为二取称为遍计所执也是成立的</w:t>
      </w:r>
      <w:ins w:id="1181" w:author="S-Yansong" w:date="2015-12-18T14:04:00Z">
        <w:r w:rsidRPr="00AD5141">
          <w:rPr>
            <w:rFonts w:asciiTheme="minorEastAsia" w:hAnsiTheme="minorEastAsia" w:hint="eastAsia"/>
            <w:sz w:val="28"/>
            <w:szCs w:val="28"/>
            <w:rPrChange w:id="1182" w:author="S-Yansong" w:date="2015-12-18T14:04:00Z">
              <w:rPr>
                <w:rFonts w:ascii="华文楷体" w:eastAsia="华文楷体" w:hAnsi="华文楷体" w:hint="eastAsia"/>
                <w:sz w:val="28"/>
                <w:szCs w:val="28"/>
              </w:rPr>
            </w:rPrChange>
          </w:rPr>
          <w:t>，</w:t>
        </w:r>
      </w:ins>
      <w:del w:id="1183" w:author="S-Yansong" w:date="2015-12-18T14:04:00Z">
        <w:r w:rsidR="009F51A8" w:rsidRPr="00AD5141" w:rsidDel="00AD5141">
          <w:rPr>
            <w:rFonts w:asciiTheme="minorEastAsia" w:hAnsiTheme="minorEastAsia"/>
            <w:sz w:val="28"/>
            <w:szCs w:val="28"/>
            <w:rPrChange w:id="1184" w:author="S-Yansong" w:date="2015-12-18T14:04:00Z">
              <w:rPr>
                <w:rFonts w:ascii="华文楷体" w:eastAsia="华文楷体" w:hAnsi="华文楷体"/>
                <w:sz w:val="28"/>
                <w:szCs w:val="28"/>
              </w:rPr>
            </w:rPrChange>
          </w:rPr>
          <w:delText>,</w:delText>
        </w:r>
      </w:del>
      <w:r w:rsidR="009F51A8" w:rsidRPr="00AD5141">
        <w:rPr>
          <w:rFonts w:asciiTheme="minorEastAsia" w:hAnsiTheme="minorEastAsia" w:hint="eastAsia"/>
          <w:sz w:val="28"/>
          <w:szCs w:val="28"/>
          <w:rPrChange w:id="1185" w:author="S-Yansong" w:date="2015-12-18T14:04:00Z">
            <w:rPr>
              <w:rFonts w:ascii="华文楷体" w:eastAsia="华文楷体" w:hAnsi="华文楷体" w:hint="eastAsia"/>
              <w:sz w:val="28"/>
              <w:szCs w:val="28"/>
            </w:rPr>
          </w:rPrChange>
        </w:rPr>
        <w:t>然而由于以前面所说的正量有妨害的缘故</w:t>
      </w:r>
      <w:ins w:id="1186" w:author="S-Yansong" w:date="2015-12-18T14:04:00Z">
        <w:r w:rsidRPr="00AD5141">
          <w:rPr>
            <w:rFonts w:asciiTheme="minorEastAsia" w:hAnsiTheme="minorEastAsia" w:hint="eastAsia"/>
            <w:sz w:val="28"/>
            <w:szCs w:val="28"/>
            <w:rPrChange w:id="1187" w:author="S-Yansong" w:date="2015-12-18T14:04:00Z">
              <w:rPr>
                <w:rFonts w:ascii="华文楷体" w:eastAsia="华文楷体" w:hAnsi="华文楷体" w:hint="eastAsia"/>
                <w:sz w:val="28"/>
                <w:szCs w:val="28"/>
              </w:rPr>
            </w:rPrChange>
          </w:rPr>
          <w:t>，</w:t>
        </w:r>
      </w:ins>
      <w:del w:id="1188" w:author="S-Yansong" w:date="2015-12-18T14:04:00Z">
        <w:r w:rsidR="009F51A8" w:rsidRPr="00AD5141" w:rsidDel="00AD5141">
          <w:rPr>
            <w:rFonts w:asciiTheme="minorEastAsia" w:hAnsiTheme="minorEastAsia"/>
            <w:sz w:val="28"/>
            <w:szCs w:val="28"/>
            <w:rPrChange w:id="1189" w:author="S-Yansong" w:date="2015-12-18T14:04:00Z">
              <w:rPr>
                <w:rFonts w:ascii="华文楷体" w:eastAsia="华文楷体" w:hAnsi="华文楷体"/>
                <w:sz w:val="28"/>
                <w:szCs w:val="28"/>
              </w:rPr>
            </w:rPrChange>
          </w:rPr>
          <w:delText>,</w:delText>
        </w:r>
      </w:del>
      <w:r w:rsidR="009F51A8" w:rsidRPr="00AD5141">
        <w:rPr>
          <w:rFonts w:asciiTheme="minorEastAsia" w:hAnsiTheme="minorEastAsia" w:hint="eastAsia"/>
          <w:sz w:val="28"/>
          <w:szCs w:val="28"/>
          <w:rPrChange w:id="1190" w:author="S-Yansong" w:date="2015-12-18T14:04:00Z">
            <w:rPr>
              <w:rFonts w:ascii="华文楷体" w:eastAsia="华文楷体" w:hAnsi="华文楷体" w:hint="eastAsia"/>
              <w:sz w:val="28"/>
              <w:szCs w:val="28"/>
            </w:rPr>
          </w:rPrChange>
        </w:rPr>
        <w:t>依他起也成立为遍计性。</w:t>
      </w:r>
      <w:ins w:id="1191" w:author="S-Yansong" w:date="2015-12-18T14:04:00Z">
        <w:r w:rsidRPr="00AD5141">
          <w:rPr>
            <w:rFonts w:asciiTheme="minorEastAsia" w:hAnsiTheme="minorEastAsia" w:hint="eastAsia"/>
            <w:sz w:val="28"/>
            <w:szCs w:val="28"/>
            <w:rPrChange w:id="1192" w:author="S-Yansong" w:date="2015-12-18T14:04:00Z">
              <w:rPr>
                <w:rFonts w:ascii="华文楷体" w:eastAsia="华文楷体" w:hAnsi="华文楷体" w:hint="eastAsia"/>
                <w:sz w:val="28"/>
                <w:szCs w:val="28"/>
              </w:rPr>
            </w:rPrChange>
          </w:rPr>
          <w:t>】</w:t>
        </w:r>
      </w:ins>
    </w:p>
    <w:p w:rsidR="001B49ED" w:rsidRDefault="009F51A8" w:rsidP="009F51A8">
      <w:pPr>
        <w:ind w:firstLine="570"/>
        <w:rPr>
          <w:ins w:id="1193" w:author="S-Yansong" w:date="2015-12-18T14:06:00Z"/>
          <w:rFonts w:ascii="华文楷体" w:eastAsia="华文楷体" w:hAnsi="华文楷体"/>
          <w:sz w:val="28"/>
          <w:szCs w:val="28"/>
        </w:rPr>
      </w:pPr>
      <w:r w:rsidRPr="009F51A8">
        <w:rPr>
          <w:rFonts w:ascii="华文楷体" w:eastAsia="华文楷体" w:hAnsi="华文楷体" w:hint="eastAsia"/>
          <w:sz w:val="28"/>
          <w:szCs w:val="28"/>
        </w:rPr>
        <w:t>那么依他起的本体，如果是成实的，那么按照对方的观点如果能够成立话，依他起的本体是胜义有，但是成实的。</w:t>
      </w:r>
      <w:del w:id="1194" w:author="S-Yansong" w:date="2015-12-18T14:05:00Z">
        <w:r w:rsidRPr="009F51A8" w:rsidDel="001B49ED">
          <w:rPr>
            <w:rFonts w:ascii="华文楷体" w:eastAsia="华文楷体" w:hAnsi="华文楷体" w:hint="eastAsia"/>
            <w:sz w:val="28"/>
            <w:szCs w:val="28"/>
          </w:rPr>
          <w:delText>那么</w:delText>
        </w:r>
      </w:del>
      <w:r w:rsidRPr="009F51A8">
        <w:rPr>
          <w:rFonts w:ascii="华文楷体" w:eastAsia="华文楷体" w:hAnsi="华文楷体" w:hint="eastAsia"/>
          <w:sz w:val="28"/>
          <w:szCs w:val="28"/>
        </w:rPr>
        <w:t>那么即便唯一显现为二</w:t>
      </w:r>
      <w:proofErr w:type="gramStart"/>
      <w:r w:rsidRPr="009F51A8">
        <w:rPr>
          <w:rFonts w:ascii="华文楷体" w:eastAsia="华文楷体" w:hAnsi="华文楷体" w:hint="eastAsia"/>
          <w:sz w:val="28"/>
          <w:szCs w:val="28"/>
        </w:rPr>
        <w:t>取称为遍计</w:t>
      </w:r>
      <w:proofErr w:type="gramEnd"/>
      <w:r w:rsidRPr="009F51A8">
        <w:rPr>
          <w:rFonts w:ascii="华文楷体" w:eastAsia="华文楷体" w:hAnsi="华文楷体" w:hint="eastAsia"/>
          <w:sz w:val="28"/>
          <w:szCs w:val="28"/>
        </w:rPr>
        <w:t>所执也是成立的</w:t>
      </w:r>
      <w:del w:id="1195" w:author="S-Yansong" w:date="2015-12-18T14:05:00Z">
        <w:r w:rsidRPr="009F51A8" w:rsidDel="001B49ED">
          <w:rPr>
            <w:rFonts w:ascii="华文楷体" w:eastAsia="华文楷体" w:hAnsi="华文楷体" w:hint="eastAsia"/>
            <w:sz w:val="28"/>
            <w:szCs w:val="28"/>
          </w:rPr>
          <w:delText>,</w:delText>
        </w:r>
      </w:del>
      <w:ins w:id="1196" w:author="S-Yansong" w:date="2015-12-18T14:05:00Z">
        <w:r w:rsidR="001B49ED">
          <w:rPr>
            <w:rFonts w:ascii="华文楷体" w:eastAsia="华文楷体" w:hAnsi="华文楷体" w:hint="eastAsia"/>
            <w:sz w:val="28"/>
            <w:szCs w:val="28"/>
          </w:rPr>
          <w:t>。</w:t>
        </w:r>
      </w:ins>
      <w:r w:rsidRPr="009F51A8">
        <w:rPr>
          <w:rFonts w:ascii="华文楷体" w:eastAsia="华文楷体" w:hAnsi="华文楷体" w:hint="eastAsia"/>
          <w:sz w:val="28"/>
          <w:szCs w:val="28"/>
        </w:rPr>
        <w:t>那么如果是这样一种这个依他起的本性成立了。那么不存在的是什么法呢</w:t>
      </w:r>
      <w:ins w:id="1197" w:author="S-Yansong" w:date="2015-12-18T14:05:00Z">
        <w:r w:rsidR="001B49ED">
          <w:rPr>
            <w:rFonts w:ascii="华文楷体" w:eastAsia="华文楷体" w:hAnsi="华文楷体" w:hint="eastAsia"/>
            <w:sz w:val="28"/>
            <w:szCs w:val="28"/>
          </w:rPr>
          <w:t>？</w:t>
        </w:r>
      </w:ins>
      <w:del w:id="1198" w:author="S-Yansong" w:date="2015-12-18T14:05:00Z">
        <w:r w:rsidRPr="009F51A8" w:rsidDel="001B49ED">
          <w:rPr>
            <w:rFonts w:ascii="华文楷体" w:eastAsia="华文楷体" w:hAnsi="华文楷体" w:hint="eastAsia"/>
            <w:sz w:val="28"/>
            <w:szCs w:val="28"/>
          </w:rPr>
          <w:delText>，</w:delText>
        </w:r>
      </w:del>
      <w:r w:rsidRPr="009F51A8">
        <w:rPr>
          <w:rFonts w:ascii="华文楷体" w:eastAsia="华文楷体" w:hAnsi="华文楷体" w:hint="eastAsia"/>
          <w:sz w:val="28"/>
          <w:szCs w:val="28"/>
        </w:rPr>
        <w:t>不存在就是依他起，就是对于依他起的显现，他就说不了知，错误了</w:t>
      </w:r>
      <w:proofErr w:type="gramStart"/>
      <w:r w:rsidRPr="009F51A8">
        <w:rPr>
          <w:rFonts w:ascii="华文楷体" w:eastAsia="华文楷体" w:hAnsi="华文楷体" w:hint="eastAsia"/>
          <w:sz w:val="28"/>
          <w:szCs w:val="28"/>
        </w:rPr>
        <w:t>知之后</w:t>
      </w:r>
      <w:proofErr w:type="gramEnd"/>
      <w:r w:rsidRPr="009F51A8">
        <w:rPr>
          <w:rFonts w:ascii="华文楷体" w:eastAsia="华文楷体" w:hAnsi="华文楷体" w:hint="eastAsia"/>
          <w:sz w:val="28"/>
          <w:szCs w:val="28"/>
        </w:rPr>
        <w:t>呢，就显现成二取迷乱的</w:t>
      </w:r>
      <w:ins w:id="1199" w:author="S-Yansong" w:date="2015-12-18T14:06:00Z">
        <w:r w:rsidR="001B49ED">
          <w:rPr>
            <w:rFonts w:ascii="华文楷体" w:eastAsia="华文楷体" w:hAnsi="华文楷体" w:hint="eastAsia"/>
            <w:sz w:val="28"/>
            <w:szCs w:val="28"/>
          </w:rPr>
          <w:t>，</w:t>
        </w:r>
      </w:ins>
      <w:del w:id="1200" w:author="S-Yansong" w:date="2015-12-18T14:06:00Z">
        <w:r w:rsidRPr="009F51A8" w:rsidDel="001B49ED">
          <w:rPr>
            <w:rFonts w:ascii="华文楷体" w:eastAsia="华文楷体" w:hAnsi="华文楷体" w:hint="eastAsia"/>
            <w:sz w:val="28"/>
            <w:szCs w:val="28"/>
          </w:rPr>
          <w:delText>。</w:delText>
        </w:r>
      </w:del>
      <w:proofErr w:type="gramStart"/>
      <w:r w:rsidRPr="009F51A8">
        <w:rPr>
          <w:rFonts w:ascii="华文楷体" w:eastAsia="华文楷体" w:hAnsi="华文楷体" w:hint="eastAsia"/>
          <w:sz w:val="28"/>
          <w:szCs w:val="28"/>
        </w:rPr>
        <w:t>这个遍计所执</w:t>
      </w:r>
      <w:proofErr w:type="gramEnd"/>
      <w:r w:rsidRPr="009F51A8">
        <w:rPr>
          <w:rFonts w:ascii="华文楷体" w:eastAsia="华文楷体" w:hAnsi="华文楷体" w:hint="eastAsia"/>
          <w:sz w:val="28"/>
          <w:szCs w:val="28"/>
        </w:rPr>
        <w:t>性的法</w:t>
      </w:r>
      <w:ins w:id="1201" w:author="S-Yansong" w:date="2015-12-18T14:06:00Z">
        <w:r w:rsidR="001B49ED">
          <w:rPr>
            <w:rFonts w:ascii="华文楷体" w:eastAsia="华文楷体" w:hAnsi="华文楷体" w:hint="eastAsia"/>
            <w:sz w:val="28"/>
            <w:szCs w:val="28"/>
          </w:rPr>
          <w:t>。</w:t>
        </w:r>
      </w:ins>
      <w:del w:id="1202" w:author="S-Yansong" w:date="2015-12-18T14:06:00Z">
        <w:r w:rsidRPr="009F51A8" w:rsidDel="001B49ED">
          <w:rPr>
            <w:rFonts w:ascii="华文楷体" w:eastAsia="华文楷体" w:hAnsi="华文楷体" w:hint="eastAsia"/>
            <w:sz w:val="28"/>
            <w:szCs w:val="28"/>
          </w:rPr>
          <w:delText>，</w:delText>
        </w:r>
      </w:del>
      <w:r w:rsidRPr="009F51A8">
        <w:rPr>
          <w:rFonts w:ascii="华文楷体" w:eastAsia="华文楷体" w:hAnsi="华文楷体" w:hint="eastAsia"/>
          <w:sz w:val="28"/>
          <w:szCs w:val="28"/>
        </w:rPr>
        <w:t>唯一把这个二</w:t>
      </w:r>
      <w:proofErr w:type="gramStart"/>
      <w:r w:rsidRPr="009F51A8">
        <w:rPr>
          <w:rFonts w:ascii="华文楷体" w:eastAsia="华文楷体" w:hAnsi="华文楷体" w:hint="eastAsia"/>
          <w:sz w:val="28"/>
          <w:szCs w:val="28"/>
        </w:rPr>
        <w:t>取称为遍计</w:t>
      </w:r>
      <w:proofErr w:type="gramEnd"/>
      <w:r w:rsidRPr="009F51A8">
        <w:rPr>
          <w:rFonts w:ascii="华文楷体" w:eastAsia="华文楷体" w:hAnsi="华文楷体" w:hint="eastAsia"/>
          <w:sz w:val="28"/>
          <w:szCs w:val="28"/>
        </w:rPr>
        <w:t>所执性，也是可以的，你像唯识他自己所安立的一样。</w:t>
      </w:r>
    </w:p>
    <w:p w:rsidR="00301AC7" w:rsidRDefault="009F51A8" w:rsidP="009F51A8">
      <w:pPr>
        <w:ind w:firstLine="570"/>
        <w:rPr>
          <w:ins w:id="1203" w:author="S-Yansong" w:date="2015-12-18T14:07:00Z"/>
          <w:rFonts w:ascii="华文楷体" w:eastAsia="华文楷体" w:hAnsi="华文楷体"/>
          <w:sz w:val="28"/>
          <w:szCs w:val="28"/>
        </w:rPr>
      </w:pPr>
      <w:r w:rsidRPr="009F51A8">
        <w:rPr>
          <w:rFonts w:ascii="华文楷体" w:eastAsia="华文楷体" w:hAnsi="华文楷体" w:hint="eastAsia"/>
          <w:sz w:val="28"/>
          <w:szCs w:val="28"/>
        </w:rPr>
        <w:t>但关键问题就是说你的这个依他起到底承不承认</w:t>
      </w:r>
      <w:proofErr w:type="gramStart"/>
      <w:r w:rsidRPr="009F51A8">
        <w:rPr>
          <w:rFonts w:ascii="华文楷体" w:eastAsia="华文楷体" w:hAnsi="华文楷体" w:hint="eastAsia"/>
          <w:sz w:val="28"/>
          <w:szCs w:val="28"/>
        </w:rPr>
        <w:t>成识呢</w:t>
      </w:r>
      <w:proofErr w:type="gramEnd"/>
      <w:r w:rsidRPr="009F51A8">
        <w:rPr>
          <w:rFonts w:ascii="华文楷体" w:eastAsia="华文楷体" w:hAnsi="华文楷体" w:hint="eastAsia"/>
          <w:sz w:val="28"/>
          <w:szCs w:val="28"/>
        </w:rPr>
        <w:t>？然而由于以前面所说</w:t>
      </w:r>
      <w:proofErr w:type="gramStart"/>
      <w:r w:rsidRPr="009F51A8">
        <w:rPr>
          <w:rFonts w:ascii="华文楷体" w:eastAsia="华文楷体" w:hAnsi="华文楷体" w:hint="eastAsia"/>
          <w:sz w:val="28"/>
          <w:szCs w:val="28"/>
        </w:rPr>
        <w:t>的正量有</w:t>
      </w:r>
      <w:proofErr w:type="gramEnd"/>
      <w:r w:rsidRPr="009F51A8">
        <w:rPr>
          <w:rFonts w:ascii="华文楷体" w:eastAsia="华文楷体" w:hAnsi="华文楷体" w:hint="eastAsia"/>
          <w:sz w:val="28"/>
          <w:szCs w:val="28"/>
        </w:rPr>
        <w:t>妨害的缘故</w:t>
      </w:r>
      <w:del w:id="1204" w:author="S-Yansong" w:date="2015-12-18T14:06:00Z">
        <w:r w:rsidRPr="009F51A8" w:rsidDel="002D48AD">
          <w:rPr>
            <w:rFonts w:ascii="华文楷体" w:eastAsia="华文楷体" w:hAnsi="华文楷体" w:hint="eastAsia"/>
            <w:sz w:val="28"/>
            <w:szCs w:val="28"/>
          </w:rPr>
          <w:delText>,</w:delText>
        </w:r>
      </w:del>
      <w:ins w:id="1205" w:author="S-Yansong" w:date="2015-12-18T14:06:00Z">
        <w:r w:rsidR="002D48AD">
          <w:rPr>
            <w:rFonts w:ascii="华文楷体" w:eastAsia="华文楷体" w:hAnsi="华文楷体" w:hint="eastAsia"/>
            <w:sz w:val="28"/>
            <w:szCs w:val="28"/>
          </w:rPr>
          <w:t>。</w:t>
        </w:r>
      </w:ins>
      <w:r w:rsidRPr="009F51A8">
        <w:rPr>
          <w:rFonts w:ascii="华文楷体" w:eastAsia="华文楷体" w:hAnsi="华文楷体" w:hint="eastAsia"/>
          <w:sz w:val="28"/>
          <w:szCs w:val="28"/>
        </w:rPr>
        <w:t>那么就说依他起实有，与前面</w:t>
      </w:r>
      <w:proofErr w:type="gramStart"/>
      <w:r w:rsidRPr="009F51A8">
        <w:rPr>
          <w:rFonts w:ascii="华文楷体" w:eastAsia="华文楷体" w:hAnsi="华文楷体" w:hint="eastAsia"/>
          <w:sz w:val="28"/>
          <w:szCs w:val="28"/>
        </w:rPr>
        <w:t>的正量有防害</w:t>
      </w:r>
      <w:proofErr w:type="gramEnd"/>
      <w:del w:id="1206" w:author="S-Yansong" w:date="2015-12-18T14:07:00Z">
        <w:r w:rsidRPr="009F51A8" w:rsidDel="002D48AD">
          <w:rPr>
            <w:rFonts w:ascii="华文楷体" w:eastAsia="华文楷体" w:hAnsi="华文楷体" w:hint="eastAsia"/>
            <w:sz w:val="28"/>
            <w:szCs w:val="28"/>
          </w:rPr>
          <w:delText>，</w:delText>
        </w:r>
      </w:del>
      <w:ins w:id="1207" w:author="S-Yansong" w:date="2015-12-18T14:07:00Z">
        <w:r w:rsidR="002D48AD">
          <w:rPr>
            <w:rFonts w:ascii="华文楷体" w:eastAsia="华文楷体" w:hAnsi="华文楷体" w:hint="eastAsia"/>
            <w:sz w:val="28"/>
            <w:szCs w:val="28"/>
          </w:rPr>
          <w:t>。</w:t>
        </w:r>
      </w:ins>
      <w:r w:rsidRPr="009F51A8">
        <w:rPr>
          <w:rFonts w:ascii="华文楷体" w:eastAsia="华文楷体" w:hAnsi="华文楷体" w:hint="eastAsia"/>
          <w:sz w:val="28"/>
          <w:szCs w:val="28"/>
        </w:rPr>
        <w:t>前面我们在对唯识宗的观点做分析的时候，唯识宗的观点做观察的时候呢，实际上已经说明了，你的心识是实有，要么就是</w:t>
      </w:r>
      <w:proofErr w:type="gramStart"/>
      <w:r w:rsidRPr="009F51A8">
        <w:rPr>
          <w:rFonts w:ascii="华文楷体" w:eastAsia="华文楷体" w:hAnsi="华文楷体" w:hint="eastAsia"/>
          <w:sz w:val="28"/>
          <w:szCs w:val="28"/>
        </w:rPr>
        <w:t>一</w:t>
      </w:r>
      <w:proofErr w:type="gramEnd"/>
      <w:r w:rsidRPr="009F51A8">
        <w:rPr>
          <w:rFonts w:ascii="华文楷体" w:eastAsia="华文楷体" w:hAnsi="华文楷体" w:hint="eastAsia"/>
          <w:sz w:val="28"/>
          <w:szCs w:val="28"/>
        </w:rPr>
        <w:t>，要么就是多</w:t>
      </w:r>
      <w:del w:id="1208" w:author="S-Yansong" w:date="2015-12-18T14:07:00Z">
        <w:r w:rsidRPr="009F51A8" w:rsidDel="00301AC7">
          <w:rPr>
            <w:rFonts w:ascii="华文楷体" w:eastAsia="华文楷体" w:hAnsi="华文楷体" w:hint="eastAsia"/>
            <w:sz w:val="28"/>
            <w:szCs w:val="28"/>
          </w:rPr>
          <w:delText>，</w:delText>
        </w:r>
      </w:del>
      <w:ins w:id="1209" w:author="S-Yansong" w:date="2015-12-18T14:07:00Z">
        <w:r w:rsidR="00301AC7">
          <w:rPr>
            <w:rFonts w:ascii="华文楷体" w:eastAsia="华文楷体" w:hAnsi="华文楷体" w:hint="eastAsia"/>
            <w:sz w:val="28"/>
            <w:szCs w:val="28"/>
          </w:rPr>
          <w:t>。</w:t>
        </w:r>
      </w:ins>
      <w:r w:rsidRPr="009F51A8">
        <w:rPr>
          <w:rFonts w:ascii="华文楷体" w:eastAsia="华文楷体" w:hAnsi="华文楷体" w:hint="eastAsia"/>
          <w:sz w:val="28"/>
          <w:szCs w:val="28"/>
        </w:rPr>
        <w:t>但是呢实际上一切万法呢绝对是</w:t>
      </w:r>
      <w:ins w:id="1210" w:author="S-Yansong" w:date="2015-12-18T14:07:00Z">
        <w:r w:rsidR="00A02EDD">
          <w:rPr>
            <w:rFonts w:ascii="华文楷体" w:eastAsia="华文楷体" w:hAnsi="华文楷体" w:hint="eastAsia"/>
            <w:sz w:val="28"/>
            <w:szCs w:val="28"/>
          </w:rPr>
          <w:t>离</w:t>
        </w:r>
      </w:ins>
      <w:del w:id="1211" w:author="S-Yansong" w:date="2015-12-18T14:07:00Z">
        <w:r w:rsidRPr="009F51A8" w:rsidDel="00A02EDD">
          <w:rPr>
            <w:rFonts w:ascii="华文楷体" w:eastAsia="华文楷体" w:hAnsi="华文楷体" w:hint="eastAsia"/>
            <w:sz w:val="28"/>
            <w:szCs w:val="28"/>
          </w:rPr>
          <w:delText>唯</w:delText>
        </w:r>
      </w:del>
      <w:r w:rsidRPr="009F51A8">
        <w:rPr>
          <w:rFonts w:ascii="华文楷体" w:eastAsia="华文楷体" w:hAnsi="华文楷体" w:hint="eastAsia"/>
          <w:sz w:val="28"/>
          <w:szCs w:val="28"/>
        </w:rPr>
        <w:t>一</w:t>
      </w:r>
      <w:ins w:id="1212" w:author="S-Yansong" w:date="2015-12-18T14:07:00Z">
        <w:r w:rsidR="00A02EDD">
          <w:rPr>
            <w:rFonts w:ascii="华文楷体" w:eastAsia="华文楷体" w:hAnsi="华文楷体" w:hint="eastAsia"/>
            <w:sz w:val="28"/>
            <w:szCs w:val="28"/>
          </w:rPr>
          <w:t>、</w:t>
        </w:r>
      </w:ins>
      <w:del w:id="1213" w:author="S-Yansong" w:date="2015-12-18T14:07:00Z">
        <w:r w:rsidRPr="009F51A8" w:rsidDel="00A02EDD">
          <w:rPr>
            <w:rFonts w:ascii="华文楷体" w:eastAsia="华文楷体" w:hAnsi="华文楷体" w:hint="eastAsia"/>
            <w:sz w:val="28"/>
            <w:szCs w:val="28"/>
          </w:rPr>
          <w:delText>，</w:delText>
        </w:r>
      </w:del>
      <w:r w:rsidRPr="009F51A8">
        <w:rPr>
          <w:rFonts w:ascii="华文楷体" w:eastAsia="华文楷体" w:hAnsi="华文楷体" w:hint="eastAsia"/>
          <w:sz w:val="28"/>
          <w:szCs w:val="28"/>
        </w:rPr>
        <w:lastRenderedPageBreak/>
        <w:t>离多的缘故，不可能是实有的。所以说你的实有的观点通过前面</w:t>
      </w:r>
      <w:proofErr w:type="gramStart"/>
      <w:r w:rsidRPr="009F51A8">
        <w:rPr>
          <w:rFonts w:ascii="华文楷体" w:eastAsia="华文楷体" w:hAnsi="华文楷体" w:hint="eastAsia"/>
          <w:sz w:val="28"/>
          <w:szCs w:val="28"/>
        </w:rPr>
        <w:t>的正量有防害</w:t>
      </w:r>
      <w:proofErr w:type="gramEnd"/>
      <w:r w:rsidRPr="009F51A8">
        <w:rPr>
          <w:rFonts w:ascii="华文楷体" w:eastAsia="华文楷体" w:hAnsi="华文楷体" w:hint="eastAsia"/>
          <w:sz w:val="28"/>
          <w:szCs w:val="28"/>
        </w:rPr>
        <w:t>，所以说呢这个时候依他起也成为是本体空啦，依他起成立</w:t>
      </w:r>
      <w:proofErr w:type="gramStart"/>
      <w:r w:rsidRPr="009F51A8">
        <w:rPr>
          <w:rFonts w:ascii="华文楷体" w:eastAsia="华文楷体" w:hAnsi="华文楷体" w:hint="eastAsia"/>
          <w:sz w:val="28"/>
          <w:szCs w:val="28"/>
        </w:rPr>
        <w:t>是遍计性啦</w:t>
      </w:r>
      <w:proofErr w:type="gramEnd"/>
      <w:r w:rsidRPr="009F51A8">
        <w:rPr>
          <w:rFonts w:ascii="华文楷体" w:eastAsia="华文楷体" w:hAnsi="华文楷体" w:hint="eastAsia"/>
          <w:sz w:val="28"/>
          <w:szCs w:val="28"/>
        </w:rPr>
        <w:t>。</w:t>
      </w:r>
    </w:p>
    <w:p w:rsidR="00177D40" w:rsidRDefault="009F51A8" w:rsidP="009F51A8">
      <w:pPr>
        <w:ind w:firstLine="570"/>
        <w:rPr>
          <w:ins w:id="1214" w:author="S-Yansong" w:date="2015-12-18T14:15:00Z"/>
          <w:rFonts w:ascii="华文楷体" w:eastAsia="华文楷体" w:hAnsi="华文楷体"/>
          <w:sz w:val="28"/>
          <w:szCs w:val="28"/>
        </w:rPr>
      </w:pPr>
      <w:r w:rsidRPr="009F51A8">
        <w:rPr>
          <w:rFonts w:ascii="华文楷体" w:eastAsia="华文楷体" w:hAnsi="华文楷体" w:hint="eastAsia"/>
          <w:sz w:val="28"/>
          <w:szCs w:val="28"/>
        </w:rPr>
        <w:t>这个方面有两层含义呢，一层含义就是说依他</w:t>
      </w:r>
      <w:proofErr w:type="gramStart"/>
      <w:r w:rsidRPr="009F51A8">
        <w:rPr>
          <w:rFonts w:ascii="华文楷体" w:eastAsia="华文楷体" w:hAnsi="华文楷体" w:hint="eastAsia"/>
          <w:sz w:val="28"/>
          <w:szCs w:val="28"/>
        </w:rPr>
        <w:t>起本身他</w:t>
      </w:r>
      <w:proofErr w:type="gramEnd"/>
      <w:r w:rsidRPr="009F51A8">
        <w:rPr>
          <w:rFonts w:ascii="华文楷体" w:eastAsia="华文楷体" w:hAnsi="华文楷体" w:hint="eastAsia"/>
          <w:sz w:val="28"/>
          <w:szCs w:val="28"/>
        </w:rPr>
        <w:t>也是空性的，所以说也可以把</w:t>
      </w:r>
      <w:proofErr w:type="gramStart"/>
      <w:r w:rsidRPr="009F51A8">
        <w:rPr>
          <w:rFonts w:ascii="华文楷体" w:eastAsia="华文楷体" w:hAnsi="华文楷体" w:hint="eastAsia"/>
          <w:sz w:val="28"/>
          <w:szCs w:val="28"/>
        </w:rPr>
        <w:t>他划在遍计</w:t>
      </w:r>
      <w:proofErr w:type="gramEnd"/>
      <w:r w:rsidRPr="009F51A8">
        <w:rPr>
          <w:rFonts w:ascii="华文楷体" w:eastAsia="华文楷体" w:hAnsi="华文楷体" w:hint="eastAsia"/>
          <w:sz w:val="28"/>
          <w:szCs w:val="28"/>
        </w:rPr>
        <w:t>所执性当中去，主要是说明依他起本性空。第二个问题呢，唯识宗，按照唯识宗的想法，那么</w:t>
      </w:r>
      <w:proofErr w:type="gramStart"/>
      <w:r w:rsidRPr="009F51A8">
        <w:rPr>
          <w:rFonts w:ascii="华文楷体" w:eastAsia="华文楷体" w:hAnsi="华文楷体" w:hint="eastAsia"/>
          <w:sz w:val="28"/>
          <w:szCs w:val="28"/>
        </w:rPr>
        <w:t>依遍计性，遍计</w:t>
      </w:r>
      <w:proofErr w:type="gramEnd"/>
      <w:r w:rsidRPr="009F51A8">
        <w:rPr>
          <w:rFonts w:ascii="华文楷体" w:eastAsia="华文楷体" w:hAnsi="华文楷体" w:hint="eastAsia"/>
          <w:sz w:val="28"/>
          <w:szCs w:val="28"/>
        </w:rPr>
        <w:t>所知性，依他起和圆成实都是不一样，都是不相同的。但是现在呢就是不得不</w:t>
      </w:r>
      <w:proofErr w:type="gramStart"/>
      <w:r w:rsidRPr="009F51A8">
        <w:rPr>
          <w:rFonts w:ascii="华文楷体" w:eastAsia="华文楷体" w:hAnsi="华文楷体" w:hint="eastAsia"/>
          <w:sz w:val="28"/>
          <w:szCs w:val="28"/>
        </w:rPr>
        <w:t>成承认依</w:t>
      </w:r>
      <w:proofErr w:type="gramEnd"/>
      <w:r w:rsidRPr="009F51A8">
        <w:rPr>
          <w:rFonts w:ascii="华文楷体" w:eastAsia="华文楷体" w:hAnsi="华文楷体" w:hint="eastAsia"/>
          <w:sz w:val="28"/>
          <w:szCs w:val="28"/>
        </w:rPr>
        <w:t>他起</w:t>
      </w:r>
      <w:proofErr w:type="gramStart"/>
      <w:r w:rsidRPr="009F51A8">
        <w:rPr>
          <w:rFonts w:ascii="华文楷体" w:eastAsia="华文楷体" w:hAnsi="华文楷体" w:hint="eastAsia"/>
          <w:sz w:val="28"/>
          <w:szCs w:val="28"/>
        </w:rPr>
        <w:t>变成遍计所知</w:t>
      </w:r>
      <w:proofErr w:type="gramEnd"/>
      <w:r w:rsidRPr="009F51A8">
        <w:rPr>
          <w:rFonts w:ascii="华文楷体" w:eastAsia="华文楷体" w:hAnsi="华文楷体" w:hint="eastAsia"/>
          <w:sz w:val="28"/>
          <w:szCs w:val="28"/>
        </w:rPr>
        <w:t>性了</w:t>
      </w:r>
      <w:del w:id="1215" w:author="S-Yansong" w:date="2015-12-18T14:15:00Z">
        <w:r w:rsidRPr="009F51A8" w:rsidDel="00177D40">
          <w:rPr>
            <w:rFonts w:ascii="华文楷体" w:eastAsia="华文楷体" w:hAnsi="华文楷体" w:hint="eastAsia"/>
            <w:sz w:val="28"/>
            <w:szCs w:val="28"/>
          </w:rPr>
          <w:delText>，</w:delText>
        </w:r>
      </w:del>
      <w:ins w:id="1216" w:author="S-Yansong" w:date="2015-12-18T14:15:00Z">
        <w:r w:rsidR="00177D40">
          <w:rPr>
            <w:rFonts w:ascii="华文楷体" w:eastAsia="华文楷体" w:hAnsi="华文楷体" w:hint="eastAsia"/>
            <w:sz w:val="28"/>
            <w:szCs w:val="28"/>
          </w:rPr>
          <w:t>。</w:t>
        </w:r>
      </w:ins>
      <w:r w:rsidRPr="009F51A8">
        <w:rPr>
          <w:rFonts w:ascii="华文楷体" w:eastAsia="华文楷体" w:hAnsi="华文楷体" w:hint="eastAsia"/>
          <w:sz w:val="28"/>
          <w:szCs w:val="28"/>
        </w:rPr>
        <w:t>像这样的话，对方来讲他自己也是不敢承</w:t>
      </w:r>
      <w:del w:id="1217" w:author="S-Yansong" w:date="2015-12-18T14:14:00Z">
        <w:r w:rsidRPr="009F51A8" w:rsidDel="00301AC7">
          <w:rPr>
            <w:rFonts w:ascii="华文楷体" w:eastAsia="华文楷体" w:hAnsi="华文楷体" w:hint="eastAsia"/>
            <w:sz w:val="28"/>
            <w:szCs w:val="28"/>
          </w:rPr>
          <w:delText>？？27：21</w:delText>
        </w:r>
      </w:del>
      <w:ins w:id="1218" w:author="S-Yansong" w:date="2015-12-18T14:14:00Z">
        <w:r w:rsidR="00301AC7">
          <w:rPr>
            <w:rFonts w:ascii="华文楷体" w:eastAsia="华文楷体" w:hAnsi="华文楷体" w:hint="eastAsia"/>
            <w:sz w:val="28"/>
            <w:szCs w:val="28"/>
          </w:rPr>
          <w:t>认</w:t>
        </w:r>
      </w:ins>
      <w:r w:rsidRPr="009F51A8">
        <w:rPr>
          <w:rFonts w:ascii="华文楷体" w:eastAsia="华文楷体" w:hAnsi="华文楷体" w:hint="eastAsia"/>
          <w:sz w:val="28"/>
          <w:szCs w:val="28"/>
        </w:rPr>
        <w:t>，</w:t>
      </w:r>
      <w:proofErr w:type="gramStart"/>
      <w:r w:rsidRPr="009F51A8">
        <w:rPr>
          <w:rFonts w:ascii="华文楷体" w:eastAsia="华文楷体" w:hAnsi="华文楷体" w:hint="eastAsia"/>
          <w:sz w:val="28"/>
          <w:szCs w:val="28"/>
        </w:rPr>
        <w:t>失坏他</w:t>
      </w:r>
      <w:proofErr w:type="gramEnd"/>
      <w:r w:rsidRPr="009F51A8">
        <w:rPr>
          <w:rFonts w:ascii="华文楷体" w:eastAsia="华文楷体" w:hAnsi="华文楷体" w:hint="eastAsia"/>
          <w:sz w:val="28"/>
          <w:szCs w:val="28"/>
        </w:rPr>
        <w:t>的真正的，根本的宗义的缘故，但是呢这个是不得不这样承认的。因为他们已经说到了，就说所谓的空性是指</w:t>
      </w:r>
      <w:proofErr w:type="gramStart"/>
      <w:r w:rsidRPr="009F51A8">
        <w:rPr>
          <w:rFonts w:ascii="华文楷体" w:eastAsia="华文楷体" w:hAnsi="华文楷体" w:hint="eastAsia"/>
          <w:sz w:val="28"/>
          <w:szCs w:val="28"/>
        </w:rPr>
        <w:t>以遍计</w:t>
      </w:r>
      <w:proofErr w:type="gramEnd"/>
      <w:r w:rsidRPr="009F51A8">
        <w:rPr>
          <w:rFonts w:ascii="华文楷体" w:eastAsia="华文楷体" w:hAnsi="华文楷体" w:hint="eastAsia"/>
          <w:sz w:val="28"/>
          <w:szCs w:val="28"/>
        </w:rPr>
        <w:t>所执法本体而空的这个含义，那么后面这样分析的时候，他这样一种，这样一种这个依他起是本体空的，依他起是空性，所以说他划在</w:t>
      </w:r>
      <w:proofErr w:type="gramStart"/>
      <w:r w:rsidRPr="009F51A8">
        <w:rPr>
          <w:rFonts w:ascii="华文楷体" w:eastAsia="华文楷体" w:hAnsi="华文楷体" w:hint="eastAsia"/>
          <w:sz w:val="28"/>
          <w:szCs w:val="28"/>
        </w:rPr>
        <w:t>了遍</w:t>
      </w:r>
      <w:ins w:id="1219" w:author="S-Yansong" w:date="2015-12-18T14:16:00Z">
        <w:r w:rsidR="00177D40">
          <w:rPr>
            <w:rFonts w:ascii="华文楷体" w:eastAsia="华文楷体" w:hAnsi="华文楷体" w:hint="eastAsia"/>
            <w:sz w:val="28"/>
            <w:szCs w:val="28"/>
          </w:rPr>
          <w:t>计</w:t>
        </w:r>
      </w:ins>
      <w:proofErr w:type="gramEnd"/>
      <w:del w:id="1220" w:author="S-Yansong" w:date="2015-12-18T14:16:00Z">
        <w:r w:rsidRPr="009F51A8" w:rsidDel="00177D40">
          <w:rPr>
            <w:rFonts w:ascii="华文楷体" w:eastAsia="华文楷体" w:hAnsi="华文楷体" w:hint="eastAsia"/>
            <w:sz w:val="28"/>
            <w:szCs w:val="28"/>
          </w:rPr>
          <w:delText>地</w:delText>
        </w:r>
      </w:del>
      <w:r w:rsidRPr="009F51A8">
        <w:rPr>
          <w:rFonts w:ascii="华文楷体" w:eastAsia="华文楷体" w:hAnsi="华文楷体" w:hint="eastAsia"/>
          <w:sz w:val="28"/>
          <w:szCs w:val="28"/>
        </w:rPr>
        <w:t>所执性</w:t>
      </w:r>
      <w:ins w:id="1221" w:author="S-Yansong" w:date="2015-12-18T14:17:00Z">
        <w:r w:rsidR="00075BF5">
          <w:rPr>
            <w:rFonts w:ascii="华文楷体" w:eastAsia="华文楷体" w:hAnsi="华文楷体" w:hint="eastAsia"/>
            <w:sz w:val="28"/>
            <w:szCs w:val="28"/>
          </w:rPr>
          <w:t>当中去</w:t>
        </w:r>
      </w:ins>
      <w:r w:rsidRPr="009F51A8">
        <w:rPr>
          <w:rFonts w:ascii="华文楷体" w:eastAsia="华文楷体" w:hAnsi="华文楷体" w:hint="eastAsia"/>
          <w:sz w:val="28"/>
          <w:szCs w:val="28"/>
        </w:rPr>
        <w:t>。</w:t>
      </w:r>
    </w:p>
    <w:p w:rsidR="00075BF5" w:rsidRPr="00075BF5" w:rsidRDefault="00075BF5" w:rsidP="009F51A8">
      <w:pPr>
        <w:ind w:firstLine="570"/>
        <w:rPr>
          <w:ins w:id="1222" w:author="S-Yansong" w:date="2015-12-18T14:17:00Z"/>
          <w:rFonts w:asciiTheme="minorEastAsia" w:hAnsiTheme="minorEastAsia"/>
          <w:sz w:val="28"/>
          <w:szCs w:val="28"/>
          <w:rPrChange w:id="1223" w:author="S-Yansong" w:date="2015-12-18T14:17:00Z">
            <w:rPr>
              <w:ins w:id="1224" w:author="S-Yansong" w:date="2015-12-18T14:17:00Z"/>
              <w:rFonts w:ascii="华文楷体" w:eastAsia="华文楷体" w:hAnsi="华文楷体"/>
              <w:sz w:val="28"/>
              <w:szCs w:val="28"/>
            </w:rPr>
          </w:rPrChange>
        </w:rPr>
      </w:pPr>
      <w:ins w:id="1225" w:author="S-Yansong" w:date="2015-12-18T14:17:00Z">
        <w:r w:rsidRPr="00075BF5">
          <w:rPr>
            <w:rFonts w:asciiTheme="minorEastAsia" w:hAnsiTheme="minorEastAsia" w:hint="eastAsia"/>
            <w:sz w:val="28"/>
            <w:szCs w:val="28"/>
            <w:rPrChange w:id="1226" w:author="S-Yansong" w:date="2015-12-18T14:17:00Z">
              <w:rPr>
                <w:rFonts w:ascii="华文楷体" w:eastAsia="华文楷体" w:hAnsi="华文楷体" w:hint="eastAsia"/>
                <w:sz w:val="28"/>
                <w:szCs w:val="28"/>
              </w:rPr>
            </w:rPrChange>
          </w:rPr>
          <w:t>【</w:t>
        </w:r>
      </w:ins>
      <w:r w:rsidR="009F51A8" w:rsidRPr="00075BF5">
        <w:rPr>
          <w:rFonts w:asciiTheme="minorEastAsia" w:hAnsiTheme="minorEastAsia" w:hint="eastAsia"/>
          <w:sz w:val="28"/>
          <w:szCs w:val="28"/>
          <w:rPrChange w:id="1227" w:author="S-Yansong" w:date="2015-12-18T14:17:00Z">
            <w:rPr>
              <w:rFonts w:ascii="华文楷体" w:eastAsia="华文楷体" w:hAnsi="华文楷体" w:hint="eastAsia"/>
              <w:sz w:val="28"/>
              <w:szCs w:val="28"/>
            </w:rPr>
          </w:rPrChange>
        </w:rPr>
        <w:t>正如《象力经》中也云</w:t>
      </w:r>
      <w:ins w:id="1228" w:author="S-Yansong" w:date="2015-12-18T14:17:00Z">
        <w:r>
          <w:rPr>
            <w:rFonts w:asciiTheme="minorEastAsia" w:hAnsiTheme="minorEastAsia" w:hint="eastAsia"/>
            <w:sz w:val="28"/>
            <w:szCs w:val="28"/>
          </w:rPr>
          <w:t>：</w:t>
        </w:r>
      </w:ins>
      <w:del w:id="1229" w:author="S-Yansong" w:date="2015-12-18T14:17:00Z">
        <w:r w:rsidR="009F51A8" w:rsidRPr="00075BF5" w:rsidDel="00075BF5">
          <w:rPr>
            <w:rFonts w:asciiTheme="minorEastAsia" w:hAnsiTheme="minorEastAsia"/>
            <w:sz w:val="28"/>
            <w:szCs w:val="28"/>
            <w:rPrChange w:id="1230" w:author="S-Yansong" w:date="2015-12-18T14:17:00Z">
              <w:rPr>
                <w:rFonts w:ascii="华文楷体" w:eastAsia="华文楷体" w:hAnsi="华文楷体"/>
                <w:sz w:val="28"/>
                <w:szCs w:val="28"/>
              </w:rPr>
            </w:rPrChange>
          </w:rPr>
          <w:delText>:</w:delText>
        </w:r>
      </w:del>
      <w:r w:rsidR="009F51A8" w:rsidRPr="00075BF5">
        <w:rPr>
          <w:rFonts w:asciiTheme="minorEastAsia" w:hAnsiTheme="minorEastAsia" w:hint="eastAsia"/>
          <w:sz w:val="28"/>
          <w:szCs w:val="28"/>
          <w:rPrChange w:id="1231" w:author="S-Yansong" w:date="2015-12-18T14:17:00Z">
            <w:rPr>
              <w:rFonts w:ascii="华文楷体" w:eastAsia="华文楷体" w:hAnsi="华文楷体" w:hint="eastAsia"/>
              <w:sz w:val="28"/>
              <w:szCs w:val="28"/>
            </w:rPr>
          </w:rPrChange>
        </w:rPr>
        <w:t>舍利子</w:t>
      </w:r>
      <w:ins w:id="1232" w:author="S-Yansong" w:date="2015-12-18T14:17:00Z">
        <w:r>
          <w:rPr>
            <w:rFonts w:asciiTheme="minorEastAsia" w:hAnsiTheme="minorEastAsia" w:hint="eastAsia"/>
            <w:sz w:val="28"/>
            <w:szCs w:val="28"/>
          </w:rPr>
          <w:t>，</w:t>
        </w:r>
      </w:ins>
      <w:del w:id="1233" w:author="S-Yansong" w:date="2015-12-18T14:17:00Z">
        <w:r w:rsidR="009F51A8" w:rsidRPr="00075BF5" w:rsidDel="00075BF5">
          <w:rPr>
            <w:rFonts w:asciiTheme="minorEastAsia" w:hAnsiTheme="minorEastAsia"/>
            <w:sz w:val="28"/>
            <w:szCs w:val="28"/>
            <w:rPrChange w:id="1234" w:author="S-Yansong" w:date="2015-12-18T14:17:00Z">
              <w:rPr>
                <w:rFonts w:ascii="华文楷体" w:eastAsia="华文楷体" w:hAnsi="华文楷体"/>
                <w:sz w:val="28"/>
                <w:szCs w:val="28"/>
              </w:rPr>
            </w:rPrChange>
          </w:rPr>
          <w:delText>,</w:delText>
        </w:r>
      </w:del>
      <w:r w:rsidR="009F51A8" w:rsidRPr="00075BF5">
        <w:rPr>
          <w:rFonts w:asciiTheme="minorEastAsia" w:hAnsiTheme="minorEastAsia" w:hint="eastAsia"/>
          <w:sz w:val="28"/>
          <w:szCs w:val="28"/>
          <w:rPrChange w:id="1235" w:author="S-Yansong" w:date="2015-12-18T14:17:00Z">
            <w:rPr>
              <w:rFonts w:ascii="华文楷体" w:eastAsia="华文楷体" w:hAnsi="华文楷体" w:hint="eastAsia"/>
              <w:sz w:val="28"/>
              <w:szCs w:val="28"/>
            </w:rPr>
          </w:rPrChange>
        </w:rPr>
        <w:t>汝如何想</w:t>
      </w:r>
      <w:ins w:id="1236" w:author="S-Yansong" w:date="2015-12-18T14:18:00Z">
        <w:r>
          <w:rPr>
            <w:rFonts w:asciiTheme="minorEastAsia" w:hAnsiTheme="minorEastAsia" w:hint="eastAsia"/>
            <w:sz w:val="28"/>
            <w:szCs w:val="28"/>
          </w:rPr>
          <w:t>？</w:t>
        </w:r>
      </w:ins>
      <w:del w:id="1237" w:author="S-Yansong" w:date="2015-12-18T14:18:00Z">
        <w:r w:rsidR="009F51A8" w:rsidRPr="00075BF5" w:rsidDel="00075BF5">
          <w:rPr>
            <w:rFonts w:asciiTheme="minorEastAsia" w:hAnsiTheme="minorEastAsia"/>
            <w:sz w:val="28"/>
            <w:szCs w:val="28"/>
            <w:rPrChange w:id="1238" w:author="S-Yansong" w:date="2015-12-18T14:17:00Z">
              <w:rPr>
                <w:rFonts w:ascii="华文楷体" w:eastAsia="华文楷体" w:hAnsi="华文楷体"/>
                <w:sz w:val="28"/>
                <w:szCs w:val="28"/>
              </w:rPr>
            </w:rPrChange>
          </w:rPr>
          <w:delText>?</w:delText>
        </w:r>
      </w:del>
      <w:r w:rsidR="009F51A8" w:rsidRPr="00075BF5">
        <w:rPr>
          <w:rFonts w:asciiTheme="minorEastAsia" w:hAnsiTheme="minorEastAsia" w:hint="eastAsia"/>
          <w:sz w:val="28"/>
          <w:szCs w:val="28"/>
          <w:rPrChange w:id="1239" w:author="S-Yansong" w:date="2015-12-18T14:17:00Z">
            <w:rPr>
              <w:rFonts w:ascii="华文楷体" w:eastAsia="华文楷体" w:hAnsi="华文楷体" w:hint="eastAsia"/>
              <w:sz w:val="28"/>
              <w:szCs w:val="28"/>
            </w:rPr>
          </w:rPrChange>
        </w:rPr>
        <w:t>了知诸法之本性存在抑或不存在</w:t>
      </w:r>
      <w:ins w:id="1240" w:author="S-Yansong" w:date="2015-12-18T14:18:00Z">
        <w:r>
          <w:rPr>
            <w:rFonts w:asciiTheme="minorEastAsia" w:hAnsiTheme="minorEastAsia" w:hint="eastAsia"/>
            <w:sz w:val="28"/>
            <w:szCs w:val="28"/>
          </w:rPr>
          <w:t>？</w:t>
        </w:r>
      </w:ins>
      <w:del w:id="1241" w:author="S-Yansong" w:date="2015-12-18T14:18:00Z">
        <w:r w:rsidR="009F51A8" w:rsidRPr="00075BF5" w:rsidDel="00075BF5">
          <w:rPr>
            <w:rFonts w:asciiTheme="minorEastAsia" w:hAnsiTheme="minorEastAsia"/>
            <w:sz w:val="28"/>
            <w:szCs w:val="28"/>
            <w:rPrChange w:id="1242" w:author="S-Yansong" w:date="2015-12-18T14:17:00Z">
              <w:rPr>
                <w:rFonts w:ascii="华文楷体" w:eastAsia="华文楷体" w:hAnsi="华文楷体"/>
                <w:sz w:val="28"/>
                <w:szCs w:val="28"/>
              </w:rPr>
            </w:rPrChange>
          </w:rPr>
          <w:delText>?</w:delText>
        </w:r>
      </w:del>
      <w:ins w:id="1243" w:author="S-Yansong" w:date="2015-12-18T14:17:00Z">
        <w:r w:rsidRPr="00075BF5">
          <w:rPr>
            <w:rFonts w:asciiTheme="minorEastAsia" w:hAnsiTheme="minorEastAsia" w:hint="eastAsia"/>
            <w:sz w:val="28"/>
            <w:szCs w:val="28"/>
            <w:rPrChange w:id="1244" w:author="S-Yansong" w:date="2015-12-18T14:17:00Z">
              <w:rPr>
                <w:rFonts w:ascii="华文楷体" w:eastAsia="华文楷体" w:hAnsi="华文楷体" w:hint="eastAsia"/>
                <w:sz w:val="28"/>
                <w:szCs w:val="28"/>
              </w:rPr>
            </w:rPrChange>
          </w:rPr>
          <w:t>】</w:t>
        </w:r>
      </w:ins>
    </w:p>
    <w:p w:rsidR="006C412E" w:rsidRDefault="009F51A8" w:rsidP="009F51A8">
      <w:pPr>
        <w:ind w:firstLine="570"/>
        <w:rPr>
          <w:ins w:id="1245" w:author="S-Yansong" w:date="2015-12-18T14:19:00Z"/>
          <w:rFonts w:ascii="华文楷体" w:eastAsia="华文楷体" w:hAnsi="华文楷体"/>
          <w:sz w:val="28"/>
          <w:szCs w:val="28"/>
        </w:rPr>
      </w:pPr>
      <w:r w:rsidRPr="009F51A8">
        <w:rPr>
          <w:rFonts w:ascii="华文楷体" w:eastAsia="华文楷体" w:hAnsi="华文楷体" w:hint="eastAsia"/>
          <w:sz w:val="28"/>
          <w:szCs w:val="28"/>
        </w:rPr>
        <w:t>那么在《象力经》当中是这样提问的，佛问舍利子尊者，你是怎么样想的呢？了知诸法的本性存在的呢？或者不存在的?</w:t>
      </w:r>
      <w:ins w:id="1246" w:author="S-Yansong" w:date="2015-12-18T14:18:00Z">
        <w:r w:rsidR="00D933DA">
          <w:rPr>
            <w:rFonts w:ascii="华文楷体" w:eastAsia="华文楷体" w:hAnsi="华文楷体" w:hint="eastAsia"/>
            <w:sz w:val="28"/>
            <w:szCs w:val="28"/>
          </w:rPr>
          <w:t>？</w:t>
        </w:r>
      </w:ins>
      <w:del w:id="1247" w:author="S-Yansong" w:date="2015-12-18T14:18:00Z">
        <w:r w:rsidRPr="009F51A8" w:rsidDel="00D933DA">
          <w:rPr>
            <w:rFonts w:ascii="华文楷体" w:eastAsia="华文楷体" w:hAnsi="华文楷体" w:hint="eastAsia"/>
            <w:sz w:val="28"/>
            <w:szCs w:val="28"/>
          </w:rPr>
          <w:delText xml:space="preserve"> </w:delText>
        </w:r>
      </w:del>
    </w:p>
    <w:p w:rsidR="006C412E" w:rsidRDefault="006C412E" w:rsidP="009F51A8">
      <w:pPr>
        <w:ind w:firstLine="570"/>
        <w:rPr>
          <w:ins w:id="1248" w:author="S-Yansong" w:date="2015-12-18T14:19:00Z"/>
          <w:rFonts w:ascii="华文楷体" w:eastAsia="华文楷体" w:hAnsi="华文楷体"/>
          <w:sz w:val="28"/>
          <w:szCs w:val="28"/>
        </w:rPr>
      </w:pPr>
      <w:ins w:id="1249" w:author="S-Yansong" w:date="2015-12-18T14:19:00Z">
        <w:r>
          <w:rPr>
            <w:rFonts w:ascii="华文楷体" w:eastAsia="华文楷体" w:hAnsi="华文楷体" w:hint="eastAsia"/>
            <w:sz w:val="28"/>
            <w:szCs w:val="28"/>
          </w:rPr>
          <w:t>【</w:t>
        </w:r>
      </w:ins>
      <w:r w:rsidR="009F51A8" w:rsidRPr="006C412E">
        <w:rPr>
          <w:rFonts w:asciiTheme="minorEastAsia" w:hAnsiTheme="minorEastAsia" w:hint="eastAsia"/>
          <w:sz w:val="28"/>
          <w:szCs w:val="28"/>
          <w:rPrChange w:id="1250" w:author="S-Yansong" w:date="2015-12-18T14:19:00Z">
            <w:rPr>
              <w:rFonts w:ascii="华文楷体" w:eastAsia="华文楷体" w:hAnsi="华文楷体" w:hint="eastAsia"/>
              <w:sz w:val="28"/>
              <w:szCs w:val="28"/>
            </w:rPr>
          </w:rPrChange>
        </w:rPr>
        <w:t>舍利子白佛言</w:t>
      </w:r>
      <w:ins w:id="1251" w:author="S-Yansong" w:date="2015-12-18T14:18:00Z">
        <w:r w:rsidR="00D933DA" w:rsidRPr="006C412E">
          <w:rPr>
            <w:rFonts w:asciiTheme="minorEastAsia" w:hAnsiTheme="minorEastAsia" w:hint="eastAsia"/>
            <w:sz w:val="28"/>
            <w:szCs w:val="28"/>
            <w:rPrChange w:id="1252" w:author="S-Yansong" w:date="2015-12-18T14:19:00Z">
              <w:rPr>
                <w:rFonts w:ascii="华文楷体" w:eastAsia="华文楷体" w:hAnsi="华文楷体" w:hint="eastAsia"/>
                <w:sz w:val="28"/>
                <w:szCs w:val="28"/>
              </w:rPr>
            </w:rPrChange>
          </w:rPr>
          <w:t>：</w:t>
        </w:r>
      </w:ins>
      <w:del w:id="1253" w:author="S-Yansong" w:date="2015-12-18T14:18:00Z">
        <w:r w:rsidR="009F51A8" w:rsidRPr="006C412E" w:rsidDel="00D933DA">
          <w:rPr>
            <w:rFonts w:asciiTheme="minorEastAsia" w:hAnsiTheme="minorEastAsia"/>
            <w:sz w:val="28"/>
            <w:szCs w:val="28"/>
            <w:rPrChange w:id="1254" w:author="S-Yansong" w:date="2015-12-18T14:19:00Z">
              <w:rPr>
                <w:rFonts w:ascii="华文楷体" w:eastAsia="华文楷体" w:hAnsi="华文楷体"/>
                <w:sz w:val="28"/>
                <w:szCs w:val="28"/>
              </w:rPr>
            </w:rPrChange>
          </w:rPr>
          <w:delText>:</w:delText>
        </w:r>
      </w:del>
      <w:r w:rsidR="009F51A8" w:rsidRPr="006C412E">
        <w:rPr>
          <w:rFonts w:asciiTheme="minorEastAsia" w:hAnsiTheme="minorEastAsia" w:hint="eastAsia"/>
          <w:sz w:val="28"/>
          <w:szCs w:val="28"/>
          <w:rPrChange w:id="1255" w:author="S-Yansong" w:date="2015-12-18T14:19:00Z">
            <w:rPr>
              <w:rFonts w:ascii="华文楷体" w:eastAsia="华文楷体" w:hAnsi="华文楷体" w:hint="eastAsia"/>
              <w:sz w:val="28"/>
              <w:szCs w:val="28"/>
            </w:rPr>
          </w:rPrChange>
        </w:rPr>
        <w:t>世尊</w:t>
      </w:r>
      <w:ins w:id="1256" w:author="S-Yansong" w:date="2015-12-18T14:18:00Z">
        <w:r w:rsidR="00D933DA" w:rsidRPr="006C412E">
          <w:rPr>
            <w:rFonts w:asciiTheme="minorEastAsia" w:hAnsiTheme="minorEastAsia" w:hint="eastAsia"/>
            <w:sz w:val="28"/>
            <w:szCs w:val="28"/>
            <w:rPrChange w:id="1257" w:author="S-Yansong" w:date="2015-12-18T14:19:00Z">
              <w:rPr>
                <w:rFonts w:ascii="华文楷体" w:eastAsia="华文楷体" w:hAnsi="华文楷体" w:hint="eastAsia"/>
                <w:sz w:val="28"/>
                <w:szCs w:val="28"/>
              </w:rPr>
            </w:rPrChange>
          </w:rPr>
          <w:t>，</w:t>
        </w:r>
      </w:ins>
      <w:del w:id="1258" w:author="S-Yansong" w:date="2015-12-18T14:18:00Z">
        <w:r w:rsidR="009F51A8" w:rsidRPr="006C412E" w:rsidDel="00D933DA">
          <w:rPr>
            <w:rFonts w:asciiTheme="minorEastAsia" w:hAnsiTheme="minorEastAsia"/>
            <w:sz w:val="28"/>
            <w:szCs w:val="28"/>
            <w:rPrChange w:id="1259" w:author="S-Yansong" w:date="2015-12-18T14:19:00Z">
              <w:rPr>
                <w:rFonts w:ascii="华文楷体" w:eastAsia="华文楷体" w:hAnsi="华文楷体"/>
                <w:sz w:val="28"/>
                <w:szCs w:val="28"/>
              </w:rPr>
            </w:rPrChange>
          </w:rPr>
          <w:delText>,</w:delText>
        </w:r>
      </w:del>
      <w:r w:rsidR="009F51A8" w:rsidRPr="006C412E">
        <w:rPr>
          <w:rFonts w:asciiTheme="minorEastAsia" w:hAnsiTheme="minorEastAsia" w:hint="eastAsia"/>
          <w:sz w:val="28"/>
          <w:szCs w:val="28"/>
          <w:rPrChange w:id="1260" w:author="S-Yansong" w:date="2015-12-18T14:19:00Z">
            <w:rPr>
              <w:rFonts w:ascii="华文楷体" w:eastAsia="华文楷体" w:hAnsi="华文楷体" w:hint="eastAsia"/>
              <w:sz w:val="28"/>
              <w:szCs w:val="28"/>
            </w:rPr>
          </w:rPrChange>
        </w:rPr>
        <w:t>了知诸法之本性无所了知</w:t>
      </w:r>
      <w:ins w:id="1261" w:author="S-Yansong" w:date="2015-12-18T14:18:00Z">
        <w:r w:rsidR="00D933DA" w:rsidRPr="006C412E">
          <w:rPr>
            <w:rFonts w:asciiTheme="minorEastAsia" w:hAnsiTheme="minorEastAsia" w:hint="eastAsia"/>
            <w:sz w:val="28"/>
            <w:szCs w:val="28"/>
            <w:rPrChange w:id="1262" w:author="S-Yansong" w:date="2015-12-18T14:19:00Z">
              <w:rPr>
                <w:rFonts w:ascii="华文楷体" w:eastAsia="华文楷体" w:hAnsi="华文楷体" w:hint="eastAsia"/>
                <w:sz w:val="28"/>
                <w:szCs w:val="28"/>
              </w:rPr>
            </w:rPrChange>
          </w:rPr>
          <w:t>，</w:t>
        </w:r>
      </w:ins>
      <w:del w:id="1263" w:author="S-Yansong" w:date="2015-12-18T14:18:00Z">
        <w:r w:rsidR="009F51A8" w:rsidRPr="006C412E" w:rsidDel="00D933DA">
          <w:rPr>
            <w:rFonts w:asciiTheme="minorEastAsia" w:hAnsiTheme="minorEastAsia"/>
            <w:sz w:val="28"/>
            <w:szCs w:val="28"/>
            <w:rPrChange w:id="1264" w:author="S-Yansong" w:date="2015-12-18T14:19:00Z">
              <w:rPr>
                <w:rFonts w:ascii="华文楷体" w:eastAsia="华文楷体" w:hAnsi="华文楷体"/>
                <w:sz w:val="28"/>
                <w:szCs w:val="28"/>
              </w:rPr>
            </w:rPrChange>
          </w:rPr>
          <w:delText>,</w:delText>
        </w:r>
      </w:del>
      <w:r w:rsidR="009F51A8" w:rsidRPr="006C412E">
        <w:rPr>
          <w:rFonts w:asciiTheme="minorEastAsia" w:hAnsiTheme="minorEastAsia" w:hint="eastAsia"/>
          <w:sz w:val="28"/>
          <w:szCs w:val="28"/>
          <w:rPrChange w:id="1265" w:author="S-Yansong" w:date="2015-12-18T14:19:00Z">
            <w:rPr>
              <w:rFonts w:ascii="华文楷体" w:eastAsia="华文楷体" w:hAnsi="华文楷体" w:hint="eastAsia"/>
              <w:sz w:val="28"/>
              <w:szCs w:val="28"/>
            </w:rPr>
          </w:rPrChange>
        </w:rPr>
        <w:t>何以故</w:t>
      </w:r>
      <w:ins w:id="1266" w:author="S-Yansong" w:date="2015-12-18T14:18:00Z">
        <w:r w:rsidR="00D933DA" w:rsidRPr="006C412E">
          <w:rPr>
            <w:rFonts w:asciiTheme="minorEastAsia" w:hAnsiTheme="minorEastAsia" w:hint="eastAsia"/>
            <w:sz w:val="28"/>
            <w:szCs w:val="28"/>
            <w:rPrChange w:id="1267" w:author="S-Yansong" w:date="2015-12-18T14:19:00Z">
              <w:rPr>
                <w:rFonts w:ascii="华文楷体" w:eastAsia="华文楷体" w:hAnsi="华文楷体" w:hint="eastAsia"/>
                <w:sz w:val="28"/>
                <w:szCs w:val="28"/>
              </w:rPr>
            </w:rPrChange>
          </w:rPr>
          <w:t>？</w:t>
        </w:r>
      </w:ins>
      <w:del w:id="1268" w:author="S-Yansong" w:date="2015-12-18T14:18:00Z">
        <w:r w:rsidR="009F51A8" w:rsidRPr="006C412E" w:rsidDel="00D933DA">
          <w:rPr>
            <w:rFonts w:asciiTheme="minorEastAsia" w:hAnsiTheme="minorEastAsia"/>
            <w:sz w:val="28"/>
            <w:szCs w:val="28"/>
            <w:rPrChange w:id="1269" w:author="S-Yansong" w:date="2015-12-18T14:19:00Z">
              <w:rPr>
                <w:rFonts w:ascii="华文楷体" w:eastAsia="华文楷体" w:hAnsi="华文楷体"/>
                <w:sz w:val="28"/>
                <w:szCs w:val="28"/>
              </w:rPr>
            </w:rPrChange>
          </w:rPr>
          <w:delText>?</w:delText>
        </w:r>
      </w:del>
      <w:ins w:id="1270" w:author="S-Yansong" w:date="2015-12-18T14:19:00Z">
        <w:r>
          <w:rPr>
            <w:rFonts w:ascii="华文楷体" w:eastAsia="华文楷体" w:hAnsi="华文楷体" w:hint="eastAsia"/>
            <w:sz w:val="28"/>
            <w:szCs w:val="28"/>
          </w:rPr>
          <w:t>】</w:t>
        </w:r>
      </w:ins>
    </w:p>
    <w:p w:rsidR="006C412E" w:rsidRDefault="009F51A8" w:rsidP="009F51A8">
      <w:pPr>
        <w:ind w:firstLine="570"/>
        <w:rPr>
          <w:ins w:id="1271" w:author="S-Yansong" w:date="2015-12-18T14:20:00Z"/>
          <w:rFonts w:ascii="华文楷体" w:eastAsia="华文楷体" w:hAnsi="华文楷体"/>
          <w:sz w:val="28"/>
          <w:szCs w:val="28"/>
        </w:rPr>
      </w:pPr>
      <w:r w:rsidRPr="009F51A8">
        <w:rPr>
          <w:rFonts w:ascii="华文楷体" w:eastAsia="华文楷体" w:hAnsi="华文楷体" w:hint="eastAsia"/>
          <w:sz w:val="28"/>
          <w:szCs w:val="28"/>
        </w:rPr>
        <w:t>那么就是说首先呢，就说是说一个他的结论，了知一切诸法的本性呢是了无所知的，无所了知的。为什么是无所了知的呢</w:t>
      </w:r>
      <w:del w:id="1272" w:author="S-Yansong" w:date="2015-12-18T14:19:00Z">
        <w:r w:rsidRPr="009F51A8" w:rsidDel="006C412E">
          <w:rPr>
            <w:rFonts w:ascii="华文楷体" w:eastAsia="华文楷体" w:hAnsi="华文楷体" w:hint="eastAsia"/>
            <w:sz w:val="28"/>
            <w:szCs w:val="28"/>
          </w:rPr>
          <w:delText>，</w:delText>
        </w:r>
      </w:del>
      <w:ins w:id="1273" w:author="S-Yansong" w:date="2015-12-18T14:19:00Z">
        <w:r w:rsidR="006C412E">
          <w:rPr>
            <w:rFonts w:ascii="华文楷体" w:eastAsia="华文楷体" w:hAnsi="华文楷体" w:hint="eastAsia"/>
            <w:sz w:val="28"/>
            <w:szCs w:val="28"/>
          </w:rPr>
          <w:t>？</w:t>
        </w:r>
      </w:ins>
    </w:p>
    <w:p w:rsidR="006C412E" w:rsidRDefault="009F51A8" w:rsidP="009F51A8">
      <w:pPr>
        <w:ind w:firstLine="570"/>
        <w:rPr>
          <w:ins w:id="1274" w:author="S-Yansong" w:date="2015-12-18T14:20:00Z"/>
          <w:rFonts w:ascii="华文楷体" w:eastAsia="华文楷体" w:hAnsi="华文楷体"/>
          <w:sz w:val="28"/>
          <w:szCs w:val="28"/>
        </w:rPr>
      </w:pPr>
      <w:r w:rsidRPr="009F51A8">
        <w:rPr>
          <w:rFonts w:ascii="华文楷体" w:eastAsia="华文楷体" w:hAnsi="华文楷体" w:hint="eastAsia"/>
          <w:sz w:val="28"/>
          <w:szCs w:val="28"/>
        </w:rPr>
        <w:t>下面讲</w:t>
      </w:r>
      <w:ins w:id="1275" w:author="S-Yansong" w:date="2015-12-18T14:20:00Z">
        <w:r w:rsidR="006C412E">
          <w:rPr>
            <w:rFonts w:ascii="华文楷体" w:eastAsia="华文楷体" w:hAnsi="华文楷体" w:hint="eastAsia"/>
            <w:sz w:val="28"/>
            <w:szCs w:val="28"/>
          </w:rPr>
          <w:t>：</w:t>
        </w:r>
      </w:ins>
    </w:p>
    <w:p w:rsidR="006C412E" w:rsidRDefault="009F51A8" w:rsidP="009F51A8">
      <w:pPr>
        <w:ind w:firstLine="570"/>
        <w:rPr>
          <w:ins w:id="1276" w:author="S-Yansong" w:date="2015-12-18T14:20:00Z"/>
          <w:rFonts w:ascii="华文楷体" w:eastAsia="华文楷体" w:hAnsi="华文楷体"/>
          <w:sz w:val="28"/>
          <w:szCs w:val="28"/>
        </w:rPr>
      </w:pPr>
      <w:del w:id="1277" w:author="S-Yansong" w:date="2015-12-18T14:20:00Z">
        <w:r w:rsidRPr="009F51A8" w:rsidDel="006C412E">
          <w:rPr>
            <w:rFonts w:ascii="华文楷体" w:eastAsia="华文楷体" w:hAnsi="华文楷体" w:hint="eastAsia"/>
            <w:sz w:val="28"/>
            <w:szCs w:val="28"/>
          </w:rPr>
          <w:delText>，</w:delText>
        </w:r>
      </w:del>
      <w:ins w:id="1278" w:author="S-Yansong" w:date="2015-12-18T14:20:00Z">
        <w:r w:rsidR="006C412E" w:rsidRPr="006C412E">
          <w:rPr>
            <w:rFonts w:asciiTheme="minorEastAsia" w:hAnsiTheme="minorEastAsia" w:hint="eastAsia"/>
            <w:sz w:val="28"/>
            <w:szCs w:val="28"/>
            <w:rPrChange w:id="1279" w:author="S-Yansong" w:date="2015-12-18T14:20:00Z">
              <w:rPr>
                <w:rFonts w:ascii="华文楷体" w:eastAsia="华文楷体" w:hAnsi="华文楷体" w:hint="eastAsia"/>
                <w:sz w:val="28"/>
                <w:szCs w:val="28"/>
              </w:rPr>
            </w:rPrChange>
          </w:rPr>
          <w:t>【</w:t>
        </w:r>
      </w:ins>
      <w:r w:rsidRPr="006C412E">
        <w:rPr>
          <w:rFonts w:asciiTheme="minorEastAsia" w:hAnsiTheme="minorEastAsia" w:hint="eastAsia"/>
          <w:sz w:val="28"/>
          <w:szCs w:val="28"/>
          <w:rPrChange w:id="1280" w:author="S-Yansong" w:date="2015-12-18T14:20:00Z">
            <w:rPr>
              <w:rFonts w:ascii="华文楷体" w:eastAsia="华文楷体" w:hAnsi="华文楷体" w:hint="eastAsia"/>
              <w:sz w:val="28"/>
              <w:szCs w:val="28"/>
            </w:rPr>
          </w:rPrChange>
        </w:rPr>
        <w:t>世尊为说明诸法虚幻之自性</w:t>
      </w:r>
      <w:ins w:id="1281" w:author="S-Yansong" w:date="2015-12-18T14:20:00Z">
        <w:r w:rsidR="006C412E" w:rsidRPr="006C412E">
          <w:rPr>
            <w:rFonts w:asciiTheme="minorEastAsia" w:hAnsiTheme="minorEastAsia" w:hint="eastAsia"/>
            <w:sz w:val="28"/>
            <w:szCs w:val="28"/>
            <w:rPrChange w:id="1282" w:author="S-Yansong" w:date="2015-12-18T14:20:00Z">
              <w:rPr>
                <w:rFonts w:ascii="华文楷体" w:eastAsia="华文楷体" w:hAnsi="华文楷体" w:hint="eastAsia"/>
                <w:sz w:val="28"/>
                <w:szCs w:val="28"/>
              </w:rPr>
            </w:rPrChange>
          </w:rPr>
          <w:t>，</w:t>
        </w:r>
      </w:ins>
      <w:del w:id="1283" w:author="S-Yansong" w:date="2015-12-18T14:20:00Z">
        <w:r w:rsidRPr="006C412E" w:rsidDel="006C412E">
          <w:rPr>
            <w:rFonts w:asciiTheme="minorEastAsia" w:hAnsiTheme="minorEastAsia"/>
            <w:sz w:val="28"/>
            <w:szCs w:val="28"/>
            <w:rPrChange w:id="1284" w:author="S-Yansong" w:date="2015-12-18T14:20:00Z">
              <w:rPr>
                <w:rFonts w:ascii="华文楷体" w:eastAsia="华文楷体" w:hAnsi="华文楷体"/>
                <w:sz w:val="28"/>
                <w:szCs w:val="28"/>
              </w:rPr>
            </w:rPrChange>
          </w:rPr>
          <w:delText>,</w:delText>
        </w:r>
      </w:del>
      <w:r w:rsidRPr="006C412E">
        <w:rPr>
          <w:rFonts w:asciiTheme="minorEastAsia" w:hAnsiTheme="minorEastAsia" w:hint="eastAsia"/>
          <w:sz w:val="28"/>
          <w:szCs w:val="28"/>
          <w:rPrChange w:id="1285" w:author="S-Yansong" w:date="2015-12-18T14:20:00Z">
            <w:rPr>
              <w:rFonts w:ascii="华文楷体" w:eastAsia="华文楷体" w:hAnsi="华文楷体" w:hint="eastAsia"/>
              <w:sz w:val="28"/>
              <w:szCs w:val="28"/>
            </w:rPr>
          </w:rPrChange>
        </w:rPr>
        <w:t>皆是如幻</w:t>
      </w:r>
      <w:r w:rsidRPr="006C412E">
        <w:rPr>
          <w:rFonts w:asciiTheme="minorEastAsia" w:hAnsiTheme="minorEastAsia"/>
          <w:sz w:val="28"/>
          <w:szCs w:val="28"/>
          <w:rPrChange w:id="1286" w:author="S-Yansong" w:date="2015-12-18T14:20:00Z">
            <w:rPr>
              <w:rFonts w:ascii="华文楷体" w:eastAsia="华文楷体" w:hAnsi="华文楷体"/>
              <w:sz w:val="28"/>
              <w:szCs w:val="28"/>
            </w:rPr>
          </w:rPrChange>
        </w:rPr>
        <w:t>,本不存在。如此了</w:t>
      </w:r>
      <w:r w:rsidRPr="006C412E">
        <w:rPr>
          <w:rFonts w:asciiTheme="minorEastAsia" w:hAnsiTheme="minorEastAsia" w:hint="eastAsia"/>
          <w:sz w:val="28"/>
          <w:szCs w:val="28"/>
          <w:rPrChange w:id="1287" w:author="S-Yansong" w:date="2015-12-18T14:20:00Z">
            <w:rPr>
              <w:rFonts w:ascii="华文楷体" w:eastAsia="华文楷体" w:hAnsi="华文楷体" w:hint="eastAsia"/>
              <w:sz w:val="28"/>
              <w:szCs w:val="28"/>
            </w:rPr>
          </w:rPrChange>
        </w:rPr>
        <w:lastRenderedPageBreak/>
        <w:t>知诸法本性无所了知。何以故</w:t>
      </w:r>
      <w:ins w:id="1288" w:author="S-Yansong" w:date="2015-12-18T14:20:00Z">
        <w:r w:rsidR="006C412E" w:rsidRPr="006C412E">
          <w:rPr>
            <w:rFonts w:asciiTheme="minorEastAsia" w:hAnsiTheme="minorEastAsia" w:hint="eastAsia"/>
            <w:sz w:val="28"/>
            <w:szCs w:val="28"/>
            <w:rPrChange w:id="1289" w:author="S-Yansong" w:date="2015-12-18T14:20:00Z">
              <w:rPr>
                <w:rFonts w:ascii="华文楷体" w:eastAsia="华文楷体" w:hAnsi="华文楷体" w:hint="eastAsia"/>
                <w:sz w:val="28"/>
                <w:szCs w:val="28"/>
              </w:rPr>
            </w:rPrChange>
          </w:rPr>
          <w:t>？</w:t>
        </w:r>
      </w:ins>
      <w:del w:id="1290" w:author="S-Yansong" w:date="2015-12-18T14:20:00Z">
        <w:r w:rsidRPr="006C412E" w:rsidDel="006C412E">
          <w:rPr>
            <w:rFonts w:asciiTheme="minorEastAsia" w:hAnsiTheme="minorEastAsia"/>
            <w:sz w:val="28"/>
            <w:szCs w:val="28"/>
            <w:rPrChange w:id="1291" w:author="S-Yansong" w:date="2015-12-18T14:20:00Z">
              <w:rPr>
                <w:rFonts w:ascii="华文楷体" w:eastAsia="华文楷体" w:hAnsi="华文楷体"/>
                <w:sz w:val="28"/>
                <w:szCs w:val="28"/>
              </w:rPr>
            </w:rPrChange>
          </w:rPr>
          <w:delText>?</w:delText>
        </w:r>
      </w:del>
      <w:r w:rsidRPr="006C412E">
        <w:rPr>
          <w:rFonts w:asciiTheme="minorEastAsia" w:hAnsiTheme="minorEastAsia" w:hint="eastAsia"/>
          <w:sz w:val="28"/>
          <w:szCs w:val="28"/>
          <w:rPrChange w:id="1292" w:author="S-Yansong" w:date="2015-12-18T14:20:00Z">
            <w:rPr>
              <w:rFonts w:ascii="华文楷体" w:eastAsia="华文楷体" w:hAnsi="华文楷体" w:hint="eastAsia"/>
              <w:sz w:val="28"/>
              <w:szCs w:val="28"/>
            </w:rPr>
          </w:rPrChange>
        </w:rPr>
        <w:t>此于真实中何法亦不得也……。</w:t>
      </w:r>
      <w:ins w:id="1293" w:author="S-Yansong" w:date="2015-12-18T14:20:00Z">
        <w:r w:rsidR="006C412E">
          <w:rPr>
            <w:rFonts w:ascii="华文楷体" w:eastAsia="华文楷体" w:hAnsi="华文楷体" w:hint="eastAsia"/>
            <w:sz w:val="28"/>
            <w:szCs w:val="28"/>
          </w:rPr>
          <w:t>】</w:t>
        </w:r>
      </w:ins>
    </w:p>
    <w:p w:rsidR="00691C18" w:rsidRDefault="009F51A8" w:rsidP="009F51A8">
      <w:pPr>
        <w:ind w:firstLine="570"/>
        <w:rPr>
          <w:ins w:id="1294" w:author="S-Yansong" w:date="2015-12-18T14:21:00Z"/>
          <w:rFonts w:ascii="华文楷体" w:eastAsia="华文楷体" w:hAnsi="华文楷体"/>
          <w:sz w:val="28"/>
          <w:szCs w:val="28"/>
        </w:rPr>
      </w:pPr>
      <w:r w:rsidRPr="009F51A8">
        <w:rPr>
          <w:rFonts w:ascii="华文楷体" w:eastAsia="华文楷体" w:hAnsi="华文楷体" w:hint="eastAsia"/>
          <w:sz w:val="28"/>
          <w:szCs w:val="28"/>
        </w:rPr>
        <w:t>那么</w:t>
      </w:r>
      <w:proofErr w:type="gramStart"/>
      <w:r w:rsidRPr="009F51A8">
        <w:rPr>
          <w:rFonts w:ascii="华文楷体" w:eastAsia="华文楷体" w:hAnsi="华文楷体" w:hint="eastAsia"/>
          <w:sz w:val="28"/>
          <w:szCs w:val="28"/>
        </w:rPr>
        <w:t>世</w:t>
      </w:r>
      <w:proofErr w:type="gramEnd"/>
      <w:r w:rsidRPr="009F51A8">
        <w:rPr>
          <w:rFonts w:ascii="华文楷体" w:eastAsia="华文楷体" w:hAnsi="华文楷体" w:hint="eastAsia"/>
          <w:sz w:val="28"/>
          <w:szCs w:val="28"/>
        </w:rPr>
        <w:t>尊呢，</w:t>
      </w:r>
      <w:proofErr w:type="gramStart"/>
      <w:r w:rsidRPr="009F51A8">
        <w:rPr>
          <w:rFonts w:ascii="华文楷体" w:eastAsia="华文楷体" w:hAnsi="华文楷体" w:hint="eastAsia"/>
          <w:sz w:val="28"/>
          <w:szCs w:val="28"/>
        </w:rPr>
        <w:t>世</w:t>
      </w:r>
      <w:proofErr w:type="gramEnd"/>
      <w:r w:rsidRPr="009F51A8">
        <w:rPr>
          <w:rFonts w:ascii="华文楷体" w:eastAsia="华文楷体" w:hAnsi="华文楷体" w:hint="eastAsia"/>
          <w:sz w:val="28"/>
          <w:szCs w:val="28"/>
        </w:rPr>
        <w:t>尊他给一切弟子都说明了，就说为这个弟子说明一切诸法虚幻的自性，都是如梦如幻的，都没有一个本体存在的。所以说如此呢</w:t>
      </w:r>
      <w:proofErr w:type="gramStart"/>
      <w:r w:rsidRPr="009F51A8">
        <w:rPr>
          <w:rFonts w:ascii="华文楷体" w:eastAsia="华文楷体" w:hAnsi="华文楷体" w:hint="eastAsia"/>
          <w:sz w:val="28"/>
          <w:szCs w:val="28"/>
        </w:rPr>
        <w:t>了知诸法</w:t>
      </w:r>
      <w:proofErr w:type="gramEnd"/>
      <w:r w:rsidRPr="009F51A8">
        <w:rPr>
          <w:rFonts w:ascii="华文楷体" w:eastAsia="华文楷体" w:hAnsi="华文楷体" w:hint="eastAsia"/>
          <w:sz w:val="28"/>
          <w:szCs w:val="28"/>
        </w:rPr>
        <w:t>本性无所了知，就是因为在真实义</w:t>
      </w:r>
      <w:proofErr w:type="gramStart"/>
      <w:r w:rsidRPr="009F51A8">
        <w:rPr>
          <w:rFonts w:ascii="华文楷体" w:eastAsia="华文楷体" w:hAnsi="华文楷体" w:hint="eastAsia"/>
          <w:sz w:val="28"/>
          <w:szCs w:val="28"/>
        </w:rPr>
        <w:t>当中何</w:t>
      </w:r>
      <w:proofErr w:type="gramEnd"/>
      <w:r w:rsidRPr="009F51A8">
        <w:rPr>
          <w:rFonts w:ascii="华文楷体" w:eastAsia="华文楷体" w:hAnsi="华文楷体" w:hint="eastAsia"/>
          <w:sz w:val="28"/>
          <w:szCs w:val="28"/>
        </w:rPr>
        <w:t>法也不得。所以说何法也不得并不是说是要保留一个什么法，任何法都不存在，所以包括你的是依他起，自性在内实际上也是根本不存在的。</w:t>
      </w:r>
    </w:p>
    <w:p w:rsidR="00691C18" w:rsidRPr="00612D1C" w:rsidRDefault="00691C18" w:rsidP="009F51A8">
      <w:pPr>
        <w:ind w:firstLine="570"/>
        <w:rPr>
          <w:ins w:id="1295" w:author="S-Yansong" w:date="2015-12-18T14:21:00Z"/>
          <w:rFonts w:asciiTheme="minorEastAsia" w:hAnsiTheme="minorEastAsia"/>
          <w:sz w:val="28"/>
          <w:szCs w:val="28"/>
          <w:rPrChange w:id="1296" w:author="S-Yansong" w:date="2015-12-18T14:22:00Z">
            <w:rPr>
              <w:ins w:id="1297" w:author="S-Yansong" w:date="2015-12-18T14:21:00Z"/>
              <w:rFonts w:ascii="华文楷体" w:eastAsia="华文楷体" w:hAnsi="华文楷体"/>
              <w:sz w:val="28"/>
              <w:szCs w:val="28"/>
            </w:rPr>
          </w:rPrChange>
        </w:rPr>
      </w:pPr>
      <w:ins w:id="1298" w:author="S-Yansong" w:date="2015-12-18T14:21:00Z">
        <w:r w:rsidRPr="00612D1C">
          <w:rPr>
            <w:rFonts w:asciiTheme="minorEastAsia" w:hAnsiTheme="minorEastAsia" w:hint="eastAsia"/>
            <w:sz w:val="28"/>
            <w:szCs w:val="28"/>
            <w:rPrChange w:id="1299" w:author="S-Yansong" w:date="2015-12-18T14:22:00Z">
              <w:rPr>
                <w:rFonts w:ascii="华文楷体" w:eastAsia="华文楷体" w:hAnsi="华文楷体" w:hint="eastAsia"/>
                <w:sz w:val="28"/>
                <w:szCs w:val="28"/>
              </w:rPr>
            </w:rPrChange>
          </w:rPr>
          <w:t>【</w:t>
        </w:r>
      </w:ins>
      <w:r w:rsidR="009F51A8" w:rsidRPr="00612D1C">
        <w:rPr>
          <w:rFonts w:asciiTheme="minorEastAsia" w:hAnsiTheme="minorEastAsia" w:hint="eastAsia"/>
          <w:sz w:val="28"/>
          <w:szCs w:val="28"/>
          <w:rPrChange w:id="1300" w:author="S-Yansong" w:date="2015-12-18T14:22:00Z">
            <w:rPr>
              <w:rFonts w:ascii="华文楷体" w:eastAsia="华文楷体" w:hAnsi="华文楷体" w:hint="eastAsia"/>
              <w:sz w:val="28"/>
              <w:szCs w:val="28"/>
            </w:rPr>
          </w:rPrChange>
        </w:rPr>
        <w:t>因此</w:t>
      </w:r>
      <w:ins w:id="1301" w:author="S-Yansong" w:date="2015-12-18T14:22:00Z">
        <w:r w:rsidRPr="00612D1C">
          <w:rPr>
            <w:rFonts w:asciiTheme="minorEastAsia" w:hAnsiTheme="minorEastAsia" w:hint="eastAsia"/>
            <w:sz w:val="28"/>
            <w:szCs w:val="28"/>
            <w:rPrChange w:id="1302" w:author="S-Yansong" w:date="2015-12-18T14:22:00Z">
              <w:rPr>
                <w:rFonts w:ascii="华文楷体" w:eastAsia="华文楷体" w:hAnsi="华文楷体" w:hint="eastAsia"/>
                <w:sz w:val="28"/>
                <w:szCs w:val="28"/>
              </w:rPr>
            </w:rPrChange>
          </w:rPr>
          <w:t>，</w:t>
        </w:r>
      </w:ins>
      <w:del w:id="1303" w:author="S-Yansong" w:date="2015-12-18T14:22:00Z">
        <w:r w:rsidR="009F51A8" w:rsidRPr="00612D1C" w:rsidDel="00691C18">
          <w:rPr>
            <w:rFonts w:asciiTheme="minorEastAsia" w:hAnsiTheme="minorEastAsia"/>
            <w:sz w:val="28"/>
            <w:szCs w:val="28"/>
            <w:rPrChange w:id="1304" w:author="S-Yansong" w:date="2015-12-18T14:22:00Z">
              <w:rPr>
                <w:rFonts w:ascii="华文楷体" w:eastAsia="华文楷体" w:hAnsi="华文楷体"/>
                <w:sz w:val="28"/>
                <w:szCs w:val="28"/>
              </w:rPr>
            </w:rPrChange>
          </w:rPr>
          <w:delText>,</w:delText>
        </w:r>
      </w:del>
      <w:r w:rsidR="009F51A8" w:rsidRPr="00612D1C">
        <w:rPr>
          <w:rFonts w:asciiTheme="minorEastAsia" w:hAnsiTheme="minorEastAsia" w:hint="eastAsia"/>
          <w:sz w:val="28"/>
          <w:szCs w:val="28"/>
          <w:rPrChange w:id="1305" w:author="S-Yansong" w:date="2015-12-18T14:22:00Z">
            <w:rPr>
              <w:rFonts w:ascii="华文楷体" w:eastAsia="华文楷体" w:hAnsi="华文楷体" w:hint="eastAsia"/>
              <w:sz w:val="28"/>
              <w:szCs w:val="28"/>
            </w:rPr>
          </w:rPrChange>
        </w:rPr>
        <w:t>对无有自性与缘起显现二者本体无二无别犹如水月般空而显现这一点生起殊胜定解后通过这样的执著相而作意</w:t>
      </w:r>
      <w:ins w:id="1306" w:author="S-Yansong" w:date="2015-12-18T14:22:00Z">
        <w:r w:rsidRPr="00612D1C">
          <w:rPr>
            <w:rFonts w:asciiTheme="minorEastAsia" w:hAnsiTheme="minorEastAsia" w:hint="eastAsia"/>
            <w:sz w:val="28"/>
            <w:szCs w:val="28"/>
            <w:rPrChange w:id="1307" w:author="S-Yansong" w:date="2015-12-18T14:22:00Z">
              <w:rPr>
                <w:rFonts w:ascii="华文楷体" w:eastAsia="华文楷体" w:hAnsi="华文楷体" w:hint="eastAsia"/>
                <w:sz w:val="28"/>
                <w:szCs w:val="28"/>
              </w:rPr>
            </w:rPrChange>
          </w:rPr>
          <w:t>，</w:t>
        </w:r>
      </w:ins>
      <w:del w:id="1308" w:author="S-Yansong" w:date="2015-12-18T14:22:00Z">
        <w:r w:rsidR="009F51A8" w:rsidRPr="00612D1C" w:rsidDel="00691C18">
          <w:rPr>
            <w:rFonts w:asciiTheme="minorEastAsia" w:hAnsiTheme="minorEastAsia"/>
            <w:sz w:val="28"/>
            <w:szCs w:val="28"/>
            <w:rPrChange w:id="1309" w:author="S-Yansong" w:date="2015-12-18T14:22:00Z">
              <w:rPr>
                <w:rFonts w:ascii="华文楷体" w:eastAsia="华文楷体" w:hAnsi="华文楷体"/>
                <w:sz w:val="28"/>
                <w:szCs w:val="28"/>
              </w:rPr>
            </w:rPrChange>
          </w:rPr>
          <w:delText>,</w:delText>
        </w:r>
      </w:del>
      <w:r w:rsidR="009F51A8" w:rsidRPr="00612D1C">
        <w:rPr>
          <w:rFonts w:asciiTheme="minorEastAsia" w:hAnsiTheme="minorEastAsia" w:hint="eastAsia"/>
          <w:sz w:val="28"/>
          <w:szCs w:val="28"/>
          <w:rPrChange w:id="1310" w:author="S-Yansong" w:date="2015-12-18T14:22:00Z">
            <w:rPr>
              <w:rFonts w:ascii="华文楷体" w:eastAsia="华文楷体" w:hAnsi="华文楷体" w:hint="eastAsia"/>
              <w:sz w:val="28"/>
              <w:szCs w:val="28"/>
            </w:rPr>
          </w:rPrChange>
        </w:rPr>
        <w:t>这就是所谓有现行境者如幻之定解。</w:t>
      </w:r>
      <w:ins w:id="1311" w:author="S-Yansong" w:date="2015-12-18T14:21:00Z">
        <w:r w:rsidRPr="00612D1C">
          <w:rPr>
            <w:rFonts w:asciiTheme="minorEastAsia" w:hAnsiTheme="minorEastAsia" w:hint="eastAsia"/>
            <w:sz w:val="28"/>
            <w:szCs w:val="28"/>
            <w:rPrChange w:id="1312" w:author="S-Yansong" w:date="2015-12-18T14:22:00Z">
              <w:rPr>
                <w:rFonts w:ascii="华文楷体" w:eastAsia="华文楷体" w:hAnsi="华文楷体" w:hint="eastAsia"/>
                <w:sz w:val="28"/>
                <w:szCs w:val="28"/>
              </w:rPr>
            </w:rPrChange>
          </w:rPr>
          <w:t>】</w:t>
        </w:r>
      </w:ins>
    </w:p>
    <w:p w:rsidR="00312407" w:rsidRDefault="009F51A8" w:rsidP="009F51A8">
      <w:pPr>
        <w:ind w:firstLine="570"/>
        <w:rPr>
          <w:ins w:id="1313" w:author="S-Yansong" w:date="2015-12-18T14:23:00Z"/>
          <w:rFonts w:ascii="华文楷体" w:eastAsia="华文楷体" w:hAnsi="华文楷体"/>
          <w:sz w:val="28"/>
          <w:szCs w:val="28"/>
        </w:rPr>
      </w:pPr>
      <w:r w:rsidRPr="009F51A8">
        <w:rPr>
          <w:rFonts w:ascii="华文楷体" w:eastAsia="华文楷体" w:hAnsi="华文楷体" w:hint="eastAsia"/>
          <w:sz w:val="28"/>
          <w:szCs w:val="28"/>
        </w:rPr>
        <w:t>那么因此说呢，对于无有自性和缘起显现二者本体无二无别犹如水月一样空而显现这一点生起殊胜定解之后呢，对于这样一种正见如是地作意，如是地</w:t>
      </w:r>
      <w:del w:id="1314" w:author="S-Yansong" w:date="2015-12-16T08:59:00Z">
        <w:r w:rsidRPr="009F51A8" w:rsidDel="008133E8">
          <w:rPr>
            <w:rFonts w:ascii="华文楷体" w:eastAsia="华文楷体" w:hAnsi="华文楷体" w:hint="eastAsia"/>
            <w:sz w:val="28"/>
            <w:szCs w:val="28"/>
          </w:rPr>
          <w:delText>执着</w:delText>
        </w:r>
      </w:del>
      <w:ins w:id="1315" w:author="S-Yansong" w:date="2015-12-16T08:59:00Z">
        <w:r w:rsidR="008133E8">
          <w:rPr>
            <w:rFonts w:ascii="华文楷体" w:eastAsia="华文楷体" w:hAnsi="华文楷体" w:hint="eastAsia"/>
            <w:sz w:val="28"/>
            <w:szCs w:val="28"/>
          </w:rPr>
          <w:t>执著</w:t>
        </w:r>
      </w:ins>
      <w:r w:rsidRPr="009F51A8">
        <w:rPr>
          <w:rFonts w:ascii="华文楷体" w:eastAsia="华文楷体" w:hAnsi="华文楷体" w:hint="eastAsia"/>
          <w:sz w:val="28"/>
          <w:szCs w:val="28"/>
        </w:rPr>
        <w:t>，这个是就是所谓的这样一种有现行境者的</w:t>
      </w:r>
      <w:proofErr w:type="gramStart"/>
      <w:r w:rsidRPr="009F51A8">
        <w:rPr>
          <w:rFonts w:ascii="华文楷体" w:eastAsia="华文楷体" w:hAnsi="华文楷体" w:hint="eastAsia"/>
          <w:sz w:val="28"/>
          <w:szCs w:val="28"/>
        </w:rPr>
        <w:t>如幻定解</w:t>
      </w:r>
      <w:proofErr w:type="gramEnd"/>
      <w:r w:rsidRPr="009F51A8">
        <w:rPr>
          <w:rFonts w:ascii="华文楷体" w:eastAsia="华文楷体" w:hAnsi="华文楷体" w:hint="eastAsia"/>
          <w:sz w:val="28"/>
          <w:szCs w:val="28"/>
        </w:rPr>
        <w:t>。也就是说这种定解呢，他还是有一种</w:t>
      </w:r>
      <w:del w:id="1316" w:author="S-Yansong" w:date="2015-12-16T08:59:00Z">
        <w:r w:rsidRPr="009F51A8" w:rsidDel="008133E8">
          <w:rPr>
            <w:rFonts w:ascii="华文楷体" w:eastAsia="华文楷体" w:hAnsi="华文楷体" w:hint="eastAsia"/>
            <w:sz w:val="28"/>
            <w:szCs w:val="28"/>
          </w:rPr>
          <w:delText>执着</w:delText>
        </w:r>
      </w:del>
      <w:ins w:id="1317" w:author="S-Yansong" w:date="2015-12-16T08:59:00Z">
        <w:r w:rsidR="008133E8">
          <w:rPr>
            <w:rFonts w:ascii="华文楷体" w:eastAsia="华文楷体" w:hAnsi="华文楷体" w:hint="eastAsia"/>
            <w:sz w:val="28"/>
            <w:szCs w:val="28"/>
          </w:rPr>
          <w:t>执著</w:t>
        </w:r>
      </w:ins>
      <w:r w:rsidRPr="009F51A8">
        <w:rPr>
          <w:rFonts w:ascii="华文楷体" w:eastAsia="华文楷体" w:hAnsi="华文楷体" w:hint="eastAsia"/>
          <w:sz w:val="28"/>
          <w:szCs w:val="28"/>
        </w:rPr>
        <w:t>相的，这种定解</w:t>
      </w:r>
      <w:proofErr w:type="gramStart"/>
      <w:r w:rsidRPr="009F51A8">
        <w:rPr>
          <w:rFonts w:ascii="华文楷体" w:eastAsia="华文楷体" w:hAnsi="华文楷体" w:hint="eastAsia"/>
          <w:sz w:val="28"/>
          <w:szCs w:val="28"/>
        </w:rPr>
        <w:t>呢仍然</w:t>
      </w:r>
      <w:proofErr w:type="gramEnd"/>
      <w:r w:rsidRPr="009F51A8">
        <w:rPr>
          <w:rFonts w:ascii="华文楷体" w:eastAsia="华文楷体" w:hAnsi="华文楷体" w:hint="eastAsia"/>
          <w:sz w:val="28"/>
          <w:szCs w:val="28"/>
        </w:rPr>
        <w:t>是一种作意在里面的。</w:t>
      </w:r>
    </w:p>
    <w:p w:rsidR="00312407" w:rsidRDefault="009F51A8" w:rsidP="00A07C46">
      <w:pPr>
        <w:ind w:firstLine="570"/>
        <w:rPr>
          <w:rFonts w:ascii="华文楷体" w:eastAsia="华文楷体" w:hAnsi="华文楷体"/>
          <w:sz w:val="28"/>
          <w:szCs w:val="28"/>
        </w:rPr>
      </w:pPr>
      <w:r w:rsidRPr="009F51A8">
        <w:rPr>
          <w:rFonts w:ascii="华文楷体" w:eastAsia="华文楷体" w:hAnsi="华文楷体" w:hint="eastAsia"/>
          <w:sz w:val="28"/>
          <w:szCs w:val="28"/>
        </w:rPr>
        <w:t>虽然他是对于无自性和缘起显现的本体无二无别的，就好像水月一样现而无自性，产生殊胜定解。有了殊胜定解之后呢，自己因为还没有</w:t>
      </w:r>
      <w:proofErr w:type="gramStart"/>
      <w:r w:rsidRPr="009F51A8">
        <w:rPr>
          <w:rFonts w:ascii="华文楷体" w:eastAsia="华文楷体" w:hAnsi="华文楷体" w:hint="eastAsia"/>
          <w:sz w:val="28"/>
          <w:szCs w:val="28"/>
        </w:rPr>
        <w:t>真正地现前</w:t>
      </w:r>
      <w:proofErr w:type="gramEnd"/>
      <w:r w:rsidRPr="009F51A8">
        <w:rPr>
          <w:rFonts w:ascii="华文楷体" w:eastAsia="华文楷体" w:hAnsi="华文楷体" w:hint="eastAsia"/>
          <w:sz w:val="28"/>
          <w:szCs w:val="28"/>
        </w:rPr>
        <w:t>最为殊胜的智慧的缘故，所以仍然对于这样一种这个，所谓的这样一种现而无自性定解不一种作意，有一种</w:t>
      </w:r>
      <w:del w:id="1318" w:author="S-Yansong" w:date="2015-12-16T08:59:00Z">
        <w:r w:rsidRPr="009F51A8" w:rsidDel="008133E8">
          <w:rPr>
            <w:rFonts w:ascii="华文楷体" w:eastAsia="华文楷体" w:hAnsi="华文楷体" w:hint="eastAsia"/>
            <w:sz w:val="28"/>
            <w:szCs w:val="28"/>
          </w:rPr>
          <w:delText>执着</w:delText>
        </w:r>
      </w:del>
      <w:ins w:id="1319" w:author="S-Yansong" w:date="2015-12-16T08:59:00Z">
        <w:r w:rsidR="008133E8">
          <w:rPr>
            <w:rFonts w:ascii="华文楷体" w:eastAsia="华文楷体" w:hAnsi="华文楷体" w:hint="eastAsia"/>
            <w:sz w:val="28"/>
            <w:szCs w:val="28"/>
          </w:rPr>
          <w:t>执著</w:t>
        </w:r>
      </w:ins>
      <w:r w:rsidRPr="009F51A8">
        <w:rPr>
          <w:rFonts w:ascii="华文楷体" w:eastAsia="华文楷体" w:hAnsi="华文楷体" w:hint="eastAsia"/>
          <w:sz w:val="28"/>
          <w:szCs w:val="28"/>
        </w:rPr>
        <w:t>相，但这种</w:t>
      </w:r>
      <w:del w:id="1320" w:author="S-Yansong" w:date="2015-12-16T08:59:00Z">
        <w:r w:rsidRPr="009F51A8" w:rsidDel="008133E8">
          <w:rPr>
            <w:rFonts w:ascii="华文楷体" w:eastAsia="华文楷体" w:hAnsi="华文楷体" w:hint="eastAsia"/>
            <w:sz w:val="28"/>
            <w:szCs w:val="28"/>
          </w:rPr>
          <w:delText>执着</w:delText>
        </w:r>
      </w:del>
      <w:ins w:id="1321" w:author="S-Yansong" w:date="2015-12-16T08:59:00Z">
        <w:r w:rsidR="008133E8">
          <w:rPr>
            <w:rFonts w:ascii="华文楷体" w:eastAsia="华文楷体" w:hAnsi="华文楷体" w:hint="eastAsia"/>
            <w:sz w:val="28"/>
            <w:szCs w:val="28"/>
          </w:rPr>
          <w:t>执著</w:t>
        </w:r>
      </w:ins>
      <w:r w:rsidRPr="009F51A8">
        <w:rPr>
          <w:rFonts w:ascii="华文楷体" w:eastAsia="华文楷体" w:hAnsi="华文楷体" w:hint="eastAsia"/>
          <w:sz w:val="28"/>
          <w:szCs w:val="28"/>
        </w:rPr>
        <w:t>相呢，他是要比这些，别别地去</w:t>
      </w:r>
      <w:del w:id="1322" w:author="S-Yansong" w:date="2015-12-16T08:59:00Z">
        <w:r w:rsidRPr="009F51A8" w:rsidDel="008133E8">
          <w:rPr>
            <w:rFonts w:ascii="华文楷体" w:eastAsia="华文楷体" w:hAnsi="华文楷体" w:hint="eastAsia"/>
            <w:sz w:val="28"/>
            <w:szCs w:val="28"/>
          </w:rPr>
          <w:delText>执着</w:delText>
        </w:r>
      </w:del>
      <w:ins w:id="1323" w:author="S-Yansong" w:date="2015-12-16T08:59:00Z">
        <w:r w:rsidR="008133E8">
          <w:rPr>
            <w:rFonts w:ascii="华文楷体" w:eastAsia="华文楷体" w:hAnsi="华文楷体" w:hint="eastAsia"/>
            <w:sz w:val="28"/>
            <w:szCs w:val="28"/>
          </w:rPr>
          <w:t>执著</w:t>
        </w:r>
      </w:ins>
      <w:r w:rsidRPr="009F51A8">
        <w:rPr>
          <w:rFonts w:ascii="华文楷体" w:eastAsia="华文楷体" w:hAnsi="华文楷体" w:hint="eastAsia"/>
          <w:sz w:val="28"/>
          <w:szCs w:val="28"/>
        </w:rPr>
        <w:t>显现和别别去</w:t>
      </w:r>
      <w:del w:id="1324" w:author="S-Yansong" w:date="2015-12-16T08:59:00Z">
        <w:r w:rsidRPr="009F51A8" w:rsidDel="008133E8">
          <w:rPr>
            <w:rFonts w:ascii="华文楷体" w:eastAsia="华文楷体" w:hAnsi="华文楷体" w:hint="eastAsia"/>
            <w:sz w:val="28"/>
            <w:szCs w:val="28"/>
          </w:rPr>
          <w:delText>执着</w:delText>
        </w:r>
      </w:del>
      <w:ins w:id="1325" w:author="S-Yansong" w:date="2015-12-16T08:59:00Z">
        <w:r w:rsidR="008133E8">
          <w:rPr>
            <w:rFonts w:ascii="华文楷体" w:eastAsia="华文楷体" w:hAnsi="华文楷体" w:hint="eastAsia"/>
            <w:sz w:val="28"/>
            <w:szCs w:val="28"/>
          </w:rPr>
          <w:t>执著</w:t>
        </w:r>
      </w:ins>
      <w:r w:rsidRPr="009F51A8">
        <w:rPr>
          <w:rFonts w:ascii="华文楷体" w:eastAsia="华文楷体" w:hAnsi="华文楷体" w:hint="eastAsia"/>
          <w:sz w:val="28"/>
          <w:szCs w:val="28"/>
        </w:rPr>
        <w:t>空性呢，或者就说对于这样一种显现以一种很强烈的实执，对于这样</w:t>
      </w:r>
      <w:del w:id="1326" w:author="S-Yansong" w:date="2015-12-16T08:59:00Z">
        <w:r w:rsidRPr="009F51A8" w:rsidDel="008133E8">
          <w:rPr>
            <w:rFonts w:ascii="华文楷体" w:eastAsia="华文楷体" w:hAnsi="华文楷体" w:hint="eastAsia"/>
            <w:sz w:val="28"/>
            <w:szCs w:val="28"/>
          </w:rPr>
          <w:delText>执着</w:delText>
        </w:r>
      </w:del>
      <w:ins w:id="1327" w:author="S-Yansong" w:date="2015-12-16T08:59:00Z">
        <w:r w:rsidR="008133E8">
          <w:rPr>
            <w:rFonts w:ascii="华文楷体" w:eastAsia="华文楷体" w:hAnsi="华文楷体" w:hint="eastAsia"/>
            <w:sz w:val="28"/>
            <w:szCs w:val="28"/>
          </w:rPr>
          <w:t>执著</w:t>
        </w:r>
      </w:ins>
      <w:r w:rsidRPr="009F51A8">
        <w:rPr>
          <w:rFonts w:ascii="华文楷体" w:eastAsia="华文楷体" w:hAnsi="华文楷体" w:hint="eastAsia"/>
          <w:sz w:val="28"/>
          <w:szCs w:val="28"/>
        </w:rPr>
        <w:t>相来讲他要轻微的多</w:t>
      </w:r>
      <w:ins w:id="1328" w:author="S-Yansong" w:date="2015-12-18T14:27:00Z">
        <w:r w:rsidR="00A07C46">
          <w:rPr>
            <w:rFonts w:ascii="华文楷体" w:eastAsia="华文楷体" w:hAnsi="华文楷体" w:hint="eastAsia"/>
            <w:sz w:val="28"/>
            <w:szCs w:val="28"/>
          </w:rPr>
          <w:t>。</w:t>
        </w:r>
      </w:ins>
      <w:del w:id="1329" w:author="S-Yansong" w:date="2015-12-18T14:27:00Z">
        <w:r w:rsidRPr="009F51A8" w:rsidDel="00A07C46">
          <w:rPr>
            <w:rFonts w:ascii="华文楷体" w:eastAsia="华文楷体" w:hAnsi="华文楷体" w:hint="eastAsia"/>
            <w:sz w:val="28"/>
            <w:szCs w:val="28"/>
          </w:rPr>
          <w:delText>，</w:delText>
        </w:r>
      </w:del>
      <w:r w:rsidRPr="009F51A8">
        <w:rPr>
          <w:rFonts w:ascii="华文楷体" w:eastAsia="华文楷体" w:hAnsi="华文楷体" w:hint="eastAsia"/>
          <w:sz w:val="28"/>
          <w:szCs w:val="28"/>
        </w:rPr>
        <w:t>他也是靠近胜义</w:t>
      </w:r>
      <w:proofErr w:type="gramStart"/>
      <w:r w:rsidRPr="009F51A8">
        <w:rPr>
          <w:rFonts w:ascii="华文楷体" w:eastAsia="华文楷体" w:hAnsi="华文楷体" w:hint="eastAsia"/>
          <w:sz w:val="28"/>
          <w:szCs w:val="28"/>
        </w:rPr>
        <w:t>谛</w:t>
      </w:r>
      <w:proofErr w:type="gramEnd"/>
      <w:r w:rsidRPr="009F51A8">
        <w:rPr>
          <w:rFonts w:ascii="华文楷体" w:eastAsia="华文楷体" w:hAnsi="华文楷体" w:hint="eastAsia"/>
          <w:sz w:val="28"/>
          <w:szCs w:val="28"/>
        </w:rPr>
        <w:t>的，但是呢毕竟是一种</w:t>
      </w:r>
      <w:del w:id="1330" w:author="S-Yansong" w:date="2015-12-16T08:59:00Z">
        <w:r w:rsidRPr="009F51A8" w:rsidDel="008133E8">
          <w:rPr>
            <w:rFonts w:ascii="华文楷体" w:eastAsia="华文楷体" w:hAnsi="华文楷体" w:hint="eastAsia"/>
            <w:sz w:val="28"/>
            <w:szCs w:val="28"/>
          </w:rPr>
          <w:delText>执着</w:delText>
        </w:r>
      </w:del>
      <w:ins w:id="1331" w:author="S-Yansong" w:date="2015-12-16T08:59:00Z">
        <w:r w:rsidR="008133E8">
          <w:rPr>
            <w:rFonts w:ascii="华文楷体" w:eastAsia="华文楷体" w:hAnsi="华文楷体" w:hint="eastAsia"/>
            <w:sz w:val="28"/>
            <w:szCs w:val="28"/>
          </w:rPr>
          <w:t>执著</w:t>
        </w:r>
      </w:ins>
      <w:r w:rsidRPr="009F51A8">
        <w:rPr>
          <w:rFonts w:ascii="华文楷体" w:eastAsia="华文楷体" w:hAnsi="华文楷体" w:hint="eastAsia"/>
          <w:sz w:val="28"/>
          <w:szCs w:val="28"/>
        </w:rPr>
        <w:t>相</w:t>
      </w:r>
      <w:del w:id="1332" w:author="S-Yansong" w:date="2015-12-18T14:25:00Z">
        <w:r w:rsidRPr="009F51A8" w:rsidDel="00312407">
          <w:rPr>
            <w:rFonts w:ascii="华文楷体" w:eastAsia="华文楷体" w:hAnsi="华文楷体" w:hint="eastAsia"/>
            <w:sz w:val="28"/>
            <w:szCs w:val="28"/>
          </w:rPr>
          <w:delText>……[30：11]</w:delText>
        </w:r>
      </w:del>
      <w:ins w:id="1333" w:author="S-Yansong" w:date="2015-12-18T14:26:00Z">
        <w:r w:rsidR="00312407" w:rsidRPr="00312407">
          <w:rPr>
            <w:rFonts w:ascii="华文楷体" w:eastAsia="华文楷体" w:hAnsi="华文楷体" w:hint="eastAsia"/>
            <w:sz w:val="28"/>
            <w:szCs w:val="28"/>
          </w:rPr>
          <w:t xml:space="preserve"> </w:t>
        </w:r>
      </w:ins>
      <w:ins w:id="1334" w:author="S-Yansong" w:date="2015-12-18T14:28:00Z">
        <w:r w:rsidR="00A07C46">
          <w:rPr>
            <w:rFonts w:ascii="华文楷体" w:eastAsia="华文楷体" w:hAnsi="华文楷体" w:hint="eastAsia"/>
            <w:sz w:val="28"/>
            <w:szCs w:val="28"/>
          </w:rPr>
          <w:t>，</w:t>
        </w:r>
      </w:ins>
      <w:moveToRangeStart w:id="1335" w:author="S-Yansong" w:date="2015-12-18T14:26:00Z" w:name="move438212110"/>
      <w:moveTo w:id="1336" w:author="S-Yansong" w:date="2015-12-18T14:26:00Z">
        <w:r w:rsidR="00312407" w:rsidRPr="00B31726">
          <w:rPr>
            <w:rFonts w:ascii="华文楷体" w:eastAsia="华文楷体" w:hAnsi="华文楷体" w:hint="eastAsia"/>
            <w:sz w:val="28"/>
            <w:szCs w:val="28"/>
          </w:rPr>
          <w:t>必定是有一种作意的。所</w:t>
        </w:r>
        <w:r w:rsidR="00312407" w:rsidRPr="00B31726">
          <w:rPr>
            <w:rFonts w:ascii="华文楷体" w:eastAsia="华文楷体" w:hAnsi="华文楷体" w:hint="eastAsia"/>
            <w:sz w:val="28"/>
            <w:szCs w:val="28"/>
          </w:rPr>
          <w:lastRenderedPageBreak/>
          <w:t>以说呢，它的名称呢也就叫做有现行境者，如幻的定解。它还不是真正的这样一种这个完全了知一种无所执著的这样一种定解，它没有真正通过入定之后呢，然后去这个，就是说领会这样一种这个无二智慧的这个境界。所以它是属于这样一种这个有现行境者如幻之定解</w:t>
        </w:r>
      </w:moveTo>
    </w:p>
    <w:moveToRangeEnd w:id="1335"/>
    <w:p w:rsidR="009F51A8" w:rsidRPr="00312407" w:rsidDel="00312407" w:rsidRDefault="009F51A8" w:rsidP="00312407">
      <w:pPr>
        <w:ind w:firstLine="570"/>
        <w:rPr>
          <w:del w:id="1337" w:author="S-Yansong" w:date="2015-12-18T14:25:00Z"/>
          <w:rFonts w:ascii="华文楷体" w:eastAsia="华文楷体" w:hAnsi="华文楷体"/>
          <w:sz w:val="28"/>
          <w:szCs w:val="28"/>
        </w:rPr>
      </w:pPr>
    </w:p>
    <w:p w:rsidR="00B31726" w:rsidRPr="00B31726" w:rsidDel="00312407" w:rsidRDefault="00B31726" w:rsidP="00312407">
      <w:pPr>
        <w:ind w:firstLine="570"/>
        <w:rPr>
          <w:del w:id="1338" w:author="S-Yansong" w:date="2015-12-18T14:25:00Z"/>
          <w:rFonts w:ascii="华文楷体" w:eastAsia="华文楷体" w:hAnsi="华文楷体"/>
          <w:sz w:val="28"/>
          <w:szCs w:val="28"/>
        </w:rPr>
      </w:pPr>
      <w:del w:id="1339" w:author="S-Yansong" w:date="2015-12-18T14:25:00Z">
        <w:r w:rsidRPr="00B31726" w:rsidDel="00312407">
          <w:rPr>
            <w:rFonts w:ascii="华文楷体" w:eastAsia="华文楷体" w:hAnsi="华文楷体" w:hint="eastAsia"/>
            <w:sz w:val="28"/>
            <w:szCs w:val="28"/>
          </w:rPr>
          <w:delText>中观68 罗淑梅 30-40</w:delText>
        </w:r>
      </w:del>
    </w:p>
    <w:p w:rsidR="00312407" w:rsidRDefault="00B31726">
      <w:pPr>
        <w:ind w:firstLine="570"/>
        <w:rPr>
          <w:ins w:id="1340" w:author="S-Yansong" w:date="2015-12-18T14:26:00Z"/>
          <w:rFonts w:ascii="华文楷体" w:eastAsia="华文楷体" w:hAnsi="华文楷体"/>
          <w:sz w:val="28"/>
          <w:szCs w:val="28"/>
        </w:rPr>
      </w:pPr>
      <w:del w:id="1341" w:author="S-Yansong" w:date="2015-12-18T14:25:00Z">
        <w:r w:rsidRPr="00B31726" w:rsidDel="00312407">
          <w:rPr>
            <w:rFonts w:ascii="华文楷体" w:eastAsia="华文楷体" w:hAnsi="华文楷体" w:hint="eastAsia"/>
            <w:sz w:val="28"/>
            <w:szCs w:val="28"/>
          </w:rPr>
          <w:delText>29:56 那这种执著相呢，它是要比这些别别的去执著显现，别别去执著空性呢，或者就是说对于这样显现有一种很强烈实执，对这种执著相来讲它要轻微得多。它也是靠近胜义谛的。但是呢必定是一种执著相，</w:delText>
        </w:r>
      </w:del>
      <w:moveFromRangeStart w:id="1342" w:author="S-Yansong" w:date="2015-12-18T14:26:00Z" w:name="move438212110"/>
      <w:moveFrom w:id="1343" w:author="S-Yansong" w:date="2015-12-18T14:26:00Z">
        <w:r w:rsidRPr="00B31726" w:rsidDel="00312407">
          <w:rPr>
            <w:rFonts w:ascii="华文楷体" w:eastAsia="华文楷体" w:hAnsi="华文楷体" w:hint="eastAsia"/>
            <w:sz w:val="28"/>
            <w:szCs w:val="28"/>
          </w:rPr>
          <w:t>必定是有一种作意的。所以说呢，它的名称呢也就叫做有现行境者，如幻的定解。它还不是真正的这样一种这个完全了知一种无所执著的这样一种定解，它没有真正通过入定之后呢，然后去这个，就是说领会这样一种这个无二智慧的这个境界。所以它是属于这样一种这个有现行境者如幻之定解</w:t>
        </w:r>
      </w:moveFrom>
      <w:moveFromRangeEnd w:id="1342"/>
    </w:p>
    <w:p w:rsidR="00312407" w:rsidRPr="00A07C46" w:rsidRDefault="00B31726">
      <w:pPr>
        <w:ind w:firstLine="570"/>
        <w:rPr>
          <w:ins w:id="1344" w:author="S-Yansong" w:date="2015-12-18T14:26:00Z"/>
          <w:rFonts w:asciiTheme="minorEastAsia" w:hAnsiTheme="minorEastAsia"/>
          <w:sz w:val="28"/>
          <w:szCs w:val="28"/>
          <w:rPrChange w:id="1345" w:author="S-Yansong" w:date="2015-12-18T14:28:00Z">
            <w:rPr>
              <w:ins w:id="1346" w:author="S-Yansong" w:date="2015-12-18T14:26:00Z"/>
              <w:rFonts w:ascii="华文楷体" w:eastAsia="华文楷体" w:hAnsi="华文楷体"/>
              <w:sz w:val="28"/>
              <w:szCs w:val="28"/>
            </w:rPr>
          </w:rPrChange>
        </w:rPr>
      </w:pPr>
      <w:r w:rsidRPr="00A07C46">
        <w:rPr>
          <w:rFonts w:asciiTheme="minorEastAsia" w:hAnsiTheme="minorEastAsia" w:hint="eastAsia"/>
          <w:sz w:val="28"/>
          <w:szCs w:val="28"/>
          <w:rPrChange w:id="1347" w:author="S-Yansong" w:date="2015-12-18T14:28:00Z">
            <w:rPr>
              <w:rFonts w:ascii="华文楷体" w:eastAsia="华文楷体" w:hAnsi="华文楷体" w:hint="eastAsia"/>
              <w:sz w:val="28"/>
              <w:szCs w:val="28"/>
            </w:rPr>
          </w:rPrChange>
        </w:rPr>
        <w:t>【也就是说</w:t>
      </w:r>
      <w:r w:rsidRPr="00A07C46">
        <w:rPr>
          <w:rFonts w:asciiTheme="minorEastAsia" w:hAnsiTheme="minorEastAsia"/>
          <w:sz w:val="28"/>
          <w:szCs w:val="28"/>
          <w:rPrChange w:id="1348" w:author="S-Yansong" w:date="2015-12-18T14:28:00Z">
            <w:rPr>
              <w:rFonts w:ascii="华文楷体" w:eastAsia="华文楷体" w:hAnsi="华文楷体"/>
              <w:sz w:val="28"/>
              <w:szCs w:val="28"/>
            </w:rPr>
          </w:rPrChange>
        </w:rPr>
        <w:t>,相合实相而执著,但空性的基性与它的无自性只是以心来认定的,破立两种分别念的耽著对境依靠理证能够摒除,并且会有所增进。】</w:t>
      </w:r>
    </w:p>
    <w:p w:rsidR="004D143E" w:rsidRDefault="00B31726">
      <w:pPr>
        <w:ind w:firstLine="570"/>
        <w:rPr>
          <w:ins w:id="1349" w:author="S-Yansong" w:date="2015-12-18T14:29:00Z"/>
          <w:rFonts w:ascii="华文楷体" w:eastAsia="华文楷体" w:hAnsi="华文楷体"/>
          <w:sz w:val="28"/>
          <w:szCs w:val="28"/>
        </w:rPr>
      </w:pPr>
      <w:r w:rsidRPr="00B31726">
        <w:rPr>
          <w:rFonts w:ascii="华文楷体" w:eastAsia="华文楷体" w:hAnsi="华文楷体" w:hint="eastAsia"/>
          <w:sz w:val="28"/>
          <w:szCs w:val="28"/>
        </w:rPr>
        <w:t>也就是说呢，相合实相而执著，前面这种执著呢是相合实相而执著，它主要是相合它无自性啊，现而无自性、缘起性空等等，它是相合实相而执著的。但是呢，空性的基性和它的无自性。空性的基性就是讲柱子、瓶子等等，这些显现法，这些显现法就叫做空性的基性。因为一切万法的空性是通过这些显现法才能够得到的，所以说这些法</w:t>
      </w:r>
      <w:r w:rsidRPr="00B31726">
        <w:rPr>
          <w:rFonts w:ascii="华文楷体" w:eastAsia="华文楷体" w:hAnsi="华文楷体" w:hint="eastAsia"/>
          <w:sz w:val="28"/>
          <w:szCs w:val="28"/>
        </w:rPr>
        <w:lastRenderedPageBreak/>
        <w:t>就叫做空基。</w:t>
      </w:r>
    </w:p>
    <w:p w:rsidR="00B314DC" w:rsidRDefault="00B31726">
      <w:pPr>
        <w:ind w:firstLine="570"/>
        <w:rPr>
          <w:ins w:id="1350" w:author="S-Yansong" w:date="2015-12-18T14:30:00Z"/>
          <w:rFonts w:ascii="华文楷体" w:eastAsia="华文楷体" w:hAnsi="华文楷体"/>
          <w:sz w:val="28"/>
          <w:szCs w:val="28"/>
        </w:rPr>
      </w:pPr>
      <w:r w:rsidRPr="00B31726">
        <w:rPr>
          <w:rFonts w:ascii="华文楷体" w:eastAsia="华文楷体" w:hAnsi="华文楷体" w:hint="eastAsia"/>
          <w:sz w:val="28"/>
          <w:szCs w:val="28"/>
        </w:rPr>
        <w:t>比如说我们讲空基，在讲《入中论》</w:t>
      </w:r>
      <w:ins w:id="1351" w:author="S-Yansong" w:date="2015-12-18T14:29:00Z">
        <w:r w:rsidR="004D143E">
          <w:rPr>
            <w:rFonts w:ascii="华文楷体" w:eastAsia="华文楷体" w:hAnsi="华文楷体" w:hint="eastAsia"/>
            <w:sz w:val="28"/>
            <w:szCs w:val="28"/>
          </w:rPr>
          <w:t>十六空的时候，</w:t>
        </w:r>
      </w:ins>
      <w:del w:id="1352" w:author="S-Yansong" w:date="2015-12-18T14:29:00Z">
        <w:r w:rsidRPr="00B31726" w:rsidDel="004D143E">
          <w:rPr>
            <w:rFonts w:ascii="华文楷体" w:eastAsia="华文楷体" w:hAnsi="华文楷体" w:hint="eastAsia"/>
            <w:sz w:val="28"/>
            <w:szCs w:val="28"/>
          </w:rPr>
          <w:delText>XX实有？31:15 空的时候</w:delText>
        </w:r>
      </w:del>
      <w:r w:rsidRPr="00B31726">
        <w:rPr>
          <w:rFonts w:ascii="华文楷体" w:eastAsia="华文楷体" w:hAnsi="华文楷体" w:hint="eastAsia"/>
          <w:sz w:val="28"/>
          <w:szCs w:val="28"/>
        </w:rPr>
        <w:t>经常提到空基</w:t>
      </w:r>
      <w:del w:id="1353" w:author="S-Yansong" w:date="2015-12-18T14:29:00Z">
        <w:r w:rsidRPr="00B31726" w:rsidDel="004D143E">
          <w:rPr>
            <w:rFonts w:ascii="华文楷体" w:eastAsia="华文楷体" w:hAnsi="华文楷体" w:hint="eastAsia"/>
            <w:sz w:val="28"/>
            <w:szCs w:val="28"/>
          </w:rPr>
          <w:delText>，</w:delText>
        </w:r>
      </w:del>
      <w:ins w:id="1354" w:author="S-Yansong" w:date="2015-12-18T14:30:00Z">
        <w:r w:rsidR="00B314DC">
          <w:rPr>
            <w:rFonts w:ascii="华文楷体" w:eastAsia="华文楷体" w:hAnsi="华文楷体" w:hint="eastAsia"/>
            <w:sz w:val="28"/>
            <w:szCs w:val="28"/>
          </w:rPr>
          <w:t>，</w:t>
        </w:r>
      </w:ins>
      <w:r w:rsidRPr="00B31726">
        <w:rPr>
          <w:rFonts w:ascii="华文楷体" w:eastAsia="华文楷体" w:hAnsi="华文楷体" w:hint="eastAsia"/>
          <w:sz w:val="28"/>
          <w:szCs w:val="28"/>
        </w:rPr>
        <w:t>所以这个空性的基性呢实际上也就是空基的一种，它的全名。那么就是说空性的基性和它的无自性的本身呢只是以心来认定的。就是说我们以心认定，这个叫做柱子、瓶子，这个叫空基。然后它的显现，它的无自性，都是通过心来认定的。如果是通过心来认定，它绝对是分别念，它绝对是一种世俗。</w:t>
      </w:r>
    </w:p>
    <w:p w:rsidR="002A0303" w:rsidRDefault="00B31726">
      <w:pPr>
        <w:ind w:firstLine="570"/>
        <w:rPr>
          <w:ins w:id="1355" w:author="S-Yansong" w:date="2015-12-18T14:32:00Z"/>
          <w:rFonts w:ascii="华文楷体" w:eastAsia="华文楷体" w:hAnsi="华文楷体"/>
          <w:sz w:val="28"/>
          <w:szCs w:val="28"/>
        </w:rPr>
      </w:pPr>
      <w:r w:rsidRPr="00B31726">
        <w:rPr>
          <w:rFonts w:ascii="华文楷体" w:eastAsia="华文楷体" w:hAnsi="华文楷体" w:hint="eastAsia"/>
          <w:sz w:val="28"/>
          <w:szCs w:val="28"/>
        </w:rPr>
        <w:t>所以说</w:t>
      </w:r>
      <w:proofErr w:type="gramStart"/>
      <w:r w:rsidRPr="00B31726">
        <w:rPr>
          <w:rFonts w:ascii="华文楷体" w:eastAsia="华文楷体" w:hAnsi="华文楷体" w:hint="eastAsia"/>
          <w:sz w:val="28"/>
          <w:szCs w:val="28"/>
        </w:rPr>
        <w:t>呢破立两种</w:t>
      </w:r>
      <w:proofErr w:type="gramEnd"/>
      <w:r w:rsidRPr="00B31726">
        <w:rPr>
          <w:rFonts w:ascii="华文楷体" w:eastAsia="华文楷体" w:hAnsi="华文楷体" w:hint="eastAsia"/>
          <w:sz w:val="28"/>
          <w:szCs w:val="28"/>
        </w:rPr>
        <w:t>分别念，一个是破。就是说</w:t>
      </w:r>
      <w:proofErr w:type="gramStart"/>
      <w:r w:rsidRPr="00B31726">
        <w:rPr>
          <w:rFonts w:ascii="华文楷体" w:eastAsia="华文楷体" w:hAnsi="华文楷体" w:hint="eastAsia"/>
          <w:sz w:val="28"/>
          <w:szCs w:val="28"/>
        </w:rPr>
        <w:t>是破呢就是说</w:t>
      </w:r>
      <w:proofErr w:type="gramEnd"/>
      <w:r w:rsidRPr="00B31726">
        <w:rPr>
          <w:rFonts w:ascii="华文楷体" w:eastAsia="华文楷体" w:hAnsi="华文楷体" w:hint="eastAsia"/>
          <w:sz w:val="28"/>
          <w:szCs w:val="28"/>
        </w:rPr>
        <w:t>这个，通过胜义当中破除一切万法的显现，或者是实有。立呢就是在这个名言</w:t>
      </w:r>
      <w:proofErr w:type="gramStart"/>
      <w:r w:rsidRPr="00B31726">
        <w:rPr>
          <w:rFonts w:ascii="华文楷体" w:eastAsia="华文楷体" w:hAnsi="华文楷体" w:hint="eastAsia"/>
          <w:sz w:val="28"/>
          <w:szCs w:val="28"/>
        </w:rPr>
        <w:t>谛</w:t>
      </w:r>
      <w:proofErr w:type="gramEnd"/>
      <w:r w:rsidRPr="00B31726">
        <w:rPr>
          <w:rFonts w:ascii="华文楷体" w:eastAsia="华文楷体" w:hAnsi="华文楷体" w:hint="eastAsia"/>
          <w:sz w:val="28"/>
          <w:szCs w:val="28"/>
        </w:rPr>
        <w:t>当中</w:t>
      </w:r>
      <w:proofErr w:type="gramStart"/>
      <w:r w:rsidRPr="00B31726">
        <w:rPr>
          <w:rFonts w:ascii="华文楷体" w:eastAsia="华文楷体" w:hAnsi="华文楷体" w:hint="eastAsia"/>
          <w:sz w:val="28"/>
          <w:szCs w:val="28"/>
        </w:rPr>
        <w:t>安立它的</w:t>
      </w:r>
      <w:proofErr w:type="gramEnd"/>
      <w:r w:rsidRPr="00B31726">
        <w:rPr>
          <w:rFonts w:ascii="华文楷体" w:eastAsia="华文楷体" w:hAnsi="华文楷体" w:hint="eastAsia"/>
          <w:sz w:val="28"/>
          <w:szCs w:val="28"/>
        </w:rPr>
        <w:t>显现。破</w:t>
      </w:r>
      <w:proofErr w:type="gramStart"/>
      <w:r w:rsidRPr="00B31726">
        <w:rPr>
          <w:rFonts w:ascii="华文楷体" w:eastAsia="华文楷体" w:hAnsi="华文楷体" w:hint="eastAsia"/>
          <w:sz w:val="28"/>
          <w:szCs w:val="28"/>
        </w:rPr>
        <w:t>立两种</w:t>
      </w:r>
      <w:proofErr w:type="gramEnd"/>
      <w:r w:rsidRPr="00B31726">
        <w:rPr>
          <w:rFonts w:ascii="华文楷体" w:eastAsia="华文楷体" w:hAnsi="华文楷体" w:hint="eastAsia"/>
          <w:sz w:val="28"/>
          <w:szCs w:val="28"/>
        </w:rPr>
        <w:t>分别念的</w:t>
      </w:r>
      <w:del w:id="1356" w:author="S-Yansong" w:date="2015-12-18T14:31:00Z">
        <w:r w:rsidRPr="00B31726" w:rsidDel="00B314DC">
          <w:rPr>
            <w:rFonts w:ascii="华文楷体" w:eastAsia="华文楷体" w:hAnsi="华文楷体" w:hint="eastAsia"/>
            <w:sz w:val="28"/>
            <w:szCs w:val="28"/>
          </w:rPr>
          <w:delText>耽着</w:delText>
        </w:r>
      </w:del>
      <w:proofErr w:type="gramStart"/>
      <w:ins w:id="1357" w:author="S-Yansong" w:date="2015-12-18T14:31:00Z">
        <w:r w:rsidR="00B314DC">
          <w:rPr>
            <w:rFonts w:ascii="华文楷体" w:eastAsia="华文楷体" w:hAnsi="华文楷体" w:hint="eastAsia"/>
            <w:sz w:val="28"/>
            <w:szCs w:val="28"/>
          </w:rPr>
          <w:t>耽著</w:t>
        </w:r>
      </w:ins>
      <w:r w:rsidRPr="00B31726">
        <w:rPr>
          <w:rFonts w:ascii="华文楷体" w:eastAsia="华文楷体" w:hAnsi="华文楷体" w:hint="eastAsia"/>
          <w:sz w:val="28"/>
          <w:szCs w:val="28"/>
        </w:rPr>
        <w:t>对境依靠</w:t>
      </w:r>
      <w:proofErr w:type="gramEnd"/>
      <w:r w:rsidRPr="00B31726">
        <w:rPr>
          <w:rFonts w:ascii="华文楷体" w:eastAsia="华文楷体" w:hAnsi="华文楷体" w:hint="eastAsia"/>
          <w:sz w:val="28"/>
          <w:szCs w:val="28"/>
        </w:rPr>
        <w:t>理证是能够摒除的。如果它是实相，那么是绝对没有理证妨害的。它是究竟实</w:t>
      </w:r>
      <w:proofErr w:type="gramStart"/>
      <w:r w:rsidRPr="00B31726">
        <w:rPr>
          <w:rFonts w:ascii="华文楷体" w:eastAsia="华文楷体" w:hAnsi="华文楷体" w:hint="eastAsia"/>
          <w:sz w:val="28"/>
          <w:szCs w:val="28"/>
        </w:rPr>
        <w:t>相不会</w:t>
      </w:r>
      <w:proofErr w:type="gramEnd"/>
      <w:r w:rsidRPr="00B31726">
        <w:rPr>
          <w:rFonts w:ascii="华文楷体" w:eastAsia="华文楷体" w:hAnsi="华文楷体" w:hint="eastAsia"/>
          <w:sz w:val="28"/>
          <w:szCs w:val="28"/>
        </w:rPr>
        <w:t>有理证妨害。但是呢这种, 破</w:t>
      </w:r>
      <w:proofErr w:type="gramStart"/>
      <w:r w:rsidRPr="00B31726">
        <w:rPr>
          <w:rFonts w:ascii="华文楷体" w:eastAsia="华文楷体" w:hAnsi="华文楷体" w:hint="eastAsia"/>
          <w:sz w:val="28"/>
          <w:szCs w:val="28"/>
        </w:rPr>
        <w:t>立两种</w:t>
      </w:r>
      <w:proofErr w:type="gramEnd"/>
      <w:r w:rsidRPr="00B31726">
        <w:rPr>
          <w:rFonts w:ascii="华文楷体" w:eastAsia="华文楷体" w:hAnsi="华文楷体" w:hint="eastAsia"/>
          <w:sz w:val="28"/>
          <w:szCs w:val="28"/>
        </w:rPr>
        <w:t>分别念的</w:t>
      </w:r>
      <w:del w:id="1358" w:author="S-Yansong" w:date="2015-12-18T14:31:00Z">
        <w:r w:rsidRPr="00B31726" w:rsidDel="00B314DC">
          <w:rPr>
            <w:rFonts w:ascii="华文楷体" w:eastAsia="华文楷体" w:hAnsi="华文楷体" w:hint="eastAsia"/>
            <w:sz w:val="28"/>
            <w:szCs w:val="28"/>
          </w:rPr>
          <w:delText>耽着</w:delText>
        </w:r>
      </w:del>
      <w:proofErr w:type="gramStart"/>
      <w:ins w:id="1359" w:author="S-Yansong" w:date="2015-12-18T14:31:00Z">
        <w:r w:rsidR="00B314DC">
          <w:rPr>
            <w:rFonts w:ascii="华文楷体" w:eastAsia="华文楷体" w:hAnsi="华文楷体" w:hint="eastAsia"/>
            <w:sz w:val="28"/>
            <w:szCs w:val="28"/>
          </w:rPr>
          <w:t>耽著</w:t>
        </w:r>
      </w:ins>
      <w:r w:rsidRPr="00B31726">
        <w:rPr>
          <w:rFonts w:ascii="华文楷体" w:eastAsia="华文楷体" w:hAnsi="华文楷体" w:hint="eastAsia"/>
          <w:sz w:val="28"/>
          <w:szCs w:val="28"/>
        </w:rPr>
        <w:t>对境依靠理证能够</w:t>
      </w:r>
      <w:proofErr w:type="gramEnd"/>
      <w:r w:rsidRPr="00B31726">
        <w:rPr>
          <w:rFonts w:ascii="华文楷体" w:eastAsia="华文楷体" w:hAnsi="华文楷体" w:hint="eastAsia"/>
          <w:sz w:val="28"/>
          <w:szCs w:val="28"/>
        </w:rPr>
        <w:t>摒除意思，就是说呢，更殊胜的理证，对这两种分别</w:t>
      </w:r>
      <w:proofErr w:type="gramStart"/>
      <w:r w:rsidRPr="00B31726">
        <w:rPr>
          <w:rFonts w:ascii="华文楷体" w:eastAsia="华文楷体" w:hAnsi="华文楷体" w:hint="eastAsia"/>
          <w:sz w:val="28"/>
          <w:szCs w:val="28"/>
        </w:rPr>
        <w:t>念还是</w:t>
      </w:r>
      <w:proofErr w:type="gramEnd"/>
      <w:r w:rsidRPr="00B31726">
        <w:rPr>
          <w:rFonts w:ascii="华文楷体" w:eastAsia="华文楷体" w:hAnsi="华文楷体" w:hint="eastAsia"/>
          <w:sz w:val="28"/>
          <w:szCs w:val="28"/>
        </w:rPr>
        <w:t>有妨害</w:t>
      </w:r>
      <w:ins w:id="1360" w:author="S-Yansong" w:date="2015-12-18T14:32:00Z">
        <w:r w:rsidR="002A0303">
          <w:rPr>
            <w:rFonts w:ascii="华文楷体" w:eastAsia="华文楷体" w:hAnsi="华文楷体" w:hint="eastAsia"/>
            <w:sz w:val="28"/>
            <w:szCs w:val="28"/>
          </w:rPr>
          <w:t>，</w:t>
        </w:r>
      </w:ins>
      <w:del w:id="1361" w:author="S-Yansong" w:date="2015-12-18T14:32:00Z">
        <w:r w:rsidRPr="00B31726" w:rsidDel="002A0303">
          <w:rPr>
            <w:rFonts w:ascii="华文楷体" w:eastAsia="华文楷体" w:hAnsi="华文楷体" w:hint="eastAsia"/>
            <w:sz w:val="28"/>
            <w:szCs w:val="28"/>
          </w:rPr>
          <w:delText>。</w:delText>
        </w:r>
      </w:del>
      <w:r w:rsidRPr="00B31726">
        <w:rPr>
          <w:rFonts w:ascii="华文楷体" w:eastAsia="华文楷体" w:hAnsi="华文楷体" w:hint="eastAsia"/>
          <w:sz w:val="28"/>
          <w:szCs w:val="28"/>
        </w:rPr>
        <w:t>胜义理论对它二者来讲还是有妨害的。所以</w:t>
      </w:r>
      <w:proofErr w:type="gramStart"/>
      <w:r w:rsidRPr="00B31726">
        <w:rPr>
          <w:rFonts w:ascii="华文楷体" w:eastAsia="华文楷体" w:hAnsi="华文楷体" w:hint="eastAsia"/>
          <w:sz w:val="28"/>
          <w:szCs w:val="28"/>
        </w:rPr>
        <w:t>说呢像这样</w:t>
      </w:r>
      <w:proofErr w:type="gramEnd"/>
      <w:r w:rsidRPr="00B31726">
        <w:rPr>
          <w:rFonts w:ascii="华文楷体" w:eastAsia="华文楷体" w:hAnsi="华文楷体" w:hint="eastAsia"/>
          <w:sz w:val="28"/>
          <w:szCs w:val="28"/>
        </w:rPr>
        <w:t>的话它必定是破</w:t>
      </w:r>
      <w:proofErr w:type="gramStart"/>
      <w:r w:rsidRPr="00B31726">
        <w:rPr>
          <w:rFonts w:ascii="华文楷体" w:eastAsia="华文楷体" w:hAnsi="华文楷体" w:hint="eastAsia"/>
          <w:sz w:val="28"/>
          <w:szCs w:val="28"/>
        </w:rPr>
        <w:t>立两种</w:t>
      </w:r>
      <w:proofErr w:type="gramEnd"/>
      <w:r w:rsidRPr="00B31726">
        <w:rPr>
          <w:rFonts w:ascii="华文楷体" w:eastAsia="华文楷体" w:hAnsi="华文楷体" w:hint="eastAsia"/>
          <w:sz w:val="28"/>
          <w:szCs w:val="28"/>
        </w:rPr>
        <w:t>分别念，它的</w:t>
      </w:r>
      <w:del w:id="1362" w:author="S-Yansong" w:date="2015-12-18T14:31:00Z">
        <w:r w:rsidRPr="00B31726" w:rsidDel="00B314DC">
          <w:rPr>
            <w:rFonts w:ascii="华文楷体" w:eastAsia="华文楷体" w:hAnsi="华文楷体" w:hint="eastAsia"/>
            <w:sz w:val="28"/>
            <w:szCs w:val="28"/>
          </w:rPr>
          <w:delText>耽着</w:delText>
        </w:r>
      </w:del>
      <w:proofErr w:type="gramStart"/>
      <w:ins w:id="1363" w:author="S-Yansong" w:date="2015-12-18T14:31:00Z">
        <w:r w:rsidR="00B314DC">
          <w:rPr>
            <w:rFonts w:ascii="华文楷体" w:eastAsia="华文楷体" w:hAnsi="华文楷体" w:hint="eastAsia"/>
            <w:sz w:val="28"/>
            <w:szCs w:val="28"/>
          </w:rPr>
          <w:t>耽著</w:t>
        </w:r>
      </w:ins>
      <w:r w:rsidRPr="00B31726">
        <w:rPr>
          <w:rFonts w:ascii="华文楷体" w:eastAsia="华文楷体" w:hAnsi="华文楷体" w:hint="eastAsia"/>
          <w:sz w:val="28"/>
          <w:szCs w:val="28"/>
        </w:rPr>
        <w:t>对境依靠</w:t>
      </w:r>
      <w:proofErr w:type="gramEnd"/>
      <w:r w:rsidRPr="00B31726">
        <w:rPr>
          <w:rFonts w:ascii="华文楷体" w:eastAsia="华文楷体" w:hAnsi="华文楷体" w:hint="eastAsia"/>
          <w:sz w:val="28"/>
          <w:szCs w:val="28"/>
        </w:rPr>
        <w:t>理证还能够摒除。所以说它不是一个究竟的实相。并且会有所增进，并且会有所增进的话就是说它这样一种这个，就是说正见呢，通过不断的修行，它不断的上进的。所以说也说明它还是没有完全达到这个究竟实相的这个状态。</w:t>
      </w:r>
    </w:p>
    <w:p w:rsidR="002A0303" w:rsidRPr="002A0303" w:rsidRDefault="00B31726">
      <w:pPr>
        <w:ind w:firstLine="570"/>
        <w:rPr>
          <w:ins w:id="1364" w:author="S-Yansong" w:date="2015-12-18T14:32:00Z"/>
          <w:rFonts w:asciiTheme="minorEastAsia" w:hAnsiTheme="minorEastAsia"/>
          <w:sz w:val="28"/>
          <w:szCs w:val="28"/>
          <w:rPrChange w:id="1365" w:author="S-Yansong" w:date="2015-12-18T14:32:00Z">
            <w:rPr>
              <w:ins w:id="1366" w:author="S-Yansong" w:date="2015-12-18T14:32:00Z"/>
              <w:rFonts w:ascii="华文楷体" w:eastAsia="华文楷体" w:hAnsi="华文楷体"/>
              <w:sz w:val="28"/>
              <w:szCs w:val="28"/>
            </w:rPr>
          </w:rPrChange>
        </w:rPr>
      </w:pPr>
      <w:r w:rsidRPr="002A0303">
        <w:rPr>
          <w:rFonts w:asciiTheme="minorEastAsia" w:hAnsiTheme="minorEastAsia" w:hint="eastAsia"/>
          <w:sz w:val="28"/>
          <w:szCs w:val="28"/>
          <w:rPrChange w:id="1367" w:author="S-Yansong" w:date="2015-12-18T14:32:00Z">
            <w:rPr>
              <w:rFonts w:ascii="华文楷体" w:eastAsia="华文楷体" w:hAnsi="华文楷体" w:hint="eastAsia"/>
              <w:sz w:val="28"/>
              <w:szCs w:val="28"/>
            </w:rPr>
          </w:rPrChange>
        </w:rPr>
        <w:t>【由于依赖于分别念</w:t>
      </w:r>
      <w:ins w:id="1368" w:author="S-Yansong" w:date="2015-12-18T14:32:00Z">
        <w:r w:rsidR="002A0303">
          <w:rPr>
            <w:rFonts w:asciiTheme="minorEastAsia" w:hAnsiTheme="minorEastAsia" w:hint="eastAsia"/>
            <w:sz w:val="28"/>
            <w:szCs w:val="28"/>
          </w:rPr>
          <w:t>，</w:t>
        </w:r>
      </w:ins>
      <w:del w:id="1369" w:author="S-Yansong" w:date="2015-12-18T14:32:00Z">
        <w:r w:rsidRPr="002A0303" w:rsidDel="002A0303">
          <w:rPr>
            <w:rFonts w:asciiTheme="minorEastAsia" w:hAnsiTheme="minorEastAsia"/>
            <w:sz w:val="28"/>
            <w:szCs w:val="28"/>
            <w:rPrChange w:id="1370" w:author="S-Yansong" w:date="2015-12-18T14:32:00Z">
              <w:rPr>
                <w:rFonts w:ascii="华文楷体" w:eastAsia="华文楷体" w:hAnsi="华文楷体"/>
                <w:sz w:val="28"/>
                <w:szCs w:val="28"/>
              </w:rPr>
            </w:rPrChange>
          </w:rPr>
          <w:delText>,</w:delText>
        </w:r>
      </w:del>
      <w:r w:rsidRPr="002A0303">
        <w:rPr>
          <w:rFonts w:asciiTheme="minorEastAsia" w:hAnsiTheme="minorEastAsia" w:hint="eastAsia"/>
          <w:sz w:val="28"/>
          <w:szCs w:val="28"/>
          <w:rPrChange w:id="1371" w:author="S-Yansong" w:date="2015-12-18T14:32:00Z">
            <w:rPr>
              <w:rFonts w:ascii="华文楷体" w:eastAsia="华文楷体" w:hAnsi="华文楷体" w:hint="eastAsia"/>
              <w:sz w:val="28"/>
              <w:szCs w:val="28"/>
            </w:rPr>
          </w:rPrChange>
        </w:rPr>
        <w:t>故称为世俗。】</w:t>
      </w:r>
    </w:p>
    <w:p w:rsidR="00E50189" w:rsidRDefault="00B31726">
      <w:pPr>
        <w:ind w:firstLine="570"/>
        <w:rPr>
          <w:ins w:id="1372" w:author="S-Yansong" w:date="2015-12-18T14:33:00Z"/>
          <w:rFonts w:ascii="华文楷体" w:eastAsia="华文楷体" w:hAnsi="华文楷体"/>
          <w:sz w:val="28"/>
          <w:szCs w:val="28"/>
        </w:rPr>
      </w:pPr>
      <w:r w:rsidRPr="00B31726">
        <w:rPr>
          <w:rFonts w:ascii="华文楷体" w:eastAsia="华文楷体" w:hAnsi="华文楷体" w:hint="eastAsia"/>
          <w:sz w:val="28"/>
          <w:szCs w:val="28"/>
        </w:rPr>
        <w:t>这个就是对前面的这样一种，前面这段话的一种，一种这个总结。那么因为它是依靠于分别</w:t>
      </w:r>
      <w:proofErr w:type="gramStart"/>
      <w:r w:rsidRPr="00B31726">
        <w:rPr>
          <w:rFonts w:ascii="华文楷体" w:eastAsia="华文楷体" w:hAnsi="华文楷体" w:hint="eastAsia"/>
          <w:sz w:val="28"/>
          <w:szCs w:val="28"/>
        </w:rPr>
        <w:t>念安立</w:t>
      </w:r>
      <w:proofErr w:type="gramEnd"/>
      <w:r w:rsidRPr="00B31726">
        <w:rPr>
          <w:rFonts w:ascii="华文楷体" w:eastAsia="华文楷体" w:hAnsi="华文楷体" w:hint="eastAsia"/>
          <w:sz w:val="28"/>
          <w:szCs w:val="28"/>
        </w:rPr>
        <w:t>，破和安立立，</w:t>
      </w:r>
      <w:proofErr w:type="gramStart"/>
      <w:r w:rsidRPr="00B31726">
        <w:rPr>
          <w:rFonts w:ascii="华文楷体" w:eastAsia="华文楷体" w:hAnsi="华文楷体" w:hint="eastAsia"/>
          <w:sz w:val="28"/>
          <w:szCs w:val="28"/>
        </w:rPr>
        <w:t>安立空基</w:t>
      </w:r>
      <w:proofErr w:type="gramEnd"/>
      <w:r w:rsidRPr="00B31726">
        <w:rPr>
          <w:rFonts w:ascii="华文楷体" w:eastAsia="华文楷体" w:hAnsi="华文楷体" w:hint="eastAsia"/>
          <w:sz w:val="28"/>
          <w:szCs w:val="28"/>
        </w:rPr>
        <w:t>和安立无自</w:t>
      </w:r>
      <w:r w:rsidRPr="00B31726">
        <w:rPr>
          <w:rFonts w:ascii="华文楷体" w:eastAsia="华文楷体" w:hAnsi="华文楷体" w:hint="eastAsia"/>
          <w:sz w:val="28"/>
          <w:szCs w:val="28"/>
        </w:rPr>
        <w:lastRenderedPageBreak/>
        <w:t>性的缘故呢，它依靠于分别念的缘故呢</w:t>
      </w:r>
      <w:ins w:id="1373" w:author="S-Yansong" w:date="2015-12-18T14:33:00Z">
        <w:r w:rsidR="00772E55">
          <w:rPr>
            <w:rFonts w:ascii="华文楷体" w:eastAsia="华文楷体" w:hAnsi="华文楷体" w:hint="eastAsia"/>
            <w:sz w:val="28"/>
            <w:szCs w:val="28"/>
          </w:rPr>
          <w:t>，</w:t>
        </w:r>
      </w:ins>
      <w:r w:rsidRPr="00B31726">
        <w:rPr>
          <w:rFonts w:ascii="华文楷体" w:eastAsia="华文楷体" w:hAnsi="华文楷体" w:hint="eastAsia"/>
          <w:sz w:val="28"/>
          <w:szCs w:val="28"/>
        </w:rPr>
        <w:t>所以</w:t>
      </w:r>
      <w:proofErr w:type="gramStart"/>
      <w:r w:rsidRPr="00B31726">
        <w:rPr>
          <w:rFonts w:ascii="华文楷体" w:eastAsia="华文楷体" w:hAnsi="华文楷体" w:hint="eastAsia"/>
          <w:sz w:val="28"/>
          <w:szCs w:val="28"/>
        </w:rPr>
        <w:t>说呢把它</w:t>
      </w:r>
      <w:proofErr w:type="gramEnd"/>
      <w:r w:rsidRPr="00B31726">
        <w:rPr>
          <w:rFonts w:ascii="华文楷体" w:eastAsia="华文楷体" w:hAnsi="华文楷体" w:hint="eastAsia"/>
          <w:sz w:val="28"/>
          <w:szCs w:val="28"/>
        </w:rPr>
        <w:t>安立成世俗。</w:t>
      </w:r>
    </w:p>
    <w:p w:rsidR="00E50189" w:rsidRPr="00E50189" w:rsidRDefault="00B31726">
      <w:pPr>
        <w:ind w:firstLine="570"/>
        <w:rPr>
          <w:ins w:id="1374" w:author="S-Yansong" w:date="2015-12-18T14:33:00Z"/>
          <w:rFonts w:asciiTheme="minorEastAsia" w:hAnsiTheme="minorEastAsia"/>
          <w:sz w:val="28"/>
          <w:szCs w:val="28"/>
          <w:rPrChange w:id="1375" w:author="S-Yansong" w:date="2015-12-18T14:33:00Z">
            <w:rPr>
              <w:ins w:id="1376" w:author="S-Yansong" w:date="2015-12-18T14:33:00Z"/>
              <w:rFonts w:ascii="华文楷体" w:eastAsia="华文楷体" w:hAnsi="华文楷体"/>
              <w:sz w:val="28"/>
              <w:szCs w:val="28"/>
            </w:rPr>
          </w:rPrChange>
        </w:rPr>
      </w:pPr>
      <w:r w:rsidRPr="00E50189">
        <w:rPr>
          <w:rFonts w:asciiTheme="minorEastAsia" w:hAnsiTheme="minorEastAsia" w:hint="eastAsia"/>
          <w:sz w:val="28"/>
          <w:szCs w:val="28"/>
          <w:rPrChange w:id="1377" w:author="S-Yansong" w:date="2015-12-18T14:33:00Z">
            <w:rPr>
              <w:rFonts w:ascii="华文楷体" w:eastAsia="华文楷体" w:hAnsi="华文楷体" w:hint="eastAsia"/>
              <w:sz w:val="28"/>
              <w:szCs w:val="28"/>
            </w:rPr>
          </w:rPrChange>
        </w:rPr>
        <w:t>【如实修行实相是指远离一切破立的分别戏论</w:t>
      </w:r>
      <w:r w:rsidRPr="00E50189">
        <w:rPr>
          <w:rFonts w:asciiTheme="minorEastAsia" w:hAnsiTheme="minorEastAsia"/>
          <w:sz w:val="28"/>
          <w:szCs w:val="28"/>
          <w:rPrChange w:id="1378" w:author="S-Yansong" w:date="2015-12-18T14:33:00Z">
            <w:rPr>
              <w:rFonts w:ascii="华文楷体" w:eastAsia="华文楷体" w:hAnsi="华文楷体"/>
              <w:sz w:val="28"/>
              <w:szCs w:val="28"/>
            </w:rPr>
          </w:rPrChange>
        </w:rPr>
        <w:t>,称为无现行境者之如虚空入定。】</w:t>
      </w:r>
    </w:p>
    <w:p w:rsidR="00772E55" w:rsidRDefault="00B31726">
      <w:pPr>
        <w:ind w:firstLine="570"/>
        <w:rPr>
          <w:ins w:id="1379" w:author="S-Yansong" w:date="2015-12-18T14:34:00Z"/>
          <w:rFonts w:ascii="华文楷体" w:eastAsia="华文楷体" w:hAnsi="华文楷体"/>
          <w:sz w:val="28"/>
          <w:szCs w:val="28"/>
        </w:rPr>
      </w:pPr>
      <w:r w:rsidRPr="00B31726">
        <w:rPr>
          <w:rFonts w:ascii="华文楷体" w:eastAsia="华文楷体" w:hAnsi="华文楷体" w:hint="eastAsia"/>
          <w:sz w:val="28"/>
          <w:szCs w:val="28"/>
        </w:rPr>
        <w:t>那么就是说后面第二种的一种定解呢，后面第二种见解呢，是如实修行实相。如实修行实相呢不可能通过心来修行的。它是如是的安立在无分别自性当中，甚至远离一些破立的分别性。在这个究竟</w:t>
      </w:r>
      <w:proofErr w:type="gramStart"/>
      <w:r w:rsidRPr="00B31726">
        <w:rPr>
          <w:rFonts w:ascii="华文楷体" w:eastAsia="华文楷体" w:hAnsi="华文楷体" w:hint="eastAsia"/>
          <w:sz w:val="28"/>
          <w:szCs w:val="28"/>
        </w:rPr>
        <w:t>实相当</w:t>
      </w:r>
      <w:proofErr w:type="gramEnd"/>
      <w:r w:rsidRPr="00B31726">
        <w:rPr>
          <w:rFonts w:ascii="华文楷体" w:eastAsia="华文楷体" w:hAnsi="华文楷体" w:hint="eastAsia"/>
          <w:sz w:val="28"/>
          <w:szCs w:val="28"/>
        </w:rPr>
        <w:t>中既没有可破的，也没有可以立的。破立的两种分别念都完全不存在了。那么这种就称为无现行境者之如虚空入定。这个就是无现，那么前面是有现。</w:t>
      </w:r>
    </w:p>
    <w:p w:rsidR="00772E55" w:rsidRDefault="00772E55">
      <w:pPr>
        <w:ind w:firstLine="570"/>
        <w:rPr>
          <w:ins w:id="1380" w:author="S-Yansong" w:date="2015-12-18T14:34:00Z"/>
          <w:rFonts w:ascii="华文楷体" w:eastAsia="华文楷体" w:hAnsi="华文楷体"/>
          <w:sz w:val="28"/>
          <w:szCs w:val="28"/>
        </w:rPr>
      </w:pPr>
      <w:ins w:id="1381" w:author="S-Yansong" w:date="2015-12-18T14:34:00Z">
        <w:r>
          <w:rPr>
            <w:rFonts w:ascii="华文楷体" w:eastAsia="华文楷体" w:hAnsi="华文楷体" w:hint="eastAsia"/>
            <w:sz w:val="28"/>
            <w:szCs w:val="28"/>
          </w:rPr>
          <w:t>有现，</w:t>
        </w:r>
      </w:ins>
      <w:r w:rsidR="00B31726" w:rsidRPr="00B31726">
        <w:rPr>
          <w:rFonts w:ascii="华文楷体" w:eastAsia="华文楷体" w:hAnsi="华文楷体" w:hint="eastAsia"/>
          <w:sz w:val="28"/>
          <w:szCs w:val="28"/>
        </w:rPr>
        <w:t>那么就显现，你有它的空性，有破有立的显现，那么就叫做有现行境如幻。那么后面叫做无现行境者如虚空入定。那么虚空呢就是说它本体的这一切无所缘无所执著的。所以说在这个胜者</w:t>
      </w:r>
      <w:proofErr w:type="gramStart"/>
      <w:r w:rsidR="00B31726" w:rsidRPr="00B31726">
        <w:rPr>
          <w:rFonts w:ascii="华文楷体" w:eastAsia="华文楷体" w:hAnsi="华文楷体" w:hint="eastAsia"/>
          <w:sz w:val="28"/>
          <w:szCs w:val="28"/>
        </w:rPr>
        <w:t>入根本慧</w:t>
      </w:r>
      <w:proofErr w:type="gramEnd"/>
      <w:r w:rsidR="00B31726" w:rsidRPr="00B31726">
        <w:rPr>
          <w:rFonts w:ascii="华文楷体" w:eastAsia="华文楷体" w:hAnsi="华文楷体" w:hint="eastAsia"/>
          <w:sz w:val="28"/>
          <w:szCs w:val="28"/>
        </w:rPr>
        <w:t>定的境界当中呢，它也没有这些所谓的显现的行境，也没有所谓空的行境。一切的心，包括心的本体都没有显现。所以说叫做无现行境者如虚空入定。</w:t>
      </w:r>
    </w:p>
    <w:p w:rsidR="00772E55" w:rsidRDefault="00B31726">
      <w:pPr>
        <w:ind w:firstLine="570"/>
        <w:rPr>
          <w:ins w:id="1382" w:author="S-Yansong" w:date="2015-12-18T14:34:00Z"/>
          <w:rFonts w:ascii="华文楷体" w:eastAsia="华文楷体" w:hAnsi="华文楷体"/>
          <w:sz w:val="28"/>
          <w:szCs w:val="28"/>
        </w:rPr>
      </w:pPr>
      <w:r w:rsidRPr="00B31726">
        <w:rPr>
          <w:rFonts w:ascii="华文楷体" w:eastAsia="华文楷体" w:hAnsi="华文楷体" w:hint="eastAsia"/>
          <w:sz w:val="28"/>
          <w:szCs w:val="28"/>
        </w:rPr>
        <w:t>【</w:t>
      </w:r>
      <w:r w:rsidRPr="00772E55">
        <w:rPr>
          <w:rFonts w:asciiTheme="minorEastAsia" w:hAnsiTheme="minorEastAsia" w:hint="eastAsia"/>
          <w:sz w:val="28"/>
          <w:szCs w:val="28"/>
          <w:rPrChange w:id="1383" w:author="S-Yansong" w:date="2015-12-18T14:35:00Z">
            <w:rPr>
              <w:rFonts w:ascii="华文楷体" w:eastAsia="华文楷体" w:hAnsi="华文楷体" w:hint="eastAsia"/>
              <w:sz w:val="28"/>
              <w:szCs w:val="28"/>
            </w:rPr>
          </w:rPrChange>
        </w:rPr>
        <w:t>即便按照承许入定为有现的观点来讲</w:t>
      </w:r>
      <w:r w:rsidRPr="00772E55">
        <w:rPr>
          <w:rFonts w:asciiTheme="minorEastAsia" w:hAnsiTheme="minorEastAsia"/>
          <w:sz w:val="28"/>
          <w:szCs w:val="28"/>
          <w:rPrChange w:id="1384" w:author="S-Yansong" w:date="2015-12-18T14:35:00Z">
            <w:rPr>
              <w:rFonts w:ascii="华文楷体" w:eastAsia="华文楷体" w:hAnsi="华文楷体"/>
              <w:sz w:val="28"/>
              <w:szCs w:val="28"/>
            </w:rPr>
          </w:rPrChange>
        </w:rPr>
        <w:t>,也指的是离戏实相,这一点无有任何分歧。</w:t>
      </w:r>
      <w:r w:rsidRPr="00B31726">
        <w:rPr>
          <w:rFonts w:ascii="华文楷体" w:eastAsia="华文楷体" w:hAnsi="华文楷体" w:hint="eastAsia"/>
          <w:sz w:val="28"/>
          <w:szCs w:val="28"/>
        </w:rPr>
        <w:t>】</w:t>
      </w:r>
    </w:p>
    <w:p w:rsidR="00D533E1" w:rsidRDefault="00B31726">
      <w:pPr>
        <w:ind w:firstLine="570"/>
        <w:rPr>
          <w:ins w:id="1385" w:author="S-Yansong" w:date="2015-12-18T14:37:00Z"/>
          <w:rFonts w:ascii="华文楷体" w:eastAsia="华文楷体" w:hAnsi="华文楷体"/>
          <w:sz w:val="28"/>
          <w:szCs w:val="28"/>
        </w:rPr>
      </w:pPr>
      <w:r w:rsidRPr="00B31726">
        <w:rPr>
          <w:rFonts w:ascii="华文楷体" w:eastAsia="华文楷体" w:hAnsi="华文楷体" w:hint="eastAsia"/>
          <w:sz w:val="28"/>
          <w:szCs w:val="28"/>
        </w:rPr>
        <w:t>那么这句话是什么意思呢</w:t>
      </w:r>
      <w:del w:id="1386" w:author="S-Yansong" w:date="2015-12-18T14:35:00Z">
        <w:r w:rsidRPr="00B31726" w:rsidDel="00C86120">
          <w:rPr>
            <w:rFonts w:ascii="华文楷体" w:eastAsia="华文楷体" w:hAnsi="华文楷体" w:hint="eastAsia"/>
            <w:sz w:val="28"/>
            <w:szCs w:val="28"/>
          </w:rPr>
          <w:delText>，</w:delText>
        </w:r>
      </w:del>
      <w:ins w:id="1387" w:author="S-Yansong" w:date="2015-12-18T14:35:00Z">
        <w:r w:rsidR="00C86120">
          <w:rPr>
            <w:rFonts w:ascii="华文楷体" w:eastAsia="华文楷体" w:hAnsi="华文楷体" w:hint="eastAsia"/>
            <w:sz w:val="28"/>
            <w:szCs w:val="28"/>
          </w:rPr>
          <w:t>？</w:t>
        </w:r>
      </w:ins>
      <w:r w:rsidRPr="00B31726">
        <w:rPr>
          <w:rFonts w:ascii="华文楷体" w:eastAsia="华文楷体" w:hAnsi="华文楷体" w:hint="eastAsia"/>
          <w:sz w:val="28"/>
          <w:szCs w:val="28"/>
        </w:rPr>
        <w:t>这句话意思就是说在安立这个入定有现</w:t>
      </w:r>
      <w:ins w:id="1388" w:author="S-Yansong" w:date="2015-12-18T14:35:00Z">
        <w:r w:rsidR="006B57EC">
          <w:rPr>
            <w:rFonts w:ascii="华文楷体" w:eastAsia="华文楷体" w:hAnsi="华文楷体" w:hint="eastAsia"/>
            <w:sz w:val="28"/>
            <w:szCs w:val="28"/>
          </w:rPr>
          <w:t>，</w:t>
        </w:r>
      </w:ins>
      <w:r w:rsidRPr="00B31726">
        <w:rPr>
          <w:rFonts w:ascii="华文楷体" w:eastAsia="华文楷体" w:hAnsi="华文楷体" w:hint="eastAsia"/>
          <w:sz w:val="28"/>
          <w:szCs w:val="28"/>
        </w:rPr>
        <w:t>还是入定无现的过程当中，出现了两类观点</w:t>
      </w:r>
      <w:ins w:id="1389" w:author="S-Yansong" w:date="2015-12-18T14:36:00Z">
        <w:r w:rsidR="00D533E1">
          <w:rPr>
            <w:rFonts w:ascii="华文楷体" w:eastAsia="华文楷体" w:hAnsi="华文楷体" w:hint="eastAsia"/>
            <w:sz w:val="28"/>
            <w:szCs w:val="28"/>
          </w:rPr>
          <w:t>：</w:t>
        </w:r>
      </w:ins>
      <w:del w:id="1390" w:author="S-Yansong" w:date="2015-12-18T14:36:00Z">
        <w:r w:rsidRPr="00B31726" w:rsidDel="00D533E1">
          <w:rPr>
            <w:rFonts w:ascii="华文楷体" w:eastAsia="华文楷体" w:hAnsi="华文楷体" w:hint="eastAsia"/>
            <w:sz w:val="28"/>
            <w:szCs w:val="28"/>
          </w:rPr>
          <w:delText>。</w:delText>
        </w:r>
      </w:del>
    </w:p>
    <w:p w:rsidR="00D533E1" w:rsidRDefault="00B31726">
      <w:pPr>
        <w:ind w:firstLine="570"/>
        <w:rPr>
          <w:ins w:id="1391" w:author="S-Yansong" w:date="2015-12-18T14:38:00Z"/>
          <w:rFonts w:ascii="华文楷体" w:eastAsia="华文楷体" w:hAnsi="华文楷体"/>
          <w:sz w:val="28"/>
          <w:szCs w:val="28"/>
        </w:rPr>
      </w:pPr>
      <w:r w:rsidRPr="00B31726">
        <w:rPr>
          <w:rFonts w:ascii="华文楷体" w:eastAsia="华文楷体" w:hAnsi="华文楷体" w:hint="eastAsia"/>
          <w:sz w:val="28"/>
          <w:szCs w:val="28"/>
        </w:rPr>
        <w:t>一类观点就是讲入定无现，就前面所讲的一样</w:t>
      </w:r>
      <w:del w:id="1392" w:author="S-Yansong" w:date="2015-12-18T14:35:00Z">
        <w:r w:rsidRPr="00B31726" w:rsidDel="006B57EC">
          <w:rPr>
            <w:rFonts w:ascii="华文楷体" w:eastAsia="华文楷体" w:hAnsi="华文楷体" w:hint="eastAsia"/>
            <w:sz w:val="28"/>
            <w:szCs w:val="28"/>
          </w:rPr>
          <w:delText xml:space="preserve"> </w:delText>
        </w:r>
      </w:del>
      <w:r w:rsidRPr="00B31726">
        <w:rPr>
          <w:rFonts w:ascii="华文楷体" w:eastAsia="华文楷体" w:hAnsi="华文楷体" w:hint="eastAsia"/>
          <w:sz w:val="28"/>
          <w:szCs w:val="28"/>
        </w:rPr>
        <w:t>，没有任何的这样一种有法的显现的。它全都是法性，或者就是说一切的这样一种连法性的这个本体在内，它都是</w:t>
      </w:r>
      <w:proofErr w:type="gramStart"/>
      <w:r w:rsidRPr="00B31726">
        <w:rPr>
          <w:rFonts w:ascii="华文楷体" w:eastAsia="华文楷体" w:hAnsi="华文楷体" w:hint="eastAsia"/>
          <w:sz w:val="28"/>
          <w:szCs w:val="28"/>
        </w:rPr>
        <w:t>一种离戏的</w:t>
      </w:r>
      <w:proofErr w:type="gramEnd"/>
      <w:r w:rsidRPr="00B31726">
        <w:rPr>
          <w:rFonts w:ascii="华文楷体" w:eastAsia="华文楷体" w:hAnsi="华文楷体" w:hint="eastAsia"/>
          <w:sz w:val="28"/>
          <w:szCs w:val="28"/>
        </w:rPr>
        <w:t>本体，所以说从这个角度叫</w:t>
      </w:r>
      <w:r w:rsidRPr="00B31726">
        <w:rPr>
          <w:rFonts w:ascii="华文楷体" w:eastAsia="华文楷体" w:hAnsi="华文楷体" w:hint="eastAsia"/>
          <w:sz w:val="28"/>
          <w:szCs w:val="28"/>
        </w:rPr>
        <w:lastRenderedPageBreak/>
        <w:t>做无现，叫无现</w:t>
      </w:r>
      <w:ins w:id="1393" w:author="S-Yansong" w:date="2015-12-18T14:37:00Z">
        <w:r w:rsidR="00D533E1">
          <w:rPr>
            <w:rFonts w:ascii="华文楷体" w:eastAsia="华文楷体" w:hAnsi="华文楷体" w:hint="eastAsia"/>
            <w:sz w:val="28"/>
            <w:szCs w:val="28"/>
          </w:rPr>
          <w:t>，</w:t>
        </w:r>
      </w:ins>
      <w:del w:id="1394" w:author="S-Yansong" w:date="2015-12-18T14:37:00Z">
        <w:r w:rsidRPr="00B31726" w:rsidDel="00D533E1">
          <w:rPr>
            <w:rFonts w:ascii="华文楷体" w:eastAsia="华文楷体" w:hAnsi="华文楷体" w:hint="eastAsia"/>
            <w:sz w:val="28"/>
            <w:szCs w:val="28"/>
          </w:rPr>
          <w:delText>。</w:delText>
        </w:r>
      </w:del>
      <w:r w:rsidRPr="00B31726">
        <w:rPr>
          <w:rFonts w:ascii="华文楷体" w:eastAsia="华文楷体" w:hAnsi="华文楷体" w:hint="eastAsia"/>
          <w:sz w:val="28"/>
          <w:szCs w:val="28"/>
        </w:rPr>
        <w:t>所以说这个方面就叫做入定无现的一种观点。</w:t>
      </w:r>
    </w:p>
    <w:p w:rsidR="00F469A8" w:rsidRDefault="00B31726">
      <w:pPr>
        <w:ind w:firstLine="570"/>
        <w:rPr>
          <w:ins w:id="1395" w:author="S-Yansong" w:date="2015-12-18T14:38:00Z"/>
          <w:rFonts w:ascii="华文楷体" w:eastAsia="华文楷体" w:hAnsi="华文楷体"/>
          <w:sz w:val="28"/>
          <w:szCs w:val="28"/>
        </w:rPr>
      </w:pPr>
      <w:r w:rsidRPr="00B31726">
        <w:rPr>
          <w:rFonts w:ascii="华文楷体" w:eastAsia="华文楷体" w:hAnsi="华文楷体" w:hint="eastAsia"/>
          <w:sz w:val="28"/>
          <w:szCs w:val="28"/>
        </w:rPr>
        <w:t>还有一种观点</w:t>
      </w:r>
      <w:proofErr w:type="gramStart"/>
      <w:r w:rsidRPr="00B31726">
        <w:rPr>
          <w:rFonts w:ascii="华文楷体" w:eastAsia="华文楷体" w:hAnsi="华文楷体" w:hint="eastAsia"/>
          <w:sz w:val="28"/>
          <w:szCs w:val="28"/>
        </w:rPr>
        <w:t>就承许</w:t>
      </w:r>
      <w:proofErr w:type="gramEnd"/>
      <w:r w:rsidRPr="00B31726">
        <w:rPr>
          <w:rFonts w:ascii="华文楷体" w:eastAsia="华文楷体" w:hAnsi="华文楷体" w:hint="eastAsia"/>
          <w:sz w:val="28"/>
          <w:szCs w:val="28"/>
        </w:rPr>
        <w:t>入定有现。那么这个入定有现的意思就是说呢，它虽然是空性的，但是有光明的显现，它有光明的显现</w:t>
      </w:r>
      <w:ins w:id="1396" w:author="S-Yansong" w:date="2015-12-18T14:38:00Z">
        <w:r w:rsidR="00F469A8">
          <w:rPr>
            <w:rFonts w:ascii="华文楷体" w:eastAsia="华文楷体" w:hAnsi="华文楷体" w:hint="eastAsia"/>
            <w:sz w:val="28"/>
            <w:szCs w:val="28"/>
          </w:rPr>
          <w:t>，</w:t>
        </w:r>
      </w:ins>
      <w:del w:id="1397" w:author="S-Yansong" w:date="2015-12-18T14:38:00Z">
        <w:r w:rsidRPr="00B31726" w:rsidDel="00F469A8">
          <w:rPr>
            <w:rFonts w:ascii="华文楷体" w:eastAsia="华文楷体" w:hAnsi="华文楷体" w:hint="eastAsia"/>
            <w:sz w:val="28"/>
            <w:szCs w:val="28"/>
          </w:rPr>
          <w:delText>。</w:delText>
        </w:r>
      </w:del>
      <w:r w:rsidRPr="00B31726">
        <w:rPr>
          <w:rFonts w:ascii="华文楷体" w:eastAsia="华文楷体" w:hAnsi="华文楷体" w:hint="eastAsia"/>
          <w:sz w:val="28"/>
          <w:szCs w:val="28"/>
        </w:rPr>
        <w:t>那么这个叫做入定有现的观点。</w:t>
      </w:r>
    </w:p>
    <w:p w:rsidR="00D533E1" w:rsidRDefault="00B31726">
      <w:pPr>
        <w:ind w:firstLine="570"/>
        <w:rPr>
          <w:ins w:id="1398" w:author="S-Yansong" w:date="2015-12-18T14:36:00Z"/>
          <w:rFonts w:ascii="华文楷体" w:eastAsia="华文楷体" w:hAnsi="华文楷体"/>
          <w:sz w:val="28"/>
          <w:szCs w:val="28"/>
        </w:rPr>
      </w:pPr>
      <w:r w:rsidRPr="00B31726">
        <w:rPr>
          <w:rFonts w:ascii="华文楷体" w:eastAsia="华文楷体" w:hAnsi="华文楷体" w:hint="eastAsia"/>
          <w:sz w:val="28"/>
          <w:szCs w:val="28"/>
        </w:rPr>
        <w:t>那么即便是按照入定有现的观点来讲，这种光明，也实际上</w:t>
      </w:r>
      <w:proofErr w:type="gramStart"/>
      <w:r w:rsidRPr="00B31726">
        <w:rPr>
          <w:rFonts w:ascii="华文楷体" w:eastAsia="华文楷体" w:hAnsi="华文楷体" w:hint="eastAsia"/>
          <w:sz w:val="28"/>
          <w:szCs w:val="28"/>
        </w:rPr>
        <w:t>就是离戏的</w:t>
      </w:r>
      <w:proofErr w:type="gramEnd"/>
      <w:r w:rsidRPr="00B31726">
        <w:rPr>
          <w:rFonts w:ascii="华文楷体" w:eastAsia="华文楷体" w:hAnsi="华文楷体" w:hint="eastAsia"/>
          <w:sz w:val="28"/>
          <w:szCs w:val="28"/>
        </w:rPr>
        <w:t>实相，它本体</w:t>
      </w:r>
      <w:proofErr w:type="gramStart"/>
      <w:r w:rsidRPr="00B31726">
        <w:rPr>
          <w:rFonts w:ascii="华文楷体" w:eastAsia="华文楷体" w:hAnsi="华文楷体" w:hint="eastAsia"/>
          <w:sz w:val="28"/>
          <w:szCs w:val="28"/>
        </w:rPr>
        <w:t>也是离戏的</w:t>
      </w:r>
      <w:proofErr w:type="gramEnd"/>
      <w:r w:rsidRPr="00B31726">
        <w:rPr>
          <w:rFonts w:ascii="华文楷体" w:eastAsia="华文楷体" w:hAnsi="华文楷体" w:hint="eastAsia"/>
          <w:sz w:val="28"/>
          <w:szCs w:val="28"/>
        </w:rPr>
        <w:t>。所以说这一点没有任何分歧的，也是没有任何可以执著的。不能说，你入定的时候有个光明，所以这个光明成为我所执著的对境，我的</w:t>
      </w:r>
      <w:proofErr w:type="gramStart"/>
      <w:r w:rsidRPr="00B31726">
        <w:rPr>
          <w:rFonts w:ascii="华文楷体" w:eastAsia="华文楷体" w:hAnsi="华文楷体" w:hint="eastAsia"/>
          <w:sz w:val="28"/>
          <w:szCs w:val="28"/>
        </w:rPr>
        <w:t>心缘取的</w:t>
      </w:r>
      <w:proofErr w:type="gramEnd"/>
      <w:r w:rsidRPr="00B31726">
        <w:rPr>
          <w:rFonts w:ascii="华文楷体" w:eastAsia="华文楷体" w:hAnsi="华文楷体" w:hint="eastAsia"/>
          <w:sz w:val="28"/>
          <w:szCs w:val="28"/>
        </w:rPr>
        <w:t>对境，不可能的。如果你有分别心，是不可能</w:t>
      </w:r>
      <w:proofErr w:type="gramStart"/>
      <w:r w:rsidRPr="00B31726">
        <w:rPr>
          <w:rFonts w:ascii="华文楷体" w:eastAsia="华文楷体" w:hAnsi="华文楷体" w:hint="eastAsia"/>
          <w:sz w:val="28"/>
          <w:szCs w:val="28"/>
        </w:rPr>
        <w:t>现见这种</w:t>
      </w:r>
      <w:proofErr w:type="gramEnd"/>
      <w:r w:rsidRPr="00B31726">
        <w:rPr>
          <w:rFonts w:ascii="华文楷体" w:eastAsia="华文楷体" w:hAnsi="华文楷体" w:hint="eastAsia"/>
          <w:sz w:val="28"/>
          <w:szCs w:val="28"/>
        </w:rPr>
        <w:t>光明的。这种光明必须是要在你泯灭的分别心的这样一种状态之下，这种光明才能显现。因为这种光明就是空性的缘故。</w:t>
      </w:r>
    </w:p>
    <w:p w:rsidR="00F469A8" w:rsidRDefault="00B31726" w:rsidP="00D533E1">
      <w:pPr>
        <w:ind w:firstLine="570"/>
        <w:rPr>
          <w:ins w:id="1399" w:author="S-Yansong" w:date="2015-12-18T14:40:00Z"/>
          <w:rFonts w:ascii="华文楷体" w:eastAsia="华文楷体" w:hAnsi="华文楷体"/>
          <w:sz w:val="28"/>
          <w:szCs w:val="28"/>
        </w:rPr>
      </w:pPr>
      <w:r w:rsidRPr="00B31726">
        <w:rPr>
          <w:rFonts w:ascii="华文楷体" w:eastAsia="华文楷体" w:hAnsi="华文楷体" w:hint="eastAsia"/>
          <w:sz w:val="28"/>
          <w:szCs w:val="28"/>
        </w:rPr>
        <w:t>所以如果乃至于你的分别心还存在，你还在想这个想那个，还在分别这个是空性，这个是显现的时候，这个时候就没办法显现空性，也没办法显现，它的光明</w:t>
      </w:r>
      <w:ins w:id="1400" w:author="S-Yansong" w:date="2015-12-18T14:39:00Z">
        <w:r w:rsidR="00F469A8">
          <w:rPr>
            <w:rFonts w:ascii="华文楷体" w:eastAsia="华文楷体" w:hAnsi="华文楷体" w:hint="eastAsia"/>
            <w:sz w:val="28"/>
            <w:szCs w:val="28"/>
          </w:rPr>
          <w:t>，</w:t>
        </w:r>
      </w:ins>
      <w:del w:id="1401" w:author="S-Yansong" w:date="2015-12-18T14:39:00Z">
        <w:r w:rsidRPr="00B31726" w:rsidDel="00F469A8">
          <w:rPr>
            <w:rFonts w:ascii="华文楷体" w:eastAsia="华文楷体" w:hAnsi="华文楷体" w:hint="eastAsia"/>
            <w:sz w:val="28"/>
            <w:szCs w:val="28"/>
          </w:rPr>
          <w:delText>。</w:delText>
        </w:r>
      </w:del>
      <w:r w:rsidRPr="00B31726">
        <w:rPr>
          <w:rFonts w:ascii="华文楷体" w:eastAsia="华文楷体" w:hAnsi="华文楷体" w:hint="eastAsia"/>
          <w:sz w:val="28"/>
          <w:szCs w:val="28"/>
        </w:rPr>
        <w:t>所以说这个方面不是</w:t>
      </w:r>
      <w:proofErr w:type="gramStart"/>
      <w:r w:rsidRPr="00B31726">
        <w:rPr>
          <w:rFonts w:ascii="华文楷体" w:eastAsia="华文楷体" w:hAnsi="华文楷体" w:hint="eastAsia"/>
          <w:sz w:val="28"/>
          <w:szCs w:val="28"/>
        </w:rPr>
        <w:t>离戏实</w:t>
      </w:r>
      <w:proofErr w:type="gramEnd"/>
      <w:r w:rsidRPr="00B31726">
        <w:rPr>
          <w:rFonts w:ascii="华文楷体" w:eastAsia="华文楷体" w:hAnsi="华文楷体" w:hint="eastAsia"/>
          <w:sz w:val="28"/>
          <w:szCs w:val="28"/>
        </w:rPr>
        <w:t>相。真正的</w:t>
      </w:r>
      <w:proofErr w:type="gramStart"/>
      <w:r w:rsidRPr="00B31726">
        <w:rPr>
          <w:rFonts w:ascii="华文楷体" w:eastAsia="华文楷体" w:hAnsi="华文楷体" w:hint="eastAsia"/>
          <w:sz w:val="28"/>
          <w:szCs w:val="28"/>
        </w:rPr>
        <w:t>离戏必须</w:t>
      </w:r>
      <w:proofErr w:type="gramEnd"/>
      <w:r w:rsidRPr="00B31726">
        <w:rPr>
          <w:rFonts w:ascii="华文楷体" w:eastAsia="华文楷体" w:hAnsi="华文楷体" w:hint="eastAsia"/>
          <w:sz w:val="28"/>
          <w:szCs w:val="28"/>
        </w:rPr>
        <w:t>要，分别心的一切的这样一种这个全部泯灭之后呢</w:t>
      </w:r>
      <w:ins w:id="1402" w:author="S-Yansong" w:date="2015-12-18T14:39:00Z">
        <w:r w:rsidR="00F469A8">
          <w:rPr>
            <w:rFonts w:ascii="华文楷体" w:eastAsia="华文楷体" w:hAnsi="华文楷体" w:hint="eastAsia"/>
            <w:sz w:val="28"/>
            <w:szCs w:val="28"/>
          </w:rPr>
          <w:t>，</w:t>
        </w:r>
      </w:ins>
      <w:del w:id="1403" w:author="S-Yansong" w:date="2015-12-18T14:39:00Z">
        <w:r w:rsidRPr="00B31726" w:rsidDel="00F469A8">
          <w:rPr>
            <w:rFonts w:ascii="华文楷体" w:eastAsia="华文楷体" w:hAnsi="华文楷体" w:hint="eastAsia"/>
            <w:sz w:val="28"/>
            <w:szCs w:val="28"/>
          </w:rPr>
          <w:delText>。</w:delText>
        </w:r>
      </w:del>
      <w:r w:rsidRPr="00B31726">
        <w:rPr>
          <w:rFonts w:ascii="华文楷体" w:eastAsia="华文楷体" w:hAnsi="华文楷体" w:hint="eastAsia"/>
          <w:sz w:val="28"/>
          <w:szCs w:val="28"/>
        </w:rPr>
        <w:t>它的法性，它的法性的空性，法性的光明才能够真正显现出来。所以即便是按照入定有限的观点来讲，也没有分歧的原因呢，也就是说根本不存在那种前面所说的这种如幻境界当中的这些分别</w:t>
      </w:r>
      <w:proofErr w:type="gramStart"/>
      <w:r w:rsidRPr="00B31726">
        <w:rPr>
          <w:rFonts w:ascii="华文楷体" w:eastAsia="华文楷体" w:hAnsi="华文楷体" w:hint="eastAsia"/>
          <w:sz w:val="28"/>
          <w:szCs w:val="28"/>
        </w:rPr>
        <w:t>心面前</w:t>
      </w:r>
      <w:proofErr w:type="gramEnd"/>
      <w:r w:rsidRPr="00B31726">
        <w:rPr>
          <w:rFonts w:ascii="华文楷体" w:eastAsia="华文楷体" w:hAnsi="华文楷体" w:hint="eastAsia"/>
          <w:sz w:val="28"/>
          <w:szCs w:val="28"/>
        </w:rPr>
        <w:t>的显现哪，分别</w:t>
      </w:r>
      <w:proofErr w:type="gramStart"/>
      <w:r w:rsidRPr="00B31726">
        <w:rPr>
          <w:rFonts w:ascii="华文楷体" w:eastAsia="华文楷体" w:hAnsi="华文楷体" w:hint="eastAsia"/>
          <w:sz w:val="28"/>
          <w:szCs w:val="28"/>
        </w:rPr>
        <w:t>心面前</w:t>
      </w:r>
      <w:proofErr w:type="gramEnd"/>
      <w:r w:rsidRPr="00B31726">
        <w:rPr>
          <w:rFonts w:ascii="华文楷体" w:eastAsia="华文楷体" w:hAnsi="华文楷体" w:hint="eastAsia"/>
          <w:sz w:val="28"/>
          <w:szCs w:val="28"/>
        </w:rPr>
        <w:t>的这样一种所谓无自性，这方面都是不存在的，所以说无有任何分歧。</w:t>
      </w:r>
    </w:p>
    <w:p w:rsidR="00F469A8" w:rsidRDefault="00B31726" w:rsidP="00D533E1">
      <w:pPr>
        <w:ind w:firstLine="570"/>
        <w:rPr>
          <w:ins w:id="1404" w:author="S-Yansong" w:date="2015-12-18T14:40:00Z"/>
          <w:rFonts w:ascii="华文楷体" w:eastAsia="华文楷体" w:hAnsi="华文楷体"/>
          <w:sz w:val="28"/>
          <w:szCs w:val="28"/>
        </w:rPr>
      </w:pPr>
      <w:r w:rsidRPr="00B31726">
        <w:rPr>
          <w:rFonts w:ascii="华文楷体" w:eastAsia="华文楷体" w:hAnsi="华文楷体" w:hint="eastAsia"/>
          <w:sz w:val="28"/>
          <w:szCs w:val="28"/>
        </w:rPr>
        <w:t>第二个</w:t>
      </w:r>
      <w:proofErr w:type="gramStart"/>
      <w:r w:rsidRPr="00B31726">
        <w:rPr>
          <w:rFonts w:ascii="华文楷体" w:eastAsia="华文楷体" w:hAnsi="华文楷体" w:hint="eastAsia"/>
          <w:sz w:val="28"/>
          <w:szCs w:val="28"/>
        </w:rPr>
        <w:t>科判呢</w:t>
      </w:r>
      <w:proofErr w:type="gramEnd"/>
      <w:r w:rsidRPr="00B31726">
        <w:rPr>
          <w:rFonts w:ascii="华文楷体" w:eastAsia="华文楷体" w:hAnsi="华文楷体" w:hint="eastAsia"/>
          <w:sz w:val="28"/>
          <w:szCs w:val="28"/>
        </w:rPr>
        <w:t>是</w:t>
      </w:r>
      <w:del w:id="1405" w:author="S-Yansong" w:date="2015-12-18T14:40:00Z">
        <w:r w:rsidRPr="00B31726" w:rsidDel="00F469A8">
          <w:rPr>
            <w:rFonts w:ascii="华文楷体" w:eastAsia="华文楷体" w:hAnsi="华文楷体" w:hint="eastAsia"/>
            <w:sz w:val="28"/>
            <w:szCs w:val="28"/>
          </w:rPr>
          <w:delText>【</w:delText>
        </w:r>
      </w:del>
      <w:ins w:id="1406" w:author="S-Yansong" w:date="2015-12-18T14:42:00Z">
        <w:r w:rsidR="00F469A8">
          <w:rPr>
            <w:rFonts w:ascii="华文楷体" w:eastAsia="华文楷体" w:hAnsi="华文楷体" w:hint="eastAsia"/>
            <w:sz w:val="28"/>
            <w:szCs w:val="28"/>
          </w:rPr>
          <w:t>（</w:t>
        </w:r>
      </w:ins>
      <w:r w:rsidRPr="00F469A8">
        <w:rPr>
          <w:rFonts w:ascii="华文楷体" w:eastAsia="华文楷体" w:hAnsi="华文楷体" w:hint="eastAsia"/>
          <w:b/>
          <w:sz w:val="28"/>
          <w:szCs w:val="28"/>
          <w:rPrChange w:id="1407" w:author="S-Yansong" w:date="2015-12-18T14:42:00Z">
            <w:rPr>
              <w:rFonts w:ascii="华文楷体" w:eastAsia="华文楷体" w:hAnsi="华文楷体" w:hint="eastAsia"/>
              <w:sz w:val="28"/>
              <w:szCs w:val="28"/>
            </w:rPr>
          </w:rPrChange>
        </w:rPr>
        <w:t>分析</w:t>
      </w:r>
      <w:proofErr w:type="gramStart"/>
      <w:r w:rsidRPr="00F469A8">
        <w:rPr>
          <w:rFonts w:ascii="华文楷体" w:eastAsia="华文楷体" w:hAnsi="华文楷体" w:hint="eastAsia"/>
          <w:b/>
          <w:sz w:val="28"/>
          <w:szCs w:val="28"/>
          <w:rPrChange w:id="1408" w:author="S-Yansong" w:date="2015-12-18T14:42:00Z">
            <w:rPr>
              <w:rFonts w:ascii="华文楷体" w:eastAsia="华文楷体" w:hAnsi="华文楷体" w:hint="eastAsia"/>
              <w:sz w:val="28"/>
              <w:szCs w:val="28"/>
            </w:rPr>
          </w:rPrChange>
        </w:rPr>
        <w:t>彼</w:t>
      </w:r>
      <w:proofErr w:type="gramEnd"/>
      <w:r w:rsidRPr="00F469A8">
        <w:rPr>
          <w:rFonts w:ascii="华文楷体" w:eastAsia="华文楷体" w:hAnsi="华文楷体" w:hint="eastAsia"/>
          <w:b/>
          <w:sz w:val="28"/>
          <w:szCs w:val="28"/>
          <w:rPrChange w:id="1409" w:author="S-Yansong" w:date="2015-12-18T14:42:00Z">
            <w:rPr>
              <w:rFonts w:ascii="华文楷体" w:eastAsia="华文楷体" w:hAnsi="华文楷体" w:hint="eastAsia"/>
              <w:sz w:val="28"/>
              <w:szCs w:val="28"/>
            </w:rPr>
          </w:rPrChange>
        </w:rPr>
        <w:t>世俗之自性而宣说</w:t>
      </w:r>
      <w:ins w:id="1410" w:author="S-Yansong" w:date="2015-12-18T14:42:00Z">
        <w:r w:rsidR="00F469A8">
          <w:rPr>
            <w:rFonts w:ascii="华文楷体" w:eastAsia="华文楷体" w:hAnsi="华文楷体" w:hint="eastAsia"/>
            <w:b/>
            <w:sz w:val="28"/>
            <w:szCs w:val="28"/>
          </w:rPr>
          <w:t>）</w:t>
        </w:r>
      </w:ins>
      <w:r w:rsidRPr="00F469A8">
        <w:rPr>
          <w:rFonts w:ascii="华文楷体" w:eastAsia="华文楷体" w:hAnsi="华文楷体" w:hint="eastAsia"/>
          <w:b/>
          <w:sz w:val="28"/>
          <w:szCs w:val="28"/>
          <w:rPrChange w:id="1411" w:author="S-Yansong" w:date="2015-12-18T14:42:00Z">
            <w:rPr>
              <w:rFonts w:ascii="华文楷体" w:eastAsia="华文楷体" w:hAnsi="华文楷体" w:hint="eastAsia"/>
              <w:sz w:val="28"/>
              <w:szCs w:val="28"/>
            </w:rPr>
          </w:rPrChange>
        </w:rPr>
        <w:t>分二：一、</w:t>
      </w:r>
      <w:proofErr w:type="gramStart"/>
      <w:r w:rsidRPr="00F469A8">
        <w:rPr>
          <w:rFonts w:ascii="华文楷体" w:eastAsia="华文楷体" w:hAnsi="华文楷体" w:hint="eastAsia"/>
          <w:b/>
          <w:sz w:val="28"/>
          <w:szCs w:val="28"/>
          <w:rPrChange w:id="1412" w:author="S-Yansong" w:date="2015-12-18T14:42:00Z">
            <w:rPr>
              <w:rFonts w:ascii="华文楷体" w:eastAsia="华文楷体" w:hAnsi="华文楷体" w:hint="eastAsia"/>
              <w:sz w:val="28"/>
              <w:szCs w:val="28"/>
            </w:rPr>
          </w:rPrChange>
        </w:rPr>
        <w:t>显现许无欺</w:t>
      </w:r>
      <w:proofErr w:type="gramEnd"/>
      <w:r w:rsidRPr="00F469A8">
        <w:rPr>
          <w:rFonts w:ascii="华文楷体" w:eastAsia="华文楷体" w:hAnsi="华文楷体" w:hint="eastAsia"/>
          <w:b/>
          <w:sz w:val="28"/>
          <w:szCs w:val="28"/>
          <w:rPrChange w:id="1413" w:author="S-Yansong" w:date="2015-12-18T14:42:00Z">
            <w:rPr>
              <w:rFonts w:ascii="华文楷体" w:eastAsia="华文楷体" w:hAnsi="华文楷体" w:hint="eastAsia"/>
              <w:sz w:val="28"/>
              <w:szCs w:val="28"/>
            </w:rPr>
          </w:rPrChange>
        </w:rPr>
        <w:t>而存在；二、</w:t>
      </w:r>
      <w:proofErr w:type="gramStart"/>
      <w:r w:rsidRPr="00F469A8">
        <w:rPr>
          <w:rFonts w:ascii="华文楷体" w:eastAsia="华文楷体" w:hAnsi="华文楷体" w:hint="eastAsia"/>
          <w:b/>
          <w:sz w:val="28"/>
          <w:szCs w:val="28"/>
          <w:rPrChange w:id="1414" w:author="S-Yansong" w:date="2015-12-18T14:42:00Z">
            <w:rPr>
              <w:rFonts w:ascii="华文楷体" w:eastAsia="华文楷体" w:hAnsi="华文楷体" w:hint="eastAsia"/>
              <w:sz w:val="28"/>
              <w:szCs w:val="28"/>
            </w:rPr>
          </w:rPrChange>
        </w:rPr>
        <w:t>现基必为</w:t>
      </w:r>
      <w:proofErr w:type="gramEnd"/>
      <w:r w:rsidRPr="00F469A8">
        <w:rPr>
          <w:rFonts w:ascii="华文楷体" w:eastAsia="华文楷体" w:hAnsi="华文楷体" w:hint="eastAsia"/>
          <w:b/>
          <w:sz w:val="28"/>
          <w:szCs w:val="28"/>
          <w:rPrChange w:id="1415" w:author="S-Yansong" w:date="2015-12-18T14:42:00Z">
            <w:rPr>
              <w:rFonts w:ascii="华文楷体" w:eastAsia="华文楷体" w:hAnsi="华文楷体" w:hint="eastAsia"/>
              <w:sz w:val="28"/>
              <w:szCs w:val="28"/>
            </w:rPr>
          </w:rPrChange>
        </w:rPr>
        <w:t>实空</w:t>
      </w:r>
      <w:r w:rsidRPr="00B31726">
        <w:rPr>
          <w:rFonts w:ascii="华文楷体" w:eastAsia="华文楷体" w:hAnsi="华文楷体" w:hint="eastAsia"/>
          <w:sz w:val="28"/>
          <w:szCs w:val="28"/>
        </w:rPr>
        <w:t>。</w:t>
      </w:r>
      <w:del w:id="1416" w:author="S-Yansong" w:date="2015-12-18T14:40:00Z">
        <w:r w:rsidRPr="00B31726" w:rsidDel="00F469A8">
          <w:rPr>
            <w:rFonts w:ascii="华文楷体" w:eastAsia="华文楷体" w:hAnsi="华文楷体" w:hint="eastAsia"/>
            <w:sz w:val="28"/>
            <w:szCs w:val="28"/>
          </w:rPr>
          <w:delText>】</w:delText>
        </w:r>
      </w:del>
    </w:p>
    <w:p w:rsidR="006C06B1" w:rsidRDefault="00B31726" w:rsidP="00D533E1">
      <w:pPr>
        <w:ind w:firstLine="570"/>
        <w:rPr>
          <w:ins w:id="1417" w:author="S-Yansong" w:date="2015-12-18T14:47:00Z"/>
          <w:rFonts w:ascii="华文楷体" w:eastAsia="华文楷体" w:hAnsi="华文楷体"/>
          <w:sz w:val="28"/>
          <w:szCs w:val="28"/>
        </w:rPr>
      </w:pPr>
      <w:r w:rsidRPr="00B31726">
        <w:rPr>
          <w:rFonts w:ascii="华文楷体" w:eastAsia="华文楷体" w:hAnsi="华文楷体" w:hint="eastAsia"/>
          <w:sz w:val="28"/>
          <w:szCs w:val="28"/>
        </w:rPr>
        <w:lastRenderedPageBreak/>
        <w:t>那么第二个呢就是对于前面所安立的这样一种世俗的本体的自性呢进一步的分析，也就是说进一步的广说。那么广说的时候呢因为前面的这个世俗麦彭仁波切就已经定性了。</w:t>
      </w:r>
      <w:proofErr w:type="gramStart"/>
      <w:r w:rsidRPr="00B31726">
        <w:rPr>
          <w:rFonts w:ascii="华文楷体" w:eastAsia="华文楷体" w:hAnsi="华文楷体" w:hint="eastAsia"/>
          <w:sz w:val="28"/>
          <w:szCs w:val="28"/>
        </w:rPr>
        <w:t>第一个呢它有</w:t>
      </w:r>
      <w:proofErr w:type="gramEnd"/>
      <w:r w:rsidRPr="00B31726">
        <w:rPr>
          <w:rFonts w:ascii="华文楷体" w:eastAsia="华文楷体" w:hAnsi="华文楷体" w:hint="eastAsia"/>
          <w:sz w:val="28"/>
          <w:szCs w:val="28"/>
        </w:rPr>
        <w:t>显现，第二个</w:t>
      </w:r>
      <w:proofErr w:type="gramStart"/>
      <w:r w:rsidRPr="00B31726">
        <w:rPr>
          <w:rFonts w:ascii="华文楷体" w:eastAsia="华文楷体" w:hAnsi="华文楷体" w:hint="eastAsia"/>
          <w:sz w:val="28"/>
          <w:szCs w:val="28"/>
        </w:rPr>
        <w:t>呢它是现基必须</w:t>
      </w:r>
      <w:proofErr w:type="gramEnd"/>
      <w:r w:rsidRPr="00B31726">
        <w:rPr>
          <w:rFonts w:ascii="华文楷体" w:eastAsia="华文楷体" w:hAnsi="华文楷体" w:hint="eastAsia"/>
          <w:sz w:val="28"/>
          <w:szCs w:val="28"/>
        </w:rPr>
        <w:t>是实空的。也就是前面有句话就是说它的这个显现和虚妄兼而有之。</w:t>
      </w:r>
    </w:p>
    <w:p w:rsidR="0084253B" w:rsidRDefault="00B31726" w:rsidP="00D533E1">
      <w:pPr>
        <w:ind w:firstLine="570"/>
        <w:rPr>
          <w:ins w:id="1418" w:author="S-Yansong" w:date="2015-12-18T14:50:00Z"/>
          <w:rFonts w:ascii="华文楷体" w:eastAsia="华文楷体" w:hAnsi="华文楷体"/>
          <w:sz w:val="28"/>
          <w:szCs w:val="28"/>
        </w:rPr>
      </w:pPr>
      <w:r w:rsidRPr="00B31726">
        <w:rPr>
          <w:rFonts w:ascii="华文楷体" w:eastAsia="华文楷体" w:hAnsi="华文楷体" w:hint="eastAsia"/>
          <w:sz w:val="28"/>
          <w:szCs w:val="28"/>
        </w:rPr>
        <w:t>所以说在分科判的时候，也把这两个科判，把这两点呢分成两个科判。一个是从它的显现无欺而存在这一点，就是把重点放在它的显现，无欺存在。如果它是世俗，如果它是世俗的这个有法，一定会有显现的，没有显现不叫世俗，</w:t>
      </w:r>
      <w:del w:id="1419" w:author="S-Yansong" w:date="2015-12-18T14:48:00Z">
        <w:r w:rsidRPr="00B31726" w:rsidDel="007D4433">
          <w:rPr>
            <w:rFonts w:ascii="华文楷体" w:eastAsia="华文楷体" w:hAnsi="华文楷体" w:hint="eastAsia"/>
            <w:sz w:val="28"/>
            <w:szCs w:val="28"/>
          </w:rPr>
          <w:delText>就</w:delText>
        </w:r>
      </w:del>
      <w:ins w:id="1420" w:author="S-Yansong" w:date="2015-12-18T14:49:00Z">
        <w:r w:rsidR="0084253B">
          <w:rPr>
            <w:rFonts w:ascii="华文楷体" w:eastAsia="华文楷体" w:hAnsi="华文楷体" w:hint="eastAsia"/>
            <w:sz w:val="28"/>
            <w:szCs w:val="28"/>
          </w:rPr>
          <w:t>就</w:t>
        </w:r>
      </w:ins>
      <w:r w:rsidRPr="00B31726">
        <w:rPr>
          <w:rFonts w:ascii="华文楷体" w:eastAsia="华文楷体" w:hAnsi="华文楷体" w:hint="eastAsia"/>
          <w:sz w:val="28"/>
          <w:szCs w:val="28"/>
        </w:rPr>
        <w:t>是这样</w:t>
      </w:r>
      <w:ins w:id="1421" w:author="S-Yansong" w:date="2015-12-18T14:48:00Z">
        <w:r w:rsidR="007D4433">
          <w:rPr>
            <w:rFonts w:ascii="华文楷体" w:eastAsia="华文楷体" w:hAnsi="华文楷体" w:hint="eastAsia"/>
            <w:sz w:val="28"/>
            <w:szCs w:val="28"/>
          </w:rPr>
          <w:t>的</w:t>
        </w:r>
      </w:ins>
      <w:del w:id="1422" w:author="S-Yansong" w:date="2015-12-18T14:48:00Z">
        <w:r w:rsidRPr="00B31726" w:rsidDel="007D4433">
          <w:rPr>
            <w:rFonts w:ascii="华文楷体" w:eastAsia="华文楷体" w:hAnsi="华文楷体" w:hint="eastAsia"/>
            <w:sz w:val="28"/>
            <w:szCs w:val="28"/>
          </w:rPr>
          <w:delText>子</w:delText>
        </w:r>
      </w:del>
      <w:r w:rsidRPr="00B31726">
        <w:rPr>
          <w:rFonts w:ascii="华文楷体" w:eastAsia="华文楷体" w:hAnsi="华文楷体" w:hint="eastAsia"/>
          <w:sz w:val="28"/>
          <w:szCs w:val="28"/>
        </w:rPr>
        <w:t>。所以说呢</w:t>
      </w:r>
      <w:proofErr w:type="gramStart"/>
      <w:r w:rsidRPr="00B31726">
        <w:rPr>
          <w:rFonts w:ascii="华文楷体" w:eastAsia="华文楷体" w:hAnsi="华文楷体" w:hint="eastAsia"/>
          <w:sz w:val="28"/>
          <w:szCs w:val="28"/>
        </w:rPr>
        <w:t>显现许无欺</w:t>
      </w:r>
      <w:proofErr w:type="gramEnd"/>
      <w:r w:rsidRPr="00B31726">
        <w:rPr>
          <w:rFonts w:ascii="华文楷体" w:eastAsia="华文楷体" w:hAnsi="华文楷体" w:hint="eastAsia"/>
          <w:sz w:val="28"/>
          <w:szCs w:val="28"/>
        </w:rPr>
        <w:t>而存在作为一个大的命题，主动宣讲。第二个方面</w:t>
      </w:r>
      <w:proofErr w:type="gramStart"/>
      <w:r w:rsidRPr="00B31726">
        <w:rPr>
          <w:rFonts w:ascii="华文楷体" w:eastAsia="华文楷体" w:hAnsi="华文楷体" w:hint="eastAsia"/>
          <w:sz w:val="28"/>
          <w:szCs w:val="28"/>
        </w:rPr>
        <w:t>就是现基必为</w:t>
      </w:r>
      <w:proofErr w:type="gramEnd"/>
      <w:r w:rsidRPr="00B31726">
        <w:rPr>
          <w:rFonts w:ascii="华文楷体" w:eastAsia="华文楷体" w:hAnsi="华文楷体" w:hint="eastAsia"/>
          <w:sz w:val="28"/>
          <w:szCs w:val="28"/>
        </w:rPr>
        <w:t>实空。就是所显现的这个法必定是空性的。所以这个两个实际上还是在针对前面的这个</w:t>
      </w:r>
      <w:proofErr w:type="gramStart"/>
      <w:r w:rsidRPr="00B31726">
        <w:rPr>
          <w:rFonts w:ascii="华文楷体" w:eastAsia="华文楷体" w:hAnsi="华文楷体" w:hint="eastAsia"/>
          <w:sz w:val="28"/>
          <w:szCs w:val="28"/>
        </w:rPr>
        <w:t>第一个科判的</w:t>
      </w:r>
      <w:proofErr w:type="gramEnd"/>
      <w:r w:rsidRPr="00B31726">
        <w:rPr>
          <w:rFonts w:ascii="华文楷体" w:eastAsia="华文楷体" w:hAnsi="华文楷体" w:hint="eastAsia"/>
          <w:sz w:val="28"/>
          <w:szCs w:val="28"/>
        </w:rPr>
        <w:t>内容，把它的这个就再近一步的这个分开宣讲，进一步的就是说广说而已了。</w:t>
      </w:r>
    </w:p>
    <w:p w:rsidR="0084253B" w:rsidRDefault="00B31726" w:rsidP="00D533E1">
      <w:pPr>
        <w:ind w:firstLine="570"/>
        <w:rPr>
          <w:ins w:id="1423" w:author="S-Yansong" w:date="2015-12-18T14:50:00Z"/>
          <w:rFonts w:ascii="华文楷体" w:eastAsia="华文楷体" w:hAnsi="华文楷体"/>
          <w:sz w:val="28"/>
          <w:szCs w:val="28"/>
        </w:rPr>
      </w:pPr>
      <w:r w:rsidRPr="00B31726">
        <w:rPr>
          <w:rFonts w:ascii="华文楷体" w:eastAsia="华文楷体" w:hAnsi="华文楷体" w:hint="eastAsia"/>
          <w:sz w:val="28"/>
          <w:szCs w:val="28"/>
        </w:rPr>
        <w:t>所以说它第一大块呢</w:t>
      </w:r>
      <w:proofErr w:type="gramStart"/>
      <w:r w:rsidRPr="00B31726">
        <w:rPr>
          <w:rFonts w:ascii="华文楷体" w:eastAsia="华文楷体" w:hAnsi="华文楷体" w:hint="eastAsia"/>
          <w:sz w:val="28"/>
          <w:szCs w:val="28"/>
        </w:rPr>
        <w:t>就是着</w:t>
      </w:r>
      <w:proofErr w:type="gramEnd"/>
      <w:r w:rsidRPr="00B31726">
        <w:rPr>
          <w:rFonts w:ascii="华文楷体" w:eastAsia="华文楷体" w:hAnsi="华文楷体" w:hint="eastAsia"/>
          <w:sz w:val="28"/>
          <w:szCs w:val="28"/>
        </w:rPr>
        <w:t>重放在</w:t>
      </w:r>
      <w:proofErr w:type="gramStart"/>
      <w:r w:rsidRPr="00B31726">
        <w:rPr>
          <w:rFonts w:ascii="华文楷体" w:eastAsia="华文楷体" w:hAnsi="华文楷体" w:hint="eastAsia"/>
          <w:sz w:val="28"/>
          <w:szCs w:val="28"/>
        </w:rPr>
        <w:t>显现许无欺</w:t>
      </w:r>
      <w:proofErr w:type="gramEnd"/>
      <w:r w:rsidRPr="00B31726">
        <w:rPr>
          <w:rFonts w:ascii="华文楷体" w:eastAsia="华文楷体" w:hAnsi="华文楷体" w:hint="eastAsia"/>
          <w:sz w:val="28"/>
          <w:szCs w:val="28"/>
        </w:rPr>
        <w:t>而存在。所以这个显现是存在的这个角度，它起功用者的角度分析的</w:t>
      </w:r>
      <w:ins w:id="1424" w:author="S-Yansong" w:date="2015-12-18T14:50:00Z">
        <w:r w:rsidR="0084253B">
          <w:rPr>
            <w:rFonts w:ascii="华文楷体" w:eastAsia="华文楷体" w:hAnsi="华文楷体" w:hint="eastAsia"/>
            <w:sz w:val="28"/>
            <w:szCs w:val="28"/>
          </w:rPr>
          <w:t>。</w:t>
        </w:r>
      </w:ins>
      <w:del w:id="1425" w:author="S-Yansong" w:date="2015-12-18T14:50:00Z">
        <w:r w:rsidRPr="00B31726" w:rsidDel="0084253B">
          <w:rPr>
            <w:rFonts w:ascii="华文楷体" w:eastAsia="华文楷体" w:hAnsi="华文楷体" w:hint="eastAsia"/>
            <w:sz w:val="28"/>
            <w:szCs w:val="28"/>
          </w:rPr>
          <w:delText>，</w:delText>
        </w:r>
      </w:del>
    </w:p>
    <w:p w:rsidR="0084253B" w:rsidRDefault="00B31726" w:rsidP="00D533E1">
      <w:pPr>
        <w:ind w:firstLine="570"/>
        <w:rPr>
          <w:ins w:id="1426" w:author="S-Yansong" w:date="2015-12-18T14:50:00Z"/>
          <w:rFonts w:ascii="华文楷体" w:eastAsia="华文楷体" w:hAnsi="华文楷体"/>
          <w:sz w:val="28"/>
          <w:szCs w:val="28"/>
        </w:rPr>
      </w:pPr>
      <w:del w:id="1427" w:author="S-Yansong" w:date="2015-12-18T14:50:00Z">
        <w:r w:rsidRPr="00B31726" w:rsidDel="0084253B">
          <w:rPr>
            <w:rFonts w:ascii="华文楷体" w:eastAsia="华文楷体" w:hAnsi="华文楷体" w:hint="eastAsia"/>
            <w:sz w:val="28"/>
            <w:szCs w:val="28"/>
          </w:rPr>
          <w:delText>【</w:delText>
        </w:r>
      </w:del>
      <w:r w:rsidRPr="0084253B">
        <w:rPr>
          <w:rFonts w:ascii="华文楷体" w:eastAsia="华文楷体" w:hAnsi="华文楷体" w:hint="eastAsia"/>
          <w:b/>
          <w:sz w:val="28"/>
          <w:szCs w:val="28"/>
          <w:rPrChange w:id="1428" w:author="S-Yansong" w:date="2015-12-18T14:50:00Z">
            <w:rPr>
              <w:rFonts w:ascii="华文楷体" w:eastAsia="华文楷体" w:hAnsi="华文楷体" w:hint="eastAsia"/>
              <w:sz w:val="28"/>
              <w:szCs w:val="28"/>
            </w:rPr>
          </w:rPrChange>
        </w:rPr>
        <w:t>分二：一、如何显现；二、以何因而显现之理。</w:t>
      </w:r>
      <w:del w:id="1429" w:author="S-Yansong" w:date="2015-12-18T14:50:00Z">
        <w:r w:rsidRPr="00B31726" w:rsidDel="0084253B">
          <w:rPr>
            <w:rFonts w:ascii="华文楷体" w:eastAsia="华文楷体" w:hAnsi="华文楷体" w:hint="eastAsia"/>
            <w:sz w:val="28"/>
            <w:szCs w:val="28"/>
          </w:rPr>
          <w:delText>】</w:delText>
        </w:r>
      </w:del>
    </w:p>
    <w:p w:rsidR="0084253B" w:rsidRDefault="00B31726" w:rsidP="00D533E1">
      <w:pPr>
        <w:ind w:firstLine="570"/>
        <w:rPr>
          <w:ins w:id="1430" w:author="S-Yansong" w:date="2015-12-18T14:50:00Z"/>
          <w:rFonts w:ascii="华文楷体" w:eastAsia="华文楷体" w:hAnsi="华文楷体"/>
          <w:sz w:val="28"/>
          <w:szCs w:val="28"/>
        </w:rPr>
      </w:pPr>
      <w:r w:rsidRPr="00B31726">
        <w:rPr>
          <w:rFonts w:ascii="华文楷体" w:eastAsia="华文楷体" w:hAnsi="华文楷体" w:hint="eastAsia"/>
          <w:sz w:val="28"/>
          <w:szCs w:val="28"/>
        </w:rPr>
        <w:t>就分了这两个。首先讲，第一个呢是如何</w:t>
      </w:r>
      <w:ins w:id="1431" w:author="S-Yansong" w:date="2015-12-18T14:50:00Z">
        <w:r w:rsidR="0084253B">
          <w:rPr>
            <w:rFonts w:ascii="华文楷体" w:eastAsia="华文楷体" w:hAnsi="华文楷体" w:hint="eastAsia"/>
            <w:sz w:val="28"/>
            <w:szCs w:val="28"/>
          </w:rPr>
          <w:t>而</w:t>
        </w:r>
      </w:ins>
      <w:r w:rsidRPr="00B31726">
        <w:rPr>
          <w:rFonts w:ascii="华文楷体" w:eastAsia="华文楷体" w:hAnsi="华文楷体" w:hint="eastAsia"/>
          <w:sz w:val="28"/>
          <w:szCs w:val="28"/>
        </w:rPr>
        <w:t>显现的。颂词当中讲了</w:t>
      </w:r>
      <w:ins w:id="1432" w:author="S-Yansong" w:date="2015-12-18T14:50:00Z">
        <w:r w:rsidR="0084253B">
          <w:rPr>
            <w:rFonts w:ascii="华文楷体" w:eastAsia="华文楷体" w:hAnsi="华文楷体" w:hint="eastAsia"/>
            <w:sz w:val="28"/>
            <w:szCs w:val="28"/>
          </w:rPr>
          <w:t>：</w:t>
        </w:r>
      </w:ins>
    </w:p>
    <w:p w:rsidR="0084253B" w:rsidRPr="0084253B" w:rsidRDefault="00B31726">
      <w:pPr>
        <w:ind w:firstLine="570"/>
        <w:jc w:val="center"/>
        <w:rPr>
          <w:ins w:id="1433" w:author="S-Yansong" w:date="2015-12-18T14:50:00Z"/>
          <w:rFonts w:ascii="黑体" w:eastAsia="黑体" w:hAnsi="黑体"/>
          <w:sz w:val="28"/>
          <w:szCs w:val="28"/>
          <w:rPrChange w:id="1434" w:author="S-Yansong" w:date="2015-12-18T14:51:00Z">
            <w:rPr>
              <w:ins w:id="1435" w:author="S-Yansong" w:date="2015-12-18T14:50:00Z"/>
              <w:rFonts w:ascii="华文楷体" w:eastAsia="华文楷体" w:hAnsi="华文楷体"/>
              <w:sz w:val="28"/>
              <w:szCs w:val="28"/>
            </w:rPr>
          </w:rPrChange>
        </w:rPr>
        <w:pPrChange w:id="1436" w:author="S-Yansong" w:date="2015-12-18T14:51:00Z">
          <w:pPr>
            <w:ind w:firstLine="570"/>
          </w:pPr>
        </w:pPrChange>
      </w:pPr>
      <w:del w:id="1437" w:author="S-Yansong" w:date="2015-12-18T14:50:00Z">
        <w:r w:rsidRPr="00B31726" w:rsidDel="0084253B">
          <w:rPr>
            <w:rFonts w:ascii="华文楷体" w:eastAsia="华文楷体" w:hAnsi="华文楷体" w:hint="eastAsia"/>
            <w:sz w:val="28"/>
            <w:szCs w:val="28"/>
          </w:rPr>
          <w:delText>，</w:delText>
        </w:r>
      </w:del>
      <w:del w:id="1438" w:author="S-Yansong" w:date="2015-12-18T14:51:00Z">
        <w:r w:rsidRPr="00B31726" w:rsidDel="0084253B">
          <w:rPr>
            <w:rFonts w:ascii="华文楷体" w:eastAsia="华文楷体" w:hAnsi="华文楷体" w:hint="eastAsia"/>
            <w:sz w:val="28"/>
            <w:szCs w:val="28"/>
          </w:rPr>
          <w:delText>【</w:delText>
        </w:r>
      </w:del>
      <w:proofErr w:type="gramStart"/>
      <w:r w:rsidRPr="0084253B">
        <w:rPr>
          <w:rFonts w:ascii="黑体" w:eastAsia="黑体" w:hAnsi="黑体" w:hint="eastAsia"/>
          <w:sz w:val="28"/>
          <w:szCs w:val="28"/>
          <w:rPrChange w:id="1439" w:author="S-Yansong" w:date="2015-12-18T14:51:00Z">
            <w:rPr>
              <w:rFonts w:ascii="华文楷体" w:eastAsia="华文楷体" w:hAnsi="华文楷体" w:hint="eastAsia"/>
              <w:sz w:val="28"/>
              <w:szCs w:val="28"/>
            </w:rPr>
          </w:rPrChange>
        </w:rPr>
        <w:t>未察一似</w:t>
      </w:r>
      <w:proofErr w:type="gramEnd"/>
      <w:r w:rsidRPr="0084253B">
        <w:rPr>
          <w:rFonts w:ascii="黑体" w:eastAsia="黑体" w:hAnsi="黑体" w:hint="eastAsia"/>
          <w:sz w:val="28"/>
          <w:szCs w:val="28"/>
          <w:rPrChange w:id="1440" w:author="S-Yansong" w:date="2015-12-18T14:51:00Z">
            <w:rPr>
              <w:rFonts w:ascii="华文楷体" w:eastAsia="华文楷体" w:hAnsi="华文楷体" w:hint="eastAsia"/>
              <w:sz w:val="28"/>
              <w:szCs w:val="28"/>
            </w:rPr>
          </w:rPrChange>
        </w:rPr>
        <w:t>喜，生灭之有法，</w:t>
      </w:r>
    </w:p>
    <w:p w:rsidR="0084253B" w:rsidRPr="0084253B" w:rsidRDefault="00B31726">
      <w:pPr>
        <w:ind w:firstLine="570"/>
        <w:jc w:val="center"/>
        <w:rPr>
          <w:ins w:id="1441" w:author="S-Yansong" w:date="2015-12-18T14:50:00Z"/>
          <w:rFonts w:ascii="黑体" w:eastAsia="黑体" w:hAnsi="黑体"/>
          <w:sz w:val="28"/>
          <w:szCs w:val="28"/>
          <w:rPrChange w:id="1442" w:author="S-Yansong" w:date="2015-12-18T14:51:00Z">
            <w:rPr>
              <w:ins w:id="1443" w:author="S-Yansong" w:date="2015-12-18T14:50:00Z"/>
              <w:rFonts w:ascii="华文楷体" w:eastAsia="华文楷体" w:hAnsi="华文楷体"/>
              <w:sz w:val="28"/>
              <w:szCs w:val="28"/>
            </w:rPr>
          </w:rPrChange>
        </w:rPr>
        <w:pPrChange w:id="1444" w:author="S-Yansong" w:date="2015-12-18T14:51:00Z">
          <w:pPr>
            <w:ind w:firstLine="570"/>
          </w:pPr>
        </w:pPrChange>
      </w:pPr>
      <w:r w:rsidRPr="0084253B">
        <w:rPr>
          <w:rFonts w:ascii="黑体" w:eastAsia="黑体" w:hAnsi="黑体" w:hint="eastAsia"/>
          <w:sz w:val="28"/>
          <w:szCs w:val="28"/>
          <w:rPrChange w:id="1445" w:author="S-Yansong" w:date="2015-12-18T14:51:00Z">
            <w:rPr>
              <w:rFonts w:ascii="华文楷体" w:eastAsia="华文楷体" w:hAnsi="华文楷体" w:hint="eastAsia"/>
              <w:sz w:val="28"/>
              <w:szCs w:val="28"/>
            </w:rPr>
          </w:rPrChange>
        </w:rPr>
        <w:t>一切具功用，自性知为俗。</w:t>
      </w:r>
      <w:del w:id="1446" w:author="S-Yansong" w:date="2015-12-18T14:51:00Z">
        <w:r w:rsidRPr="0084253B" w:rsidDel="0084253B">
          <w:rPr>
            <w:rFonts w:ascii="黑体" w:eastAsia="黑体" w:hAnsi="黑体" w:hint="eastAsia"/>
            <w:sz w:val="28"/>
            <w:szCs w:val="28"/>
            <w:rPrChange w:id="1447" w:author="S-Yansong" w:date="2015-12-18T14:51:00Z">
              <w:rPr>
                <w:rFonts w:ascii="华文楷体" w:eastAsia="华文楷体" w:hAnsi="华文楷体" w:hint="eastAsia"/>
                <w:sz w:val="28"/>
                <w:szCs w:val="28"/>
              </w:rPr>
            </w:rPrChange>
          </w:rPr>
          <w:delText>】</w:delText>
        </w:r>
      </w:del>
    </w:p>
    <w:p w:rsidR="0084253B" w:rsidRDefault="00B31726" w:rsidP="00D533E1">
      <w:pPr>
        <w:ind w:firstLine="570"/>
        <w:rPr>
          <w:ins w:id="1448" w:author="S-Yansong" w:date="2015-12-18T14:52:00Z"/>
          <w:rFonts w:ascii="华文楷体" w:eastAsia="华文楷体" w:hAnsi="华文楷体"/>
          <w:sz w:val="28"/>
          <w:szCs w:val="28"/>
        </w:rPr>
      </w:pPr>
      <w:r w:rsidRPr="00B31726">
        <w:rPr>
          <w:rFonts w:ascii="华文楷体" w:eastAsia="华文楷体" w:hAnsi="华文楷体" w:hint="eastAsia"/>
          <w:sz w:val="28"/>
          <w:szCs w:val="28"/>
        </w:rPr>
        <w:t>那么如何显现呢，实际上具有三个特点，有三个特点呢就</w:t>
      </w:r>
      <w:proofErr w:type="gramStart"/>
      <w:r w:rsidRPr="00B31726">
        <w:rPr>
          <w:rFonts w:ascii="华文楷体" w:eastAsia="华文楷体" w:hAnsi="华文楷体" w:hint="eastAsia"/>
          <w:sz w:val="28"/>
          <w:szCs w:val="28"/>
        </w:rPr>
        <w:t>安立它是</w:t>
      </w:r>
      <w:proofErr w:type="gramEnd"/>
      <w:r w:rsidRPr="00B31726">
        <w:rPr>
          <w:rFonts w:ascii="华文楷体" w:eastAsia="华文楷体" w:hAnsi="华文楷体" w:hint="eastAsia"/>
          <w:sz w:val="28"/>
          <w:szCs w:val="28"/>
        </w:rPr>
        <w:t>这个自性，了知为世俗的。首先呢</w:t>
      </w:r>
      <w:proofErr w:type="gramStart"/>
      <w:r w:rsidRPr="00B31726">
        <w:rPr>
          <w:rFonts w:ascii="华文楷体" w:eastAsia="华文楷体" w:hAnsi="华文楷体" w:hint="eastAsia"/>
          <w:sz w:val="28"/>
          <w:szCs w:val="28"/>
        </w:rPr>
        <w:t>是未察一似</w:t>
      </w:r>
      <w:proofErr w:type="gramEnd"/>
      <w:r w:rsidRPr="00B31726">
        <w:rPr>
          <w:rFonts w:ascii="华文楷体" w:eastAsia="华文楷体" w:hAnsi="华文楷体" w:hint="eastAsia"/>
          <w:sz w:val="28"/>
          <w:szCs w:val="28"/>
        </w:rPr>
        <w:t>喜。那么在从没有观</w:t>
      </w:r>
      <w:r w:rsidRPr="00B31726">
        <w:rPr>
          <w:rFonts w:ascii="华文楷体" w:eastAsia="华文楷体" w:hAnsi="华文楷体" w:hint="eastAsia"/>
          <w:sz w:val="28"/>
          <w:szCs w:val="28"/>
        </w:rPr>
        <w:lastRenderedPageBreak/>
        <w:t>察这一侧面。这个</w:t>
      </w:r>
      <w:proofErr w:type="gramStart"/>
      <w:r w:rsidRPr="00B31726">
        <w:rPr>
          <w:rFonts w:ascii="华文楷体" w:eastAsia="华文楷体" w:hAnsi="华文楷体" w:hint="eastAsia"/>
          <w:sz w:val="28"/>
          <w:szCs w:val="28"/>
        </w:rPr>
        <w:t>一</w:t>
      </w:r>
      <w:proofErr w:type="gramEnd"/>
      <w:r w:rsidRPr="00B31726">
        <w:rPr>
          <w:rFonts w:ascii="华文楷体" w:eastAsia="华文楷体" w:hAnsi="华文楷体" w:hint="eastAsia"/>
          <w:sz w:val="28"/>
          <w:szCs w:val="28"/>
        </w:rPr>
        <w:t>呢就是说，麦彭仁波</w:t>
      </w:r>
      <w:proofErr w:type="gramStart"/>
      <w:r w:rsidRPr="00B31726">
        <w:rPr>
          <w:rFonts w:ascii="华文楷体" w:eastAsia="华文楷体" w:hAnsi="华文楷体" w:hint="eastAsia"/>
          <w:sz w:val="28"/>
          <w:szCs w:val="28"/>
        </w:rPr>
        <w:t>切解释</w:t>
      </w:r>
      <w:proofErr w:type="gramEnd"/>
      <w:r w:rsidRPr="00B31726">
        <w:rPr>
          <w:rFonts w:ascii="华文楷体" w:eastAsia="华文楷体" w:hAnsi="华文楷体" w:hint="eastAsia"/>
          <w:sz w:val="28"/>
          <w:szCs w:val="28"/>
        </w:rPr>
        <w:t>就是从这一个侧面来讲，似乎是有的，似乎是欢喜的。所以说第一个问题呢就是说不观察，不以胜义理论观察。这就是世俗当中的第一个条件。第二个呢就是生灭之有法。那它不是</w:t>
      </w:r>
      <w:proofErr w:type="gramStart"/>
      <w:r w:rsidRPr="00B31726">
        <w:rPr>
          <w:rFonts w:ascii="华文楷体" w:eastAsia="华文楷体" w:hAnsi="华文楷体" w:hint="eastAsia"/>
          <w:sz w:val="28"/>
          <w:szCs w:val="28"/>
        </w:rPr>
        <w:t>恒</w:t>
      </w:r>
      <w:proofErr w:type="gramEnd"/>
      <w:r w:rsidRPr="00B31726">
        <w:rPr>
          <w:rFonts w:ascii="华文楷体" w:eastAsia="华文楷体" w:hAnsi="华文楷体" w:hint="eastAsia"/>
          <w:sz w:val="28"/>
          <w:szCs w:val="28"/>
        </w:rPr>
        <w:t>常性的。它是生灭，它是刹那生灭的一种有法。所以说这个方面就是世俗的第二个条件。第三个条件一切具功用。那么就是说这一切的显现的世俗法是一定要具功用法的。</w:t>
      </w:r>
    </w:p>
    <w:p w:rsidR="0084253B" w:rsidRDefault="00B31726" w:rsidP="00D533E1">
      <w:pPr>
        <w:ind w:firstLine="570"/>
        <w:rPr>
          <w:ins w:id="1449" w:author="S-Yansong" w:date="2015-12-18T14:52:00Z"/>
          <w:rFonts w:ascii="华文楷体" w:eastAsia="华文楷体" w:hAnsi="华文楷体"/>
          <w:sz w:val="28"/>
          <w:szCs w:val="28"/>
        </w:rPr>
      </w:pPr>
      <w:r w:rsidRPr="00B31726">
        <w:rPr>
          <w:rFonts w:ascii="华文楷体" w:eastAsia="华文楷体" w:hAnsi="华文楷体" w:hint="eastAsia"/>
          <w:sz w:val="28"/>
          <w:szCs w:val="28"/>
        </w:rPr>
        <w:t>这个在讲总结的时候也是这样提到过嘛。</w:t>
      </w:r>
      <w:proofErr w:type="gramStart"/>
      <w:r w:rsidRPr="00B31726">
        <w:rPr>
          <w:rFonts w:ascii="华文楷体" w:eastAsia="华文楷体" w:hAnsi="华文楷体" w:hint="eastAsia"/>
          <w:sz w:val="28"/>
          <w:szCs w:val="28"/>
        </w:rPr>
        <w:t>静命论师呢它</w:t>
      </w:r>
      <w:proofErr w:type="gramEnd"/>
      <w:r w:rsidRPr="00B31726">
        <w:rPr>
          <w:rFonts w:ascii="华文楷体" w:eastAsia="华文楷体" w:hAnsi="华文楷体" w:hint="eastAsia"/>
          <w:sz w:val="28"/>
          <w:szCs w:val="28"/>
        </w:rPr>
        <w:t>把这样一种这个世俗</w:t>
      </w:r>
      <w:proofErr w:type="gramStart"/>
      <w:r w:rsidRPr="00B31726">
        <w:rPr>
          <w:rFonts w:ascii="华文楷体" w:eastAsia="华文楷体" w:hAnsi="华文楷体" w:hint="eastAsia"/>
          <w:sz w:val="28"/>
          <w:szCs w:val="28"/>
        </w:rPr>
        <w:t>法安立成具</w:t>
      </w:r>
      <w:proofErr w:type="gramEnd"/>
      <w:r w:rsidRPr="00B31726">
        <w:rPr>
          <w:rFonts w:ascii="华文楷体" w:eastAsia="华文楷体" w:hAnsi="华文楷体" w:hint="eastAsia"/>
          <w:sz w:val="28"/>
          <w:szCs w:val="28"/>
        </w:rPr>
        <w:t>功用法，它是和其他的这个宗派不一样的地方。所以说呢这个世俗</w:t>
      </w:r>
      <w:proofErr w:type="gramStart"/>
      <w:r w:rsidRPr="00B31726">
        <w:rPr>
          <w:rFonts w:ascii="华文楷体" w:eastAsia="华文楷体" w:hAnsi="华文楷体" w:hint="eastAsia"/>
          <w:sz w:val="28"/>
          <w:szCs w:val="28"/>
        </w:rPr>
        <w:t>呢一定</w:t>
      </w:r>
      <w:proofErr w:type="gramEnd"/>
      <w:r w:rsidRPr="00B31726">
        <w:rPr>
          <w:rFonts w:ascii="华文楷体" w:eastAsia="华文楷体" w:hAnsi="华文楷体" w:hint="eastAsia"/>
          <w:sz w:val="28"/>
          <w:szCs w:val="28"/>
        </w:rPr>
        <w:t>是要起功用，具有功用法，那么具备这个三种否定之后的这个本体呢，这种自</w:t>
      </w:r>
      <w:proofErr w:type="gramStart"/>
      <w:r w:rsidRPr="00B31726">
        <w:rPr>
          <w:rFonts w:ascii="华文楷体" w:eastAsia="华文楷体" w:hAnsi="华文楷体" w:hint="eastAsia"/>
          <w:sz w:val="28"/>
          <w:szCs w:val="28"/>
        </w:rPr>
        <w:t>性呢知为俗</w:t>
      </w:r>
      <w:proofErr w:type="gramEnd"/>
      <w:r w:rsidRPr="00B31726">
        <w:rPr>
          <w:rFonts w:ascii="华文楷体" w:eastAsia="华文楷体" w:hAnsi="华文楷体" w:hint="eastAsia"/>
          <w:sz w:val="28"/>
          <w:szCs w:val="28"/>
        </w:rPr>
        <w:t>，就了知这个就叫做世俗，就叫做它的这个显现，如何显现呢，就从这个方面去显现的。</w:t>
      </w:r>
    </w:p>
    <w:p w:rsidR="0084253B" w:rsidRDefault="00B31726" w:rsidP="00D533E1">
      <w:pPr>
        <w:ind w:firstLine="570"/>
        <w:rPr>
          <w:ins w:id="1450" w:author="S-Yansong" w:date="2015-12-18T14:52:00Z"/>
          <w:rFonts w:ascii="华文楷体" w:eastAsia="华文楷体" w:hAnsi="华文楷体"/>
          <w:sz w:val="28"/>
          <w:szCs w:val="28"/>
        </w:rPr>
      </w:pPr>
      <w:r w:rsidRPr="00B31726">
        <w:rPr>
          <w:rFonts w:ascii="华文楷体" w:eastAsia="华文楷体" w:hAnsi="华文楷体" w:hint="eastAsia"/>
          <w:sz w:val="28"/>
          <w:szCs w:val="28"/>
        </w:rPr>
        <w:t>【</w:t>
      </w:r>
      <w:r w:rsidRPr="0084253B">
        <w:rPr>
          <w:rFonts w:asciiTheme="minorEastAsia" w:hAnsiTheme="minorEastAsia" w:hint="eastAsia"/>
          <w:sz w:val="28"/>
          <w:szCs w:val="28"/>
          <w:rPrChange w:id="1451" w:author="S-Yansong" w:date="2015-12-18T14:52:00Z">
            <w:rPr>
              <w:rFonts w:ascii="华文楷体" w:eastAsia="华文楷体" w:hAnsi="华文楷体" w:hint="eastAsia"/>
              <w:sz w:val="28"/>
              <w:szCs w:val="28"/>
            </w:rPr>
          </w:rPrChange>
        </w:rPr>
        <w:t>如果有人问</w:t>
      </w:r>
      <w:ins w:id="1452" w:author="S-Yansong" w:date="2015-12-18T14:52:00Z">
        <w:r w:rsidR="0084253B" w:rsidRPr="0084253B">
          <w:rPr>
            <w:rFonts w:asciiTheme="minorEastAsia" w:hAnsiTheme="minorEastAsia" w:hint="eastAsia"/>
            <w:sz w:val="28"/>
            <w:szCs w:val="28"/>
            <w:rPrChange w:id="1453" w:author="S-Yansong" w:date="2015-12-18T14:52:00Z">
              <w:rPr>
                <w:rFonts w:ascii="华文楷体" w:eastAsia="华文楷体" w:hAnsi="华文楷体" w:hint="eastAsia"/>
                <w:sz w:val="28"/>
                <w:szCs w:val="28"/>
              </w:rPr>
            </w:rPrChange>
          </w:rPr>
          <w:t>：</w:t>
        </w:r>
      </w:ins>
      <w:del w:id="1454" w:author="S-Yansong" w:date="2015-12-18T14:52:00Z">
        <w:r w:rsidRPr="0084253B" w:rsidDel="0084253B">
          <w:rPr>
            <w:rFonts w:asciiTheme="minorEastAsia" w:hAnsiTheme="minorEastAsia"/>
            <w:sz w:val="28"/>
            <w:szCs w:val="28"/>
            <w:rPrChange w:id="1455" w:author="S-Yansong" w:date="2015-12-18T14:52:00Z">
              <w:rPr>
                <w:rFonts w:ascii="华文楷体" w:eastAsia="华文楷体" w:hAnsi="华文楷体"/>
                <w:sz w:val="28"/>
                <w:szCs w:val="28"/>
              </w:rPr>
            </w:rPrChange>
          </w:rPr>
          <w:delText>:</w:delText>
        </w:r>
      </w:del>
      <w:r w:rsidRPr="0084253B">
        <w:rPr>
          <w:rFonts w:asciiTheme="minorEastAsia" w:hAnsiTheme="minorEastAsia" w:hint="eastAsia"/>
          <w:sz w:val="28"/>
          <w:szCs w:val="28"/>
          <w:rPrChange w:id="1456" w:author="S-Yansong" w:date="2015-12-18T14:52:00Z">
            <w:rPr>
              <w:rFonts w:ascii="华文楷体" w:eastAsia="华文楷体" w:hAnsi="华文楷体" w:hint="eastAsia"/>
              <w:sz w:val="28"/>
              <w:szCs w:val="28"/>
            </w:rPr>
          </w:rPrChange>
        </w:rPr>
        <w:t>所谓的“世俗”是像兔角等与常有的自在天等一样徒有虚名</w:t>
      </w:r>
      <w:ins w:id="1457" w:author="S-Yansong" w:date="2015-12-18T14:53:00Z">
        <w:r w:rsidR="0068431E">
          <w:rPr>
            <w:rFonts w:asciiTheme="minorEastAsia" w:hAnsiTheme="minorEastAsia" w:hint="eastAsia"/>
            <w:sz w:val="28"/>
            <w:szCs w:val="28"/>
          </w:rPr>
          <w:t>，</w:t>
        </w:r>
      </w:ins>
      <w:del w:id="1458" w:author="S-Yansong" w:date="2015-12-18T14:53:00Z">
        <w:r w:rsidRPr="0084253B" w:rsidDel="0068431E">
          <w:rPr>
            <w:rFonts w:asciiTheme="minorEastAsia" w:hAnsiTheme="minorEastAsia"/>
            <w:sz w:val="28"/>
            <w:szCs w:val="28"/>
            <w:rPrChange w:id="1459" w:author="S-Yansong" w:date="2015-12-18T14:52:00Z">
              <w:rPr>
                <w:rFonts w:ascii="华文楷体" w:eastAsia="华文楷体" w:hAnsi="华文楷体"/>
                <w:sz w:val="28"/>
                <w:szCs w:val="28"/>
              </w:rPr>
            </w:rPrChange>
          </w:rPr>
          <w:delText>,</w:delText>
        </w:r>
      </w:del>
      <w:r w:rsidRPr="0084253B">
        <w:rPr>
          <w:rFonts w:asciiTheme="minorEastAsia" w:hAnsiTheme="minorEastAsia" w:hint="eastAsia"/>
          <w:sz w:val="28"/>
          <w:szCs w:val="28"/>
          <w:rPrChange w:id="1460" w:author="S-Yansong" w:date="2015-12-18T14:52:00Z">
            <w:rPr>
              <w:rFonts w:ascii="华文楷体" w:eastAsia="华文楷体" w:hAnsi="华文楷体" w:hint="eastAsia"/>
              <w:sz w:val="28"/>
              <w:szCs w:val="28"/>
            </w:rPr>
          </w:rPrChange>
        </w:rPr>
        <w:t>还是缘起无欺能起作用乃至牧民以上众所周知的那一意义只是以表示的不同而安立为世俗的</w:t>
      </w:r>
      <w:ins w:id="1461" w:author="S-Yansong" w:date="2015-12-18T14:53:00Z">
        <w:r w:rsidR="0068431E">
          <w:rPr>
            <w:rFonts w:asciiTheme="minorEastAsia" w:hAnsiTheme="minorEastAsia" w:hint="eastAsia"/>
            <w:sz w:val="28"/>
            <w:szCs w:val="28"/>
          </w:rPr>
          <w:t>，</w:t>
        </w:r>
      </w:ins>
      <w:del w:id="1462" w:author="S-Yansong" w:date="2015-12-18T14:53:00Z">
        <w:r w:rsidRPr="0084253B" w:rsidDel="0068431E">
          <w:rPr>
            <w:rFonts w:asciiTheme="minorEastAsia" w:hAnsiTheme="minorEastAsia"/>
            <w:sz w:val="28"/>
            <w:szCs w:val="28"/>
            <w:rPrChange w:id="1463" w:author="S-Yansong" w:date="2015-12-18T14:52:00Z">
              <w:rPr>
                <w:rFonts w:ascii="华文楷体" w:eastAsia="华文楷体" w:hAnsi="华文楷体"/>
                <w:sz w:val="28"/>
                <w:szCs w:val="28"/>
              </w:rPr>
            </w:rPrChange>
          </w:rPr>
          <w:delText>,</w:delText>
        </w:r>
      </w:del>
      <w:r w:rsidRPr="0084253B">
        <w:rPr>
          <w:rFonts w:asciiTheme="minorEastAsia" w:hAnsiTheme="minorEastAsia" w:hint="eastAsia"/>
          <w:sz w:val="28"/>
          <w:szCs w:val="28"/>
          <w:rPrChange w:id="1464" w:author="S-Yansong" w:date="2015-12-18T14:52:00Z">
            <w:rPr>
              <w:rFonts w:ascii="华文楷体" w:eastAsia="华文楷体" w:hAnsi="华文楷体" w:hint="eastAsia"/>
              <w:sz w:val="28"/>
              <w:szCs w:val="28"/>
            </w:rPr>
          </w:rPrChange>
        </w:rPr>
        <w:t>到底是哪一种呢</w:t>
      </w:r>
      <w:ins w:id="1465" w:author="S-Yansong" w:date="2015-12-18T14:52:00Z">
        <w:r w:rsidR="0084253B" w:rsidRPr="0084253B">
          <w:rPr>
            <w:rFonts w:asciiTheme="minorEastAsia" w:hAnsiTheme="minorEastAsia" w:hint="eastAsia"/>
            <w:sz w:val="28"/>
            <w:szCs w:val="28"/>
            <w:rPrChange w:id="1466" w:author="S-Yansong" w:date="2015-12-18T14:52:00Z">
              <w:rPr>
                <w:rFonts w:ascii="华文楷体" w:eastAsia="华文楷体" w:hAnsi="华文楷体" w:hint="eastAsia"/>
                <w:sz w:val="28"/>
                <w:szCs w:val="28"/>
              </w:rPr>
            </w:rPrChange>
          </w:rPr>
          <w:t>？</w:t>
        </w:r>
      </w:ins>
      <w:del w:id="1467" w:author="S-Yansong" w:date="2015-12-18T14:52:00Z">
        <w:r w:rsidRPr="0084253B" w:rsidDel="0084253B">
          <w:rPr>
            <w:rFonts w:asciiTheme="minorEastAsia" w:hAnsiTheme="minorEastAsia"/>
            <w:sz w:val="28"/>
            <w:szCs w:val="28"/>
            <w:rPrChange w:id="1468" w:author="S-Yansong" w:date="2015-12-18T14:52:00Z">
              <w:rPr>
                <w:rFonts w:ascii="华文楷体" w:eastAsia="华文楷体" w:hAnsi="华文楷体"/>
                <w:sz w:val="28"/>
                <w:szCs w:val="28"/>
              </w:rPr>
            </w:rPrChange>
          </w:rPr>
          <w:delText>?</w:delText>
        </w:r>
      </w:del>
      <w:r w:rsidRPr="0084253B">
        <w:rPr>
          <w:rFonts w:asciiTheme="minorEastAsia" w:hAnsiTheme="minorEastAsia" w:hint="eastAsia"/>
          <w:sz w:val="28"/>
          <w:szCs w:val="28"/>
          <w:rPrChange w:id="1469" w:author="S-Yansong" w:date="2015-12-18T14:52:00Z">
            <w:rPr>
              <w:rFonts w:ascii="华文楷体" w:eastAsia="华文楷体" w:hAnsi="华文楷体" w:hint="eastAsia"/>
              <w:sz w:val="28"/>
              <w:szCs w:val="28"/>
            </w:rPr>
          </w:rPrChange>
        </w:rPr>
        <w:t>】</w:t>
      </w:r>
    </w:p>
    <w:p w:rsidR="00900361" w:rsidRDefault="00B31726" w:rsidP="00D533E1">
      <w:pPr>
        <w:ind w:firstLine="570"/>
        <w:rPr>
          <w:ins w:id="1470" w:author="S-Yansong" w:date="2015-12-18T14:54:00Z"/>
          <w:rFonts w:ascii="华文楷体" w:eastAsia="华文楷体" w:hAnsi="华文楷体"/>
          <w:sz w:val="28"/>
          <w:szCs w:val="28"/>
        </w:rPr>
      </w:pPr>
      <w:r w:rsidRPr="00B31726">
        <w:rPr>
          <w:rFonts w:ascii="华文楷体" w:eastAsia="华文楷体" w:hAnsi="华文楷体" w:hint="eastAsia"/>
          <w:sz w:val="28"/>
          <w:szCs w:val="28"/>
        </w:rPr>
        <w:t>那么如果有人问，你前面讲到的世俗的概念。那么现在我们，我们下面就要进一步的了知，你这个所谓的世俗的概念，那么到底是像兔角，或者像常有的大自在天一样，只有一个名称，根本起不了作用呢</w:t>
      </w:r>
      <w:ins w:id="1471" w:author="S-Yansong" w:date="2015-12-18T14:53:00Z">
        <w:r w:rsidR="0068431E">
          <w:rPr>
            <w:rFonts w:ascii="华文楷体" w:eastAsia="华文楷体" w:hAnsi="华文楷体" w:hint="eastAsia"/>
            <w:sz w:val="28"/>
            <w:szCs w:val="28"/>
          </w:rPr>
          <w:t>？</w:t>
        </w:r>
      </w:ins>
      <w:del w:id="1472" w:author="S-Yansong" w:date="2015-12-18T14:53:00Z">
        <w:r w:rsidRPr="00B31726" w:rsidDel="0068431E">
          <w:rPr>
            <w:rFonts w:ascii="华文楷体" w:eastAsia="华文楷体" w:hAnsi="华文楷体" w:hint="eastAsia"/>
            <w:sz w:val="28"/>
            <w:szCs w:val="28"/>
          </w:rPr>
          <w:delText>，</w:delText>
        </w:r>
      </w:del>
      <w:r w:rsidRPr="00B31726">
        <w:rPr>
          <w:rFonts w:ascii="华文楷体" w:eastAsia="华文楷体" w:hAnsi="华文楷体" w:hint="eastAsia"/>
          <w:sz w:val="28"/>
          <w:szCs w:val="28"/>
        </w:rPr>
        <w:t>还是说通过因缘和合而起的，能够</w:t>
      </w:r>
      <w:proofErr w:type="gramStart"/>
      <w:r w:rsidRPr="00B31726">
        <w:rPr>
          <w:rFonts w:ascii="华文楷体" w:eastAsia="华文楷体" w:hAnsi="华文楷体" w:hint="eastAsia"/>
          <w:sz w:val="28"/>
          <w:szCs w:val="28"/>
        </w:rPr>
        <w:t>无欺能起作用</w:t>
      </w:r>
      <w:proofErr w:type="gramEnd"/>
      <w:r w:rsidRPr="00B31726">
        <w:rPr>
          <w:rFonts w:ascii="华文楷体" w:eastAsia="华文楷体" w:hAnsi="华文楷体" w:hint="eastAsia"/>
          <w:sz w:val="28"/>
          <w:szCs w:val="28"/>
        </w:rPr>
        <w:t>。比如说柱子、瓶子，它就是说通过因缘无欺显现的。它通过缘起显现之后，它通过无</w:t>
      </w:r>
      <w:proofErr w:type="gramStart"/>
      <w:r w:rsidRPr="00B31726">
        <w:rPr>
          <w:rFonts w:ascii="华文楷体" w:eastAsia="华文楷体" w:hAnsi="华文楷体" w:hint="eastAsia"/>
          <w:sz w:val="28"/>
          <w:szCs w:val="28"/>
        </w:rPr>
        <w:t>欺能够</w:t>
      </w:r>
      <w:proofErr w:type="gramEnd"/>
      <w:r w:rsidRPr="00B31726">
        <w:rPr>
          <w:rFonts w:ascii="华文楷体" w:eastAsia="华文楷体" w:hAnsi="华文楷体" w:hint="eastAsia"/>
          <w:sz w:val="28"/>
          <w:szCs w:val="28"/>
        </w:rPr>
        <w:t>起作用的。</w:t>
      </w:r>
    </w:p>
    <w:p w:rsidR="00900361" w:rsidRDefault="00B31726" w:rsidP="00D533E1">
      <w:pPr>
        <w:ind w:firstLine="570"/>
        <w:rPr>
          <w:ins w:id="1473" w:author="S-Yansong" w:date="2015-12-18T14:55:00Z"/>
          <w:rFonts w:ascii="华文楷体" w:eastAsia="华文楷体" w:hAnsi="华文楷体"/>
          <w:sz w:val="28"/>
          <w:szCs w:val="28"/>
        </w:rPr>
      </w:pPr>
      <w:r w:rsidRPr="00B31726">
        <w:rPr>
          <w:rFonts w:ascii="华文楷体" w:eastAsia="华文楷体" w:hAnsi="华文楷体" w:hint="eastAsia"/>
          <w:sz w:val="28"/>
          <w:szCs w:val="28"/>
        </w:rPr>
        <w:t>乃至牧民以上众所周知的那一个意义。那么这些牧民呢，他也知道这个绳子它能够起什么作用。他都知道那个瓶子能够起什么作用。</w:t>
      </w:r>
      <w:r w:rsidRPr="00B31726">
        <w:rPr>
          <w:rFonts w:ascii="华文楷体" w:eastAsia="华文楷体" w:hAnsi="华文楷体" w:hint="eastAsia"/>
          <w:sz w:val="28"/>
          <w:szCs w:val="28"/>
        </w:rPr>
        <w:lastRenderedPageBreak/>
        <w:t>他们对于这样一种这个意义都能够了知，只不过表示的不同。有的时候有，各个地方的表示不同，对吧，名字不一样，但是都是指这个</w:t>
      </w:r>
      <w:ins w:id="1474" w:author="S-Yansong" w:date="2015-12-18T14:54:00Z">
        <w:r w:rsidR="0068431E">
          <w:rPr>
            <w:rFonts w:ascii="华文楷体" w:eastAsia="华文楷体" w:hAnsi="华文楷体" w:hint="eastAsia"/>
            <w:sz w:val="28"/>
            <w:szCs w:val="28"/>
          </w:rPr>
          <w:t>。</w:t>
        </w:r>
      </w:ins>
      <w:del w:id="1475" w:author="S-Yansong" w:date="2015-12-18T14:54:00Z">
        <w:r w:rsidRPr="00B31726" w:rsidDel="0068431E">
          <w:rPr>
            <w:rFonts w:ascii="华文楷体" w:eastAsia="华文楷体" w:hAnsi="华文楷体" w:hint="eastAsia"/>
            <w:sz w:val="28"/>
            <w:szCs w:val="28"/>
          </w:rPr>
          <w:delText>，</w:delText>
        </w:r>
      </w:del>
      <w:r w:rsidRPr="00B31726">
        <w:rPr>
          <w:rFonts w:ascii="华文楷体" w:eastAsia="华文楷体" w:hAnsi="华文楷体" w:hint="eastAsia"/>
          <w:sz w:val="28"/>
          <w:szCs w:val="28"/>
        </w:rPr>
        <w:t>比如说中国的瓶子，汉语当中叫瓶子，如果叫这个，藏语当中有一个其他名字，还有外语叫其他名字。像这样讲的时候它的表示的方式是不同的。或者就是说，或者就是讲的话就是说你的这个世俗，你在佛法当中有一个</w:t>
      </w:r>
      <w:proofErr w:type="gramStart"/>
      <w:r w:rsidRPr="00B31726">
        <w:rPr>
          <w:rFonts w:ascii="华文楷体" w:eastAsia="华文楷体" w:hAnsi="华文楷体" w:hint="eastAsia"/>
          <w:sz w:val="28"/>
          <w:szCs w:val="28"/>
        </w:rPr>
        <w:t>叫专门</w:t>
      </w:r>
      <w:proofErr w:type="gramEnd"/>
      <w:r w:rsidRPr="00B31726">
        <w:rPr>
          <w:rFonts w:ascii="华文楷体" w:eastAsia="华文楷体" w:hAnsi="华文楷体" w:hint="eastAsia"/>
          <w:sz w:val="28"/>
          <w:szCs w:val="28"/>
        </w:rPr>
        <w:t xml:space="preserve">的术语，那么还有呢就是在世间当中民间当中有一种俗语，像这样是不是有这样表示不同，但实际上都是指那个东西，是不是这些呢，到底是指哪一个。分成两类，一类是徒有虚名的，一类是能够起作用的，你的世俗到底指哪一类。下面就是讲我们的世俗一定是讲第二类的。 </w:t>
      </w:r>
    </w:p>
    <w:p w:rsidR="00900361" w:rsidRPr="00900361" w:rsidRDefault="00B31726" w:rsidP="00D533E1">
      <w:pPr>
        <w:ind w:firstLine="570"/>
        <w:rPr>
          <w:ins w:id="1476" w:author="S-Yansong" w:date="2015-12-18T14:59:00Z"/>
          <w:rFonts w:asciiTheme="minorEastAsia" w:hAnsiTheme="minorEastAsia"/>
          <w:sz w:val="28"/>
          <w:szCs w:val="28"/>
          <w:rPrChange w:id="1477" w:author="S-Yansong" w:date="2015-12-18T14:59:00Z">
            <w:rPr>
              <w:ins w:id="1478" w:author="S-Yansong" w:date="2015-12-18T14:59:00Z"/>
              <w:rFonts w:ascii="华文楷体" w:eastAsia="华文楷体" w:hAnsi="华文楷体"/>
              <w:sz w:val="28"/>
              <w:szCs w:val="28"/>
            </w:rPr>
          </w:rPrChange>
        </w:rPr>
      </w:pPr>
      <w:r w:rsidRPr="00900361">
        <w:rPr>
          <w:rFonts w:asciiTheme="minorEastAsia" w:hAnsiTheme="minorEastAsia" w:hint="eastAsia"/>
          <w:sz w:val="28"/>
          <w:szCs w:val="28"/>
          <w:rPrChange w:id="1479" w:author="S-Yansong" w:date="2015-12-18T14:59:00Z">
            <w:rPr>
              <w:rFonts w:ascii="华文楷体" w:eastAsia="华文楷体" w:hAnsi="华文楷体" w:hint="eastAsia"/>
              <w:sz w:val="28"/>
              <w:szCs w:val="28"/>
            </w:rPr>
          </w:rPrChange>
        </w:rPr>
        <w:t>【此世俗并不是指如同兔角等一样仅以语言安立、不可现见、不能作所想之事的无实法】</w:t>
      </w:r>
    </w:p>
    <w:p w:rsidR="009F51A8" w:rsidRPr="009F51A8" w:rsidDel="00900361" w:rsidRDefault="00B31726" w:rsidP="00D533E1">
      <w:pPr>
        <w:ind w:firstLine="570"/>
        <w:rPr>
          <w:del w:id="1480" w:author="S-Yansong" w:date="2015-12-18T14:59:00Z"/>
          <w:rFonts w:ascii="华文楷体" w:eastAsia="华文楷体" w:hAnsi="华文楷体"/>
          <w:sz w:val="28"/>
          <w:szCs w:val="28"/>
        </w:rPr>
      </w:pPr>
      <w:del w:id="1481" w:author="S-Yansong" w:date="2015-12-18T14:59:00Z">
        <w:r w:rsidRPr="00B31726" w:rsidDel="00900361">
          <w:rPr>
            <w:rFonts w:ascii="华文楷体" w:eastAsia="华文楷体" w:hAnsi="华文楷体" w:hint="eastAsia"/>
            <w:sz w:val="28"/>
            <w:szCs w:val="28"/>
          </w:rPr>
          <w:delText>那么我们的世俗呢，不是指像兔角一样，只能够通过语言来安立的。40:09</w:delText>
        </w:r>
      </w:del>
    </w:p>
    <w:p w:rsidR="00663A07" w:rsidRPr="00663A07" w:rsidDel="00900361" w:rsidRDefault="00663A07" w:rsidP="00663A07">
      <w:pPr>
        <w:ind w:firstLine="570"/>
        <w:rPr>
          <w:del w:id="1482" w:author="S-Yansong" w:date="2015-12-18T14:59:00Z"/>
          <w:rFonts w:ascii="华文楷体" w:eastAsia="华文楷体" w:hAnsi="华文楷体"/>
          <w:sz w:val="28"/>
          <w:szCs w:val="28"/>
        </w:rPr>
      </w:pPr>
      <w:del w:id="1483" w:author="S-Yansong" w:date="2015-12-18T14:59:00Z">
        <w:r w:rsidRPr="00663A07" w:rsidDel="00900361">
          <w:rPr>
            <w:rFonts w:ascii="华文楷体" w:eastAsia="华文楷体" w:hAnsi="华文楷体" w:hint="eastAsia"/>
            <w:sz w:val="28"/>
            <w:szCs w:val="28"/>
          </w:rPr>
          <w:delText>《中观庄严论释》讲记第68课 第40-50分钟</w:delText>
        </w:r>
      </w:del>
    </w:p>
    <w:p w:rsidR="009B1F70" w:rsidRDefault="00900361" w:rsidP="00663A07">
      <w:pPr>
        <w:ind w:firstLine="570"/>
        <w:rPr>
          <w:ins w:id="1484" w:author="S-Yansong" w:date="2015-12-18T15:01:00Z"/>
          <w:rFonts w:ascii="华文楷体" w:eastAsia="华文楷体" w:hAnsi="华文楷体"/>
          <w:sz w:val="28"/>
          <w:szCs w:val="28"/>
        </w:rPr>
      </w:pPr>
      <w:ins w:id="1485" w:author="S-Yansong" w:date="2015-12-18T14:59:00Z">
        <w:r w:rsidRPr="00B31726">
          <w:rPr>
            <w:rFonts w:ascii="华文楷体" w:eastAsia="华文楷体" w:hAnsi="华文楷体" w:hint="eastAsia"/>
            <w:sz w:val="28"/>
            <w:szCs w:val="28"/>
          </w:rPr>
          <w:t>那么我们的世俗呢，不是指像兔角一样，</w:t>
        </w:r>
      </w:ins>
      <w:r w:rsidR="00663A07" w:rsidRPr="00663A07">
        <w:rPr>
          <w:rFonts w:ascii="华文楷体" w:eastAsia="华文楷体" w:hAnsi="华文楷体" w:hint="eastAsia"/>
          <w:sz w:val="28"/>
          <w:szCs w:val="28"/>
        </w:rPr>
        <w:t>只能够通过语言来安立了，没办法现见，没办法做所想之事</w:t>
      </w:r>
      <w:del w:id="1486" w:author="S-Yansong" w:date="2015-12-18T15:00:00Z">
        <w:r w:rsidR="00663A07" w:rsidRPr="00663A07" w:rsidDel="009B1F70">
          <w:rPr>
            <w:rFonts w:ascii="华文楷体" w:eastAsia="华文楷体" w:hAnsi="华文楷体" w:hint="eastAsia"/>
            <w:sz w:val="28"/>
            <w:szCs w:val="28"/>
          </w:rPr>
          <w:delText>的</w:delText>
        </w:r>
      </w:del>
      <w:ins w:id="1487" w:author="S-Yansong" w:date="2015-12-18T15:00:00Z">
        <w:r w:rsidR="009B1F70">
          <w:rPr>
            <w:rFonts w:ascii="华文楷体" w:eastAsia="华文楷体" w:hAnsi="华文楷体" w:hint="eastAsia"/>
            <w:sz w:val="28"/>
            <w:szCs w:val="28"/>
          </w:rPr>
          <w:t>。</w:t>
        </w:r>
      </w:ins>
      <w:del w:id="1488" w:author="S-Yansong" w:date="2015-12-18T15:00:00Z">
        <w:r w:rsidR="00663A07" w:rsidRPr="00663A07" w:rsidDel="009B1F70">
          <w:rPr>
            <w:rFonts w:ascii="华文楷体" w:eastAsia="华文楷体" w:hAnsi="华文楷体" w:hint="eastAsia"/>
            <w:sz w:val="28"/>
            <w:szCs w:val="28"/>
          </w:rPr>
          <w:delText>，</w:delText>
        </w:r>
      </w:del>
      <w:r w:rsidR="00663A07" w:rsidRPr="00663A07">
        <w:rPr>
          <w:rFonts w:ascii="华文楷体" w:eastAsia="华文楷体" w:hAnsi="华文楷体" w:hint="eastAsia"/>
          <w:sz w:val="28"/>
          <w:szCs w:val="28"/>
        </w:rPr>
        <w:t>比如说我们要把兔角装在一个棍子上，你要去打仗，你要去挖地，这个是做不到的事情，像这样不能做所想之事</w:t>
      </w:r>
      <w:ins w:id="1489" w:author="S-Yansong" w:date="2015-12-18T15:01:00Z">
        <w:r w:rsidR="009B1F70">
          <w:rPr>
            <w:rFonts w:ascii="华文楷体" w:eastAsia="华文楷体" w:hAnsi="华文楷体" w:hint="eastAsia"/>
            <w:sz w:val="28"/>
            <w:szCs w:val="28"/>
          </w:rPr>
          <w:t>的</w:t>
        </w:r>
        <w:r w:rsidR="00DC58E8">
          <w:rPr>
            <w:rFonts w:ascii="华文楷体" w:eastAsia="华文楷体" w:hAnsi="华文楷体" w:hint="eastAsia"/>
            <w:sz w:val="28"/>
            <w:szCs w:val="28"/>
          </w:rPr>
          <w:t>这种</w:t>
        </w:r>
        <w:r w:rsidR="009B1F70">
          <w:rPr>
            <w:rFonts w:ascii="华文楷体" w:eastAsia="华文楷体" w:hAnsi="华文楷体" w:hint="eastAsia"/>
            <w:sz w:val="28"/>
            <w:szCs w:val="28"/>
          </w:rPr>
          <w:t>无实法。</w:t>
        </w:r>
      </w:ins>
      <w:del w:id="1490" w:author="S-Yansong" w:date="2015-12-18T15:01:00Z">
        <w:r w:rsidR="00663A07" w:rsidRPr="00663A07" w:rsidDel="009B1F70">
          <w:rPr>
            <w:rFonts w:ascii="华文楷体" w:eastAsia="华文楷体" w:hAnsi="华文楷体" w:hint="eastAsia"/>
            <w:sz w:val="28"/>
            <w:szCs w:val="28"/>
          </w:rPr>
          <w:delText>，</w:delText>
        </w:r>
      </w:del>
    </w:p>
    <w:p w:rsidR="00051EBC" w:rsidRDefault="00051EBC" w:rsidP="00663A07">
      <w:pPr>
        <w:ind w:firstLine="570"/>
        <w:rPr>
          <w:ins w:id="1491" w:author="S-Yansong" w:date="2015-12-18T15:02:00Z"/>
          <w:rFonts w:ascii="华文楷体" w:eastAsia="华文楷体" w:hAnsi="华文楷体"/>
          <w:sz w:val="28"/>
          <w:szCs w:val="28"/>
        </w:rPr>
      </w:pPr>
      <w:ins w:id="1492" w:author="S-Yansong" w:date="2015-12-18T15:02:00Z">
        <w:r>
          <w:rPr>
            <w:rFonts w:ascii="华文楷体" w:eastAsia="华文楷体" w:hAnsi="华文楷体" w:hint="eastAsia"/>
            <w:sz w:val="28"/>
            <w:szCs w:val="28"/>
          </w:rPr>
          <w:t>【</w:t>
        </w:r>
      </w:ins>
      <w:r w:rsidR="00663A07" w:rsidRPr="00051EBC">
        <w:rPr>
          <w:rFonts w:asciiTheme="minorEastAsia" w:hAnsiTheme="minorEastAsia" w:hint="eastAsia"/>
          <w:sz w:val="28"/>
          <w:szCs w:val="28"/>
          <w:rPrChange w:id="1493" w:author="S-Yansong" w:date="2015-12-18T15:02:00Z">
            <w:rPr>
              <w:rFonts w:ascii="华文楷体" w:eastAsia="华文楷体" w:hAnsi="华文楷体" w:hint="eastAsia"/>
              <w:sz w:val="28"/>
              <w:szCs w:val="28"/>
            </w:rPr>
          </w:rPrChange>
        </w:rPr>
        <w:t>若对如是缘起显现的本体加以观察，则经不起分析</w:t>
      </w:r>
      <w:del w:id="1494" w:author="S-Yansong" w:date="2015-12-18T15:02:00Z">
        <w:r w:rsidR="00663A07" w:rsidRPr="00051EBC" w:rsidDel="00051EBC">
          <w:rPr>
            <w:rFonts w:asciiTheme="minorEastAsia" w:hAnsiTheme="minorEastAsia" w:hint="eastAsia"/>
            <w:sz w:val="28"/>
            <w:szCs w:val="28"/>
            <w:rPrChange w:id="1495" w:author="S-Yansong" w:date="2015-12-18T15:02:00Z">
              <w:rPr>
                <w:rFonts w:ascii="华文楷体" w:eastAsia="华文楷体" w:hAnsi="华文楷体" w:hint="eastAsia"/>
                <w:sz w:val="28"/>
                <w:szCs w:val="28"/>
              </w:rPr>
            </w:rPrChange>
          </w:rPr>
          <w:delText>，</w:delText>
        </w:r>
      </w:del>
      <w:ins w:id="1496" w:author="S-Yansong" w:date="2015-12-18T15:02:00Z">
        <w:r>
          <w:rPr>
            <w:rFonts w:ascii="华文楷体" w:eastAsia="华文楷体" w:hAnsi="华文楷体" w:hint="eastAsia"/>
            <w:sz w:val="28"/>
            <w:szCs w:val="28"/>
          </w:rPr>
          <w:t>】</w:t>
        </w:r>
      </w:ins>
    </w:p>
    <w:p w:rsidR="00252C0D" w:rsidRDefault="00663A07" w:rsidP="00252C0D">
      <w:pPr>
        <w:ind w:firstLine="570"/>
        <w:rPr>
          <w:ins w:id="1497" w:author="S-Yansong" w:date="2015-12-18T15:04:00Z"/>
          <w:rFonts w:ascii="华文楷体" w:eastAsia="华文楷体" w:hAnsi="华文楷体"/>
          <w:sz w:val="28"/>
          <w:szCs w:val="28"/>
        </w:rPr>
      </w:pPr>
      <w:r w:rsidRPr="00663A07">
        <w:rPr>
          <w:rFonts w:ascii="华文楷体" w:eastAsia="华文楷体" w:hAnsi="华文楷体" w:hint="eastAsia"/>
          <w:sz w:val="28"/>
          <w:szCs w:val="28"/>
        </w:rPr>
        <w:t>那么如果对于如是缘起显现</w:t>
      </w:r>
      <w:del w:id="1498" w:author="S-Yansong" w:date="2015-12-18T15:02:00Z">
        <w:r w:rsidRPr="00663A07" w:rsidDel="00252C0D">
          <w:rPr>
            <w:rFonts w:ascii="华文楷体" w:eastAsia="华文楷体" w:hAnsi="华文楷体" w:hint="eastAsia"/>
            <w:sz w:val="28"/>
            <w:szCs w:val="28"/>
          </w:rPr>
          <w:delText>，</w:delText>
        </w:r>
      </w:del>
      <w:ins w:id="1499" w:author="S-Yansong" w:date="2015-12-18T15:02:00Z">
        <w:r w:rsidR="00252C0D">
          <w:rPr>
            <w:rFonts w:ascii="华文楷体" w:eastAsia="华文楷体" w:hAnsi="华文楷体" w:hint="eastAsia"/>
            <w:sz w:val="28"/>
            <w:szCs w:val="28"/>
          </w:rPr>
          <w:t>。</w:t>
        </w:r>
      </w:ins>
      <w:r w:rsidRPr="00663A07">
        <w:rPr>
          <w:rFonts w:ascii="华文楷体" w:eastAsia="华文楷体" w:hAnsi="华文楷体" w:hint="eastAsia"/>
          <w:sz w:val="28"/>
          <w:szCs w:val="28"/>
        </w:rPr>
        <w:t>就说我们前面把这样一种</w:t>
      </w:r>
      <w:ins w:id="1500" w:author="S-Yansong" w:date="2015-12-18T15:03:00Z">
        <w:r w:rsidR="00252C0D">
          <w:rPr>
            <w:rFonts w:ascii="华文楷体" w:eastAsia="华文楷体" w:hAnsi="华文楷体" w:hint="eastAsia"/>
            <w:sz w:val="28"/>
            <w:szCs w:val="28"/>
          </w:rPr>
          <w:t>，这种</w:t>
        </w:r>
      </w:ins>
      <w:r w:rsidRPr="00663A07">
        <w:rPr>
          <w:rFonts w:ascii="华文楷体" w:eastAsia="华文楷体" w:hAnsi="华文楷体" w:hint="eastAsia"/>
          <w:sz w:val="28"/>
          <w:szCs w:val="28"/>
        </w:rPr>
        <w:t>无实法已经排除掉了，啊，排除掉了</w:t>
      </w:r>
      <w:ins w:id="1501" w:author="S-Yansong" w:date="2015-12-18T15:04:00Z">
        <w:r w:rsidR="00252C0D">
          <w:rPr>
            <w:rFonts w:ascii="华文楷体" w:eastAsia="华文楷体" w:hAnsi="华文楷体" w:hint="eastAsia"/>
            <w:sz w:val="28"/>
            <w:szCs w:val="28"/>
          </w:rPr>
          <w:t>。</w:t>
        </w:r>
      </w:ins>
      <w:del w:id="1502" w:author="S-Yansong" w:date="2015-12-18T15:04:00Z">
        <w:r w:rsidRPr="00663A07" w:rsidDel="00252C0D">
          <w:rPr>
            <w:rFonts w:ascii="华文楷体" w:eastAsia="华文楷体" w:hAnsi="华文楷体" w:hint="eastAsia"/>
            <w:sz w:val="28"/>
            <w:szCs w:val="28"/>
          </w:rPr>
          <w:delText>，</w:delText>
        </w:r>
      </w:del>
      <w:r w:rsidRPr="00663A07">
        <w:rPr>
          <w:rFonts w:ascii="华文楷体" w:eastAsia="华文楷体" w:hAnsi="华文楷体" w:hint="eastAsia"/>
          <w:sz w:val="28"/>
          <w:szCs w:val="28"/>
        </w:rPr>
        <w:t>比如说</w:t>
      </w:r>
      <w:proofErr w:type="gramStart"/>
      <w:r w:rsidRPr="00663A07">
        <w:rPr>
          <w:rFonts w:ascii="华文楷体" w:eastAsia="华文楷体" w:hAnsi="华文楷体" w:hint="eastAsia"/>
          <w:sz w:val="28"/>
          <w:szCs w:val="28"/>
        </w:rPr>
        <w:t>兔角啊</w:t>
      </w:r>
      <w:proofErr w:type="gramEnd"/>
      <w:del w:id="1503" w:author="S-Yansong" w:date="2015-12-18T15:03:00Z">
        <w:r w:rsidRPr="00663A07" w:rsidDel="00252C0D">
          <w:rPr>
            <w:rFonts w:ascii="华文楷体" w:eastAsia="华文楷体" w:hAnsi="华文楷体" w:hint="eastAsia"/>
            <w:sz w:val="28"/>
            <w:szCs w:val="28"/>
          </w:rPr>
          <w:delText>石女儿啊</w:delText>
        </w:r>
      </w:del>
      <w:ins w:id="1504" w:author="S-Yansong" w:date="2015-12-18T15:03:00Z">
        <w:r w:rsidR="00252C0D">
          <w:rPr>
            <w:rFonts w:ascii="华文楷体" w:eastAsia="华文楷体" w:hAnsi="华文楷体" w:hint="eastAsia"/>
            <w:sz w:val="28"/>
            <w:szCs w:val="28"/>
          </w:rPr>
          <w:t>、</w:t>
        </w:r>
      </w:ins>
      <w:r w:rsidRPr="00663A07">
        <w:rPr>
          <w:rFonts w:ascii="华文楷体" w:eastAsia="华文楷体" w:hAnsi="华文楷体" w:hint="eastAsia"/>
          <w:sz w:val="28"/>
          <w:szCs w:val="28"/>
        </w:rPr>
        <w:t>大</w:t>
      </w:r>
      <w:r w:rsidRPr="00663A07">
        <w:rPr>
          <w:rFonts w:ascii="华文楷体" w:eastAsia="华文楷体" w:hAnsi="华文楷体" w:hint="eastAsia"/>
          <w:sz w:val="28"/>
          <w:szCs w:val="28"/>
        </w:rPr>
        <w:lastRenderedPageBreak/>
        <w:t>自在天啊这</w:t>
      </w:r>
      <w:ins w:id="1505" w:author="admin" w:date="2015-12-19T01:26:00Z">
        <w:r w:rsidR="00B65A7D">
          <w:rPr>
            <w:rFonts w:ascii="华文楷体" w:eastAsia="华文楷体" w:hAnsi="华文楷体" w:hint="eastAsia"/>
            <w:sz w:val="28"/>
            <w:szCs w:val="28"/>
          </w:rPr>
          <w:t>些</w:t>
        </w:r>
      </w:ins>
      <w:del w:id="1506" w:author="admin" w:date="2015-12-19T01:26:00Z">
        <w:r w:rsidRPr="00663A07" w:rsidDel="00B65A7D">
          <w:rPr>
            <w:rFonts w:ascii="华文楷体" w:eastAsia="华文楷体" w:hAnsi="华文楷体" w:hint="eastAsia"/>
            <w:sz w:val="28"/>
            <w:szCs w:val="28"/>
          </w:rPr>
          <w:delText>一</w:delText>
        </w:r>
      </w:del>
      <w:r w:rsidRPr="00663A07">
        <w:rPr>
          <w:rFonts w:ascii="华文楷体" w:eastAsia="华文楷体" w:hAnsi="华文楷体" w:hint="eastAsia"/>
          <w:sz w:val="28"/>
          <w:szCs w:val="28"/>
        </w:rPr>
        <w:t>方面的，已经排除掉了。那么实际上第二类呢？第二类就是</w:t>
      </w:r>
      <w:proofErr w:type="gramStart"/>
      <w:r w:rsidRPr="00663A07">
        <w:rPr>
          <w:rFonts w:ascii="华文楷体" w:eastAsia="华文楷体" w:hAnsi="华文楷体" w:hint="eastAsia"/>
          <w:sz w:val="28"/>
          <w:szCs w:val="28"/>
        </w:rPr>
        <w:t>我们承许的</w:t>
      </w:r>
      <w:proofErr w:type="gramEnd"/>
      <w:r w:rsidRPr="00663A07">
        <w:rPr>
          <w:rFonts w:ascii="华文楷体" w:eastAsia="华文楷体" w:hAnsi="华文楷体" w:hint="eastAsia"/>
          <w:sz w:val="28"/>
          <w:szCs w:val="28"/>
        </w:rPr>
        <w:t>，就是缘起无欺的这个法叫世俗，啊，所以说后面就是讲这个意思。“若对如是缘起显现的本体加以观察”，这个逗号之后的这个意思呢</w:t>
      </w:r>
      <w:ins w:id="1507" w:author="S-Yansong" w:date="2015-12-18T15:04:00Z">
        <w:r w:rsidR="00252C0D">
          <w:rPr>
            <w:rFonts w:ascii="华文楷体" w:eastAsia="华文楷体" w:hAnsi="华文楷体" w:hint="eastAsia"/>
            <w:sz w:val="28"/>
            <w:szCs w:val="28"/>
          </w:rPr>
          <w:t>，</w:t>
        </w:r>
      </w:ins>
      <w:r w:rsidRPr="00663A07">
        <w:rPr>
          <w:rFonts w:ascii="华文楷体" w:eastAsia="华文楷体" w:hAnsi="华文楷体" w:hint="eastAsia"/>
          <w:sz w:val="28"/>
          <w:szCs w:val="28"/>
        </w:rPr>
        <w:t>实际上已经在讲这个通过缘起而现的这些世俗法了。那么对于缘起而显现的本体，这些</w:t>
      </w:r>
      <w:proofErr w:type="gramStart"/>
      <w:r w:rsidRPr="00663A07">
        <w:rPr>
          <w:rFonts w:ascii="华文楷体" w:eastAsia="华文楷体" w:hAnsi="华文楷体" w:hint="eastAsia"/>
          <w:sz w:val="28"/>
          <w:szCs w:val="28"/>
        </w:rPr>
        <w:t>法</w:t>
      </w:r>
      <w:ins w:id="1508" w:author="S-Yansong" w:date="2015-12-18T15:06:00Z">
        <w:r w:rsidR="00252C0D">
          <w:rPr>
            <w:rFonts w:ascii="华文楷体" w:eastAsia="华文楷体" w:hAnsi="华文楷体" w:hint="eastAsia"/>
            <w:sz w:val="28"/>
            <w:szCs w:val="28"/>
          </w:rPr>
          <w:t>如果</w:t>
        </w:r>
      </w:ins>
      <w:proofErr w:type="gramEnd"/>
      <w:del w:id="1509" w:author="S-Yansong" w:date="2015-12-18T15:06:00Z">
        <w:r w:rsidRPr="00663A07" w:rsidDel="00252C0D">
          <w:rPr>
            <w:rFonts w:ascii="华文楷体" w:eastAsia="华文楷体" w:hAnsi="华文楷体" w:hint="eastAsia"/>
            <w:sz w:val="28"/>
            <w:szCs w:val="28"/>
          </w:rPr>
          <w:delText>，</w:delText>
        </w:r>
      </w:del>
      <w:r w:rsidRPr="00663A07">
        <w:rPr>
          <w:rFonts w:ascii="华文楷体" w:eastAsia="华文楷体" w:hAnsi="华文楷体" w:hint="eastAsia"/>
          <w:sz w:val="28"/>
          <w:szCs w:val="28"/>
        </w:rPr>
        <w:t>加以分析的话，则经不起分析。</w:t>
      </w:r>
    </w:p>
    <w:p w:rsidR="00252C0D" w:rsidRPr="00252C0D" w:rsidRDefault="00252C0D" w:rsidP="00663A07">
      <w:pPr>
        <w:ind w:firstLine="570"/>
        <w:rPr>
          <w:ins w:id="1510" w:author="S-Yansong" w:date="2015-12-18T15:06:00Z"/>
          <w:rFonts w:asciiTheme="minorEastAsia" w:hAnsiTheme="minorEastAsia"/>
          <w:sz w:val="28"/>
          <w:szCs w:val="28"/>
          <w:rPrChange w:id="1511" w:author="S-Yansong" w:date="2015-12-18T15:06:00Z">
            <w:rPr>
              <w:ins w:id="1512" w:author="S-Yansong" w:date="2015-12-18T15:06:00Z"/>
              <w:rFonts w:ascii="华文楷体" w:eastAsia="华文楷体" w:hAnsi="华文楷体"/>
              <w:sz w:val="28"/>
              <w:szCs w:val="28"/>
            </w:rPr>
          </w:rPrChange>
        </w:rPr>
      </w:pPr>
      <w:ins w:id="1513" w:author="S-Yansong" w:date="2015-12-18T15:06:00Z">
        <w:r w:rsidRPr="00252C0D">
          <w:rPr>
            <w:rFonts w:asciiTheme="minorEastAsia" w:hAnsiTheme="minorEastAsia" w:hint="eastAsia"/>
            <w:sz w:val="28"/>
            <w:szCs w:val="28"/>
            <w:rPrChange w:id="1514" w:author="S-Yansong" w:date="2015-12-18T15:06:00Z">
              <w:rPr>
                <w:rFonts w:ascii="华文楷体" w:eastAsia="华文楷体" w:hAnsi="华文楷体" w:hint="eastAsia"/>
                <w:sz w:val="28"/>
                <w:szCs w:val="28"/>
              </w:rPr>
            </w:rPrChange>
          </w:rPr>
          <w:t>【</w:t>
        </w:r>
      </w:ins>
      <w:del w:id="1515" w:author="S-Yansong" w:date="2015-12-18T15:06:00Z">
        <w:r w:rsidR="00663A07" w:rsidRPr="00252C0D" w:rsidDel="00252C0D">
          <w:rPr>
            <w:rFonts w:asciiTheme="minorEastAsia" w:hAnsiTheme="minorEastAsia" w:hint="eastAsia"/>
            <w:sz w:val="28"/>
            <w:szCs w:val="28"/>
            <w:rPrChange w:id="1516" w:author="S-Yansong" w:date="2015-12-18T15:06:00Z">
              <w:rPr>
                <w:rFonts w:ascii="华文楷体" w:eastAsia="华文楷体" w:hAnsi="华文楷体" w:hint="eastAsia"/>
                <w:sz w:val="28"/>
                <w:szCs w:val="28"/>
              </w:rPr>
            </w:rPrChange>
          </w:rPr>
          <w:delText>“</w:delText>
        </w:r>
      </w:del>
      <w:r w:rsidR="00663A07" w:rsidRPr="00252C0D">
        <w:rPr>
          <w:rFonts w:asciiTheme="minorEastAsia" w:hAnsiTheme="minorEastAsia" w:hint="eastAsia"/>
          <w:sz w:val="28"/>
          <w:szCs w:val="28"/>
          <w:rPrChange w:id="1517" w:author="S-Yansong" w:date="2015-12-18T15:06:00Z">
            <w:rPr>
              <w:rFonts w:ascii="华文楷体" w:eastAsia="华文楷体" w:hAnsi="华文楷体" w:hint="eastAsia"/>
              <w:sz w:val="28"/>
              <w:szCs w:val="28"/>
            </w:rPr>
          </w:rPrChange>
        </w:rPr>
        <w:t>但是单单从未经观察这一侧面而言似乎欢喜</w:t>
      </w:r>
      <w:ins w:id="1518" w:author="S-Yansong" w:date="2015-12-18T15:06:00Z">
        <w:r w:rsidRPr="00252C0D">
          <w:rPr>
            <w:rFonts w:asciiTheme="minorEastAsia" w:hAnsiTheme="minorEastAsia" w:hint="eastAsia"/>
            <w:sz w:val="28"/>
            <w:szCs w:val="28"/>
            <w:rPrChange w:id="1519" w:author="S-Yansong" w:date="2015-12-18T15:06:00Z">
              <w:rPr>
                <w:rFonts w:ascii="华文楷体" w:eastAsia="华文楷体" w:hAnsi="华文楷体" w:hint="eastAsia"/>
                <w:sz w:val="28"/>
                <w:szCs w:val="28"/>
              </w:rPr>
            </w:rPrChange>
          </w:rPr>
          <w:t>】</w:t>
        </w:r>
      </w:ins>
    </w:p>
    <w:p w:rsidR="00663A07" w:rsidRPr="00663A07" w:rsidRDefault="00663A07" w:rsidP="00663A07">
      <w:pPr>
        <w:ind w:firstLine="570"/>
        <w:rPr>
          <w:rFonts w:ascii="华文楷体" w:eastAsia="华文楷体" w:hAnsi="华文楷体"/>
          <w:sz w:val="28"/>
          <w:szCs w:val="28"/>
        </w:rPr>
      </w:pPr>
      <w:del w:id="1520" w:author="S-Yansong" w:date="2015-12-18T15:06:00Z">
        <w:r w:rsidRPr="00663A07" w:rsidDel="00252C0D">
          <w:rPr>
            <w:rFonts w:ascii="华文楷体" w:eastAsia="华文楷体" w:hAnsi="华文楷体" w:hint="eastAsia"/>
            <w:sz w:val="28"/>
            <w:szCs w:val="28"/>
          </w:rPr>
          <w:delText>”</w:delText>
        </w:r>
      </w:del>
      <w:r w:rsidRPr="00663A07">
        <w:rPr>
          <w:rFonts w:ascii="华文楷体" w:eastAsia="华文楷体" w:hAnsi="华文楷体" w:hint="eastAsia"/>
          <w:sz w:val="28"/>
          <w:szCs w:val="28"/>
        </w:rPr>
        <w:t>这个就是前面讲的</w:t>
      </w:r>
      <w:proofErr w:type="gramStart"/>
      <w:r w:rsidRPr="00663A07">
        <w:rPr>
          <w:rFonts w:ascii="华文楷体" w:eastAsia="华文楷体" w:hAnsi="华文楷体" w:hint="eastAsia"/>
          <w:sz w:val="28"/>
          <w:szCs w:val="28"/>
        </w:rPr>
        <w:t>未察</w:t>
      </w:r>
      <w:ins w:id="1521" w:author="S-Yansong" w:date="2015-12-18T15:09:00Z">
        <w:r w:rsidR="003A6634">
          <w:rPr>
            <w:rFonts w:ascii="华文楷体" w:eastAsia="华文楷体" w:hAnsi="华文楷体" w:hint="eastAsia"/>
            <w:sz w:val="28"/>
            <w:szCs w:val="28"/>
          </w:rPr>
          <w:t>亦</w:t>
        </w:r>
      </w:ins>
      <w:proofErr w:type="gramEnd"/>
      <w:r w:rsidRPr="00663A07">
        <w:rPr>
          <w:rFonts w:ascii="华文楷体" w:eastAsia="华文楷体" w:hAnsi="华文楷体" w:hint="eastAsia"/>
          <w:sz w:val="28"/>
          <w:szCs w:val="28"/>
        </w:rPr>
        <w:t>似喜，那么单单是从</w:t>
      </w:r>
      <w:ins w:id="1522" w:author="S-Yansong" w:date="2015-12-18T15:09:00Z">
        <w:r w:rsidR="003A6634">
          <w:rPr>
            <w:rFonts w:ascii="华文楷体" w:eastAsia="华文楷体" w:hAnsi="华文楷体" w:hint="eastAsia"/>
            <w:sz w:val="28"/>
            <w:szCs w:val="28"/>
          </w:rPr>
          <w:t>没有</w:t>
        </w:r>
      </w:ins>
      <w:del w:id="1523" w:author="S-Yansong" w:date="2015-12-18T15:09:00Z">
        <w:r w:rsidRPr="00663A07" w:rsidDel="003A6634">
          <w:rPr>
            <w:rFonts w:ascii="华文楷体" w:eastAsia="华文楷体" w:hAnsi="华文楷体" w:hint="eastAsia"/>
            <w:sz w:val="28"/>
            <w:szCs w:val="28"/>
          </w:rPr>
          <w:delText>未经</w:delText>
        </w:r>
      </w:del>
      <w:r w:rsidRPr="00663A07">
        <w:rPr>
          <w:rFonts w:ascii="华文楷体" w:eastAsia="华文楷体" w:hAnsi="华文楷体" w:hint="eastAsia"/>
          <w:sz w:val="28"/>
          <w:szCs w:val="28"/>
        </w:rPr>
        <w:t>观察这一侧面而言呢</w:t>
      </w:r>
      <w:ins w:id="1524" w:author="S-Yansong" w:date="2015-12-18T15:09:00Z">
        <w:r w:rsidR="003A6634">
          <w:rPr>
            <w:rFonts w:ascii="华文楷体" w:eastAsia="华文楷体" w:hAnsi="华文楷体" w:hint="eastAsia"/>
            <w:sz w:val="28"/>
            <w:szCs w:val="28"/>
          </w:rPr>
          <w:t>，</w:t>
        </w:r>
      </w:ins>
      <w:r w:rsidRPr="00663A07">
        <w:rPr>
          <w:rFonts w:ascii="华文楷体" w:eastAsia="华文楷体" w:hAnsi="华文楷体" w:hint="eastAsia"/>
          <w:sz w:val="28"/>
          <w:szCs w:val="28"/>
        </w:rPr>
        <w:t>似乎是得得到的</w:t>
      </w:r>
      <w:del w:id="1525" w:author="S-Yansong" w:date="2015-12-18T15:09:00Z">
        <w:r w:rsidRPr="00663A07" w:rsidDel="003A6634">
          <w:rPr>
            <w:rFonts w:ascii="华文楷体" w:eastAsia="华文楷体" w:hAnsi="华文楷体" w:hint="eastAsia"/>
            <w:sz w:val="28"/>
            <w:szCs w:val="28"/>
          </w:rPr>
          <w:delText>，</w:delText>
        </w:r>
      </w:del>
      <w:ins w:id="1526" w:author="S-Yansong" w:date="2015-12-18T15:09:00Z">
        <w:r w:rsidR="003A6634">
          <w:rPr>
            <w:rFonts w:ascii="华文楷体" w:eastAsia="华文楷体" w:hAnsi="华文楷体" w:hint="eastAsia"/>
            <w:sz w:val="28"/>
            <w:szCs w:val="28"/>
          </w:rPr>
          <w:t>。</w:t>
        </w:r>
      </w:ins>
      <w:r w:rsidRPr="00663A07">
        <w:rPr>
          <w:rFonts w:ascii="华文楷体" w:eastAsia="华文楷体" w:hAnsi="华文楷体" w:hint="eastAsia"/>
          <w:sz w:val="28"/>
          <w:szCs w:val="28"/>
        </w:rPr>
        <w:t>那么如果你观察就得不到了，那么如果不分析呢，哦，这些我们面前的，如果我们不分析的时候，我们面前的桌子啊我们这些道友啊，还有书本啊，这些在不分析的时候都有，全部得得到，所以</w:t>
      </w:r>
      <w:proofErr w:type="gramStart"/>
      <w:r w:rsidRPr="00663A07">
        <w:rPr>
          <w:rFonts w:ascii="华文楷体" w:eastAsia="华文楷体" w:hAnsi="华文楷体" w:hint="eastAsia"/>
          <w:sz w:val="28"/>
          <w:szCs w:val="28"/>
        </w:rPr>
        <w:t>叫似乎</w:t>
      </w:r>
      <w:proofErr w:type="gramEnd"/>
      <w:r w:rsidRPr="00663A07">
        <w:rPr>
          <w:rFonts w:ascii="华文楷体" w:eastAsia="华文楷体" w:hAnsi="华文楷体" w:hint="eastAsia"/>
          <w:sz w:val="28"/>
          <w:szCs w:val="28"/>
        </w:rPr>
        <w:t>欢喜的自性</w:t>
      </w:r>
      <w:del w:id="1527" w:author="S-Yansong" w:date="2015-12-18T15:10:00Z">
        <w:r w:rsidRPr="00663A07" w:rsidDel="003A6634">
          <w:rPr>
            <w:rFonts w:ascii="华文楷体" w:eastAsia="华文楷体" w:hAnsi="华文楷体" w:hint="eastAsia"/>
            <w:sz w:val="28"/>
            <w:szCs w:val="28"/>
          </w:rPr>
          <w:delText>，</w:delText>
        </w:r>
      </w:del>
      <w:ins w:id="1528" w:author="S-Yansong" w:date="2015-12-18T15:10:00Z">
        <w:r w:rsidR="003A6634">
          <w:rPr>
            <w:rFonts w:ascii="华文楷体" w:eastAsia="华文楷体" w:hAnsi="华文楷体" w:hint="eastAsia"/>
            <w:sz w:val="28"/>
            <w:szCs w:val="28"/>
          </w:rPr>
          <w:t>。</w:t>
        </w:r>
      </w:ins>
      <w:r w:rsidRPr="00663A07">
        <w:rPr>
          <w:rFonts w:ascii="华文楷体" w:eastAsia="华文楷体" w:hAnsi="华文楷体" w:hint="eastAsia"/>
          <w:sz w:val="28"/>
          <w:szCs w:val="28"/>
        </w:rPr>
        <w:t>似乎欢喜的自性就说可以见得到的，可以让我们生起欢喜的这样一种对镜，所以这个就是第一个</w:t>
      </w:r>
      <w:proofErr w:type="gramStart"/>
      <w:r w:rsidRPr="00663A07">
        <w:rPr>
          <w:rFonts w:ascii="华文楷体" w:eastAsia="华文楷体" w:hAnsi="华文楷体" w:hint="eastAsia"/>
          <w:sz w:val="28"/>
          <w:szCs w:val="28"/>
        </w:rPr>
        <w:t>未察</w:t>
      </w:r>
      <w:ins w:id="1529" w:author="S-Yansong" w:date="2015-12-18T15:10:00Z">
        <w:r w:rsidR="003A6634">
          <w:rPr>
            <w:rFonts w:ascii="华文楷体" w:eastAsia="华文楷体" w:hAnsi="华文楷体" w:hint="eastAsia"/>
            <w:sz w:val="28"/>
            <w:szCs w:val="28"/>
          </w:rPr>
          <w:t>亦</w:t>
        </w:r>
      </w:ins>
      <w:proofErr w:type="gramEnd"/>
      <w:r w:rsidRPr="00663A07">
        <w:rPr>
          <w:rFonts w:ascii="华文楷体" w:eastAsia="华文楷体" w:hAnsi="华文楷体" w:hint="eastAsia"/>
          <w:sz w:val="28"/>
          <w:szCs w:val="28"/>
        </w:rPr>
        <w:t>似喜，就是说不观察的时候可以得到。</w:t>
      </w:r>
    </w:p>
    <w:p w:rsidR="00663A07" w:rsidRPr="003A6634" w:rsidRDefault="00663A07" w:rsidP="00663A07">
      <w:pPr>
        <w:ind w:firstLine="570"/>
        <w:rPr>
          <w:rFonts w:asciiTheme="minorEastAsia" w:hAnsiTheme="minorEastAsia"/>
          <w:sz w:val="28"/>
          <w:szCs w:val="28"/>
          <w:rPrChange w:id="1530" w:author="S-Yansong" w:date="2015-12-18T15:11:00Z">
            <w:rPr>
              <w:rFonts w:ascii="华文楷体" w:eastAsia="华文楷体" w:hAnsi="华文楷体"/>
              <w:sz w:val="28"/>
              <w:szCs w:val="28"/>
            </w:rPr>
          </w:rPrChange>
        </w:rPr>
      </w:pPr>
      <w:r w:rsidRPr="003A6634">
        <w:rPr>
          <w:rFonts w:asciiTheme="minorEastAsia" w:hAnsiTheme="minorEastAsia" w:hint="eastAsia"/>
          <w:sz w:val="28"/>
          <w:szCs w:val="28"/>
          <w:rPrChange w:id="1531" w:author="S-Yansong" w:date="2015-12-18T15:11:00Z">
            <w:rPr>
              <w:rFonts w:ascii="华文楷体" w:eastAsia="华文楷体" w:hAnsi="华文楷体" w:hint="eastAsia"/>
              <w:sz w:val="28"/>
              <w:szCs w:val="28"/>
            </w:rPr>
          </w:rPrChange>
        </w:rPr>
        <w:t>【现量显现，而且是因果本体刹那生灭的有法】</w:t>
      </w:r>
    </w:p>
    <w:p w:rsidR="003A6634" w:rsidRDefault="00663A07" w:rsidP="00663A07">
      <w:pPr>
        <w:ind w:firstLine="570"/>
        <w:rPr>
          <w:ins w:id="1532" w:author="S-Yansong" w:date="2015-12-18T15:11:00Z"/>
          <w:rFonts w:ascii="华文楷体" w:eastAsia="华文楷体" w:hAnsi="华文楷体"/>
          <w:sz w:val="28"/>
          <w:szCs w:val="28"/>
        </w:rPr>
      </w:pPr>
      <w:r w:rsidRPr="00663A07">
        <w:rPr>
          <w:rFonts w:ascii="华文楷体" w:eastAsia="华文楷体" w:hAnsi="华文楷体" w:hint="eastAsia"/>
          <w:sz w:val="28"/>
          <w:szCs w:val="28"/>
        </w:rPr>
        <w:t>这个是第二个，那么他是因果性的，而且是刹那生灭的有法，就排除了常有，他一定是刹那生灭的</w:t>
      </w:r>
      <w:ins w:id="1533" w:author="S-Yansong" w:date="2015-12-18T15:11:00Z">
        <w:r w:rsidR="003A6634">
          <w:rPr>
            <w:rFonts w:ascii="华文楷体" w:eastAsia="华文楷体" w:hAnsi="华文楷体" w:hint="eastAsia"/>
            <w:sz w:val="28"/>
            <w:szCs w:val="28"/>
          </w:rPr>
          <w:t>一种</w:t>
        </w:r>
      </w:ins>
      <w:r w:rsidRPr="00663A07">
        <w:rPr>
          <w:rFonts w:ascii="华文楷体" w:eastAsia="华文楷体" w:hAnsi="华文楷体" w:hint="eastAsia"/>
          <w:sz w:val="28"/>
          <w:szCs w:val="28"/>
        </w:rPr>
        <w:t>因果本体</w:t>
      </w:r>
      <w:ins w:id="1534" w:author="S-Yansong" w:date="2015-12-18T15:11:00Z">
        <w:r w:rsidR="003A6634">
          <w:rPr>
            <w:rFonts w:ascii="华文楷体" w:eastAsia="华文楷体" w:hAnsi="华文楷体" w:hint="eastAsia"/>
            <w:sz w:val="28"/>
            <w:szCs w:val="28"/>
          </w:rPr>
          <w:t>。</w:t>
        </w:r>
      </w:ins>
      <w:del w:id="1535" w:author="S-Yansong" w:date="2015-12-18T15:11:00Z">
        <w:r w:rsidRPr="00663A07" w:rsidDel="003A6634">
          <w:rPr>
            <w:rFonts w:ascii="华文楷体" w:eastAsia="华文楷体" w:hAnsi="华文楷体" w:hint="eastAsia"/>
            <w:sz w:val="28"/>
            <w:szCs w:val="28"/>
          </w:rPr>
          <w:delText>，</w:delText>
        </w:r>
      </w:del>
    </w:p>
    <w:p w:rsidR="003A6634" w:rsidRDefault="00663A07" w:rsidP="00663A07">
      <w:pPr>
        <w:ind w:firstLine="570"/>
        <w:rPr>
          <w:ins w:id="1536" w:author="S-Yansong" w:date="2015-12-18T15:12:00Z"/>
          <w:rFonts w:ascii="华文楷体" w:eastAsia="华文楷体" w:hAnsi="华文楷体"/>
          <w:sz w:val="28"/>
          <w:szCs w:val="28"/>
        </w:rPr>
      </w:pPr>
      <w:r w:rsidRPr="00663A07">
        <w:rPr>
          <w:rFonts w:ascii="华文楷体" w:eastAsia="华文楷体" w:hAnsi="华文楷体" w:hint="eastAsia"/>
          <w:sz w:val="28"/>
          <w:szCs w:val="28"/>
        </w:rPr>
        <w:t>然后呢就说是第三个</w:t>
      </w:r>
    </w:p>
    <w:p w:rsidR="003A6634" w:rsidRPr="003A6634" w:rsidRDefault="00663A07" w:rsidP="00663A07">
      <w:pPr>
        <w:ind w:firstLine="570"/>
        <w:rPr>
          <w:ins w:id="1537" w:author="S-Yansong" w:date="2015-12-18T15:12:00Z"/>
          <w:rFonts w:asciiTheme="minorEastAsia" w:hAnsiTheme="minorEastAsia"/>
          <w:sz w:val="28"/>
          <w:szCs w:val="28"/>
          <w:rPrChange w:id="1538" w:author="S-Yansong" w:date="2015-12-18T15:12:00Z">
            <w:rPr>
              <w:ins w:id="1539" w:author="S-Yansong" w:date="2015-12-18T15:12:00Z"/>
              <w:rFonts w:ascii="华文楷体" w:eastAsia="华文楷体" w:hAnsi="华文楷体"/>
              <w:sz w:val="28"/>
              <w:szCs w:val="28"/>
            </w:rPr>
          </w:rPrChange>
        </w:rPr>
      </w:pPr>
      <w:r w:rsidRPr="003A6634">
        <w:rPr>
          <w:rFonts w:asciiTheme="minorEastAsia" w:hAnsiTheme="minorEastAsia" w:hint="eastAsia"/>
          <w:sz w:val="28"/>
          <w:szCs w:val="28"/>
          <w:rPrChange w:id="1540" w:author="S-Yansong" w:date="2015-12-18T15:12:00Z">
            <w:rPr>
              <w:rFonts w:ascii="华文楷体" w:eastAsia="华文楷体" w:hAnsi="华文楷体" w:hint="eastAsia"/>
              <w:sz w:val="28"/>
              <w:szCs w:val="28"/>
            </w:rPr>
          </w:rPrChange>
        </w:rPr>
        <w:t>【对于这一切真实不虚可以见到并具有作所欲之事功用的有实法之自性，】</w:t>
      </w:r>
    </w:p>
    <w:p w:rsidR="001168F8" w:rsidRPr="00663A07" w:rsidRDefault="00663A07" w:rsidP="001168F8">
      <w:pPr>
        <w:ind w:firstLine="570"/>
        <w:rPr>
          <w:rFonts w:ascii="华文楷体" w:eastAsia="华文楷体" w:hAnsi="华文楷体"/>
          <w:sz w:val="28"/>
          <w:szCs w:val="28"/>
        </w:rPr>
      </w:pPr>
      <w:r w:rsidRPr="00663A07">
        <w:rPr>
          <w:rFonts w:ascii="华文楷体" w:eastAsia="华文楷体" w:hAnsi="华文楷体" w:hint="eastAsia"/>
          <w:sz w:val="28"/>
          <w:szCs w:val="28"/>
        </w:rPr>
        <w:t>那么对于这一切的这样一种生灭，因果的生灭的有法呢，他就是说真实不虚可以见得到的，而且</w:t>
      </w:r>
      <w:proofErr w:type="gramStart"/>
      <w:r w:rsidRPr="00663A07">
        <w:rPr>
          <w:rFonts w:ascii="华文楷体" w:eastAsia="华文楷体" w:hAnsi="华文楷体" w:hint="eastAsia"/>
          <w:sz w:val="28"/>
          <w:szCs w:val="28"/>
        </w:rPr>
        <w:t>呢具有作</w:t>
      </w:r>
      <w:proofErr w:type="gramEnd"/>
      <w:r w:rsidRPr="00663A07">
        <w:rPr>
          <w:rFonts w:ascii="华文楷体" w:eastAsia="华文楷体" w:hAnsi="华文楷体" w:hint="eastAsia"/>
          <w:sz w:val="28"/>
          <w:szCs w:val="28"/>
        </w:rPr>
        <w:t>所欲之事的功用</w:t>
      </w:r>
      <w:del w:id="1541" w:author="S-Yansong" w:date="2015-12-18T15:12:00Z">
        <w:r w:rsidRPr="00663A07" w:rsidDel="00AE74CA">
          <w:rPr>
            <w:rFonts w:ascii="华文楷体" w:eastAsia="华文楷体" w:hAnsi="华文楷体" w:hint="eastAsia"/>
            <w:sz w:val="28"/>
            <w:szCs w:val="28"/>
          </w:rPr>
          <w:delText>，</w:delText>
        </w:r>
      </w:del>
      <w:ins w:id="1542" w:author="S-Yansong" w:date="2015-12-18T15:12:00Z">
        <w:r w:rsidR="00AE74CA">
          <w:rPr>
            <w:rFonts w:ascii="华文楷体" w:eastAsia="华文楷体" w:hAnsi="华文楷体" w:hint="eastAsia"/>
            <w:sz w:val="28"/>
            <w:szCs w:val="28"/>
          </w:rPr>
          <w:t>。</w:t>
        </w:r>
      </w:ins>
      <w:r w:rsidRPr="00663A07">
        <w:rPr>
          <w:rFonts w:ascii="华文楷体" w:eastAsia="华文楷体" w:hAnsi="华文楷体" w:hint="eastAsia"/>
          <w:sz w:val="28"/>
          <w:szCs w:val="28"/>
        </w:rPr>
        <w:t>如果我</w:t>
      </w:r>
      <w:r w:rsidRPr="00663A07">
        <w:rPr>
          <w:rFonts w:ascii="华文楷体" w:eastAsia="华文楷体" w:hAnsi="华文楷体" w:hint="eastAsia"/>
          <w:sz w:val="28"/>
          <w:szCs w:val="28"/>
        </w:rPr>
        <w:lastRenderedPageBreak/>
        <w:t>们要去盛水，要去打水，我们就会把瓶子拿过来，把瓶子拿过来之后呢去泉水那去装水，拿过来用，就是这样的，还有其他的柱子也可以</w:t>
      </w:r>
      <w:proofErr w:type="gramStart"/>
      <w:r w:rsidRPr="00663A07">
        <w:rPr>
          <w:rFonts w:ascii="华文楷体" w:eastAsia="华文楷体" w:hAnsi="华文楷体" w:hint="eastAsia"/>
          <w:sz w:val="28"/>
          <w:szCs w:val="28"/>
        </w:rPr>
        <w:t>撑</w:t>
      </w:r>
      <w:proofErr w:type="gramEnd"/>
      <w:r w:rsidRPr="00663A07">
        <w:rPr>
          <w:rFonts w:ascii="华文楷体" w:eastAsia="华文楷体" w:hAnsi="华文楷体" w:hint="eastAsia"/>
          <w:sz w:val="28"/>
          <w:szCs w:val="28"/>
        </w:rPr>
        <w:t>房梁，有很多很多这些功用</w:t>
      </w:r>
      <w:del w:id="1543" w:author="S-Yansong" w:date="2015-12-18T15:13:00Z">
        <w:r w:rsidRPr="00663A07" w:rsidDel="001168F8">
          <w:rPr>
            <w:rFonts w:ascii="华文楷体" w:eastAsia="华文楷体" w:hAnsi="华文楷体" w:hint="eastAsia"/>
            <w:sz w:val="28"/>
            <w:szCs w:val="28"/>
          </w:rPr>
          <w:delText>，</w:delText>
        </w:r>
      </w:del>
      <w:ins w:id="1544" w:author="S-Yansong" w:date="2015-12-18T15:13:00Z">
        <w:r w:rsidR="001168F8">
          <w:rPr>
            <w:rFonts w:ascii="华文楷体" w:eastAsia="华文楷体" w:hAnsi="华文楷体" w:hint="eastAsia"/>
            <w:sz w:val="28"/>
            <w:szCs w:val="28"/>
          </w:rPr>
          <w:t>。</w:t>
        </w:r>
      </w:ins>
      <w:r w:rsidRPr="00663A07">
        <w:rPr>
          <w:rFonts w:ascii="华文楷体" w:eastAsia="华文楷体" w:hAnsi="华文楷体" w:hint="eastAsia"/>
          <w:sz w:val="28"/>
          <w:szCs w:val="28"/>
        </w:rPr>
        <w:t>那么我们相续当中，我们内心当中有很多想成办的事情呢都可以做得到，他就是说可以起功用这也是他的自性，应当了知的世俗</w:t>
      </w:r>
      <w:ins w:id="1545" w:author="S-Yansong" w:date="2015-12-18T15:14:00Z">
        <w:r w:rsidR="0085552D">
          <w:rPr>
            <w:rFonts w:ascii="华文楷体" w:eastAsia="华文楷体" w:hAnsi="华文楷体" w:hint="eastAsia"/>
            <w:sz w:val="28"/>
            <w:szCs w:val="28"/>
          </w:rPr>
          <w:t>。</w:t>
        </w:r>
      </w:ins>
      <w:del w:id="1546" w:author="S-Yansong" w:date="2015-12-18T15:14:00Z">
        <w:r w:rsidRPr="00663A07" w:rsidDel="0085552D">
          <w:rPr>
            <w:rFonts w:ascii="华文楷体" w:eastAsia="华文楷体" w:hAnsi="华文楷体" w:hint="eastAsia"/>
            <w:sz w:val="28"/>
            <w:szCs w:val="28"/>
          </w:rPr>
          <w:delText>，</w:delText>
        </w:r>
      </w:del>
      <w:r w:rsidRPr="00663A07">
        <w:rPr>
          <w:rFonts w:ascii="华文楷体" w:eastAsia="华文楷体" w:hAnsi="华文楷体" w:hint="eastAsia"/>
          <w:sz w:val="28"/>
          <w:szCs w:val="28"/>
        </w:rPr>
        <w:t>所以</w:t>
      </w:r>
      <w:proofErr w:type="gramStart"/>
      <w:r w:rsidRPr="00663A07">
        <w:rPr>
          <w:rFonts w:ascii="华文楷体" w:eastAsia="华文楷体" w:hAnsi="华文楷体" w:hint="eastAsia"/>
          <w:sz w:val="28"/>
          <w:szCs w:val="28"/>
        </w:rPr>
        <w:t>说呢自性</w:t>
      </w:r>
      <w:proofErr w:type="gramEnd"/>
      <w:r w:rsidRPr="00663A07">
        <w:rPr>
          <w:rFonts w:ascii="华文楷体" w:eastAsia="华文楷体" w:hAnsi="华文楷体" w:hint="eastAsia"/>
          <w:sz w:val="28"/>
          <w:szCs w:val="28"/>
        </w:rPr>
        <w:t>是世俗，这些自性呢就叫了知世俗，所以说他通过三个特点已经把这个世俗</w:t>
      </w:r>
      <w:proofErr w:type="gramStart"/>
      <w:r w:rsidRPr="00663A07">
        <w:rPr>
          <w:rFonts w:ascii="华文楷体" w:eastAsia="华文楷体" w:hAnsi="华文楷体" w:hint="eastAsia"/>
          <w:sz w:val="28"/>
          <w:szCs w:val="28"/>
        </w:rPr>
        <w:t>的法讲</w:t>
      </w:r>
      <w:proofErr w:type="gramEnd"/>
      <w:del w:id="1547" w:author="S-Yansong" w:date="2015-12-18T15:13:00Z">
        <w:r w:rsidRPr="00663A07" w:rsidDel="0085552D">
          <w:rPr>
            <w:rFonts w:ascii="华文楷体" w:eastAsia="华文楷体" w:hAnsi="华文楷体" w:hint="eastAsia"/>
            <w:sz w:val="28"/>
            <w:szCs w:val="28"/>
          </w:rPr>
          <w:delText>3</w:delText>
        </w:r>
      </w:del>
      <w:r w:rsidRPr="00663A07">
        <w:rPr>
          <w:rFonts w:ascii="华文楷体" w:eastAsia="华文楷体" w:hAnsi="华文楷体" w:hint="eastAsia"/>
          <w:sz w:val="28"/>
          <w:szCs w:val="28"/>
        </w:rPr>
        <w:t>清楚了。</w:t>
      </w:r>
    </w:p>
    <w:p w:rsidR="00663A07" w:rsidRPr="001168F8" w:rsidRDefault="00663A07" w:rsidP="00663A07">
      <w:pPr>
        <w:ind w:firstLine="570"/>
        <w:rPr>
          <w:rFonts w:asciiTheme="minorEastAsia" w:hAnsiTheme="minorEastAsia"/>
          <w:sz w:val="28"/>
          <w:szCs w:val="28"/>
          <w:rPrChange w:id="1548" w:author="S-Yansong" w:date="2015-12-18T15:13:00Z">
            <w:rPr>
              <w:rFonts w:ascii="华文楷体" w:eastAsia="华文楷体" w:hAnsi="华文楷体"/>
              <w:sz w:val="28"/>
              <w:szCs w:val="28"/>
            </w:rPr>
          </w:rPrChange>
        </w:rPr>
      </w:pPr>
      <w:r w:rsidRPr="001168F8">
        <w:rPr>
          <w:rFonts w:asciiTheme="minorEastAsia" w:hAnsiTheme="minorEastAsia" w:hint="eastAsia"/>
          <w:sz w:val="28"/>
          <w:szCs w:val="28"/>
          <w:rPrChange w:id="1549" w:author="S-Yansong" w:date="2015-12-18T15:13:00Z">
            <w:rPr>
              <w:rFonts w:ascii="华文楷体" w:eastAsia="华文楷体" w:hAnsi="华文楷体" w:hint="eastAsia"/>
              <w:sz w:val="28"/>
              <w:szCs w:val="28"/>
            </w:rPr>
          </w:rPrChange>
        </w:rPr>
        <w:t>【世俗的法相从否定的角度宣说了三点，从肯定的角度建立了一点。】</w:t>
      </w:r>
    </w:p>
    <w:p w:rsidR="00663A07" w:rsidRPr="00663A07" w:rsidRDefault="00663A07" w:rsidP="00663A07">
      <w:pPr>
        <w:ind w:firstLine="570"/>
        <w:rPr>
          <w:rFonts w:ascii="华文楷体" w:eastAsia="华文楷体" w:hAnsi="华文楷体"/>
          <w:sz w:val="28"/>
          <w:szCs w:val="28"/>
        </w:rPr>
      </w:pPr>
      <w:r w:rsidRPr="00663A07">
        <w:rPr>
          <w:rFonts w:ascii="华文楷体" w:eastAsia="华文楷体" w:hAnsi="华文楷体" w:hint="eastAsia"/>
          <w:sz w:val="28"/>
          <w:szCs w:val="28"/>
        </w:rPr>
        <w:t>那么这个世俗的法相呢是从否定的角度呢宣讲了这三点，从三个方面否定了，而且从肯定的角度建立了</w:t>
      </w:r>
      <w:del w:id="1550" w:author="S-Yansong" w:date="2015-12-18T15:15:00Z">
        <w:r w:rsidRPr="00663A07" w:rsidDel="00E74F67">
          <w:rPr>
            <w:rFonts w:ascii="华文楷体" w:eastAsia="华文楷体" w:hAnsi="华文楷体" w:hint="eastAsia"/>
            <w:sz w:val="28"/>
            <w:szCs w:val="28"/>
          </w:rPr>
          <w:delText>，</w:delText>
        </w:r>
      </w:del>
      <w:ins w:id="1551" w:author="S-Yansong" w:date="2015-12-18T15:15:00Z">
        <w:r w:rsidR="00E74F67">
          <w:rPr>
            <w:rFonts w:ascii="华文楷体" w:eastAsia="华文楷体" w:hAnsi="华文楷体" w:hint="eastAsia"/>
            <w:sz w:val="28"/>
            <w:szCs w:val="28"/>
          </w:rPr>
          <w:t>。</w:t>
        </w:r>
      </w:ins>
      <w:r w:rsidRPr="00663A07">
        <w:rPr>
          <w:rFonts w:ascii="华文楷体" w:eastAsia="华文楷体" w:hAnsi="华文楷体" w:hint="eastAsia"/>
          <w:sz w:val="28"/>
          <w:szCs w:val="28"/>
        </w:rPr>
        <w:t>从这个地方，从这一篇的观点来讲的时候呢，那么三种否定实际上就是讲这个，从</w:t>
      </w:r>
      <w:del w:id="1552" w:author="S-Yansong" w:date="2015-12-18T15:15:00Z">
        <w:r w:rsidRPr="00663A07" w:rsidDel="00E74F67">
          <w:rPr>
            <w:rFonts w:ascii="华文楷体" w:eastAsia="华文楷体" w:hAnsi="华文楷体" w:hint="eastAsia"/>
            <w:sz w:val="28"/>
            <w:szCs w:val="28"/>
          </w:rPr>
          <w:delText>世俗</w:delText>
        </w:r>
      </w:del>
      <w:ins w:id="1553" w:author="S-Yansong" w:date="2015-12-18T15:15:00Z">
        <w:r w:rsidR="00E74F67">
          <w:rPr>
            <w:rFonts w:ascii="华文楷体" w:eastAsia="华文楷体" w:hAnsi="华文楷体" w:hint="eastAsia"/>
            <w:sz w:val="28"/>
            <w:szCs w:val="28"/>
          </w:rPr>
          <w:t>颂词</w:t>
        </w:r>
      </w:ins>
      <w:r w:rsidRPr="00663A07">
        <w:rPr>
          <w:rFonts w:ascii="华文楷体" w:eastAsia="华文楷体" w:hAnsi="华文楷体" w:hint="eastAsia"/>
          <w:sz w:val="28"/>
          <w:szCs w:val="28"/>
        </w:rPr>
        <w:t>上面可以表现的，</w:t>
      </w:r>
      <w:proofErr w:type="gramStart"/>
      <w:r w:rsidRPr="00663A07">
        <w:rPr>
          <w:rFonts w:ascii="华文楷体" w:eastAsia="华文楷体" w:hAnsi="华文楷体" w:hint="eastAsia"/>
          <w:sz w:val="28"/>
          <w:szCs w:val="28"/>
        </w:rPr>
        <w:t>未察亦</w:t>
      </w:r>
      <w:proofErr w:type="gramEnd"/>
      <w:r w:rsidRPr="00663A07">
        <w:rPr>
          <w:rFonts w:ascii="华文楷体" w:eastAsia="华文楷体" w:hAnsi="华文楷体" w:hint="eastAsia"/>
          <w:sz w:val="28"/>
          <w:szCs w:val="28"/>
        </w:rPr>
        <w:t>似喜呢否定的观察的，不能观察的，这个就是第一个否定</w:t>
      </w:r>
      <w:ins w:id="1554" w:author="S-Yansong" w:date="2015-12-18T15:15:00Z">
        <w:r w:rsidR="00E74F67">
          <w:rPr>
            <w:rFonts w:ascii="华文楷体" w:eastAsia="华文楷体" w:hAnsi="华文楷体" w:hint="eastAsia"/>
            <w:sz w:val="28"/>
            <w:szCs w:val="28"/>
          </w:rPr>
          <w:t>；</w:t>
        </w:r>
      </w:ins>
      <w:del w:id="1555" w:author="S-Yansong" w:date="2015-12-18T15:15:00Z">
        <w:r w:rsidRPr="00663A07" w:rsidDel="00E74F67">
          <w:rPr>
            <w:rFonts w:ascii="华文楷体" w:eastAsia="华文楷体" w:hAnsi="华文楷体" w:hint="eastAsia"/>
            <w:sz w:val="28"/>
            <w:szCs w:val="28"/>
          </w:rPr>
          <w:delText>，</w:delText>
        </w:r>
      </w:del>
      <w:r w:rsidRPr="00663A07">
        <w:rPr>
          <w:rFonts w:ascii="华文楷体" w:eastAsia="华文楷体" w:hAnsi="华文楷体" w:hint="eastAsia"/>
          <w:sz w:val="28"/>
          <w:szCs w:val="28"/>
        </w:rPr>
        <w:t>那么第二个否定呢就是生灭的有法上面的否定的，否定常法</w:t>
      </w:r>
      <w:del w:id="1556" w:author="S-Yansong" w:date="2015-12-18T15:16:00Z">
        <w:r w:rsidRPr="00663A07" w:rsidDel="00E74F67">
          <w:rPr>
            <w:rFonts w:ascii="华文楷体" w:eastAsia="华文楷体" w:hAnsi="华文楷体" w:hint="eastAsia"/>
            <w:sz w:val="28"/>
            <w:szCs w:val="28"/>
          </w:rPr>
          <w:delText>，否定是分，</w:delText>
        </w:r>
      </w:del>
      <w:ins w:id="1557" w:author="S-Yansong" w:date="2015-12-18T15:16:00Z">
        <w:r w:rsidR="00E74F67">
          <w:rPr>
            <w:rFonts w:ascii="华文楷体" w:eastAsia="华文楷体" w:hAnsi="华文楷体" w:hint="eastAsia"/>
            <w:sz w:val="28"/>
            <w:szCs w:val="28"/>
          </w:rPr>
          <w:t>，</w:t>
        </w:r>
      </w:ins>
      <w:r w:rsidRPr="00663A07">
        <w:rPr>
          <w:rFonts w:ascii="华文楷体" w:eastAsia="华文楷体" w:hAnsi="华文楷体" w:hint="eastAsia"/>
          <w:sz w:val="28"/>
          <w:szCs w:val="28"/>
        </w:rPr>
        <w:t>否定非生灭的法</w:t>
      </w:r>
      <w:del w:id="1558" w:author="S-Yansong" w:date="2015-12-18T15:16:00Z">
        <w:r w:rsidRPr="00663A07" w:rsidDel="00E74F67">
          <w:rPr>
            <w:rFonts w:ascii="华文楷体" w:eastAsia="华文楷体" w:hAnsi="华文楷体" w:hint="eastAsia"/>
            <w:sz w:val="28"/>
            <w:szCs w:val="28"/>
          </w:rPr>
          <w:delText>，</w:delText>
        </w:r>
      </w:del>
      <w:ins w:id="1559" w:author="S-Yansong" w:date="2015-12-18T15:16:00Z">
        <w:r w:rsidR="00E74F67">
          <w:rPr>
            <w:rFonts w:ascii="华文楷体" w:eastAsia="华文楷体" w:hAnsi="华文楷体" w:hint="eastAsia"/>
            <w:sz w:val="28"/>
            <w:szCs w:val="28"/>
          </w:rPr>
          <w:t>。</w:t>
        </w:r>
      </w:ins>
      <w:r w:rsidRPr="00663A07">
        <w:rPr>
          <w:rFonts w:ascii="华文楷体" w:eastAsia="华文楷体" w:hAnsi="华文楷体" w:hint="eastAsia"/>
          <w:sz w:val="28"/>
          <w:szCs w:val="28"/>
        </w:rPr>
        <w:t>像这样的话，否定非生灭的常法之后呢，哦，这个世俗一定是生灭法了</w:t>
      </w:r>
      <w:del w:id="1560" w:author="S-Yansong" w:date="2015-12-18T15:16:00Z">
        <w:r w:rsidRPr="00663A07" w:rsidDel="00E74F67">
          <w:rPr>
            <w:rFonts w:ascii="华文楷体" w:eastAsia="华文楷体" w:hAnsi="华文楷体" w:hint="eastAsia"/>
            <w:sz w:val="28"/>
            <w:szCs w:val="28"/>
          </w:rPr>
          <w:delText>，</w:delText>
        </w:r>
      </w:del>
      <w:ins w:id="1561" w:author="S-Yansong" w:date="2015-12-18T15:16:00Z">
        <w:r w:rsidR="00E74F67">
          <w:rPr>
            <w:rFonts w:ascii="华文楷体" w:eastAsia="华文楷体" w:hAnsi="华文楷体" w:hint="eastAsia"/>
            <w:sz w:val="28"/>
            <w:szCs w:val="28"/>
          </w:rPr>
          <w:t>；</w:t>
        </w:r>
      </w:ins>
      <w:r w:rsidRPr="00663A07">
        <w:rPr>
          <w:rFonts w:ascii="华文楷体" w:eastAsia="华文楷体" w:hAnsi="华文楷体" w:hint="eastAsia"/>
          <w:sz w:val="28"/>
          <w:szCs w:val="28"/>
        </w:rPr>
        <w:t>第三个否定呢，否定不起功用的法</w:t>
      </w:r>
      <w:del w:id="1562" w:author="S-Yansong" w:date="2015-12-18T15:16:00Z">
        <w:r w:rsidRPr="00663A07" w:rsidDel="00E74F67">
          <w:rPr>
            <w:rFonts w:ascii="华文楷体" w:eastAsia="华文楷体" w:hAnsi="华文楷体" w:hint="eastAsia"/>
            <w:sz w:val="28"/>
            <w:szCs w:val="28"/>
          </w:rPr>
          <w:delText>，</w:delText>
        </w:r>
      </w:del>
      <w:ins w:id="1563" w:author="S-Yansong" w:date="2015-12-18T15:16:00Z">
        <w:r w:rsidR="00E74F67">
          <w:rPr>
            <w:rFonts w:ascii="华文楷体" w:eastAsia="华文楷体" w:hAnsi="华文楷体" w:hint="eastAsia"/>
            <w:sz w:val="28"/>
            <w:szCs w:val="28"/>
          </w:rPr>
          <w:t>。</w:t>
        </w:r>
      </w:ins>
      <w:r w:rsidRPr="00663A07">
        <w:rPr>
          <w:rFonts w:ascii="华文楷体" w:eastAsia="华文楷体" w:hAnsi="华文楷体" w:hint="eastAsia"/>
          <w:sz w:val="28"/>
          <w:szCs w:val="28"/>
        </w:rPr>
        <w:t>不起功用的法否定掉了，哦，就一定是起功用</w:t>
      </w:r>
      <w:del w:id="1564" w:author="S-Yansong" w:date="2015-12-18T15:16:00Z">
        <w:r w:rsidRPr="00663A07" w:rsidDel="00E74F67">
          <w:rPr>
            <w:rFonts w:ascii="华文楷体" w:eastAsia="华文楷体" w:hAnsi="华文楷体" w:hint="eastAsia"/>
            <w:sz w:val="28"/>
            <w:szCs w:val="28"/>
          </w:rPr>
          <w:delText>，</w:delText>
        </w:r>
      </w:del>
      <w:ins w:id="1565" w:author="S-Yansong" w:date="2015-12-18T15:16:00Z">
        <w:r w:rsidR="00E74F67">
          <w:rPr>
            <w:rFonts w:ascii="华文楷体" w:eastAsia="华文楷体" w:hAnsi="华文楷体" w:hint="eastAsia"/>
            <w:sz w:val="28"/>
            <w:szCs w:val="28"/>
          </w:rPr>
          <w:t>。所以说</w:t>
        </w:r>
      </w:ins>
      <w:r w:rsidRPr="00663A07">
        <w:rPr>
          <w:rFonts w:ascii="华文楷体" w:eastAsia="华文楷体" w:hAnsi="华文楷体" w:hint="eastAsia"/>
          <w:sz w:val="28"/>
          <w:szCs w:val="28"/>
        </w:rPr>
        <w:t>像这样的话，把这三个否定完之后呢，安立了一个自性，啊，就叫做世俗，所以这个叫做从肯定的一点，从肯定的一点，从肯定的角度建立</w:t>
      </w:r>
      <w:ins w:id="1566" w:author="S-Yansong" w:date="2015-12-18T15:17:00Z">
        <w:r w:rsidR="008F1C85">
          <w:rPr>
            <w:rFonts w:ascii="华文楷体" w:eastAsia="华文楷体" w:hAnsi="华文楷体" w:hint="eastAsia"/>
            <w:sz w:val="28"/>
            <w:szCs w:val="28"/>
          </w:rPr>
          <w:t>一点</w:t>
        </w:r>
      </w:ins>
      <w:r w:rsidRPr="00663A07">
        <w:rPr>
          <w:rFonts w:ascii="华文楷体" w:eastAsia="华文楷体" w:hAnsi="华文楷体" w:hint="eastAsia"/>
          <w:sz w:val="28"/>
          <w:szCs w:val="28"/>
        </w:rPr>
        <w:t>的意思。</w:t>
      </w:r>
    </w:p>
    <w:p w:rsidR="00663A07" w:rsidRPr="00663A07" w:rsidRDefault="00663A07" w:rsidP="00663A07">
      <w:pPr>
        <w:ind w:firstLine="570"/>
        <w:rPr>
          <w:rFonts w:ascii="华文楷体" w:eastAsia="华文楷体" w:hAnsi="华文楷体"/>
          <w:sz w:val="28"/>
          <w:szCs w:val="28"/>
        </w:rPr>
      </w:pPr>
      <w:r w:rsidRPr="00663A07">
        <w:rPr>
          <w:rFonts w:ascii="华文楷体" w:eastAsia="华文楷体" w:hAnsi="华文楷体" w:hint="eastAsia"/>
          <w:sz w:val="28"/>
          <w:szCs w:val="28"/>
        </w:rPr>
        <w:t>【</w:t>
      </w:r>
      <w:r w:rsidRPr="007245D6">
        <w:rPr>
          <w:rFonts w:asciiTheme="minorEastAsia" w:hAnsiTheme="minorEastAsia" w:hint="eastAsia"/>
          <w:sz w:val="28"/>
          <w:szCs w:val="28"/>
          <w:rPrChange w:id="1567" w:author="admin" w:date="2015-12-19T01:27:00Z">
            <w:rPr>
              <w:rFonts w:ascii="华文楷体" w:eastAsia="华文楷体" w:hAnsi="华文楷体" w:hint="eastAsia"/>
              <w:sz w:val="28"/>
              <w:szCs w:val="28"/>
            </w:rPr>
          </w:rPrChange>
        </w:rPr>
        <w:t>一、未察似喜</w:t>
      </w:r>
      <w:ins w:id="1568" w:author="admin" w:date="2015-12-19T01:28:00Z">
        <w:r w:rsidR="007245D6">
          <w:rPr>
            <w:rFonts w:asciiTheme="minorEastAsia" w:hAnsiTheme="minorEastAsia" w:hint="eastAsia"/>
            <w:sz w:val="28"/>
            <w:szCs w:val="28"/>
          </w:rPr>
          <w:t>：</w:t>
        </w:r>
      </w:ins>
      <w:del w:id="1569" w:author="admin" w:date="2015-12-19T01:28:00Z">
        <w:r w:rsidRPr="007245D6" w:rsidDel="007245D6">
          <w:rPr>
            <w:rFonts w:asciiTheme="minorEastAsia" w:hAnsiTheme="minorEastAsia" w:hint="eastAsia"/>
            <w:sz w:val="28"/>
            <w:szCs w:val="28"/>
            <w:rPrChange w:id="1570" w:author="admin" w:date="2015-12-19T01:27:00Z">
              <w:rPr>
                <w:rFonts w:ascii="华文楷体" w:eastAsia="华文楷体" w:hAnsi="华文楷体" w:hint="eastAsia"/>
                <w:sz w:val="28"/>
                <w:szCs w:val="28"/>
              </w:rPr>
            </w:rPrChange>
          </w:rPr>
          <w:delText>:</w:delText>
        </w:r>
      </w:del>
      <w:r w:rsidRPr="007245D6">
        <w:rPr>
          <w:rFonts w:asciiTheme="minorEastAsia" w:hAnsiTheme="minorEastAsia" w:hint="eastAsia"/>
          <w:sz w:val="28"/>
          <w:szCs w:val="28"/>
          <w:rPrChange w:id="1571" w:author="admin" w:date="2015-12-19T01:27:00Z">
            <w:rPr>
              <w:rFonts w:ascii="华文楷体" w:eastAsia="华文楷体" w:hAnsi="华文楷体" w:hint="eastAsia"/>
              <w:sz w:val="28"/>
              <w:szCs w:val="28"/>
            </w:rPr>
          </w:rPrChange>
        </w:rPr>
        <w:t>对于这些世俗，从遣除是实空的同时不显现的这一角度说为“未察似喜”,】</w:t>
      </w:r>
    </w:p>
    <w:p w:rsidR="00663A07" w:rsidRPr="00663A07" w:rsidRDefault="00663A07" w:rsidP="00663A07">
      <w:pPr>
        <w:ind w:firstLine="570"/>
        <w:rPr>
          <w:rFonts w:ascii="华文楷体" w:eastAsia="华文楷体" w:hAnsi="华文楷体"/>
          <w:sz w:val="28"/>
          <w:szCs w:val="28"/>
        </w:rPr>
      </w:pPr>
      <w:r w:rsidRPr="00663A07">
        <w:rPr>
          <w:rFonts w:ascii="华文楷体" w:eastAsia="华文楷体" w:hAnsi="华文楷体" w:hint="eastAsia"/>
          <w:sz w:val="28"/>
          <w:szCs w:val="28"/>
        </w:rPr>
        <w:t>那么就是说对于这些世俗呢，</w:t>
      </w:r>
      <w:proofErr w:type="gramStart"/>
      <w:r w:rsidRPr="00663A07">
        <w:rPr>
          <w:rFonts w:ascii="华文楷体" w:eastAsia="华文楷体" w:hAnsi="华文楷体" w:hint="eastAsia"/>
          <w:sz w:val="28"/>
          <w:szCs w:val="28"/>
        </w:rPr>
        <w:t>从遣除是</w:t>
      </w:r>
      <w:proofErr w:type="gramEnd"/>
      <w:r w:rsidRPr="00663A07">
        <w:rPr>
          <w:rFonts w:ascii="华文楷体" w:eastAsia="华文楷体" w:hAnsi="华文楷体" w:hint="eastAsia"/>
          <w:sz w:val="28"/>
          <w:szCs w:val="28"/>
        </w:rPr>
        <w:t>实空的同时不显现</w:t>
      </w:r>
      <w:del w:id="1572" w:author="admin" w:date="2015-12-19T01:28:00Z">
        <w:r w:rsidRPr="00663A07" w:rsidDel="00DC12E4">
          <w:rPr>
            <w:rFonts w:ascii="华文楷体" w:eastAsia="华文楷体" w:hAnsi="华文楷体" w:hint="eastAsia"/>
            <w:sz w:val="28"/>
            <w:szCs w:val="28"/>
          </w:rPr>
          <w:delText>，</w:delText>
        </w:r>
      </w:del>
      <w:ins w:id="1573" w:author="admin" w:date="2015-12-19T01:28:00Z">
        <w:r w:rsidR="00DC12E4">
          <w:rPr>
            <w:rFonts w:ascii="华文楷体" w:eastAsia="华文楷体" w:hAnsi="华文楷体" w:hint="eastAsia"/>
            <w:sz w:val="28"/>
            <w:szCs w:val="28"/>
          </w:rPr>
          <w:t>。</w:t>
        </w:r>
      </w:ins>
      <w:r w:rsidRPr="00663A07">
        <w:rPr>
          <w:rFonts w:ascii="华文楷体" w:eastAsia="华文楷体" w:hAnsi="华文楷体" w:hint="eastAsia"/>
          <w:sz w:val="28"/>
          <w:szCs w:val="28"/>
        </w:rPr>
        <w:t>那</w:t>
      </w:r>
      <w:r w:rsidRPr="00663A07">
        <w:rPr>
          <w:rFonts w:ascii="华文楷体" w:eastAsia="华文楷体" w:hAnsi="华文楷体" w:hint="eastAsia"/>
          <w:sz w:val="28"/>
          <w:szCs w:val="28"/>
        </w:rPr>
        <w:lastRenderedPageBreak/>
        <w:t>么如果就是说我们如果观察的时候，分析的时候，哦，了知这一切都是空性的</w:t>
      </w:r>
      <w:ins w:id="1574" w:author="admin" w:date="2015-12-19T01:29:00Z">
        <w:r w:rsidR="005E69FB">
          <w:rPr>
            <w:rFonts w:ascii="华文楷体" w:eastAsia="华文楷体" w:hAnsi="华文楷体" w:hint="eastAsia"/>
            <w:sz w:val="28"/>
            <w:szCs w:val="28"/>
          </w:rPr>
          <w:t>。</w:t>
        </w:r>
      </w:ins>
      <w:del w:id="1575" w:author="admin" w:date="2015-12-19T01:29:00Z">
        <w:r w:rsidRPr="00663A07" w:rsidDel="005E69FB">
          <w:rPr>
            <w:rFonts w:ascii="华文楷体" w:eastAsia="华文楷体" w:hAnsi="华文楷体" w:hint="eastAsia"/>
            <w:sz w:val="28"/>
            <w:szCs w:val="28"/>
          </w:rPr>
          <w:delText>，</w:delText>
        </w:r>
      </w:del>
      <w:r w:rsidRPr="00663A07">
        <w:rPr>
          <w:rFonts w:ascii="华文楷体" w:eastAsia="华文楷体" w:hAnsi="华文楷体" w:hint="eastAsia"/>
          <w:sz w:val="28"/>
          <w:szCs w:val="28"/>
        </w:rPr>
        <w:t>但是呢就是说是如果</w:t>
      </w:r>
      <w:proofErr w:type="gramStart"/>
      <w:r w:rsidRPr="00663A07">
        <w:rPr>
          <w:rFonts w:ascii="华文楷体" w:eastAsia="华文楷体" w:hAnsi="华文楷体" w:hint="eastAsia"/>
          <w:sz w:val="28"/>
          <w:szCs w:val="28"/>
        </w:rPr>
        <w:t>你不了知</w:t>
      </w:r>
      <w:proofErr w:type="gramEnd"/>
      <w:r w:rsidRPr="00663A07">
        <w:rPr>
          <w:rFonts w:ascii="华文楷体" w:eastAsia="华文楷体" w:hAnsi="华文楷体" w:hint="eastAsia"/>
          <w:sz w:val="28"/>
          <w:szCs w:val="28"/>
        </w:rPr>
        <w:t>他，不观察他的时候，他有显现，像这样讲的时候呢，</w:t>
      </w:r>
      <w:proofErr w:type="gramStart"/>
      <w:r w:rsidRPr="00663A07">
        <w:rPr>
          <w:rFonts w:ascii="华文楷体" w:eastAsia="华文楷体" w:hAnsi="华文楷体" w:hint="eastAsia"/>
          <w:sz w:val="28"/>
          <w:szCs w:val="28"/>
        </w:rPr>
        <w:t>从遣除是</w:t>
      </w:r>
      <w:proofErr w:type="gramEnd"/>
      <w:r w:rsidRPr="00663A07">
        <w:rPr>
          <w:rFonts w:ascii="华文楷体" w:eastAsia="华文楷体" w:hAnsi="华文楷体" w:hint="eastAsia"/>
          <w:sz w:val="28"/>
          <w:szCs w:val="28"/>
        </w:rPr>
        <w:t>实空的同时他不显现的角度把这个</w:t>
      </w:r>
      <w:proofErr w:type="gramStart"/>
      <w:r w:rsidRPr="00663A07">
        <w:rPr>
          <w:rFonts w:ascii="华文楷体" w:eastAsia="华文楷体" w:hAnsi="华文楷体" w:hint="eastAsia"/>
          <w:sz w:val="28"/>
          <w:szCs w:val="28"/>
        </w:rPr>
        <w:t>遣</w:t>
      </w:r>
      <w:proofErr w:type="gramEnd"/>
      <w:r w:rsidRPr="00663A07">
        <w:rPr>
          <w:rFonts w:ascii="华文楷体" w:eastAsia="华文楷体" w:hAnsi="华文楷体" w:hint="eastAsia"/>
          <w:sz w:val="28"/>
          <w:szCs w:val="28"/>
        </w:rPr>
        <w:t>除掉，啊，是空性的，空性就不能显现</w:t>
      </w:r>
      <w:del w:id="1576" w:author="admin" w:date="2015-12-19T01:29:00Z">
        <w:r w:rsidRPr="00663A07" w:rsidDel="002851C5">
          <w:rPr>
            <w:rFonts w:ascii="华文楷体" w:eastAsia="华文楷体" w:hAnsi="华文楷体" w:hint="eastAsia"/>
            <w:sz w:val="28"/>
            <w:szCs w:val="28"/>
          </w:rPr>
          <w:delText>，</w:delText>
        </w:r>
      </w:del>
      <w:ins w:id="1577" w:author="admin" w:date="2015-12-19T01:29:00Z">
        <w:r w:rsidR="002851C5">
          <w:rPr>
            <w:rFonts w:ascii="华文楷体" w:eastAsia="华文楷体" w:hAnsi="华文楷体" w:hint="eastAsia"/>
            <w:sz w:val="28"/>
            <w:szCs w:val="28"/>
          </w:rPr>
          <w:t>。</w:t>
        </w:r>
      </w:ins>
      <w:r w:rsidRPr="00663A07">
        <w:rPr>
          <w:rFonts w:ascii="华文楷体" w:eastAsia="华文楷体" w:hAnsi="华文楷体" w:hint="eastAsia"/>
          <w:sz w:val="28"/>
          <w:szCs w:val="28"/>
        </w:rPr>
        <w:t>把这个排除掉这后呢，就说是不观察的同时，他可以显现的，像这样的角度作为</w:t>
      </w:r>
      <w:proofErr w:type="gramStart"/>
      <w:r w:rsidRPr="00663A07">
        <w:rPr>
          <w:rFonts w:ascii="华文楷体" w:eastAsia="华文楷体" w:hAnsi="华文楷体" w:hint="eastAsia"/>
          <w:sz w:val="28"/>
          <w:szCs w:val="28"/>
        </w:rPr>
        <w:t>未察似</w:t>
      </w:r>
      <w:proofErr w:type="gramEnd"/>
      <w:r w:rsidRPr="00663A07">
        <w:rPr>
          <w:rFonts w:ascii="华文楷体" w:eastAsia="华文楷体" w:hAnsi="华文楷体" w:hint="eastAsia"/>
          <w:sz w:val="28"/>
          <w:szCs w:val="28"/>
        </w:rPr>
        <w:t>喜，</w:t>
      </w:r>
      <w:proofErr w:type="gramStart"/>
      <w:r w:rsidRPr="00663A07">
        <w:rPr>
          <w:rFonts w:ascii="华文楷体" w:eastAsia="华文楷体" w:hAnsi="华文楷体" w:hint="eastAsia"/>
          <w:sz w:val="28"/>
          <w:szCs w:val="28"/>
        </w:rPr>
        <w:t>没观察</w:t>
      </w:r>
      <w:proofErr w:type="gramEnd"/>
      <w:r w:rsidRPr="00663A07">
        <w:rPr>
          <w:rFonts w:ascii="华文楷体" w:eastAsia="华文楷体" w:hAnsi="华文楷体" w:hint="eastAsia"/>
          <w:sz w:val="28"/>
          <w:szCs w:val="28"/>
        </w:rPr>
        <w:t>的时候似乎还是可以得得到他的本体的，他的本体是可以看得到的。</w:t>
      </w:r>
    </w:p>
    <w:p w:rsidR="00663A07" w:rsidRPr="002851C5" w:rsidRDefault="00663A07" w:rsidP="00663A07">
      <w:pPr>
        <w:ind w:firstLine="570"/>
        <w:rPr>
          <w:rFonts w:asciiTheme="minorEastAsia" w:hAnsiTheme="minorEastAsia"/>
          <w:sz w:val="28"/>
          <w:szCs w:val="28"/>
          <w:rPrChange w:id="1578" w:author="admin" w:date="2015-12-19T01:29:00Z">
            <w:rPr>
              <w:rFonts w:ascii="华文楷体" w:eastAsia="华文楷体" w:hAnsi="华文楷体"/>
              <w:sz w:val="28"/>
              <w:szCs w:val="28"/>
            </w:rPr>
          </w:rPrChange>
        </w:rPr>
      </w:pPr>
      <w:r w:rsidRPr="002851C5">
        <w:rPr>
          <w:rFonts w:asciiTheme="minorEastAsia" w:hAnsiTheme="minorEastAsia" w:hint="eastAsia"/>
          <w:sz w:val="28"/>
          <w:szCs w:val="28"/>
          <w:rPrChange w:id="1579" w:author="admin" w:date="2015-12-19T01:29:00Z">
            <w:rPr>
              <w:rFonts w:ascii="华文楷体" w:eastAsia="华文楷体" w:hAnsi="华文楷体" w:hint="eastAsia"/>
              <w:sz w:val="28"/>
              <w:szCs w:val="28"/>
            </w:rPr>
          </w:rPrChange>
        </w:rPr>
        <w:t>【虽然一经观察了不可得</w:t>
      </w:r>
      <w:ins w:id="1580" w:author="admin" w:date="2015-12-19T01:30:00Z">
        <w:r w:rsidR="002851C5">
          <w:rPr>
            <w:rFonts w:asciiTheme="minorEastAsia" w:hAnsiTheme="minorEastAsia" w:hint="eastAsia"/>
            <w:sz w:val="28"/>
            <w:szCs w:val="28"/>
          </w:rPr>
          <w:t>，</w:t>
        </w:r>
      </w:ins>
      <w:del w:id="1581" w:author="admin" w:date="2015-12-19T01:30:00Z">
        <w:r w:rsidRPr="002851C5" w:rsidDel="002851C5">
          <w:rPr>
            <w:rFonts w:asciiTheme="minorEastAsia" w:hAnsiTheme="minorEastAsia" w:hint="eastAsia"/>
            <w:sz w:val="28"/>
            <w:szCs w:val="28"/>
            <w:rPrChange w:id="1582" w:author="admin" w:date="2015-12-19T01:29:00Z">
              <w:rPr>
                <w:rFonts w:ascii="华文楷体" w:eastAsia="华文楷体" w:hAnsi="华文楷体" w:hint="eastAsia"/>
                <w:sz w:val="28"/>
                <w:szCs w:val="28"/>
              </w:rPr>
            </w:rPrChange>
          </w:rPr>
          <w:delText>，</w:delText>
        </w:r>
      </w:del>
      <w:r w:rsidRPr="002851C5">
        <w:rPr>
          <w:rFonts w:asciiTheme="minorEastAsia" w:hAnsiTheme="minorEastAsia" w:hint="eastAsia"/>
          <w:sz w:val="28"/>
          <w:szCs w:val="28"/>
          <w:rPrChange w:id="1583" w:author="admin" w:date="2015-12-19T01:29:00Z">
            <w:rPr>
              <w:rFonts w:ascii="华文楷体" w:eastAsia="华文楷体" w:hAnsi="华文楷体" w:hint="eastAsia"/>
              <w:sz w:val="28"/>
              <w:szCs w:val="28"/>
            </w:rPr>
          </w:rPrChange>
        </w:rPr>
        <w:t>但在未经观察的侧面无可泯灭而显现，如同水中月一般，此等无欺显现这一点依靠上述建立实空的那些理证足可确定。】</w:t>
      </w:r>
    </w:p>
    <w:p w:rsidR="009B23E1" w:rsidRDefault="00663A07" w:rsidP="00663A07">
      <w:pPr>
        <w:ind w:firstLine="570"/>
        <w:rPr>
          <w:ins w:id="1584" w:author="admin" w:date="2015-12-19T01:32:00Z"/>
          <w:rFonts w:ascii="华文楷体" w:eastAsia="华文楷体" w:hAnsi="华文楷体" w:hint="eastAsia"/>
          <w:sz w:val="28"/>
          <w:szCs w:val="28"/>
        </w:rPr>
      </w:pPr>
      <w:r w:rsidRPr="00663A07">
        <w:rPr>
          <w:rFonts w:ascii="华文楷体" w:eastAsia="华文楷体" w:hAnsi="华文楷体" w:hint="eastAsia"/>
          <w:sz w:val="28"/>
          <w:szCs w:val="28"/>
        </w:rPr>
        <w:t>那么虽然</w:t>
      </w:r>
      <w:proofErr w:type="gramStart"/>
      <w:r w:rsidRPr="00663A07">
        <w:rPr>
          <w:rFonts w:ascii="华文楷体" w:eastAsia="华文楷体" w:hAnsi="华文楷体" w:hint="eastAsia"/>
          <w:sz w:val="28"/>
          <w:szCs w:val="28"/>
        </w:rPr>
        <w:t>一</w:t>
      </w:r>
      <w:proofErr w:type="gramEnd"/>
      <w:r w:rsidRPr="00663A07">
        <w:rPr>
          <w:rFonts w:ascii="华文楷体" w:eastAsia="华文楷体" w:hAnsi="华文楷体" w:hint="eastAsia"/>
          <w:sz w:val="28"/>
          <w:szCs w:val="28"/>
        </w:rPr>
        <w:t>观察的时候就了不可得了，但是呢如果不以胜义理论观察，这个不观察，很多地方都是讲不以胜义理论观察，不是说不能够以世俗这样的理论观察</w:t>
      </w:r>
      <w:del w:id="1585" w:author="admin" w:date="2015-12-19T01:31:00Z">
        <w:r w:rsidRPr="00663A07" w:rsidDel="002851C5">
          <w:rPr>
            <w:rFonts w:ascii="华文楷体" w:eastAsia="华文楷体" w:hAnsi="华文楷体" w:hint="eastAsia"/>
            <w:sz w:val="28"/>
            <w:szCs w:val="28"/>
          </w:rPr>
          <w:delText>，</w:delText>
        </w:r>
      </w:del>
      <w:ins w:id="1586" w:author="admin" w:date="2015-12-19T01:31:00Z">
        <w:r w:rsidR="002851C5">
          <w:rPr>
            <w:rFonts w:ascii="华文楷体" w:eastAsia="华文楷体" w:hAnsi="华文楷体" w:hint="eastAsia"/>
            <w:sz w:val="28"/>
            <w:szCs w:val="28"/>
          </w:rPr>
          <w:t>。</w:t>
        </w:r>
      </w:ins>
      <w:r w:rsidRPr="00663A07">
        <w:rPr>
          <w:rFonts w:ascii="华文楷体" w:eastAsia="华文楷体" w:hAnsi="华文楷体" w:hint="eastAsia"/>
          <w:sz w:val="28"/>
          <w:szCs w:val="28"/>
        </w:rPr>
        <w:t>所以说如果不以胜义理论的侧面观察的时候呢，无可泯灭而显现的，他完全可以得到他的本体</w:t>
      </w:r>
      <w:del w:id="1587" w:author="admin" w:date="2015-12-19T01:30:00Z">
        <w:r w:rsidRPr="00663A07" w:rsidDel="002851C5">
          <w:rPr>
            <w:rFonts w:ascii="华文楷体" w:eastAsia="华文楷体" w:hAnsi="华文楷体" w:hint="eastAsia"/>
            <w:sz w:val="28"/>
            <w:szCs w:val="28"/>
          </w:rPr>
          <w:delText>，</w:delText>
        </w:r>
      </w:del>
      <w:ins w:id="1588" w:author="admin" w:date="2015-12-19T01:30:00Z">
        <w:r w:rsidR="002851C5">
          <w:rPr>
            <w:rFonts w:ascii="华文楷体" w:eastAsia="华文楷体" w:hAnsi="华文楷体" w:hint="eastAsia"/>
            <w:sz w:val="28"/>
            <w:szCs w:val="28"/>
          </w:rPr>
          <w:t>。</w:t>
        </w:r>
      </w:ins>
    </w:p>
    <w:p w:rsidR="009B23E1" w:rsidRDefault="00663A07" w:rsidP="00663A07">
      <w:pPr>
        <w:ind w:firstLine="570"/>
        <w:rPr>
          <w:ins w:id="1589" w:author="admin" w:date="2015-12-19T01:32:00Z"/>
          <w:rFonts w:ascii="华文楷体" w:eastAsia="华文楷体" w:hAnsi="华文楷体" w:hint="eastAsia"/>
          <w:sz w:val="28"/>
          <w:szCs w:val="28"/>
        </w:rPr>
      </w:pPr>
      <w:r w:rsidRPr="00663A07">
        <w:rPr>
          <w:rFonts w:ascii="华文楷体" w:eastAsia="华文楷体" w:hAnsi="华文楷体" w:hint="eastAsia"/>
          <w:sz w:val="28"/>
          <w:szCs w:val="28"/>
        </w:rPr>
        <w:t>就如同水中月</w:t>
      </w:r>
      <w:ins w:id="1590" w:author="admin" w:date="2015-12-19T01:31:00Z">
        <w:r w:rsidR="00532A1F">
          <w:rPr>
            <w:rFonts w:ascii="华文楷体" w:eastAsia="华文楷体" w:hAnsi="华文楷体" w:hint="eastAsia"/>
            <w:sz w:val="28"/>
            <w:szCs w:val="28"/>
          </w:rPr>
          <w:t>影</w:t>
        </w:r>
      </w:ins>
      <w:r w:rsidRPr="00663A07">
        <w:rPr>
          <w:rFonts w:ascii="华文楷体" w:eastAsia="华文楷体" w:hAnsi="华文楷体" w:hint="eastAsia"/>
          <w:sz w:val="28"/>
          <w:szCs w:val="28"/>
        </w:rPr>
        <w:t>一样</w:t>
      </w:r>
      <w:del w:id="1591" w:author="admin" w:date="2015-12-19T01:33:00Z">
        <w:r w:rsidRPr="00663A07" w:rsidDel="008846D2">
          <w:rPr>
            <w:rFonts w:ascii="华文楷体" w:eastAsia="华文楷体" w:hAnsi="华文楷体" w:hint="eastAsia"/>
            <w:sz w:val="28"/>
            <w:szCs w:val="28"/>
          </w:rPr>
          <w:delText>，</w:delText>
        </w:r>
      </w:del>
      <w:ins w:id="1592" w:author="admin" w:date="2015-12-19T01:33:00Z">
        <w:r w:rsidR="008846D2">
          <w:rPr>
            <w:rFonts w:ascii="华文楷体" w:eastAsia="华文楷体" w:hAnsi="华文楷体" w:hint="eastAsia"/>
            <w:sz w:val="28"/>
            <w:szCs w:val="28"/>
          </w:rPr>
          <w:t>。</w:t>
        </w:r>
      </w:ins>
      <w:r w:rsidRPr="00663A07">
        <w:rPr>
          <w:rFonts w:ascii="华文楷体" w:eastAsia="华文楷体" w:hAnsi="华文楷体" w:hint="eastAsia"/>
          <w:sz w:val="28"/>
          <w:szCs w:val="28"/>
        </w:rPr>
        <w:t>当你的眼睛</w:t>
      </w:r>
      <w:proofErr w:type="gramStart"/>
      <w:r w:rsidRPr="00663A07">
        <w:rPr>
          <w:rFonts w:ascii="华文楷体" w:eastAsia="华文楷体" w:hAnsi="华文楷体" w:hint="eastAsia"/>
          <w:sz w:val="28"/>
          <w:szCs w:val="28"/>
        </w:rPr>
        <w:t>瞟</w:t>
      </w:r>
      <w:proofErr w:type="gramEnd"/>
      <w:r w:rsidRPr="00663A07">
        <w:rPr>
          <w:rFonts w:ascii="华文楷体" w:eastAsia="华文楷体" w:hAnsi="华文楷体" w:hint="eastAsia"/>
          <w:sz w:val="28"/>
          <w:szCs w:val="28"/>
        </w:rPr>
        <w:t>过去的时候呢，这个水中月明晃晃的显现了，啊，如果你要使用胜义理</w:t>
      </w:r>
      <w:proofErr w:type="gramStart"/>
      <w:r w:rsidRPr="00663A07">
        <w:rPr>
          <w:rFonts w:ascii="华文楷体" w:eastAsia="华文楷体" w:hAnsi="华文楷体" w:hint="eastAsia"/>
          <w:sz w:val="28"/>
          <w:szCs w:val="28"/>
        </w:rPr>
        <w:t>论观察</w:t>
      </w:r>
      <w:proofErr w:type="gramEnd"/>
      <w:r w:rsidRPr="00663A07">
        <w:rPr>
          <w:rFonts w:ascii="华文楷体" w:eastAsia="华文楷体" w:hAnsi="华文楷体" w:hint="eastAsia"/>
          <w:sz w:val="28"/>
          <w:szCs w:val="28"/>
        </w:rPr>
        <w:t>的时候，如何观察都得不到他的本体，所以说像这样讲的时候呢，不观察可以得到一种水中月影</w:t>
      </w:r>
      <w:ins w:id="1593" w:author="admin" w:date="2015-12-19T01:32:00Z">
        <w:r w:rsidR="009B23E1">
          <w:rPr>
            <w:rFonts w:ascii="华文楷体" w:eastAsia="华文楷体" w:hAnsi="华文楷体" w:hint="eastAsia"/>
            <w:sz w:val="28"/>
            <w:szCs w:val="28"/>
          </w:rPr>
          <w:t>。</w:t>
        </w:r>
      </w:ins>
      <w:del w:id="1594" w:author="admin" w:date="2015-12-19T01:32:00Z">
        <w:r w:rsidRPr="00663A07" w:rsidDel="009B23E1">
          <w:rPr>
            <w:rFonts w:ascii="华文楷体" w:eastAsia="华文楷体" w:hAnsi="华文楷体" w:hint="eastAsia"/>
            <w:sz w:val="28"/>
            <w:szCs w:val="28"/>
          </w:rPr>
          <w:delText>，</w:delText>
        </w:r>
      </w:del>
    </w:p>
    <w:p w:rsidR="00663A07" w:rsidRPr="00663A07" w:rsidRDefault="00663A07" w:rsidP="00663A07">
      <w:pPr>
        <w:ind w:firstLine="570"/>
        <w:rPr>
          <w:rFonts w:ascii="华文楷体" w:eastAsia="华文楷体" w:hAnsi="华文楷体"/>
          <w:sz w:val="28"/>
          <w:szCs w:val="28"/>
        </w:rPr>
      </w:pPr>
      <w:r w:rsidRPr="00663A07">
        <w:rPr>
          <w:rFonts w:ascii="华文楷体" w:eastAsia="华文楷体" w:hAnsi="华文楷体" w:hint="eastAsia"/>
          <w:sz w:val="28"/>
          <w:szCs w:val="28"/>
        </w:rPr>
        <w:t>此等无欺显现这一点依靠上述建立实空的那些</w:t>
      </w:r>
      <w:proofErr w:type="gramStart"/>
      <w:r w:rsidRPr="00663A07">
        <w:rPr>
          <w:rFonts w:ascii="华文楷体" w:eastAsia="华文楷体" w:hAnsi="华文楷体" w:hint="eastAsia"/>
          <w:sz w:val="28"/>
          <w:szCs w:val="28"/>
        </w:rPr>
        <w:t>理证足可</w:t>
      </w:r>
      <w:proofErr w:type="gramEnd"/>
      <w:r w:rsidRPr="00663A07">
        <w:rPr>
          <w:rFonts w:ascii="华文楷体" w:eastAsia="华文楷体" w:hAnsi="华文楷体" w:hint="eastAsia"/>
          <w:sz w:val="28"/>
          <w:szCs w:val="28"/>
        </w:rPr>
        <w:t>确定</w:t>
      </w:r>
      <w:del w:id="1595" w:author="admin" w:date="2015-12-19T01:33:00Z">
        <w:r w:rsidRPr="00663A07" w:rsidDel="008846D2">
          <w:rPr>
            <w:rFonts w:ascii="华文楷体" w:eastAsia="华文楷体" w:hAnsi="华文楷体" w:hint="eastAsia"/>
            <w:sz w:val="28"/>
            <w:szCs w:val="28"/>
          </w:rPr>
          <w:delText>，</w:delText>
        </w:r>
      </w:del>
      <w:ins w:id="1596" w:author="admin" w:date="2015-12-19T01:33:00Z">
        <w:r w:rsidR="008846D2">
          <w:rPr>
            <w:rFonts w:ascii="华文楷体" w:eastAsia="华文楷体" w:hAnsi="华文楷体" w:hint="eastAsia"/>
            <w:sz w:val="28"/>
            <w:szCs w:val="28"/>
          </w:rPr>
          <w:t>。</w:t>
        </w:r>
      </w:ins>
      <w:r w:rsidRPr="00663A07">
        <w:rPr>
          <w:rFonts w:ascii="华文楷体" w:eastAsia="华文楷体" w:hAnsi="华文楷体" w:hint="eastAsia"/>
          <w:sz w:val="28"/>
          <w:szCs w:val="28"/>
        </w:rPr>
        <w:t>啊，前面就建立时空的时候也是这样讲过的，实际上就是说他的本体是空性的，他的这个显现方面是可以安立的，通过前面的理论可以确定下来。而且你的</w:t>
      </w:r>
      <w:ins w:id="1597" w:author="admin" w:date="2015-12-19T01:32:00Z">
        <w:r w:rsidR="009B23E1">
          <w:rPr>
            <w:rFonts w:ascii="华文楷体" w:eastAsia="华文楷体" w:hAnsi="华文楷体" w:hint="eastAsia"/>
            <w:sz w:val="28"/>
            <w:szCs w:val="28"/>
          </w:rPr>
          <w:t>实</w:t>
        </w:r>
      </w:ins>
      <w:del w:id="1598" w:author="admin" w:date="2015-12-19T01:32:00Z">
        <w:r w:rsidRPr="00663A07" w:rsidDel="009B23E1">
          <w:rPr>
            <w:rFonts w:ascii="华文楷体" w:eastAsia="华文楷体" w:hAnsi="华文楷体" w:hint="eastAsia"/>
            <w:sz w:val="28"/>
            <w:szCs w:val="28"/>
          </w:rPr>
          <w:delText>时</w:delText>
        </w:r>
      </w:del>
      <w:r w:rsidRPr="00663A07">
        <w:rPr>
          <w:rFonts w:ascii="华文楷体" w:eastAsia="华文楷体" w:hAnsi="华文楷体" w:hint="eastAsia"/>
          <w:sz w:val="28"/>
          <w:szCs w:val="28"/>
        </w:rPr>
        <w:t>空呢，你在哪个方面建立</w:t>
      </w:r>
      <w:ins w:id="1599" w:author="admin" w:date="2015-12-19T01:32:00Z">
        <w:r w:rsidR="009B23E1">
          <w:rPr>
            <w:rFonts w:ascii="华文楷体" w:eastAsia="华文楷体" w:hAnsi="华文楷体" w:hint="eastAsia"/>
            <w:sz w:val="28"/>
            <w:szCs w:val="28"/>
          </w:rPr>
          <w:t>实</w:t>
        </w:r>
      </w:ins>
      <w:del w:id="1600" w:author="admin" w:date="2015-12-19T01:32:00Z">
        <w:r w:rsidRPr="00663A07" w:rsidDel="009B23E1">
          <w:rPr>
            <w:rFonts w:ascii="华文楷体" w:eastAsia="华文楷体" w:hAnsi="华文楷体" w:hint="eastAsia"/>
            <w:sz w:val="28"/>
            <w:szCs w:val="28"/>
          </w:rPr>
          <w:delText>时</w:delText>
        </w:r>
      </w:del>
      <w:r w:rsidRPr="00663A07">
        <w:rPr>
          <w:rFonts w:ascii="华文楷体" w:eastAsia="华文楷体" w:hAnsi="华文楷体" w:hint="eastAsia"/>
          <w:sz w:val="28"/>
          <w:szCs w:val="28"/>
        </w:rPr>
        <w:t>空的，就是在显</w:t>
      </w:r>
      <w:r w:rsidRPr="00663A07">
        <w:rPr>
          <w:rFonts w:ascii="华文楷体" w:eastAsia="华文楷体" w:hAnsi="华文楷体" w:hint="eastAsia"/>
          <w:sz w:val="28"/>
          <w:szCs w:val="28"/>
        </w:rPr>
        <w:lastRenderedPageBreak/>
        <w:t>现法上去建立的。</w:t>
      </w:r>
    </w:p>
    <w:p w:rsidR="00663A07" w:rsidRPr="00663A07" w:rsidRDefault="00663A07" w:rsidP="00663A07">
      <w:pPr>
        <w:ind w:firstLine="570"/>
        <w:rPr>
          <w:rFonts w:ascii="华文楷体" w:eastAsia="华文楷体" w:hAnsi="华文楷体"/>
          <w:sz w:val="28"/>
          <w:szCs w:val="28"/>
        </w:rPr>
      </w:pPr>
      <w:r w:rsidRPr="00663A07">
        <w:rPr>
          <w:rFonts w:ascii="华文楷体" w:eastAsia="华文楷体" w:hAnsi="华文楷体" w:hint="eastAsia"/>
          <w:sz w:val="28"/>
          <w:szCs w:val="28"/>
        </w:rPr>
        <w:t>第二个问题呢，是生灭有法。</w:t>
      </w:r>
    </w:p>
    <w:p w:rsidR="00663A07" w:rsidRPr="0046625F" w:rsidRDefault="00663A07" w:rsidP="00663A07">
      <w:pPr>
        <w:ind w:firstLine="570"/>
        <w:rPr>
          <w:rFonts w:asciiTheme="minorEastAsia" w:hAnsiTheme="minorEastAsia"/>
          <w:sz w:val="28"/>
          <w:szCs w:val="28"/>
          <w:rPrChange w:id="1601" w:author="admin" w:date="2015-12-19T01:31:00Z">
            <w:rPr>
              <w:rFonts w:ascii="华文楷体" w:eastAsia="华文楷体" w:hAnsi="华文楷体"/>
              <w:sz w:val="28"/>
              <w:szCs w:val="28"/>
            </w:rPr>
          </w:rPrChange>
        </w:rPr>
      </w:pPr>
      <w:r w:rsidRPr="0046625F">
        <w:rPr>
          <w:rFonts w:asciiTheme="minorEastAsia" w:hAnsiTheme="minorEastAsia" w:hint="eastAsia"/>
          <w:sz w:val="28"/>
          <w:szCs w:val="28"/>
          <w:rPrChange w:id="1602" w:author="admin" w:date="2015-12-19T01:31:00Z">
            <w:rPr>
              <w:rFonts w:ascii="华文楷体" w:eastAsia="华文楷体" w:hAnsi="华文楷体" w:hint="eastAsia"/>
              <w:sz w:val="28"/>
              <w:szCs w:val="28"/>
            </w:rPr>
          </w:rPrChange>
        </w:rPr>
        <w:t>【二、生灭有法:为了否定非刹那性而说是生灭之有法</w:t>
      </w:r>
      <w:ins w:id="1603" w:author="admin" w:date="2015-12-19T01:31:00Z">
        <w:r w:rsidR="0046625F">
          <w:rPr>
            <w:rFonts w:asciiTheme="minorEastAsia" w:hAnsiTheme="minorEastAsia" w:hint="eastAsia"/>
            <w:sz w:val="28"/>
            <w:szCs w:val="28"/>
          </w:rPr>
          <w:t>，</w:t>
        </w:r>
      </w:ins>
      <w:del w:id="1604" w:author="admin" w:date="2015-12-19T01:31:00Z">
        <w:r w:rsidRPr="0046625F" w:rsidDel="0046625F">
          <w:rPr>
            <w:rFonts w:asciiTheme="minorEastAsia" w:hAnsiTheme="minorEastAsia" w:hint="eastAsia"/>
            <w:sz w:val="28"/>
            <w:szCs w:val="28"/>
            <w:rPrChange w:id="1605" w:author="admin" w:date="2015-12-19T01:31:00Z">
              <w:rPr>
                <w:rFonts w:ascii="华文楷体" w:eastAsia="华文楷体" w:hAnsi="华文楷体" w:hint="eastAsia"/>
                <w:sz w:val="28"/>
                <w:szCs w:val="28"/>
              </w:rPr>
            </w:rPrChange>
          </w:rPr>
          <w:delText>,</w:delText>
        </w:r>
      </w:del>
      <w:r w:rsidRPr="0046625F">
        <w:rPr>
          <w:rFonts w:asciiTheme="minorEastAsia" w:hAnsiTheme="minorEastAsia" w:hint="eastAsia"/>
          <w:sz w:val="28"/>
          <w:szCs w:val="28"/>
          <w:rPrChange w:id="1606" w:author="admin" w:date="2015-12-19T01:31:00Z">
            <w:rPr>
              <w:rFonts w:ascii="华文楷体" w:eastAsia="华文楷体" w:hAnsi="华文楷体" w:hint="eastAsia"/>
              <w:sz w:val="28"/>
              <w:szCs w:val="28"/>
            </w:rPr>
          </w:rPrChange>
        </w:rPr>
        <w:t>这些以破常法的理证等可明显证实。】</w:t>
      </w:r>
    </w:p>
    <w:p w:rsidR="00663A07" w:rsidRPr="00663A07" w:rsidRDefault="00663A07" w:rsidP="00663A07">
      <w:pPr>
        <w:ind w:firstLine="570"/>
        <w:rPr>
          <w:rFonts w:ascii="华文楷体" w:eastAsia="华文楷体" w:hAnsi="华文楷体"/>
          <w:sz w:val="28"/>
          <w:szCs w:val="28"/>
        </w:rPr>
      </w:pPr>
      <w:r w:rsidRPr="00663A07">
        <w:rPr>
          <w:rFonts w:ascii="华文楷体" w:eastAsia="华文楷体" w:hAnsi="华文楷体" w:hint="eastAsia"/>
          <w:sz w:val="28"/>
          <w:szCs w:val="28"/>
        </w:rPr>
        <w:t>那么就是第二个否定呢，</w:t>
      </w:r>
      <w:proofErr w:type="gramStart"/>
      <w:r w:rsidRPr="00663A07">
        <w:rPr>
          <w:rFonts w:ascii="华文楷体" w:eastAsia="华文楷体" w:hAnsi="华文楷体" w:hint="eastAsia"/>
          <w:sz w:val="28"/>
          <w:szCs w:val="28"/>
        </w:rPr>
        <w:t>否定非</w:t>
      </w:r>
      <w:proofErr w:type="gramEnd"/>
      <w:r w:rsidRPr="00663A07">
        <w:rPr>
          <w:rFonts w:ascii="华文楷体" w:eastAsia="华文楷体" w:hAnsi="华文楷体" w:hint="eastAsia"/>
          <w:sz w:val="28"/>
          <w:szCs w:val="28"/>
        </w:rPr>
        <w:t>刹那性，否定常法而说这个就是生灭的有法，这个世俗一定是生灭的有法</w:t>
      </w:r>
      <w:del w:id="1607" w:author="admin" w:date="2015-12-19T01:34:00Z">
        <w:r w:rsidRPr="00663A07" w:rsidDel="00A40DA4">
          <w:rPr>
            <w:rFonts w:ascii="华文楷体" w:eastAsia="华文楷体" w:hAnsi="华文楷体" w:hint="eastAsia"/>
            <w:sz w:val="28"/>
            <w:szCs w:val="28"/>
          </w:rPr>
          <w:delText>，</w:delText>
        </w:r>
      </w:del>
      <w:ins w:id="1608" w:author="admin" w:date="2015-12-19T01:34:00Z">
        <w:r w:rsidR="00A40DA4">
          <w:rPr>
            <w:rFonts w:ascii="华文楷体" w:eastAsia="华文楷体" w:hAnsi="华文楷体" w:hint="eastAsia"/>
            <w:sz w:val="28"/>
            <w:szCs w:val="28"/>
          </w:rPr>
          <w:t>。</w:t>
        </w:r>
      </w:ins>
      <w:r w:rsidRPr="00663A07">
        <w:rPr>
          <w:rFonts w:ascii="华文楷体" w:eastAsia="华文楷体" w:hAnsi="华文楷体" w:hint="eastAsia"/>
          <w:sz w:val="28"/>
          <w:szCs w:val="28"/>
        </w:rPr>
        <w:t>所以说</w:t>
      </w:r>
      <w:proofErr w:type="gramStart"/>
      <w:r w:rsidRPr="00663A07">
        <w:rPr>
          <w:rFonts w:ascii="华文楷体" w:eastAsia="华文楷体" w:hAnsi="华文楷体" w:hint="eastAsia"/>
          <w:sz w:val="28"/>
          <w:szCs w:val="28"/>
        </w:rPr>
        <w:t>呢这些</w:t>
      </w:r>
      <w:proofErr w:type="gramEnd"/>
      <w:r w:rsidRPr="00663A07">
        <w:rPr>
          <w:rFonts w:ascii="华文楷体" w:eastAsia="华文楷体" w:hAnsi="华文楷体" w:hint="eastAsia"/>
          <w:sz w:val="28"/>
          <w:szCs w:val="28"/>
        </w:rPr>
        <w:t>以破常法的理证可以证实的，那么就是说安立他是生灭的法，通过破常法的理证就可以证明一切有法，一切法的确是刹那生灭的自性。如果是常法，那么不是生灭的，那么实际上呢就是说是，这个方面也是传递出一种信息呢，如果是生灭的有法，那一定是世俗当中存在的法，如果是非生灭的常法，那一定是世俗当中不存在的法</w:t>
      </w:r>
      <w:del w:id="1609" w:author="admin" w:date="2015-12-19T01:35:00Z">
        <w:r w:rsidRPr="00663A07" w:rsidDel="00B64C11">
          <w:rPr>
            <w:rFonts w:ascii="华文楷体" w:eastAsia="华文楷体" w:hAnsi="华文楷体" w:hint="eastAsia"/>
            <w:sz w:val="28"/>
            <w:szCs w:val="28"/>
          </w:rPr>
          <w:delText>，</w:delText>
        </w:r>
      </w:del>
      <w:ins w:id="1610" w:author="admin" w:date="2015-12-19T01:35:00Z">
        <w:r w:rsidR="00B64C11">
          <w:rPr>
            <w:rFonts w:ascii="华文楷体" w:eastAsia="华文楷体" w:hAnsi="华文楷体" w:hint="eastAsia"/>
            <w:sz w:val="28"/>
            <w:szCs w:val="28"/>
          </w:rPr>
          <w:t>。</w:t>
        </w:r>
      </w:ins>
      <w:r w:rsidRPr="00663A07">
        <w:rPr>
          <w:rFonts w:ascii="华文楷体" w:eastAsia="华文楷体" w:hAnsi="华文楷体" w:hint="eastAsia"/>
          <w:sz w:val="28"/>
          <w:szCs w:val="28"/>
        </w:rPr>
        <w:t>所以说这些自在天啊，安</w:t>
      </w:r>
      <w:proofErr w:type="gramStart"/>
      <w:r w:rsidRPr="00663A07">
        <w:rPr>
          <w:rFonts w:ascii="华文楷体" w:eastAsia="华文楷体" w:hAnsi="华文楷体" w:hint="eastAsia"/>
          <w:sz w:val="28"/>
          <w:szCs w:val="28"/>
        </w:rPr>
        <w:t>立很多</w:t>
      </w:r>
      <w:proofErr w:type="gramEnd"/>
      <w:r w:rsidRPr="00663A07">
        <w:rPr>
          <w:rFonts w:ascii="华文楷体" w:eastAsia="华文楷体" w:hAnsi="华文楷体" w:hint="eastAsia"/>
          <w:sz w:val="28"/>
          <w:szCs w:val="28"/>
        </w:rPr>
        <w:t>常有自性的自在天等等</w:t>
      </w:r>
      <w:proofErr w:type="gramStart"/>
      <w:r w:rsidRPr="00663A07">
        <w:rPr>
          <w:rFonts w:ascii="华文楷体" w:eastAsia="华文楷体" w:hAnsi="华文楷体" w:hint="eastAsia"/>
          <w:sz w:val="28"/>
          <w:szCs w:val="28"/>
        </w:rPr>
        <w:t>等等</w:t>
      </w:r>
      <w:proofErr w:type="gramEnd"/>
      <w:r w:rsidRPr="00663A07">
        <w:rPr>
          <w:rFonts w:ascii="华文楷体" w:eastAsia="华文楷体" w:hAnsi="华文楷体" w:hint="eastAsia"/>
          <w:sz w:val="28"/>
          <w:szCs w:val="28"/>
        </w:rPr>
        <w:t>，如果你要把他安立成非生灭的常法，那就说明他是连世俗</w:t>
      </w:r>
      <w:proofErr w:type="gramStart"/>
      <w:r w:rsidRPr="00663A07">
        <w:rPr>
          <w:rFonts w:ascii="华文楷体" w:eastAsia="华文楷体" w:hAnsi="华文楷体" w:hint="eastAsia"/>
          <w:sz w:val="28"/>
          <w:szCs w:val="28"/>
        </w:rPr>
        <w:t>谛</w:t>
      </w:r>
      <w:proofErr w:type="gramEnd"/>
      <w:r w:rsidRPr="00663A07">
        <w:rPr>
          <w:rFonts w:ascii="华文楷体" w:eastAsia="华文楷体" w:hAnsi="华文楷体" w:hint="eastAsia"/>
          <w:sz w:val="28"/>
          <w:szCs w:val="28"/>
        </w:rPr>
        <w:t>当中都不存在了，啊就是这样的，然后：</w:t>
      </w:r>
    </w:p>
    <w:p w:rsidR="00663A07" w:rsidRPr="00B64C11" w:rsidRDefault="00663A07" w:rsidP="00663A07">
      <w:pPr>
        <w:ind w:firstLine="570"/>
        <w:rPr>
          <w:rFonts w:asciiTheme="minorEastAsia" w:hAnsiTheme="minorEastAsia"/>
          <w:sz w:val="28"/>
          <w:szCs w:val="28"/>
          <w:rPrChange w:id="1611" w:author="admin" w:date="2015-12-19T01:35:00Z">
            <w:rPr>
              <w:rFonts w:ascii="华文楷体" w:eastAsia="华文楷体" w:hAnsi="华文楷体"/>
              <w:sz w:val="28"/>
              <w:szCs w:val="28"/>
            </w:rPr>
          </w:rPrChange>
        </w:rPr>
      </w:pPr>
      <w:r w:rsidRPr="00B64C11">
        <w:rPr>
          <w:rFonts w:asciiTheme="minorEastAsia" w:hAnsiTheme="minorEastAsia" w:hint="eastAsia"/>
          <w:sz w:val="28"/>
          <w:szCs w:val="28"/>
          <w:rPrChange w:id="1612" w:author="admin" w:date="2015-12-19T01:35:00Z">
            <w:rPr>
              <w:rFonts w:ascii="华文楷体" w:eastAsia="华文楷体" w:hAnsi="华文楷体" w:hint="eastAsia"/>
              <w:sz w:val="28"/>
              <w:szCs w:val="28"/>
            </w:rPr>
          </w:rPrChange>
        </w:rPr>
        <w:t>【然而,如果对此稍广阐述</w:t>
      </w:r>
      <w:ins w:id="1613" w:author="admin" w:date="2015-12-19T01:35:00Z">
        <w:r w:rsidR="00B64C11" w:rsidRPr="00B64C11">
          <w:rPr>
            <w:rFonts w:asciiTheme="minorEastAsia" w:hAnsiTheme="minorEastAsia" w:hint="eastAsia"/>
            <w:sz w:val="28"/>
            <w:szCs w:val="28"/>
            <w:rPrChange w:id="1614" w:author="admin" w:date="2015-12-19T01:35:00Z">
              <w:rPr>
                <w:rFonts w:ascii="华文楷体" w:eastAsia="华文楷体" w:hAnsi="华文楷体" w:hint="eastAsia"/>
                <w:sz w:val="28"/>
                <w:szCs w:val="28"/>
              </w:rPr>
            </w:rPrChange>
          </w:rPr>
          <w:t>，</w:t>
        </w:r>
      </w:ins>
      <w:del w:id="1615" w:author="admin" w:date="2015-12-19T01:35:00Z">
        <w:r w:rsidRPr="00B64C11" w:rsidDel="00B64C11">
          <w:rPr>
            <w:rFonts w:asciiTheme="minorEastAsia" w:hAnsiTheme="minorEastAsia" w:hint="eastAsia"/>
            <w:sz w:val="28"/>
            <w:szCs w:val="28"/>
            <w:rPrChange w:id="1616" w:author="admin" w:date="2015-12-19T01:35:00Z">
              <w:rPr>
                <w:rFonts w:ascii="华文楷体" w:eastAsia="华文楷体" w:hAnsi="华文楷体" w:hint="eastAsia"/>
                <w:sz w:val="28"/>
                <w:szCs w:val="28"/>
              </w:rPr>
            </w:rPrChange>
          </w:rPr>
          <w:delText>,</w:delText>
        </w:r>
      </w:del>
      <w:r w:rsidRPr="00B64C11">
        <w:rPr>
          <w:rFonts w:asciiTheme="minorEastAsia" w:hAnsiTheme="minorEastAsia" w:hint="eastAsia"/>
          <w:sz w:val="28"/>
          <w:szCs w:val="28"/>
          <w:rPrChange w:id="1617" w:author="admin" w:date="2015-12-19T01:35:00Z">
            <w:rPr>
              <w:rFonts w:ascii="华文楷体" w:eastAsia="华文楷体" w:hAnsi="华文楷体" w:hint="eastAsia"/>
              <w:sz w:val="28"/>
              <w:szCs w:val="28"/>
            </w:rPr>
          </w:rPrChange>
        </w:rPr>
        <w:t>则建立刹那的理证有无观待因与有害因两种。】</w:t>
      </w:r>
    </w:p>
    <w:p w:rsidR="00663A07" w:rsidRPr="00663A07" w:rsidRDefault="00663A07" w:rsidP="00663A07">
      <w:pPr>
        <w:ind w:firstLine="570"/>
        <w:rPr>
          <w:rFonts w:ascii="华文楷体" w:eastAsia="华文楷体" w:hAnsi="华文楷体"/>
          <w:sz w:val="28"/>
          <w:szCs w:val="28"/>
        </w:rPr>
      </w:pPr>
      <w:r w:rsidRPr="00663A07">
        <w:rPr>
          <w:rFonts w:ascii="华文楷体" w:eastAsia="华文楷体" w:hAnsi="华文楷体" w:hint="eastAsia"/>
          <w:sz w:val="28"/>
          <w:szCs w:val="28"/>
        </w:rPr>
        <w:t>虽然总的理论可以通过破常法可以证实的，那么如果</w:t>
      </w:r>
      <w:proofErr w:type="gramStart"/>
      <w:r w:rsidRPr="00663A07">
        <w:rPr>
          <w:rFonts w:ascii="华文楷体" w:eastAsia="华文楷体" w:hAnsi="华文楷体" w:hint="eastAsia"/>
          <w:sz w:val="28"/>
          <w:szCs w:val="28"/>
        </w:rPr>
        <w:t>稍加广述</w:t>
      </w:r>
      <w:proofErr w:type="gramEnd"/>
      <w:r w:rsidRPr="00663A07">
        <w:rPr>
          <w:rFonts w:ascii="华文楷体" w:eastAsia="华文楷体" w:hAnsi="华文楷体" w:hint="eastAsia"/>
          <w:sz w:val="28"/>
          <w:szCs w:val="28"/>
        </w:rPr>
        <w:t>的话，那</w:t>
      </w:r>
      <w:del w:id="1618" w:author="admin" w:date="2015-12-19T01:36:00Z">
        <w:r w:rsidRPr="00663A07" w:rsidDel="001C43FD">
          <w:rPr>
            <w:rFonts w:ascii="华文楷体" w:eastAsia="华文楷体" w:hAnsi="华文楷体" w:hint="eastAsia"/>
            <w:sz w:val="28"/>
            <w:szCs w:val="28"/>
          </w:rPr>
          <w:delText>么</w:delText>
        </w:r>
      </w:del>
      <w:r w:rsidRPr="00663A07">
        <w:rPr>
          <w:rFonts w:ascii="华文楷体" w:eastAsia="华文楷体" w:hAnsi="华文楷体" w:hint="eastAsia"/>
          <w:sz w:val="28"/>
          <w:szCs w:val="28"/>
        </w:rPr>
        <w:t>要建立一切万法刹那生灭的理证，就有两种理证</w:t>
      </w:r>
      <w:del w:id="1619" w:author="admin" w:date="2015-12-19T01:36:00Z">
        <w:r w:rsidRPr="00663A07" w:rsidDel="001C43FD">
          <w:rPr>
            <w:rFonts w:ascii="华文楷体" w:eastAsia="华文楷体" w:hAnsi="华文楷体" w:hint="eastAsia"/>
            <w:sz w:val="28"/>
            <w:szCs w:val="28"/>
          </w:rPr>
          <w:delText>，</w:delText>
        </w:r>
      </w:del>
      <w:ins w:id="1620" w:author="admin" w:date="2015-12-19T01:36:00Z">
        <w:r w:rsidR="001C43FD">
          <w:rPr>
            <w:rFonts w:ascii="华文楷体" w:eastAsia="华文楷体" w:hAnsi="华文楷体" w:hint="eastAsia"/>
            <w:sz w:val="28"/>
            <w:szCs w:val="28"/>
          </w:rPr>
          <w:t>：</w:t>
        </w:r>
      </w:ins>
      <w:r w:rsidRPr="00663A07">
        <w:rPr>
          <w:rFonts w:ascii="华文楷体" w:eastAsia="华文楷体" w:hAnsi="华文楷体" w:hint="eastAsia"/>
          <w:sz w:val="28"/>
          <w:szCs w:val="28"/>
        </w:rPr>
        <w:t>一个叫做</w:t>
      </w:r>
      <w:proofErr w:type="gramStart"/>
      <w:r w:rsidRPr="00663A07">
        <w:rPr>
          <w:rFonts w:ascii="华文楷体" w:eastAsia="华文楷体" w:hAnsi="华文楷体" w:hint="eastAsia"/>
          <w:sz w:val="28"/>
          <w:szCs w:val="28"/>
        </w:rPr>
        <w:t>无观待因</w:t>
      </w:r>
      <w:proofErr w:type="gramEnd"/>
      <w:r w:rsidRPr="00663A07">
        <w:rPr>
          <w:rFonts w:ascii="华文楷体" w:eastAsia="华文楷体" w:hAnsi="华文楷体" w:hint="eastAsia"/>
          <w:sz w:val="28"/>
          <w:szCs w:val="28"/>
        </w:rPr>
        <w:t>，一个叫做有害因，下面就是对这两个因呢宣讲一下：</w:t>
      </w:r>
    </w:p>
    <w:p w:rsidR="00663A07" w:rsidRPr="00663A07" w:rsidRDefault="00663A07" w:rsidP="00663A07">
      <w:pPr>
        <w:ind w:firstLine="570"/>
        <w:rPr>
          <w:rFonts w:ascii="华文楷体" w:eastAsia="华文楷体" w:hAnsi="华文楷体"/>
          <w:sz w:val="28"/>
          <w:szCs w:val="28"/>
        </w:rPr>
      </w:pPr>
      <w:r w:rsidRPr="00663A07">
        <w:rPr>
          <w:rFonts w:ascii="华文楷体" w:eastAsia="华文楷体" w:hAnsi="华文楷体" w:hint="eastAsia"/>
          <w:sz w:val="28"/>
          <w:szCs w:val="28"/>
        </w:rPr>
        <w:t>首先讲第一个：</w:t>
      </w:r>
    </w:p>
    <w:p w:rsidR="00663A07" w:rsidRPr="00763ABC" w:rsidRDefault="00663A07" w:rsidP="00663A07">
      <w:pPr>
        <w:ind w:firstLine="570"/>
        <w:rPr>
          <w:rFonts w:asciiTheme="minorEastAsia" w:hAnsiTheme="minorEastAsia"/>
          <w:sz w:val="28"/>
          <w:szCs w:val="28"/>
          <w:rPrChange w:id="1621" w:author="admin" w:date="2015-12-19T01:36:00Z">
            <w:rPr>
              <w:rFonts w:ascii="华文楷体" w:eastAsia="华文楷体" w:hAnsi="华文楷体"/>
              <w:sz w:val="28"/>
              <w:szCs w:val="28"/>
            </w:rPr>
          </w:rPrChange>
        </w:rPr>
      </w:pPr>
      <w:r w:rsidRPr="00763ABC">
        <w:rPr>
          <w:rFonts w:asciiTheme="minorEastAsia" w:hAnsiTheme="minorEastAsia" w:hint="eastAsia"/>
          <w:sz w:val="28"/>
          <w:szCs w:val="28"/>
          <w:rPrChange w:id="1622" w:author="admin" w:date="2015-12-19T01:36:00Z">
            <w:rPr>
              <w:rFonts w:ascii="华文楷体" w:eastAsia="华文楷体" w:hAnsi="华文楷体" w:hint="eastAsia"/>
              <w:sz w:val="28"/>
              <w:szCs w:val="28"/>
            </w:rPr>
          </w:rPrChange>
        </w:rPr>
        <w:t>【(一)无观待因:(推理方式:)存在的任何有实法决定不观待其他灭因而自然刹那毁灭,如闪电与火焰等,声也是存在的有实法之故。】</w:t>
      </w:r>
    </w:p>
    <w:p w:rsidR="00B309EE" w:rsidRDefault="00663A07" w:rsidP="00663A07">
      <w:pPr>
        <w:ind w:firstLine="570"/>
        <w:rPr>
          <w:ins w:id="1623" w:author="admin" w:date="2015-12-19T17:54:00Z"/>
          <w:rFonts w:ascii="华文楷体" w:eastAsia="华文楷体" w:hAnsi="华文楷体" w:hint="eastAsia"/>
          <w:sz w:val="28"/>
          <w:szCs w:val="28"/>
        </w:rPr>
      </w:pPr>
      <w:r w:rsidRPr="00663A07">
        <w:rPr>
          <w:rFonts w:ascii="华文楷体" w:eastAsia="华文楷体" w:hAnsi="华文楷体" w:hint="eastAsia"/>
          <w:sz w:val="28"/>
          <w:szCs w:val="28"/>
        </w:rPr>
        <w:t>这也是前面遇到过的一种两</w:t>
      </w:r>
      <w:ins w:id="1624" w:author="admin" w:date="2015-12-19T01:37:00Z">
        <w:r w:rsidR="000914E4">
          <w:rPr>
            <w:rFonts w:ascii="华文楷体" w:eastAsia="华文楷体" w:hAnsi="华文楷体" w:hint="eastAsia"/>
            <w:sz w:val="28"/>
            <w:szCs w:val="28"/>
          </w:rPr>
          <w:t>相</w:t>
        </w:r>
      </w:ins>
      <w:del w:id="1625" w:author="admin" w:date="2015-12-19T01:37:00Z">
        <w:r w:rsidRPr="00663A07" w:rsidDel="000914E4">
          <w:rPr>
            <w:rFonts w:ascii="华文楷体" w:eastAsia="华文楷体" w:hAnsi="华文楷体" w:hint="eastAsia"/>
            <w:sz w:val="28"/>
            <w:szCs w:val="28"/>
          </w:rPr>
          <w:delText>项【46:42】</w:delText>
        </w:r>
      </w:del>
      <w:r w:rsidRPr="00663A07">
        <w:rPr>
          <w:rFonts w:ascii="华文楷体" w:eastAsia="华文楷体" w:hAnsi="华文楷体" w:hint="eastAsia"/>
          <w:sz w:val="28"/>
          <w:szCs w:val="28"/>
        </w:rPr>
        <w:t>推理的，像这样讲的时</w:t>
      </w:r>
      <w:r w:rsidRPr="00663A07">
        <w:rPr>
          <w:rFonts w:ascii="华文楷体" w:eastAsia="华文楷体" w:hAnsi="华文楷体" w:hint="eastAsia"/>
          <w:sz w:val="28"/>
          <w:szCs w:val="28"/>
        </w:rPr>
        <w:lastRenderedPageBreak/>
        <w:t>候呢就是说存在的人，任何</w:t>
      </w:r>
      <w:proofErr w:type="gramStart"/>
      <w:r w:rsidRPr="00663A07">
        <w:rPr>
          <w:rFonts w:ascii="华文楷体" w:eastAsia="华文楷体" w:hAnsi="华文楷体" w:hint="eastAsia"/>
          <w:sz w:val="28"/>
          <w:szCs w:val="28"/>
        </w:rPr>
        <w:t>有实法绝对不观待其他</w:t>
      </w:r>
      <w:proofErr w:type="gramEnd"/>
      <w:r w:rsidRPr="00663A07">
        <w:rPr>
          <w:rFonts w:ascii="华文楷体" w:eastAsia="华文楷体" w:hAnsi="华文楷体" w:hint="eastAsia"/>
          <w:sz w:val="28"/>
          <w:szCs w:val="28"/>
        </w:rPr>
        <w:t>灭因，他是自然刹那生灭的，这个叫</w:t>
      </w:r>
      <w:proofErr w:type="gramStart"/>
      <w:r w:rsidRPr="00663A07">
        <w:rPr>
          <w:rFonts w:ascii="华文楷体" w:eastAsia="华文楷体" w:hAnsi="华文楷体" w:hint="eastAsia"/>
          <w:sz w:val="28"/>
          <w:szCs w:val="28"/>
        </w:rPr>
        <w:t>无观待因</w:t>
      </w:r>
      <w:proofErr w:type="gramEnd"/>
      <w:r w:rsidRPr="00663A07">
        <w:rPr>
          <w:rFonts w:ascii="华文楷体" w:eastAsia="华文楷体" w:hAnsi="华文楷体" w:hint="eastAsia"/>
          <w:sz w:val="28"/>
          <w:szCs w:val="28"/>
        </w:rPr>
        <w:t>，什么叫</w:t>
      </w:r>
      <w:proofErr w:type="gramStart"/>
      <w:r w:rsidRPr="00663A07">
        <w:rPr>
          <w:rFonts w:ascii="华文楷体" w:eastAsia="华文楷体" w:hAnsi="华文楷体" w:hint="eastAsia"/>
          <w:sz w:val="28"/>
          <w:szCs w:val="28"/>
        </w:rPr>
        <w:t>无观待</w:t>
      </w:r>
      <w:proofErr w:type="gramEnd"/>
      <w:r w:rsidRPr="00663A07">
        <w:rPr>
          <w:rFonts w:ascii="华文楷体" w:eastAsia="华文楷体" w:hAnsi="华文楷体" w:hint="eastAsia"/>
          <w:sz w:val="28"/>
          <w:szCs w:val="28"/>
        </w:rPr>
        <w:t>呢？就是说存在的现在的我们这些眼</w:t>
      </w:r>
      <w:proofErr w:type="gramStart"/>
      <w:r w:rsidRPr="00663A07">
        <w:rPr>
          <w:rFonts w:ascii="华文楷体" w:eastAsia="华文楷体" w:hAnsi="华文楷体" w:hint="eastAsia"/>
          <w:sz w:val="28"/>
          <w:szCs w:val="28"/>
        </w:rPr>
        <w:t>识等等</w:t>
      </w:r>
      <w:proofErr w:type="gramEnd"/>
      <w:r w:rsidRPr="00663A07">
        <w:rPr>
          <w:rFonts w:ascii="华文楷体" w:eastAsia="华文楷体" w:hAnsi="华文楷体" w:hint="eastAsia"/>
          <w:sz w:val="28"/>
          <w:szCs w:val="28"/>
        </w:rPr>
        <w:t>面前存在的任何有实法，绝对是不</w:t>
      </w:r>
      <w:proofErr w:type="gramStart"/>
      <w:r w:rsidRPr="00663A07">
        <w:rPr>
          <w:rFonts w:ascii="华文楷体" w:eastAsia="华文楷体" w:hAnsi="华文楷体" w:hint="eastAsia"/>
          <w:sz w:val="28"/>
          <w:szCs w:val="28"/>
        </w:rPr>
        <w:t>观待其他灭因</w:t>
      </w:r>
      <w:proofErr w:type="gramEnd"/>
      <w:r w:rsidRPr="00663A07">
        <w:rPr>
          <w:rFonts w:ascii="华文楷体" w:eastAsia="华文楷体" w:hAnsi="华文楷体" w:hint="eastAsia"/>
          <w:sz w:val="28"/>
          <w:szCs w:val="28"/>
        </w:rPr>
        <w:t>的，也就是说他自己，他自己就是自然刹那毁灭的，</w:t>
      </w:r>
      <w:del w:id="1626" w:author="admin" w:date="2015-12-19T17:54:00Z">
        <w:r w:rsidRPr="00663A07" w:rsidDel="00B309EE">
          <w:rPr>
            <w:rFonts w:ascii="华文楷体" w:eastAsia="华文楷体" w:hAnsi="华文楷体" w:hint="eastAsia"/>
            <w:sz w:val="28"/>
            <w:szCs w:val="28"/>
          </w:rPr>
          <w:delText>不叫不观</w:delText>
        </w:r>
      </w:del>
      <w:ins w:id="1627" w:author="admin" w:date="2015-12-19T17:54:00Z">
        <w:r w:rsidR="00B309EE">
          <w:rPr>
            <w:rFonts w:ascii="华文楷体" w:eastAsia="华文楷体" w:hAnsi="华文楷体" w:hint="eastAsia"/>
            <w:sz w:val="28"/>
            <w:szCs w:val="28"/>
          </w:rPr>
          <w:t>都</w:t>
        </w:r>
        <w:r w:rsidR="00B309EE" w:rsidRPr="00663A07">
          <w:rPr>
            <w:rFonts w:ascii="华文楷体" w:eastAsia="华文楷体" w:hAnsi="华文楷体" w:hint="eastAsia"/>
            <w:sz w:val="28"/>
            <w:szCs w:val="28"/>
          </w:rPr>
          <w:t>叫不</w:t>
        </w:r>
        <w:proofErr w:type="gramStart"/>
        <w:r w:rsidR="00B309EE" w:rsidRPr="00663A07">
          <w:rPr>
            <w:rFonts w:ascii="华文楷体" w:eastAsia="华文楷体" w:hAnsi="华文楷体" w:hint="eastAsia"/>
            <w:sz w:val="28"/>
            <w:szCs w:val="28"/>
          </w:rPr>
          <w:t>观</w:t>
        </w:r>
      </w:ins>
      <w:r w:rsidRPr="00663A07">
        <w:rPr>
          <w:rFonts w:ascii="华文楷体" w:eastAsia="华文楷体" w:hAnsi="华文楷体" w:hint="eastAsia"/>
          <w:sz w:val="28"/>
          <w:szCs w:val="28"/>
        </w:rPr>
        <w:t>待因</w:t>
      </w:r>
      <w:proofErr w:type="gramEnd"/>
      <w:ins w:id="1628" w:author="admin" w:date="2015-12-19T17:54:00Z">
        <w:r w:rsidR="00B309EE">
          <w:rPr>
            <w:rFonts w:ascii="华文楷体" w:eastAsia="华文楷体" w:hAnsi="华文楷体" w:hint="eastAsia"/>
            <w:sz w:val="28"/>
            <w:szCs w:val="28"/>
          </w:rPr>
          <w:t>。</w:t>
        </w:r>
      </w:ins>
    </w:p>
    <w:p w:rsidR="00B309EE" w:rsidRDefault="00663A07" w:rsidP="00663A07">
      <w:pPr>
        <w:ind w:firstLine="570"/>
        <w:rPr>
          <w:ins w:id="1629" w:author="admin" w:date="2015-12-19T17:56:00Z"/>
          <w:rFonts w:ascii="华文楷体" w:eastAsia="华文楷体" w:hAnsi="华文楷体" w:hint="eastAsia"/>
          <w:sz w:val="28"/>
          <w:szCs w:val="28"/>
        </w:rPr>
      </w:pPr>
      <w:del w:id="1630" w:author="admin" w:date="2015-12-19T17:54:00Z">
        <w:r w:rsidRPr="00663A07" w:rsidDel="00B309EE">
          <w:rPr>
            <w:rFonts w:ascii="华文楷体" w:eastAsia="华文楷体" w:hAnsi="华文楷体" w:hint="eastAsia"/>
            <w:sz w:val="28"/>
            <w:szCs w:val="28"/>
          </w:rPr>
          <w:delText>，</w:delText>
        </w:r>
      </w:del>
      <w:proofErr w:type="gramStart"/>
      <w:r w:rsidRPr="00663A07">
        <w:rPr>
          <w:rFonts w:ascii="华文楷体" w:eastAsia="华文楷体" w:hAnsi="华文楷体" w:hint="eastAsia"/>
          <w:sz w:val="28"/>
          <w:szCs w:val="28"/>
        </w:rPr>
        <w:t>不观待其他</w:t>
      </w:r>
      <w:proofErr w:type="gramEnd"/>
      <w:r w:rsidRPr="00663A07">
        <w:rPr>
          <w:rFonts w:ascii="华文楷体" w:eastAsia="华文楷体" w:hAnsi="华文楷体" w:hint="eastAsia"/>
          <w:sz w:val="28"/>
          <w:szCs w:val="28"/>
        </w:rPr>
        <w:t>的灭因，你没有其他的灭因，他自己本身也是绝对自然刹那毁灭的，所以像这样讲的时候，只要是存在的法，他都不</w:t>
      </w:r>
      <w:proofErr w:type="gramStart"/>
      <w:r w:rsidRPr="00663A07">
        <w:rPr>
          <w:rFonts w:ascii="华文楷体" w:eastAsia="华文楷体" w:hAnsi="华文楷体" w:hint="eastAsia"/>
          <w:sz w:val="28"/>
          <w:szCs w:val="28"/>
        </w:rPr>
        <w:t>观待任何灭因</w:t>
      </w:r>
      <w:proofErr w:type="gramEnd"/>
      <w:r w:rsidRPr="00663A07">
        <w:rPr>
          <w:rFonts w:ascii="华文楷体" w:eastAsia="华文楷体" w:hAnsi="华文楷体" w:hint="eastAsia"/>
          <w:sz w:val="28"/>
          <w:szCs w:val="28"/>
        </w:rPr>
        <w:t>的</w:t>
      </w:r>
      <w:del w:id="1631" w:author="admin" w:date="2015-12-19T17:54:00Z">
        <w:r w:rsidRPr="00663A07" w:rsidDel="00B309EE">
          <w:rPr>
            <w:rFonts w:ascii="华文楷体" w:eastAsia="华文楷体" w:hAnsi="华文楷体" w:hint="eastAsia"/>
            <w:sz w:val="28"/>
            <w:szCs w:val="28"/>
          </w:rPr>
          <w:delText>，</w:delText>
        </w:r>
      </w:del>
      <w:ins w:id="1632" w:author="admin" w:date="2015-12-19T17:54:00Z">
        <w:r w:rsidR="00B309EE">
          <w:rPr>
            <w:rFonts w:ascii="华文楷体" w:eastAsia="华文楷体" w:hAnsi="华文楷体" w:hint="eastAsia"/>
            <w:sz w:val="28"/>
            <w:szCs w:val="28"/>
          </w:rPr>
          <w:t>。</w:t>
        </w:r>
      </w:ins>
      <w:r w:rsidRPr="00663A07">
        <w:rPr>
          <w:rFonts w:ascii="华文楷体" w:eastAsia="华文楷体" w:hAnsi="华文楷体" w:hint="eastAsia"/>
          <w:sz w:val="28"/>
          <w:szCs w:val="28"/>
        </w:rPr>
        <w:t>那如果</w:t>
      </w:r>
      <w:proofErr w:type="gramStart"/>
      <w:r w:rsidRPr="00663A07">
        <w:rPr>
          <w:rFonts w:ascii="华文楷体" w:eastAsia="华文楷体" w:hAnsi="华文楷体" w:hint="eastAsia"/>
          <w:sz w:val="28"/>
          <w:szCs w:val="28"/>
        </w:rPr>
        <w:t>观待了灭因</w:t>
      </w:r>
      <w:proofErr w:type="gramEnd"/>
      <w:r w:rsidRPr="00663A07">
        <w:rPr>
          <w:rFonts w:ascii="华文楷体" w:eastAsia="华文楷体" w:hAnsi="华文楷体" w:hint="eastAsia"/>
          <w:sz w:val="28"/>
          <w:szCs w:val="28"/>
        </w:rPr>
        <w:t>的话会怎么样呢？</w:t>
      </w:r>
      <w:proofErr w:type="gramStart"/>
      <w:r w:rsidRPr="00663A07">
        <w:rPr>
          <w:rFonts w:ascii="华文楷体" w:eastAsia="华文楷体" w:hAnsi="华文楷体" w:hint="eastAsia"/>
          <w:sz w:val="28"/>
          <w:szCs w:val="28"/>
        </w:rPr>
        <w:t>如果观待了</w:t>
      </w:r>
      <w:proofErr w:type="gramEnd"/>
      <w:r w:rsidRPr="00663A07">
        <w:rPr>
          <w:rFonts w:ascii="华文楷体" w:eastAsia="华文楷体" w:hAnsi="华文楷体" w:hint="eastAsia"/>
          <w:sz w:val="28"/>
          <w:szCs w:val="28"/>
        </w:rPr>
        <w:t>其他的灭因，如果这个</w:t>
      </w:r>
      <w:del w:id="1633" w:author="admin" w:date="2015-12-19T17:55:00Z">
        <w:r w:rsidRPr="00663A07" w:rsidDel="00B309EE">
          <w:rPr>
            <w:rFonts w:ascii="华文楷体" w:eastAsia="华文楷体" w:hAnsi="华文楷体" w:hint="eastAsia"/>
            <w:sz w:val="28"/>
            <w:szCs w:val="28"/>
          </w:rPr>
          <w:delText>其</w:delText>
        </w:r>
      </w:del>
      <w:r w:rsidRPr="00663A07">
        <w:rPr>
          <w:rFonts w:ascii="华文楷体" w:eastAsia="华文楷体" w:hAnsi="华文楷体" w:hint="eastAsia"/>
          <w:sz w:val="28"/>
          <w:szCs w:val="28"/>
        </w:rPr>
        <w:t>灭因，你</w:t>
      </w:r>
      <w:proofErr w:type="gramStart"/>
      <w:r w:rsidRPr="00663A07">
        <w:rPr>
          <w:rFonts w:ascii="华文楷体" w:eastAsia="华文楷体" w:hAnsi="华文楷体" w:hint="eastAsia"/>
          <w:sz w:val="28"/>
          <w:szCs w:val="28"/>
        </w:rPr>
        <w:t>要观待的</w:t>
      </w:r>
      <w:proofErr w:type="gramEnd"/>
      <w:r w:rsidRPr="00663A07">
        <w:rPr>
          <w:rFonts w:ascii="华文楷体" w:eastAsia="华文楷体" w:hAnsi="华文楷体" w:hint="eastAsia"/>
          <w:sz w:val="28"/>
          <w:szCs w:val="28"/>
        </w:rPr>
        <w:t>其他</w:t>
      </w:r>
      <w:del w:id="1634" w:author="admin" w:date="2015-12-19T17:55:00Z">
        <w:r w:rsidRPr="00663A07" w:rsidDel="00B309EE">
          <w:rPr>
            <w:rFonts w:ascii="华文楷体" w:eastAsia="华文楷体" w:hAnsi="华文楷体" w:hint="eastAsia"/>
            <w:sz w:val="28"/>
            <w:szCs w:val="28"/>
          </w:rPr>
          <w:delText>的这</w:delText>
        </w:r>
      </w:del>
      <w:ins w:id="1635" w:author="admin" w:date="2015-12-19T17:55:00Z">
        <w:r w:rsidR="00B309EE">
          <w:rPr>
            <w:rFonts w:ascii="华文楷体" w:eastAsia="华文楷体" w:hAnsi="华文楷体" w:hint="eastAsia"/>
            <w:sz w:val="28"/>
            <w:szCs w:val="28"/>
          </w:rPr>
          <w:t>一</w:t>
        </w:r>
      </w:ins>
      <w:r w:rsidRPr="00663A07">
        <w:rPr>
          <w:rFonts w:ascii="华文楷体" w:eastAsia="华文楷体" w:hAnsi="华文楷体" w:hint="eastAsia"/>
          <w:sz w:val="28"/>
          <w:szCs w:val="28"/>
        </w:rPr>
        <w:t>个法，如果</w:t>
      </w:r>
      <w:proofErr w:type="gramStart"/>
      <w:r w:rsidRPr="00663A07">
        <w:rPr>
          <w:rFonts w:ascii="华文楷体" w:eastAsia="华文楷体" w:hAnsi="华文楷体" w:hint="eastAsia"/>
          <w:sz w:val="28"/>
          <w:szCs w:val="28"/>
        </w:rPr>
        <w:t>这个灭因出现</w:t>
      </w:r>
      <w:proofErr w:type="gramEnd"/>
      <w:r w:rsidRPr="00663A07">
        <w:rPr>
          <w:rFonts w:ascii="华文楷体" w:eastAsia="华文楷体" w:hAnsi="华文楷体" w:hint="eastAsia"/>
          <w:sz w:val="28"/>
          <w:szCs w:val="28"/>
        </w:rPr>
        <w:t>，你这个法才会变得无常</w:t>
      </w:r>
      <w:del w:id="1636" w:author="admin" w:date="2015-12-19T17:55:00Z">
        <w:r w:rsidRPr="00663A07" w:rsidDel="00B309EE">
          <w:rPr>
            <w:rFonts w:ascii="华文楷体" w:eastAsia="华文楷体" w:hAnsi="华文楷体" w:hint="eastAsia"/>
            <w:sz w:val="28"/>
            <w:szCs w:val="28"/>
          </w:rPr>
          <w:delText>，</w:delText>
        </w:r>
      </w:del>
      <w:ins w:id="1637" w:author="admin" w:date="2015-12-19T17:55:00Z">
        <w:r w:rsidR="00B309EE">
          <w:rPr>
            <w:rFonts w:ascii="华文楷体" w:eastAsia="华文楷体" w:hAnsi="华文楷体" w:hint="eastAsia"/>
            <w:sz w:val="28"/>
            <w:szCs w:val="28"/>
          </w:rPr>
          <w:t>；</w:t>
        </w:r>
      </w:ins>
      <w:r w:rsidRPr="00663A07">
        <w:rPr>
          <w:rFonts w:ascii="华文楷体" w:eastAsia="华文楷体" w:hAnsi="华文楷体" w:hint="eastAsia"/>
          <w:sz w:val="28"/>
          <w:szCs w:val="28"/>
        </w:rPr>
        <w:t>如果</w:t>
      </w:r>
      <w:proofErr w:type="gramStart"/>
      <w:r w:rsidRPr="00663A07">
        <w:rPr>
          <w:rFonts w:ascii="华文楷体" w:eastAsia="华文楷体" w:hAnsi="华文楷体" w:hint="eastAsia"/>
          <w:sz w:val="28"/>
          <w:szCs w:val="28"/>
        </w:rPr>
        <w:t>这个灭因不</w:t>
      </w:r>
      <w:proofErr w:type="gramEnd"/>
      <w:r w:rsidRPr="00663A07">
        <w:rPr>
          <w:rFonts w:ascii="华文楷体" w:eastAsia="华文楷体" w:hAnsi="华文楷体" w:hint="eastAsia"/>
          <w:sz w:val="28"/>
          <w:szCs w:val="28"/>
        </w:rPr>
        <w:t>出现，他就会安住一段时间，所以说如果</w:t>
      </w:r>
      <w:proofErr w:type="gramStart"/>
      <w:r w:rsidRPr="00663A07">
        <w:rPr>
          <w:rFonts w:ascii="华文楷体" w:eastAsia="华文楷体" w:hAnsi="华文楷体" w:hint="eastAsia"/>
          <w:sz w:val="28"/>
          <w:szCs w:val="28"/>
        </w:rPr>
        <w:t>你观待其他灭因</w:t>
      </w:r>
      <w:proofErr w:type="gramEnd"/>
      <w:r w:rsidRPr="00663A07">
        <w:rPr>
          <w:rFonts w:ascii="华文楷体" w:eastAsia="华文楷体" w:hAnsi="华文楷体" w:hint="eastAsia"/>
          <w:sz w:val="28"/>
          <w:szCs w:val="28"/>
        </w:rPr>
        <w:t>的话，他就会出现这个问题</w:t>
      </w:r>
      <w:del w:id="1638" w:author="admin" w:date="2015-12-19T17:56:00Z">
        <w:r w:rsidRPr="00663A07" w:rsidDel="00B309EE">
          <w:rPr>
            <w:rFonts w:ascii="华文楷体" w:eastAsia="华文楷体" w:hAnsi="华文楷体" w:hint="eastAsia"/>
            <w:sz w:val="28"/>
            <w:szCs w:val="28"/>
          </w:rPr>
          <w:delText>，</w:delText>
        </w:r>
      </w:del>
      <w:ins w:id="1639" w:author="admin" w:date="2015-12-19T17:56:00Z">
        <w:r w:rsidR="00B309EE">
          <w:rPr>
            <w:rFonts w:ascii="华文楷体" w:eastAsia="华文楷体" w:hAnsi="华文楷体" w:hint="eastAsia"/>
            <w:sz w:val="28"/>
            <w:szCs w:val="28"/>
          </w:rPr>
          <w:t>。</w:t>
        </w:r>
      </w:ins>
      <w:r w:rsidRPr="00663A07">
        <w:rPr>
          <w:rFonts w:ascii="华文楷体" w:eastAsia="华文楷体" w:hAnsi="华文楷体" w:hint="eastAsia"/>
          <w:sz w:val="28"/>
          <w:szCs w:val="28"/>
        </w:rPr>
        <w:t>而如果</w:t>
      </w:r>
      <w:proofErr w:type="gramStart"/>
      <w:r w:rsidRPr="00663A07">
        <w:rPr>
          <w:rFonts w:ascii="华文楷体" w:eastAsia="华文楷体" w:hAnsi="华文楷体" w:hint="eastAsia"/>
          <w:sz w:val="28"/>
          <w:szCs w:val="28"/>
        </w:rPr>
        <w:t>不观待其他</w:t>
      </w:r>
      <w:proofErr w:type="gramEnd"/>
      <w:r w:rsidRPr="00663A07">
        <w:rPr>
          <w:rFonts w:ascii="华文楷体" w:eastAsia="华文楷体" w:hAnsi="华文楷体" w:hint="eastAsia"/>
          <w:sz w:val="28"/>
          <w:szCs w:val="28"/>
        </w:rPr>
        <w:t>灭因，他自己自身刹那毁灭的话，就说明一切的万法在显现的时候都是刹那生灭的，</w:t>
      </w:r>
      <w:proofErr w:type="gramStart"/>
      <w:r w:rsidRPr="00663A07">
        <w:rPr>
          <w:rFonts w:ascii="华文楷体" w:eastAsia="华文楷体" w:hAnsi="华文楷体" w:hint="eastAsia"/>
          <w:sz w:val="28"/>
          <w:szCs w:val="28"/>
        </w:rPr>
        <w:t>不观待其他</w:t>
      </w:r>
      <w:proofErr w:type="gramEnd"/>
      <w:r w:rsidRPr="00663A07">
        <w:rPr>
          <w:rFonts w:ascii="华文楷体" w:eastAsia="华文楷体" w:hAnsi="华文楷体" w:hint="eastAsia"/>
          <w:sz w:val="28"/>
          <w:szCs w:val="28"/>
        </w:rPr>
        <w:t>灭，所以叫</w:t>
      </w:r>
      <w:proofErr w:type="gramStart"/>
      <w:r w:rsidRPr="00663A07">
        <w:rPr>
          <w:rFonts w:ascii="华文楷体" w:eastAsia="华文楷体" w:hAnsi="华文楷体" w:hint="eastAsia"/>
          <w:sz w:val="28"/>
          <w:szCs w:val="28"/>
        </w:rPr>
        <w:t>无观待因</w:t>
      </w:r>
      <w:proofErr w:type="gramEnd"/>
      <w:r w:rsidRPr="00663A07">
        <w:rPr>
          <w:rFonts w:ascii="华文楷体" w:eastAsia="华文楷体" w:hAnsi="华文楷体" w:hint="eastAsia"/>
          <w:sz w:val="28"/>
          <w:szCs w:val="28"/>
        </w:rPr>
        <w:t>，啊，</w:t>
      </w:r>
      <w:proofErr w:type="gramStart"/>
      <w:r w:rsidRPr="00663A07">
        <w:rPr>
          <w:rFonts w:ascii="华文楷体" w:eastAsia="华文楷体" w:hAnsi="华文楷体" w:hint="eastAsia"/>
          <w:sz w:val="28"/>
          <w:szCs w:val="28"/>
        </w:rPr>
        <w:t>不观待其他</w:t>
      </w:r>
      <w:proofErr w:type="gramEnd"/>
      <w:r w:rsidRPr="00663A07">
        <w:rPr>
          <w:rFonts w:ascii="华文楷体" w:eastAsia="华文楷体" w:hAnsi="华文楷体" w:hint="eastAsia"/>
          <w:sz w:val="28"/>
          <w:szCs w:val="28"/>
        </w:rPr>
        <w:t>毁灭的因的意思</w:t>
      </w:r>
      <w:del w:id="1640" w:author="admin" w:date="2015-12-19T17:56:00Z">
        <w:r w:rsidRPr="00663A07" w:rsidDel="00B309EE">
          <w:rPr>
            <w:rFonts w:ascii="华文楷体" w:eastAsia="华文楷体" w:hAnsi="华文楷体" w:hint="eastAsia"/>
            <w:sz w:val="28"/>
            <w:szCs w:val="28"/>
          </w:rPr>
          <w:delText>，</w:delText>
        </w:r>
      </w:del>
      <w:ins w:id="1641" w:author="admin" w:date="2015-12-19T17:56:00Z">
        <w:r w:rsidR="00B309EE">
          <w:rPr>
            <w:rFonts w:ascii="华文楷体" w:eastAsia="华文楷体" w:hAnsi="华文楷体" w:hint="eastAsia"/>
            <w:sz w:val="28"/>
            <w:szCs w:val="28"/>
          </w:rPr>
          <w:t>。</w:t>
        </w:r>
      </w:ins>
    </w:p>
    <w:p w:rsidR="00B309EE" w:rsidRDefault="00663A07" w:rsidP="00663A07">
      <w:pPr>
        <w:ind w:firstLine="570"/>
        <w:rPr>
          <w:ins w:id="1642" w:author="admin" w:date="2015-12-19T17:59:00Z"/>
          <w:rFonts w:ascii="华文楷体" w:eastAsia="华文楷体" w:hAnsi="华文楷体" w:hint="eastAsia"/>
          <w:sz w:val="28"/>
          <w:szCs w:val="28"/>
        </w:rPr>
      </w:pPr>
      <w:r w:rsidRPr="00663A07">
        <w:rPr>
          <w:rFonts w:ascii="华文楷体" w:eastAsia="华文楷体" w:hAnsi="华文楷体" w:hint="eastAsia"/>
          <w:sz w:val="28"/>
          <w:szCs w:val="28"/>
        </w:rPr>
        <w:t>打</w:t>
      </w:r>
      <w:proofErr w:type="gramStart"/>
      <w:r w:rsidRPr="00663A07">
        <w:rPr>
          <w:rFonts w:ascii="华文楷体" w:eastAsia="华文楷体" w:hAnsi="华文楷体" w:hint="eastAsia"/>
          <w:sz w:val="28"/>
          <w:szCs w:val="28"/>
        </w:rPr>
        <w:t>比喻讲如闪电</w:t>
      </w:r>
      <w:proofErr w:type="gramEnd"/>
      <w:r w:rsidRPr="00663A07">
        <w:rPr>
          <w:rFonts w:ascii="华文楷体" w:eastAsia="华文楷体" w:hAnsi="华文楷体" w:hint="eastAsia"/>
          <w:sz w:val="28"/>
          <w:szCs w:val="28"/>
        </w:rPr>
        <w:t>与火焰，那么闪电也是存在的法，自然毁灭的</w:t>
      </w:r>
      <w:del w:id="1643" w:author="admin" w:date="2015-12-19T17:57:00Z">
        <w:r w:rsidRPr="00663A07" w:rsidDel="00B309EE">
          <w:rPr>
            <w:rFonts w:ascii="华文楷体" w:eastAsia="华文楷体" w:hAnsi="华文楷体" w:hint="eastAsia"/>
            <w:sz w:val="28"/>
            <w:szCs w:val="28"/>
          </w:rPr>
          <w:delText>，</w:delText>
        </w:r>
      </w:del>
      <w:ins w:id="1644" w:author="admin" w:date="2015-12-19T17:57:00Z">
        <w:r w:rsidR="00B309EE">
          <w:rPr>
            <w:rFonts w:ascii="华文楷体" w:eastAsia="华文楷体" w:hAnsi="华文楷体" w:hint="eastAsia"/>
            <w:sz w:val="28"/>
            <w:szCs w:val="28"/>
          </w:rPr>
          <w:t>。</w:t>
        </w:r>
      </w:ins>
      <w:r w:rsidRPr="00663A07">
        <w:rPr>
          <w:rFonts w:ascii="华文楷体" w:eastAsia="华文楷体" w:hAnsi="华文楷体" w:hint="eastAsia"/>
          <w:sz w:val="28"/>
          <w:szCs w:val="28"/>
        </w:rPr>
        <w:t>火焰呢也是自然毁灭的，</w:t>
      </w:r>
      <w:proofErr w:type="gramStart"/>
      <w:r w:rsidRPr="00663A07">
        <w:rPr>
          <w:rFonts w:ascii="华文楷体" w:eastAsia="华文楷体" w:hAnsi="华文楷体" w:hint="eastAsia"/>
          <w:sz w:val="28"/>
          <w:szCs w:val="28"/>
        </w:rPr>
        <w:t>不观待其他</w:t>
      </w:r>
      <w:proofErr w:type="gramEnd"/>
      <w:r w:rsidRPr="00663A07">
        <w:rPr>
          <w:rFonts w:ascii="华文楷体" w:eastAsia="华文楷体" w:hAnsi="华文楷体" w:hint="eastAsia"/>
          <w:sz w:val="28"/>
          <w:szCs w:val="28"/>
        </w:rPr>
        <w:t>的因</w:t>
      </w:r>
      <w:del w:id="1645" w:author="admin" w:date="2015-12-19T17:57:00Z">
        <w:r w:rsidRPr="00663A07" w:rsidDel="00B309EE">
          <w:rPr>
            <w:rFonts w:ascii="华文楷体" w:eastAsia="华文楷体" w:hAnsi="华文楷体" w:hint="eastAsia"/>
            <w:sz w:val="28"/>
            <w:szCs w:val="28"/>
          </w:rPr>
          <w:delText>，</w:delText>
        </w:r>
      </w:del>
      <w:ins w:id="1646" w:author="admin" w:date="2015-12-19T17:57:00Z">
        <w:r w:rsidR="00B309EE">
          <w:rPr>
            <w:rFonts w:ascii="华文楷体" w:eastAsia="华文楷体" w:hAnsi="华文楷体" w:hint="eastAsia"/>
            <w:sz w:val="28"/>
            <w:szCs w:val="28"/>
          </w:rPr>
          <w:t>。</w:t>
        </w:r>
      </w:ins>
      <w:r w:rsidRPr="00663A07">
        <w:rPr>
          <w:rFonts w:ascii="华文楷体" w:eastAsia="华文楷体" w:hAnsi="华文楷体" w:hint="eastAsia"/>
          <w:sz w:val="28"/>
          <w:szCs w:val="28"/>
        </w:rPr>
        <w:t>然后后面，声也是存在的</w:t>
      </w:r>
      <w:proofErr w:type="gramStart"/>
      <w:r w:rsidRPr="00663A07">
        <w:rPr>
          <w:rFonts w:ascii="华文楷体" w:eastAsia="华文楷体" w:hAnsi="华文楷体" w:hint="eastAsia"/>
          <w:sz w:val="28"/>
          <w:szCs w:val="28"/>
        </w:rPr>
        <w:t>有实法的</w:t>
      </w:r>
      <w:proofErr w:type="gramEnd"/>
      <w:r w:rsidRPr="00663A07">
        <w:rPr>
          <w:rFonts w:ascii="华文楷体" w:eastAsia="华文楷体" w:hAnsi="华文楷体" w:hint="eastAsia"/>
          <w:sz w:val="28"/>
          <w:szCs w:val="28"/>
        </w:rPr>
        <w:t>缘故</w:t>
      </w:r>
      <w:del w:id="1647" w:author="admin" w:date="2015-12-19T17:58:00Z">
        <w:r w:rsidRPr="00663A07" w:rsidDel="00B309EE">
          <w:rPr>
            <w:rFonts w:ascii="华文楷体" w:eastAsia="华文楷体" w:hAnsi="华文楷体" w:hint="eastAsia"/>
            <w:sz w:val="28"/>
            <w:szCs w:val="28"/>
          </w:rPr>
          <w:delText>，</w:delText>
        </w:r>
      </w:del>
      <w:ins w:id="1648" w:author="admin" w:date="2015-12-19T17:58:00Z">
        <w:r w:rsidR="00B309EE">
          <w:rPr>
            <w:rFonts w:ascii="华文楷体" w:eastAsia="华文楷体" w:hAnsi="华文楷体" w:hint="eastAsia"/>
            <w:sz w:val="28"/>
            <w:szCs w:val="28"/>
          </w:rPr>
          <w:t>。</w:t>
        </w:r>
      </w:ins>
      <w:r w:rsidRPr="00663A07">
        <w:rPr>
          <w:rFonts w:ascii="华文楷体" w:eastAsia="华文楷体" w:hAnsi="华文楷体" w:hint="eastAsia"/>
          <w:sz w:val="28"/>
          <w:szCs w:val="28"/>
        </w:rPr>
        <w:t>那么就是说这个声音也是存在的</w:t>
      </w:r>
      <w:proofErr w:type="gramStart"/>
      <w:r w:rsidRPr="00663A07">
        <w:rPr>
          <w:rFonts w:ascii="华文楷体" w:eastAsia="华文楷体" w:hAnsi="华文楷体" w:hint="eastAsia"/>
          <w:sz w:val="28"/>
          <w:szCs w:val="28"/>
        </w:rPr>
        <w:t>有实法的</w:t>
      </w:r>
      <w:proofErr w:type="gramEnd"/>
      <w:r w:rsidRPr="00663A07">
        <w:rPr>
          <w:rFonts w:ascii="华文楷体" w:eastAsia="华文楷体" w:hAnsi="华文楷体" w:hint="eastAsia"/>
          <w:sz w:val="28"/>
          <w:szCs w:val="28"/>
        </w:rPr>
        <w:t>缘故呢，声音也是刹那毁灭的，因为前面的立宗当中呢，前面的这样一种推理当中存在的任何有实法，绝对不</w:t>
      </w:r>
      <w:proofErr w:type="gramStart"/>
      <w:r w:rsidRPr="00663A07">
        <w:rPr>
          <w:rFonts w:ascii="华文楷体" w:eastAsia="华文楷体" w:hAnsi="华文楷体" w:hint="eastAsia"/>
          <w:sz w:val="28"/>
          <w:szCs w:val="28"/>
        </w:rPr>
        <w:t>观待其他灭因</w:t>
      </w:r>
      <w:proofErr w:type="gramEnd"/>
      <w:del w:id="1649" w:author="admin" w:date="2015-12-19T17:58:00Z">
        <w:r w:rsidRPr="00663A07" w:rsidDel="00B309EE">
          <w:rPr>
            <w:rFonts w:ascii="华文楷体" w:eastAsia="华文楷体" w:hAnsi="华文楷体" w:hint="eastAsia"/>
            <w:sz w:val="28"/>
            <w:szCs w:val="28"/>
          </w:rPr>
          <w:delText>，</w:delText>
        </w:r>
      </w:del>
      <w:ins w:id="1650" w:author="admin" w:date="2015-12-19T17:58:00Z">
        <w:r w:rsidR="00B309EE">
          <w:rPr>
            <w:rFonts w:ascii="华文楷体" w:eastAsia="华文楷体" w:hAnsi="华文楷体" w:hint="eastAsia"/>
            <w:sz w:val="28"/>
            <w:szCs w:val="28"/>
          </w:rPr>
          <w:t>。</w:t>
        </w:r>
      </w:ins>
      <w:r w:rsidRPr="00663A07">
        <w:rPr>
          <w:rFonts w:ascii="华文楷体" w:eastAsia="华文楷体" w:hAnsi="华文楷体" w:hint="eastAsia"/>
          <w:sz w:val="28"/>
          <w:szCs w:val="28"/>
        </w:rPr>
        <w:t>那么声音呢，声音也是存在的</w:t>
      </w:r>
      <w:proofErr w:type="gramStart"/>
      <w:r w:rsidRPr="00663A07">
        <w:rPr>
          <w:rFonts w:ascii="华文楷体" w:eastAsia="华文楷体" w:hAnsi="华文楷体" w:hint="eastAsia"/>
          <w:sz w:val="28"/>
          <w:szCs w:val="28"/>
        </w:rPr>
        <w:t>有实法的</w:t>
      </w:r>
      <w:proofErr w:type="gramEnd"/>
      <w:r w:rsidRPr="00663A07">
        <w:rPr>
          <w:rFonts w:ascii="华文楷体" w:eastAsia="华文楷体" w:hAnsi="华文楷体" w:hint="eastAsia"/>
          <w:sz w:val="28"/>
          <w:szCs w:val="28"/>
        </w:rPr>
        <w:t>缘故，所以说他也是绝对不</w:t>
      </w:r>
      <w:proofErr w:type="gramStart"/>
      <w:r w:rsidRPr="00663A07">
        <w:rPr>
          <w:rFonts w:ascii="华文楷体" w:eastAsia="华文楷体" w:hAnsi="华文楷体" w:hint="eastAsia"/>
          <w:sz w:val="28"/>
          <w:szCs w:val="28"/>
        </w:rPr>
        <w:t>观待其他灭因</w:t>
      </w:r>
      <w:proofErr w:type="gramEnd"/>
      <w:r w:rsidRPr="00663A07">
        <w:rPr>
          <w:rFonts w:ascii="华文楷体" w:eastAsia="华文楷体" w:hAnsi="华文楷体" w:hint="eastAsia"/>
          <w:sz w:val="28"/>
          <w:szCs w:val="28"/>
        </w:rPr>
        <w:t>的</w:t>
      </w:r>
      <w:del w:id="1651" w:author="admin" w:date="2015-12-19T17:59:00Z">
        <w:r w:rsidRPr="00663A07" w:rsidDel="00B309EE">
          <w:rPr>
            <w:rFonts w:ascii="华文楷体" w:eastAsia="华文楷体" w:hAnsi="华文楷体" w:hint="eastAsia"/>
            <w:sz w:val="28"/>
            <w:szCs w:val="28"/>
          </w:rPr>
          <w:delText>，</w:delText>
        </w:r>
      </w:del>
      <w:ins w:id="1652" w:author="admin" w:date="2015-12-19T17:59:00Z">
        <w:r w:rsidR="00B309EE">
          <w:rPr>
            <w:rFonts w:ascii="华文楷体" w:eastAsia="华文楷体" w:hAnsi="华文楷体" w:hint="eastAsia"/>
            <w:sz w:val="28"/>
            <w:szCs w:val="28"/>
          </w:rPr>
          <w:t>。</w:t>
        </w:r>
      </w:ins>
    </w:p>
    <w:p w:rsidR="00663A07" w:rsidRPr="00663A07" w:rsidRDefault="00663A07" w:rsidP="00663A07">
      <w:pPr>
        <w:ind w:firstLine="570"/>
        <w:rPr>
          <w:rFonts w:ascii="华文楷体" w:eastAsia="华文楷体" w:hAnsi="华文楷体"/>
          <w:sz w:val="28"/>
          <w:szCs w:val="28"/>
        </w:rPr>
      </w:pPr>
      <w:r w:rsidRPr="00663A07">
        <w:rPr>
          <w:rFonts w:ascii="华文楷体" w:eastAsia="华文楷体" w:hAnsi="华文楷体" w:hint="eastAsia"/>
          <w:sz w:val="28"/>
          <w:szCs w:val="28"/>
        </w:rPr>
        <w:t>那么如果再讲比喻，那么就柱子呢，柱子也是存在的缘故，绝对</w:t>
      </w:r>
      <w:proofErr w:type="gramStart"/>
      <w:r w:rsidRPr="00663A07">
        <w:rPr>
          <w:rFonts w:ascii="华文楷体" w:eastAsia="华文楷体" w:hAnsi="华文楷体" w:hint="eastAsia"/>
          <w:sz w:val="28"/>
          <w:szCs w:val="28"/>
        </w:rPr>
        <w:t>不观待其他</w:t>
      </w:r>
      <w:proofErr w:type="gramEnd"/>
      <w:r w:rsidRPr="00663A07">
        <w:rPr>
          <w:rFonts w:ascii="华文楷体" w:eastAsia="华文楷体" w:hAnsi="华文楷体" w:hint="eastAsia"/>
          <w:sz w:val="28"/>
          <w:szCs w:val="28"/>
        </w:rPr>
        <w:t>灭因，自然毁灭</w:t>
      </w:r>
      <w:del w:id="1653" w:author="admin" w:date="2015-12-19T17:59:00Z">
        <w:r w:rsidRPr="00663A07" w:rsidDel="00B309EE">
          <w:rPr>
            <w:rFonts w:ascii="华文楷体" w:eastAsia="华文楷体" w:hAnsi="华文楷体" w:hint="eastAsia"/>
            <w:sz w:val="28"/>
            <w:szCs w:val="28"/>
          </w:rPr>
          <w:delText>，</w:delText>
        </w:r>
      </w:del>
      <w:ins w:id="1654" w:author="admin" w:date="2015-12-19T17:59:00Z">
        <w:r w:rsidR="00B309EE">
          <w:rPr>
            <w:rFonts w:ascii="华文楷体" w:eastAsia="华文楷体" w:hAnsi="华文楷体" w:hint="eastAsia"/>
            <w:sz w:val="28"/>
            <w:szCs w:val="28"/>
          </w:rPr>
          <w:t>。</w:t>
        </w:r>
      </w:ins>
      <w:r w:rsidRPr="00663A07">
        <w:rPr>
          <w:rFonts w:ascii="华文楷体" w:eastAsia="华文楷体" w:hAnsi="华文楷体" w:hint="eastAsia"/>
          <w:sz w:val="28"/>
          <w:szCs w:val="28"/>
        </w:rPr>
        <w:t>那么我们的色，我们的身体呢？身体</w:t>
      </w:r>
      <w:r w:rsidRPr="00663A07">
        <w:rPr>
          <w:rFonts w:ascii="华文楷体" w:eastAsia="华文楷体" w:hAnsi="华文楷体" w:hint="eastAsia"/>
          <w:sz w:val="28"/>
          <w:szCs w:val="28"/>
        </w:rPr>
        <w:lastRenderedPageBreak/>
        <w:t>也是存在的缘故，绝对</w:t>
      </w:r>
      <w:proofErr w:type="gramStart"/>
      <w:r w:rsidRPr="00663A07">
        <w:rPr>
          <w:rFonts w:ascii="华文楷体" w:eastAsia="华文楷体" w:hAnsi="华文楷体" w:hint="eastAsia"/>
          <w:sz w:val="28"/>
          <w:szCs w:val="28"/>
        </w:rPr>
        <w:t>不观待其他</w:t>
      </w:r>
      <w:proofErr w:type="gramEnd"/>
      <w:r w:rsidRPr="00663A07">
        <w:rPr>
          <w:rFonts w:ascii="华文楷体" w:eastAsia="华文楷体" w:hAnsi="华文楷体" w:hint="eastAsia"/>
          <w:sz w:val="28"/>
          <w:szCs w:val="28"/>
        </w:rPr>
        <w:t>的灭因，自然毁灭</w:t>
      </w:r>
      <w:del w:id="1655" w:author="admin" w:date="2015-12-19T17:59:00Z">
        <w:r w:rsidRPr="00663A07" w:rsidDel="00B309EE">
          <w:rPr>
            <w:rFonts w:ascii="华文楷体" w:eastAsia="华文楷体" w:hAnsi="华文楷体" w:hint="eastAsia"/>
            <w:sz w:val="28"/>
            <w:szCs w:val="28"/>
          </w:rPr>
          <w:delText>，</w:delText>
        </w:r>
      </w:del>
      <w:ins w:id="1656" w:author="admin" w:date="2015-12-19T17:59:00Z">
        <w:r w:rsidR="00B309EE">
          <w:rPr>
            <w:rFonts w:ascii="华文楷体" w:eastAsia="华文楷体" w:hAnsi="华文楷体" w:hint="eastAsia"/>
            <w:sz w:val="28"/>
            <w:szCs w:val="28"/>
          </w:rPr>
          <w:t>。</w:t>
        </w:r>
      </w:ins>
      <w:r w:rsidRPr="00663A07">
        <w:rPr>
          <w:rFonts w:ascii="华文楷体" w:eastAsia="华文楷体" w:hAnsi="华文楷体" w:hint="eastAsia"/>
          <w:sz w:val="28"/>
          <w:szCs w:val="28"/>
        </w:rPr>
        <w:t>所以说后面的声也是存在的</w:t>
      </w:r>
      <w:proofErr w:type="gramStart"/>
      <w:r w:rsidRPr="00663A07">
        <w:rPr>
          <w:rFonts w:ascii="华文楷体" w:eastAsia="华文楷体" w:hAnsi="华文楷体" w:hint="eastAsia"/>
          <w:sz w:val="28"/>
          <w:szCs w:val="28"/>
        </w:rPr>
        <w:t>有实法的</w:t>
      </w:r>
      <w:proofErr w:type="gramEnd"/>
      <w:r w:rsidRPr="00663A07">
        <w:rPr>
          <w:rFonts w:ascii="华文楷体" w:eastAsia="华文楷体" w:hAnsi="华文楷体" w:hint="eastAsia"/>
          <w:sz w:val="28"/>
          <w:szCs w:val="28"/>
        </w:rPr>
        <w:t>缘故，他可以包括一切的法，只要是存在的东西，你都可以放在这里面来观察，全都是存在的法，都是自然毁灭的，就是这样的</w:t>
      </w:r>
      <w:del w:id="1657" w:author="admin" w:date="2015-12-19T18:00:00Z">
        <w:r w:rsidRPr="00663A07" w:rsidDel="00B309EE">
          <w:rPr>
            <w:rFonts w:ascii="华文楷体" w:eastAsia="华文楷体" w:hAnsi="华文楷体" w:hint="eastAsia"/>
            <w:sz w:val="28"/>
            <w:szCs w:val="28"/>
          </w:rPr>
          <w:delText>，</w:delText>
        </w:r>
      </w:del>
      <w:ins w:id="1658" w:author="admin" w:date="2015-12-19T18:00:00Z">
        <w:r w:rsidR="00B309EE">
          <w:rPr>
            <w:rFonts w:ascii="华文楷体" w:eastAsia="华文楷体" w:hAnsi="华文楷体" w:hint="eastAsia"/>
            <w:sz w:val="28"/>
            <w:szCs w:val="28"/>
          </w:rPr>
          <w:t>。</w:t>
        </w:r>
      </w:ins>
      <w:r w:rsidRPr="00663A07">
        <w:rPr>
          <w:rFonts w:ascii="华文楷体" w:eastAsia="华文楷体" w:hAnsi="华文楷体" w:hint="eastAsia"/>
          <w:sz w:val="28"/>
          <w:szCs w:val="28"/>
        </w:rPr>
        <w:t>哪怕是我们认为很坚固的铁块啊，须弥山王，只要是存在的东西，都是不</w:t>
      </w:r>
      <w:proofErr w:type="gramStart"/>
      <w:r w:rsidRPr="00663A07">
        <w:rPr>
          <w:rFonts w:ascii="华文楷体" w:eastAsia="华文楷体" w:hAnsi="华文楷体" w:hint="eastAsia"/>
          <w:sz w:val="28"/>
          <w:szCs w:val="28"/>
        </w:rPr>
        <w:t>观待灭因</w:t>
      </w:r>
      <w:proofErr w:type="gramEnd"/>
      <w:r w:rsidRPr="00663A07">
        <w:rPr>
          <w:rFonts w:ascii="华文楷体" w:eastAsia="华文楷体" w:hAnsi="华文楷体" w:hint="eastAsia"/>
          <w:sz w:val="28"/>
          <w:szCs w:val="28"/>
        </w:rPr>
        <w:t>自然毁灭，就是这样的，他内部都是</w:t>
      </w:r>
      <w:proofErr w:type="gramStart"/>
      <w:r w:rsidRPr="00663A07">
        <w:rPr>
          <w:rFonts w:ascii="华文楷体" w:eastAsia="华文楷体" w:hAnsi="华文楷体" w:hint="eastAsia"/>
          <w:sz w:val="28"/>
          <w:szCs w:val="28"/>
        </w:rPr>
        <w:t>刹那刹那</w:t>
      </w:r>
      <w:proofErr w:type="gramEnd"/>
      <w:r w:rsidRPr="00663A07">
        <w:rPr>
          <w:rFonts w:ascii="华文楷体" w:eastAsia="华文楷体" w:hAnsi="华文楷体" w:hint="eastAsia"/>
          <w:sz w:val="28"/>
          <w:szCs w:val="28"/>
        </w:rPr>
        <w:t>在生灭</w:t>
      </w:r>
      <w:del w:id="1659" w:author="admin" w:date="2015-12-19T17:59:00Z">
        <w:r w:rsidRPr="00663A07" w:rsidDel="00B309EE">
          <w:rPr>
            <w:rFonts w:ascii="华文楷体" w:eastAsia="华文楷体" w:hAnsi="华文楷体" w:hint="eastAsia"/>
            <w:sz w:val="28"/>
            <w:szCs w:val="28"/>
          </w:rPr>
          <w:delText>，</w:delText>
        </w:r>
      </w:del>
      <w:ins w:id="1660" w:author="admin" w:date="2015-12-19T17:59:00Z">
        <w:r w:rsidR="00B309EE">
          <w:rPr>
            <w:rFonts w:ascii="华文楷体" w:eastAsia="华文楷体" w:hAnsi="华文楷体" w:hint="eastAsia"/>
            <w:sz w:val="28"/>
            <w:szCs w:val="28"/>
          </w:rPr>
          <w:t>。</w:t>
        </w:r>
      </w:ins>
      <w:r w:rsidRPr="00663A07">
        <w:rPr>
          <w:rFonts w:ascii="华文楷体" w:eastAsia="华文楷体" w:hAnsi="华文楷体" w:hint="eastAsia"/>
          <w:sz w:val="28"/>
          <w:szCs w:val="28"/>
        </w:rPr>
        <w:t>当然对于其他很多推理呢，就是后面还要讲，益西</w:t>
      </w:r>
      <w:proofErr w:type="gramStart"/>
      <w:r w:rsidRPr="00663A07">
        <w:rPr>
          <w:rFonts w:ascii="华文楷体" w:eastAsia="华文楷体" w:hAnsi="华文楷体" w:hint="eastAsia"/>
          <w:sz w:val="28"/>
          <w:szCs w:val="28"/>
        </w:rPr>
        <w:t>彭措</w:t>
      </w:r>
      <w:proofErr w:type="gramEnd"/>
      <w:r w:rsidRPr="00663A07">
        <w:rPr>
          <w:rFonts w:ascii="华文楷体" w:eastAsia="华文楷体" w:hAnsi="华文楷体" w:hint="eastAsia"/>
          <w:sz w:val="28"/>
          <w:szCs w:val="28"/>
        </w:rPr>
        <w:t>堪布前段时间讲</w:t>
      </w:r>
      <w:del w:id="1661" w:author="admin" w:date="2015-12-19T18:00:00Z">
        <w:r w:rsidRPr="00663A07" w:rsidDel="00B309EE">
          <w:rPr>
            <w:rFonts w:ascii="华文楷体" w:eastAsia="华文楷体" w:hAnsi="华文楷体" w:hint="eastAsia"/>
            <w:sz w:val="28"/>
            <w:szCs w:val="28"/>
          </w:rPr>
          <w:delText>珠宝</w:delText>
        </w:r>
      </w:del>
      <w:ins w:id="1662" w:author="admin" w:date="2015-12-19T18:00:00Z">
        <w:r w:rsidR="00B309EE">
          <w:rPr>
            <w:rFonts w:ascii="华文楷体" w:eastAsia="华文楷体" w:hAnsi="华文楷体" w:hint="eastAsia"/>
            <w:sz w:val="28"/>
            <w:szCs w:val="28"/>
          </w:rPr>
          <w:t>诸法</w:t>
        </w:r>
      </w:ins>
      <w:r w:rsidRPr="00663A07">
        <w:rPr>
          <w:rFonts w:ascii="华文楷体" w:eastAsia="华文楷体" w:hAnsi="华文楷体" w:hint="eastAsia"/>
          <w:sz w:val="28"/>
          <w:szCs w:val="28"/>
        </w:rPr>
        <w:t>无常的时候对这个问题也是</w:t>
      </w:r>
      <w:ins w:id="1663" w:author="admin" w:date="2015-12-19T18:01:00Z">
        <w:r w:rsidR="00EC097A">
          <w:rPr>
            <w:rFonts w:ascii="华文楷体" w:eastAsia="华文楷体" w:hAnsi="华文楷体" w:hint="eastAsia"/>
            <w:sz w:val="28"/>
            <w:szCs w:val="28"/>
          </w:rPr>
          <w:t>非常</w:t>
        </w:r>
      </w:ins>
      <w:r w:rsidRPr="00663A07">
        <w:rPr>
          <w:rFonts w:ascii="华文楷体" w:eastAsia="华文楷体" w:hAnsi="华文楷体" w:hint="eastAsia"/>
          <w:sz w:val="28"/>
          <w:szCs w:val="28"/>
        </w:rPr>
        <w:t>详细阐释过的。</w:t>
      </w:r>
    </w:p>
    <w:p w:rsidR="00663A07" w:rsidRPr="00EC097A" w:rsidRDefault="00663A07" w:rsidP="00663A07">
      <w:pPr>
        <w:ind w:firstLine="570"/>
        <w:rPr>
          <w:rFonts w:asciiTheme="minorEastAsia" w:hAnsiTheme="minorEastAsia"/>
          <w:sz w:val="28"/>
          <w:szCs w:val="28"/>
          <w:rPrChange w:id="1664" w:author="admin" w:date="2015-12-19T18:01:00Z">
            <w:rPr>
              <w:rFonts w:ascii="华文楷体" w:eastAsia="华文楷体" w:hAnsi="华文楷体"/>
              <w:sz w:val="28"/>
              <w:szCs w:val="28"/>
            </w:rPr>
          </w:rPrChange>
        </w:rPr>
      </w:pPr>
      <w:r w:rsidRPr="00EC097A">
        <w:rPr>
          <w:rFonts w:asciiTheme="minorEastAsia" w:hAnsiTheme="minorEastAsia" w:hint="eastAsia"/>
          <w:sz w:val="28"/>
          <w:szCs w:val="28"/>
          <w:rPrChange w:id="1665" w:author="admin" w:date="2015-12-19T18:01:00Z">
            <w:rPr>
              <w:rFonts w:ascii="华文楷体" w:eastAsia="华文楷体" w:hAnsi="华文楷体" w:hint="eastAsia"/>
              <w:sz w:val="28"/>
              <w:szCs w:val="28"/>
            </w:rPr>
          </w:rPrChange>
        </w:rPr>
        <w:t>【对此</w:t>
      </w:r>
      <w:ins w:id="1666" w:author="admin" w:date="2015-12-19T18:02:00Z">
        <w:r w:rsidR="002E5646">
          <w:rPr>
            <w:rFonts w:asciiTheme="minorEastAsia" w:hAnsiTheme="minorEastAsia" w:hint="eastAsia"/>
            <w:sz w:val="28"/>
            <w:szCs w:val="28"/>
          </w:rPr>
          <w:t>，</w:t>
        </w:r>
      </w:ins>
      <w:del w:id="1667" w:author="admin" w:date="2015-12-19T18:02:00Z">
        <w:r w:rsidRPr="00EC097A" w:rsidDel="002E5646">
          <w:rPr>
            <w:rFonts w:asciiTheme="minorEastAsia" w:hAnsiTheme="minorEastAsia" w:hint="eastAsia"/>
            <w:sz w:val="28"/>
            <w:szCs w:val="28"/>
            <w:rPrChange w:id="1668" w:author="admin" w:date="2015-12-19T18:01:00Z">
              <w:rPr>
                <w:rFonts w:ascii="华文楷体" w:eastAsia="华文楷体" w:hAnsi="华文楷体" w:hint="eastAsia"/>
                <w:sz w:val="28"/>
                <w:szCs w:val="28"/>
              </w:rPr>
            </w:rPrChange>
          </w:rPr>
          <w:delText>,</w:delText>
        </w:r>
      </w:del>
      <w:r w:rsidRPr="00EC097A">
        <w:rPr>
          <w:rFonts w:asciiTheme="minorEastAsia" w:hAnsiTheme="minorEastAsia" w:hint="eastAsia"/>
          <w:sz w:val="28"/>
          <w:szCs w:val="28"/>
          <w:rPrChange w:id="1669" w:author="admin" w:date="2015-12-19T18:01:00Z">
            <w:rPr>
              <w:rFonts w:ascii="华文楷体" w:eastAsia="华文楷体" w:hAnsi="华文楷体" w:hint="eastAsia"/>
              <w:sz w:val="28"/>
              <w:szCs w:val="28"/>
            </w:rPr>
          </w:rPrChange>
        </w:rPr>
        <w:t>有些人认为</w:t>
      </w:r>
      <w:ins w:id="1670" w:author="admin" w:date="2015-12-19T18:02:00Z">
        <w:r w:rsidR="00C900AC">
          <w:rPr>
            <w:rFonts w:asciiTheme="minorEastAsia" w:hAnsiTheme="minorEastAsia" w:hint="eastAsia"/>
            <w:sz w:val="28"/>
            <w:szCs w:val="28"/>
          </w:rPr>
          <w:t>：</w:t>
        </w:r>
      </w:ins>
      <w:del w:id="1671" w:author="admin" w:date="2015-12-19T18:02:00Z">
        <w:r w:rsidRPr="00EC097A" w:rsidDel="00C900AC">
          <w:rPr>
            <w:rFonts w:asciiTheme="minorEastAsia" w:hAnsiTheme="minorEastAsia" w:hint="eastAsia"/>
            <w:sz w:val="28"/>
            <w:szCs w:val="28"/>
            <w:rPrChange w:id="1672" w:author="admin" w:date="2015-12-19T18:01:00Z">
              <w:rPr>
                <w:rFonts w:ascii="华文楷体" w:eastAsia="华文楷体" w:hAnsi="华文楷体" w:hint="eastAsia"/>
                <w:sz w:val="28"/>
                <w:szCs w:val="28"/>
              </w:rPr>
            </w:rPrChange>
          </w:rPr>
          <w:delText>:</w:delText>
        </w:r>
      </w:del>
      <w:r w:rsidRPr="00EC097A">
        <w:rPr>
          <w:rFonts w:asciiTheme="minorEastAsia" w:hAnsiTheme="minorEastAsia" w:hint="eastAsia"/>
          <w:sz w:val="28"/>
          <w:szCs w:val="28"/>
          <w:rPrChange w:id="1673" w:author="admin" w:date="2015-12-19T18:01:00Z">
            <w:rPr>
              <w:rFonts w:ascii="华文楷体" w:eastAsia="华文楷体" w:hAnsi="华文楷体" w:hint="eastAsia"/>
              <w:sz w:val="28"/>
              <w:szCs w:val="28"/>
            </w:rPr>
          </w:rPrChange>
        </w:rPr>
        <w:t>以瓶子为例</w:t>
      </w:r>
      <w:ins w:id="1674" w:author="admin" w:date="2015-12-19T18:01:00Z">
        <w:r w:rsidR="00EC097A" w:rsidRPr="00EC097A">
          <w:rPr>
            <w:rFonts w:asciiTheme="minorEastAsia" w:hAnsiTheme="minorEastAsia" w:hint="eastAsia"/>
            <w:sz w:val="28"/>
            <w:szCs w:val="28"/>
            <w:rPrChange w:id="1675" w:author="admin" w:date="2015-12-19T18:01:00Z">
              <w:rPr>
                <w:rFonts w:ascii="华文楷体" w:eastAsia="华文楷体" w:hAnsi="华文楷体" w:hint="eastAsia"/>
                <w:sz w:val="28"/>
                <w:szCs w:val="28"/>
              </w:rPr>
            </w:rPrChange>
          </w:rPr>
          <w:t>，</w:t>
        </w:r>
      </w:ins>
      <w:del w:id="1676" w:author="admin" w:date="2015-12-19T18:01:00Z">
        <w:r w:rsidRPr="00EC097A" w:rsidDel="00EC097A">
          <w:rPr>
            <w:rFonts w:asciiTheme="minorEastAsia" w:hAnsiTheme="minorEastAsia" w:hint="eastAsia"/>
            <w:sz w:val="28"/>
            <w:szCs w:val="28"/>
            <w:rPrChange w:id="1677" w:author="admin" w:date="2015-12-19T18:01:00Z">
              <w:rPr>
                <w:rFonts w:ascii="华文楷体" w:eastAsia="华文楷体" w:hAnsi="华文楷体" w:hint="eastAsia"/>
                <w:sz w:val="28"/>
                <w:szCs w:val="28"/>
              </w:rPr>
            </w:rPrChange>
          </w:rPr>
          <w:delText>,</w:delText>
        </w:r>
      </w:del>
      <w:r w:rsidRPr="00EC097A">
        <w:rPr>
          <w:rFonts w:asciiTheme="minorEastAsia" w:hAnsiTheme="minorEastAsia" w:hint="eastAsia"/>
          <w:sz w:val="28"/>
          <w:szCs w:val="28"/>
          <w:rPrChange w:id="1678" w:author="admin" w:date="2015-12-19T18:01:00Z">
            <w:rPr>
              <w:rFonts w:ascii="华文楷体" w:eastAsia="华文楷体" w:hAnsi="华文楷体" w:hint="eastAsia"/>
              <w:sz w:val="28"/>
              <w:szCs w:val="28"/>
            </w:rPr>
          </w:rPrChange>
        </w:rPr>
        <w:t>在没有遇到灭因之前是常有的</w:t>
      </w:r>
      <w:ins w:id="1679" w:author="admin" w:date="2015-12-19T18:03:00Z">
        <w:r w:rsidR="00BB5708">
          <w:rPr>
            <w:rFonts w:asciiTheme="minorEastAsia" w:hAnsiTheme="minorEastAsia" w:hint="eastAsia"/>
            <w:sz w:val="28"/>
            <w:szCs w:val="28"/>
          </w:rPr>
          <w:t>，</w:t>
        </w:r>
      </w:ins>
      <w:del w:id="1680" w:author="admin" w:date="2015-12-19T18:03:00Z">
        <w:r w:rsidRPr="00EC097A" w:rsidDel="00BB5708">
          <w:rPr>
            <w:rFonts w:asciiTheme="minorEastAsia" w:hAnsiTheme="minorEastAsia" w:hint="eastAsia"/>
            <w:sz w:val="28"/>
            <w:szCs w:val="28"/>
            <w:rPrChange w:id="1681" w:author="admin" w:date="2015-12-19T18:01:00Z">
              <w:rPr>
                <w:rFonts w:ascii="华文楷体" w:eastAsia="华文楷体" w:hAnsi="华文楷体" w:hint="eastAsia"/>
                <w:sz w:val="28"/>
                <w:szCs w:val="28"/>
              </w:rPr>
            </w:rPrChange>
          </w:rPr>
          <w:delText>,</w:delText>
        </w:r>
      </w:del>
      <w:r w:rsidRPr="00EC097A">
        <w:rPr>
          <w:rFonts w:asciiTheme="minorEastAsia" w:hAnsiTheme="minorEastAsia" w:hint="eastAsia"/>
          <w:sz w:val="28"/>
          <w:szCs w:val="28"/>
          <w:rPrChange w:id="1682" w:author="admin" w:date="2015-12-19T18:01:00Z">
            <w:rPr>
              <w:rFonts w:ascii="华文楷体" w:eastAsia="华文楷体" w:hAnsi="华文楷体" w:hint="eastAsia"/>
              <w:sz w:val="28"/>
              <w:szCs w:val="28"/>
            </w:rPr>
          </w:rPrChange>
        </w:rPr>
        <w:t>乃至没有用(铁)锤等将其凿成碎片期间</w:t>
      </w:r>
      <w:ins w:id="1683" w:author="admin" w:date="2015-12-19T18:01:00Z">
        <w:r w:rsidR="00EC097A" w:rsidRPr="00EC097A">
          <w:rPr>
            <w:rFonts w:asciiTheme="minorEastAsia" w:hAnsiTheme="minorEastAsia" w:hint="eastAsia"/>
            <w:sz w:val="28"/>
            <w:szCs w:val="28"/>
            <w:rPrChange w:id="1684" w:author="admin" w:date="2015-12-19T18:01:00Z">
              <w:rPr>
                <w:rFonts w:ascii="华文楷体" w:eastAsia="华文楷体" w:hAnsi="华文楷体" w:hint="eastAsia"/>
                <w:sz w:val="28"/>
                <w:szCs w:val="28"/>
              </w:rPr>
            </w:rPrChange>
          </w:rPr>
          <w:t>，</w:t>
        </w:r>
      </w:ins>
      <w:del w:id="1685" w:author="admin" w:date="2015-12-19T18:01:00Z">
        <w:r w:rsidRPr="00EC097A" w:rsidDel="00EC097A">
          <w:rPr>
            <w:rFonts w:asciiTheme="minorEastAsia" w:hAnsiTheme="minorEastAsia" w:hint="eastAsia"/>
            <w:sz w:val="28"/>
            <w:szCs w:val="28"/>
            <w:rPrChange w:id="1686" w:author="admin" w:date="2015-12-19T18:01:00Z">
              <w:rPr>
                <w:rFonts w:ascii="华文楷体" w:eastAsia="华文楷体" w:hAnsi="华文楷体" w:hint="eastAsia"/>
                <w:sz w:val="28"/>
                <w:szCs w:val="28"/>
              </w:rPr>
            </w:rPrChange>
          </w:rPr>
          <w:delText>,</w:delText>
        </w:r>
      </w:del>
      <w:r w:rsidRPr="00EC097A">
        <w:rPr>
          <w:rFonts w:asciiTheme="minorEastAsia" w:hAnsiTheme="minorEastAsia" w:hint="eastAsia"/>
          <w:sz w:val="28"/>
          <w:szCs w:val="28"/>
          <w:rPrChange w:id="1687" w:author="admin" w:date="2015-12-19T18:01:00Z">
            <w:rPr>
              <w:rFonts w:ascii="华文楷体" w:eastAsia="华文楷体" w:hAnsi="华文楷体" w:hint="eastAsia"/>
              <w:sz w:val="28"/>
              <w:szCs w:val="28"/>
            </w:rPr>
          </w:rPrChange>
        </w:rPr>
        <w:t>今天的这个瓶子也就是昨天的那个瓶子</w:t>
      </w:r>
      <w:ins w:id="1688" w:author="admin" w:date="2015-12-19T18:01:00Z">
        <w:r w:rsidR="00EC097A" w:rsidRPr="00EC097A">
          <w:rPr>
            <w:rFonts w:asciiTheme="minorEastAsia" w:hAnsiTheme="minorEastAsia" w:hint="eastAsia"/>
            <w:sz w:val="28"/>
            <w:szCs w:val="28"/>
            <w:rPrChange w:id="1689" w:author="admin" w:date="2015-12-19T18:01:00Z">
              <w:rPr>
                <w:rFonts w:ascii="华文楷体" w:eastAsia="华文楷体" w:hAnsi="华文楷体" w:hint="eastAsia"/>
                <w:sz w:val="28"/>
                <w:szCs w:val="28"/>
              </w:rPr>
            </w:rPrChange>
          </w:rPr>
          <w:t>，</w:t>
        </w:r>
      </w:ins>
      <w:del w:id="1690" w:author="admin" w:date="2015-12-19T18:01:00Z">
        <w:r w:rsidRPr="00EC097A" w:rsidDel="00EC097A">
          <w:rPr>
            <w:rFonts w:asciiTheme="minorEastAsia" w:hAnsiTheme="minorEastAsia" w:hint="eastAsia"/>
            <w:sz w:val="28"/>
            <w:szCs w:val="28"/>
            <w:rPrChange w:id="1691" w:author="admin" w:date="2015-12-19T18:01:00Z">
              <w:rPr>
                <w:rFonts w:ascii="华文楷体" w:eastAsia="华文楷体" w:hAnsi="华文楷体" w:hint="eastAsia"/>
                <w:sz w:val="28"/>
                <w:szCs w:val="28"/>
              </w:rPr>
            </w:rPrChange>
          </w:rPr>
          <w:delText>,</w:delText>
        </w:r>
      </w:del>
      <w:r w:rsidRPr="00EC097A">
        <w:rPr>
          <w:rFonts w:asciiTheme="minorEastAsia" w:hAnsiTheme="minorEastAsia" w:hint="eastAsia"/>
          <w:sz w:val="28"/>
          <w:szCs w:val="28"/>
          <w:rPrChange w:id="1692" w:author="admin" w:date="2015-12-19T18:01:00Z">
            <w:rPr>
              <w:rFonts w:ascii="华文楷体" w:eastAsia="华文楷体" w:hAnsi="华文楷体" w:hint="eastAsia"/>
              <w:sz w:val="28"/>
              <w:szCs w:val="28"/>
            </w:rPr>
          </w:rPrChange>
        </w:rPr>
        <w:t>明天的那个瓶子也就是今天的这个瓶子。】</w:t>
      </w:r>
    </w:p>
    <w:p w:rsidR="00516A32" w:rsidRDefault="00663A07" w:rsidP="00663A07">
      <w:pPr>
        <w:ind w:firstLine="570"/>
        <w:rPr>
          <w:ins w:id="1693" w:author="admin" w:date="2015-12-19T18:04:00Z"/>
          <w:rFonts w:ascii="华文楷体" w:eastAsia="华文楷体" w:hAnsi="华文楷体" w:hint="eastAsia"/>
          <w:sz w:val="28"/>
          <w:szCs w:val="28"/>
        </w:rPr>
      </w:pPr>
      <w:r w:rsidRPr="00663A07">
        <w:rPr>
          <w:rFonts w:ascii="华文楷体" w:eastAsia="华文楷体" w:hAnsi="华文楷体" w:hint="eastAsia"/>
          <w:sz w:val="28"/>
          <w:szCs w:val="28"/>
        </w:rPr>
        <w:t>那么对于这个问题，有些人是这样认为的，以瓶子为例，在没有遇到</w:t>
      </w:r>
      <w:proofErr w:type="gramStart"/>
      <w:r w:rsidRPr="00663A07">
        <w:rPr>
          <w:rFonts w:ascii="华文楷体" w:eastAsia="华文楷体" w:hAnsi="华文楷体" w:hint="eastAsia"/>
          <w:sz w:val="28"/>
          <w:szCs w:val="28"/>
        </w:rPr>
        <w:t>灭</w:t>
      </w:r>
      <w:proofErr w:type="gramEnd"/>
      <w:r w:rsidRPr="00663A07">
        <w:rPr>
          <w:rFonts w:ascii="华文楷体" w:eastAsia="华文楷体" w:hAnsi="华文楷体" w:hint="eastAsia"/>
          <w:sz w:val="28"/>
          <w:szCs w:val="28"/>
        </w:rPr>
        <w:t>因之前是常有的</w:t>
      </w:r>
      <w:del w:id="1694" w:author="admin" w:date="2015-12-19T18:03:00Z">
        <w:r w:rsidRPr="00663A07" w:rsidDel="00FA3F6E">
          <w:rPr>
            <w:rFonts w:ascii="华文楷体" w:eastAsia="华文楷体" w:hAnsi="华文楷体" w:hint="eastAsia"/>
            <w:sz w:val="28"/>
            <w:szCs w:val="28"/>
          </w:rPr>
          <w:delText>，</w:delText>
        </w:r>
      </w:del>
      <w:ins w:id="1695" w:author="admin" w:date="2015-12-19T18:03:00Z">
        <w:r w:rsidR="00FA3F6E">
          <w:rPr>
            <w:rFonts w:ascii="华文楷体" w:eastAsia="华文楷体" w:hAnsi="华文楷体" w:hint="eastAsia"/>
            <w:sz w:val="28"/>
            <w:szCs w:val="28"/>
          </w:rPr>
          <w:t>。</w:t>
        </w:r>
      </w:ins>
      <w:r w:rsidRPr="00663A07">
        <w:rPr>
          <w:rFonts w:ascii="华文楷体" w:eastAsia="华文楷体" w:hAnsi="华文楷体" w:hint="eastAsia"/>
          <w:sz w:val="28"/>
          <w:szCs w:val="28"/>
        </w:rPr>
        <w:t>乃至于没有用铁锤把它砸成碎片期间呢，今天这个瓶子和昨天这个瓶子一个瓶子，明天的瓶子和今天的瓶子也是一个瓶子</w:t>
      </w:r>
      <w:del w:id="1696" w:author="admin" w:date="2015-12-19T18:04:00Z">
        <w:r w:rsidRPr="00663A07" w:rsidDel="00516A32">
          <w:rPr>
            <w:rFonts w:ascii="华文楷体" w:eastAsia="华文楷体" w:hAnsi="华文楷体" w:hint="eastAsia"/>
            <w:sz w:val="28"/>
            <w:szCs w:val="28"/>
          </w:rPr>
          <w:delText>，</w:delText>
        </w:r>
      </w:del>
      <w:ins w:id="1697" w:author="admin" w:date="2015-12-19T18:04:00Z">
        <w:r w:rsidR="00516A32">
          <w:rPr>
            <w:rFonts w:ascii="华文楷体" w:eastAsia="华文楷体" w:hAnsi="华文楷体" w:hint="eastAsia"/>
            <w:sz w:val="28"/>
            <w:szCs w:val="28"/>
          </w:rPr>
          <w:t>。</w:t>
        </w:r>
      </w:ins>
      <w:r w:rsidRPr="00663A07">
        <w:rPr>
          <w:rFonts w:ascii="华文楷体" w:eastAsia="华文楷体" w:hAnsi="华文楷体" w:hint="eastAsia"/>
          <w:sz w:val="28"/>
          <w:szCs w:val="28"/>
        </w:rPr>
        <w:t>所以说这个方面他就举了</w:t>
      </w:r>
      <w:proofErr w:type="gramStart"/>
      <w:r w:rsidRPr="00663A07">
        <w:rPr>
          <w:rFonts w:ascii="华文楷体" w:eastAsia="华文楷体" w:hAnsi="华文楷体" w:hint="eastAsia"/>
          <w:sz w:val="28"/>
          <w:szCs w:val="28"/>
        </w:rPr>
        <w:t>要观待其他</w:t>
      </w:r>
      <w:proofErr w:type="gramEnd"/>
      <w:r w:rsidRPr="00663A07">
        <w:rPr>
          <w:rFonts w:ascii="华文楷体" w:eastAsia="华文楷体" w:hAnsi="华文楷体" w:hint="eastAsia"/>
          <w:sz w:val="28"/>
          <w:szCs w:val="28"/>
        </w:rPr>
        <w:t>灭因，但</w:t>
      </w:r>
      <w:proofErr w:type="gramStart"/>
      <w:r w:rsidRPr="00663A07">
        <w:rPr>
          <w:rFonts w:ascii="华文楷体" w:eastAsia="华文楷体" w:hAnsi="华文楷体" w:hint="eastAsia"/>
          <w:sz w:val="28"/>
          <w:szCs w:val="28"/>
        </w:rPr>
        <w:t>不承许无观待因</w:t>
      </w:r>
      <w:proofErr w:type="gramEnd"/>
      <w:r w:rsidRPr="00663A07">
        <w:rPr>
          <w:rFonts w:ascii="华文楷体" w:eastAsia="华文楷体" w:hAnsi="华文楷体" w:hint="eastAsia"/>
          <w:sz w:val="28"/>
          <w:szCs w:val="28"/>
        </w:rPr>
        <w:t>，他是</w:t>
      </w:r>
      <w:proofErr w:type="gramStart"/>
      <w:r w:rsidRPr="00663A07">
        <w:rPr>
          <w:rFonts w:ascii="华文楷体" w:eastAsia="华文楷体" w:hAnsi="华文楷体" w:hint="eastAsia"/>
          <w:sz w:val="28"/>
          <w:szCs w:val="28"/>
        </w:rPr>
        <w:t>承许观待因</w:t>
      </w:r>
      <w:proofErr w:type="gramEnd"/>
      <w:r w:rsidRPr="00663A07">
        <w:rPr>
          <w:rFonts w:ascii="华文楷体" w:eastAsia="华文楷体" w:hAnsi="华文楷体" w:hint="eastAsia"/>
          <w:sz w:val="28"/>
          <w:szCs w:val="28"/>
        </w:rPr>
        <w:t>，所以他</w:t>
      </w:r>
      <w:proofErr w:type="gramStart"/>
      <w:r w:rsidRPr="00663A07">
        <w:rPr>
          <w:rFonts w:ascii="华文楷体" w:eastAsia="华文楷体" w:hAnsi="华文楷体" w:hint="eastAsia"/>
          <w:sz w:val="28"/>
          <w:szCs w:val="28"/>
        </w:rPr>
        <w:t>承许观待因</w:t>
      </w:r>
      <w:proofErr w:type="gramEnd"/>
      <w:r w:rsidRPr="00663A07">
        <w:rPr>
          <w:rFonts w:ascii="华文楷体" w:eastAsia="华文楷体" w:hAnsi="华文楷体" w:hint="eastAsia"/>
          <w:sz w:val="28"/>
          <w:szCs w:val="28"/>
        </w:rPr>
        <w:t>他就出现了这个问题</w:t>
      </w:r>
      <w:del w:id="1698" w:author="admin" w:date="2015-12-19T18:03:00Z">
        <w:r w:rsidRPr="00663A07" w:rsidDel="00516A32">
          <w:rPr>
            <w:rFonts w:ascii="华文楷体" w:eastAsia="华文楷体" w:hAnsi="华文楷体" w:hint="eastAsia"/>
            <w:sz w:val="28"/>
            <w:szCs w:val="28"/>
          </w:rPr>
          <w:delText>，</w:delText>
        </w:r>
      </w:del>
      <w:ins w:id="1699" w:author="admin" w:date="2015-12-19T18:03:00Z">
        <w:r w:rsidR="00516A32">
          <w:rPr>
            <w:rFonts w:ascii="华文楷体" w:eastAsia="华文楷体" w:hAnsi="华文楷体" w:hint="eastAsia"/>
            <w:sz w:val="28"/>
            <w:szCs w:val="28"/>
          </w:rPr>
          <w:t>。</w:t>
        </w:r>
      </w:ins>
    </w:p>
    <w:p w:rsidR="00663A07" w:rsidRPr="00663A07" w:rsidDel="00516A32" w:rsidRDefault="00663A07" w:rsidP="00663A07">
      <w:pPr>
        <w:ind w:firstLine="570"/>
        <w:rPr>
          <w:del w:id="1700" w:author="admin" w:date="2015-12-19T18:04:00Z"/>
          <w:rFonts w:ascii="华文楷体" w:eastAsia="华文楷体" w:hAnsi="华文楷体"/>
          <w:sz w:val="28"/>
          <w:szCs w:val="28"/>
        </w:rPr>
      </w:pPr>
      <w:del w:id="1701" w:author="admin" w:date="2015-12-19T18:04:00Z">
        <w:r w:rsidRPr="00663A07" w:rsidDel="00516A32">
          <w:rPr>
            <w:rFonts w:ascii="华文楷体" w:eastAsia="华文楷体" w:hAnsi="华文楷体" w:hint="eastAsia"/>
            <w:sz w:val="28"/>
            <w:szCs w:val="28"/>
          </w:rPr>
          <w:delText>比如说这个瓶子，你观待他的灭因是铁锤，那么如果铁锤的这个因缘不出现的期间，他这个之前一定是常有的，如果你的铁锤出现了，他是无常的，那么如果你的铁锤不出现，他一直是恒常安住的，所以说他就会出现这样一种执着</w:delText>
        </w:r>
      </w:del>
      <w:ins w:id="1702" w:author="S-Yansong" w:date="2015-12-16T08:59:00Z">
        <w:del w:id="1703" w:author="admin" w:date="2015-12-19T18:04:00Z">
          <w:r w:rsidR="008133E8" w:rsidDel="00516A32">
            <w:rPr>
              <w:rFonts w:ascii="华文楷体" w:eastAsia="华文楷体" w:hAnsi="华文楷体" w:hint="eastAsia"/>
              <w:sz w:val="28"/>
              <w:szCs w:val="28"/>
            </w:rPr>
            <w:delText>执著</w:delText>
          </w:r>
        </w:del>
      </w:ins>
      <w:del w:id="1704" w:author="admin" w:date="2015-12-19T18:04:00Z">
        <w:r w:rsidRPr="00663A07" w:rsidDel="00516A32">
          <w:rPr>
            <w:rFonts w:ascii="华文楷体" w:eastAsia="华文楷体" w:hAnsi="华文楷体" w:hint="eastAsia"/>
            <w:sz w:val="28"/>
            <w:szCs w:val="28"/>
          </w:rPr>
          <w:delText>……</w:delText>
        </w:r>
      </w:del>
    </w:p>
    <w:p w:rsidR="001D7E05" w:rsidRPr="001D7E05" w:rsidDel="00516A32" w:rsidRDefault="001D7E05" w:rsidP="001D7E05">
      <w:pPr>
        <w:ind w:firstLine="570"/>
        <w:rPr>
          <w:del w:id="1705" w:author="admin" w:date="2015-12-19T18:04:00Z"/>
          <w:rFonts w:ascii="华文楷体" w:eastAsia="华文楷体" w:hAnsi="华文楷体"/>
          <w:sz w:val="28"/>
          <w:szCs w:val="28"/>
        </w:rPr>
      </w:pPr>
      <w:del w:id="1706" w:author="admin" w:date="2015-12-19T18:04:00Z">
        <w:r w:rsidRPr="001D7E05" w:rsidDel="00516A32">
          <w:rPr>
            <w:rFonts w:ascii="华文楷体" w:eastAsia="华文楷体" w:hAnsi="华文楷体" w:hint="eastAsia"/>
            <w:sz w:val="28"/>
            <w:szCs w:val="28"/>
          </w:rPr>
          <w:delText>中观第68课50-64分钟</w:delText>
        </w:r>
      </w:del>
    </w:p>
    <w:p w:rsidR="00EB1FE2" w:rsidRDefault="001D7E05" w:rsidP="001D7E05">
      <w:pPr>
        <w:ind w:firstLine="570"/>
        <w:rPr>
          <w:ins w:id="1707" w:author="admin" w:date="2015-12-19T18:06:00Z"/>
          <w:rFonts w:ascii="华文楷体" w:eastAsia="华文楷体" w:hAnsi="华文楷体" w:hint="eastAsia"/>
          <w:sz w:val="28"/>
          <w:szCs w:val="28"/>
        </w:rPr>
      </w:pPr>
      <w:del w:id="1708" w:author="admin" w:date="2015-12-19T18:04:00Z">
        <w:r w:rsidRPr="001D7E05" w:rsidDel="00516A32">
          <w:rPr>
            <w:rFonts w:ascii="华文楷体" w:eastAsia="华文楷体" w:hAnsi="华文楷体" w:hint="eastAsia"/>
            <w:sz w:val="28"/>
            <w:szCs w:val="28"/>
          </w:rPr>
          <w:delText>【5000】</w:delText>
        </w:r>
      </w:del>
      <w:r w:rsidRPr="001D7E05">
        <w:rPr>
          <w:rFonts w:ascii="华文楷体" w:eastAsia="华文楷体" w:hAnsi="华文楷体" w:hint="eastAsia"/>
          <w:sz w:val="28"/>
          <w:szCs w:val="28"/>
        </w:rPr>
        <w:t>比如说这个瓶子，</w:t>
      </w:r>
      <w:proofErr w:type="gramStart"/>
      <w:r w:rsidRPr="001D7E05">
        <w:rPr>
          <w:rFonts w:ascii="华文楷体" w:eastAsia="华文楷体" w:hAnsi="华文楷体" w:hint="eastAsia"/>
          <w:sz w:val="28"/>
          <w:szCs w:val="28"/>
        </w:rPr>
        <w:t>你观待他的灭因是</w:t>
      </w:r>
      <w:proofErr w:type="gramEnd"/>
      <w:r w:rsidRPr="001D7E05">
        <w:rPr>
          <w:rFonts w:ascii="华文楷体" w:eastAsia="华文楷体" w:hAnsi="华文楷体" w:hint="eastAsia"/>
          <w:sz w:val="28"/>
          <w:szCs w:val="28"/>
        </w:rPr>
        <w:t>铁锤，那么如果铁</w:t>
      </w:r>
      <w:r w:rsidRPr="001D7E05">
        <w:rPr>
          <w:rFonts w:ascii="华文楷体" w:eastAsia="华文楷体" w:hAnsi="华文楷体" w:hint="eastAsia"/>
          <w:sz w:val="28"/>
          <w:szCs w:val="28"/>
        </w:rPr>
        <w:lastRenderedPageBreak/>
        <w:t>锤的这个因缘不出现的期间，他这个之前一定是常有的，如果你的铁锤出现了，他是无常的，那么如果你的铁锤不出现，他一直是恒常安住的，所以说他就会出现这样一种执著</w:t>
      </w:r>
      <w:del w:id="1709" w:author="admin" w:date="2015-12-19T18:05:00Z">
        <w:r w:rsidRPr="001D7E05" w:rsidDel="00460865">
          <w:rPr>
            <w:rFonts w:ascii="华文楷体" w:eastAsia="华文楷体" w:hAnsi="华文楷体" w:hint="eastAsia"/>
            <w:sz w:val="28"/>
            <w:szCs w:val="28"/>
          </w:rPr>
          <w:delText>，</w:delText>
        </w:r>
      </w:del>
      <w:ins w:id="1710" w:author="admin" w:date="2015-12-19T18:05:00Z">
        <w:r w:rsidR="00460865">
          <w:rPr>
            <w:rFonts w:ascii="华文楷体" w:eastAsia="华文楷体" w:hAnsi="华文楷体" w:hint="eastAsia"/>
            <w:sz w:val="28"/>
            <w:szCs w:val="28"/>
          </w:rPr>
          <w:t>。</w:t>
        </w:r>
      </w:ins>
      <w:r w:rsidRPr="001D7E05">
        <w:rPr>
          <w:rFonts w:ascii="华文楷体" w:eastAsia="华文楷体" w:hAnsi="华文楷体" w:hint="eastAsia"/>
          <w:sz w:val="28"/>
          <w:szCs w:val="28"/>
        </w:rPr>
        <w:t>今天的瓶子和昨天的瓶子，</w:t>
      </w:r>
      <w:proofErr w:type="gramStart"/>
      <w:r w:rsidRPr="001D7E05">
        <w:rPr>
          <w:rFonts w:ascii="华文楷体" w:eastAsia="华文楷体" w:hAnsi="华文楷体" w:hint="eastAsia"/>
          <w:sz w:val="28"/>
          <w:szCs w:val="28"/>
        </w:rPr>
        <w:t>这个都是</w:t>
      </w:r>
      <w:proofErr w:type="gramEnd"/>
      <w:r w:rsidRPr="001D7E05">
        <w:rPr>
          <w:rFonts w:ascii="华文楷体" w:eastAsia="华文楷体" w:hAnsi="华文楷体" w:hint="eastAsia"/>
          <w:sz w:val="28"/>
          <w:szCs w:val="28"/>
        </w:rPr>
        <w:t>一个，或者昨天的我和今天的我是一个，他会产生很强的常执。那么如果产生很强的常执呢，实际上这种常执不利于</w:t>
      </w:r>
      <w:del w:id="1711" w:author="admin" w:date="2015-12-19T18:05:00Z">
        <w:r w:rsidRPr="001D7E05" w:rsidDel="00460865">
          <w:rPr>
            <w:rFonts w:ascii="华文楷体" w:eastAsia="华文楷体" w:hAnsi="华文楷体" w:hint="eastAsia"/>
            <w:sz w:val="28"/>
            <w:szCs w:val="28"/>
          </w:rPr>
          <w:delText>一些</w:delText>
        </w:r>
      </w:del>
      <w:ins w:id="1712" w:author="admin" w:date="2015-12-19T18:05:00Z">
        <w:r w:rsidR="00460865">
          <w:rPr>
            <w:rFonts w:ascii="华文楷体" w:eastAsia="华文楷体" w:hAnsi="华文楷体" w:hint="eastAsia"/>
            <w:sz w:val="28"/>
            <w:szCs w:val="28"/>
          </w:rPr>
          <w:t>这</w:t>
        </w:r>
        <w:r w:rsidR="00460865" w:rsidRPr="001D7E05">
          <w:rPr>
            <w:rFonts w:ascii="华文楷体" w:eastAsia="华文楷体" w:hAnsi="华文楷体" w:hint="eastAsia"/>
            <w:sz w:val="28"/>
            <w:szCs w:val="28"/>
          </w:rPr>
          <w:t>些</w:t>
        </w:r>
      </w:ins>
      <w:r w:rsidRPr="001D7E05">
        <w:rPr>
          <w:rFonts w:ascii="华文楷体" w:eastAsia="华文楷体" w:hAnsi="华文楷体" w:hint="eastAsia"/>
          <w:sz w:val="28"/>
          <w:szCs w:val="28"/>
        </w:rPr>
        <w:t>众生进入到</w:t>
      </w:r>
      <w:proofErr w:type="gramStart"/>
      <w:r w:rsidRPr="001D7E05">
        <w:rPr>
          <w:rFonts w:ascii="华文楷体" w:eastAsia="华文楷体" w:hAnsi="华文楷体" w:hint="eastAsia"/>
          <w:sz w:val="28"/>
          <w:szCs w:val="28"/>
        </w:rPr>
        <w:t>实相当</w:t>
      </w:r>
      <w:proofErr w:type="gramEnd"/>
      <w:r w:rsidRPr="001D7E05">
        <w:rPr>
          <w:rFonts w:ascii="华文楷体" w:eastAsia="华文楷体" w:hAnsi="华文楷体" w:hint="eastAsia"/>
          <w:sz w:val="28"/>
          <w:szCs w:val="28"/>
        </w:rPr>
        <w:t>中。</w:t>
      </w:r>
    </w:p>
    <w:p w:rsidR="001D7E05" w:rsidRPr="001D7E05" w:rsidRDefault="001D7E05" w:rsidP="001D7E05">
      <w:pPr>
        <w:ind w:firstLine="570"/>
        <w:rPr>
          <w:rFonts w:ascii="华文楷体" w:eastAsia="华文楷体" w:hAnsi="华文楷体"/>
          <w:sz w:val="28"/>
          <w:szCs w:val="28"/>
        </w:rPr>
      </w:pPr>
      <w:r w:rsidRPr="001D7E05">
        <w:rPr>
          <w:rFonts w:ascii="华文楷体" w:eastAsia="华文楷体" w:hAnsi="华文楷体" w:hint="eastAsia"/>
          <w:sz w:val="28"/>
          <w:szCs w:val="28"/>
        </w:rPr>
        <w:t>因为实相是无自性的，而就</w:t>
      </w:r>
      <w:proofErr w:type="gramStart"/>
      <w:r w:rsidRPr="001D7E05">
        <w:rPr>
          <w:rFonts w:ascii="华文楷体" w:eastAsia="华文楷体" w:hAnsi="华文楷体" w:hint="eastAsia"/>
          <w:sz w:val="28"/>
          <w:szCs w:val="28"/>
        </w:rPr>
        <w:t>说是趣入无</w:t>
      </w:r>
      <w:proofErr w:type="gramEnd"/>
      <w:r w:rsidRPr="001D7E05">
        <w:rPr>
          <w:rFonts w:ascii="华文楷体" w:eastAsia="华文楷体" w:hAnsi="华文楷体" w:hint="eastAsia"/>
          <w:sz w:val="28"/>
          <w:szCs w:val="28"/>
        </w:rPr>
        <w:t>自性的实相的这样一种因是细无常。细无常它可以</w:t>
      </w:r>
      <w:proofErr w:type="gramStart"/>
      <w:r w:rsidRPr="001D7E05">
        <w:rPr>
          <w:rFonts w:ascii="华文楷体" w:eastAsia="华文楷体" w:hAnsi="华文楷体" w:hint="eastAsia"/>
          <w:sz w:val="28"/>
          <w:szCs w:val="28"/>
        </w:rPr>
        <w:t>作为趣入这样</w:t>
      </w:r>
      <w:proofErr w:type="gramEnd"/>
      <w:r w:rsidRPr="001D7E05">
        <w:rPr>
          <w:rFonts w:ascii="华文楷体" w:eastAsia="华文楷体" w:hAnsi="华文楷体" w:hint="eastAsia"/>
          <w:sz w:val="28"/>
          <w:szCs w:val="28"/>
        </w:rPr>
        <w:t>一种空性的一种近因，很近的因。如果你能够通达细无常，你就比较容易能够通达空性，不是说你通达细无常就能通达空性，而是说你通达细</w:t>
      </w:r>
      <w:proofErr w:type="gramStart"/>
      <w:r w:rsidRPr="001D7E05">
        <w:rPr>
          <w:rFonts w:ascii="华文楷体" w:eastAsia="华文楷体" w:hAnsi="华文楷体" w:hint="eastAsia"/>
          <w:sz w:val="28"/>
          <w:szCs w:val="28"/>
        </w:rPr>
        <w:t>无常很</w:t>
      </w:r>
      <w:proofErr w:type="gramEnd"/>
      <w:r w:rsidRPr="001D7E05">
        <w:rPr>
          <w:rFonts w:ascii="华文楷体" w:eastAsia="华文楷体" w:hAnsi="华文楷体" w:hint="eastAsia"/>
          <w:sz w:val="28"/>
          <w:szCs w:val="28"/>
        </w:rPr>
        <w:t>容易进一步的观察就能够通达空性的意思。所以说像这样的必须要把这个问题予以推翻。</w:t>
      </w:r>
    </w:p>
    <w:p w:rsidR="001D7E05" w:rsidRPr="00EB1FE2" w:rsidRDefault="001D7E05" w:rsidP="001D7E05">
      <w:pPr>
        <w:ind w:firstLine="570"/>
        <w:rPr>
          <w:rFonts w:asciiTheme="minorEastAsia" w:hAnsiTheme="minorEastAsia"/>
          <w:sz w:val="28"/>
          <w:szCs w:val="28"/>
          <w:rPrChange w:id="1713" w:author="admin" w:date="2015-12-19T18:07:00Z">
            <w:rPr>
              <w:rFonts w:ascii="华文楷体" w:eastAsia="华文楷体" w:hAnsi="华文楷体"/>
              <w:sz w:val="28"/>
              <w:szCs w:val="28"/>
            </w:rPr>
          </w:rPrChange>
        </w:rPr>
      </w:pPr>
      <w:r w:rsidRPr="00EB1FE2">
        <w:rPr>
          <w:rFonts w:asciiTheme="minorEastAsia" w:hAnsiTheme="minorEastAsia" w:hint="eastAsia"/>
          <w:sz w:val="28"/>
          <w:szCs w:val="28"/>
          <w:rPrChange w:id="1714" w:author="admin" w:date="2015-12-19T18:07:00Z">
            <w:rPr>
              <w:rFonts w:ascii="华文楷体" w:eastAsia="华文楷体" w:hAnsi="华文楷体" w:hint="eastAsia"/>
              <w:sz w:val="28"/>
              <w:szCs w:val="28"/>
            </w:rPr>
          </w:rPrChange>
        </w:rPr>
        <w:t>【所毁灭的有实法与灭尽的无实法二者虽然同样称为“灭”，但无论如何都不需要其他因，】</w:t>
      </w:r>
    </w:p>
    <w:p w:rsidR="00AA2577" w:rsidRDefault="001D7E05" w:rsidP="001D7E05">
      <w:pPr>
        <w:ind w:firstLine="570"/>
        <w:rPr>
          <w:ins w:id="1715" w:author="admin" w:date="2015-12-19T18:07:00Z"/>
          <w:rFonts w:ascii="华文楷体" w:eastAsia="华文楷体" w:hAnsi="华文楷体" w:hint="eastAsia"/>
          <w:sz w:val="28"/>
          <w:szCs w:val="28"/>
        </w:rPr>
      </w:pPr>
      <w:r w:rsidRPr="001D7E05">
        <w:rPr>
          <w:rFonts w:ascii="华文楷体" w:eastAsia="华文楷体" w:hAnsi="华文楷体" w:hint="eastAsia"/>
          <w:sz w:val="28"/>
          <w:szCs w:val="28"/>
        </w:rPr>
        <w:t>那么此处我们就是讲到了这样一种灭法</w:t>
      </w:r>
      <w:del w:id="1716" w:author="admin" w:date="2015-12-19T18:07:00Z">
        <w:r w:rsidRPr="001D7E05" w:rsidDel="00355965">
          <w:rPr>
            <w:rFonts w:ascii="华文楷体" w:eastAsia="华文楷体" w:hAnsi="华文楷体" w:hint="eastAsia"/>
            <w:sz w:val="28"/>
            <w:szCs w:val="28"/>
          </w:rPr>
          <w:delText>，</w:delText>
        </w:r>
      </w:del>
      <w:ins w:id="1717" w:author="admin" w:date="2015-12-19T18:07:00Z">
        <w:r w:rsidR="00355965">
          <w:rPr>
            <w:rFonts w:ascii="华文楷体" w:eastAsia="华文楷体" w:hAnsi="华文楷体" w:hint="eastAsia"/>
            <w:sz w:val="28"/>
            <w:szCs w:val="28"/>
          </w:rPr>
          <w:t>。</w:t>
        </w:r>
      </w:ins>
      <w:r w:rsidRPr="001D7E05">
        <w:rPr>
          <w:rFonts w:ascii="华文楷体" w:eastAsia="华文楷体" w:hAnsi="华文楷体" w:hint="eastAsia"/>
          <w:sz w:val="28"/>
          <w:szCs w:val="28"/>
        </w:rPr>
        <w:t>灭法有两种：一种是所毁灭的这种有实法，一种就是已经灭尽的无实法。所毁灭的</w:t>
      </w:r>
      <w:proofErr w:type="gramStart"/>
      <w:r w:rsidRPr="001D7E05">
        <w:rPr>
          <w:rFonts w:ascii="华文楷体" w:eastAsia="华文楷体" w:hAnsi="华文楷体" w:hint="eastAsia"/>
          <w:sz w:val="28"/>
          <w:szCs w:val="28"/>
        </w:rPr>
        <w:t>有实法它</w:t>
      </w:r>
      <w:proofErr w:type="gramEnd"/>
      <w:r w:rsidRPr="001D7E05">
        <w:rPr>
          <w:rFonts w:ascii="华文楷体" w:eastAsia="华文楷体" w:hAnsi="华文楷体" w:hint="eastAsia"/>
          <w:sz w:val="28"/>
          <w:szCs w:val="28"/>
        </w:rPr>
        <w:t>也有灭的名称，它也有灭的意义在里面，它所毁灭的是有实法。第二个是已经灭尽的无实法，它也有一种灭，已灭。一个是所毁灭的。</w:t>
      </w:r>
    </w:p>
    <w:p w:rsidR="001D7E05" w:rsidRPr="001D7E05" w:rsidRDefault="001D7E05" w:rsidP="001D7E05">
      <w:pPr>
        <w:ind w:firstLine="570"/>
        <w:rPr>
          <w:rFonts w:ascii="华文楷体" w:eastAsia="华文楷体" w:hAnsi="华文楷体"/>
          <w:sz w:val="28"/>
          <w:szCs w:val="28"/>
        </w:rPr>
      </w:pPr>
      <w:r w:rsidRPr="001D7E05">
        <w:rPr>
          <w:rFonts w:ascii="华文楷体" w:eastAsia="华文楷体" w:hAnsi="华文楷体" w:hint="eastAsia"/>
          <w:sz w:val="28"/>
          <w:szCs w:val="28"/>
        </w:rPr>
        <w:t>所以说这个时候我们就看，</w:t>
      </w:r>
      <w:proofErr w:type="gramStart"/>
      <w:r w:rsidRPr="001D7E05">
        <w:rPr>
          <w:rFonts w:ascii="华文楷体" w:eastAsia="华文楷体" w:hAnsi="华文楷体" w:hint="eastAsia"/>
          <w:sz w:val="28"/>
          <w:szCs w:val="28"/>
        </w:rPr>
        <w:t>这个灭呢就</w:t>
      </w:r>
      <w:proofErr w:type="gramEnd"/>
      <w:r w:rsidRPr="001D7E05">
        <w:rPr>
          <w:rFonts w:ascii="华文楷体" w:eastAsia="华文楷体" w:hAnsi="华文楷体" w:hint="eastAsia"/>
          <w:sz w:val="28"/>
          <w:szCs w:val="28"/>
        </w:rPr>
        <w:t>说所谓的这个灭法，它可以存在</w:t>
      </w:r>
      <w:proofErr w:type="gramStart"/>
      <w:r w:rsidRPr="001D7E05">
        <w:rPr>
          <w:rFonts w:ascii="华文楷体" w:eastAsia="华文楷体" w:hAnsi="华文楷体" w:hint="eastAsia"/>
          <w:sz w:val="28"/>
          <w:szCs w:val="28"/>
        </w:rPr>
        <w:t>在</w:t>
      </w:r>
      <w:proofErr w:type="gramEnd"/>
      <w:r w:rsidRPr="001D7E05">
        <w:rPr>
          <w:rFonts w:ascii="华文楷体" w:eastAsia="华文楷体" w:hAnsi="华文楷体" w:hint="eastAsia"/>
          <w:sz w:val="28"/>
          <w:szCs w:val="28"/>
        </w:rPr>
        <w:t>两个法上面，或者我们换个角度来讲，你这个灭法，所谓的灭，是</w:t>
      </w:r>
      <w:proofErr w:type="gramStart"/>
      <w:r w:rsidRPr="001D7E05">
        <w:rPr>
          <w:rFonts w:ascii="华文楷体" w:eastAsia="华文楷体" w:hAnsi="华文楷体" w:hint="eastAsia"/>
          <w:sz w:val="28"/>
          <w:szCs w:val="28"/>
        </w:rPr>
        <w:t>有实法还是</w:t>
      </w:r>
      <w:proofErr w:type="gramEnd"/>
      <w:r w:rsidRPr="001D7E05">
        <w:rPr>
          <w:rFonts w:ascii="华文楷体" w:eastAsia="华文楷体" w:hAnsi="华文楷体" w:hint="eastAsia"/>
          <w:sz w:val="28"/>
          <w:szCs w:val="28"/>
        </w:rPr>
        <w:t>无实法。如果你的这个灭是有实法，就是第一种所毁灭的有实法，如果你的灭是无实法，就第二种，灭尽的无实法。反正你就是不能够超出这两种，你的灭法要么就是有实，要么就是无实。</w:t>
      </w:r>
      <w:r w:rsidRPr="001D7E05">
        <w:rPr>
          <w:rFonts w:ascii="华文楷体" w:eastAsia="华文楷体" w:hAnsi="华文楷体" w:hint="eastAsia"/>
          <w:sz w:val="28"/>
          <w:szCs w:val="28"/>
        </w:rPr>
        <w:lastRenderedPageBreak/>
        <w:t>但是呢如果说你的灭法是有实也好，是无实也好，都不需要其它的，都不需要</w:t>
      </w:r>
      <w:proofErr w:type="gramStart"/>
      <w:r w:rsidRPr="001D7E05">
        <w:rPr>
          <w:rFonts w:ascii="华文楷体" w:eastAsia="华文楷体" w:hAnsi="华文楷体" w:hint="eastAsia"/>
          <w:sz w:val="28"/>
          <w:szCs w:val="28"/>
        </w:rPr>
        <w:t>观待其它的灭因</w:t>
      </w:r>
      <w:proofErr w:type="gramEnd"/>
      <w:r w:rsidRPr="001D7E05">
        <w:rPr>
          <w:rFonts w:ascii="华文楷体" w:eastAsia="华文楷体" w:hAnsi="华文楷体" w:hint="eastAsia"/>
          <w:sz w:val="28"/>
          <w:szCs w:val="28"/>
        </w:rPr>
        <w:t>了，不需要</w:t>
      </w:r>
      <w:proofErr w:type="gramStart"/>
      <w:r w:rsidRPr="001D7E05">
        <w:rPr>
          <w:rFonts w:ascii="华文楷体" w:eastAsia="华文楷体" w:hAnsi="华文楷体" w:hint="eastAsia"/>
          <w:sz w:val="28"/>
          <w:szCs w:val="28"/>
        </w:rPr>
        <w:t>观待其它</w:t>
      </w:r>
      <w:proofErr w:type="gramEnd"/>
      <w:r w:rsidRPr="001D7E05">
        <w:rPr>
          <w:rFonts w:ascii="华文楷体" w:eastAsia="华文楷体" w:hAnsi="华文楷体" w:hint="eastAsia"/>
          <w:sz w:val="28"/>
          <w:szCs w:val="28"/>
        </w:rPr>
        <w:t>的灭因。那么前面就其他众生说，</w:t>
      </w:r>
      <w:proofErr w:type="gramStart"/>
      <w:r w:rsidRPr="001D7E05">
        <w:rPr>
          <w:rFonts w:ascii="华文楷体" w:eastAsia="华文楷体" w:hAnsi="华文楷体" w:hint="eastAsia"/>
          <w:sz w:val="28"/>
          <w:szCs w:val="28"/>
        </w:rPr>
        <w:t>要观待一个</w:t>
      </w:r>
      <w:proofErr w:type="gramEnd"/>
      <w:r w:rsidRPr="001D7E05">
        <w:rPr>
          <w:rFonts w:ascii="华文楷体" w:eastAsia="华文楷体" w:hAnsi="华文楷体" w:hint="eastAsia"/>
          <w:sz w:val="28"/>
          <w:szCs w:val="28"/>
        </w:rPr>
        <w:t>法的时候，要</w:t>
      </w:r>
      <w:proofErr w:type="gramStart"/>
      <w:r w:rsidRPr="001D7E05">
        <w:rPr>
          <w:rFonts w:ascii="华文楷体" w:eastAsia="华文楷体" w:hAnsi="华文楷体" w:hint="eastAsia"/>
          <w:sz w:val="28"/>
          <w:szCs w:val="28"/>
        </w:rPr>
        <w:t>观待其它</w:t>
      </w:r>
      <w:proofErr w:type="gramEnd"/>
      <w:r w:rsidRPr="001D7E05">
        <w:rPr>
          <w:rFonts w:ascii="华文楷体" w:eastAsia="华文楷体" w:hAnsi="华文楷体" w:hint="eastAsia"/>
          <w:sz w:val="28"/>
          <w:szCs w:val="28"/>
        </w:rPr>
        <w:t>的灭因，我们说不需要</w:t>
      </w:r>
      <w:proofErr w:type="gramStart"/>
      <w:r w:rsidRPr="001D7E05">
        <w:rPr>
          <w:rFonts w:ascii="华文楷体" w:eastAsia="华文楷体" w:hAnsi="华文楷体" w:hint="eastAsia"/>
          <w:sz w:val="28"/>
          <w:szCs w:val="28"/>
        </w:rPr>
        <w:t>观待其它灭</w:t>
      </w:r>
      <w:proofErr w:type="gramEnd"/>
      <w:r w:rsidRPr="001D7E05">
        <w:rPr>
          <w:rFonts w:ascii="华文楷体" w:eastAsia="华文楷体" w:hAnsi="华文楷体" w:hint="eastAsia"/>
          <w:sz w:val="28"/>
          <w:szCs w:val="28"/>
        </w:rPr>
        <w:t>因，因为你的这个所谓的灭，无论是</w:t>
      </w:r>
      <w:proofErr w:type="gramStart"/>
      <w:r w:rsidRPr="001D7E05">
        <w:rPr>
          <w:rFonts w:ascii="华文楷体" w:eastAsia="华文楷体" w:hAnsi="华文楷体" w:hint="eastAsia"/>
          <w:sz w:val="28"/>
          <w:szCs w:val="28"/>
        </w:rPr>
        <w:t>有实法还是</w:t>
      </w:r>
      <w:proofErr w:type="gramEnd"/>
      <w:r w:rsidRPr="001D7E05">
        <w:rPr>
          <w:rFonts w:ascii="华文楷体" w:eastAsia="华文楷体" w:hAnsi="华文楷体" w:hint="eastAsia"/>
          <w:sz w:val="28"/>
          <w:szCs w:val="28"/>
        </w:rPr>
        <w:t>无实法都不需要其它因。下面就讲：</w:t>
      </w:r>
    </w:p>
    <w:p w:rsidR="001D7E05" w:rsidRPr="00AA2577" w:rsidRDefault="001D7E05" w:rsidP="001D7E05">
      <w:pPr>
        <w:ind w:firstLine="570"/>
        <w:rPr>
          <w:rFonts w:asciiTheme="minorEastAsia" w:hAnsiTheme="minorEastAsia"/>
          <w:sz w:val="28"/>
          <w:szCs w:val="28"/>
          <w:rPrChange w:id="1718" w:author="admin" w:date="2015-12-19T18:08:00Z">
            <w:rPr>
              <w:rFonts w:ascii="华文楷体" w:eastAsia="华文楷体" w:hAnsi="华文楷体"/>
              <w:sz w:val="28"/>
              <w:szCs w:val="28"/>
            </w:rPr>
          </w:rPrChange>
        </w:rPr>
      </w:pPr>
      <w:r w:rsidRPr="00AA2577">
        <w:rPr>
          <w:rFonts w:asciiTheme="minorEastAsia" w:hAnsiTheme="minorEastAsia" w:hint="eastAsia"/>
          <w:sz w:val="28"/>
          <w:szCs w:val="28"/>
          <w:rPrChange w:id="1719" w:author="admin" w:date="2015-12-19T18:08:00Z">
            <w:rPr>
              <w:rFonts w:ascii="华文楷体" w:eastAsia="华文楷体" w:hAnsi="华文楷体" w:hint="eastAsia"/>
              <w:sz w:val="28"/>
              <w:szCs w:val="28"/>
            </w:rPr>
          </w:rPrChange>
        </w:rPr>
        <w:t>【这其中的理由是：作为所毁灭的有实法，本身足可产生而无需他法；】</w:t>
      </w:r>
    </w:p>
    <w:p w:rsidR="00AA2577" w:rsidRDefault="001D7E05" w:rsidP="001D7E05">
      <w:pPr>
        <w:ind w:firstLine="570"/>
        <w:rPr>
          <w:ins w:id="1720" w:author="admin" w:date="2015-12-19T18:08:00Z"/>
          <w:rFonts w:ascii="华文楷体" w:eastAsia="华文楷体" w:hAnsi="华文楷体" w:hint="eastAsia"/>
          <w:sz w:val="28"/>
          <w:szCs w:val="28"/>
        </w:rPr>
      </w:pPr>
      <w:r w:rsidRPr="001D7E05">
        <w:rPr>
          <w:rFonts w:ascii="华文楷体" w:eastAsia="华文楷体" w:hAnsi="华文楷体" w:hint="eastAsia"/>
          <w:sz w:val="28"/>
          <w:szCs w:val="28"/>
        </w:rPr>
        <w:t>也就是说呢，你这样一种灭法，如果是有实，如果你的灭法是有实，就会出现两种情况。一种情况就说你的这个所谓的灭法和</w:t>
      </w:r>
      <w:proofErr w:type="gramStart"/>
      <w:r w:rsidRPr="001D7E05">
        <w:rPr>
          <w:rFonts w:ascii="华文楷体" w:eastAsia="华文楷体" w:hAnsi="华文楷体" w:hint="eastAsia"/>
          <w:sz w:val="28"/>
          <w:szCs w:val="28"/>
        </w:rPr>
        <w:t>有实法是</w:t>
      </w:r>
      <w:proofErr w:type="gramEnd"/>
      <w:r w:rsidRPr="001D7E05">
        <w:rPr>
          <w:rFonts w:ascii="华文楷体" w:eastAsia="华文楷体" w:hAnsi="华文楷体" w:hint="eastAsia"/>
          <w:sz w:val="28"/>
          <w:szCs w:val="28"/>
        </w:rPr>
        <w:t>一体的</w:t>
      </w:r>
      <w:del w:id="1721" w:author="admin" w:date="2015-12-19T18:08:00Z">
        <w:r w:rsidRPr="001D7E05" w:rsidDel="00AA2577">
          <w:rPr>
            <w:rFonts w:ascii="华文楷体" w:eastAsia="华文楷体" w:hAnsi="华文楷体" w:hint="eastAsia"/>
            <w:sz w:val="28"/>
            <w:szCs w:val="28"/>
          </w:rPr>
          <w:delText>，</w:delText>
        </w:r>
      </w:del>
      <w:ins w:id="1722" w:author="admin" w:date="2015-12-19T18:08:00Z">
        <w:r w:rsidR="00AA2577">
          <w:rPr>
            <w:rFonts w:ascii="华文楷体" w:eastAsia="华文楷体" w:hAnsi="华文楷体" w:hint="eastAsia"/>
            <w:sz w:val="28"/>
            <w:szCs w:val="28"/>
          </w:rPr>
          <w:t>；</w:t>
        </w:r>
      </w:ins>
      <w:r w:rsidRPr="001D7E05">
        <w:rPr>
          <w:rFonts w:ascii="华文楷体" w:eastAsia="华文楷体" w:hAnsi="华文楷体" w:hint="eastAsia"/>
          <w:sz w:val="28"/>
          <w:szCs w:val="28"/>
        </w:rPr>
        <w:t>第二种情况你这个所谓的有</w:t>
      </w:r>
      <w:proofErr w:type="gramStart"/>
      <w:r w:rsidRPr="001D7E05">
        <w:rPr>
          <w:rFonts w:ascii="华文楷体" w:eastAsia="华文楷体" w:hAnsi="华文楷体" w:hint="eastAsia"/>
          <w:sz w:val="28"/>
          <w:szCs w:val="28"/>
        </w:rPr>
        <w:t>实法的灭和</w:t>
      </w:r>
      <w:proofErr w:type="gramEnd"/>
      <w:r w:rsidRPr="001D7E05">
        <w:rPr>
          <w:rFonts w:ascii="华文楷体" w:eastAsia="华文楷体" w:hAnsi="华文楷体" w:hint="eastAsia"/>
          <w:sz w:val="28"/>
          <w:szCs w:val="28"/>
        </w:rPr>
        <w:t>这样一种柱子、瓶子等等的这样一种法是他体的，就出现这两种情况。就说如果你的灭法是有实的，就只能出现这两种情况。</w:t>
      </w:r>
    </w:p>
    <w:p w:rsidR="00AA2577" w:rsidRDefault="001D7E05" w:rsidP="001D7E05">
      <w:pPr>
        <w:ind w:firstLine="570"/>
        <w:rPr>
          <w:ins w:id="1723" w:author="admin" w:date="2015-12-19T18:09:00Z"/>
          <w:rFonts w:ascii="华文楷体" w:eastAsia="华文楷体" w:hAnsi="华文楷体" w:hint="eastAsia"/>
          <w:sz w:val="28"/>
          <w:szCs w:val="28"/>
        </w:rPr>
      </w:pPr>
      <w:r w:rsidRPr="001D7E05">
        <w:rPr>
          <w:rFonts w:ascii="华文楷体" w:eastAsia="华文楷体" w:hAnsi="华文楷体" w:hint="eastAsia"/>
          <w:sz w:val="28"/>
          <w:szCs w:val="28"/>
        </w:rPr>
        <w:t>第一种情况呢，如果你的灭法，有实的灭法，就说作为灭法的有实，或者说有实的灭法，如果和柱子、瓶子是一体的，那就是这个地方所讲到的，就是这个论文直接讲到的。那么作为所毁灭的有实法，本身足可产生而无需他法。因为灭法它和它的柱子、瓶子等是一体的，所以说一体的缘故呢，这个</w:t>
      </w:r>
      <w:proofErr w:type="gramStart"/>
      <w:r w:rsidRPr="001D7E05">
        <w:rPr>
          <w:rFonts w:ascii="华文楷体" w:eastAsia="华文楷体" w:hAnsi="华文楷体" w:hint="eastAsia"/>
          <w:sz w:val="28"/>
          <w:szCs w:val="28"/>
        </w:rPr>
        <w:t>有实法它</w:t>
      </w:r>
      <w:proofErr w:type="gramEnd"/>
      <w:r w:rsidRPr="001D7E05">
        <w:rPr>
          <w:rFonts w:ascii="华文楷体" w:eastAsia="华文楷体" w:hAnsi="华文楷体" w:hint="eastAsia"/>
          <w:sz w:val="28"/>
          <w:szCs w:val="28"/>
        </w:rPr>
        <w:t>本身存在的时候它的灭法就已经有了，就已经有了，所以不需要其它</w:t>
      </w:r>
      <w:proofErr w:type="gramStart"/>
      <w:r w:rsidRPr="001D7E05">
        <w:rPr>
          <w:rFonts w:ascii="华文楷体" w:eastAsia="华文楷体" w:hAnsi="华文楷体" w:hint="eastAsia"/>
          <w:sz w:val="28"/>
          <w:szCs w:val="28"/>
        </w:rPr>
        <w:t>的灭因了</w:t>
      </w:r>
      <w:proofErr w:type="gramEnd"/>
      <w:r w:rsidRPr="001D7E05">
        <w:rPr>
          <w:rFonts w:ascii="华文楷体" w:eastAsia="华文楷体" w:hAnsi="华文楷体" w:hint="eastAsia"/>
          <w:sz w:val="28"/>
          <w:szCs w:val="28"/>
        </w:rPr>
        <w:t>。你需要什么</w:t>
      </w:r>
      <w:proofErr w:type="gramStart"/>
      <w:r w:rsidRPr="001D7E05">
        <w:rPr>
          <w:rFonts w:ascii="华文楷体" w:eastAsia="华文楷体" w:hAnsi="华文楷体" w:hint="eastAsia"/>
          <w:sz w:val="28"/>
          <w:szCs w:val="28"/>
        </w:rPr>
        <w:t>其它灭因呢</w:t>
      </w:r>
      <w:proofErr w:type="gramEnd"/>
      <w:r w:rsidRPr="001D7E05">
        <w:rPr>
          <w:rFonts w:ascii="华文楷体" w:eastAsia="华文楷体" w:hAnsi="华文楷体" w:hint="eastAsia"/>
          <w:sz w:val="28"/>
          <w:szCs w:val="28"/>
        </w:rPr>
        <w:t>？因为你的灭法和柱子、瓶子它本来就是一体存在的，因为它本身就已经具备灭了，还需要什么其它的一个铁锤</w:t>
      </w:r>
      <w:proofErr w:type="gramStart"/>
      <w:r w:rsidRPr="001D7E05">
        <w:rPr>
          <w:rFonts w:ascii="华文楷体" w:eastAsia="华文楷体" w:hAnsi="华文楷体" w:hint="eastAsia"/>
          <w:sz w:val="28"/>
          <w:szCs w:val="28"/>
        </w:rPr>
        <w:t>的灭因让</w:t>
      </w:r>
      <w:proofErr w:type="gramEnd"/>
      <w:r w:rsidRPr="001D7E05">
        <w:rPr>
          <w:rFonts w:ascii="华文楷体" w:eastAsia="华文楷体" w:hAnsi="华文楷体" w:hint="eastAsia"/>
          <w:sz w:val="28"/>
          <w:szCs w:val="28"/>
        </w:rPr>
        <w:t>它灭呢？不需要了。所以说如果你的灭法和这个柱子、瓶子一体的话，不需要其它的灭因，因为它本身足可产生了，不需要</w:t>
      </w:r>
      <w:proofErr w:type="gramStart"/>
      <w:r w:rsidRPr="001D7E05">
        <w:rPr>
          <w:rFonts w:ascii="华文楷体" w:eastAsia="华文楷体" w:hAnsi="华文楷体" w:hint="eastAsia"/>
          <w:sz w:val="28"/>
          <w:szCs w:val="28"/>
        </w:rPr>
        <w:t>其它灭因了</w:t>
      </w:r>
      <w:proofErr w:type="gramEnd"/>
      <w:r w:rsidRPr="001D7E05">
        <w:rPr>
          <w:rFonts w:ascii="华文楷体" w:eastAsia="华文楷体" w:hAnsi="华文楷体" w:hint="eastAsia"/>
          <w:sz w:val="28"/>
          <w:szCs w:val="28"/>
        </w:rPr>
        <w:t>。</w:t>
      </w:r>
    </w:p>
    <w:p w:rsidR="001D7E05" w:rsidRPr="001D7E05" w:rsidRDefault="001D7E05" w:rsidP="001D7E05">
      <w:pPr>
        <w:ind w:firstLine="570"/>
        <w:rPr>
          <w:rFonts w:ascii="华文楷体" w:eastAsia="华文楷体" w:hAnsi="华文楷体"/>
          <w:sz w:val="28"/>
          <w:szCs w:val="28"/>
        </w:rPr>
      </w:pPr>
      <w:r w:rsidRPr="001D7E05">
        <w:rPr>
          <w:rFonts w:ascii="华文楷体" w:eastAsia="华文楷体" w:hAnsi="华文楷体" w:hint="eastAsia"/>
          <w:sz w:val="28"/>
          <w:szCs w:val="28"/>
        </w:rPr>
        <w:lastRenderedPageBreak/>
        <w:t>那么如果说你的灭法和柱子是他体的，虽然是你这个他体的灭法，你具备的因缘你可以灭</w:t>
      </w:r>
      <w:del w:id="1724" w:author="admin" w:date="2015-12-19T18:09:00Z">
        <w:r w:rsidRPr="001D7E05" w:rsidDel="00AA2577">
          <w:rPr>
            <w:rFonts w:ascii="华文楷体" w:eastAsia="华文楷体" w:hAnsi="华文楷体" w:hint="eastAsia"/>
            <w:sz w:val="28"/>
            <w:szCs w:val="28"/>
          </w:rPr>
          <w:delText>，</w:delText>
        </w:r>
      </w:del>
      <w:ins w:id="1725" w:author="admin" w:date="2015-12-19T18:09:00Z">
        <w:r w:rsidR="00AA2577">
          <w:rPr>
            <w:rFonts w:ascii="华文楷体" w:eastAsia="华文楷体" w:hAnsi="华文楷体" w:hint="eastAsia"/>
            <w:sz w:val="28"/>
            <w:szCs w:val="28"/>
          </w:rPr>
          <w:t>。</w:t>
        </w:r>
      </w:ins>
      <w:r w:rsidRPr="001D7E05">
        <w:rPr>
          <w:rFonts w:ascii="华文楷体" w:eastAsia="华文楷体" w:hAnsi="华文楷体" w:hint="eastAsia"/>
          <w:sz w:val="28"/>
          <w:szCs w:val="28"/>
        </w:rPr>
        <w:t>但是因为你这个灭法和柱子是他体的缘故呢，你自己灭了你的灭法产生了，但是你的柱子还是恒常的。为什么呢？因为你</w:t>
      </w:r>
      <w:proofErr w:type="gramStart"/>
      <w:r w:rsidRPr="001D7E05">
        <w:rPr>
          <w:rFonts w:ascii="华文楷体" w:eastAsia="华文楷体" w:hAnsi="华文楷体" w:hint="eastAsia"/>
          <w:sz w:val="28"/>
          <w:szCs w:val="28"/>
        </w:rPr>
        <w:t>的灭和你</w:t>
      </w:r>
      <w:proofErr w:type="gramEnd"/>
      <w:r w:rsidRPr="001D7E05">
        <w:rPr>
          <w:rFonts w:ascii="华文楷体" w:eastAsia="华文楷体" w:hAnsi="华文楷体" w:hint="eastAsia"/>
          <w:sz w:val="28"/>
          <w:szCs w:val="28"/>
        </w:rPr>
        <w:t>的柱子、瓶子是分开的法的缘故。所以说如果你的灭法是有实的话，就这两种。但我们的论文当中就举了一种。论文当中所举的一种就是灭法和有实一体的，一体的话本身足可产生，不需要他法。那么再分析第二类，第二类就说这个灭法是无实法。</w:t>
      </w:r>
    </w:p>
    <w:p w:rsidR="001D7E05" w:rsidRPr="00270AFA" w:rsidRDefault="001D7E05" w:rsidP="001D7E05">
      <w:pPr>
        <w:ind w:firstLine="570"/>
        <w:rPr>
          <w:rFonts w:asciiTheme="minorEastAsia" w:hAnsiTheme="minorEastAsia"/>
          <w:sz w:val="28"/>
          <w:szCs w:val="28"/>
          <w:rPrChange w:id="1726" w:author="admin" w:date="2015-12-19T18:11:00Z">
            <w:rPr>
              <w:rFonts w:ascii="华文楷体" w:eastAsia="华文楷体" w:hAnsi="华文楷体"/>
              <w:sz w:val="28"/>
              <w:szCs w:val="28"/>
            </w:rPr>
          </w:rPrChange>
        </w:rPr>
      </w:pPr>
      <w:r w:rsidRPr="00270AFA">
        <w:rPr>
          <w:rFonts w:asciiTheme="minorEastAsia" w:hAnsiTheme="minorEastAsia" w:hint="eastAsia"/>
          <w:sz w:val="28"/>
          <w:szCs w:val="28"/>
          <w:rPrChange w:id="1727" w:author="admin" w:date="2015-12-19T18:11:00Z">
            <w:rPr>
              <w:rFonts w:ascii="华文楷体" w:eastAsia="华文楷体" w:hAnsi="华文楷体" w:hint="eastAsia"/>
              <w:sz w:val="28"/>
              <w:szCs w:val="28"/>
            </w:rPr>
          </w:rPrChange>
        </w:rPr>
        <w:t>【而身为无实法，】</w:t>
      </w:r>
    </w:p>
    <w:p w:rsidR="001D7E05" w:rsidRPr="001D7E05" w:rsidRDefault="001D7E05" w:rsidP="001D7E05">
      <w:pPr>
        <w:ind w:firstLine="570"/>
        <w:rPr>
          <w:rFonts w:ascii="华文楷体" w:eastAsia="华文楷体" w:hAnsi="华文楷体"/>
          <w:sz w:val="28"/>
          <w:szCs w:val="28"/>
        </w:rPr>
      </w:pPr>
      <w:r w:rsidRPr="001D7E05">
        <w:rPr>
          <w:rFonts w:ascii="华文楷体" w:eastAsia="华文楷体" w:hAnsi="华文楷体" w:hint="eastAsia"/>
          <w:sz w:val="28"/>
          <w:szCs w:val="28"/>
        </w:rPr>
        <w:t>而身为无实法意思就是说，如果你的灭法是无实法的话。</w:t>
      </w:r>
    </w:p>
    <w:p w:rsidR="001D7E05" w:rsidRPr="00270AFA" w:rsidRDefault="001D7E05" w:rsidP="001D7E05">
      <w:pPr>
        <w:ind w:firstLine="570"/>
        <w:rPr>
          <w:rFonts w:asciiTheme="minorEastAsia" w:hAnsiTheme="minorEastAsia"/>
          <w:sz w:val="28"/>
          <w:szCs w:val="28"/>
          <w:rPrChange w:id="1728" w:author="admin" w:date="2015-12-19T18:11:00Z">
            <w:rPr>
              <w:rFonts w:ascii="华文楷体" w:eastAsia="华文楷体" w:hAnsi="华文楷体"/>
              <w:sz w:val="28"/>
              <w:szCs w:val="28"/>
            </w:rPr>
          </w:rPrChange>
        </w:rPr>
      </w:pPr>
      <w:r w:rsidRPr="00270AFA">
        <w:rPr>
          <w:rFonts w:asciiTheme="minorEastAsia" w:hAnsiTheme="minorEastAsia" w:hint="eastAsia"/>
          <w:sz w:val="28"/>
          <w:szCs w:val="28"/>
          <w:rPrChange w:id="1729" w:author="admin" w:date="2015-12-19T18:11:00Z">
            <w:rPr>
              <w:rFonts w:ascii="华文楷体" w:eastAsia="华文楷体" w:hAnsi="华文楷体" w:hint="eastAsia"/>
              <w:sz w:val="28"/>
              <w:szCs w:val="28"/>
            </w:rPr>
          </w:rPrChange>
        </w:rPr>
        <w:t>【根本就不存在因。】</w:t>
      </w:r>
    </w:p>
    <w:p w:rsidR="001D7E05" w:rsidRPr="001D7E05" w:rsidRDefault="001D7E05" w:rsidP="001D7E05">
      <w:pPr>
        <w:ind w:firstLine="570"/>
        <w:rPr>
          <w:rFonts w:ascii="华文楷体" w:eastAsia="华文楷体" w:hAnsi="华文楷体"/>
          <w:sz w:val="28"/>
          <w:szCs w:val="28"/>
        </w:rPr>
      </w:pPr>
      <w:r w:rsidRPr="001D7E05">
        <w:rPr>
          <w:rFonts w:ascii="华文楷体" w:eastAsia="华文楷体" w:hAnsi="华文楷体" w:hint="eastAsia"/>
          <w:sz w:val="28"/>
          <w:szCs w:val="28"/>
        </w:rPr>
        <w:t>那么这个无实法就是，无实法就是根本不存在的东西，不存在的东西需要什么因呢？根本不需要因。所以说像这样的话，你这个所毁灭的</w:t>
      </w:r>
      <w:proofErr w:type="gramStart"/>
      <w:r w:rsidRPr="001D7E05">
        <w:rPr>
          <w:rFonts w:ascii="华文楷体" w:eastAsia="华文楷体" w:hAnsi="华文楷体" w:hint="eastAsia"/>
          <w:sz w:val="28"/>
          <w:szCs w:val="28"/>
        </w:rPr>
        <w:t>有实法和</w:t>
      </w:r>
      <w:proofErr w:type="gramEnd"/>
      <w:r w:rsidRPr="001D7E05">
        <w:rPr>
          <w:rFonts w:ascii="华文楷体" w:eastAsia="华文楷体" w:hAnsi="华文楷体" w:hint="eastAsia"/>
          <w:sz w:val="28"/>
          <w:szCs w:val="28"/>
        </w:rPr>
        <w:t>灭尽的无实法都有灭的意思，但是我们观察，都不需要其它因，观察下来就是这个意思。</w:t>
      </w:r>
    </w:p>
    <w:p w:rsidR="001D7E05" w:rsidRPr="00270AFA" w:rsidRDefault="001D7E05" w:rsidP="001D7E05">
      <w:pPr>
        <w:ind w:firstLine="570"/>
        <w:rPr>
          <w:rFonts w:asciiTheme="minorEastAsia" w:hAnsiTheme="minorEastAsia"/>
          <w:sz w:val="28"/>
          <w:szCs w:val="28"/>
          <w:rPrChange w:id="1730" w:author="admin" w:date="2015-12-19T18:11:00Z">
            <w:rPr>
              <w:rFonts w:ascii="华文楷体" w:eastAsia="华文楷体" w:hAnsi="华文楷体"/>
              <w:sz w:val="28"/>
              <w:szCs w:val="28"/>
            </w:rPr>
          </w:rPrChange>
        </w:rPr>
      </w:pPr>
      <w:r w:rsidRPr="00270AFA">
        <w:rPr>
          <w:rFonts w:asciiTheme="minorEastAsia" w:hAnsiTheme="minorEastAsia" w:hint="eastAsia"/>
          <w:sz w:val="28"/>
          <w:szCs w:val="28"/>
          <w:rPrChange w:id="1731" w:author="admin" w:date="2015-12-19T18:11:00Z">
            <w:rPr>
              <w:rFonts w:ascii="华文楷体" w:eastAsia="华文楷体" w:hAnsi="华文楷体" w:hint="eastAsia"/>
              <w:sz w:val="28"/>
              <w:szCs w:val="28"/>
            </w:rPr>
          </w:rPrChange>
        </w:rPr>
        <w:t>【举例来说明：】</w:t>
      </w:r>
    </w:p>
    <w:p w:rsidR="001D7E05" w:rsidRPr="001D7E05" w:rsidRDefault="001D7E05" w:rsidP="001D7E05">
      <w:pPr>
        <w:ind w:firstLine="570"/>
        <w:rPr>
          <w:rFonts w:ascii="华文楷体" w:eastAsia="华文楷体" w:hAnsi="华文楷体"/>
          <w:sz w:val="28"/>
          <w:szCs w:val="28"/>
        </w:rPr>
      </w:pPr>
      <w:r w:rsidRPr="001D7E05">
        <w:rPr>
          <w:rFonts w:ascii="华文楷体" w:eastAsia="华文楷体" w:hAnsi="华文楷体" w:hint="eastAsia"/>
          <w:sz w:val="28"/>
          <w:szCs w:val="28"/>
        </w:rPr>
        <w:t>这个举例来说明这个意思我们看前后文好像不是在讲这个对于有</w:t>
      </w:r>
      <w:proofErr w:type="gramStart"/>
      <w:r w:rsidRPr="001D7E05">
        <w:rPr>
          <w:rFonts w:ascii="华文楷体" w:eastAsia="华文楷体" w:hAnsi="华文楷体" w:hint="eastAsia"/>
          <w:sz w:val="28"/>
          <w:szCs w:val="28"/>
        </w:rPr>
        <w:t>实法的灭和</w:t>
      </w:r>
      <w:proofErr w:type="gramEnd"/>
      <w:r w:rsidRPr="001D7E05">
        <w:rPr>
          <w:rFonts w:ascii="华文楷体" w:eastAsia="华文楷体" w:hAnsi="华文楷体" w:hint="eastAsia"/>
          <w:sz w:val="28"/>
          <w:szCs w:val="28"/>
        </w:rPr>
        <w:t>无实法的灭，从这个方面去举例说明，而是对于整个常法它不存在，不存在常</w:t>
      </w:r>
      <w:proofErr w:type="gramStart"/>
      <w:r w:rsidRPr="001D7E05">
        <w:rPr>
          <w:rFonts w:ascii="华文楷体" w:eastAsia="华文楷体" w:hAnsi="华文楷体" w:hint="eastAsia"/>
          <w:sz w:val="28"/>
          <w:szCs w:val="28"/>
        </w:rPr>
        <w:t>一</w:t>
      </w:r>
      <w:proofErr w:type="gramEnd"/>
      <w:r w:rsidRPr="001D7E05">
        <w:rPr>
          <w:rFonts w:ascii="华文楷体" w:eastAsia="华文楷体" w:hAnsi="华文楷体" w:hint="eastAsia"/>
          <w:sz w:val="28"/>
          <w:szCs w:val="28"/>
        </w:rPr>
        <w:t>。就举例来说</w:t>
      </w:r>
      <w:proofErr w:type="gramStart"/>
      <w:r w:rsidRPr="001D7E05">
        <w:rPr>
          <w:rFonts w:ascii="华文楷体" w:eastAsia="华文楷体" w:hAnsi="华文楷体" w:hint="eastAsia"/>
          <w:sz w:val="28"/>
          <w:szCs w:val="28"/>
        </w:rPr>
        <w:t>明一切</w:t>
      </w:r>
      <w:proofErr w:type="gramEnd"/>
      <w:r w:rsidRPr="001D7E05">
        <w:rPr>
          <w:rFonts w:ascii="华文楷体" w:eastAsia="华文楷体" w:hAnsi="华文楷体" w:hint="eastAsia"/>
          <w:sz w:val="28"/>
          <w:szCs w:val="28"/>
        </w:rPr>
        <w:t>都是刹那生灭的，只是在说明这个问题。</w:t>
      </w:r>
    </w:p>
    <w:p w:rsidR="001D7E05" w:rsidRPr="00270AFA" w:rsidRDefault="001D7E05" w:rsidP="001D7E05">
      <w:pPr>
        <w:ind w:firstLine="570"/>
        <w:rPr>
          <w:rFonts w:asciiTheme="minorEastAsia" w:hAnsiTheme="minorEastAsia"/>
          <w:sz w:val="28"/>
          <w:szCs w:val="28"/>
          <w:rPrChange w:id="1732" w:author="admin" w:date="2015-12-19T18:12:00Z">
            <w:rPr>
              <w:rFonts w:ascii="华文楷体" w:eastAsia="华文楷体" w:hAnsi="华文楷体"/>
              <w:sz w:val="28"/>
              <w:szCs w:val="28"/>
            </w:rPr>
          </w:rPrChange>
        </w:rPr>
      </w:pPr>
      <w:r w:rsidRPr="00270AFA">
        <w:rPr>
          <w:rFonts w:asciiTheme="minorEastAsia" w:hAnsiTheme="minorEastAsia" w:hint="eastAsia"/>
          <w:sz w:val="28"/>
          <w:szCs w:val="28"/>
          <w:rPrChange w:id="1733" w:author="admin" w:date="2015-12-19T18:12:00Z">
            <w:rPr>
              <w:rFonts w:ascii="华文楷体" w:eastAsia="华文楷体" w:hAnsi="华文楷体" w:hint="eastAsia"/>
              <w:sz w:val="28"/>
              <w:szCs w:val="28"/>
            </w:rPr>
          </w:rPrChange>
        </w:rPr>
        <w:t>【一个瓶子从形成时起至一百刹那之间未曾遇到毁灭之因，之后遇到灭因而毁灭，必然有第一刹那刚刚形成的阶段以及依次的第二刹那等阶段，】</w:t>
      </w:r>
    </w:p>
    <w:p w:rsidR="00270AFA" w:rsidRDefault="001D7E05" w:rsidP="001D7E05">
      <w:pPr>
        <w:ind w:firstLine="570"/>
        <w:rPr>
          <w:ins w:id="1734" w:author="admin" w:date="2015-12-19T18:13:00Z"/>
          <w:rFonts w:ascii="华文楷体" w:eastAsia="华文楷体" w:hAnsi="华文楷体" w:hint="eastAsia"/>
          <w:sz w:val="28"/>
          <w:szCs w:val="28"/>
        </w:rPr>
      </w:pPr>
      <w:r w:rsidRPr="001D7E05">
        <w:rPr>
          <w:rFonts w:ascii="华文楷体" w:eastAsia="华文楷体" w:hAnsi="华文楷体" w:hint="eastAsia"/>
          <w:sz w:val="28"/>
          <w:szCs w:val="28"/>
        </w:rPr>
        <w:lastRenderedPageBreak/>
        <w:t>那么就说，我们说一切的这个瓶子，它不是一体的，不是常一的。我们就可以通过这个瓶子，它从形成到毁灭之间假设说，一个瓶子从形成到最后毁灭，它有一百个刹那。那么就说是对方观点讲，一个瓶子从形成时起，到一百个刹那之间没有遇到毁灭之因。然后在一百刹那的时候之后遇到</w:t>
      </w:r>
      <w:proofErr w:type="gramStart"/>
      <w:r w:rsidRPr="001D7E05">
        <w:rPr>
          <w:rFonts w:ascii="华文楷体" w:eastAsia="华文楷体" w:hAnsi="华文楷体" w:hint="eastAsia"/>
          <w:sz w:val="28"/>
          <w:szCs w:val="28"/>
        </w:rPr>
        <w:t>灭</w:t>
      </w:r>
      <w:proofErr w:type="gramEnd"/>
      <w:r w:rsidRPr="001D7E05">
        <w:rPr>
          <w:rFonts w:ascii="华文楷体" w:eastAsia="华文楷体" w:hAnsi="华文楷体" w:hint="eastAsia"/>
          <w:sz w:val="28"/>
          <w:szCs w:val="28"/>
        </w:rPr>
        <w:t>因而毁灭，这个粗</w:t>
      </w:r>
      <w:proofErr w:type="gramStart"/>
      <w:r w:rsidRPr="001D7E05">
        <w:rPr>
          <w:rFonts w:ascii="华文楷体" w:eastAsia="华文楷体" w:hAnsi="华文楷体" w:hint="eastAsia"/>
          <w:sz w:val="28"/>
          <w:szCs w:val="28"/>
        </w:rPr>
        <w:t>无常讲</w:t>
      </w:r>
      <w:proofErr w:type="gramEnd"/>
      <w:r w:rsidRPr="001D7E05">
        <w:rPr>
          <w:rFonts w:ascii="华文楷体" w:eastAsia="华文楷体" w:hAnsi="华文楷体" w:hint="eastAsia"/>
          <w:sz w:val="28"/>
          <w:szCs w:val="28"/>
        </w:rPr>
        <w:t>的，像这样的遇到了铁锤，然后因遇到</w:t>
      </w:r>
      <w:proofErr w:type="gramStart"/>
      <w:r w:rsidRPr="001D7E05">
        <w:rPr>
          <w:rFonts w:ascii="华文楷体" w:eastAsia="华文楷体" w:hAnsi="华文楷体" w:hint="eastAsia"/>
          <w:sz w:val="28"/>
          <w:szCs w:val="28"/>
        </w:rPr>
        <w:t>灭</w:t>
      </w:r>
      <w:proofErr w:type="gramEnd"/>
      <w:r w:rsidRPr="001D7E05">
        <w:rPr>
          <w:rFonts w:ascii="华文楷体" w:eastAsia="华文楷体" w:hAnsi="华文楷体" w:hint="eastAsia"/>
          <w:sz w:val="28"/>
          <w:szCs w:val="28"/>
        </w:rPr>
        <w:t>因而毁灭了。</w:t>
      </w:r>
    </w:p>
    <w:p w:rsidR="001D7E05" w:rsidRPr="001D7E05" w:rsidRDefault="001D7E05" w:rsidP="001D7E05">
      <w:pPr>
        <w:ind w:firstLine="570"/>
        <w:rPr>
          <w:rFonts w:ascii="华文楷体" w:eastAsia="华文楷体" w:hAnsi="华文楷体"/>
          <w:sz w:val="28"/>
          <w:szCs w:val="28"/>
        </w:rPr>
      </w:pPr>
      <w:r w:rsidRPr="001D7E05">
        <w:rPr>
          <w:rFonts w:ascii="华文楷体" w:eastAsia="华文楷体" w:hAnsi="华文楷体" w:hint="eastAsia"/>
          <w:sz w:val="28"/>
          <w:szCs w:val="28"/>
        </w:rPr>
        <w:t>必然有第一刹那刚刚形成的阶段，以及</w:t>
      </w:r>
      <w:proofErr w:type="gramStart"/>
      <w:r w:rsidRPr="001D7E05">
        <w:rPr>
          <w:rFonts w:ascii="华文楷体" w:eastAsia="华文楷体" w:hAnsi="华文楷体" w:hint="eastAsia"/>
          <w:sz w:val="28"/>
          <w:szCs w:val="28"/>
        </w:rPr>
        <w:t>依次的</w:t>
      </w:r>
      <w:proofErr w:type="gramEnd"/>
      <w:r w:rsidRPr="001D7E05">
        <w:rPr>
          <w:rFonts w:ascii="华文楷体" w:eastAsia="华文楷体" w:hAnsi="华文楷体" w:hint="eastAsia"/>
          <w:sz w:val="28"/>
          <w:szCs w:val="28"/>
        </w:rPr>
        <w:t>第二刹那等阶段。那么这个从形成到毁灭之间的一百刹那呢，它肯定有刚刚形成的第一刹那，然后第一刹那毁灭第二刹那，然后到最后的第一百个刹那，肯定是有这样的刹那的，有很多很多的这个一百刹那，不同的刹那，不同的阶段。</w:t>
      </w:r>
    </w:p>
    <w:p w:rsidR="001D7E05" w:rsidRPr="00270AFA" w:rsidRDefault="001D7E05" w:rsidP="001D7E05">
      <w:pPr>
        <w:ind w:firstLine="570"/>
        <w:rPr>
          <w:rFonts w:asciiTheme="minorEastAsia" w:hAnsiTheme="minorEastAsia"/>
          <w:sz w:val="28"/>
          <w:szCs w:val="28"/>
          <w:rPrChange w:id="1735" w:author="admin" w:date="2015-12-19T18:12:00Z">
            <w:rPr>
              <w:rFonts w:ascii="华文楷体" w:eastAsia="华文楷体" w:hAnsi="华文楷体"/>
              <w:sz w:val="28"/>
              <w:szCs w:val="28"/>
            </w:rPr>
          </w:rPrChange>
        </w:rPr>
      </w:pPr>
      <w:r w:rsidRPr="00270AFA">
        <w:rPr>
          <w:rFonts w:asciiTheme="minorEastAsia" w:hAnsiTheme="minorEastAsia" w:hint="eastAsia"/>
          <w:sz w:val="28"/>
          <w:szCs w:val="28"/>
          <w:rPrChange w:id="1736" w:author="admin" w:date="2015-12-19T18:12:00Z">
            <w:rPr>
              <w:rFonts w:ascii="华文楷体" w:eastAsia="华文楷体" w:hAnsi="华文楷体" w:hint="eastAsia"/>
              <w:sz w:val="28"/>
              <w:szCs w:val="28"/>
            </w:rPr>
          </w:rPrChange>
        </w:rPr>
        <w:t>【假设这些刹那阶段的瓶子均是一个，那么刚刚形成之刹那与即将灭尽之刹那的两个瓶子也需要是一个。】</w:t>
      </w:r>
    </w:p>
    <w:p w:rsidR="00270AFA" w:rsidRDefault="001D7E05" w:rsidP="001D7E05">
      <w:pPr>
        <w:ind w:firstLine="570"/>
        <w:rPr>
          <w:ins w:id="1737" w:author="admin" w:date="2015-12-19T18:14:00Z"/>
          <w:rFonts w:ascii="华文楷体" w:eastAsia="华文楷体" w:hAnsi="华文楷体" w:hint="eastAsia"/>
          <w:sz w:val="28"/>
          <w:szCs w:val="28"/>
        </w:rPr>
      </w:pPr>
      <w:r w:rsidRPr="001D7E05">
        <w:rPr>
          <w:rFonts w:ascii="华文楷体" w:eastAsia="华文楷体" w:hAnsi="华文楷体" w:hint="eastAsia"/>
          <w:sz w:val="28"/>
          <w:szCs w:val="28"/>
        </w:rPr>
        <w:t>那么如果说是这个，这些刹那的阶段的瓶子就是一个，因为对方说这个就是一个瓶子嘛。因为从第一刹那到一百刹那之间都没有遇到灭因，它只是第一百刹那的时候遇到</w:t>
      </w:r>
      <w:proofErr w:type="gramStart"/>
      <w:r w:rsidRPr="001D7E05">
        <w:rPr>
          <w:rFonts w:ascii="华文楷体" w:eastAsia="华文楷体" w:hAnsi="华文楷体" w:hint="eastAsia"/>
          <w:sz w:val="28"/>
          <w:szCs w:val="28"/>
        </w:rPr>
        <w:t>了灭因了</w:t>
      </w:r>
      <w:proofErr w:type="gramEnd"/>
      <w:r w:rsidRPr="001D7E05">
        <w:rPr>
          <w:rFonts w:ascii="华文楷体" w:eastAsia="华文楷体" w:hAnsi="华文楷体" w:hint="eastAsia"/>
          <w:sz w:val="28"/>
          <w:szCs w:val="28"/>
        </w:rPr>
        <w:t>，</w:t>
      </w:r>
      <w:proofErr w:type="gramStart"/>
      <w:r w:rsidRPr="001D7E05">
        <w:rPr>
          <w:rFonts w:ascii="华文楷体" w:eastAsia="华文楷体" w:hAnsi="华文楷体" w:hint="eastAsia"/>
          <w:sz w:val="28"/>
          <w:szCs w:val="28"/>
        </w:rPr>
        <w:t>遇到灭因了</w:t>
      </w:r>
      <w:proofErr w:type="gramEnd"/>
      <w:r w:rsidRPr="001D7E05">
        <w:rPr>
          <w:rFonts w:ascii="华文楷体" w:eastAsia="华文楷体" w:hAnsi="华文楷体" w:hint="eastAsia"/>
          <w:sz w:val="28"/>
          <w:szCs w:val="28"/>
        </w:rPr>
        <w:t>。所以</w:t>
      </w:r>
      <w:proofErr w:type="gramStart"/>
      <w:r w:rsidRPr="001D7E05">
        <w:rPr>
          <w:rFonts w:ascii="华文楷体" w:eastAsia="华文楷体" w:hAnsi="华文楷体" w:hint="eastAsia"/>
          <w:sz w:val="28"/>
          <w:szCs w:val="28"/>
        </w:rPr>
        <w:t>说呢第一刹那</w:t>
      </w:r>
      <w:proofErr w:type="gramEnd"/>
      <w:r w:rsidRPr="001D7E05">
        <w:rPr>
          <w:rFonts w:ascii="华文楷体" w:eastAsia="华文楷体" w:hAnsi="华文楷体" w:hint="eastAsia"/>
          <w:sz w:val="28"/>
          <w:szCs w:val="28"/>
        </w:rPr>
        <w:t>到一百刹那之间呢，它应该是一个本体，它不应该是刹那生灭的。如果你说是有一百个本体它刹那生灭，那你肯定不是说他的瓶子是一个了，因为已经具备了一百个刹那灭尽的因，应该是有一百个瓶子的存在了。</w:t>
      </w:r>
    </w:p>
    <w:p w:rsidR="00B37AB5" w:rsidRDefault="001D7E05" w:rsidP="00B37AB5">
      <w:pPr>
        <w:ind w:firstLine="570"/>
        <w:rPr>
          <w:ins w:id="1738" w:author="admin" w:date="2015-12-19T18:15:00Z"/>
          <w:rFonts w:ascii="华文楷体" w:eastAsia="华文楷体" w:hAnsi="华文楷体" w:hint="eastAsia"/>
          <w:sz w:val="28"/>
          <w:szCs w:val="28"/>
        </w:rPr>
      </w:pPr>
      <w:r w:rsidRPr="001D7E05">
        <w:rPr>
          <w:rFonts w:ascii="华文楷体" w:eastAsia="华文楷体" w:hAnsi="华文楷体" w:hint="eastAsia"/>
          <w:sz w:val="28"/>
          <w:szCs w:val="28"/>
        </w:rPr>
        <w:t>那么如果是说刚刚形成的</w:t>
      </w:r>
      <w:proofErr w:type="gramStart"/>
      <w:r w:rsidRPr="001D7E05">
        <w:rPr>
          <w:rFonts w:ascii="华文楷体" w:eastAsia="华文楷体" w:hAnsi="华文楷体" w:hint="eastAsia"/>
          <w:sz w:val="28"/>
          <w:szCs w:val="28"/>
        </w:rPr>
        <w:t>刹那和</w:t>
      </w:r>
      <w:proofErr w:type="gramEnd"/>
      <w:r w:rsidRPr="001D7E05">
        <w:rPr>
          <w:rFonts w:ascii="华文楷体" w:eastAsia="华文楷体" w:hAnsi="华文楷体" w:hint="eastAsia"/>
          <w:sz w:val="28"/>
          <w:szCs w:val="28"/>
        </w:rPr>
        <w:t>最后的</w:t>
      </w:r>
      <w:proofErr w:type="gramStart"/>
      <w:r w:rsidRPr="001D7E05">
        <w:rPr>
          <w:rFonts w:ascii="华文楷体" w:eastAsia="华文楷体" w:hAnsi="华文楷体" w:hint="eastAsia"/>
          <w:sz w:val="28"/>
          <w:szCs w:val="28"/>
        </w:rPr>
        <w:t>刹那是</w:t>
      </w:r>
      <w:proofErr w:type="gramEnd"/>
      <w:r w:rsidRPr="001D7E05">
        <w:rPr>
          <w:rFonts w:ascii="华文楷体" w:eastAsia="华文楷体" w:hAnsi="华文楷体" w:hint="eastAsia"/>
          <w:sz w:val="28"/>
          <w:szCs w:val="28"/>
        </w:rPr>
        <w:t>一个刹那的话，因为你没办法安立一百个刹那，你只能安立成一个刹那，因为它是常法</w:t>
      </w:r>
      <w:del w:id="1739" w:author="admin" w:date="2015-12-19T18:14:00Z">
        <w:r w:rsidRPr="001D7E05" w:rsidDel="00270AFA">
          <w:rPr>
            <w:rFonts w:ascii="华文楷体" w:eastAsia="华文楷体" w:hAnsi="华文楷体" w:hint="eastAsia"/>
            <w:sz w:val="28"/>
            <w:szCs w:val="28"/>
          </w:rPr>
          <w:delText>，</w:delText>
        </w:r>
      </w:del>
      <w:ins w:id="1740" w:author="admin" w:date="2015-12-19T18:14:00Z">
        <w:r w:rsidR="00270AFA">
          <w:rPr>
            <w:rFonts w:ascii="华文楷体" w:eastAsia="华文楷体" w:hAnsi="华文楷体" w:hint="eastAsia"/>
            <w:sz w:val="28"/>
            <w:szCs w:val="28"/>
          </w:rPr>
          <w:t>。</w:t>
        </w:r>
      </w:ins>
      <w:r w:rsidRPr="001D7E05">
        <w:rPr>
          <w:rFonts w:ascii="华文楷体" w:eastAsia="华文楷体" w:hAnsi="华文楷体" w:hint="eastAsia"/>
          <w:sz w:val="28"/>
          <w:szCs w:val="28"/>
        </w:rPr>
        <w:lastRenderedPageBreak/>
        <w:t>因为第一个</w:t>
      </w:r>
      <w:proofErr w:type="gramStart"/>
      <w:r w:rsidRPr="001D7E05">
        <w:rPr>
          <w:rFonts w:ascii="华文楷体" w:eastAsia="华文楷体" w:hAnsi="华文楷体" w:hint="eastAsia"/>
          <w:sz w:val="28"/>
          <w:szCs w:val="28"/>
        </w:rPr>
        <w:t>刹那到</w:t>
      </w:r>
      <w:proofErr w:type="gramEnd"/>
      <w:r w:rsidRPr="001D7E05">
        <w:rPr>
          <w:rFonts w:ascii="华文楷体" w:eastAsia="华文楷体" w:hAnsi="华文楷体" w:hint="eastAsia"/>
          <w:sz w:val="28"/>
          <w:szCs w:val="28"/>
        </w:rPr>
        <w:t>第九十九个刹那之间，它都没有遇到灭因，按照你的观点来讲，在没有遇到</w:t>
      </w:r>
      <w:proofErr w:type="gramStart"/>
      <w:r w:rsidRPr="001D7E05">
        <w:rPr>
          <w:rFonts w:ascii="华文楷体" w:eastAsia="华文楷体" w:hAnsi="华文楷体" w:hint="eastAsia"/>
          <w:sz w:val="28"/>
          <w:szCs w:val="28"/>
        </w:rPr>
        <w:t>灭</w:t>
      </w:r>
      <w:proofErr w:type="gramEnd"/>
      <w:r w:rsidRPr="001D7E05">
        <w:rPr>
          <w:rFonts w:ascii="华文楷体" w:eastAsia="华文楷体" w:hAnsi="华文楷体" w:hint="eastAsia"/>
          <w:sz w:val="28"/>
          <w:szCs w:val="28"/>
        </w:rPr>
        <w:t>因之前是常住的。如果是常住的就不可能有一、二、三、四、五、六、七，有这么多不同的刹那，因为它是常的。</w:t>
      </w:r>
    </w:p>
    <w:p w:rsidR="001D7E05" w:rsidRPr="001D7E05" w:rsidRDefault="001D7E05" w:rsidP="00B37AB5">
      <w:pPr>
        <w:ind w:firstLine="570"/>
        <w:rPr>
          <w:rFonts w:ascii="华文楷体" w:eastAsia="华文楷体" w:hAnsi="华文楷体"/>
          <w:sz w:val="28"/>
          <w:szCs w:val="28"/>
        </w:rPr>
      </w:pPr>
      <w:r w:rsidRPr="001D7E05">
        <w:rPr>
          <w:rFonts w:ascii="华文楷体" w:eastAsia="华文楷体" w:hAnsi="华文楷体" w:hint="eastAsia"/>
          <w:sz w:val="28"/>
          <w:szCs w:val="28"/>
        </w:rPr>
        <w:t>如果说具备了一、二、三、四、五、六、七这些不同的刹那，它就明显是无常的嘛。所以说他自己是不能承认从一到九十九之间是有不同刹那的，他就只能够是一个刹那，所以说第一个到一百个刹那之间，它只能是一个刹那。那么如果是一个刹那的话，那么刚刚形成的</w:t>
      </w:r>
      <w:proofErr w:type="gramStart"/>
      <w:r w:rsidRPr="001D7E05">
        <w:rPr>
          <w:rFonts w:ascii="华文楷体" w:eastAsia="华文楷体" w:hAnsi="华文楷体" w:hint="eastAsia"/>
          <w:sz w:val="28"/>
          <w:szCs w:val="28"/>
        </w:rPr>
        <w:t>刹那和</w:t>
      </w:r>
      <w:proofErr w:type="gramEnd"/>
      <w:r w:rsidRPr="001D7E05">
        <w:rPr>
          <w:rFonts w:ascii="华文楷体" w:eastAsia="华文楷体" w:hAnsi="华文楷体" w:hint="eastAsia"/>
          <w:sz w:val="28"/>
          <w:szCs w:val="28"/>
        </w:rPr>
        <w:t>即将灭尽的刹那两个瓶子也需要是一个，所以这个方面就是一个刚刚形成的和灭尽的这个也是一个，即将灭尽的这个刹那也是一个了。</w:t>
      </w:r>
    </w:p>
    <w:p w:rsidR="001D7E05" w:rsidRPr="001D7E05" w:rsidRDefault="001D7E05" w:rsidP="001D7E05">
      <w:pPr>
        <w:ind w:firstLine="570"/>
        <w:rPr>
          <w:rFonts w:ascii="华文楷体" w:eastAsia="华文楷体" w:hAnsi="华文楷体"/>
          <w:sz w:val="28"/>
          <w:szCs w:val="28"/>
        </w:rPr>
      </w:pPr>
      <w:r w:rsidRPr="001D7E05">
        <w:rPr>
          <w:rFonts w:ascii="华文楷体" w:eastAsia="华文楷体" w:hAnsi="华文楷体" w:hint="eastAsia"/>
          <w:sz w:val="28"/>
          <w:szCs w:val="28"/>
        </w:rPr>
        <w:t>【</w:t>
      </w:r>
      <w:r w:rsidRPr="00B37AB5">
        <w:rPr>
          <w:rFonts w:asciiTheme="minorEastAsia" w:hAnsiTheme="minorEastAsia" w:hint="eastAsia"/>
          <w:sz w:val="28"/>
          <w:szCs w:val="28"/>
          <w:rPrChange w:id="1741" w:author="admin" w:date="2015-12-19T18:15:00Z">
            <w:rPr>
              <w:rFonts w:ascii="华文楷体" w:eastAsia="华文楷体" w:hAnsi="华文楷体" w:hint="eastAsia"/>
              <w:sz w:val="28"/>
              <w:szCs w:val="28"/>
            </w:rPr>
          </w:rPrChange>
        </w:rPr>
        <w:t>如此一来，那个瓶子刹那便会毁灭而不会住留一百刹那。】</w:t>
      </w:r>
    </w:p>
    <w:p w:rsidR="006D52E9" w:rsidRDefault="001D7E05" w:rsidP="001D7E05">
      <w:pPr>
        <w:ind w:firstLine="570"/>
        <w:rPr>
          <w:ins w:id="1742" w:author="admin" w:date="2015-12-19T18:15:00Z"/>
          <w:rFonts w:ascii="华文楷体" w:eastAsia="华文楷体" w:hAnsi="华文楷体" w:hint="eastAsia"/>
          <w:sz w:val="28"/>
          <w:szCs w:val="28"/>
        </w:rPr>
      </w:pPr>
      <w:r w:rsidRPr="001D7E05">
        <w:rPr>
          <w:rFonts w:ascii="华文楷体" w:eastAsia="华文楷体" w:hAnsi="华文楷体" w:hint="eastAsia"/>
          <w:sz w:val="28"/>
          <w:szCs w:val="28"/>
        </w:rPr>
        <w:t>就是因为第一个刹那就是第一百个刹那，因为就其中它没有办法分九十九个不同的刹那，所以说第一个</w:t>
      </w:r>
      <w:proofErr w:type="gramStart"/>
      <w:r w:rsidRPr="001D7E05">
        <w:rPr>
          <w:rFonts w:ascii="华文楷体" w:eastAsia="华文楷体" w:hAnsi="华文楷体" w:hint="eastAsia"/>
          <w:sz w:val="28"/>
          <w:szCs w:val="28"/>
        </w:rPr>
        <w:t>刹那也</w:t>
      </w:r>
      <w:proofErr w:type="gramEnd"/>
      <w:r w:rsidRPr="001D7E05">
        <w:rPr>
          <w:rFonts w:ascii="华文楷体" w:eastAsia="华文楷体" w:hAnsi="华文楷体" w:hint="eastAsia"/>
          <w:sz w:val="28"/>
          <w:szCs w:val="28"/>
        </w:rPr>
        <w:t>和第一百个刹那它是一个刹那。如果第一个</w:t>
      </w:r>
      <w:proofErr w:type="gramStart"/>
      <w:r w:rsidRPr="001D7E05">
        <w:rPr>
          <w:rFonts w:ascii="华文楷体" w:eastAsia="华文楷体" w:hAnsi="华文楷体" w:hint="eastAsia"/>
          <w:sz w:val="28"/>
          <w:szCs w:val="28"/>
        </w:rPr>
        <w:t>刹那和</w:t>
      </w:r>
      <w:proofErr w:type="gramEnd"/>
      <w:r w:rsidRPr="001D7E05">
        <w:rPr>
          <w:rFonts w:ascii="华文楷体" w:eastAsia="华文楷体" w:hAnsi="华文楷体" w:hint="eastAsia"/>
          <w:sz w:val="28"/>
          <w:szCs w:val="28"/>
        </w:rPr>
        <w:t>最后一个</w:t>
      </w:r>
      <w:proofErr w:type="gramStart"/>
      <w:r w:rsidRPr="001D7E05">
        <w:rPr>
          <w:rFonts w:ascii="华文楷体" w:eastAsia="华文楷体" w:hAnsi="华文楷体" w:hint="eastAsia"/>
          <w:sz w:val="28"/>
          <w:szCs w:val="28"/>
        </w:rPr>
        <w:t>刹那是</w:t>
      </w:r>
      <w:proofErr w:type="gramEnd"/>
      <w:r w:rsidRPr="001D7E05">
        <w:rPr>
          <w:rFonts w:ascii="华文楷体" w:eastAsia="华文楷体" w:hAnsi="华文楷体" w:hint="eastAsia"/>
          <w:sz w:val="28"/>
          <w:szCs w:val="28"/>
        </w:rPr>
        <w:t>一个刹那的话，那么这个最初的时候呢，它是产生的，最后一个刹那它是毁灭的</w:t>
      </w:r>
      <w:del w:id="1743" w:author="admin" w:date="2015-12-19T18:15:00Z">
        <w:r w:rsidRPr="001D7E05" w:rsidDel="006D52E9">
          <w:rPr>
            <w:rFonts w:ascii="华文楷体" w:eastAsia="华文楷体" w:hAnsi="华文楷体" w:hint="eastAsia"/>
            <w:sz w:val="28"/>
            <w:szCs w:val="28"/>
          </w:rPr>
          <w:delText>，</w:delText>
        </w:r>
      </w:del>
      <w:ins w:id="1744" w:author="admin" w:date="2015-12-19T18:15:00Z">
        <w:r w:rsidR="006D52E9">
          <w:rPr>
            <w:rFonts w:ascii="华文楷体" w:eastAsia="华文楷体" w:hAnsi="华文楷体" w:hint="eastAsia"/>
            <w:sz w:val="28"/>
            <w:szCs w:val="28"/>
          </w:rPr>
          <w:t>。</w:t>
        </w:r>
      </w:ins>
      <w:r w:rsidRPr="001D7E05">
        <w:rPr>
          <w:rFonts w:ascii="华文楷体" w:eastAsia="华文楷体" w:hAnsi="华文楷体" w:hint="eastAsia"/>
          <w:sz w:val="28"/>
          <w:szCs w:val="28"/>
        </w:rPr>
        <w:t>那么如果第一个和最后一个是一样的话，那么这个瓶子在最初生起的第一个</w:t>
      </w:r>
      <w:proofErr w:type="gramStart"/>
      <w:r w:rsidRPr="001D7E05">
        <w:rPr>
          <w:rFonts w:ascii="华文楷体" w:eastAsia="华文楷体" w:hAnsi="华文楷体" w:hint="eastAsia"/>
          <w:sz w:val="28"/>
          <w:szCs w:val="28"/>
        </w:rPr>
        <w:t>刹那就</w:t>
      </w:r>
      <w:proofErr w:type="gramEnd"/>
      <w:r w:rsidRPr="001D7E05">
        <w:rPr>
          <w:rFonts w:ascii="华文楷体" w:eastAsia="华文楷体" w:hAnsi="华文楷体" w:hint="eastAsia"/>
          <w:sz w:val="28"/>
          <w:szCs w:val="28"/>
        </w:rPr>
        <w:t>已经毁灭了。</w:t>
      </w:r>
    </w:p>
    <w:p w:rsidR="001D7E05" w:rsidRPr="001D7E05" w:rsidRDefault="001D7E05" w:rsidP="001D7E05">
      <w:pPr>
        <w:ind w:firstLine="570"/>
        <w:rPr>
          <w:rFonts w:ascii="华文楷体" w:eastAsia="华文楷体" w:hAnsi="华文楷体"/>
          <w:sz w:val="28"/>
          <w:szCs w:val="28"/>
        </w:rPr>
      </w:pPr>
      <w:r w:rsidRPr="001D7E05">
        <w:rPr>
          <w:rFonts w:ascii="华文楷体" w:eastAsia="华文楷体" w:hAnsi="华文楷体" w:hint="eastAsia"/>
          <w:sz w:val="28"/>
          <w:szCs w:val="28"/>
        </w:rPr>
        <w:t>为什么？因为第一个生起的</w:t>
      </w:r>
      <w:proofErr w:type="gramStart"/>
      <w:r w:rsidRPr="001D7E05">
        <w:rPr>
          <w:rFonts w:ascii="华文楷体" w:eastAsia="华文楷体" w:hAnsi="华文楷体" w:hint="eastAsia"/>
          <w:sz w:val="28"/>
          <w:szCs w:val="28"/>
        </w:rPr>
        <w:t>刹那和</w:t>
      </w:r>
      <w:proofErr w:type="gramEnd"/>
      <w:r w:rsidRPr="001D7E05">
        <w:rPr>
          <w:rFonts w:ascii="华文楷体" w:eastAsia="华文楷体" w:hAnsi="华文楷体" w:hint="eastAsia"/>
          <w:sz w:val="28"/>
          <w:szCs w:val="28"/>
        </w:rPr>
        <w:t>最后一个毁灭的刹那它是一个刹那的缘故，一个刹那怎么去分别呢？没法分别了，所以说当它生起的时候，马上就毁灭。要不然就会这样的，到了第一百个刹那之后，它也不毁灭，为什么呢？因为第一百个刹那相当于最初生成的刹那，</w:t>
      </w:r>
      <w:r w:rsidRPr="001D7E05">
        <w:rPr>
          <w:rFonts w:ascii="华文楷体" w:eastAsia="华文楷体" w:hAnsi="华文楷体" w:hint="eastAsia"/>
          <w:sz w:val="28"/>
          <w:szCs w:val="28"/>
        </w:rPr>
        <w:lastRenderedPageBreak/>
        <w:t>它又要来一百个刹那</w:t>
      </w:r>
      <w:del w:id="1745" w:author="admin" w:date="2015-12-19T18:16:00Z">
        <w:r w:rsidRPr="001D7E05" w:rsidDel="006D52E9">
          <w:rPr>
            <w:rFonts w:ascii="华文楷体" w:eastAsia="华文楷体" w:hAnsi="华文楷体" w:hint="eastAsia"/>
            <w:sz w:val="28"/>
            <w:szCs w:val="28"/>
          </w:rPr>
          <w:delText>，</w:delText>
        </w:r>
      </w:del>
      <w:ins w:id="1746" w:author="admin" w:date="2015-12-19T18:16:00Z">
        <w:r w:rsidR="006D52E9">
          <w:rPr>
            <w:rFonts w:ascii="华文楷体" w:eastAsia="华文楷体" w:hAnsi="华文楷体" w:hint="eastAsia"/>
            <w:sz w:val="28"/>
            <w:szCs w:val="28"/>
          </w:rPr>
          <w:t>。</w:t>
        </w:r>
      </w:ins>
      <w:r w:rsidRPr="001D7E05">
        <w:rPr>
          <w:rFonts w:ascii="华文楷体" w:eastAsia="华文楷体" w:hAnsi="华文楷体" w:hint="eastAsia"/>
          <w:sz w:val="28"/>
          <w:szCs w:val="28"/>
        </w:rPr>
        <w:t>到了一百个刹那的时候，最后的第一百个刹那，又相当于第一个刹那。所以像这样讲的时候，它就永远不毁灭了。它会出现这样的过失的。所以像这样讲的时候，通过这样的分析，我们会了知，绝对不可能是常住的，一定是刹那生灭的法。</w:t>
      </w:r>
    </w:p>
    <w:p w:rsidR="001D7E05" w:rsidRPr="006D52E9" w:rsidRDefault="001D7E05" w:rsidP="001D7E05">
      <w:pPr>
        <w:ind w:firstLine="570"/>
        <w:rPr>
          <w:rFonts w:asciiTheme="minorEastAsia" w:hAnsiTheme="minorEastAsia"/>
          <w:sz w:val="28"/>
          <w:szCs w:val="28"/>
          <w:rPrChange w:id="1747" w:author="admin" w:date="2015-12-19T18:16:00Z">
            <w:rPr>
              <w:rFonts w:ascii="华文楷体" w:eastAsia="华文楷体" w:hAnsi="华文楷体"/>
              <w:sz w:val="28"/>
              <w:szCs w:val="28"/>
            </w:rPr>
          </w:rPrChange>
        </w:rPr>
      </w:pPr>
      <w:r w:rsidRPr="006D52E9">
        <w:rPr>
          <w:rFonts w:asciiTheme="minorEastAsia" w:hAnsiTheme="minorEastAsia" w:hint="eastAsia"/>
          <w:sz w:val="28"/>
          <w:szCs w:val="28"/>
          <w:rPrChange w:id="1748" w:author="admin" w:date="2015-12-19T18:16:00Z">
            <w:rPr>
              <w:rFonts w:ascii="华文楷体" w:eastAsia="华文楷体" w:hAnsi="华文楷体" w:hint="eastAsia"/>
              <w:sz w:val="28"/>
              <w:szCs w:val="28"/>
            </w:rPr>
          </w:rPrChange>
        </w:rPr>
        <w:t>【同样，如果中间的某一刹那不是各自分开的，则成了不具备那一刹那，因为所谓的刹那不可能是与瓶子他体存在，也就是说不会有“瓶子常有、刹那单独计算而存在”的情况。】</w:t>
      </w:r>
    </w:p>
    <w:p w:rsidR="00107866" w:rsidRDefault="001D7E05" w:rsidP="001D7E05">
      <w:pPr>
        <w:ind w:firstLine="570"/>
        <w:rPr>
          <w:ins w:id="1749" w:author="admin" w:date="2015-12-19T18:17:00Z"/>
          <w:rFonts w:ascii="华文楷体" w:eastAsia="华文楷体" w:hAnsi="华文楷体" w:hint="eastAsia"/>
          <w:sz w:val="28"/>
          <w:szCs w:val="28"/>
        </w:rPr>
      </w:pPr>
      <w:r w:rsidRPr="001D7E05">
        <w:rPr>
          <w:rFonts w:ascii="华文楷体" w:eastAsia="华文楷体" w:hAnsi="华文楷体" w:hint="eastAsia"/>
          <w:sz w:val="28"/>
          <w:szCs w:val="28"/>
        </w:rPr>
        <w:t>那么同样还有过失呢</w:t>
      </w:r>
      <w:del w:id="1750" w:author="admin" w:date="2015-12-19T18:17:00Z">
        <w:r w:rsidRPr="001D7E05" w:rsidDel="006D52E9">
          <w:rPr>
            <w:rFonts w:ascii="华文楷体" w:eastAsia="华文楷体" w:hAnsi="华文楷体" w:hint="eastAsia"/>
            <w:sz w:val="28"/>
            <w:szCs w:val="28"/>
          </w:rPr>
          <w:delText>，</w:delText>
        </w:r>
      </w:del>
      <w:ins w:id="1751" w:author="admin" w:date="2015-12-19T18:17:00Z">
        <w:r w:rsidR="006D52E9">
          <w:rPr>
            <w:rFonts w:ascii="华文楷体" w:eastAsia="华文楷体" w:hAnsi="华文楷体" w:hint="eastAsia"/>
            <w:sz w:val="28"/>
            <w:szCs w:val="28"/>
          </w:rPr>
          <w:t>。</w:t>
        </w:r>
      </w:ins>
      <w:r w:rsidRPr="001D7E05">
        <w:rPr>
          <w:rFonts w:ascii="华文楷体" w:eastAsia="华文楷体" w:hAnsi="华文楷体" w:hint="eastAsia"/>
          <w:sz w:val="28"/>
          <w:szCs w:val="28"/>
        </w:rPr>
        <w:t>如果中间的某一个刹那不是各自分开的，按照你的观点来讲，它没有遇到</w:t>
      </w:r>
      <w:proofErr w:type="gramStart"/>
      <w:r w:rsidRPr="001D7E05">
        <w:rPr>
          <w:rFonts w:ascii="华文楷体" w:eastAsia="华文楷体" w:hAnsi="华文楷体" w:hint="eastAsia"/>
          <w:sz w:val="28"/>
          <w:szCs w:val="28"/>
        </w:rPr>
        <w:t>灭</w:t>
      </w:r>
      <w:proofErr w:type="gramEnd"/>
      <w:r w:rsidRPr="001D7E05">
        <w:rPr>
          <w:rFonts w:ascii="华文楷体" w:eastAsia="华文楷体" w:hAnsi="华文楷体" w:hint="eastAsia"/>
          <w:sz w:val="28"/>
          <w:szCs w:val="28"/>
        </w:rPr>
        <w:t>因之前，它是常住一体的。所以说中间的某一刹那不是各自分开，没有一、二、三、四、五、六、七的这样一种各自分开的法，那么就成了中间不具备那一刹那。</w:t>
      </w:r>
    </w:p>
    <w:p w:rsidR="00107866" w:rsidRDefault="001D7E05" w:rsidP="00107866">
      <w:pPr>
        <w:ind w:firstLine="570"/>
        <w:rPr>
          <w:ins w:id="1752" w:author="admin" w:date="2015-12-19T18:19:00Z"/>
          <w:rFonts w:ascii="华文楷体" w:eastAsia="华文楷体" w:hAnsi="华文楷体" w:hint="eastAsia"/>
          <w:sz w:val="28"/>
          <w:szCs w:val="28"/>
        </w:rPr>
      </w:pPr>
      <w:r w:rsidRPr="001D7E05">
        <w:rPr>
          <w:rFonts w:ascii="华文楷体" w:eastAsia="华文楷体" w:hAnsi="华文楷体" w:hint="eastAsia"/>
          <w:sz w:val="28"/>
          <w:szCs w:val="28"/>
        </w:rPr>
        <w:t>比如说两个刹那之间，它不是各自分开的，那么一百个</w:t>
      </w:r>
      <w:proofErr w:type="gramStart"/>
      <w:r w:rsidRPr="001D7E05">
        <w:rPr>
          <w:rFonts w:ascii="华文楷体" w:eastAsia="华文楷体" w:hAnsi="华文楷体" w:hint="eastAsia"/>
          <w:sz w:val="28"/>
          <w:szCs w:val="28"/>
        </w:rPr>
        <w:t>刹那就</w:t>
      </w:r>
      <w:proofErr w:type="gramEnd"/>
      <w:r w:rsidRPr="001D7E05">
        <w:rPr>
          <w:rFonts w:ascii="华文楷体" w:eastAsia="华文楷体" w:hAnsi="华文楷体" w:hint="eastAsia"/>
          <w:sz w:val="28"/>
          <w:szCs w:val="28"/>
        </w:rPr>
        <w:t>不够了，一百个</w:t>
      </w:r>
      <w:proofErr w:type="gramStart"/>
      <w:r w:rsidRPr="001D7E05">
        <w:rPr>
          <w:rFonts w:ascii="华文楷体" w:eastAsia="华文楷体" w:hAnsi="华文楷体" w:hint="eastAsia"/>
          <w:sz w:val="28"/>
          <w:szCs w:val="28"/>
        </w:rPr>
        <w:t>刹那就</w:t>
      </w:r>
      <w:proofErr w:type="gramEnd"/>
      <w:r w:rsidRPr="001D7E05">
        <w:rPr>
          <w:rFonts w:ascii="华文楷体" w:eastAsia="华文楷体" w:hAnsi="华文楷体" w:hint="eastAsia"/>
          <w:sz w:val="28"/>
          <w:szCs w:val="28"/>
        </w:rPr>
        <w:t>变成九十九个刹那，因为它其中有两个法是一个它没办法分开。那么再进行分析的时候，又有两个刹那它不分开了，像这样讲的时候又不够了，刹那最后算了</w:t>
      </w:r>
      <w:del w:id="1753" w:author="admin" w:date="2015-12-19T18:18:00Z">
        <w:r w:rsidRPr="001D7E05" w:rsidDel="00107866">
          <w:rPr>
            <w:rFonts w:ascii="华文楷体" w:eastAsia="华文楷体" w:hAnsi="华文楷体" w:hint="eastAsia"/>
            <w:sz w:val="28"/>
            <w:szCs w:val="28"/>
          </w:rPr>
          <w:delText>更不59:32的一个</w:delText>
        </w:r>
      </w:del>
      <w:ins w:id="1754" w:author="admin" w:date="2015-12-19T18:18:00Z">
        <w:r w:rsidR="00107866">
          <w:rPr>
            <w:rFonts w:ascii="华文楷体" w:eastAsia="华文楷体" w:hAnsi="华文楷体" w:hint="eastAsia"/>
            <w:sz w:val="28"/>
            <w:szCs w:val="28"/>
          </w:rPr>
          <w:t>不够一百个</w:t>
        </w:r>
      </w:ins>
      <w:r w:rsidRPr="001D7E05">
        <w:rPr>
          <w:rFonts w:ascii="华文楷体" w:eastAsia="华文楷体" w:hAnsi="华文楷体" w:hint="eastAsia"/>
          <w:sz w:val="28"/>
          <w:szCs w:val="28"/>
        </w:rPr>
        <w:t>刹那的问题。所以就成了中间不具备那个刹那，所以中间的一定要各自分开，才能够这样安立的。</w:t>
      </w:r>
    </w:p>
    <w:p w:rsidR="00107866" w:rsidRDefault="001D7E05" w:rsidP="00107866">
      <w:pPr>
        <w:ind w:firstLine="570"/>
        <w:rPr>
          <w:ins w:id="1755" w:author="admin" w:date="2015-12-19T18:19:00Z"/>
          <w:rFonts w:ascii="华文楷体" w:eastAsia="华文楷体" w:hAnsi="华文楷体" w:hint="eastAsia"/>
          <w:sz w:val="28"/>
          <w:szCs w:val="28"/>
        </w:rPr>
      </w:pPr>
      <w:r w:rsidRPr="001D7E05">
        <w:rPr>
          <w:rFonts w:ascii="华文楷体" w:eastAsia="华文楷体" w:hAnsi="华文楷体" w:hint="eastAsia"/>
          <w:sz w:val="28"/>
          <w:szCs w:val="28"/>
        </w:rPr>
        <w:t>因为所谓的刹那不可能是与瓶子他体存在，不可能说瓶子是瓶子，</w:t>
      </w:r>
      <w:proofErr w:type="gramStart"/>
      <w:r w:rsidRPr="001D7E05">
        <w:rPr>
          <w:rFonts w:ascii="华文楷体" w:eastAsia="华文楷体" w:hAnsi="华文楷体" w:hint="eastAsia"/>
          <w:sz w:val="28"/>
          <w:szCs w:val="28"/>
        </w:rPr>
        <w:t>刹那是</w:t>
      </w:r>
      <w:proofErr w:type="gramEnd"/>
      <w:r w:rsidRPr="001D7E05">
        <w:rPr>
          <w:rFonts w:ascii="华文楷体" w:eastAsia="华文楷体" w:hAnsi="华文楷体" w:hint="eastAsia"/>
          <w:sz w:val="28"/>
          <w:szCs w:val="28"/>
        </w:rPr>
        <w:t>刹那，瓶子在这边是成一个，</w:t>
      </w:r>
      <w:proofErr w:type="gramStart"/>
      <w:r w:rsidRPr="001D7E05">
        <w:rPr>
          <w:rFonts w:ascii="华文楷体" w:eastAsia="华文楷体" w:hAnsi="华文楷体" w:hint="eastAsia"/>
          <w:sz w:val="28"/>
          <w:szCs w:val="28"/>
        </w:rPr>
        <w:t>刹那在</w:t>
      </w:r>
      <w:proofErr w:type="gramEnd"/>
      <w:r w:rsidRPr="001D7E05">
        <w:rPr>
          <w:rFonts w:ascii="华文楷体" w:eastAsia="华文楷体" w:hAnsi="华文楷体" w:hint="eastAsia"/>
          <w:sz w:val="28"/>
          <w:szCs w:val="28"/>
        </w:rPr>
        <w:t>那边是单独计算的，不可能有这样的情况的。所以我们就说刹那不可能是与瓶子他体存在的，也就是说不会有“瓶子常有、刹那单独计算而存在”的情况。</w:t>
      </w:r>
    </w:p>
    <w:p w:rsidR="001D7E05" w:rsidRPr="001D7E05" w:rsidRDefault="001D7E05" w:rsidP="00107866">
      <w:pPr>
        <w:ind w:firstLine="570"/>
        <w:rPr>
          <w:rFonts w:ascii="华文楷体" w:eastAsia="华文楷体" w:hAnsi="华文楷体"/>
          <w:sz w:val="28"/>
          <w:szCs w:val="28"/>
        </w:rPr>
      </w:pPr>
      <w:r w:rsidRPr="001D7E05">
        <w:rPr>
          <w:rFonts w:ascii="华文楷体" w:eastAsia="华文楷体" w:hAnsi="华文楷体" w:hint="eastAsia"/>
          <w:sz w:val="28"/>
          <w:szCs w:val="28"/>
        </w:rPr>
        <w:t>从这些方面分析的时候，就可以知道了，那么从一刹那到一百刹</w:t>
      </w:r>
      <w:r w:rsidRPr="001D7E05">
        <w:rPr>
          <w:rFonts w:ascii="华文楷体" w:eastAsia="华文楷体" w:hAnsi="华文楷体" w:hint="eastAsia"/>
          <w:sz w:val="28"/>
          <w:szCs w:val="28"/>
        </w:rPr>
        <w:lastRenderedPageBreak/>
        <w:t>那之间，它本身每一个</w:t>
      </w:r>
      <w:proofErr w:type="gramStart"/>
      <w:r w:rsidRPr="001D7E05">
        <w:rPr>
          <w:rFonts w:ascii="华文楷体" w:eastAsia="华文楷体" w:hAnsi="华文楷体" w:hint="eastAsia"/>
          <w:sz w:val="28"/>
          <w:szCs w:val="28"/>
        </w:rPr>
        <w:t>刹那都</w:t>
      </w:r>
      <w:proofErr w:type="gramEnd"/>
      <w:r w:rsidRPr="001D7E05">
        <w:rPr>
          <w:rFonts w:ascii="华文楷体" w:eastAsia="华文楷体" w:hAnsi="华文楷体" w:hint="eastAsia"/>
          <w:sz w:val="28"/>
          <w:szCs w:val="28"/>
        </w:rPr>
        <w:t>在生灭，每个刹那都是无常的，都是无常的，像这样一种问题，它自己本身是一种生灭刹那性的法，而不会出现说一个在铁锤没有出现之前，它是一直常住的，然后铁锤出现之后呢，它才开始毁灭，这个完全没办法安立的。</w:t>
      </w:r>
    </w:p>
    <w:p w:rsidR="001D7E05" w:rsidRPr="00107866" w:rsidRDefault="001D7E05" w:rsidP="001D7E05">
      <w:pPr>
        <w:ind w:firstLine="570"/>
        <w:rPr>
          <w:rFonts w:asciiTheme="minorEastAsia" w:hAnsiTheme="minorEastAsia"/>
          <w:sz w:val="28"/>
          <w:szCs w:val="28"/>
          <w:rPrChange w:id="1756" w:author="admin" w:date="2015-12-19T18:20:00Z">
            <w:rPr>
              <w:rFonts w:ascii="华文楷体" w:eastAsia="华文楷体" w:hAnsi="华文楷体"/>
              <w:sz w:val="28"/>
              <w:szCs w:val="28"/>
            </w:rPr>
          </w:rPrChange>
        </w:rPr>
      </w:pPr>
      <w:r w:rsidRPr="00107866">
        <w:rPr>
          <w:rFonts w:asciiTheme="minorEastAsia" w:hAnsiTheme="minorEastAsia" w:hint="eastAsia"/>
          <w:sz w:val="28"/>
          <w:szCs w:val="28"/>
          <w:rPrChange w:id="1757" w:author="admin" w:date="2015-12-19T18:20:00Z">
            <w:rPr>
              <w:rFonts w:ascii="华文楷体" w:eastAsia="华文楷体" w:hAnsi="华文楷体" w:hint="eastAsia"/>
              <w:sz w:val="28"/>
              <w:szCs w:val="28"/>
            </w:rPr>
          </w:rPrChange>
        </w:rPr>
        <w:t>【同理，无论住多少日、多少年、多少劫都成立为刹那（多少年、多少劫都成立为刹那），】</w:t>
      </w:r>
    </w:p>
    <w:p w:rsidR="001D7E05" w:rsidRPr="001D7E05" w:rsidRDefault="001D7E05" w:rsidP="001D7E05">
      <w:pPr>
        <w:ind w:firstLine="570"/>
        <w:rPr>
          <w:rFonts w:ascii="华文楷体" w:eastAsia="华文楷体" w:hAnsi="华文楷体"/>
          <w:sz w:val="28"/>
          <w:szCs w:val="28"/>
        </w:rPr>
      </w:pPr>
      <w:r w:rsidRPr="001D7E05">
        <w:rPr>
          <w:rFonts w:ascii="华文楷体" w:eastAsia="华文楷体" w:hAnsi="华文楷体" w:hint="eastAsia"/>
          <w:sz w:val="28"/>
          <w:szCs w:val="28"/>
        </w:rPr>
        <w:t>那么同样道理呢，在世间的时间当中，那么不管你是住了多少日、多少年、</w:t>
      </w:r>
      <w:proofErr w:type="gramStart"/>
      <w:r w:rsidRPr="001D7E05">
        <w:rPr>
          <w:rFonts w:ascii="华文楷体" w:eastAsia="华文楷体" w:hAnsi="华文楷体" w:hint="eastAsia"/>
          <w:sz w:val="28"/>
          <w:szCs w:val="28"/>
        </w:rPr>
        <w:t>多少劫都成立</w:t>
      </w:r>
      <w:proofErr w:type="gramEnd"/>
      <w:r w:rsidRPr="001D7E05">
        <w:rPr>
          <w:rFonts w:ascii="华文楷体" w:eastAsia="华文楷体" w:hAnsi="华文楷体" w:hint="eastAsia"/>
          <w:sz w:val="28"/>
          <w:szCs w:val="28"/>
        </w:rPr>
        <w:t>为刹那，所以刹那，在括号里面讲即是以刹那组成之义。那么就说不管是日、年、月，或这者就说劫，全部都是通过刹那组成的。</w:t>
      </w:r>
    </w:p>
    <w:p w:rsidR="001D7E05" w:rsidRPr="00107866" w:rsidRDefault="001D7E05" w:rsidP="001D7E05">
      <w:pPr>
        <w:ind w:firstLine="570"/>
        <w:rPr>
          <w:rFonts w:asciiTheme="minorEastAsia" w:hAnsiTheme="minorEastAsia"/>
          <w:sz w:val="28"/>
          <w:szCs w:val="28"/>
          <w:rPrChange w:id="1758" w:author="admin" w:date="2015-12-19T18:20:00Z">
            <w:rPr>
              <w:rFonts w:ascii="华文楷体" w:eastAsia="华文楷体" w:hAnsi="华文楷体"/>
              <w:sz w:val="28"/>
              <w:szCs w:val="28"/>
            </w:rPr>
          </w:rPrChange>
        </w:rPr>
      </w:pPr>
      <w:r w:rsidRPr="00107866">
        <w:rPr>
          <w:rFonts w:asciiTheme="minorEastAsia" w:hAnsiTheme="minorEastAsia" w:hint="eastAsia"/>
          <w:sz w:val="28"/>
          <w:szCs w:val="28"/>
          <w:rPrChange w:id="1759" w:author="admin" w:date="2015-12-19T18:20:00Z">
            <w:rPr>
              <w:rFonts w:ascii="华文楷体" w:eastAsia="华文楷体" w:hAnsi="华文楷体" w:hint="eastAsia"/>
              <w:sz w:val="28"/>
              <w:szCs w:val="28"/>
            </w:rPr>
          </w:rPrChange>
        </w:rPr>
        <w:t>【不积累刹那的年等是绝不会成立的。】</w:t>
      </w:r>
    </w:p>
    <w:p w:rsidR="001D7E05" w:rsidRPr="001D7E05" w:rsidRDefault="001D7E05" w:rsidP="001D7E05">
      <w:pPr>
        <w:ind w:firstLine="570"/>
        <w:rPr>
          <w:rFonts w:ascii="华文楷体" w:eastAsia="华文楷体" w:hAnsi="华文楷体"/>
          <w:sz w:val="28"/>
          <w:szCs w:val="28"/>
        </w:rPr>
      </w:pPr>
      <w:r w:rsidRPr="001D7E05">
        <w:rPr>
          <w:rFonts w:ascii="华文楷体" w:eastAsia="华文楷体" w:hAnsi="华文楷体" w:hint="eastAsia"/>
          <w:sz w:val="28"/>
          <w:szCs w:val="28"/>
        </w:rPr>
        <w:t>所以从这个方面讲，所谓的年，所谓的劫也不可能是一个常住的</w:t>
      </w:r>
      <w:del w:id="1760" w:author="admin" w:date="2015-12-19T18:20:00Z">
        <w:r w:rsidRPr="001D7E05" w:rsidDel="00107866">
          <w:rPr>
            <w:rFonts w:ascii="华文楷体" w:eastAsia="华文楷体" w:hAnsi="华文楷体" w:hint="eastAsia"/>
            <w:sz w:val="28"/>
            <w:szCs w:val="28"/>
          </w:rPr>
          <w:delText>，</w:delText>
        </w:r>
      </w:del>
      <w:ins w:id="1761" w:author="admin" w:date="2015-12-19T18:20:00Z">
        <w:r w:rsidR="00107866">
          <w:rPr>
            <w:rFonts w:ascii="华文楷体" w:eastAsia="华文楷体" w:hAnsi="华文楷体" w:hint="eastAsia"/>
            <w:sz w:val="28"/>
            <w:szCs w:val="28"/>
          </w:rPr>
          <w:t>。</w:t>
        </w:r>
      </w:ins>
      <w:r w:rsidRPr="001D7E05">
        <w:rPr>
          <w:rFonts w:ascii="华文楷体" w:eastAsia="华文楷体" w:hAnsi="华文楷体" w:hint="eastAsia"/>
          <w:sz w:val="28"/>
          <w:szCs w:val="28"/>
        </w:rPr>
        <w:t>因为每一个劫，每一个年它都是每一个</w:t>
      </w:r>
      <w:proofErr w:type="gramStart"/>
      <w:r w:rsidRPr="001D7E05">
        <w:rPr>
          <w:rFonts w:ascii="华文楷体" w:eastAsia="华文楷体" w:hAnsi="华文楷体" w:hint="eastAsia"/>
          <w:sz w:val="28"/>
          <w:szCs w:val="28"/>
        </w:rPr>
        <w:t>很细很细</w:t>
      </w:r>
      <w:proofErr w:type="gramEnd"/>
      <w:r w:rsidRPr="001D7E05">
        <w:rPr>
          <w:rFonts w:ascii="华文楷体" w:eastAsia="华文楷体" w:hAnsi="华文楷体" w:hint="eastAsia"/>
          <w:sz w:val="28"/>
          <w:szCs w:val="28"/>
        </w:rPr>
        <w:t>的刹那不断生灭之后呢，才可能出现这样一种</w:t>
      </w:r>
      <w:proofErr w:type="gramStart"/>
      <w:r w:rsidRPr="001D7E05">
        <w:rPr>
          <w:rFonts w:ascii="华文楷体" w:eastAsia="华文楷体" w:hAnsi="华文楷体" w:hint="eastAsia"/>
          <w:sz w:val="28"/>
          <w:szCs w:val="28"/>
        </w:rPr>
        <w:t>年月日劫的</w:t>
      </w:r>
      <w:proofErr w:type="gramEnd"/>
      <w:r w:rsidRPr="001D7E05">
        <w:rPr>
          <w:rFonts w:ascii="华文楷体" w:eastAsia="华文楷体" w:hAnsi="华文楷体" w:hint="eastAsia"/>
          <w:sz w:val="28"/>
          <w:szCs w:val="28"/>
        </w:rPr>
        <w:t>概念。</w:t>
      </w:r>
    </w:p>
    <w:p w:rsidR="001D7E05" w:rsidRPr="00107866" w:rsidRDefault="001D7E05" w:rsidP="001D7E05">
      <w:pPr>
        <w:ind w:firstLine="570"/>
        <w:rPr>
          <w:rFonts w:asciiTheme="minorEastAsia" w:hAnsiTheme="minorEastAsia"/>
          <w:sz w:val="28"/>
          <w:szCs w:val="28"/>
          <w:rPrChange w:id="1762" w:author="admin" w:date="2015-12-19T18:20:00Z">
            <w:rPr>
              <w:rFonts w:ascii="华文楷体" w:eastAsia="华文楷体" w:hAnsi="华文楷体"/>
              <w:sz w:val="28"/>
              <w:szCs w:val="28"/>
            </w:rPr>
          </w:rPrChange>
        </w:rPr>
      </w:pPr>
      <w:r w:rsidRPr="00107866">
        <w:rPr>
          <w:rFonts w:asciiTheme="minorEastAsia" w:hAnsiTheme="minorEastAsia" w:hint="eastAsia"/>
          <w:sz w:val="28"/>
          <w:szCs w:val="28"/>
          <w:rPrChange w:id="1763" w:author="admin" w:date="2015-12-19T18:20:00Z">
            <w:rPr>
              <w:rFonts w:ascii="华文楷体" w:eastAsia="华文楷体" w:hAnsi="华文楷体" w:hint="eastAsia"/>
              <w:sz w:val="28"/>
              <w:szCs w:val="28"/>
            </w:rPr>
          </w:rPrChange>
        </w:rPr>
        <w:t>【所谓的人间百千年也是如此，由一年一年而计算为百年的；年也是同样，如果未圆满十二个月，则不能算作一年；】</w:t>
      </w:r>
    </w:p>
    <w:p w:rsidR="001D7E05" w:rsidRPr="001D7E05" w:rsidRDefault="001D7E05" w:rsidP="001D7E05">
      <w:pPr>
        <w:ind w:firstLine="570"/>
        <w:rPr>
          <w:rFonts w:ascii="华文楷体" w:eastAsia="华文楷体" w:hAnsi="华文楷体"/>
          <w:sz w:val="28"/>
          <w:szCs w:val="28"/>
        </w:rPr>
      </w:pPr>
      <w:r w:rsidRPr="001D7E05">
        <w:rPr>
          <w:rFonts w:ascii="华文楷体" w:eastAsia="华文楷体" w:hAnsi="华文楷体" w:hint="eastAsia"/>
          <w:sz w:val="28"/>
          <w:szCs w:val="28"/>
        </w:rPr>
        <w:t>那么一年就是十二个月，那么就像这样的，我们必须要圆满十二个月。那么十二个月是不是排的满满当当的，十二个月就挤在一起，就一年了，不会的。那一个月灭掉之后呢，第二个月出来了，像这样讲的时候，从这个角度来讲，你的一年也是，十二个月轮番交替，这个时候十二个月够了算为一年。</w:t>
      </w:r>
    </w:p>
    <w:p w:rsidR="001D7E05" w:rsidRPr="00107866" w:rsidRDefault="001D7E05" w:rsidP="001D7E05">
      <w:pPr>
        <w:ind w:firstLine="570"/>
        <w:rPr>
          <w:rFonts w:asciiTheme="minorEastAsia" w:hAnsiTheme="minorEastAsia"/>
          <w:sz w:val="28"/>
          <w:szCs w:val="28"/>
          <w:rPrChange w:id="1764" w:author="admin" w:date="2015-12-19T18:21:00Z">
            <w:rPr>
              <w:rFonts w:ascii="华文楷体" w:eastAsia="华文楷体" w:hAnsi="华文楷体"/>
              <w:sz w:val="28"/>
              <w:szCs w:val="28"/>
            </w:rPr>
          </w:rPrChange>
        </w:rPr>
      </w:pPr>
      <w:r w:rsidRPr="00107866">
        <w:rPr>
          <w:rFonts w:asciiTheme="minorEastAsia" w:hAnsiTheme="minorEastAsia" w:hint="eastAsia"/>
          <w:sz w:val="28"/>
          <w:szCs w:val="28"/>
          <w:rPrChange w:id="1765" w:author="admin" w:date="2015-12-19T18:21:00Z">
            <w:rPr>
              <w:rFonts w:ascii="华文楷体" w:eastAsia="华文楷体" w:hAnsi="华文楷体" w:hint="eastAsia"/>
              <w:sz w:val="28"/>
              <w:szCs w:val="28"/>
            </w:rPr>
          </w:rPrChange>
        </w:rPr>
        <w:t>【一个月也有三十日，一日有六十漏刻（简称刻），一刻有六十</w:t>
      </w:r>
      <w:r w:rsidRPr="00107866">
        <w:rPr>
          <w:rFonts w:asciiTheme="minorEastAsia" w:hAnsiTheme="minorEastAsia" w:hint="eastAsia"/>
          <w:sz w:val="28"/>
          <w:szCs w:val="28"/>
          <w:rPrChange w:id="1766" w:author="admin" w:date="2015-12-19T18:21:00Z">
            <w:rPr>
              <w:rFonts w:ascii="华文楷体" w:eastAsia="华文楷体" w:hAnsi="华文楷体" w:hint="eastAsia"/>
              <w:sz w:val="28"/>
              <w:szCs w:val="28"/>
            </w:rPr>
          </w:rPrChange>
        </w:rPr>
        <w:lastRenderedPageBreak/>
        <w:t>漏分（简称分），】</w:t>
      </w:r>
    </w:p>
    <w:p w:rsidR="001D7E05" w:rsidRPr="001D7E05" w:rsidRDefault="001D7E05" w:rsidP="001D7E05">
      <w:pPr>
        <w:ind w:firstLine="570"/>
        <w:rPr>
          <w:rFonts w:ascii="华文楷体" w:eastAsia="华文楷体" w:hAnsi="华文楷体"/>
          <w:sz w:val="28"/>
          <w:szCs w:val="28"/>
        </w:rPr>
      </w:pPr>
      <w:r w:rsidRPr="001D7E05">
        <w:rPr>
          <w:rFonts w:ascii="华文楷体" w:eastAsia="华文楷体" w:hAnsi="华文楷体" w:hint="eastAsia"/>
          <w:sz w:val="28"/>
          <w:szCs w:val="28"/>
        </w:rPr>
        <w:t>这些都是《时轮金刚》当中的一种计算术语，就和现在的时间当中，像这样的一天二十四个小时等等，算的方法有差别，实际上内容当中呢，就算的时候不一样，它实际上从总的角度来讲呢，都是一样的。</w:t>
      </w:r>
    </w:p>
    <w:p w:rsidR="001D7E05" w:rsidRPr="00107866" w:rsidRDefault="001D7E05" w:rsidP="001D7E05">
      <w:pPr>
        <w:ind w:firstLine="570"/>
        <w:rPr>
          <w:rFonts w:asciiTheme="minorEastAsia" w:hAnsiTheme="minorEastAsia"/>
          <w:sz w:val="28"/>
          <w:szCs w:val="28"/>
          <w:rPrChange w:id="1767" w:author="admin" w:date="2015-12-19T18:21:00Z">
            <w:rPr>
              <w:rFonts w:ascii="华文楷体" w:eastAsia="华文楷体" w:hAnsi="华文楷体"/>
              <w:sz w:val="28"/>
              <w:szCs w:val="28"/>
            </w:rPr>
          </w:rPrChange>
        </w:rPr>
      </w:pPr>
      <w:r w:rsidRPr="00107866">
        <w:rPr>
          <w:rFonts w:asciiTheme="minorEastAsia" w:hAnsiTheme="minorEastAsia" w:hint="eastAsia"/>
          <w:sz w:val="28"/>
          <w:szCs w:val="28"/>
          <w:rPrChange w:id="1768" w:author="admin" w:date="2015-12-19T18:21:00Z">
            <w:rPr>
              <w:rFonts w:ascii="华文楷体" w:eastAsia="华文楷体" w:hAnsi="华文楷体" w:hint="eastAsia"/>
              <w:sz w:val="28"/>
              <w:szCs w:val="28"/>
            </w:rPr>
          </w:rPrChange>
        </w:rPr>
        <w:t>【一分有六息，一息有呼气与吸气，而且每一呼气及吸气也有许多刹那。】</w:t>
      </w:r>
    </w:p>
    <w:p w:rsidR="00107866" w:rsidRDefault="001D7E05" w:rsidP="001D7E05">
      <w:pPr>
        <w:ind w:firstLine="570"/>
        <w:rPr>
          <w:ins w:id="1769" w:author="admin" w:date="2015-12-19T18:22:00Z"/>
          <w:rFonts w:ascii="华文楷体" w:eastAsia="华文楷体" w:hAnsi="华文楷体" w:hint="eastAsia"/>
          <w:sz w:val="28"/>
          <w:szCs w:val="28"/>
        </w:rPr>
      </w:pPr>
      <w:r w:rsidRPr="001D7E05">
        <w:rPr>
          <w:rFonts w:ascii="华文楷体" w:eastAsia="华文楷体" w:hAnsi="华文楷体" w:hint="eastAsia"/>
          <w:sz w:val="28"/>
          <w:szCs w:val="28"/>
        </w:rPr>
        <w:t>当你一呼一吸的时候呢，这个方面已经出现了很多刹那了，出现了很多刹那，所以像这样讲的时候，就说这些乃至于一呼一吸之间，乃至于一个</w:t>
      </w:r>
      <w:proofErr w:type="gramStart"/>
      <w:r w:rsidRPr="001D7E05">
        <w:rPr>
          <w:rFonts w:ascii="华文楷体" w:eastAsia="华文楷体" w:hAnsi="华文楷体" w:hint="eastAsia"/>
          <w:sz w:val="28"/>
          <w:szCs w:val="28"/>
        </w:rPr>
        <w:t>劫</w:t>
      </w:r>
      <w:proofErr w:type="gramEnd"/>
      <w:r w:rsidRPr="001D7E05">
        <w:rPr>
          <w:rFonts w:ascii="华文楷体" w:eastAsia="华文楷体" w:hAnsi="华文楷体" w:hint="eastAsia"/>
          <w:sz w:val="28"/>
          <w:szCs w:val="28"/>
        </w:rPr>
        <w:t>之间，它都是这样一种不断的生灭的法。如果说最初没有一呼一吸，那就不会有这样一种一吸了，没有一吸就没有一分，没有一分就没有漏刻，乃至于就没有劫。</w:t>
      </w:r>
    </w:p>
    <w:p w:rsidR="00107866" w:rsidRDefault="001D7E05" w:rsidP="001D7E05">
      <w:pPr>
        <w:ind w:firstLine="570"/>
        <w:rPr>
          <w:ins w:id="1770" w:author="admin" w:date="2015-12-19T18:24:00Z"/>
          <w:rFonts w:ascii="华文楷体" w:eastAsia="华文楷体" w:hAnsi="华文楷体" w:hint="eastAsia"/>
          <w:sz w:val="28"/>
          <w:szCs w:val="28"/>
        </w:rPr>
      </w:pPr>
      <w:r w:rsidRPr="001D7E05">
        <w:rPr>
          <w:rFonts w:ascii="华文楷体" w:eastAsia="华文楷体" w:hAnsi="华文楷体" w:hint="eastAsia"/>
          <w:sz w:val="28"/>
          <w:szCs w:val="28"/>
        </w:rPr>
        <w:t>所以从这一分方面分析的时候，所谓的常一不变的法是不存在的，一定是刹那生灭的。只不过我们有的时候说一个劫，一个年，一年的概念似乎它就是一种好像是比较长的一种，可以说是很长的一种常法的概念</w:t>
      </w:r>
      <w:del w:id="1771" w:author="admin" w:date="2015-12-19T18:23:00Z">
        <w:r w:rsidRPr="001D7E05" w:rsidDel="00107866">
          <w:rPr>
            <w:rFonts w:ascii="华文楷体" w:eastAsia="华文楷体" w:hAnsi="华文楷体" w:hint="eastAsia"/>
            <w:sz w:val="28"/>
            <w:szCs w:val="28"/>
          </w:rPr>
          <w:delText>，</w:delText>
        </w:r>
      </w:del>
      <w:ins w:id="1772" w:author="admin" w:date="2015-12-19T18:23:00Z">
        <w:r w:rsidR="00107866">
          <w:rPr>
            <w:rFonts w:ascii="华文楷体" w:eastAsia="华文楷体" w:hAnsi="华文楷体" w:hint="eastAsia"/>
            <w:sz w:val="28"/>
            <w:szCs w:val="28"/>
          </w:rPr>
          <w:t>。</w:t>
        </w:r>
      </w:ins>
      <w:r w:rsidRPr="001D7E05">
        <w:rPr>
          <w:rFonts w:ascii="华文楷体" w:eastAsia="华文楷体" w:hAnsi="华文楷体" w:hint="eastAsia"/>
          <w:sz w:val="28"/>
          <w:szCs w:val="28"/>
        </w:rPr>
        <w:t>但如果真正把这样通过理论稍加分析的时候，就会发现这些全都不可能是常住不灭的</w:t>
      </w:r>
      <w:del w:id="1773" w:author="admin" w:date="2015-12-19T18:23:00Z">
        <w:r w:rsidRPr="001D7E05" w:rsidDel="00107866">
          <w:rPr>
            <w:rFonts w:ascii="华文楷体" w:eastAsia="华文楷体" w:hAnsi="华文楷体" w:hint="eastAsia"/>
            <w:sz w:val="28"/>
            <w:szCs w:val="28"/>
          </w:rPr>
          <w:delText>，</w:delText>
        </w:r>
      </w:del>
      <w:ins w:id="1774" w:author="admin" w:date="2015-12-19T18:23:00Z">
        <w:r w:rsidR="00107866">
          <w:rPr>
            <w:rFonts w:ascii="华文楷体" w:eastAsia="华文楷体" w:hAnsi="华文楷体" w:hint="eastAsia"/>
            <w:sz w:val="28"/>
            <w:szCs w:val="28"/>
          </w:rPr>
          <w:t>。</w:t>
        </w:r>
      </w:ins>
      <w:r w:rsidRPr="001D7E05">
        <w:rPr>
          <w:rFonts w:ascii="华文楷体" w:eastAsia="华文楷体" w:hAnsi="华文楷体" w:hint="eastAsia"/>
          <w:sz w:val="28"/>
          <w:szCs w:val="28"/>
        </w:rPr>
        <w:t>从我们前面所执著的瓶子、柱子，放在这已经两三年的一个瓶子，</w:t>
      </w:r>
      <w:ins w:id="1775" w:author="admin" w:date="2015-12-19T18:22:00Z">
        <w:r w:rsidR="00107866">
          <w:rPr>
            <w:rFonts w:ascii="华文楷体" w:eastAsia="华文楷体" w:hAnsi="华文楷体" w:hint="eastAsia"/>
            <w:sz w:val="28"/>
            <w:szCs w:val="28"/>
          </w:rPr>
          <w:t>实际上，</w:t>
        </w:r>
      </w:ins>
      <w:r w:rsidRPr="001D7E05">
        <w:rPr>
          <w:rFonts w:ascii="华文楷体" w:eastAsia="华文楷体" w:hAnsi="华文楷体" w:hint="eastAsia"/>
          <w:sz w:val="28"/>
          <w:szCs w:val="28"/>
        </w:rPr>
        <w:t>我们好像觉得去年也是这个瓶子，如果不动它还会安住下去的，但实际上真的</w:t>
      </w:r>
      <w:proofErr w:type="gramStart"/>
      <w:r w:rsidRPr="001D7E05">
        <w:rPr>
          <w:rFonts w:ascii="华文楷体" w:eastAsia="华文楷体" w:hAnsi="华文楷体" w:hint="eastAsia"/>
          <w:sz w:val="28"/>
          <w:szCs w:val="28"/>
        </w:rPr>
        <w:t>一</w:t>
      </w:r>
      <w:proofErr w:type="gramEnd"/>
      <w:r w:rsidRPr="001D7E05">
        <w:rPr>
          <w:rFonts w:ascii="华文楷体" w:eastAsia="华文楷体" w:hAnsi="华文楷体" w:hint="eastAsia"/>
          <w:sz w:val="28"/>
          <w:szCs w:val="28"/>
        </w:rPr>
        <w:t>分析的时候，它里面已经刹那生灭很多很多次了。</w:t>
      </w:r>
    </w:p>
    <w:p w:rsidR="009F51A8" w:rsidRPr="00663A07" w:rsidRDefault="001D7E05" w:rsidP="001D7E05">
      <w:pPr>
        <w:ind w:firstLine="570"/>
        <w:rPr>
          <w:rFonts w:ascii="华文楷体" w:eastAsia="华文楷体" w:hAnsi="华文楷体"/>
          <w:sz w:val="28"/>
          <w:szCs w:val="28"/>
        </w:rPr>
      </w:pPr>
      <w:bookmarkStart w:id="1776" w:name="_GoBack"/>
      <w:bookmarkEnd w:id="1776"/>
      <w:r w:rsidRPr="001D7E05">
        <w:rPr>
          <w:rFonts w:ascii="华文楷体" w:eastAsia="华文楷体" w:hAnsi="华文楷体" w:hint="eastAsia"/>
          <w:sz w:val="28"/>
          <w:szCs w:val="28"/>
        </w:rPr>
        <w:t>所以现在我们的时间也是这样的， 不分析的时候好像今天这一天好像应该是实有的，这一个小时一分钟应该是实有的，但真的分析</w:t>
      </w:r>
      <w:r w:rsidRPr="001D7E05">
        <w:rPr>
          <w:rFonts w:ascii="华文楷体" w:eastAsia="华文楷体" w:hAnsi="华文楷体" w:hint="eastAsia"/>
          <w:sz w:val="28"/>
          <w:szCs w:val="28"/>
        </w:rPr>
        <w:lastRenderedPageBreak/>
        <w:t>的时候，它都是每一刹那每一刹那组成的，很多很多法组成的，所以它根本不可能有一个丝毫的一种不变的自性存在，没有一个常一的自性存在。所以这个也是通过破常法的理论来进行安立的。这个叫不</w:t>
      </w:r>
      <w:proofErr w:type="gramStart"/>
      <w:r w:rsidRPr="001D7E05">
        <w:rPr>
          <w:rFonts w:ascii="华文楷体" w:eastAsia="华文楷体" w:hAnsi="华文楷体" w:hint="eastAsia"/>
          <w:sz w:val="28"/>
          <w:szCs w:val="28"/>
        </w:rPr>
        <w:t>观待因</w:t>
      </w:r>
      <w:proofErr w:type="gramEnd"/>
      <w:r w:rsidRPr="001D7E05">
        <w:rPr>
          <w:rFonts w:ascii="华文楷体" w:eastAsia="华文楷体" w:hAnsi="华文楷体" w:hint="eastAsia"/>
          <w:sz w:val="28"/>
          <w:szCs w:val="28"/>
        </w:rPr>
        <w:t>的其中心理论。今天讲到这个地方。</w:t>
      </w:r>
    </w:p>
    <w:p w:rsidR="009F51A8" w:rsidRPr="009F51A8" w:rsidRDefault="009F51A8" w:rsidP="009F51A8">
      <w:pPr>
        <w:ind w:firstLine="570"/>
        <w:rPr>
          <w:rFonts w:ascii="华文楷体" w:eastAsia="华文楷体" w:hAnsi="华文楷体"/>
          <w:sz w:val="28"/>
          <w:szCs w:val="28"/>
        </w:rPr>
      </w:pPr>
    </w:p>
    <w:p w:rsidR="00184089" w:rsidRPr="009F51A8" w:rsidRDefault="00184089" w:rsidP="00184089">
      <w:pPr>
        <w:ind w:firstLine="570"/>
        <w:rPr>
          <w:rFonts w:ascii="华文楷体" w:eastAsia="华文楷体" w:hAnsi="华文楷体"/>
          <w:sz w:val="28"/>
          <w:szCs w:val="28"/>
        </w:rPr>
      </w:pPr>
    </w:p>
    <w:sectPr w:rsidR="00184089" w:rsidRPr="009F51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1622" w:rsidRDefault="008F1622" w:rsidP="005C0DDA">
      <w:r>
        <w:separator/>
      </w:r>
    </w:p>
  </w:endnote>
  <w:endnote w:type="continuationSeparator" w:id="0">
    <w:p w:rsidR="008F1622" w:rsidRDefault="008F1622"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1622" w:rsidRDefault="008F1622" w:rsidP="005C0DDA">
      <w:r>
        <w:separator/>
      </w:r>
    </w:p>
  </w:footnote>
  <w:footnote w:type="continuationSeparator" w:id="0">
    <w:p w:rsidR="008F1622" w:rsidRDefault="008F1622" w:rsidP="005C0DD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065ED"/>
    <w:rsid w:val="00012743"/>
    <w:rsid w:val="000222CC"/>
    <w:rsid w:val="00030D15"/>
    <w:rsid w:val="00051EBC"/>
    <w:rsid w:val="00052AA4"/>
    <w:rsid w:val="000558D3"/>
    <w:rsid w:val="000566A9"/>
    <w:rsid w:val="00075BF5"/>
    <w:rsid w:val="00082AD3"/>
    <w:rsid w:val="000914E4"/>
    <w:rsid w:val="0009216F"/>
    <w:rsid w:val="000925F5"/>
    <w:rsid w:val="000A2F8A"/>
    <w:rsid w:val="000A3B85"/>
    <w:rsid w:val="000A74F0"/>
    <w:rsid w:val="000C0553"/>
    <w:rsid w:val="000C0F9C"/>
    <w:rsid w:val="000C4A0D"/>
    <w:rsid w:val="000C55D1"/>
    <w:rsid w:val="000D2C13"/>
    <w:rsid w:val="000D3287"/>
    <w:rsid w:val="000D68CD"/>
    <w:rsid w:val="000E2A43"/>
    <w:rsid w:val="000E4BE6"/>
    <w:rsid w:val="000F535D"/>
    <w:rsid w:val="000F5ABF"/>
    <w:rsid w:val="00102A5F"/>
    <w:rsid w:val="00103FE1"/>
    <w:rsid w:val="00106A10"/>
    <w:rsid w:val="00107866"/>
    <w:rsid w:val="001168F8"/>
    <w:rsid w:val="00126C4A"/>
    <w:rsid w:val="001304B4"/>
    <w:rsid w:val="0013587D"/>
    <w:rsid w:val="00142D29"/>
    <w:rsid w:val="0015126E"/>
    <w:rsid w:val="00154016"/>
    <w:rsid w:val="00157DDE"/>
    <w:rsid w:val="00177D40"/>
    <w:rsid w:val="00184089"/>
    <w:rsid w:val="0019371C"/>
    <w:rsid w:val="00197EDC"/>
    <w:rsid w:val="001A0B21"/>
    <w:rsid w:val="001A3FB2"/>
    <w:rsid w:val="001A47B1"/>
    <w:rsid w:val="001B3FC4"/>
    <w:rsid w:val="001B49ED"/>
    <w:rsid w:val="001C43FD"/>
    <w:rsid w:val="001D6F21"/>
    <w:rsid w:val="001D7E05"/>
    <w:rsid w:val="001E04AF"/>
    <w:rsid w:val="001E4A5F"/>
    <w:rsid w:val="001F3EA3"/>
    <w:rsid w:val="002017D2"/>
    <w:rsid w:val="00233854"/>
    <w:rsid w:val="00252C0D"/>
    <w:rsid w:val="002532D3"/>
    <w:rsid w:val="00254B46"/>
    <w:rsid w:val="00262DE1"/>
    <w:rsid w:val="00270AFA"/>
    <w:rsid w:val="0027174C"/>
    <w:rsid w:val="00277C30"/>
    <w:rsid w:val="002851C5"/>
    <w:rsid w:val="00287E19"/>
    <w:rsid w:val="002927E0"/>
    <w:rsid w:val="002A01FB"/>
    <w:rsid w:val="002A0303"/>
    <w:rsid w:val="002C072C"/>
    <w:rsid w:val="002C4293"/>
    <w:rsid w:val="002C79DF"/>
    <w:rsid w:val="002D48AD"/>
    <w:rsid w:val="002D4FAD"/>
    <w:rsid w:val="002D719D"/>
    <w:rsid w:val="002D7D25"/>
    <w:rsid w:val="002E5646"/>
    <w:rsid w:val="002E6E0C"/>
    <w:rsid w:val="00301AC7"/>
    <w:rsid w:val="00302655"/>
    <w:rsid w:val="003027DD"/>
    <w:rsid w:val="00304FE2"/>
    <w:rsid w:val="00312407"/>
    <w:rsid w:val="00330A59"/>
    <w:rsid w:val="00334997"/>
    <w:rsid w:val="00342D76"/>
    <w:rsid w:val="00355965"/>
    <w:rsid w:val="00363832"/>
    <w:rsid w:val="0037758E"/>
    <w:rsid w:val="003850E3"/>
    <w:rsid w:val="003A6307"/>
    <w:rsid w:val="003A6634"/>
    <w:rsid w:val="003C1C28"/>
    <w:rsid w:val="003E0613"/>
    <w:rsid w:val="003E288E"/>
    <w:rsid w:val="003F06AC"/>
    <w:rsid w:val="003F5F4A"/>
    <w:rsid w:val="003F68A8"/>
    <w:rsid w:val="004008C4"/>
    <w:rsid w:val="00402F70"/>
    <w:rsid w:val="00406A54"/>
    <w:rsid w:val="004106BD"/>
    <w:rsid w:val="004144A5"/>
    <w:rsid w:val="0042573D"/>
    <w:rsid w:val="00447061"/>
    <w:rsid w:val="00450C5C"/>
    <w:rsid w:val="004528A7"/>
    <w:rsid w:val="00460865"/>
    <w:rsid w:val="00462611"/>
    <w:rsid w:val="0046456A"/>
    <w:rsid w:val="00465D8B"/>
    <w:rsid w:val="0046625F"/>
    <w:rsid w:val="00471381"/>
    <w:rsid w:val="004913B8"/>
    <w:rsid w:val="004A1B54"/>
    <w:rsid w:val="004B0F46"/>
    <w:rsid w:val="004B158F"/>
    <w:rsid w:val="004B59B9"/>
    <w:rsid w:val="004C51F7"/>
    <w:rsid w:val="004C6A97"/>
    <w:rsid w:val="004D143E"/>
    <w:rsid w:val="004F2648"/>
    <w:rsid w:val="0051565F"/>
    <w:rsid w:val="00516A32"/>
    <w:rsid w:val="00523A50"/>
    <w:rsid w:val="00532A1F"/>
    <w:rsid w:val="00532ABC"/>
    <w:rsid w:val="00537E22"/>
    <w:rsid w:val="00540FAF"/>
    <w:rsid w:val="00541417"/>
    <w:rsid w:val="00543896"/>
    <w:rsid w:val="00556332"/>
    <w:rsid w:val="005605F0"/>
    <w:rsid w:val="00560A7F"/>
    <w:rsid w:val="00592173"/>
    <w:rsid w:val="005A3019"/>
    <w:rsid w:val="005B2BC3"/>
    <w:rsid w:val="005B2D68"/>
    <w:rsid w:val="005B54B7"/>
    <w:rsid w:val="005C0DDA"/>
    <w:rsid w:val="005C1B72"/>
    <w:rsid w:val="005E19B2"/>
    <w:rsid w:val="005E373A"/>
    <w:rsid w:val="005E69FB"/>
    <w:rsid w:val="005F7533"/>
    <w:rsid w:val="0060632E"/>
    <w:rsid w:val="00611C3E"/>
    <w:rsid w:val="00612D1C"/>
    <w:rsid w:val="00653209"/>
    <w:rsid w:val="00653583"/>
    <w:rsid w:val="00663A07"/>
    <w:rsid w:val="00680655"/>
    <w:rsid w:val="0068431E"/>
    <w:rsid w:val="00691C18"/>
    <w:rsid w:val="006963B7"/>
    <w:rsid w:val="006A312D"/>
    <w:rsid w:val="006A48BA"/>
    <w:rsid w:val="006B0F29"/>
    <w:rsid w:val="006B3B50"/>
    <w:rsid w:val="006B57EC"/>
    <w:rsid w:val="006C06B1"/>
    <w:rsid w:val="006C412E"/>
    <w:rsid w:val="006C4DEC"/>
    <w:rsid w:val="006D52E9"/>
    <w:rsid w:val="006E1393"/>
    <w:rsid w:val="0070560E"/>
    <w:rsid w:val="00721239"/>
    <w:rsid w:val="007245D6"/>
    <w:rsid w:val="007315F7"/>
    <w:rsid w:val="0075127C"/>
    <w:rsid w:val="00754BAD"/>
    <w:rsid w:val="00760877"/>
    <w:rsid w:val="00763ABC"/>
    <w:rsid w:val="007701E6"/>
    <w:rsid w:val="0077117B"/>
    <w:rsid w:val="00772E55"/>
    <w:rsid w:val="00773A02"/>
    <w:rsid w:val="00773E12"/>
    <w:rsid w:val="007A075D"/>
    <w:rsid w:val="007A1CE3"/>
    <w:rsid w:val="007A2274"/>
    <w:rsid w:val="007D4433"/>
    <w:rsid w:val="007E7CC6"/>
    <w:rsid w:val="007F107A"/>
    <w:rsid w:val="007F73B3"/>
    <w:rsid w:val="008133E8"/>
    <w:rsid w:val="008248AF"/>
    <w:rsid w:val="00833AEB"/>
    <w:rsid w:val="0084253B"/>
    <w:rsid w:val="0085552D"/>
    <w:rsid w:val="00856385"/>
    <w:rsid w:val="008708FB"/>
    <w:rsid w:val="00872BAC"/>
    <w:rsid w:val="008846D2"/>
    <w:rsid w:val="00891050"/>
    <w:rsid w:val="008B5155"/>
    <w:rsid w:val="008F1622"/>
    <w:rsid w:val="008F1C85"/>
    <w:rsid w:val="00900361"/>
    <w:rsid w:val="0091011A"/>
    <w:rsid w:val="009118A6"/>
    <w:rsid w:val="009171A6"/>
    <w:rsid w:val="009273E2"/>
    <w:rsid w:val="00930991"/>
    <w:rsid w:val="00950634"/>
    <w:rsid w:val="00951C6E"/>
    <w:rsid w:val="009613A5"/>
    <w:rsid w:val="009658C1"/>
    <w:rsid w:val="00966210"/>
    <w:rsid w:val="009733A8"/>
    <w:rsid w:val="00975B37"/>
    <w:rsid w:val="00992E07"/>
    <w:rsid w:val="00993E71"/>
    <w:rsid w:val="009B1F70"/>
    <w:rsid w:val="009B23E1"/>
    <w:rsid w:val="009C758F"/>
    <w:rsid w:val="009D1902"/>
    <w:rsid w:val="009D7FBE"/>
    <w:rsid w:val="009E70F2"/>
    <w:rsid w:val="009E7281"/>
    <w:rsid w:val="009F30AD"/>
    <w:rsid w:val="009F51A8"/>
    <w:rsid w:val="00A02EDD"/>
    <w:rsid w:val="00A07C46"/>
    <w:rsid w:val="00A22775"/>
    <w:rsid w:val="00A2623D"/>
    <w:rsid w:val="00A40DA4"/>
    <w:rsid w:val="00A522B5"/>
    <w:rsid w:val="00A61D5B"/>
    <w:rsid w:val="00A623E1"/>
    <w:rsid w:val="00A74E83"/>
    <w:rsid w:val="00A75DAD"/>
    <w:rsid w:val="00A85D40"/>
    <w:rsid w:val="00A91E0D"/>
    <w:rsid w:val="00A92FE0"/>
    <w:rsid w:val="00AA2577"/>
    <w:rsid w:val="00AB6657"/>
    <w:rsid w:val="00AC7E91"/>
    <w:rsid w:val="00AD5141"/>
    <w:rsid w:val="00AE1B28"/>
    <w:rsid w:val="00AE74CA"/>
    <w:rsid w:val="00B0334A"/>
    <w:rsid w:val="00B309EE"/>
    <w:rsid w:val="00B314DC"/>
    <w:rsid w:val="00B31726"/>
    <w:rsid w:val="00B32622"/>
    <w:rsid w:val="00B37AB5"/>
    <w:rsid w:val="00B64C11"/>
    <w:rsid w:val="00B64F43"/>
    <w:rsid w:val="00B65A7D"/>
    <w:rsid w:val="00B71007"/>
    <w:rsid w:val="00BB5708"/>
    <w:rsid w:val="00BE0F08"/>
    <w:rsid w:val="00BE3371"/>
    <w:rsid w:val="00C001D8"/>
    <w:rsid w:val="00C02882"/>
    <w:rsid w:val="00C061F4"/>
    <w:rsid w:val="00C20A1D"/>
    <w:rsid w:val="00C31797"/>
    <w:rsid w:val="00C3796C"/>
    <w:rsid w:val="00C450FE"/>
    <w:rsid w:val="00C568D2"/>
    <w:rsid w:val="00C77C0F"/>
    <w:rsid w:val="00C86120"/>
    <w:rsid w:val="00C900AC"/>
    <w:rsid w:val="00C95111"/>
    <w:rsid w:val="00C97F43"/>
    <w:rsid w:val="00CA0154"/>
    <w:rsid w:val="00CA58F5"/>
    <w:rsid w:val="00CB3E66"/>
    <w:rsid w:val="00CC3915"/>
    <w:rsid w:val="00CE0D2F"/>
    <w:rsid w:val="00CE16B5"/>
    <w:rsid w:val="00CF2300"/>
    <w:rsid w:val="00D02E26"/>
    <w:rsid w:val="00D100ED"/>
    <w:rsid w:val="00D1225E"/>
    <w:rsid w:val="00D20361"/>
    <w:rsid w:val="00D24C7B"/>
    <w:rsid w:val="00D30E08"/>
    <w:rsid w:val="00D46603"/>
    <w:rsid w:val="00D47544"/>
    <w:rsid w:val="00D533E1"/>
    <w:rsid w:val="00D62BC2"/>
    <w:rsid w:val="00D650DB"/>
    <w:rsid w:val="00D91241"/>
    <w:rsid w:val="00D933DA"/>
    <w:rsid w:val="00DA62A8"/>
    <w:rsid w:val="00DB3667"/>
    <w:rsid w:val="00DC12E4"/>
    <w:rsid w:val="00DC3BB8"/>
    <w:rsid w:val="00DC507B"/>
    <w:rsid w:val="00DC58E8"/>
    <w:rsid w:val="00DD1C92"/>
    <w:rsid w:val="00DD48E7"/>
    <w:rsid w:val="00DD5F0E"/>
    <w:rsid w:val="00DD719B"/>
    <w:rsid w:val="00DF7ED1"/>
    <w:rsid w:val="00E210DC"/>
    <w:rsid w:val="00E21606"/>
    <w:rsid w:val="00E31D68"/>
    <w:rsid w:val="00E379DD"/>
    <w:rsid w:val="00E40F1A"/>
    <w:rsid w:val="00E50189"/>
    <w:rsid w:val="00E576BB"/>
    <w:rsid w:val="00E6063E"/>
    <w:rsid w:val="00E74CFC"/>
    <w:rsid w:val="00E74F67"/>
    <w:rsid w:val="00E75C06"/>
    <w:rsid w:val="00E76223"/>
    <w:rsid w:val="00E86489"/>
    <w:rsid w:val="00EA115A"/>
    <w:rsid w:val="00EB01C1"/>
    <w:rsid w:val="00EB1FE2"/>
    <w:rsid w:val="00EB20F3"/>
    <w:rsid w:val="00EB7EEF"/>
    <w:rsid w:val="00EC097A"/>
    <w:rsid w:val="00ED0BB5"/>
    <w:rsid w:val="00ED1843"/>
    <w:rsid w:val="00ED6DE2"/>
    <w:rsid w:val="00EE065D"/>
    <w:rsid w:val="00EF043E"/>
    <w:rsid w:val="00F005BD"/>
    <w:rsid w:val="00F01298"/>
    <w:rsid w:val="00F01681"/>
    <w:rsid w:val="00F2162A"/>
    <w:rsid w:val="00F228CF"/>
    <w:rsid w:val="00F313F0"/>
    <w:rsid w:val="00F31BC1"/>
    <w:rsid w:val="00F469A8"/>
    <w:rsid w:val="00F62371"/>
    <w:rsid w:val="00F64295"/>
    <w:rsid w:val="00F761CB"/>
    <w:rsid w:val="00F8170C"/>
    <w:rsid w:val="00F914A6"/>
    <w:rsid w:val="00F94E86"/>
    <w:rsid w:val="00FA3F6E"/>
    <w:rsid w:val="00FA5CD4"/>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F01681"/>
    <w:rPr>
      <w:sz w:val="18"/>
      <w:szCs w:val="18"/>
    </w:rPr>
  </w:style>
  <w:style w:type="character" w:customStyle="1" w:styleId="Char1">
    <w:name w:val="批注框文本 Char"/>
    <w:basedOn w:val="a0"/>
    <w:link w:val="a5"/>
    <w:uiPriority w:val="99"/>
    <w:semiHidden/>
    <w:rsid w:val="00F0168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F01681"/>
    <w:rPr>
      <w:sz w:val="18"/>
      <w:szCs w:val="18"/>
    </w:rPr>
  </w:style>
  <w:style w:type="character" w:customStyle="1" w:styleId="Char1">
    <w:name w:val="批注框文本 Char"/>
    <w:basedOn w:val="a0"/>
    <w:link w:val="a5"/>
    <w:uiPriority w:val="99"/>
    <w:semiHidden/>
    <w:rsid w:val="00F0168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1EA4A3-B0E0-4C60-AADD-3D826BB89B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2616</TotalTime>
  <Pages>41</Pages>
  <Words>3548</Words>
  <Characters>20226</Characters>
  <Application>Microsoft Office Word</Application>
  <DocSecurity>0</DocSecurity>
  <Lines>168</Lines>
  <Paragraphs>47</Paragraphs>
  <ScaleCrop>false</ScaleCrop>
  <Company>soft.netnest.com.cn</Company>
  <LinksUpToDate>false</LinksUpToDate>
  <CharactersWithSpaces>23727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admin</cp:lastModifiedBy>
  <cp:revision>125</cp:revision>
  <dcterms:created xsi:type="dcterms:W3CDTF">2015-11-13T00:27:00Z</dcterms:created>
  <dcterms:modified xsi:type="dcterms:W3CDTF">2015-12-19T10:25:00Z</dcterms:modified>
</cp:coreProperties>
</file>