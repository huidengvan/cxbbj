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E288E">
        <w:rPr>
          <w:rFonts w:hint="eastAsia"/>
          <w:b/>
          <w:sz w:val="44"/>
          <w:szCs w:val="44"/>
        </w:rPr>
        <w:t>6</w:t>
      </w:r>
      <w:r w:rsidR="002F2E19">
        <w:rPr>
          <w:rFonts w:hint="eastAsia"/>
          <w:b/>
          <w:sz w:val="44"/>
          <w:szCs w:val="44"/>
        </w:rPr>
        <w:t>4</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992E07">
      <w:pPr>
        <w:ind w:firstLine="570"/>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A060FA" w:rsidRPr="00A060FA" w:rsidDel="004D7540" w:rsidRDefault="00A060FA" w:rsidP="00A060FA">
      <w:pPr>
        <w:ind w:firstLine="570"/>
        <w:rPr>
          <w:del w:id="0" w:author="Windows User" w:date="2015-11-25T15:52:00Z"/>
          <w:rFonts w:ascii="华文楷体" w:eastAsia="华文楷体" w:hAnsi="华文楷体"/>
          <w:sz w:val="28"/>
          <w:szCs w:val="28"/>
        </w:rPr>
      </w:pPr>
      <w:del w:id="1" w:author="Windows User" w:date="2015-11-25T15:52:00Z">
        <w:r w:rsidRPr="00A060FA" w:rsidDel="004D7540">
          <w:rPr>
            <w:rFonts w:ascii="华文楷体" w:eastAsia="华文楷体" w:hAnsi="华文楷体" w:hint="eastAsia"/>
            <w:sz w:val="28"/>
            <w:szCs w:val="28"/>
          </w:rPr>
          <w:delText>中观064 罗淑梅0-10</w:delText>
        </w:r>
      </w:del>
    </w:p>
    <w:p w:rsidR="004D7540" w:rsidRDefault="00A060FA" w:rsidP="00A060FA">
      <w:pPr>
        <w:ind w:firstLine="570"/>
        <w:rPr>
          <w:ins w:id="2" w:author="Windows User" w:date="2015-11-25T15:54:00Z"/>
          <w:rFonts w:ascii="华文楷体" w:eastAsia="华文楷体" w:hAnsi="华文楷体"/>
          <w:sz w:val="28"/>
          <w:szCs w:val="28"/>
        </w:rPr>
      </w:pPr>
      <w:del w:id="3" w:author="Windows User" w:date="2015-11-25T15:52:00Z">
        <w:r w:rsidRPr="00A060FA" w:rsidDel="004D7540">
          <w:rPr>
            <w:rFonts w:ascii="华文楷体" w:eastAsia="华文楷体" w:hAnsi="华文楷体" w:hint="eastAsia"/>
            <w:sz w:val="28"/>
            <w:szCs w:val="28"/>
          </w:rPr>
          <w:delText>为度化一切众生，请大家发无上殊胜的菩提心，</w:delText>
        </w:r>
      </w:del>
      <w:r w:rsidRPr="00A060FA">
        <w:rPr>
          <w:rFonts w:ascii="华文楷体" w:eastAsia="华文楷体" w:hAnsi="华文楷体" w:hint="eastAsia"/>
          <w:sz w:val="28"/>
          <w:szCs w:val="28"/>
        </w:rPr>
        <w:t>发了菩提心之后呢，我们继续宣讲全知麦彭仁波切所造《中观庄严论释—文殊上师欢喜教言论》。那么如今宣讲的是</w:t>
      </w:r>
      <w:proofErr w:type="gramStart"/>
      <w:r w:rsidRPr="00A060FA">
        <w:rPr>
          <w:rFonts w:ascii="华文楷体" w:eastAsia="华文楷体" w:hAnsi="华文楷体" w:hint="eastAsia"/>
          <w:sz w:val="28"/>
          <w:szCs w:val="28"/>
        </w:rPr>
        <w:t>破斥心</w:t>
      </w:r>
      <w:proofErr w:type="gramEnd"/>
      <w:r w:rsidRPr="00A060FA">
        <w:rPr>
          <w:rFonts w:ascii="华文楷体" w:eastAsia="华文楷体" w:hAnsi="华文楷体" w:hint="eastAsia"/>
          <w:sz w:val="28"/>
          <w:szCs w:val="28"/>
        </w:rPr>
        <w:t>识实有</w:t>
      </w:r>
      <w:del w:id="4" w:author="Windows User" w:date="2015-11-25T15:53:00Z">
        <w:r w:rsidRPr="00A060FA" w:rsidDel="004D7540">
          <w:rPr>
            <w:rFonts w:ascii="华文楷体" w:eastAsia="华文楷体" w:hAnsi="华文楷体" w:hint="eastAsia"/>
            <w:sz w:val="28"/>
            <w:szCs w:val="28"/>
          </w:rPr>
          <w:delText>为</w:delText>
        </w:r>
      </w:del>
      <w:ins w:id="5" w:author="Windows User" w:date="2015-11-25T15:53:00Z">
        <w:r w:rsidR="004D7540">
          <w:rPr>
            <w:rFonts w:ascii="华文楷体" w:eastAsia="华文楷体" w:hAnsi="华文楷体" w:hint="eastAsia"/>
            <w:sz w:val="28"/>
            <w:szCs w:val="28"/>
          </w:rPr>
          <w:t>的</w:t>
        </w:r>
      </w:ins>
      <w:r w:rsidRPr="00A060FA">
        <w:rPr>
          <w:rFonts w:ascii="华文楷体" w:eastAsia="华文楷体" w:hAnsi="华文楷体" w:hint="eastAsia"/>
          <w:sz w:val="28"/>
          <w:szCs w:val="28"/>
        </w:rPr>
        <w:t>一体。那么实际上呢一切成实的法只有一体和多体。那么如果说是不存在实有的</w:t>
      </w:r>
      <w:proofErr w:type="gramStart"/>
      <w:r w:rsidRPr="00A060FA">
        <w:rPr>
          <w:rFonts w:ascii="华文楷体" w:eastAsia="华文楷体" w:hAnsi="华文楷体" w:hint="eastAsia"/>
          <w:sz w:val="28"/>
          <w:szCs w:val="28"/>
        </w:rPr>
        <w:t>一</w:t>
      </w:r>
      <w:proofErr w:type="gramEnd"/>
      <w:r w:rsidRPr="00A060FA">
        <w:rPr>
          <w:rFonts w:ascii="华文楷体" w:eastAsia="华文楷体" w:hAnsi="华文楷体" w:hint="eastAsia"/>
          <w:sz w:val="28"/>
          <w:szCs w:val="28"/>
        </w:rPr>
        <w:t>那就不可能存在实有的多。所以说呢在这个论典当</w:t>
      </w:r>
      <w:proofErr w:type="gramStart"/>
      <w:r w:rsidRPr="00A060FA">
        <w:rPr>
          <w:rFonts w:ascii="华文楷体" w:eastAsia="华文楷体" w:hAnsi="华文楷体" w:hint="eastAsia"/>
          <w:sz w:val="28"/>
          <w:szCs w:val="28"/>
        </w:rPr>
        <w:t>中破斥的</w:t>
      </w:r>
      <w:proofErr w:type="gramEnd"/>
      <w:r w:rsidRPr="00A060FA">
        <w:rPr>
          <w:rFonts w:ascii="华文楷体" w:eastAsia="华文楷体" w:hAnsi="华文楷体" w:hint="eastAsia"/>
          <w:sz w:val="28"/>
          <w:szCs w:val="28"/>
        </w:rPr>
        <w:t>重点放在破实</w:t>
      </w:r>
      <w:proofErr w:type="gramStart"/>
      <w:r w:rsidRPr="00A060FA">
        <w:rPr>
          <w:rFonts w:ascii="华文楷体" w:eastAsia="华文楷体" w:hAnsi="华文楷体" w:hint="eastAsia"/>
          <w:sz w:val="28"/>
          <w:szCs w:val="28"/>
        </w:rPr>
        <w:t>一</w:t>
      </w:r>
      <w:proofErr w:type="gramEnd"/>
      <w:r w:rsidRPr="00A060FA">
        <w:rPr>
          <w:rFonts w:ascii="华文楷体" w:eastAsia="华文楷体" w:hAnsi="华文楷体" w:hint="eastAsia"/>
          <w:sz w:val="28"/>
          <w:szCs w:val="28"/>
        </w:rPr>
        <w:t>当中，不管是实</w:t>
      </w:r>
      <w:proofErr w:type="gramStart"/>
      <w:r w:rsidRPr="00A060FA">
        <w:rPr>
          <w:rFonts w:ascii="华文楷体" w:eastAsia="华文楷体" w:hAnsi="华文楷体" w:hint="eastAsia"/>
          <w:sz w:val="28"/>
          <w:szCs w:val="28"/>
        </w:rPr>
        <w:t>一</w:t>
      </w:r>
      <w:proofErr w:type="gramEnd"/>
      <w:r w:rsidRPr="00A060FA">
        <w:rPr>
          <w:rFonts w:ascii="华文楷体" w:eastAsia="华文楷体" w:hAnsi="华文楷体" w:hint="eastAsia"/>
          <w:sz w:val="28"/>
          <w:szCs w:val="28"/>
        </w:rPr>
        <w:t>的</w:t>
      </w:r>
      <w:proofErr w:type="gramStart"/>
      <w:r w:rsidRPr="00A060FA">
        <w:rPr>
          <w:rFonts w:ascii="华文楷体" w:eastAsia="华文楷体" w:hAnsi="华文楷体" w:hint="eastAsia"/>
          <w:sz w:val="28"/>
          <w:szCs w:val="28"/>
        </w:rPr>
        <w:t>境还是</w:t>
      </w:r>
      <w:proofErr w:type="gramEnd"/>
      <w:r w:rsidRPr="00A060FA">
        <w:rPr>
          <w:rFonts w:ascii="华文楷体" w:eastAsia="华文楷体" w:hAnsi="华文楷体" w:hint="eastAsia"/>
          <w:sz w:val="28"/>
          <w:szCs w:val="28"/>
        </w:rPr>
        <w:t>实</w:t>
      </w:r>
      <w:proofErr w:type="gramStart"/>
      <w:r w:rsidRPr="00A060FA">
        <w:rPr>
          <w:rFonts w:ascii="华文楷体" w:eastAsia="华文楷体" w:hAnsi="华文楷体" w:hint="eastAsia"/>
          <w:sz w:val="28"/>
          <w:szCs w:val="28"/>
        </w:rPr>
        <w:t>一</w:t>
      </w:r>
      <w:proofErr w:type="gramEnd"/>
      <w:r w:rsidRPr="00A060FA">
        <w:rPr>
          <w:rFonts w:ascii="华文楷体" w:eastAsia="华文楷体" w:hAnsi="华文楷体" w:hint="eastAsia"/>
          <w:sz w:val="28"/>
          <w:szCs w:val="28"/>
        </w:rPr>
        <w:t>的心识。那么现在呢是对于假相唯识宗是一个心识的进行观察和破斥。那么现在讲的呢，首先呢是观察这样一种这个假相唯识宗认知</w:t>
      </w:r>
      <w:proofErr w:type="gramStart"/>
      <w:r w:rsidRPr="00A060FA">
        <w:rPr>
          <w:rFonts w:ascii="华文楷体" w:eastAsia="华文楷体" w:hAnsi="华文楷体" w:hint="eastAsia"/>
          <w:sz w:val="28"/>
          <w:szCs w:val="28"/>
        </w:rPr>
        <w:t>对境不</w:t>
      </w:r>
      <w:proofErr w:type="gramEnd"/>
      <w:r w:rsidRPr="00A060FA">
        <w:rPr>
          <w:rFonts w:ascii="华文楷体" w:eastAsia="华文楷体" w:hAnsi="华文楷体" w:hint="eastAsia"/>
          <w:sz w:val="28"/>
          <w:szCs w:val="28"/>
        </w:rPr>
        <w:t>合理的问题， 第二是观察相属不合理的问题， 第三个呢是要</w:t>
      </w:r>
      <w:proofErr w:type="gramStart"/>
      <w:r w:rsidRPr="00A060FA">
        <w:rPr>
          <w:rFonts w:ascii="华文楷体" w:eastAsia="华文楷体" w:hAnsi="华文楷体" w:hint="eastAsia"/>
          <w:sz w:val="28"/>
          <w:szCs w:val="28"/>
        </w:rPr>
        <w:t>观察因</w:t>
      </w:r>
      <w:proofErr w:type="gramEnd"/>
      <w:r w:rsidRPr="00A060FA">
        <w:rPr>
          <w:rFonts w:ascii="华文楷体" w:eastAsia="华文楷体" w:hAnsi="华文楷体" w:hint="eastAsia"/>
          <w:sz w:val="28"/>
          <w:szCs w:val="28"/>
        </w:rPr>
        <w:t>不合理的问题。那么现在呢是讲</w:t>
      </w:r>
      <w:proofErr w:type="gramStart"/>
      <w:r w:rsidRPr="00A060FA">
        <w:rPr>
          <w:rFonts w:ascii="华文楷体" w:eastAsia="华文楷体" w:hAnsi="华文楷体" w:hint="eastAsia"/>
          <w:sz w:val="28"/>
          <w:szCs w:val="28"/>
        </w:rPr>
        <w:t>第二个科判</w:t>
      </w:r>
      <w:proofErr w:type="gramEnd"/>
      <w:r w:rsidRPr="00A060FA">
        <w:rPr>
          <w:rFonts w:ascii="华文楷体" w:eastAsia="华文楷体" w:hAnsi="华文楷体" w:hint="eastAsia"/>
          <w:sz w:val="28"/>
          <w:szCs w:val="28"/>
        </w:rPr>
        <w:t>——观察相属不合理。也就是说如果唯识宗的观点，心识是实有的，行相是不存在的。那么如果在这样一种前提之下呢，第一呢，不会不可能出现这样一种这个就是说是这个同体相属的这个问题；第二个问题呢也不可能出现</w:t>
      </w:r>
      <w:proofErr w:type="gramStart"/>
      <w:r w:rsidRPr="00A060FA">
        <w:rPr>
          <w:rFonts w:ascii="华文楷体" w:eastAsia="华文楷体" w:hAnsi="华文楷体" w:hint="eastAsia"/>
          <w:sz w:val="28"/>
          <w:szCs w:val="28"/>
        </w:rPr>
        <w:t>彼</w:t>
      </w:r>
      <w:proofErr w:type="gramEnd"/>
      <w:r w:rsidRPr="00A060FA">
        <w:rPr>
          <w:rFonts w:ascii="华文楷体" w:eastAsia="华文楷体" w:hAnsi="华文楷体" w:hint="eastAsia"/>
          <w:sz w:val="28"/>
          <w:szCs w:val="28"/>
        </w:rPr>
        <w:t>生相属。所以说这两个，就是说是这个这两个相属如果不存在的话，就没有任何的所谓的联系，没有任何关系。如果没有关系呢，也是就</w:t>
      </w:r>
      <w:proofErr w:type="gramStart"/>
      <w:r w:rsidRPr="00A060FA">
        <w:rPr>
          <w:rFonts w:ascii="华文楷体" w:eastAsia="华文楷体" w:hAnsi="华文楷体" w:hint="eastAsia"/>
          <w:sz w:val="28"/>
          <w:szCs w:val="28"/>
        </w:rPr>
        <w:t>无法了</w:t>
      </w:r>
      <w:proofErr w:type="gramEnd"/>
      <w:r w:rsidRPr="00A060FA">
        <w:rPr>
          <w:rFonts w:ascii="华文楷体" w:eastAsia="华文楷体" w:hAnsi="华文楷体" w:hint="eastAsia"/>
          <w:sz w:val="28"/>
          <w:szCs w:val="28"/>
        </w:rPr>
        <w:t>知这个行相等有很多很多过失。</w:t>
      </w:r>
      <w:del w:id="6" w:author="Windows User" w:date="2015-11-25T15:54:00Z">
        <w:r w:rsidRPr="00A060FA" w:rsidDel="004D7540">
          <w:rPr>
            <w:rFonts w:ascii="华文楷体" w:eastAsia="华文楷体" w:hAnsi="华文楷体" w:hint="eastAsia"/>
            <w:sz w:val="28"/>
            <w:szCs w:val="28"/>
          </w:rPr>
          <w:delText xml:space="preserve"> </w:delText>
        </w:r>
      </w:del>
      <w:r w:rsidRPr="00A060FA">
        <w:rPr>
          <w:rFonts w:ascii="华文楷体" w:eastAsia="华文楷体" w:hAnsi="华文楷体" w:hint="eastAsia"/>
          <w:sz w:val="28"/>
          <w:szCs w:val="28"/>
        </w:rPr>
        <w:t>那么这个以上</w:t>
      </w:r>
      <w:proofErr w:type="gramStart"/>
      <w:r w:rsidRPr="00A060FA">
        <w:rPr>
          <w:rFonts w:ascii="华文楷体" w:eastAsia="华文楷体" w:hAnsi="华文楷体" w:hint="eastAsia"/>
          <w:sz w:val="28"/>
          <w:szCs w:val="28"/>
        </w:rPr>
        <w:t>呢对于</w:t>
      </w:r>
      <w:proofErr w:type="gramEnd"/>
      <w:r w:rsidRPr="00A060FA">
        <w:rPr>
          <w:rFonts w:ascii="华文楷体" w:eastAsia="华文楷体" w:hAnsi="华文楷体" w:hint="eastAsia"/>
          <w:sz w:val="28"/>
          <w:szCs w:val="28"/>
        </w:rPr>
        <w:t>这个相属不合理的问题呢做了观察了。那么今天是要旁述相违。那么就是说相属和相违嘛，实际上是在观察一切万法的名言</w:t>
      </w:r>
      <w:proofErr w:type="gramStart"/>
      <w:r w:rsidRPr="00A060FA">
        <w:rPr>
          <w:rFonts w:ascii="华文楷体" w:eastAsia="华文楷体" w:hAnsi="华文楷体" w:hint="eastAsia"/>
          <w:sz w:val="28"/>
          <w:szCs w:val="28"/>
        </w:rPr>
        <w:t>谛</w:t>
      </w:r>
      <w:proofErr w:type="gramEnd"/>
      <w:r w:rsidRPr="00A060FA">
        <w:rPr>
          <w:rFonts w:ascii="华文楷体" w:eastAsia="华文楷体" w:hAnsi="华文楷体" w:hint="eastAsia"/>
          <w:sz w:val="28"/>
          <w:szCs w:val="28"/>
        </w:rPr>
        <w:t>的问题的时候呢是非常关键的问题，  所以说在讲完相属之后呢。全知麦彭仁</w:t>
      </w:r>
      <w:proofErr w:type="gramStart"/>
      <w:r w:rsidRPr="00A060FA">
        <w:rPr>
          <w:rFonts w:ascii="华文楷体" w:eastAsia="华文楷体" w:hAnsi="华文楷体" w:hint="eastAsia"/>
          <w:sz w:val="28"/>
          <w:szCs w:val="28"/>
        </w:rPr>
        <w:t>波切呢也是</w:t>
      </w:r>
      <w:proofErr w:type="gramEnd"/>
      <w:r w:rsidRPr="00A060FA">
        <w:rPr>
          <w:rFonts w:ascii="华文楷体" w:eastAsia="华文楷体" w:hAnsi="华文楷体" w:hint="eastAsia"/>
          <w:sz w:val="28"/>
          <w:szCs w:val="28"/>
        </w:rPr>
        <w:t>在这个地方旁</w:t>
      </w:r>
      <w:proofErr w:type="gramStart"/>
      <w:r w:rsidRPr="00A060FA">
        <w:rPr>
          <w:rFonts w:ascii="华文楷体" w:eastAsia="华文楷体" w:hAnsi="华文楷体" w:hint="eastAsia"/>
          <w:sz w:val="28"/>
          <w:szCs w:val="28"/>
        </w:rPr>
        <w:t>述一下</w:t>
      </w:r>
      <w:proofErr w:type="gramEnd"/>
      <w:r w:rsidRPr="00A060FA">
        <w:rPr>
          <w:rFonts w:ascii="华文楷体" w:eastAsia="华文楷体" w:hAnsi="华文楷体" w:hint="eastAsia"/>
          <w:sz w:val="28"/>
          <w:szCs w:val="28"/>
        </w:rPr>
        <w:lastRenderedPageBreak/>
        <w:t>这个相违，略说一下相违的问题。</w:t>
      </w:r>
    </w:p>
    <w:p w:rsidR="004D7540" w:rsidRPr="004D7540" w:rsidRDefault="00A060FA" w:rsidP="00A060FA">
      <w:pPr>
        <w:ind w:firstLine="570"/>
        <w:rPr>
          <w:ins w:id="7" w:author="Windows User" w:date="2015-11-25T15:54:00Z"/>
          <w:rFonts w:ascii="华文楷体" w:eastAsia="华文楷体" w:hAnsi="华文楷体"/>
          <w:b/>
          <w:sz w:val="28"/>
          <w:szCs w:val="28"/>
          <w:rPrChange w:id="8" w:author="Windows User" w:date="2015-11-25T15:54:00Z">
            <w:rPr>
              <w:ins w:id="9" w:author="Windows User" w:date="2015-11-25T15:54:00Z"/>
              <w:rFonts w:ascii="华文楷体" w:eastAsia="华文楷体" w:hAnsi="华文楷体"/>
              <w:sz w:val="28"/>
              <w:szCs w:val="28"/>
            </w:rPr>
          </w:rPrChange>
        </w:rPr>
      </w:pPr>
      <w:proofErr w:type="gramStart"/>
      <w:r w:rsidRPr="004D7540">
        <w:rPr>
          <w:rFonts w:ascii="华文楷体" w:eastAsia="华文楷体" w:hAnsi="华文楷体" w:hint="eastAsia"/>
          <w:b/>
          <w:sz w:val="28"/>
          <w:szCs w:val="28"/>
          <w:rPrChange w:id="10" w:author="Windows User" w:date="2015-11-25T15:54:00Z">
            <w:rPr>
              <w:rFonts w:ascii="华文楷体" w:eastAsia="华文楷体" w:hAnsi="华文楷体" w:hint="eastAsia"/>
              <w:sz w:val="28"/>
              <w:szCs w:val="28"/>
            </w:rPr>
          </w:rPrChange>
        </w:rPr>
        <w:t>【</w:t>
      </w:r>
      <w:proofErr w:type="gramEnd"/>
      <w:r w:rsidRPr="004D7540">
        <w:rPr>
          <w:rFonts w:ascii="华文楷体" w:eastAsia="华文楷体" w:hAnsi="华文楷体" w:hint="eastAsia"/>
          <w:b/>
          <w:sz w:val="28"/>
          <w:szCs w:val="28"/>
          <w:rPrChange w:id="11" w:author="Windows User" w:date="2015-11-25T15:54:00Z">
            <w:rPr>
              <w:rFonts w:ascii="华文楷体" w:eastAsia="华文楷体" w:hAnsi="华文楷体" w:hint="eastAsia"/>
              <w:sz w:val="28"/>
              <w:szCs w:val="28"/>
            </w:rPr>
          </w:rPrChange>
        </w:rPr>
        <w:t>旁述相违：</w:t>
      </w:r>
    </w:p>
    <w:p w:rsidR="004D7540" w:rsidRPr="004D7540" w:rsidRDefault="00A060FA" w:rsidP="00A060FA">
      <w:pPr>
        <w:ind w:firstLine="570"/>
        <w:rPr>
          <w:ins w:id="12" w:author="Windows User" w:date="2015-11-25T15:54:00Z"/>
          <w:rFonts w:ascii="华文楷体" w:eastAsia="华文楷体" w:hAnsi="华文楷体"/>
          <w:b/>
          <w:sz w:val="28"/>
          <w:szCs w:val="28"/>
          <w:rPrChange w:id="13" w:author="Windows User" w:date="2015-11-25T15:54:00Z">
            <w:rPr>
              <w:ins w:id="14" w:author="Windows User" w:date="2015-11-25T15:54:00Z"/>
              <w:rFonts w:ascii="华文楷体" w:eastAsia="华文楷体" w:hAnsi="华文楷体"/>
              <w:sz w:val="28"/>
              <w:szCs w:val="28"/>
            </w:rPr>
          </w:rPrChange>
        </w:rPr>
      </w:pPr>
      <w:r w:rsidRPr="004D7540">
        <w:rPr>
          <w:rFonts w:ascii="华文楷体" w:eastAsia="华文楷体" w:hAnsi="华文楷体" w:hint="eastAsia"/>
          <w:b/>
          <w:sz w:val="28"/>
          <w:szCs w:val="28"/>
          <w:rPrChange w:id="15" w:author="Windows User" w:date="2015-11-25T15:54:00Z">
            <w:rPr>
              <w:rFonts w:ascii="华文楷体" w:eastAsia="华文楷体" w:hAnsi="华文楷体" w:hint="eastAsia"/>
              <w:sz w:val="28"/>
              <w:szCs w:val="28"/>
            </w:rPr>
          </w:rPrChange>
        </w:rPr>
        <w:t>相违也就是指两种事物之间结成所害与能害的关系</w:t>
      </w:r>
      <w:del w:id="16" w:author="Windows User" w:date="2015-11-25T15:55:00Z">
        <w:r w:rsidRPr="004D7540" w:rsidDel="004D7540">
          <w:rPr>
            <w:rFonts w:ascii="华文楷体" w:eastAsia="华文楷体" w:hAnsi="华文楷体" w:hint="eastAsia"/>
            <w:b/>
            <w:sz w:val="28"/>
            <w:szCs w:val="28"/>
            <w:rPrChange w:id="17" w:author="Windows User" w:date="2015-11-25T15:54:00Z">
              <w:rPr>
                <w:rFonts w:ascii="华文楷体" w:eastAsia="华文楷体" w:hAnsi="华文楷体" w:hint="eastAsia"/>
                <w:sz w:val="28"/>
                <w:szCs w:val="28"/>
              </w:rPr>
            </w:rPrChange>
          </w:rPr>
          <w:delText>。</w:delText>
        </w:r>
      </w:del>
      <w:ins w:id="18" w:author="Windows User" w:date="2015-11-25T15:55:00Z">
        <w:r w:rsidR="004D7540">
          <w:rPr>
            <w:rFonts w:ascii="华文楷体" w:eastAsia="华文楷体" w:hAnsi="华文楷体" w:hint="eastAsia"/>
            <w:b/>
            <w:sz w:val="28"/>
            <w:szCs w:val="28"/>
          </w:rPr>
          <w:t>，</w:t>
        </w:r>
      </w:ins>
      <w:r w:rsidRPr="004D7540">
        <w:rPr>
          <w:rFonts w:ascii="华文楷体" w:eastAsia="华文楷体" w:hAnsi="华文楷体" w:hint="eastAsia"/>
          <w:b/>
          <w:sz w:val="28"/>
          <w:szCs w:val="28"/>
          <w:rPrChange w:id="19" w:author="Windows User" w:date="2015-11-25T15:54:00Z">
            <w:rPr>
              <w:rFonts w:ascii="华文楷体" w:eastAsia="华文楷体" w:hAnsi="华文楷体" w:hint="eastAsia"/>
              <w:sz w:val="28"/>
              <w:szCs w:val="28"/>
            </w:rPr>
          </w:rPrChange>
        </w:rPr>
        <w:t>】</w:t>
      </w:r>
    </w:p>
    <w:p w:rsidR="004D7540" w:rsidRDefault="00A060FA" w:rsidP="00A060FA">
      <w:pPr>
        <w:ind w:firstLine="570"/>
        <w:rPr>
          <w:ins w:id="20" w:author="Windows User" w:date="2015-11-25T15:55:00Z"/>
          <w:rFonts w:ascii="华文楷体" w:eastAsia="华文楷体" w:hAnsi="华文楷体"/>
          <w:sz w:val="28"/>
          <w:szCs w:val="28"/>
        </w:rPr>
      </w:pPr>
      <w:r w:rsidRPr="00A060FA">
        <w:rPr>
          <w:rFonts w:ascii="华文楷体" w:eastAsia="华文楷体" w:hAnsi="华文楷体" w:hint="eastAsia"/>
          <w:sz w:val="28"/>
          <w:szCs w:val="28"/>
        </w:rPr>
        <w:t>那么这个，所谓的这个相违的法相呢</w:t>
      </w:r>
      <w:ins w:id="21" w:author="Windows User" w:date="2015-11-25T15:55:00Z">
        <w:r w:rsidR="004D7540">
          <w:rPr>
            <w:rFonts w:ascii="华文楷体" w:eastAsia="华文楷体" w:hAnsi="华文楷体" w:hint="eastAsia"/>
            <w:sz w:val="28"/>
            <w:szCs w:val="28"/>
          </w:rPr>
          <w:t>，</w:t>
        </w:r>
      </w:ins>
      <w:r w:rsidRPr="00A060FA">
        <w:rPr>
          <w:rFonts w:ascii="华文楷体" w:eastAsia="华文楷体" w:hAnsi="华文楷体" w:hint="eastAsia"/>
          <w:sz w:val="28"/>
          <w:szCs w:val="28"/>
        </w:rPr>
        <w:t>就是指两种事物之间存在一种所害和一种能害的关系。像这样呢就是一种这个所谓的相违。它一定是，第一个</w:t>
      </w:r>
      <w:proofErr w:type="gramStart"/>
      <w:r w:rsidRPr="00A060FA">
        <w:rPr>
          <w:rFonts w:ascii="华文楷体" w:eastAsia="华文楷体" w:hAnsi="华文楷体" w:hint="eastAsia"/>
          <w:sz w:val="28"/>
          <w:szCs w:val="28"/>
        </w:rPr>
        <w:t>呢一定</w:t>
      </w:r>
      <w:proofErr w:type="gramEnd"/>
      <w:r w:rsidRPr="00A060FA">
        <w:rPr>
          <w:rFonts w:ascii="华文楷体" w:eastAsia="华文楷体" w:hAnsi="华文楷体" w:hint="eastAsia"/>
          <w:sz w:val="28"/>
          <w:szCs w:val="28"/>
        </w:rPr>
        <w:t>是这两种事物，</w:t>
      </w:r>
      <w:del w:id="22" w:author="Windows User" w:date="2015-11-25T15:55:00Z">
        <w:r w:rsidRPr="00A060FA" w:rsidDel="004D7540">
          <w:rPr>
            <w:rFonts w:ascii="华文楷体" w:eastAsia="华文楷体" w:hAnsi="华文楷体" w:hint="eastAsia"/>
            <w:sz w:val="28"/>
            <w:szCs w:val="28"/>
          </w:rPr>
          <w:delText xml:space="preserve"> </w:delText>
        </w:r>
      </w:del>
      <w:r w:rsidRPr="00A060FA">
        <w:rPr>
          <w:rFonts w:ascii="华文楷体" w:eastAsia="华文楷体" w:hAnsi="华文楷体" w:hint="eastAsia"/>
          <w:sz w:val="28"/>
          <w:szCs w:val="28"/>
        </w:rPr>
        <w:t>第二个方面呢是存在所害和能害。那么这个就是他的这个相违的一个法相。那么如果它的分类呢是</w:t>
      </w:r>
      <w:ins w:id="23" w:author="Windows User" w:date="2015-11-25T15:56:00Z">
        <w:r w:rsidR="004D7540">
          <w:rPr>
            <w:rFonts w:ascii="华文楷体" w:eastAsia="华文楷体" w:hAnsi="华文楷体" w:hint="eastAsia"/>
            <w:sz w:val="28"/>
            <w:szCs w:val="28"/>
          </w:rPr>
          <w:t>：</w:t>
        </w:r>
      </w:ins>
    </w:p>
    <w:p w:rsidR="004D7540" w:rsidRPr="004D7540" w:rsidRDefault="00A060FA" w:rsidP="00A060FA">
      <w:pPr>
        <w:ind w:firstLine="570"/>
        <w:rPr>
          <w:ins w:id="24" w:author="Windows User" w:date="2015-11-25T15:55:00Z"/>
          <w:rFonts w:ascii="华文楷体" w:eastAsia="华文楷体" w:hAnsi="华文楷体"/>
          <w:b/>
          <w:sz w:val="28"/>
          <w:szCs w:val="28"/>
          <w:rPrChange w:id="25" w:author="Windows User" w:date="2015-11-25T15:56:00Z">
            <w:rPr>
              <w:ins w:id="26" w:author="Windows User" w:date="2015-11-25T15:55:00Z"/>
              <w:rFonts w:ascii="华文楷体" w:eastAsia="华文楷体" w:hAnsi="华文楷体"/>
              <w:sz w:val="28"/>
              <w:szCs w:val="28"/>
            </w:rPr>
          </w:rPrChange>
        </w:rPr>
      </w:pPr>
      <w:r w:rsidRPr="004D7540">
        <w:rPr>
          <w:rFonts w:ascii="华文楷体" w:eastAsia="华文楷体" w:hAnsi="华文楷体" w:hint="eastAsia"/>
          <w:b/>
          <w:sz w:val="28"/>
          <w:szCs w:val="28"/>
          <w:rPrChange w:id="27" w:author="Windows User" w:date="2015-11-25T15:56:00Z">
            <w:rPr>
              <w:rFonts w:ascii="华文楷体" w:eastAsia="华文楷体" w:hAnsi="华文楷体" w:hint="eastAsia"/>
              <w:sz w:val="28"/>
              <w:szCs w:val="28"/>
            </w:rPr>
          </w:rPrChange>
        </w:rPr>
        <w:t>【决定有不并存相违与互绝相违两种</w:t>
      </w:r>
      <w:ins w:id="28" w:author="Windows User" w:date="2015-11-25T15:55:00Z">
        <w:r w:rsidR="004D7540" w:rsidRPr="004D7540">
          <w:rPr>
            <w:rFonts w:ascii="华文楷体" w:eastAsia="华文楷体" w:hAnsi="华文楷体" w:hint="eastAsia"/>
            <w:b/>
            <w:sz w:val="28"/>
            <w:szCs w:val="28"/>
            <w:rPrChange w:id="29" w:author="Windows User" w:date="2015-11-25T15:56:00Z">
              <w:rPr>
                <w:rFonts w:ascii="华文楷体" w:eastAsia="华文楷体" w:hAnsi="华文楷体" w:hint="eastAsia"/>
                <w:sz w:val="28"/>
                <w:szCs w:val="28"/>
              </w:rPr>
            </w:rPrChange>
          </w:rPr>
          <w:t>。</w:t>
        </w:r>
      </w:ins>
      <w:r w:rsidRPr="004D7540">
        <w:rPr>
          <w:rFonts w:ascii="华文楷体" w:eastAsia="华文楷体" w:hAnsi="华文楷体" w:hint="eastAsia"/>
          <w:b/>
          <w:sz w:val="28"/>
          <w:szCs w:val="28"/>
          <w:rPrChange w:id="30" w:author="Windows User" w:date="2015-11-25T15:56:00Z">
            <w:rPr>
              <w:rFonts w:ascii="华文楷体" w:eastAsia="华文楷体" w:hAnsi="华文楷体" w:hint="eastAsia"/>
              <w:sz w:val="28"/>
              <w:szCs w:val="28"/>
            </w:rPr>
          </w:rPrChange>
        </w:rPr>
        <w:t>】</w:t>
      </w:r>
    </w:p>
    <w:p w:rsidR="004D7540" w:rsidRDefault="00A060FA" w:rsidP="00A060FA">
      <w:pPr>
        <w:ind w:firstLine="570"/>
        <w:rPr>
          <w:ins w:id="31" w:author="Windows User" w:date="2015-11-25T15:56:00Z"/>
          <w:rFonts w:ascii="华文楷体" w:eastAsia="华文楷体" w:hAnsi="华文楷体"/>
          <w:sz w:val="28"/>
          <w:szCs w:val="28"/>
        </w:rPr>
      </w:pPr>
      <w:r w:rsidRPr="00A060FA">
        <w:rPr>
          <w:rFonts w:ascii="华文楷体" w:eastAsia="华文楷体" w:hAnsi="华文楷体" w:hint="eastAsia"/>
          <w:sz w:val="28"/>
          <w:szCs w:val="28"/>
        </w:rPr>
        <w:t>那么如果把这样一种相违分别</w:t>
      </w:r>
      <w:proofErr w:type="gramStart"/>
      <w:r w:rsidRPr="00A060FA">
        <w:rPr>
          <w:rFonts w:ascii="华文楷体" w:eastAsia="华文楷体" w:hAnsi="华文楷体" w:hint="eastAsia"/>
          <w:sz w:val="28"/>
          <w:szCs w:val="28"/>
        </w:rPr>
        <w:t>开观察</w:t>
      </w:r>
      <w:proofErr w:type="gramEnd"/>
      <w:r w:rsidRPr="00A060FA">
        <w:rPr>
          <w:rFonts w:ascii="华文楷体" w:eastAsia="华文楷体" w:hAnsi="华文楷体" w:hint="eastAsia"/>
          <w:sz w:val="28"/>
          <w:szCs w:val="28"/>
        </w:rPr>
        <w:t>的时候就存在两种相违，第一个呢就叫做不并存相违，第二个的话呢就</w:t>
      </w:r>
      <w:proofErr w:type="gramStart"/>
      <w:r w:rsidRPr="00A060FA">
        <w:rPr>
          <w:rFonts w:ascii="华文楷体" w:eastAsia="华文楷体" w:hAnsi="华文楷体" w:hint="eastAsia"/>
          <w:sz w:val="28"/>
          <w:szCs w:val="28"/>
        </w:rPr>
        <w:t>叫做互绝相违</w:t>
      </w:r>
      <w:proofErr w:type="gramEnd"/>
      <w:r w:rsidRPr="00A060FA">
        <w:rPr>
          <w:rFonts w:ascii="华文楷体" w:eastAsia="华文楷体" w:hAnsi="华文楷体" w:hint="eastAsia"/>
          <w:sz w:val="28"/>
          <w:szCs w:val="28"/>
        </w:rPr>
        <w:t>。那么不并存相违</w:t>
      </w:r>
      <w:proofErr w:type="gramStart"/>
      <w:r w:rsidRPr="00A060FA">
        <w:rPr>
          <w:rFonts w:ascii="华文楷体" w:eastAsia="华文楷体" w:hAnsi="华文楷体" w:hint="eastAsia"/>
          <w:sz w:val="28"/>
          <w:szCs w:val="28"/>
        </w:rPr>
        <w:t>和互绝相违</w:t>
      </w:r>
      <w:proofErr w:type="gramEnd"/>
      <w:r w:rsidRPr="00A060FA">
        <w:rPr>
          <w:rFonts w:ascii="华文楷体" w:eastAsia="华文楷体" w:hAnsi="华文楷体" w:hint="eastAsia"/>
          <w:sz w:val="28"/>
          <w:szCs w:val="28"/>
        </w:rPr>
        <w:t>呢在前面呢论文当中只出现过，尤其</w:t>
      </w:r>
      <w:proofErr w:type="gramStart"/>
      <w:r w:rsidRPr="00A060FA">
        <w:rPr>
          <w:rFonts w:ascii="华文楷体" w:eastAsia="华文楷体" w:hAnsi="华文楷体" w:hint="eastAsia"/>
          <w:sz w:val="28"/>
          <w:szCs w:val="28"/>
        </w:rPr>
        <w:t>是互绝相违</w:t>
      </w:r>
      <w:proofErr w:type="gramEnd"/>
      <w:r w:rsidRPr="00A060FA">
        <w:rPr>
          <w:rFonts w:ascii="华文楷体" w:eastAsia="华文楷体" w:hAnsi="华文楷体" w:hint="eastAsia"/>
          <w:sz w:val="28"/>
          <w:szCs w:val="28"/>
        </w:rPr>
        <w:t>呢就出现了好几次。那么今天呢是宣讲不并存相违</w:t>
      </w:r>
      <w:proofErr w:type="gramStart"/>
      <w:r w:rsidRPr="00A060FA">
        <w:rPr>
          <w:rFonts w:ascii="华文楷体" w:eastAsia="华文楷体" w:hAnsi="华文楷体" w:hint="eastAsia"/>
          <w:sz w:val="28"/>
          <w:szCs w:val="28"/>
        </w:rPr>
        <w:t>和互绝相违</w:t>
      </w:r>
      <w:proofErr w:type="gramEnd"/>
      <w:r w:rsidRPr="00A060FA">
        <w:rPr>
          <w:rFonts w:ascii="华文楷体" w:eastAsia="华文楷体" w:hAnsi="华文楷体" w:hint="eastAsia"/>
          <w:sz w:val="28"/>
          <w:szCs w:val="28"/>
        </w:rPr>
        <w:t>两种。</w:t>
      </w:r>
      <w:del w:id="32" w:author="Windows User" w:date="2015-11-25T15:56:00Z">
        <w:r w:rsidRPr="00A060FA" w:rsidDel="004D7540">
          <w:rPr>
            <w:rFonts w:ascii="华文楷体" w:eastAsia="华文楷体" w:hAnsi="华文楷体" w:hint="eastAsia"/>
            <w:sz w:val="28"/>
            <w:szCs w:val="28"/>
          </w:rPr>
          <w:delText>首先是讲第一个问题呢是</w:delText>
        </w:r>
      </w:del>
    </w:p>
    <w:p w:rsidR="004D7540" w:rsidRPr="004D7540" w:rsidRDefault="00A060FA" w:rsidP="00A060FA">
      <w:pPr>
        <w:ind w:firstLine="570"/>
        <w:rPr>
          <w:ins w:id="33" w:author="Windows User" w:date="2015-11-25T15:56:00Z"/>
          <w:rFonts w:ascii="华文楷体" w:eastAsia="华文楷体" w:hAnsi="华文楷体"/>
          <w:b/>
          <w:sz w:val="28"/>
          <w:szCs w:val="28"/>
          <w:rPrChange w:id="34" w:author="Windows User" w:date="2015-11-25T15:57:00Z">
            <w:rPr>
              <w:ins w:id="35" w:author="Windows User" w:date="2015-11-25T15:56:00Z"/>
              <w:rFonts w:ascii="华文楷体" w:eastAsia="华文楷体" w:hAnsi="华文楷体"/>
              <w:sz w:val="28"/>
              <w:szCs w:val="28"/>
            </w:rPr>
          </w:rPrChange>
        </w:rPr>
      </w:pPr>
      <w:r w:rsidRPr="004D7540">
        <w:rPr>
          <w:rFonts w:ascii="华文楷体" w:eastAsia="华文楷体" w:hAnsi="华文楷体" w:hint="eastAsia"/>
          <w:b/>
          <w:sz w:val="28"/>
          <w:szCs w:val="28"/>
          <w:rPrChange w:id="36" w:author="Windows User" w:date="2015-11-25T15:57:00Z">
            <w:rPr>
              <w:rFonts w:ascii="华文楷体" w:eastAsia="华文楷体" w:hAnsi="华文楷体" w:hint="eastAsia"/>
              <w:sz w:val="28"/>
              <w:szCs w:val="28"/>
            </w:rPr>
          </w:rPrChange>
        </w:rPr>
        <w:t>【</w:t>
      </w:r>
      <w:ins w:id="37" w:author="Windows User" w:date="2015-11-25T15:56:00Z">
        <w:r w:rsidR="004D7540" w:rsidRPr="004D7540">
          <w:rPr>
            <w:rFonts w:ascii="华文楷体" w:eastAsia="华文楷体" w:hAnsi="华文楷体" w:hint="eastAsia"/>
            <w:b/>
            <w:sz w:val="28"/>
            <w:szCs w:val="28"/>
            <w:rPrChange w:id="38" w:author="Windows User" w:date="2015-11-25T15:57:00Z">
              <w:rPr>
                <w:rFonts w:ascii="华文楷体" w:eastAsia="华文楷体" w:hAnsi="华文楷体" w:hint="eastAsia"/>
                <w:sz w:val="28"/>
                <w:szCs w:val="28"/>
              </w:rPr>
            </w:rPrChange>
          </w:rPr>
          <w:t>一、</w:t>
        </w:r>
      </w:ins>
      <w:r w:rsidRPr="004D7540">
        <w:rPr>
          <w:rFonts w:ascii="华文楷体" w:eastAsia="华文楷体" w:hAnsi="华文楷体" w:hint="eastAsia"/>
          <w:b/>
          <w:sz w:val="28"/>
          <w:szCs w:val="28"/>
          <w:rPrChange w:id="39" w:author="Windows User" w:date="2015-11-25T15:57:00Z">
            <w:rPr>
              <w:rFonts w:ascii="华文楷体" w:eastAsia="华文楷体" w:hAnsi="华文楷体" w:hint="eastAsia"/>
              <w:sz w:val="28"/>
              <w:szCs w:val="28"/>
            </w:rPr>
          </w:rPrChange>
        </w:rPr>
        <w:t>不并存相违：彼此之间不能持续平衡相伴、并存</w:t>
      </w:r>
      <w:del w:id="40" w:author="Windows User" w:date="2015-11-25T15:57:00Z">
        <w:r w:rsidRPr="004D7540" w:rsidDel="004D7540">
          <w:rPr>
            <w:rFonts w:ascii="华文楷体" w:eastAsia="华文楷体" w:hAnsi="华文楷体"/>
            <w:b/>
            <w:sz w:val="28"/>
            <w:szCs w:val="28"/>
            <w:rPrChange w:id="41" w:author="Windows User" w:date="2015-11-25T15:57:00Z">
              <w:rPr>
                <w:rFonts w:ascii="华文楷体" w:eastAsia="华文楷体" w:hAnsi="华文楷体"/>
                <w:sz w:val="28"/>
                <w:szCs w:val="28"/>
              </w:rPr>
            </w:rPrChange>
          </w:rPr>
          <w:delText>,</w:delText>
        </w:r>
      </w:del>
      <w:ins w:id="42" w:author="Windows User" w:date="2015-11-25T15:57:00Z">
        <w:r w:rsidR="004D7540">
          <w:rPr>
            <w:rFonts w:ascii="华文楷体" w:eastAsia="华文楷体" w:hAnsi="华文楷体" w:hint="eastAsia"/>
            <w:b/>
            <w:sz w:val="28"/>
            <w:szCs w:val="28"/>
          </w:rPr>
          <w:t>，</w:t>
        </w:r>
      </w:ins>
      <w:r w:rsidRPr="004D7540">
        <w:rPr>
          <w:rFonts w:ascii="华文楷体" w:eastAsia="华文楷体" w:hAnsi="华文楷体" w:hint="eastAsia"/>
          <w:b/>
          <w:sz w:val="28"/>
          <w:szCs w:val="28"/>
          <w:rPrChange w:id="43" w:author="Windows User" w:date="2015-11-25T15:57:00Z">
            <w:rPr>
              <w:rFonts w:ascii="华文楷体" w:eastAsia="华文楷体" w:hAnsi="华文楷体" w:hint="eastAsia"/>
              <w:sz w:val="28"/>
              <w:szCs w:val="28"/>
            </w:rPr>
          </w:rPrChange>
        </w:rPr>
        <w:t>称为不并存相违</w:t>
      </w:r>
      <w:ins w:id="44" w:author="Windows User" w:date="2015-11-25T15:57:00Z">
        <w:r w:rsidR="004D7540" w:rsidRPr="004D7540">
          <w:rPr>
            <w:rFonts w:ascii="华文楷体" w:eastAsia="华文楷体" w:hAnsi="华文楷体" w:hint="eastAsia"/>
            <w:b/>
            <w:sz w:val="28"/>
            <w:szCs w:val="28"/>
            <w:rPrChange w:id="45" w:author="Windows User" w:date="2015-11-25T15:57:00Z">
              <w:rPr>
                <w:rFonts w:ascii="华文楷体" w:eastAsia="华文楷体" w:hAnsi="华文楷体" w:hint="eastAsia"/>
                <w:sz w:val="28"/>
                <w:szCs w:val="28"/>
              </w:rPr>
            </w:rPrChange>
          </w:rPr>
          <w:t>；</w:t>
        </w:r>
      </w:ins>
      <w:r w:rsidRPr="004D7540">
        <w:rPr>
          <w:rFonts w:ascii="华文楷体" w:eastAsia="华文楷体" w:hAnsi="华文楷体" w:hint="eastAsia"/>
          <w:b/>
          <w:sz w:val="28"/>
          <w:szCs w:val="28"/>
          <w:rPrChange w:id="46" w:author="Windows User" w:date="2015-11-25T15:57:00Z">
            <w:rPr>
              <w:rFonts w:ascii="华文楷体" w:eastAsia="华文楷体" w:hAnsi="华文楷体" w:hint="eastAsia"/>
              <w:sz w:val="28"/>
              <w:szCs w:val="28"/>
            </w:rPr>
          </w:rPrChange>
        </w:rPr>
        <w:t>】</w:t>
      </w:r>
    </w:p>
    <w:p w:rsidR="004D7540" w:rsidRDefault="00A060FA" w:rsidP="00A060FA">
      <w:pPr>
        <w:ind w:firstLine="570"/>
        <w:rPr>
          <w:ins w:id="47" w:author="Windows User" w:date="2015-11-25T15:58:00Z"/>
          <w:rFonts w:ascii="华文楷体" w:eastAsia="华文楷体" w:hAnsi="华文楷体"/>
          <w:sz w:val="28"/>
          <w:szCs w:val="28"/>
        </w:rPr>
      </w:pPr>
      <w:r w:rsidRPr="00A060FA">
        <w:rPr>
          <w:rFonts w:ascii="华文楷体" w:eastAsia="华文楷体" w:hAnsi="华文楷体" w:hint="eastAsia"/>
          <w:sz w:val="28"/>
          <w:szCs w:val="28"/>
        </w:rPr>
        <w:t>那么就是说是所谓的这个不并存相违呢，就是说这个两个他法之间呢不能够持续的平衡相伴。那么就是说两个存在的法之间没办法就是说是这个，平衡的相伴，平衡的并存。所以说呢在出现的时候呢，一者必定是能够伤害另一者，让另一者呢没办法就是说继续的延续下去</w:t>
      </w:r>
      <w:del w:id="48" w:author="Windows User" w:date="2015-11-25T15:57:00Z">
        <w:r w:rsidRPr="00A060FA" w:rsidDel="004D7540">
          <w:rPr>
            <w:rFonts w:ascii="华文楷体" w:eastAsia="华文楷体" w:hAnsi="华文楷体" w:hint="eastAsia"/>
            <w:sz w:val="28"/>
            <w:szCs w:val="28"/>
          </w:rPr>
          <w:delText>。</w:delText>
        </w:r>
      </w:del>
      <w:ins w:id="49" w:author="Windows User" w:date="2015-11-25T15:57:00Z">
        <w:r w:rsidR="004D7540">
          <w:rPr>
            <w:rFonts w:ascii="华文楷体" w:eastAsia="华文楷体" w:hAnsi="华文楷体" w:hint="eastAsia"/>
            <w:sz w:val="28"/>
            <w:szCs w:val="28"/>
          </w:rPr>
          <w:t>，</w:t>
        </w:r>
      </w:ins>
      <w:r w:rsidRPr="00A060FA">
        <w:rPr>
          <w:rFonts w:ascii="华文楷体" w:eastAsia="华文楷体" w:hAnsi="华文楷体" w:hint="eastAsia"/>
          <w:sz w:val="28"/>
          <w:szCs w:val="28"/>
        </w:rPr>
        <w:t>像这样一种状态呢就称之为这个不并存相违。有</w:t>
      </w:r>
      <w:proofErr w:type="gramStart"/>
      <w:r w:rsidRPr="00A060FA">
        <w:rPr>
          <w:rFonts w:ascii="华文楷体" w:eastAsia="华文楷体" w:hAnsi="华文楷体" w:hint="eastAsia"/>
          <w:sz w:val="28"/>
          <w:szCs w:val="28"/>
        </w:rPr>
        <w:t>很多法</w:t>
      </w:r>
      <w:proofErr w:type="gramEnd"/>
      <w:r w:rsidRPr="00A060FA">
        <w:rPr>
          <w:rFonts w:ascii="华文楷体" w:eastAsia="华文楷体" w:hAnsi="华文楷体" w:hint="eastAsia"/>
          <w:sz w:val="28"/>
          <w:szCs w:val="28"/>
        </w:rPr>
        <w:t>是不并存的，但是呢就是说不存在相违的问题。但是呢在这个当中讲呢是不并存相违</w:t>
      </w:r>
      <w:del w:id="50" w:author="Windows User" w:date="2015-11-25T15:57:00Z">
        <w:r w:rsidRPr="00A060FA" w:rsidDel="004D7540">
          <w:rPr>
            <w:rFonts w:ascii="华文楷体" w:eastAsia="华文楷体" w:hAnsi="华文楷体" w:hint="eastAsia"/>
            <w:sz w:val="28"/>
            <w:szCs w:val="28"/>
          </w:rPr>
          <w:delText>。</w:delText>
        </w:r>
      </w:del>
      <w:ins w:id="51" w:author="Windows User" w:date="2015-11-25T15:57:00Z">
        <w:r w:rsidR="004D7540">
          <w:rPr>
            <w:rFonts w:ascii="华文楷体" w:eastAsia="华文楷体" w:hAnsi="华文楷体" w:hint="eastAsia"/>
            <w:sz w:val="28"/>
            <w:szCs w:val="28"/>
          </w:rPr>
          <w:t>，</w:t>
        </w:r>
      </w:ins>
      <w:r w:rsidRPr="00A060FA">
        <w:rPr>
          <w:rFonts w:ascii="华文楷体" w:eastAsia="华文楷体" w:hAnsi="华文楷体" w:hint="eastAsia"/>
          <w:sz w:val="28"/>
          <w:szCs w:val="28"/>
        </w:rPr>
        <w:t>就是说一定是它二者之间呢是互相有这个伤害的关系。所以像这样讲呢就叫做不并存相违。</w:t>
      </w:r>
      <w:del w:id="52" w:author="Windows User" w:date="2015-11-25T15:58:00Z">
        <w:r w:rsidRPr="00A060FA" w:rsidDel="004D7540">
          <w:rPr>
            <w:rFonts w:ascii="华文楷体" w:eastAsia="华文楷体" w:hAnsi="华文楷体" w:hint="eastAsia"/>
            <w:sz w:val="28"/>
            <w:szCs w:val="28"/>
          </w:rPr>
          <w:delText>那么第二个问题呢叫做</w:delText>
        </w:r>
      </w:del>
    </w:p>
    <w:p w:rsidR="004D7540" w:rsidRPr="004D7540" w:rsidRDefault="00A060FA" w:rsidP="00A060FA">
      <w:pPr>
        <w:ind w:firstLine="570"/>
        <w:rPr>
          <w:ins w:id="53" w:author="Windows User" w:date="2015-11-25T15:58:00Z"/>
          <w:rFonts w:ascii="华文楷体" w:eastAsia="华文楷体" w:hAnsi="华文楷体"/>
          <w:b/>
          <w:sz w:val="28"/>
          <w:szCs w:val="28"/>
          <w:rPrChange w:id="54" w:author="Windows User" w:date="2015-11-25T15:58:00Z">
            <w:rPr>
              <w:ins w:id="55" w:author="Windows User" w:date="2015-11-25T15:58:00Z"/>
              <w:rFonts w:ascii="华文楷体" w:eastAsia="华文楷体" w:hAnsi="华文楷体"/>
              <w:sz w:val="28"/>
              <w:szCs w:val="28"/>
            </w:rPr>
          </w:rPrChange>
        </w:rPr>
      </w:pPr>
      <w:r w:rsidRPr="004D7540">
        <w:rPr>
          <w:rFonts w:ascii="华文楷体" w:eastAsia="华文楷体" w:hAnsi="华文楷体" w:hint="eastAsia"/>
          <w:b/>
          <w:sz w:val="28"/>
          <w:szCs w:val="28"/>
          <w:rPrChange w:id="56" w:author="Windows User" w:date="2015-11-25T15:58:00Z">
            <w:rPr>
              <w:rFonts w:ascii="华文楷体" w:eastAsia="华文楷体" w:hAnsi="华文楷体" w:hint="eastAsia"/>
              <w:sz w:val="28"/>
              <w:szCs w:val="28"/>
            </w:rPr>
          </w:rPrChange>
        </w:rPr>
        <w:lastRenderedPageBreak/>
        <w:t>【</w:t>
      </w:r>
      <w:ins w:id="57" w:author="Windows User" w:date="2015-11-25T15:58:00Z">
        <w:r w:rsidR="004D7540" w:rsidRPr="004D7540">
          <w:rPr>
            <w:rFonts w:ascii="华文楷体" w:eastAsia="华文楷体" w:hAnsi="华文楷体" w:hint="eastAsia"/>
            <w:b/>
            <w:sz w:val="28"/>
            <w:szCs w:val="28"/>
            <w:rPrChange w:id="58" w:author="Windows User" w:date="2015-11-25T15:58:00Z">
              <w:rPr>
                <w:rFonts w:ascii="华文楷体" w:eastAsia="华文楷体" w:hAnsi="华文楷体" w:hint="eastAsia"/>
                <w:sz w:val="28"/>
                <w:szCs w:val="28"/>
              </w:rPr>
            </w:rPrChange>
          </w:rPr>
          <w:t>二、</w:t>
        </w:r>
      </w:ins>
      <w:r w:rsidRPr="004D7540">
        <w:rPr>
          <w:rFonts w:ascii="华文楷体" w:eastAsia="华文楷体" w:hAnsi="华文楷体" w:hint="eastAsia"/>
          <w:b/>
          <w:sz w:val="28"/>
          <w:szCs w:val="28"/>
          <w:rPrChange w:id="59" w:author="Windows User" w:date="2015-11-25T15:58:00Z">
            <w:rPr>
              <w:rFonts w:ascii="华文楷体" w:eastAsia="华文楷体" w:hAnsi="华文楷体" w:hint="eastAsia"/>
              <w:sz w:val="28"/>
              <w:szCs w:val="28"/>
            </w:rPr>
          </w:rPrChange>
        </w:rPr>
        <w:t>互绝相违：对立面是无实法</w:t>
      </w:r>
      <w:r w:rsidRPr="004D7540">
        <w:rPr>
          <w:rFonts w:ascii="华文楷体" w:eastAsia="华文楷体" w:hAnsi="华文楷体"/>
          <w:b/>
          <w:sz w:val="28"/>
          <w:szCs w:val="28"/>
          <w:rPrChange w:id="60" w:author="Windows User" w:date="2015-11-25T15:58:00Z">
            <w:rPr>
              <w:rFonts w:ascii="华文楷体" w:eastAsia="华文楷体" w:hAnsi="华文楷体"/>
              <w:sz w:val="28"/>
              <w:szCs w:val="28"/>
            </w:rPr>
          </w:rPrChange>
        </w:rPr>
        <w:t>,诸如蓝色与非蓝色之间是互绝相违。】</w:t>
      </w:r>
    </w:p>
    <w:p w:rsidR="004D1EDD" w:rsidRDefault="00A060FA" w:rsidP="00A060FA">
      <w:pPr>
        <w:ind w:firstLine="570"/>
        <w:rPr>
          <w:ins w:id="61" w:author="Windows User" w:date="2015-11-25T16:00:00Z"/>
          <w:rFonts w:ascii="华文楷体" w:eastAsia="华文楷体" w:hAnsi="华文楷体"/>
          <w:sz w:val="28"/>
          <w:szCs w:val="28"/>
        </w:rPr>
      </w:pPr>
      <w:r w:rsidRPr="00A060FA">
        <w:rPr>
          <w:rFonts w:ascii="华文楷体" w:eastAsia="华文楷体" w:hAnsi="华文楷体" w:hint="eastAsia"/>
          <w:sz w:val="28"/>
          <w:szCs w:val="28"/>
        </w:rPr>
        <w:t>那么所谓</w:t>
      </w:r>
      <w:proofErr w:type="gramStart"/>
      <w:r w:rsidRPr="00A060FA">
        <w:rPr>
          <w:rFonts w:ascii="华文楷体" w:eastAsia="华文楷体" w:hAnsi="华文楷体" w:hint="eastAsia"/>
          <w:sz w:val="28"/>
          <w:szCs w:val="28"/>
        </w:rPr>
        <w:t>的互绝相违</w:t>
      </w:r>
      <w:proofErr w:type="gramEnd"/>
      <w:r w:rsidRPr="00A060FA">
        <w:rPr>
          <w:rFonts w:ascii="华文楷体" w:eastAsia="华文楷体" w:hAnsi="华文楷体" w:hint="eastAsia"/>
          <w:sz w:val="28"/>
          <w:szCs w:val="28"/>
        </w:rPr>
        <w:t>呢，它也是一种所害、能害。</w:t>
      </w:r>
      <w:proofErr w:type="gramStart"/>
      <w:r w:rsidRPr="00A060FA">
        <w:rPr>
          <w:rFonts w:ascii="华文楷体" w:eastAsia="华文楷体" w:hAnsi="华文楷体" w:hint="eastAsia"/>
          <w:sz w:val="28"/>
          <w:szCs w:val="28"/>
        </w:rPr>
        <w:t>但是呢它的</w:t>
      </w:r>
      <w:proofErr w:type="gramEnd"/>
      <w:r w:rsidRPr="00A060FA">
        <w:rPr>
          <w:rFonts w:ascii="华文楷体" w:eastAsia="华文楷体" w:hAnsi="华文楷体" w:hint="eastAsia"/>
          <w:sz w:val="28"/>
          <w:szCs w:val="28"/>
        </w:rPr>
        <w:t>这个对立面是一种无实法。</w:t>
      </w:r>
      <w:proofErr w:type="gramStart"/>
      <w:r w:rsidRPr="00A060FA">
        <w:rPr>
          <w:rFonts w:ascii="华文楷体" w:eastAsia="华文楷体" w:hAnsi="华文楷体" w:hint="eastAsia"/>
          <w:sz w:val="28"/>
          <w:szCs w:val="28"/>
        </w:rPr>
        <w:t>也就是说互绝相违</w:t>
      </w:r>
      <w:proofErr w:type="gramEnd"/>
      <w:r w:rsidRPr="00A060FA">
        <w:rPr>
          <w:rFonts w:ascii="华文楷体" w:eastAsia="华文楷体" w:hAnsi="华文楷体" w:hint="eastAsia"/>
          <w:sz w:val="28"/>
          <w:szCs w:val="28"/>
        </w:rPr>
        <w:t>呢是</w:t>
      </w:r>
      <w:proofErr w:type="gramStart"/>
      <w:r w:rsidRPr="00A060FA">
        <w:rPr>
          <w:rFonts w:ascii="华文楷体" w:eastAsia="华文楷体" w:hAnsi="华文楷体" w:hint="eastAsia"/>
          <w:sz w:val="28"/>
          <w:szCs w:val="28"/>
        </w:rPr>
        <w:t>有实法和</w:t>
      </w:r>
      <w:proofErr w:type="gramEnd"/>
      <w:r w:rsidRPr="00A060FA">
        <w:rPr>
          <w:rFonts w:ascii="华文楷体" w:eastAsia="华文楷体" w:hAnsi="华文楷体" w:hint="eastAsia"/>
          <w:sz w:val="28"/>
          <w:szCs w:val="28"/>
        </w:rPr>
        <w:t>无实法</w:t>
      </w:r>
      <w:del w:id="62" w:author="Windows User" w:date="2015-11-25T15:58:00Z">
        <w:r w:rsidRPr="00A060FA" w:rsidDel="004D7540">
          <w:rPr>
            <w:rFonts w:ascii="华文楷体" w:eastAsia="华文楷体" w:hAnsi="华文楷体" w:hint="eastAsia"/>
            <w:sz w:val="28"/>
            <w:szCs w:val="28"/>
          </w:rPr>
          <w:delText xml:space="preserve"> </w:delText>
        </w:r>
      </w:del>
      <w:r w:rsidRPr="00A060FA">
        <w:rPr>
          <w:rFonts w:ascii="华文楷体" w:eastAsia="华文楷体" w:hAnsi="华文楷体" w:hint="eastAsia"/>
          <w:sz w:val="28"/>
          <w:szCs w:val="28"/>
        </w:rPr>
        <w:t>。</w:t>
      </w:r>
    </w:p>
    <w:p w:rsidR="004D1EDD" w:rsidRDefault="00A060FA" w:rsidP="00A060FA">
      <w:pPr>
        <w:ind w:firstLine="570"/>
        <w:rPr>
          <w:ins w:id="63" w:author="Windows User" w:date="2015-11-25T16:00:00Z"/>
          <w:rFonts w:ascii="华文楷体" w:eastAsia="华文楷体" w:hAnsi="华文楷体"/>
          <w:sz w:val="28"/>
          <w:szCs w:val="28"/>
        </w:rPr>
      </w:pPr>
      <w:r w:rsidRPr="00A060FA">
        <w:rPr>
          <w:rFonts w:ascii="华文楷体" w:eastAsia="华文楷体" w:hAnsi="华文楷体" w:hint="eastAsia"/>
          <w:sz w:val="28"/>
          <w:szCs w:val="28"/>
        </w:rPr>
        <w:t>那么打比喻讲，蓝色与非蓝色之间呢</w:t>
      </w:r>
      <w:proofErr w:type="gramStart"/>
      <w:r w:rsidRPr="00A060FA">
        <w:rPr>
          <w:rFonts w:ascii="华文楷体" w:eastAsia="华文楷体" w:hAnsi="华文楷体" w:hint="eastAsia"/>
          <w:sz w:val="28"/>
          <w:szCs w:val="28"/>
        </w:rPr>
        <w:t>就是互绝相违</w:t>
      </w:r>
      <w:proofErr w:type="gramEnd"/>
      <w:r w:rsidRPr="00A060FA">
        <w:rPr>
          <w:rFonts w:ascii="华文楷体" w:eastAsia="华文楷体" w:hAnsi="华文楷体" w:hint="eastAsia"/>
          <w:sz w:val="28"/>
          <w:szCs w:val="28"/>
        </w:rPr>
        <w:t>。那么第一个呢蓝色呢，这个是存在的一种颜色，</w:t>
      </w:r>
      <w:proofErr w:type="gramStart"/>
      <w:r w:rsidRPr="00A060FA">
        <w:rPr>
          <w:rFonts w:ascii="华文楷体" w:eastAsia="华文楷体" w:hAnsi="华文楷体" w:hint="eastAsia"/>
          <w:sz w:val="28"/>
          <w:szCs w:val="28"/>
        </w:rPr>
        <w:t>然后呢非蓝色</w:t>
      </w:r>
      <w:proofErr w:type="gramEnd"/>
      <w:r w:rsidRPr="00A060FA">
        <w:rPr>
          <w:rFonts w:ascii="华文楷体" w:eastAsia="华文楷体" w:hAnsi="华文楷体" w:hint="eastAsia"/>
          <w:sz w:val="28"/>
          <w:szCs w:val="28"/>
        </w:rPr>
        <w:t>呢就是说是，实际上就是说对于前面这个有实的蓝色呢一种对立面，它就是说是非蓝色。那么这个非蓝色</w:t>
      </w:r>
      <w:proofErr w:type="gramStart"/>
      <w:r w:rsidRPr="00A060FA">
        <w:rPr>
          <w:rFonts w:ascii="华文楷体" w:eastAsia="华文楷体" w:hAnsi="华文楷体" w:hint="eastAsia"/>
          <w:sz w:val="28"/>
          <w:szCs w:val="28"/>
        </w:rPr>
        <w:t>呢当然</w:t>
      </w:r>
      <w:proofErr w:type="gramEnd"/>
      <w:r w:rsidRPr="00A060FA">
        <w:rPr>
          <w:rFonts w:ascii="华文楷体" w:eastAsia="华文楷体" w:hAnsi="华文楷体" w:hint="eastAsia"/>
          <w:sz w:val="28"/>
          <w:szCs w:val="28"/>
        </w:rPr>
        <w:t>可以理解成很多问题了，比如说对颜色当中呢，像</w:t>
      </w:r>
      <w:ins w:id="64" w:author="Windows User" w:date="2015-11-25T15:58:00Z">
        <w:r w:rsidR="004D7540">
          <w:rPr>
            <w:rFonts w:ascii="华文楷体" w:eastAsia="华文楷体" w:hAnsi="华文楷体" w:hint="eastAsia"/>
            <w:sz w:val="28"/>
            <w:szCs w:val="28"/>
          </w:rPr>
          <w:t>黄</w:t>
        </w:r>
      </w:ins>
      <w:del w:id="65" w:author="Windows User" w:date="2015-11-25T15:58:00Z">
        <w:r w:rsidRPr="00A060FA" w:rsidDel="004D7540">
          <w:rPr>
            <w:rFonts w:ascii="华文楷体" w:eastAsia="华文楷体" w:hAnsi="华文楷体" w:hint="eastAsia"/>
            <w:sz w:val="28"/>
            <w:szCs w:val="28"/>
          </w:rPr>
          <w:delText>红</w:delText>
        </w:r>
      </w:del>
      <w:r w:rsidRPr="00A060FA">
        <w:rPr>
          <w:rFonts w:ascii="华文楷体" w:eastAsia="华文楷体" w:hAnsi="华文楷体" w:hint="eastAsia"/>
          <w:sz w:val="28"/>
          <w:szCs w:val="28"/>
        </w:rPr>
        <w:t>色啊，还有就是说这些其他的绿色啊、红色啊，这些也是非蓝色。但是这个</w:t>
      </w:r>
      <w:proofErr w:type="gramStart"/>
      <w:r w:rsidRPr="00A060FA">
        <w:rPr>
          <w:rFonts w:ascii="华文楷体" w:eastAsia="华文楷体" w:hAnsi="华文楷体" w:hint="eastAsia"/>
          <w:sz w:val="28"/>
          <w:szCs w:val="28"/>
        </w:rPr>
        <w:t>方面呢非蓝色</w:t>
      </w:r>
      <w:proofErr w:type="gramEnd"/>
      <w:r w:rsidRPr="00A060FA">
        <w:rPr>
          <w:rFonts w:ascii="华文楷体" w:eastAsia="华文楷体" w:hAnsi="华文楷体" w:hint="eastAsia"/>
          <w:sz w:val="28"/>
          <w:szCs w:val="28"/>
        </w:rPr>
        <w:t>呢并不是指就是说蓝色以外的这些红、黄等这个颜色，不是这个意思。因为这个对立面是无实法，而前面的这个红色也好还是其他的白色也好，这方面并不是无实法。所以说呢这方面讲的时候呢，所谓</w:t>
      </w:r>
      <w:proofErr w:type="gramStart"/>
      <w:r w:rsidRPr="00A060FA">
        <w:rPr>
          <w:rFonts w:ascii="华文楷体" w:eastAsia="华文楷体" w:hAnsi="华文楷体" w:hint="eastAsia"/>
          <w:sz w:val="28"/>
          <w:szCs w:val="28"/>
        </w:rPr>
        <w:t>的互绝相违</w:t>
      </w:r>
      <w:proofErr w:type="gramEnd"/>
      <w:r w:rsidRPr="00A060FA">
        <w:rPr>
          <w:rFonts w:ascii="华文楷体" w:eastAsia="华文楷体" w:hAnsi="华文楷体" w:hint="eastAsia"/>
          <w:sz w:val="28"/>
          <w:szCs w:val="28"/>
        </w:rPr>
        <w:t>，一定是蓝色和对于前面这个蓝色的一种否认。一种非蓝色、黄色和非黄色，那么应该是这样一种问题。</w:t>
      </w:r>
    </w:p>
    <w:p w:rsidR="004D7540" w:rsidRDefault="00A060FA" w:rsidP="00A060FA">
      <w:pPr>
        <w:ind w:firstLine="570"/>
        <w:rPr>
          <w:ins w:id="66" w:author="Windows User" w:date="2015-11-25T16:00:00Z"/>
          <w:rFonts w:ascii="华文楷体" w:eastAsia="华文楷体" w:hAnsi="华文楷体"/>
          <w:sz w:val="28"/>
          <w:szCs w:val="28"/>
        </w:rPr>
      </w:pPr>
      <w:r w:rsidRPr="00A060FA">
        <w:rPr>
          <w:rFonts w:ascii="华文楷体" w:eastAsia="华文楷体" w:hAnsi="华文楷体" w:hint="eastAsia"/>
          <w:sz w:val="28"/>
          <w:szCs w:val="28"/>
        </w:rPr>
        <w:t>或者就是说比较使用的多呢就是这个“常”和这个“无常”啊，像这样一种法，或者“有”和“无”这样一种法。“柱子”和“无柱”</w:t>
      </w:r>
      <w:del w:id="67" w:author="Windows User" w:date="2015-11-25T15:59:00Z">
        <w:r w:rsidRPr="00A060FA" w:rsidDel="004D7540">
          <w:rPr>
            <w:rFonts w:ascii="华文楷体" w:eastAsia="华文楷体" w:hAnsi="华文楷体" w:hint="eastAsia"/>
            <w:sz w:val="28"/>
            <w:szCs w:val="28"/>
          </w:rPr>
          <w:delText>？04：48</w:delText>
        </w:r>
      </w:del>
      <w:r w:rsidRPr="00A060FA">
        <w:rPr>
          <w:rFonts w:ascii="华文楷体" w:eastAsia="华文楷体" w:hAnsi="华文楷体" w:hint="eastAsia"/>
          <w:sz w:val="28"/>
          <w:szCs w:val="28"/>
        </w:rPr>
        <w:t>这样一种法。像这样的话就是说是这个方面呢就是一种这个蓝色和非蓝色之间或者对立面是一种无实法的一种问题，这个方面就</w:t>
      </w:r>
      <w:proofErr w:type="gramStart"/>
      <w:r w:rsidRPr="00A060FA">
        <w:rPr>
          <w:rFonts w:ascii="华文楷体" w:eastAsia="华文楷体" w:hAnsi="华文楷体" w:hint="eastAsia"/>
          <w:sz w:val="28"/>
          <w:szCs w:val="28"/>
        </w:rPr>
        <w:t>叫做互绝相违</w:t>
      </w:r>
      <w:proofErr w:type="gramEnd"/>
      <w:r w:rsidRPr="00A060FA">
        <w:rPr>
          <w:rFonts w:ascii="华文楷体" w:eastAsia="华文楷体" w:hAnsi="华文楷体" w:hint="eastAsia"/>
          <w:sz w:val="28"/>
          <w:szCs w:val="28"/>
        </w:rPr>
        <w:t>。存在“有”的时候呢绝对不可能是“无”，那么如果是无的状态不可能是有。这样一种问题。因此</w:t>
      </w:r>
      <w:proofErr w:type="gramStart"/>
      <w:r w:rsidRPr="00A060FA">
        <w:rPr>
          <w:rFonts w:ascii="华文楷体" w:eastAsia="华文楷体" w:hAnsi="华文楷体" w:hint="eastAsia"/>
          <w:sz w:val="28"/>
          <w:szCs w:val="28"/>
        </w:rPr>
        <w:t>说呢像这样</w:t>
      </w:r>
      <w:proofErr w:type="gramEnd"/>
      <w:r w:rsidRPr="00A060FA">
        <w:rPr>
          <w:rFonts w:ascii="华文楷体" w:eastAsia="华文楷体" w:hAnsi="华文楷体" w:hint="eastAsia"/>
          <w:sz w:val="28"/>
          <w:szCs w:val="28"/>
        </w:rPr>
        <w:t>观察的时候呢</w:t>
      </w:r>
      <w:proofErr w:type="gramStart"/>
      <w:r w:rsidRPr="00A060FA">
        <w:rPr>
          <w:rFonts w:ascii="华文楷体" w:eastAsia="华文楷体" w:hAnsi="华文楷体" w:hint="eastAsia"/>
          <w:sz w:val="28"/>
          <w:szCs w:val="28"/>
        </w:rPr>
        <w:t>叫做互绝相违</w:t>
      </w:r>
      <w:proofErr w:type="gramEnd"/>
      <w:r w:rsidRPr="00A060FA">
        <w:rPr>
          <w:rFonts w:ascii="华文楷体" w:eastAsia="华文楷体" w:hAnsi="华文楷体" w:hint="eastAsia"/>
          <w:sz w:val="28"/>
          <w:szCs w:val="28"/>
        </w:rPr>
        <w:t>。</w:t>
      </w:r>
    </w:p>
    <w:p w:rsidR="004D7540" w:rsidRPr="004D7540" w:rsidRDefault="00A060FA" w:rsidP="00A060FA">
      <w:pPr>
        <w:ind w:firstLine="570"/>
        <w:rPr>
          <w:ins w:id="68" w:author="Windows User" w:date="2015-11-25T16:00:00Z"/>
          <w:rFonts w:ascii="华文楷体" w:eastAsia="华文楷体" w:hAnsi="华文楷体"/>
          <w:b/>
          <w:sz w:val="28"/>
          <w:szCs w:val="28"/>
          <w:rPrChange w:id="69" w:author="Windows User" w:date="2015-11-25T16:00:00Z">
            <w:rPr>
              <w:ins w:id="70" w:author="Windows User" w:date="2015-11-25T16:00:00Z"/>
              <w:rFonts w:ascii="华文楷体" w:eastAsia="华文楷体" w:hAnsi="华文楷体"/>
              <w:sz w:val="28"/>
              <w:szCs w:val="28"/>
            </w:rPr>
          </w:rPrChange>
        </w:rPr>
      </w:pPr>
      <w:r w:rsidRPr="004D7540">
        <w:rPr>
          <w:rFonts w:ascii="华文楷体" w:eastAsia="华文楷体" w:hAnsi="华文楷体" w:hint="eastAsia"/>
          <w:b/>
          <w:sz w:val="28"/>
          <w:szCs w:val="28"/>
          <w:rPrChange w:id="71" w:author="Windows User" w:date="2015-11-25T16:00:00Z">
            <w:rPr>
              <w:rFonts w:ascii="华文楷体" w:eastAsia="华文楷体" w:hAnsi="华文楷体" w:hint="eastAsia"/>
              <w:sz w:val="28"/>
              <w:szCs w:val="28"/>
            </w:rPr>
          </w:rPrChange>
        </w:rPr>
        <w:t>【其中不并存相违也包括“光明与黑暗”之类的境相违以及“我</w:t>
      </w:r>
      <w:r w:rsidRPr="004D7540">
        <w:rPr>
          <w:rFonts w:ascii="华文楷体" w:eastAsia="华文楷体" w:hAnsi="华文楷体" w:hint="eastAsia"/>
          <w:b/>
          <w:sz w:val="28"/>
          <w:szCs w:val="28"/>
          <w:rPrChange w:id="72" w:author="Windows User" w:date="2015-11-25T16:00:00Z">
            <w:rPr>
              <w:rFonts w:ascii="华文楷体" w:eastAsia="华文楷体" w:hAnsi="华文楷体" w:hint="eastAsia"/>
              <w:sz w:val="28"/>
              <w:szCs w:val="28"/>
            </w:rPr>
          </w:rPrChange>
        </w:rPr>
        <w:lastRenderedPageBreak/>
        <w:t>执与证悟无我”之类的心相违。】</w:t>
      </w:r>
    </w:p>
    <w:p w:rsidR="007A1528" w:rsidRDefault="00A060FA" w:rsidP="00A060FA">
      <w:pPr>
        <w:ind w:firstLine="570"/>
        <w:rPr>
          <w:ins w:id="73" w:author="Windows User" w:date="2015-11-30T10:20:00Z"/>
          <w:rFonts w:ascii="华文楷体" w:eastAsia="华文楷体" w:hAnsi="华文楷体" w:hint="eastAsia"/>
          <w:sz w:val="28"/>
          <w:szCs w:val="28"/>
        </w:rPr>
      </w:pPr>
      <w:r w:rsidRPr="00A060FA">
        <w:rPr>
          <w:rFonts w:ascii="华文楷体" w:eastAsia="华文楷体" w:hAnsi="华文楷体" w:hint="eastAsia"/>
          <w:sz w:val="28"/>
          <w:szCs w:val="28"/>
        </w:rPr>
        <w:t>那么首先呢是</w:t>
      </w:r>
      <w:ins w:id="74" w:author="Windows User" w:date="2015-11-30T10:18:00Z">
        <w:r w:rsidR="007A1528" w:rsidRPr="007A1528">
          <w:rPr>
            <w:rFonts w:ascii="华文楷体" w:eastAsia="华文楷体" w:hAnsi="华文楷体" w:hint="eastAsia"/>
            <w:sz w:val="28"/>
            <w:szCs w:val="28"/>
          </w:rPr>
          <w:t>不并存相违</w:t>
        </w:r>
      </w:ins>
      <w:del w:id="75" w:author="Windows User" w:date="2015-11-30T10:18:00Z">
        <w:r w:rsidRPr="00A060FA" w:rsidDel="007A1528">
          <w:rPr>
            <w:rFonts w:ascii="华文楷体" w:eastAsia="华文楷体" w:hAnsi="华文楷体" w:hint="eastAsia"/>
            <w:sz w:val="28"/>
            <w:szCs w:val="28"/>
          </w:rPr>
          <w:delText>互绝相违</w:delText>
        </w:r>
      </w:del>
      <w:r w:rsidRPr="00A060FA">
        <w:rPr>
          <w:rFonts w:ascii="华文楷体" w:eastAsia="华文楷体" w:hAnsi="华文楷体" w:hint="eastAsia"/>
          <w:sz w:val="28"/>
          <w:szCs w:val="28"/>
        </w:rPr>
        <w:t>当中呢又可以分为两种，一个是境相违，一个是心相违。那么就是说境相违呢比如说光明和黑暗，光明和黑暗呢就是说二者之间没办法并存的</w:t>
      </w:r>
      <w:del w:id="76" w:author="Windows User" w:date="2015-11-30T10:18:00Z">
        <w:r w:rsidRPr="00A060FA" w:rsidDel="007A1528">
          <w:rPr>
            <w:rFonts w:ascii="华文楷体" w:eastAsia="华文楷体" w:hAnsi="华文楷体" w:hint="eastAsia"/>
            <w:sz w:val="28"/>
            <w:szCs w:val="28"/>
          </w:rPr>
          <w:delText xml:space="preserve"> </w:delText>
        </w:r>
      </w:del>
      <w:r w:rsidRPr="00A060FA">
        <w:rPr>
          <w:rFonts w:ascii="华文楷体" w:eastAsia="华文楷体" w:hAnsi="华文楷体" w:hint="eastAsia"/>
          <w:sz w:val="28"/>
          <w:szCs w:val="28"/>
        </w:rPr>
        <w:t>，没办法并存。所以</w:t>
      </w:r>
      <w:proofErr w:type="gramStart"/>
      <w:r w:rsidRPr="00A060FA">
        <w:rPr>
          <w:rFonts w:ascii="华文楷体" w:eastAsia="华文楷体" w:hAnsi="华文楷体" w:hint="eastAsia"/>
          <w:sz w:val="28"/>
          <w:szCs w:val="28"/>
        </w:rPr>
        <w:t>说呢像这样</w:t>
      </w:r>
      <w:proofErr w:type="gramEnd"/>
      <w:r w:rsidRPr="00A060FA">
        <w:rPr>
          <w:rFonts w:ascii="华文楷体" w:eastAsia="华文楷体" w:hAnsi="华文楷体" w:hint="eastAsia"/>
          <w:sz w:val="28"/>
          <w:szCs w:val="28"/>
        </w:rPr>
        <w:t>观察的时候呢，他们就是说是这个光明和黑暗之间不能够持续平衡相</w:t>
      </w:r>
      <w:del w:id="77" w:author="Windows User" w:date="2015-11-30T10:18:00Z">
        <w:r w:rsidRPr="00A060FA" w:rsidDel="007A1528">
          <w:rPr>
            <w:rFonts w:ascii="华文楷体" w:eastAsia="华文楷体" w:hAnsi="华文楷体" w:hint="eastAsia"/>
            <w:sz w:val="28"/>
            <w:szCs w:val="28"/>
          </w:rPr>
          <w:delText>待</w:delText>
        </w:r>
      </w:del>
      <w:ins w:id="78" w:author="Windows User" w:date="2015-11-30T10:18:00Z">
        <w:r w:rsidR="007A1528">
          <w:rPr>
            <w:rFonts w:ascii="华文楷体" w:eastAsia="华文楷体" w:hAnsi="华文楷体" w:hint="eastAsia"/>
            <w:sz w:val="28"/>
            <w:szCs w:val="28"/>
          </w:rPr>
          <w:t>伴</w:t>
        </w:r>
      </w:ins>
      <w:r w:rsidRPr="00A060FA">
        <w:rPr>
          <w:rFonts w:ascii="华文楷体" w:eastAsia="华文楷体" w:hAnsi="华文楷体" w:hint="eastAsia"/>
          <w:sz w:val="28"/>
          <w:szCs w:val="28"/>
        </w:rPr>
        <w:t>，不能够并存。那么如果就是说是光明它力量越来越强的时候呢，黑暗就</w:t>
      </w:r>
      <w:proofErr w:type="gramStart"/>
      <w:r w:rsidRPr="00A060FA">
        <w:rPr>
          <w:rFonts w:ascii="华文楷体" w:eastAsia="华文楷体" w:hAnsi="华文楷体" w:hint="eastAsia"/>
          <w:sz w:val="28"/>
          <w:szCs w:val="28"/>
        </w:rPr>
        <w:t>逐渐逐渐</w:t>
      </w:r>
      <w:proofErr w:type="gramEnd"/>
      <w:r w:rsidRPr="00A060FA">
        <w:rPr>
          <w:rFonts w:ascii="华文楷体" w:eastAsia="华文楷体" w:hAnsi="华文楷体" w:hint="eastAsia"/>
          <w:sz w:val="28"/>
          <w:szCs w:val="28"/>
        </w:rPr>
        <w:t>消退了。在黄昏来临的时候，黑暗的这样一种力量越来越强，光明的力量越来越消退。所以说呢从这个方面观察的时候呢就叫做这个光明和黑暗之间的关系。还有有些时候就是水和火之间的关系呢也可以这样理解。那么水和火的两种法。那么看就是看谁的这样一种这个微尘的力量大，微尘的数量多。如果是这样的话那么一者就能够</w:t>
      </w:r>
      <w:proofErr w:type="gramStart"/>
      <w:r w:rsidRPr="00A060FA">
        <w:rPr>
          <w:rFonts w:ascii="华文楷体" w:eastAsia="华文楷体" w:hAnsi="华文楷体" w:hint="eastAsia"/>
          <w:sz w:val="28"/>
          <w:szCs w:val="28"/>
        </w:rPr>
        <w:t>害另一者</w:t>
      </w:r>
      <w:proofErr w:type="gramEnd"/>
      <w:r w:rsidRPr="00A060FA">
        <w:rPr>
          <w:rFonts w:ascii="华文楷体" w:eastAsia="华文楷体" w:hAnsi="华文楷体" w:hint="eastAsia"/>
          <w:sz w:val="28"/>
          <w:szCs w:val="28"/>
        </w:rPr>
        <w:t>。那么如果水和火放在一起的时候呢。刚开始的时候并不一定是相违的。那么刚开始的时候</w:t>
      </w:r>
      <w:del w:id="79" w:author="Windows User" w:date="2015-11-30T10:19:00Z">
        <w:r w:rsidRPr="00A060FA" w:rsidDel="007A1528">
          <w:rPr>
            <w:rFonts w:ascii="华文楷体" w:eastAsia="华文楷体" w:hAnsi="华文楷体" w:hint="eastAsia"/>
            <w:sz w:val="28"/>
            <w:szCs w:val="28"/>
          </w:rPr>
          <w:delText>也比较</w:delText>
        </w:r>
      </w:del>
      <w:r w:rsidRPr="00A060FA">
        <w:rPr>
          <w:rFonts w:ascii="华文楷体" w:eastAsia="华文楷体" w:hAnsi="华文楷体" w:hint="eastAsia"/>
          <w:sz w:val="28"/>
          <w:szCs w:val="28"/>
        </w:rPr>
        <w:t>，就是说从一方面讲的时候就是说可以说成一种互相之间一种，一种斗争吧，一种战争。像这样讲的时候如果是这个火的这个微尘的力量大。它的火的微尘多，</w:t>
      </w:r>
      <w:proofErr w:type="gramStart"/>
      <w:r w:rsidRPr="00A060FA">
        <w:rPr>
          <w:rFonts w:ascii="华文楷体" w:eastAsia="华文楷体" w:hAnsi="华文楷体" w:hint="eastAsia"/>
          <w:sz w:val="28"/>
          <w:szCs w:val="28"/>
        </w:rPr>
        <w:t>逐渐逐渐</w:t>
      </w:r>
      <w:proofErr w:type="gramEnd"/>
      <w:r w:rsidRPr="00A060FA">
        <w:rPr>
          <w:rFonts w:ascii="华文楷体" w:eastAsia="华文楷体" w:hAnsi="华文楷体" w:hint="eastAsia"/>
          <w:sz w:val="28"/>
          <w:szCs w:val="28"/>
        </w:rPr>
        <w:t>这个水会减少，</w:t>
      </w:r>
      <w:proofErr w:type="gramStart"/>
      <w:r w:rsidRPr="00A060FA">
        <w:rPr>
          <w:rFonts w:ascii="华文楷体" w:eastAsia="华文楷体" w:hAnsi="华文楷体" w:hint="eastAsia"/>
          <w:sz w:val="28"/>
          <w:szCs w:val="28"/>
        </w:rPr>
        <w:t>逐渐逐渐</w:t>
      </w:r>
      <w:proofErr w:type="gramEnd"/>
      <w:r w:rsidRPr="00A060FA">
        <w:rPr>
          <w:rFonts w:ascii="华文楷体" w:eastAsia="华文楷体" w:hAnsi="华文楷体" w:hint="eastAsia"/>
          <w:sz w:val="28"/>
          <w:szCs w:val="28"/>
        </w:rPr>
        <w:t>干涸。那么如果就是说水的力量大呢，比如说水的力量大呢就是说提，拎一壶水去</w:t>
      </w:r>
      <w:proofErr w:type="gramStart"/>
      <w:r w:rsidRPr="00A060FA">
        <w:rPr>
          <w:rFonts w:ascii="华文楷体" w:eastAsia="华文楷体" w:hAnsi="华文楷体" w:hint="eastAsia"/>
          <w:sz w:val="28"/>
          <w:szCs w:val="28"/>
        </w:rPr>
        <w:t>浇这个</w:t>
      </w:r>
      <w:proofErr w:type="gramEnd"/>
      <w:r w:rsidRPr="00A060FA">
        <w:rPr>
          <w:rFonts w:ascii="华文楷体" w:eastAsia="华文楷体" w:hAnsi="华文楷体" w:hint="eastAsia"/>
          <w:sz w:val="28"/>
          <w:szCs w:val="28"/>
        </w:rPr>
        <w:t>火堆的时候。那么如果这样水尘的力量大，那么</w:t>
      </w:r>
      <w:proofErr w:type="gramStart"/>
      <w:r w:rsidRPr="00A060FA">
        <w:rPr>
          <w:rFonts w:ascii="华文楷体" w:eastAsia="华文楷体" w:hAnsi="华文楷体" w:hint="eastAsia"/>
          <w:sz w:val="28"/>
          <w:szCs w:val="28"/>
        </w:rPr>
        <w:t>逐渐逐渐呢这样</w:t>
      </w:r>
      <w:proofErr w:type="gramEnd"/>
      <w:r w:rsidRPr="00A060FA">
        <w:rPr>
          <w:rFonts w:ascii="华文楷体" w:eastAsia="华文楷体" w:hAnsi="华文楷体" w:hint="eastAsia"/>
          <w:sz w:val="28"/>
          <w:szCs w:val="28"/>
        </w:rPr>
        <w:t>一种</w:t>
      </w:r>
      <w:proofErr w:type="gramStart"/>
      <w:r w:rsidRPr="00A060FA">
        <w:rPr>
          <w:rFonts w:ascii="华文楷体" w:eastAsia="华文楷体" w:hAnsi="华文楷体" w:hint="eastAsia"/>
          <w:sz w:val="28"/>
          <w:szCs w:val="28"/>
        </w:rPr>
        <w:t>这个火尘的</w:t>
      </w:r>
      <w:proofErr w:type="gramEnd"/>
      <w:r w:rsidRPr="00A060FA">
        <w:rPr>
          <w:rFonts w:ascii="华文楷体" w:eastAsia="华文楷体" w:hAnsi="华文楷体" w:hint="eastAsia"/>
          <w:sz w:val="28"/>
          <w:szCs w:val="28"/>
        </w:rPr>
        <w:t>这样一种这个力量就会减弱，最后就会消失。像这样就叫做不并存。二者之间呢没办法并存存在的。那么这个方面就叫做境相违。</w:t>
      </w:r>
    </w:p>
    <w:p w:rsidR="007A1528" w:rsidRDefault="00A060FA" w:rsidP="00A060FA">
      <w:pPr>
        <w:ind w:firstLine="570"/>
        <w:rPr>
          <w:ins w:id="80" w:author="Windows User" w:date="2015-11-30T10:22:00Z"/>
          <w:rFonts w:ascii="华文楷体" w:eastAsia="华文楷体" w:hAnsi="华文楷体" w:hint="eastAsia"/>
          <w:sz w:val="28"/>
          <w:szCs w:val="28"/>
        </w:rPr>
      </w:pPr>
      <w:r w:rsidRPr="00A060FA">
        <w:rPr>
          <w:rFonts w:ascii="华文楷体" w:eastAsia="华文楷体" w:hAnsi="华文楷体" w:hint="eastAsia"/>
          <w:sz w:val="28"/>
          <w:szCs w:val="28"/>
        </w:rPr>
        <w:t>还有一种就是心相违。心相违呢就是说讲到了是我执</w:t>
      </w:r>
      <w:proofErr w:type="gramStart"/>
      <w:r w:rsidRPr="00A060FA">
        <w:rPr>
          <w:rFonts w:ascii="华文楷体" w:eastAsia="华文楷体" w:hAnsi="华文楷体" w:hint="eastAsia"/>
          <w:sz w:val="28"/>
          <w:szCs w:val="28"/>
        </w:rPr>
        <w:t>和证悟无我</w:t>
      </w:r>
      <w:proofErr w:type="gramEnd"/>
      <w:r w:rsidRPr="00A060FA">
        <w:rPr>
          <w:rFonts w:ascii="华文楷体" w:eastAsia="华文楷体" w:hAnsi="华文楷体" w:hint="eastAsia"/>
          <w:sz w:val="28"/>
          <w:szCs w:val="28"/>
        </w:rPr>
        <w:t>之类的。那么互相之间呢就没办法并存。也就是说如果出现</w:t>
      </w:r>
      <w:proofErr w:type="gramStart"/>
      <w:r w:rsidRPr="00A060FA">
        <w:rPr>
          <w:rFonts w:ascii="华文楷体" w:eastAsia="华文楷体" w:hAnsi="华文楷体" w:hint="eastAsia"/>
          <w:sz w:val="28"/>
          <w:szCs w:val="28"/>
        </w:rPr>
        <w:t>存在我执</w:t>
      </w:r>
      <w:r w:rsidRPr="00A060FA">
        <w:rPr>
          <w:rFonts w:ascii="华文楷体" w:eastAsia="华文楷体" w:hAnsi="华文楷体" w:hint="eastAsia"/>
          <w:sz w:val="28"/>
          <w:szCs w:val="28"/>
        </w:rPr>
        <w:lastRenderedPageBreak/>
        <w:t>的</w:t>
      </w:r>
      <w:proofErr w:type="gramEnd"/>
      <w:r w:rsidRPr="00A060FA">
        <w:rPr>
          <w:rFonts w:ascii="华文楷体" w:eastAsia="华文楷体" w:hAnsi="华文楷体" w:hint="eastAsia"/>
          <w:sz w:val="28"/>
          <w:szCs w:val="28"/>
        </w:rPr>
        <w:t>时候呢，这个方面就是说无我的这样一种这个智慧呢没办法存在的。那么或者就是说如果</w:t>
      </w:r>
      <w:proofErr w:type="gramStart"/>
      <w:r w:rsidRPr="00A060FA">
        <w:rPr>
          <w:rFonts w:ascii="华文楷体" w:eastAsia="华文楷体" w:hAnsi="华文楷体" w:hint="eastAsia"/>
          <w:sz w:val="28"/>
          <w:szCs w:val="28"/>
        </w:rPr>
        <w:t>是证悟无我</w:t>
      </w:r>
      <w:proofErr w:type="gramEnd"/>
      <w:r w:rsidRPr="00A060FA">
        <w:rPr>
          <w:rFonts w:ascii="华文楷体" w:eastAsia="华文楷体" w:hAnsi="华文楷体" w:hint="eastAsia"/>
          <w:sz w:val="28"/>
          <w:szCs w:val="28"/>
        </w:rPr>
        <w:t>空性的时候呢，那</w:t>
      </w:r>
      <w:proofErr w:type="gramStart"/>
      <w:r w:rsidRPr="00A060FA">
        <w:rPr>
          <w:rFonts w:ascii="华文楷体" w:eastAsia="华文楷体" w:hAnsi="华文楷体" w:hint="eastAsia"/>
          <w:sz w:val="28"/>
          <w:szCs w:val="28"/>
        </w:rPr>
        <w:t>我执无法</w:t>
      </w:r>
      <w:proofErr w:type="gramEnd"/>
      <w:r w:rsidRPr="00A060FA">
        <w:rPr>
          <w:rFonts w:ascii="华文楷体" w:eastAsia="华文楷体" w:hAnsi="华文楷体" w:hint="eastAsia"/>
          <w:sz w:val="28"/>
          <w:szCs w:val="28"/>
        </w:rPr>
        <w:t>存在。那么有的时候呢当我们在修法过程当中，尤其在修法过程当中，会不会出现</w:t>
      </w:r>
      <w:proofErr w:type="gramStart"/>
      <w:r w:rsidRPr="00A060FA">
        <w:rPr>
          <w:rFonts w:ascii="华文楷体" w:eastAsia="华文楷体" w:hAnsi="华文楷体" w:hint="eastAsia"/>
          <w:sz w:val="28"/>
          <w:szCs w:val="28"/>
        </w:rPr>
        <w:t>我执和证悟</w:t>
      </w:r>
      <w:proofErr w:type="gramEnd"/>
      <w:r w:rsidRPr="00A060FA">
        <w:rPr>
          <w:rFonts w:ascii="华文楷体" w:eastAsia="华文楷体" w:hAnsi="华文楷体" w:hint="eastAsia"/>
          <w:sz w:val="28"/>
          <w:szCs w:val="28"/>
        </w:rPr>
        <w:t>无我这两种情况并存的这个情况呢？实际上就是说在最初生起这个无我，</w:t>
      </w:r>
      <w:ins w:id="81" w:author="Windows User" w:date="2015-11-30T10:21:00Z">
        <w:r w:rsidR="007A1528">
          <w:rPr>
            <w:rFonts w:ascii="华文楷体" w:eastAsia="华文楷体" w:hAnsi="华文楷体" w:hint="eastAsia"/>
            <w:sz w:val="28"/>
            <w:szCs w:val="28"/>
          </w:rPr>
          <w:t>或</w:t>
        </w:r>
      </w:ins>
      <w:r w:rsidRPr="00A060FA">
        <w:rPr>
          <w:rFonts w:ascii="华文楷体" w:eastAsia="华文楷体" w:hAnsi="华文楷体" w:hint="eastAsia"/>
          <w:sz w:val="28"/>
          <w:szCs w:val="28"/>
        </w:rPr>
        <w:t>就</w:t>
      </w:r>
      <w:del w:id="82" w:author="Windows User" w:date="2015-11-30T10:21:00Z">
        <w:r w:rsidRPr="00A060FA" w:rsidDel="007A1528">
          <w:rPr>
            <w:rFonts w:ascii="华文楷体" w:eastAsia="华文楷体" w:hAnsi="华文楷体" w:hint="eastAsia"/>
            <w:sz w:val="28"/>
            <w:szCs w:val="28"/>
          </w:rPr>
          <w:delText>是</w:delText>
        </w:r>
      </w:del>
      <w:r w:rsidRPr="00A060FA">
        <w:rPr>
          <w:rFonts w:ascii="华文楷体" w:eastAsia="华文楷体" w:hAnsi="华文楷体" w:hint="eastAsia"/>
          <w:sz w:val="28"/>
          <w:szCs w:val="28"/>
        </w:rPr>
        <w:t>说我们相续当中产生</w:t>
      </w:r>
      <w:proofErr w:type="gramStart"/>
      <w:r w:rsidRPr="00A060FA">
        <w:rPr>
          <w:rFonts w:ascii="华文楷体" w:eastAsia="华文楷体" w:hAnsi="华文楷体" w:hint="eastAsia"/>
          <w:sz w:val="28"/>
          <w:szCs w:val="28"/>
        </w:rPr>
        <w:t>一种闻思的</w:t>
      </w:r>
      <w:proofErr w:type="gramEnd"/>
      <w:r w:rsidRPr="00A060FA">
        <w:rPr>
          <w:rFonts w:ascii="华文楷体" w:eastAsia="华文楷体" w:hAnsi="华文楷体" w:hint="eastAsia"/>
          <w:sz w:val="28"/>
          <w:szCs w:val="28"/>
        </w:rPr>
        <w:t>这个无我的正见。或者开始要证悟无我的时候呢，像这样的话就是说是这个</w:t>
      </w:r>
      <w:proofErr w:type="gramStart"/>
      <w:r w:rsidRPr="00A060FA">
        <w:rPr>
          <w:rFonts w:ascii="华文楷体" w:eastAsia="华文楷体" w:hAnsi="华文楷体" w:hint="eastAsia"/>
          <w:sz w:val="28"/>
          <w:szCs w:val="28"/>
        </w:rPr>
        <w:t>我执和证悟</w:t>
      </w:r>
      <w:proofErr w:type="gramEnd"/>
      <w:r w:rsidRPr="00A060FA">
        <w:rPr>
          <w:rFonts w:ascii="华文楷体" w:eastAsia="华文楷体" w:hAnsi="华文楷体" w:hint="eastAsia"/>
          <w:sz w:val="28"/>
          <w:szCs w:val="28"/>
        </w:rPr>
        <w:t>无我的这个正见等等好像还可以有一定的这个存在的这样一种这个情况。但是呢看他谁的力量大。如果就当我们，比如说我们在修持无我的时候，</w:t>
      </w:r>
      <w:proofErr w:type="gramStart"/>
      <w:r w:rsidRPr="00A060FA">
        <w:rPr>
          <w:rFonts w:ascii="华文楷体" w:eastAsia="华文楷体" w:hAnsi="华文楷体" w:hint="eastAsia"/>
          <w:sz w:val="28"/>
          <w:szCs w:val="28"/>
        </w:rPr>
        <w:t>那么我执的</w:t>
      </w:r>
      <w:proofErr w:type="gramEnd"/>
      <w:r w:rsidRPr="00A060FA">
        <w:rPr>
          <w:rFonts w:ascii="华文楷体" w:eastAsia="华文楷体" w:hAnsi="华文楷体" w:hint="eastAsia"/>
          <w:sz w:val="28"/>
          <w:szCs w:val="28"/>
        </w:rPr>
        <w:t>力量还是很大的话，</w:t>
      </w:r>
      <w:proofErr w:type="gramStart"/>
      <w:r w:rsidRPr="00A060FA">
        <w:rPr>
          <w:rFonts w:ascii="华文楷体" w:eastAsia="华文楷体" w:hAnsi="华文楷体" w:hint="eastAsia"/>
          <w:sz w:val="28"/>
          <w:szCs w:val="28"/>
        </w:rPr>
        <w:t>逐渐逐渐</w:t>
      </w:r>
      <w:proofErr w:type="gramEnd"/>
      <w:r w:rsidRPr="00A060FA">
        <w:rPr>
          <w:rFonts w:ascii="华文楷体" w:eastAsia="华文楷体" w:hAnsi="华文楷体" w:hint="eastAsia"/>
          <w:sz w:val="28"/>
          <w:szCs w:val="28"/>
        </w:rPr>
        <w:t>就会把这样一种，</w:t>
      </w:r>
      <w:proofErr w:type="gramStart"/>
      <w:r w:rsidRPr="00A060FA">
        <w:rPr>
          <w:rFonts w:ascii="华文楷体" w:eastAsia="华文楷体" w:hAnsi="华文楷体" w:hint="eastAsia"/>
          <w:sz w:val="28"/>
          <w:szCs w:val="28"/>
        </w:rPr>
        <w:t>把证悟无我</w:t>
      </w:r>
      <w:proofErr w:type="gramEnd"/>
      <w:r w:rsidRPr="00A060FA">
        <w:rPr>
          <w:rFonts w:ascii="华文楷体" w:eastAsia="华文楷体" w:hAnsi="华文楷体" w:hint="eastAsia"/>
          <w:sz w:val="28"/>
          <w:szCs w:val="28"/>
        </w:rPr>
        <w:t>或者了达无我或者通达无我这种见解呢，就会把它削弱乃至于这个无我正见就不会存在了。那么就是说如果这个无我的定解，</w:t>
      </w:r>
      <w:proofErr w:type="gramStart"/>
      <w:r w:rsidRPr="00A060FA">
        <w:rPr>
          <w:rFonts w:ascii="华文楷体" w:eastAsia="华文楷体" w:hAnsi="华文楷体" w:hint="eastAsia"/>
          <w:sz w:val="28"/>
          <w:szCs w:val="28"/>
        </w:rPr>
        <w:t>或者证悟无我</w:t>
      </w:r>
      <w:proofErr w:type="gramEnd"/>
      <w:r w:rsidRPr="00A060FA">
        <w:rPr>
          <w:rFonts w:ascii="华文楷体" w:eastAsia="华文楷体" w:hAnsi="华文楷体" w:hint="eastAsia"/>
          <w:sz w:val="28"/>
          <w:szCs w:val="28"/>
        </w:rPr>
        <w:t>的这样一种这个心很强大呢，那么我执，它就会削弱，</w:t>
      </w:r>
      <w:proofErr w:type="gramStart"/>
      <w:r w:rsidRPr="00A060FA">
        <w:rPr>
          <w:rFonts w:ascii="华文楷体" w:eastAsia="华文楷体" w:hAnsi="华文楷体" w:hint="eastAsia"/>
          <w:sz w:val="28"/>
          <w:szCs w:val="28"/>
        </w:rPr>
        <w:t>我执呢逐渐逐渐</w:t>
      </w:r>
      <w:proofErr w:type="gramEnd"/>
      <w:r w:rsidRPr="00A060FA">
        <w:rPr>
          <w:rFonts w:ascii="华文楷体" w:eastAsia="华文楷体" w:hAnsi="华文楷体" w:hint="eastAsia"/>
          <w:sz w:val="28"/>
          <w:szCs w:val="28"/>
        </w:rPr>
        <w:t>就会消亡。那像这样的话就是</w:t>
      </w:r>
      <w:proofErr w:type="gramStart"/>
      <w:r w:rsidRPr="00A060FA">
        <w:rPr>
          <w:rFonts w:ascii="华文楷体" w:eastAsia="华文楷体" w:hAnsi="华文楷体" w:hint="eastAsia"/>
          <w:sz w:val="28"/>
          <w:szCs w:val="28"/>
        </w:rPr>
        <w:t>我执和证悟</w:t>
      </w:r>
      <w:proofErr w:type="gramEnd"/>
      <w:r w:rsidRPr="00A060FA">
        <w:rPr>
          <w:rFonts w:ascii="华文楷体" w:eastAsia="华文楷体" w:hAnsi="华文楷体" w:hint="eastAsia"/>
          <w:sz w:val="28"/>
          <w:szCs w:val="28"/>
        </w:rPr>
        <w:t>无我之间的这样关系。实际上不单单是凡夫的时候有这样的。那么</w:t>
      </w:r>
      <w:proofErr w:type="gramStart"/>
      <w:r w:rsidRPr="00A060FA">
        <w:rPr>
          <w:rFonts w:ascii="华文楷体" w:eastAsia="华文楷体" w:hAnsi="华文楷体" w:hint="eastAsia"/>
          <w:sz w:val="28"/>
          <w:szCs w:val="28"/>
        </w:rPr>
        <w:t>在证悟这个</w:t>
      </w:r>
      <w:proofErr w:type="gramEnd"/>
      <w:r w:rsidRPr="00A060FA">
        <w:rPr>
          <w:rFonts w:ascii="华文楷体" w:eastAsia="华文楷体" w:hAnsi="华文楷体" w:hint="eastAsia"/>
          <w:sz w:val="28"/>
          <w:szCs w:val="28"/>
        </w:rPr>
        <w:t>，在这样一种这个，就是说圣者位的时候呢如果没有彻底的</w:t>
      </w:r>
      <w:proofErr w:type="gramStart"/>
      <w:r w:rsidRPr="00A060FA">
        <w:rPr>
          <w:rFonts w:ascii="华文楷体" w:eastAsia="华文楷体" w:hAnsi="华文楷体" w:hint="eastAsia"/>
          <w:sz w:val="28"/>
          <w:szCs w:val="28"/>
        </w:rPr>
        <w:t>把我执的</w:t>
      </w:r>
      <w:proofErr w:type="gramEnd"/>
      <w:r w:rsidRPr="00A060FA">
        <w:rPr>
          <w:rFonts w:ascii="华文楷体" w:eastAsia="华文楷体" w:hAnsi="华文楷体" w:hint="eastAsia"/>
          <w:sz w:val="28"/>
          <w:szCs w:val="28"/>
        </w:rPr>
        <w:t>种子，</w:t>
      </w:r>
      <w:proofErr w:type="gramStart"/>
      <w:r w:rsidRPr="00A060FA">
        <w:rPr>
          <w:rFonts w:ascii="华文楷体" w:eastAsia="华文楷体" w:hAnsi="华文楷体" w:hint="eastAsia"/>
          <w:sz w:val="28"/>
          <w:szCs w:val="28"/>
        </w:rPr>
        <w:t>我执的</w:t>
      </w:r>
      <w:proofErr w:type="gramEnd"/>
      <w:r w:rsidRPr="00A060FA">
        <w:rPr>
          <w:rFonts w:ascii="华文楷体" w:eastAsia="华文楷体" w:hAnsi="华文楷体" w:hint="eastAsia"/>
          <w:sz w:val="28"/>
          <w:szCs w:val="28"/>
        </w:rPr>
        <w:t>这样根本灭除的话，在相续</w:t>
      </w:r>
      <w:proofErr w:type="gramStart"/>
      <w:r w:rsidRPr="00A060FA">
        <w:rPr>
          <w:rFonts w:ascii="华文楷体" w:eastAsia="华文楷体" w:hAnsi="华文楷体" w:hint="eastAsia"/>
          <w:sz w:val="28"/>
          <w:szCs w:val="28"/>
        </w:rPr>
        <w:t>当中见道以后</w:t>
      </w:r>
      <w:proofErr w:type="gramEnd"/>
      <w:r w:rsidRPr="00A060FA">
        <w:rPr>
          <w:rFonts w:ascii="华文楷体" w:eastAsia="华文楷体" w:hAnsi="华文楷体" w:hint="eastAsia"/>
          <w:sz w:val="28"/>
          <w:szCs w:val="28"/>
        </w:rPr>
        <w:t>，他有证悟无我的智慧，相</w:t>
      </w:r>
      <w:proofErr w:type="gramStart"/>
      <w:r w:rsidRPr="00A060FA">
        <w:rPr>
          <w:rFonts w:ascii="华文楷体" w:eastAsia="华文楷体" w:hAnsi="华文楷体" w:hint="eastAsia"/>
          <w:sz w:val="28"/>
          <w:szCs w:val="28"/>
        </w:rPr>
        <w:t>续当中</w:t>
      </w:r>
      <w:proofErr w:type="gramEnd"/>
      <w:del w:id="83" w:author="Windows User" w:date="2015-11-30T10:22:00Z">
        <w:r w:rsidRPr="00A060FA" w:rsidDel="007A1528">
          <w:rPr>
            <w:rFonts w:ascii="华文楷体" w:eastAsia="华文楷体" w:hAnsi="华文楷体" w:hint="eastAsia"/>
            <w:sz w:val="28"/>
            <w:szCs w:val="28"/>
          </w:rPr>
          <w:delText>又</w:delText>
        </w:r>
      </w:del>
      <w:ins w:id="84" w:author="Windows User" w:date="2015-11-30T10:22:00Z">
        <w:r w:rsidR="007A1528">
          <w:rPr>
            <w:rFonts w:ascii="华文楷体" w:eastAsia="华文楷体" w:hAnsi="华文楷体" w:hint="eastAsia"/>
            <w:sz w:val="28"/>
            <w:szCs w:val="28"/>
          </w:rPr>
          <w:t>有</w:t>
        </w:r>
      </w:ins>
      <w:r w:rsidRPr="00A060FA">
        <w:rPr>
          <w:rFonts w:ascii="华文楷体" w:eastAsia="华文楷体" w:hAnsi="华文楷体" w:hint="eastAsia"/>
          <w:sz w:val="28"/>
          <w:szCs w:val="28"/>
        </w:rPr>
        <w:t>存在</w:t>
      </w:r>
      <w:proofErr w:type="gramStart"/>
      <w:r w:rsidRPr="00A060FA">
        <w:rPr>
          <w:rFonts w:ascii="华文楷体" w:eastAsia="华文楷体" w:hAnsi="华文楷体" w:hint="eastAsia"/>
          <w:sz w:val="28"/>
          <w:szCs w:val="28"/>
        </w:rPr>
        <w:t>这个我执的</w:t>
      </w:r>
      <w:proofErr w:type="gramEnd"/>
      <w:r w:rsidRPr="00A060FA">
        <w:rPr>
          <w:rFonts w:ascii="华文楷体" w:eastAsia="华文楷体" w:hAnsi="华文楷体" w:hint="eastAsia"/>
          <w:sz w:val="28"/>
          <w:szCs w:val="28"/>
        </w:rPr>
        <w:t>这样习气，</w:t>
      </w:r>
      <w:proofErr w:type="gramStart"/>
      <w:r w:rsidRPr="00A060FA">
        <w:rPr>
          <w:rFonts w:ascii="华文楷体" w:eastAsia="华文楷体" w:hAnsi="华文楷体" w:hint="eastAsia"/>
          <w:sz w:val="28"/>
          <w:szCs w:val="28"/>
        </w:rPr>
        <w:t>或者我执的</w:t>
      </w:r>
      <w:proofErr w:type="gramEnd"/>
      <w:r w:rsidRPr="00A060FA">
        <w:rPr>
          <w:rFonts w:ascii="华文楷体" w:eastAsia="华文楷体" w:hAnsi="华文楷体" w:hint="eastAsia"/>
          <w:sz w:val="28"/>
          <w:szCs w:val="28"/>
        </w:rPr>
        <w:t>种子，那么二者之间</w:t>
      </w:r>
      <w:proofErr w:type="gramStart"/>
      <w:r w:rsidRPr="00A060FA">
        <w:rPr>
          <w:rFonts w:ascii="华文楷体" w:eastAsia="华文楷体" w:hAnsi="华文楷体" w:hint="eastAsia"/>
          <w:sz w:val="28"/>
          <w:szCs w:val="28"/>
        </w:rPr>
        <w:t>呢仍然</w:t>
      </w:r>
      <w:proofErr w:type="gramEnd"/>
      <w:r w:rsidRPr="00A060FA">
        <w:rPr>
          <w:rFonts w:ascii="华文楷体" w:eastAsia="华文楷体" w:hAnsi="华文楷体" w:hint="eastAsia"/>
          <w:sz w:val="28"/>
          <w:szCs w:val="28"/>
        </w:rPr>
        <w:t>是一种这样一种不并存相违的一种状态，</w:t>
      </w:r>
      <w:proofErr w:type="gramStart"/>
      <w:r w:rsidRPr="00A060FA">
        <w:rPr>
          <w:rFonts w:ascii="华文楷体" w:eastAsia="华文楷体" w:hAnsi="华文楷体" w:hint="eastAsia"/>
          <w:sz w:val="28"/>
          <w:szCs w:val="28"/>
        </w:rPr>
        <w:t>逐渐逐渐</w:t>
      </w:r>
      <w:proofErr w:type="gramEnd"/>
      <w:r w:rsidRPr="00A060FA">
        <w:rPr>
          <w:rFonts w:ascii="华文楷体" w:eastAsia="华文楷体" w:hAnsi="华文楷体" w:hint="eastAsia"/>
          <w:sz w:val="28"/>
          <w:szCs w:val="28"/>
        </w:rPr>
        <w:t>呢，一个就是说是会，一个就逐渐会胜出，尤其是无我的智慧逐渐会胜出，</w:t>
      </w:r>
      <w:proofErr w:type="gramStart"/>
      <w:r w:rsidRPr="00A060FA">
        <w:rPr>
          <w:rFonts w:ascii="华文楷体" w:eastAsia="华文楷体" w:hAnsi="华文楷体" w:hint="eastAsia"/>
          <w:sz w:val="28"/>
          <w:szCs w:val="28"/>
        </w:rPr>
        <w:t>我执的话</w:t>
      </w:r>
      <w:proofErr w:type="gramEnd"/>
      <w:r w:rsidRPr="00A060FA">
        <w:rPr>
          <w:rFonts w:ascii="华文楷体" w:eastAsia="华文楷体" w:hAnsi="华文楷体" w:hint="eastAsia"/>
          <w:sz w:val="28"/>
          <w:szCs w:val="28"/>
        </w:rPr>
        <w:t>会彻底消亡。所以说就像这样在心相续当中也存在这个</w:t>
      </w:r>
      <w:proofErr w:type="gramStart"/>
      <w:r w:rsidRPr="00A060FA">
        <w:rPr>
          <w:rFonts w:ascii="华文楷体" w:eastAsia="华文楷体" w:hAnsi="华文楷体" w:hint="eastAsia"/>
          <w:sz w:val="28"/>
          <w:szCs w:val="28"/>
        </w:rPr>
        <w:t>我执和证悟</w:t>
      </w:r>
      <w:proofErr w:type="gramEnd"/>
      <w:r w:rsidRPr="00A060FA">
        <w:rPr>
          <w:rFonts w:ascii="华文楷体" w:eastAsia="华文楷体" w:hAnsi="华文楷体" w:hint="eastAsia"/>
          <w:sz w:val="28"/>
          <w:szCs w:val="28"/>
        </w:rPr>
        <w:t>无我之类的这样心相违的这个问题。</w:t>
      </w:r>
    </w:p>
    <w:p w:rsidR="007A1528" w:rsidRPr="007A1528" w:rsidRDefault="00A060FA" w:rsidP="00A060FA">
      <w:pPr>
        <w:ind w:firstLine="570"/>
        <w:rPr>
          <w:ins w:id="85" w:author="Windows User" w:date="2015-11-30T10:22:00Z"/>
          <w:rFonts w:ascii="华文楷体" w:eastAsia="华文楷体" w:hAnsi="华文楷体" w:hint="eastAsia"/>
          <w:b/>
          <w:sz w:val="28"/>
          <w:szCs w:val="28"/>
          <w:rPrChange w:id="86" w:author="Windows User" w:date="2015-11-30T10:22:00Z">
            <w:rPr>
              <w:ins w:id="87" w:author="Windows User" w:date="2015-11-30T10:22:00Z"/>
              <w:rFonts w:ascii="华文楷体" w:eastAsia="华文楷体" w:hAnsi="华文楷体" w:hint="eastAsia"/>
              <w:sz w:val="28"/>
              <w:szCs w:val="28"/>
            </w:rPr>
          </w:rPrChange>
        </w:rPr>
      </w:pPr>
      <w:r w:rsidRPr="007A1528">
        <w:rPr>
          <w:rFonts w:ascii="华文楷体" w:eastAsia="华文楷体" w:hAnsi="华文楷体" w:hint="eastAsia"/>
          <w:b/>
          <w:sz w:val="28"/>
          <w:szCs w:val="28"/>
          <w:rPrChange w:id="88" w:author="Windows User" w:date="2015-11-30T10:22:00Z">
            <w:rPr>
              <w:rFonts w:ascii="华文楷体" w:eastAsia="华文楷体" w:hAnsi="华文楷体" w:hint="eastAsia"/>
              <w:sz w:val="28"/>
              <w:szCs w:val="28"/>
            </w:rPr>
          </w:rPrChange>
        </w:rPr>
        <w:t>【互绝相违有直接相违</w:t>
      </w:r>
      <w:ins w:id="89" w:author="Windows User" w:date="2015-11-30T10:23:00Z">
        <w:r w:rsidR="007A1528">
          <w:rPr>
            <w:rFonts w:ascii="华文楷体" w:eastAsia="华文楷体" w:hAnsi="华文楷体" w:hint="eastAsia"/>
            <w:b/>
            <w:sz w:val="28"/>
            <w:szCs w:val="28"/>
          </w:rPr>
          <w:t>与</w:t>
        </w:r>
      </w:ins>
      <w:r w:rsidRPr="007A1528">
        <w:rPr>
          <w:rFonts w:ascii="华文楷体" w:eastAsia="华文楷体" w:hAnsi="华文楷体" w:hint="eastAsia"/>
          <w:b/>
          <w:sz w:val="28"/>
          <w:szCs w:val="28"/>
          <w:rPrChange w:id="90" w:author="Windows User" w:date="2015-11-30T10:22:00Z">
            <w:rPr>
              <w:rFonts w:ascii="华文楷体" w:eastAsia="华文楷体" w:hAnsi="华文楷体" w:hint="eastAsia"/>
              <w:sz w:val="28"/>
              <w:szCs w:val="28"/>
            </w:rPr>
          </w:rPrChange>
        </w:rPr>
        <w:t>间接相违两种。】</w:t>
      </w:r>
    </w:p>
    <w:p w:rsidR="004D217E" w:rsidRDefault="00A060FA" w:rsidP="00A060FA">
      <w:pPr>
        <w:ind w:firstLine="570"/>
        <w:rPr>
          <w:ins w:id="91" w:author="Windows User" w:date="2015-11-30T10:23:00Z"/>
          <w:rFonts w:ascii="华文楷体" w:eastAsia="华文楷体" w:hAnsi="华文楷体" w:hint="eastAsia"/>
          <w:sz w:val="28"/>
          <w:szCs w:val="28"/>
        </w:rPr>
      </w:pPr>
      <w:r w:rsidRPr="00A060FA">
        <w:rPr>
          <w:rFonts w:ascii="华文楷体" w:eastAsia="华文楷体" w:hAnsi="华文楷体" w:hint="eastAsia"/>
          <w:sz w:val="28"/>
          <w:szCs w:val="28"/>
        </w:rPr>
        <w:lastRenderedPageBreak/>
        <w:t>那么</w:t>
      </w:r>
      <w:proofErr w:type="gramStart"/>
      <w:r w:rsidRPr="00A060FA">
        <w:rPr>
          <w:rFonts w:ascii="华文楷体" w:eastAsia="华文楷体" w:hAnsi="华文楷体" w:hint="eastAsia"/>
          <w:sz w:val="28"/>
          <w:szCs w:val="28"/>
        </w:rPr>
        <w:t>互绝相违呢分为</w:t>
      </w:r>
      <w:proofErr w:type="gramEnd"/>
      <w:r w:rsidRPr="00A060FA">
        <w:rPr>
          <w:rFonts w:ascii="华文楷体" w:eastAsia="华文楷体" w:hAnsi="华文楷体" w:hint="eastAsia"/>
          <w:sz w:val="28"/>
          <w:szCs w:val="28"/>
        </w:rPr>
        <w:t>两种，一个是直接</w:t>
      </w:r>
      <w:proofErr w:type="gramStart"/>
      <w:r w:rsidRPr="00A060FA">
        <w:rPr>
          <w:rFonts w:ascii="华文楷体" w:eastAsia="华文楷体" w:hAnsi="华文楷体" w:hint="eastAsia"/>
          <w:sz w:val="28"/>
          <w:szCs w:val="28"/>
        </w:rPr>
        <w:t>的互绝相违</w:t>
      </w:r>
      <w:proofErr w:type="gramEnd"/>
      <w:r w:rsidRPr="00A060FA">
        <w:rPr>
          <w:rFonts w:ascii="华文楷体" w:eastAsia="华文楷体" w:hAnsi="华文楷体" w:hint="eastAsia"/>
          <w:sz w:val="28"/>
          <w:szCs w:val="28"/>
        </w:rPr>
        <w:t>，一个是间接</w:t>
      </w:r>
      <w:proofErr w:type="gramStart"/>
      <w:r w:rsidRPr="00A060FA">
        <w:rPr>
          <w:rFonts w:ascii="华文楷体" w:eastAsia="华文楷体" w:hAnsi="华文楷体" w:hint="eastAsia"/>
          <w:sz w:val="28"/>
          <w:szCs w:val="28"/>
        </w:rPr>
        <w:t>的互绝相违</w:t>
      </w:r>
      <w:proofErr w:type="gramEnd"/>
      <w:r w:rsidRPr="00A060FA">
        <w:rPr>
          <w:rFonts w:ascii="华文楷体" w:eastAsia="华文楷体" w:hAnsi="华文楷体" w:hint="eastAsia"/>
          <w:sz w:val="28"/>
          <w:szCs w:val="28"/>
        </w:rPr>
        <w:t>。</w:t>
      </w:r>
    </w:p>
    <w:p w:rsidR="004D217E" w:rsidRPr="004D217E" w:rsidRDefault="00A060FA" w:rsidP="00A060FA">
      <w:pPr>
        <w:ind w:firstLine="570"/>
        <w:rPr>
          <w:ins w:id="92" w:author="Windows User" w:date="2015-11-30T10:23:00Z"/>
          <w:rFonts w:ascii="华文楷体" w:eastAsia="华文楷体" w:hAnsi="华文楷体" w:hint="eastAsia"/>
          <w:b/>
          <w:sz w:val="28"/>
          <w:szCs w:val="28"/>
          <w:rPrChange w:id="93" w:author="Windows User" w:date="2015-11-30T10:23:00Z">
            <w:rPr>
              <w:ins w:id="94" w:author="Windows User" w:date="2015-11-30T10:23:00Z"/>
              <w:rFonts w:ascii="华文楷体" w:eastAsia="华文楷体" w:hAnsi="华文楷体" w:hint="eastAsia"/>
              <w:sz w:val="28"/>
              <w:szCs w:val="28"/>
            </w:rPr>
          </w:rPrChange>
        </w:rPr>
      </w:pPr>
      <w:r w:rsidRPr="004D217E">
        <w:rPr>
          <w:rFonts w:ascii="华文楷体" w:eastAsia="华文楷体" w:hAnsi="华文楷体" w:hint="eastAsia"/>
          <w:b/>
          <w:sz w:val="28"/>
          <w:szCs w:val="28"/>
          <w:rPrChange w:id="95" w:author="Windows User" w:date="2015-11-30T10:23:00Z">
            <w:rPr>
              <w:rFonts w:ascii="华文楷体" w:eastAsia="华文楷体" w:hAnsi="华文楷体" w:hint="eastAsia"/>
              <w:sz w:val="28"/>
              <w:szCs w:val="28"/>
            </w:rPr>
          </w:rPrChange>
        </w:rPr>
        <w:t>【直接相违是两种事物之间正面抵触,如“常”与“无常”</w:t>
      </w:r>
      <w:ins w:id="96" w:author="Windows User" w:date="2015-11-30T10:23:00Z">
        <w:r w:rsidR="004D217E" w:rsidRPr="004D217E">
          <w:rPr>
            <w:rFonts w:ascii="华文楷体" w:eastAsia="华文楷体" w:hAnsi="华文楷体" w:hint="eastAsia"/>
            <w:b/>
            <w:sz w:val="28"/>
            <w:szCs w:val="28"/>
            <w:rPrChange w:id="97" w:author="Windows User" w:date="2015-11-30T10:23:00Z">
              <w:rPr>
                <w:rFonts w:ascii="华文楷体" w:eastAsia="华文楷体" w:hAnsi="华文楷体" w:hint="eastAsia"/>
                <w:sz w:val="28"/>
                <w:szCs w:val="28"/>
              </w:rPr>
            </w:rPrChange>
          </w:rPr>
          <w:t>；】</w:t>
        </w:r>
      </w:ins>
    </w:p>
    <w:p w:rsidR="004D217E" w:rsidRDefault="00A060FA" w:rsidP="00A060FA">
      <w:pPr>
        <w:ind w:firstLine="570"/>
        <w:rPr>
          <w:ins w:id="98" w:author="Windows User" w:date="2015-11-30T10:24:00Z"/>
          <w:rFonts w:ascii="华文楷体" w:eastAsia="华文楷体" w:hAnsi="华文楷体" w:hint="eastAsia"/>
          <w:sz w:val="28"/>
          <w:szCs w:val="28"/>
        </w:rPr>
      </w:pPr>
      <w:del w:id="99" w:author="Windows User" w:date="2015-11-30T10:23:00Z">
        <w:r w:rsidRPr="00A060FA" w:rsidDel="004D217E">
          <w:rPr>
            <w:rFonts w:ascii="华文楷体" w:eastAsia="华文楷体" w:hAnsi="华文楷体" w:hint="eastAsia"/>
            <w:sz w:val="28"/>
            <w:szCs w:val="28"/>
          </w:rPr>
          <w:delText xml:space="preserve">。 </w:delText>
        </w:r>
      </w:del>
      <w:r w:rsidRPr="00A060FA">
        <w:rPr>
          <w:rFonts w:ascii="华文楷体" w:eastAsia="华文楷体" w:hAnsi="华文楷体" w:hint="eastAsia"/>
          <w:sz w:val="28"/>
          <w:szCs w:val="28"/>
        </w:rPr>
        <w:t>那么就是说直接相违呢就是直接“常”和它的这样一种对立面的这种这个无常法。就它的这个对立面的这个无常法。像这样就叫做这个直接的一种相违或者有和无啊，这些都叫做直接的相违。</w:t>
      </w:r>
    </w:p>
    <w:p w:rsidR="004D217E" w:rsidRDefault="00A060FA" w:rsidP="00A060FA">
      <w:pPr>
        <w:ind w:firstLine="570"/>
        <w:rPr>
          <w:ins w:id="100" w:author="Windows User" w:date="2015-11-30T10:24:00Z"/>
          <w:rFonts w:ascii="华文楷体" w:eastAsia="华文楷体" w:hAnsi="华文楷体" w:hint="eastAsia"/>
          <w:sz w:val="28"/>
          <w:szCs w:val="28"/>
        </w:rPr>
      </w:pPr>
      <w:r w:rsidRPr="00A060FA">
        <w:rPr>
          <w:rFonts w:ascii="华文楷体" w:eastAsia="华文楷体" w:hAnsi="华文楷体" w:hint="eastAsia"/>
          <w:sz w:val="28"/>
          <w:szCs w:val="28"/>
        </w:rPr>
        <w:t>那么下面是讲第二种，间接相违。实际上就直接相违呢，我们就是说遇到得多就讲得多，间接相违呢，就是说稍微出现的次数要少一些。下面就讲这个间接相违：</w:t>
      </w:r>
    </w:p>
    <w:p w:rsidR="004D217E" w:rsidRPr="004D217E" w:rsidRDefault="00A060FA" w:rsidP="00A060FA">
      <w:pPr>
        <w:ind w:firstLine="570"/>
        <w:rPr>
          <w:ins w:id="101" w:author="Windows User" w:date="2015-11-30T10:24:00Z"/>
          <w:rFonts w:ascii="华文楷体" w:eastAsia="华文楷体" w:hAnsi="华文楷体" w:hint="eastAsia"/>
          <w:b/>
          <w:sz w:val="28"/>
          <w:szCs w:val="28"/>
          <w:rPrChange w:id="102" w:author="Windows User" w:date="2015-11-30T10:24:00Z">
            <w:rPr>
              <w:ins w:id="103" w:author="Windows User" w:date="2015-11-30T10:24:00Z"/>
              <w:rFonts w:ascii="华文楷体" w:eastAsia="华文楷体" w:hAnsi="华文楷体" w:hint="eastAsia"/>
              <w:sz w:val="28"/>
              <w:szCs w:val="28"/>
            </w:rPr>
          </w:rPrChange>
        </w:rPr>
      </w:pPr>
      <w:r w:rsidRPr="004D217E">
        <w:rPr>
          <w:rFonts w:ascii="华文楷体" w:eastAsia="华文楷体" w:hAnsi="华文楷体" w:hint="eastAsia"/>
          <w:b/>
          <w:sz w:val="28"/>
          <w:szCs w:val="28"/>
          <w:rPrChange w:id="104" w:author="Windows User" w:date="2015-11-30T10:24:00Z">
            <w:rPr>
              <w:rFonts w:ascii="华文楷体" w:eastAsia="华文楷体" w:hAnsi="华文楷体" w:hint="eastAsia"/>
              <w:sz w:val="28"/>
              <w:szCs w:val="28"/>
            </w:rPr>
          </w:rPrChange>
        </w:rPr>
        <w:t>【彼此之间虽然不是针锋相对互为违品,但一者的违品作为另一者的能遍,因而不可能有同是两者的情况,如“所作”与“常有”,也就是说,“常有”的能遍是“非所作”。】</w:t>
      </w:r>
    </w:p>
    <w:p w:rsidR="004D217E" w:rsidRDefault="00A060FA" w:rsidP="004D217E">
      <w:pPr>
        <w:ind w:firstLine="570"/>
        <w:rPr>
          <w:ins w:id="105" w:author="Windows User" w:date="2015-11-30T10:25:00Z"/>
          <w:rFonts w:ascii="华文楷体" w:eastAsia="华文楷体" w:hAnsi="华文楷体" w:hint="eastAsia"/>
          <w:sz w:val="28"/>
          <w:szCs w:val="28"/>
        </w:rPr>
      </w:pPr>
      <w:r w:rsidRPr="00A060FA">
        <w:rPr>
          <w:rFonts w:ascii="华文楷体" w:eastAsia="华文楷体" w:hAnsi="华文楷体" w:hint="eastAsia"/>
          <w:sz w:val="28"/>
          <w:szCs w:val="28"/>
        </w:rPr>
        <w:t>那么就是说是两个法之间，彼此之间</w:t>
      </w:r>
      <w:proofErr w:type="gramStart"/>
      <w:r w:rsidRPr="00A060FA">
        <w:rPr>
          <w:rFonts w:ascii="华文楷体" w:eastAsia="华文楷体" w:hAnsi="华文楷体" w:hint="eastAsia"/>
          <w:sz w:val="28"/>
          <w:szCs w:val="28"/>
        </w:rPr>
        <w:t>呢虽然</w:t>
      </w:r>
      <w:proofErr w:type="gramEnd"/>
      <w:r w:rsidRPr="00A060FA">
        <w:rPr>
          <w:rFonts w:ascii="华文楷体" w:eastAsia="华文楷体" w:hAnsi="华文楷体" w:hint="eastAsia"/>
          <w:sz w:val="28"/>
          <w:szCs w:val="28"/>
        </w:rPr>
        <w:t>不是针锋相对互为违品，就像“常”和“无常”一样。“常”和“无常”呢就是直接的这种针锋相对。“无常”呢就是一种这个“常”法的一种对立面。 它的对立面是不存在这个“常”法的一种状态，不能在就是说间接相违</w:t>
      </w:r>
      <w:proofErr w:type="gramStart"/>
      <w:r w:rsidRPr="00A060FA">
        <w:rPr>
          <w:rFonts w:ascii="华文楷体" w:eastAsia="华文楷体" w:hAnsi="华文楷体" w:hint="eastAsia"/>
          <w:sz w:val="28"/>
          <w:szCs w:val="28"/>
        </w:rPr>
        <w:t>呢虽然</w:t>
      </w:r>
      <w:proofErr w:type="gramEnd"/>
      <w:r w:rsidRPr="00A060FA">
        <w:rPr>
          <w:rFonts w:ascii="华文楷体" w:eastAsia="华文楷体" w:hAnsi="华文楷体" w:hint="eastAsia"/>
          <w:sz w:val="28"/>
          <w:szCs w:val="28"/>
        </w:rPr>
        <w:t>不是像 “常”和“无常”这样一种针锋相对</w:t>
      </w:r>
      <w:proofErr w:type="gramStart"/>
      <w:r w:rsidRPr="00A060FA">
        <w:rPr>
          <w:rFonts w:ascii="华文楷体" w:eastAsia="华文楷体" w:hAnsi="华文楷体" w:hint="eastAsia"/>
          <w:sz w:val="28"/>
          <w:szCs w:val="28"/>
        </w:rPr>
        <w:t>互为违品的</w:t>
      </w:r>
      <w:proofErr w:type="gramEnd"/>
      <w:r w:rsidRPr="00A060FA">
        <w:rPr>
          <w:rFonts w:ascii="华文楷体" w:eastAsia="华文楷体" w:hAnsi="华文楷体" w:hint="eastAsia"/>
          <w:sz w:val="28"/>
          <w:szCs w:val="28"/>
        </w:rPr>
        <w:t>。但是呢一者</w:t>
      </w:r>
      <w:proofErr w:type="gramStart"/>
      <w:r w:rsidRPr="00A060FA">
        <w:rPr>
          <w:rFonts w:ascii="华文楷体" w:eastAsia="华文楷体" w:hAnsi="华文楷体" w:hint="eastAsia"/>
          <w:sz w:val="28"/>
          <w:szCs w:val="28"/>
        </w:rPr>
        <w:t>的违品作为</w:t>
      </w:r>
      <w:proofErr w:type="gramEnd"/>
      <w:r w:rsidRPr="00A060FA">
        <w:rPr>
          <w:rFonts w:ascii="华文楷体" w:eastAsia="华文楷体" w:hAnsi="华文楷体" w:hint="eastAsia"/>
          <w:sz w:val="28"/>
          <w:szCs w:val="28"/>
        </w:rPr>
        <w:t>另一者的能遍，所以说呢二者不可能，不可能有两者同是两者的情况。</w:t>
      </w:r>
    </w:p>
    <w:p w:rsidR="009D7FBE" w:rsidDel="004D217E" w:rsidRDefault="00A060FA" w:rsidP="004D217E">
      <w:pPr>
        <w:ind w:firstLine="570"/>
        <w:rPr>
          <w:del w:id="106" w:author="Windows User" w:date="2015-11-30T10:25:00Z"/>
          <w:rFonts w:ascii="华文楷体" w:eastAsia="华文楷体" w:hAnsi="华文楷体"/>
          <w:sz w:val="28"/>
          <w:szCs w:val="28"/>
        </w:rPr>
        <w:pPrChange w:id="107" w:author="Windows User" w:date="2015-11-30T10:25:00Z">
          <w:pPr>
            <w:ind w:firstLine="570"/>
          </w:pPr>
        </w:pPrChange>
      </w:pPr>
      <w:del w:id="108" w:author="Windows User" w:date="2015-11-30T10:25:00Z">
        <w:r w:rsidRPr="00A060FA" w:rsidDel="004D217E">
          <w:rPr>
            <w:rFonts w:ascii="华文楷体" w:eastAsia="华文楷体" w:hAnsi="华文楷体" w:hint="eastAsia"/>
            <w:sz w:val="28"/>
            <w:szCs w:val="28"/>
          </w:rPr>
          <w:delText>10:05</w:delText>
        </w:r>
      </w:del>
    </w:p>
    <w:p w:rsidR="00D5634A" w:rsidRDefault="00644C61" w:rsidP="004D217E">
      <w:pPr>
        <w:ind w:firstLine="570"/>
        <w:rPr>
          <w:ins w:id="109" w:author="Windows User" w:date="2015-11-30T10:30:00Z"/>
          <w:rFonts w:ascii="华文楷体" w:eastAsia="华文楷体" w:hAnsi="华文楷体" w:hint="eastAsia"/>
          <w:sz w:val="28"/>
          <w:szCs w:val="28"/>
        </w:rPr>
      </w:pPr>
      <w:del w:id="110" w:author="Windows User" w:date="2015-11-30T10:25:00Z">
        <w:r w:rsidRPr="00644C61" w:rsidDel="004D217E">
          <w:rPr>
            <w:rFonts w:ascii="华文楷体" w:eastAsia="华文楷体" w:hAnsi="华文楷体" w:hint="eastAsia"/>
            <w:sz w:val="28"/>
            <w:szCs w:val="28"/>
          </w:rPr>
          <w:delText>【9:55】但是呢一者的违品作为另一者的能遍，所以说呢二者不可能，啊不可能有两者，同时两者的情况。</w:delText>
        </w:r>
      </w:del>
      <w:r w:rsidRPr="00644C61">
        <w:rPr>
          <w:rFonts w:ascii="华文楷体" w:eastAsia="华文楷体" w:hAnsi="华文楷体" w:hint="eastAsia"/>
          <w:sz w:val="28"/>
          <w:szCs w:val="28"/>
        </w:rPr>
        <w:t>那么对于这个</w:t>
      </w:r>
      <w:del w:id="111" w:author="Windows User" w:date="2015-11-30T10:26:00Z">
        <w:r w:rsidRPr="00644C61" w:rsidDel="004D217E">
          <w:rPr>
            <w:rFonts w:ascii="华文楷体" w:eastAsia="华文楷体" w:hAnsi="华文楷体" w:hint="eastAsia"/>
            <w:sz w:val="28"/>
            <w:szCs w:val="28"/>
          </w:rPr>
          <w:delText>我想</w:delText>
        </w:r>
      </w:del>
      <w:r w:rsidRPr="00644C61">
        <w:rPr>
          <w:rFonts w:ascii="华文楷体" w:eastAsia="华文楷体" w:hAnsi="华文楷体" w:hint="eastAsia"/>
          <w:sz w:val="28"/>
          <w:szCs w:val="28"/>
        </w:rPr>
        <w:t>举例来说明的话，比如说“</w:t>
      </w:r>
      <w:del w:id="112" w:author="Windows User" w:date="2015-11-30T10:26:00Z">
        <w:r w:rsidRPr="00644C61" w:rsidDel="00D5634A">
          <w:rPr>
            <w:rFonts w:ascii="华文楷体" w:eastAsia="华文楷体" w:hAnsi="华文楷体" w:hint="eastAsia"/>
            <w:sz w:val="28"/>
            <w:szCs w:val="28"/>
          </w:rPr>
          <w:delText>所做</w:delText>
        </w:r>
      </w:del>
      <w:ins w:id="113"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”和“常有”法，那么如果说是“</w:t>
      </w:r>
      <w:del w:id="114" w:author="Windows User" w:date="2015-11-30T10:26:00Z">
        <w:r w:rsidRPr="00644C61" w:rsidDel="00D5634A">
          <w:rPr>
            <w:rFonts w:ascii="华文楷体" w:eastAsia="华文楷体" w:hAnsi="华文楷体" w:hint="eastAsia"/>
            <w:sz w:val="28"/>
            <w:szCs w:val="28"/>
          </w:rPr>
          <w:delText>所做</w:delText>
        </w:r>
      </w:del>
      <w:ins w:id="115"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”和“常有”法二者呢是不是直接的一种针锋相对的</w:t>
      </w:r>
      <w:proofErr w:type="gramStart"/>
      <w:r w:rsidRPr="00644C61">
        <w:rPr>
          <w:rFonts w:ascii="华文楷体" w:eastAsia="华文楷体" w:hAnsi="华文楷体" w:hint="eastAsia"/>
          <w:sz w:val="28"/>
          <w:szCs w:val="28"/>
        </w:rPr>
        <w:t>违品呢</w:t>
      </w:r>
      <w:proofErr w:type="gramEnd"/>
      <w:r w:rsidRPr="00644C61">
        <w:rPr>
          <w:rFonts w:ascii="华文楷体" w:eastAsia="华文楷体" w:hAnsi="华文楷体" w:hint="eastAsia"/>
          <w:sz w:val="28"/>
          <w:szCs w:val="28"/>
        </w:rPr>
        <w:t>？实际上并不是。因为就是“</w:t>
      </w:r>
      <w:del w:id="116" w:author="Windows User" w:date="2015-11-30T10:26:00Z">
        <w:r w:rsidRPr="00644C61" w:rsidDel="00D5634A">
          <w:rPr>
            <w:rFonts w:ascii="华文楷体" w:eastAsia="华文楷体" w:hAnsi="华文楷体" w:hint="eastAsia"/>
            <w:sz w:val="28"/>
            <w:szCs w:val="28"/>
          </w:rPr>
          <w:delText>所做</w:delText>
        </w:r>
      </w:del>
      <w:ins w:id="117"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”的</w:t>
      </w:r>
      <w:proofErr w:type="gramStart"/>
      <w:r w:rsidRPr="00644C61">
        <w:rPr>
          <w:rFonts w:ascii="华文楷体" w:eastAsia="华文楷体" w:hAnsi="华文楷体" w:hint="eastAsia"/>
          <w:sz w:val="28"/>
          <w:szCs w:val="28"/>
        </w:rPr>
        <w:t>直接违品是</w:t>
      </w:r>
      <w:proofErr w:type="gramEnd"/>
      <w:r w:rsidRPr="00644C61">
        <w:rPr>
          <w:rFonts w:ascii="华文楷体" w:eastAsia="华文楷体" w:hAnsi="华文楷体" w:hint="eastAsia"/>
          <w:sz w:val="28"/>
          <w:szCs w:val="28"/>
        </w:rPr>
        <w:t>“非</w:t>
      </w:r>
      <w:del w:id="118" w:author="Windows User" w:date="2015-11-30T10:27:00Z">
        <w:r w:rsidRPr="00644C61" w:rsidDel="00D5634A">
          <w:rPr>
            <w:rFonts w:ascii="华文楷体" w:eastAsia="华文楷体" w:hAnsi="华文楷体" w:hint="eastAsia"/>
            <w:sz w:val="28"/>
            <w:szCs w:val="28"/>
          </w:rPr>
          <w:delText>做</w:delText>
        </w:r>
      </w:del>
      <w:ins w:id="119" w:author="Windows User" w:date="2015-11-30T10:27:00Z">
        <w:r w:rsidR="00D5634A">
          <w:rPr>
            <w:rFonts w:ascii="华文楷体" w:eastAsia="华文楷体" w:hAnsi="华文楷体" w:hint="eastAsia"/>
            <w:sz w:val="28"/>
            <w:szCs w:val="28"/>
          </w:rPr>
          <w:t>所</w:t>
        </w:r>
      </w:ins>
      <w:r w:rsidRPr="00644C61">
        <w:rPr>
          <w:rFonts w:ascii="华文楷体" w:eastAsia="华文楷体" w:hAnsi="华文楷体" w:hint="eastAsia"/>
          <w:sz w:val="28"/>
          <w:szCs w:val="28"/>
        </w:rPr>
        <w:lastRenderedPageBreak/>
        <w:t>作”，“常有”的</w:t>
      </w:r>
      <w:proofErr w:type="gramStart"/>
      <w:r w:rsidRPr="00644C61">
        <w:rPr>
          <w:rFonts w:ascii="华文楷体" w:eastAsia="华文楷体" w:hAnsi="华文楷体" w:hint="eastAsia"/>
          <w:sz w:val="28"/>
          <w:szCs w:val="28"/>
        </w:rPr>
        <w:t>直接违品是</w:t>
      </w:r>
      <w:proofErr w:type="gramEnd"/>
      <w:ins w:id="120" w:author="Windows User" w:date="2015-11-30T10:28:00Z">
        <w:r w:rsidR="00D5634A">
          <w:rPr>
            <w:rFonts w:ascii="华文楷体" w:eastAsia="华文楷体" w:hAnsi="华文楷体" w:hint="eastAsia"/>
            <w:sz w:val="28"/>
            <w:szCs w:val="28"/>
          </w:rPr>
          <w:t>“</w:t>
        </w:r>
      </w:ins>
      <w:r w:rsidRPr="00644C61">
        <w:rPr>
          <w:rFonts w:ascii="华文楷体" w:eastAsia="华文楷体" w:hAnsi="华文楷体" w:hint="eastAsia"/>
          <w:sz w:val="28"/>
          <w:szCs w:val="28"/>
        </w:rPr>
        <w:t>无常</w:t>
      </w:r>
      <w:ins w:id="121" w:author="Windows User" w:date="2015-11-30T10:28:00Z">
        <w:r w:rsidR="00D5634A">
          <w:rPr>
            <w:rFonts w:ascii="华文楷体" w:eastAsia="华文楷体" w:hAnsi="华文楷体" w:hint="eastAsia"/>
            <w:sz w:val="28"/>
            <w:szCs w:val="28"/>
          </w:rPr>
          <w:t>”</w:t>
        </w:r>
      </w:ins>
      <w:r w:rsidRPr="00644C61">
        <w:rPr>
          <w:rFonts w:ascii="华文楷体" w:eastAsia="华文楷体" w:hAnsi="华文楷体" w:hint="eastAsia"/>
          <w:sz w:val="28"/>
          <w:szCs w:val="28"/>
        </w:rPr>
        <w:t>，所以说从这个角度来讲，“</w:t>
      </w:r>
      <w:del w:id="122" w:author="Windows User" w:date="2015-11-30T10:26:00Z">
        <w:r w:rsidRPr="00644C61" w:rsidDel="00D5634A">
          <w:rPr>
            <w:rFonts w:ascii="华文楷体" w:eastAsia="华文楷体" w:hAnsi="华文楷体" w:hint="eastAsia"/>
            <w:sz w:val="28"/>
            <w:szCs w:val="28"/>
          </w:rPr>
          <w:delText>所做</w:delText>
        </w:r>
      </w:del>
      <w:ins w:id="123"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”和“常有”之间呢，他虽然也有关联呐，但是要从直接的一种，啊针锋相对的方式互为</w:t>
      </w:r>
      <w:proofErr w:type="gramStart"/>
      <w:r w:rsidRPr="00644C61">
        <w:rPr>
          <w:rFonts w:ascii="华文楷体" w:eastAsia="华文楷体" w:hAnsi="华文楷体" w:hint="eastAsia"/>
          <w:sz w:val="28"/>
          <w:szCs w:val="28"/>
        </w:rPr>
        <w:t>违品呢</w:t>
      </w:r>
      <w:proofErr w:type="gramEnd"/>
      <w:r w:rsidRPr="00644C61">
        <w:rPr>
          <w:rFonts w:ascii="华文楷体" w:eastAsia="华文楷体" w:hAnsi="华文楷体" w:hint="eastAsia"/>
          <w:sz w:val="28"/>
          <w:szCs w:val="28"/>
        </w:rPr>
        <w:t>，“</w:t>
      </w:r>
      <w:del w:id="124" w:author="Windows User" w:date="2015-11-30T10:26:00Z">
        <w:r w:rsidRPr="00644C61" w:rsidDel="00D5634A">
          <w:rPr>
            <w:rFonts w:ascii="华文楷体" w:eastAsia="华文楷体" w:hAnsi="华文楷体" w:hint="eastAsia"/>
            <w:sz w:val="28"/>
            <w:szCs w:val="28"/>
          </w:rPr>
          <w:delText>所做</w:delText>
        </w:r>
      </w:del>
      <w:ins w:id="125"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”和“常有”并不是存在这个条件。因为“</w:t>
      </w:r>
      <w:del w:id="126" w:author="Windows User" w:date="2015-11-30T10:26:00Z">
        <w:r w:rsidRPr="00644C61" w:rsidDel="00D5634A">
          <w:rPr>
            <w:rFonts w:ascii="华文楷体" w:eastAsia="华文楷体" w:hAnsi="华文楷体" w:hint="eastAsia"/>
            <w:sz w:val="28"/>
            <w:szCs w:val="28"/>
          </w:rPr>
          <w:delText>所做</w:delText>
        </w:r>
      </w:del>
      <w:ins w:id="127"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”前面有讲，“</w:t>
      </w:r>
      <w:del w:id="128" w:author="Windows User" w:date="2015-11-30T10:26:00Z">
        <w:r w:rsidRPr="00644C61" w:rsidDel="00D5634A">
          <w:rPr>
            <w:rFonts w:ascii="华文楷体" w:eastAsia="华文楷体" w:hAnsi="华文楷体" w:hint="eastAsia"/>
            <w:sz w:val="28"/>
            <w:szCs w:val="28"/>
          </w:rPr>
          <w:delText>所做</w:delText>
        </w:r>
      </w:del>
      <w:ins w:id="129"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”呢他</w:t>
      </w:r>
      <w:proofErr w:type="gramStart"/>
      <w:r w:rsidRPr="00644C61">
        <w:rPr>
          <w:rFonts w:ascii="华文楷体" w:eastAsia="华文楷体" w:hAnsi="华文楷体" w:hint="eastAsia"/>
          <w:sz w:val="28"/>
          <w:szCs w:val="28"/>
        </w:rPr>
        <w:t>的违品是</w:t>
      </w:r>
      <w:proofErr w:type="gramEnd"/>
      <w:r w:rsidRPr="00644C61">
        <w:rPr>
          <w:rFonts w:ascii="华文楷体" w:eastAsia="华文楷体" w:hAnsi="华文楷体" w:hint="eastAsia"/>
          <w:sz w:val="28"/>
          <w:szCs w:val="28"/>
        </w:rPr>
        <w:t>“非所作”，那么“常有”的直接对立面是“无常”，所以说这个方面就是</w:t>
      </w:r>
      <w:del w:id="130" w:author="Windows User" w:date="2015-11-30T10:28:00Z">
        <w:r w:rsidRPr="00644C61" w:rsidDel="00D5634A">
          <w:rPr>
            <w:rFonts w:ascii="华文楷体" w:eastAsia="华文楷体" w:hAnsi="华文楷体" w:hint="eastAsia"/>
            <w:sz w:val="28"/>
            <w:szCs w:val="28"/>
          </w:rPr>
          <w:delText>从，然后</w:delText>
        </w:r>
      </w:del>
      <w:r w:rsidRPr="00644C61">
        <w:rPr>
          <w:rFonts w:ascii="华文楷体" w:eastAsia="华文楷体" w:hAnsi="华文楷体" w:hint="eastAsia"/>
          <w:sz w:val="28"/>
          <w:szCs w:val="28"/>
        </w:rPr>
        <w:t>存在的第一种情况，不是针锋相对</w:t>
      </w:r>
      <w:proofErr w:type="gramStart"/>
      <w:r w:rsidRPr="00644C61">
        <w:rPr>
          <w:rFonts w:ascii="华文楷体" w:eastAsia="华文楷体" w:hAnsi="华文楷体" w:hint="eastAsia"/>
          <w:sz w:val="28"/>
          <w:szCs w:val="28"/>
        </w:rPr>
        <w:t>互为违品的</w:t>
      </w:r>
      <w:proofErr w:type="gramEnd"/>
      <w:r w:rsidRPr="00644C61">
        <w:rPr>
          <w:rFonts w:ascii="华文楷体" w:eastAsia="华文楷体" w:hAnsi="华文楷体" w:hint="eastAsia"/>
          <w:sz w:val="28"/>
          <w:szCs w:val="28"/>
        </w:rPr>
        <w:t>。但是第二种情况呢，一者</w:t>
      </w:r>
      <w:proofErr w:type="gramStart"/>
      <w:r w:rsidRPr="00644C61">
        <w:rPr>
          <w:rFonts w:ascii="华文楷体" w:eastAsia="华文楷体" w:hAnsi="华文楷体" w:hint="eastAsia"/>
          <w:sz w:val="28"/>
          <w:szCs w:val="28"/>
        </w:rPr>
        <w:t>的违品作为</w:t>
      </w:r>
      <w:proofErr w:type="gramEnd"/>
      <w:r w:rsidRPr="00644C61">
        <w:rPr>
          <w:rFonts w:ascii="华文楷体" w:eastAsia="华文楷体" w:hAnsi="华文楷体" w:hint="eastAsia"/>
          <w:sz w:val="28"/>
          <w:szCs w:val="28"/>
        </w:rPr>
        <w:t>另一者的能遍，这个条件是有的，也就是说，“常有”的能遍是“非所作”。那么这个方面就存在了一种间接相违了，间接相违。“</w:t>
      </w:r>
      <w:del w:id="131" w:author="Windows User" w:date="2015-11-30T10:26:00Z">
        <w:r w:rsidRPr="00644C61" w:rsidDel="00D5634A">
          <w:rPr>
            <w:rFonts w:ascii="华文楷体" w:eastAsia="华文楷体" w:hAnsi="华文楷体" w:hint="eastAsia"/>
            <w:sz w:val="28"/>
            <w:szCs w:val="28"/>
          </w:rPr>
          <w:delText>所做</w:delText>
        </w:r>
      </w:del>
      <w:ins w:id="132"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”和“常有”虽然不是直接相违的，但是呢有一种间接相违。比如说呢：“</w:t>
      </w:r>
      <w:del w:id="133" w:author="Windows User" w:date="2015-11-30T10:26:00Z">
        <w:r w:rsidRPr="00644C61" w:rsidDel="00D5634A">
          <w:rPr>
            <w:rFonts w:ascii="华文楷体" w:eastAsia="华文楷体" w:hAnsi="华文楷体" w:hint="eastAsia"/>
            <w:sz w:val="28"/>
            <w:szCs w:val="28"/>
          </w:rPr>
          <w:delText>所做</w:delText>
        </w:r>
      </w:del>
      <w:ins w:id="134"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”，那么“</w:t>
      </w:r>
      <w:del w:id="135" w:author="Windows User" w:date="2015-11-30T10:26:00Z">
        <w:r w:rsidRPr="00644C61" w:rsidDel="00D5634A">
          <w:rPr>
            <w:rFonts w:ascii="华文楷体" w:eastAsia="华文楷体" w:hAnsi="华文楷体" w:hint="eastAsia"/>
            <w:sz w:val="28"/>
            <w:szCs w:val="28"/>
          </w:rPr>
          <w:delText>所做</w:delText>
        </w:r>
      </w:del>
      <w:ins w:id="136"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”他的这个</w:t>
      </w:r>
      <w:proofErr w:type="gramStart"/>
      <w:r w:rsidRPr="00644C61">
        <w:rPr>
          <w:rFonts w:ascii="华文楷体" w:eastAsia="华文楷体" w:hAnsi="华文楷体" w:hint="eastAsia"/>
          <w:sz w:val="28"/>
          <w:szCs w:val="28"/>
        </w:rPr>
        <w:t>违品呢</w:t>
      </w:r>
      <w:proofErr w:type="gramEnd"/>
      <w:r w:rsidRPr="00644C61">
        <w:rPr>
          <w:rFonts w:ascii="华文楷体" w:eastAsia="华文楷体" w:hAnsi="华文楷体" w:hint="eastAsia"/>
          <w:sz w:val="28"/>
          <w:szCs w:val="28"/>
        </w:rPr>
        <w:t>是什么呢？“</w:t>
      </w:r>
      <w:del w:id="137" w:author="Windows User" w:date="2015-11-30T10:26:00Z">
        <w:r w:rsidRPr="00644C61" w:rsidDel="00D5634A">
          <w:rPr>
            <w:rFonts w:ascii="华文楷体" w:eastAsia="华文楷体" w:hAnsi="华文楷体" w:hint="eastAsia"/>
            <w:sz w:val="28"/>
            <w:szCs w:val="28"/>
          </w:rPr>
          <w:delText>所做</w:delText>
        </w:r>
      </w:del>
      <w:ins w:id="138"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w:t>
      </w:r>
      <w:proofErr w:type="gramStart"/>
      <w:r w:rsidRPr="00644C61">
        <w:rPr>
          <w:rFonts w:ascii="华文楷体" w:eastAsia="华文楷体" w:hAnsi="华文楷体" w:hint="eastAsia"/>
          <w:sz w:val="28"/>
          <w:szCs w:val="28"/>
        </w:rPr>
        <w:t>的违品是</w:t>
      </w:r>
      <w:proofErr w:type="gramEnd"/>
      <w:r w:rsidRPr="00644C61">
        <w:rPr>
          <w:rFonts w:ascii="华文楷体" w:eastAsia="华文楷体" w:hAnsi="华文楷体" w:hint="eastAsia"/>
          <w:sz w:val="28"/>
          <w:szCs w:val="28"/>
        </w:rPr>
        <w:t>“非所作”，那么“非所作”我们再看呢，</w:t>
      </w:r>
      <w:del w:id="139" w:author="Windows User" w:date="2015-11-30T10:28:00Z">
        <w:r w:rsidRPr="00644C61" w:rsidDel="00D5634A">
          <w:rPr>
            <w:rFonts w:ascii="华文楷体" w:eastAsia="华文楷体" w:hAnsi="华文楷体" w:hint="eastAsia"/>
            <w:sz w:val="28"/>
            <w:szCs w:val="28"/>
          </w:rPr>
          <w:delText>啊</w:delText>
        </w:r>
      </w:del>
      <w:r w:rsidRPr="00644C61">
        <w:rPr>
          <w:rFonts w:ascii="华文楷体" w:eastAsia="华文楷体" w:hAnsi="华文楷体" w:hint="eastAsia"/>
          <w:sz w:val="28"/>
          <w:szCs w:val="28"/>
        </w:rPr>
        <w:t>把“</w:t>
      </w:r>
      <w:del w:id="140" w:author="Windows User" w:date="2015-11-30T10:26:00Z">
        <w:r w:rsidRPr="00644C61" w:rsidDel="00D5634A">
          <w:rPr>
            <w:rFonts w:ascii="华文楷体" w:eastAsia="华文楷体" w:hAnsi="华文楷体" w:hint="eastAsia"/>
            <w:sz w:val="28"/>
            <w:szCs w:val="28"/>
          </w:rPr>
          <w:delText>所做</w:delText>
        </w:r>
      </w:del>
      <w:ins w:id="141"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w:t>
      </w:r>
      <w:proofErr w:type="gramStart"/>
      <w:r w:rsidRPr="00644C61">
        <w:rPr>
          <w:rFonts w:ascii="华文楷体" w:eastAsia="华文楷体" w:hAnsi="华文楷体" w:hint="eastAsia"/>
          <w:sz w:val="28"/>
          <w:szCs w:val="28"/>
        </w:rPr>
        <w:t>的违品剔出</w:t>
      </w:r>
      <w:proofErr w:type="gramEnd"/>
      <w:r w:rsidRPr="00644C61">
        <w:rPr>
          <w:rFonts w:ascii="华文楷体" w:eastAsia="华文楷体" w:hAnsi="华文楷体" w:hint="eastAsia"/>
          <w:sz w:val="28"/>
          <w:szCs w:val="28"/>
        </w:rPr>
        <w:t>来是“非所作”之后呢，那么“非所作”和“常有”之间呢是什么关系？实际上就是说“非所作”和“常有”呢，就是说“常有”就是，啊“常有”的能遍是“非所作”，“非所作”作为这个“常有”的能遍，“常有”是“非所作”的所遍，二者之间呢有这样一种关系，所以说呢就是说是“</w:t>
      </w:r>
      <w:del w:id="142" w:author="Windows User" w:date="2015-11-30T10:26:00Z">
        <w:r w:rsidRPr="00644C61" w:rsidDel="00D5634A">
          <w:rPr>
            <w:rFonts w:ascii="华文楷体" w:eastAsia="华文楷体" w:hAnsi="华文楷体" w:hint="eastAsia"/>
            <w:sz w:val="28"/>
            <w:szCs w:val="28"/>
          </w:rPr>
          <w:delText>所做</w:delText>
        </w:r>
      </w:del>
      <w:ins w:id="143"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”和“常有”二者之间呢，也不可能同</w:t>
      </w:r>
      <w:del w:id="144" w:author="Windows User" w:date="2015-11-30T10:29:00Z">
        <w:r w:rsidRPr="00644C61" w:rsidDel="00D5634A">
          <w:rPr>
            <w:rFonts w:ascii="华文楷体" w:eastAsia="华文楷体" w:hAnsi="华文楷体" w:hint="eastAsia"/>
            <w:sz w:val="28"/>
            <w:szCs w:val="28"/>
          </w:rPr>
          <w:delText>是</w:delText>
        </w:r>
      </w:del>
      <w:ins w:id="145" w:author="Windows User" w:date="2015-11-30T10:29:00Z">
        <w:r w:rsidR="00D5634A">
          <w:rPr>
            <w:rFonts w:ascii="华文楷体" w:eastAsia="华文楷体" w:hAnsi="华文楷体" w:hint="eastAsia"/>
            <w:sz w:val="28"/>
            <w:szCs w:val="28"/>
          </w:rPr>
          <w:t>时</w:t>
        </w:r>
      </w:ins>
      <w:r w:rsidRPr="00644C61">
        <w:rPr>
          <w:rFonts w:ascii="华文楷体" w:eastAsia="华文楷体" w:hAnsi="华文楷体" w:hint="eastAsia"/>
          <w:sz w:val="28"/>
          <w:szCs w:val="28"/>
        </w:rPr>
        <w:t>存在的，不可能有同是两者，又是“</w:t>
      </w:r>
      <w:del w:id="146" w:author="Windows User" w:date="2015-11-30T10:26:00Z">
        <w:r w:rsidRPr="00644C61" w:rsidDel="00D5634A">
          <w:rPr>
            <w:rFonts w:ascii="华文楷体" w:eastAsia="华文楷体" w:hAnsi="华文楷体" w:hint="eastAsia"/>
            <w:sz w:val="28"/>
            <w:szCs w:val="28"/>
          </w:rPr>
          <w:delText>所做</w:delText>
        </w:r>
      </w:del>
      <w:ins w:id="147"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”，啊又是“常有”的这个法是不可能存在的，所以说从这个角度来讲，也</w:t>
      </w:r>
      <w:proofErr w:type="gramStart"/>
      <w:r w:rsidRPr="00644C61">
        <w:rPr>
          <w:rFonts w:ascii="华文楷体" w:eastAsia="华文楷体" w:hAnsi="华文楷体" w:hint="eastAsia"/>
          <w:sz w:val="28"/>
          <w:szCs w:val="28"/>
        </w:rPr>
        <w:t>叫作</w:t>
      </w:r>
      <w:proofErr w:type="gramEnd"/>
      <w:r w:rsidRPr="00644C61">
        <w:rPr>
          <w:rFonts w:ascii="华文楷体" w:eastAsia="华文楷体" w:hAnsi="华文楷体" w:hint="eastAsia"/>
          <w:sz w:val="28"/>
          <w:szCs w:val="28"/>
        </w:rPr>
        <w:t>间接相违。这个地方观察的重点呢要，第一个呢就是说，他们···我们要了知“</w:t>
      </w:r>
      <w:del w:id="148" w:author="Windows User" w:date="2015-11-30T10:26:00Z">
        <w:r w:rsidRPr="00644C61" w:rsidDel="00D5634A">
          <w:rPr>
            <w:rFonts w:ascii="华文楷体" w:eastAsia="华文楷体" w:hAnsi="华文楷体" w:hint="eastAsia"/>
            <w:sz w:val="28"/>
            <w:szCs w:val="28"/>
          </w:rPr>
          <w:delText>所做</w:delText>
        </w:r>
      </w:del>
      <w:ins w:id="149"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”和“常有”二者之间的关系不是针锋相对的，直接的违品，直接的矛盾，这个是没有的，</w:t>
      </w:r>
      <w:proofErr w:type="gramStart"/>
      <w:r w:rsidRPr="00644C61">
        <w:rPr>
          <w:rFonts w:ascii="华文楷体" w:eastAsia="华文楷体" w:hAnsi="华文楷体" w:hint="eastAsia"/>
          <w:sz w:val="28"/>
          <w:szCs w:val="28"/>
        </w:rPr>
        <w:t>啊直接</w:t>
      </w:r>
      <w:proofErr w:type="gramEnd"/>
      <w:r w:rsidRPr="00644C61">
        <w:rPr>
          <w:rFonts w:ascii="华文楷体" w:eastAsia="华文楷体" w:hAnsi="华文楷体" w:hint="eastAsia"/>
          <w:sz w:val="28"/>
          <w:szCs w:val="28"/>
        </w:rPr>
        <w:t>的矛盾没有。前面也是讲“</w:t>
      </w:r>
      <w:del w:id="150" w:author="Windows User" w:date="2015-11-30T10:26:00Z">
        <w:r w:rsidRPr="00644C61" w:rsidDel="00D5634A">
          <w:rPr>
            <w:rFonts w:ascii="华文楷体" w:eastAsia="华文楷体" w:hAnsi="华文楷体" w:hint="eastAsia"/>
            <w:sz w:val="28"/>
            <w:szCs w:val="28"/>
          </w:rPr>
          <w:delText>所做</w:delText>
        </w:r>
      </w:del>
      <w:ins w:id="151"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”的直接矛盾是“非所作”，而“常有”呢是“无常”。所以说现在把“</w:t>
      </w:r>
      <w:del w:id="152" w:author="Windows User" w:date="2015-11-30T10:26:00Z">
        <w:r w:rsidRPr="00644C61" w:rsidDel="00D5634A">
          <w:rPr>
            <w:rFonts w:ascii="华文楷体" w:eastAsia="华文楷体" w:hAnsi="华文楷体" w:hint="eastAsia"/>
            <w:sz w:val="28"/>
            <w:szCs w:val="28"/>
          </w:rPr>
          <w:delText>所做</w:delText>
        </w:r>
      </w:del>
      <w:ins w:id="153"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w:t>
      </w:r>
      <w:r w:rsidRPr="00644C61">
        <w:rPr>
          <w:rFonts w:ascii="华文楷体" w:eastAsia="华文楷体" w:hAnsi="华文楷体" w:hint="eastAsia"/>
          <w:sz w:val="28"/>
          <w:szCs w:val="28"/>
        </w:rPr>
        <w:lastRenderedPageBreak/>
        <w:t>有”放在一起，那就具备第一个条件是：不是针锋相对的</w:t>
      </w:r>
      <w:proofErr w:type="gramStart"/>
      <w:r w:rsidRPr="00644C61">
        <w:rPr>
          <w:rFonts w:ascii="华文楷体" w:eastAsia="华文楷体" w:hAnsi="华文楷体" w:hint="eastAsia"/>
          <w:sz w:val="28"/>
          <w:szCs w:val="28"/>
        </w:rPr>
        <w:t>互为违品了</w:t>
      </w:r>
      <w:proofErr w:type="gramEnd"/>
      <w:r w:rsidRPr="00644C61">
        <w:rPr>
          <w:rFonts w:ascii="华文楷体" w:eastAsia="华文楷体" w:hAnsi="华文楷体" w:hint="eastAsia"/>
          <w:sz w:val="28"/>
          <w:szCs w:val="28"/>
        </w:rPr>
        <w:t>。</w:t>
      </w:r>
    </w:p>
    <w:p w:rsidR="00D5634A" w:rsidRDefault="00644C61" w:rsidP="004D217E">
      <w:pPr>
        <w:ind w:firstLine="570"/>
        <w:rPr>
          <w:ins w:id="154" w:author="Windows User" w:date="2015-11-30T10:27:00Z"/>
          <w:rFonts w:ascii="华文楷体" w:eastAsia="华文楷体" w:hAnsi="华文楷体" w:hint="eastAsia"/>
          <w:sz w:val="28"/>
          <w:szCs w:val="28"/>
        </w:rPr>
      </w:pPr>
      <w:r w:rsidRPr="00644C61">
        <w:rPr>
          <w:rFonts w:ascii="华文楷体" w:eastAsia="华文楷体" w:hAnsi="华文楷体" w:hint="eastAsia"/>
          <w:sz w:val="28"/>
          <w:szCs w:val="28"/>
        </w:rPr>
        <w:t>那么就是说再观察他的第二个问题，第二个步骤，第二个重点呢，是一者</w:t>
      </w:r>
      <w:proofErr w:type="gramStart"/>
      <w:r w:rsidRPr="00644C61">
        <w:rPr>
          <w:rFonts w:ascii="华文楷体" w:eastAsia="华文楷体" w:hAnsi="华文楷体" w:hint="eastAsia"/>
          <w:sz w:val="28"/>
          <w:szCs w:val="28"/>
        </w:rPr>
        <w:t>的违品作为</w:t>
      </w:r>
      <w:proofErr w:type="gramEnd"/>
      <w:r w:rsidRPr="00644C61">
        <w:rPr>
          <w:rFonts w:ascii="华文楷体" w:eastAsia="华文楷体" w:hAnsi="华文楷体" w:hint="eastAsia"/>
          <w:sz w:val="28"/>
          <w:szCs w:val="28"/>
        </w:rPr>
        <w:t>另一者的能遍。比如说“</w:t>
      </w:r>
      <w:del w:id="155" w:author="Windows User" w:date="2015-11-30T10:26:00Z">
        <w:r w:rsidRPr="00644C61" w:rsidDel="00D5634A">
          <w:rPr>
            <w:rFonts w:ascii="华文楷体" w:eastAsia="华文楷体" w:hAnsi="华文楷体" w:hint="eastAsia"/>
            <w:sz w:val="28"/>
            <w:szCs w:val="28"/>
          </w:rPr>
          <w:delText>所做</w:delText>
        </w:r>
      </w:del>
      <w:ins w:id="156"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”他</w:t>
      </w:r>
      <w:proofErr w:type="gramStart"/>
      <w:r w:rsidRPr="00644C61">
        <w:rPr>
          <w:rFonts w:ascii="华文楷体" w:eastAsia="华文楷体" w:hAnsi="华文楷体" w:hint="eastAsia"/>
          <w:sz w:val="28"/>
          <w:szCs w:val="28"/>
        </w:rPr>
        <w:t>的违品是</w:t>
      </w:r>
      <w:proofErr w:type="gramEnd"/>
      <w:r w:rsidRPr="00644C61">
        <w:rPr>
          <w:rFonts w:ascii="华文楷体" w:eastAsia="华文楷体" w:hAnsi="华文楷体" w:hint="eastAsia"/>
          <w:sz w:val="28"/>
          <w:szCs w:val="28"/>
        </w:rPr>
        <w:t>“非所作”，“非所作”能够作为常有法的能遍，他们就是说“非所作”和“常有”是能</w:t>
      </w:r>
      <w:proofErr w:type="gramStart"/>
      <w:r w:rsidRPr="00644C61">
        <w:rPr>
          <w:rFonts w:ascii="华文楷体" w:eastAsia="华文楷体" w:hAnsi="华文楷体" w:hint="eastAsia"/>
          <w:sz w:val="28"/>
          <w:szCs w:val="28"/>
        </w:rPr>
        <w:t>遍和所遍</w:t>
      </w:r>
      <w:proofErr w:type="gramEnd"/>
      <w:r w:rsidRPr="00644C61">
        <w:rPr>
          <w:rFonts w:ascii="华文楷体" w:eastAsia="华文楷体" w:hAnsi="华文楷体" w:hint="eastAsia"/>
          <w:sz w:val="28"/>
          <w:szCs w:val="28"/>
        </w:rPr>
        <w:t>的关系，所以说呢就是“</w:t>
      </w:r>
      <w:del w:id="157" w:author="Windows User" w:date="2015-11-30T10:26:00Z">
        <w:r w:rsidRPr="00644C61" w:rsidDel="00D5634A">
          <w:rPr>
            <w:rFonts w:ascii="华文楷体" w:eastAsia="华文楷体" w:hAnsi="华文楷体" w:hint="eastAsia"/>
            <w:sz w:val="28"/>
            <w:szCs w:val="28"/>
          </w:rPr>
          <w:delText>所做</w:delText>
        </w:r>
      </w:del>
      <w:ins w:id="158"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”和“常有”不可能同是两者同时存在。那么如果把这三个步骤掌握之后呢，</w:t>
      </w:r>
      <w:proofErr w:type="gramStart"/>
      <w:r w:rsidRPr="00644C61">
        <w:rPr>
          <w:rFonts w:ascii="华文楷体" w:eastAsia="华文楷体" w:hAnsi="华文楷体" w:hint="eastAsia"/>
          <w:sz w:val="28"/>
          <w:szCs w:val="28"/>
        </w:rPr>
        <w:t>哦这个</w:t>
      </w:r>
      <w:proofErr w:type="gramEnd"/>
      <w:r w:rsidRPr="00644C61">
        <w:rPr>
          <w:rFonts w:ascii="华文楷体" w:eastAsia="华文楷体" w:hAnsi="华文楷体" w:hint="eastAsia"/>
          <w:sz w:val="28"/>
          <w:szCs w:val="28"/>
        </w:rPr>
        <w:t>“</w:t>
      </w:r>
      <w:del w:id="159" w:author="Windows User" w:date="2015-11-30T10:26:00Z">
        <w:r w:rsidRPr="00644C61" w:rsidDel="00D5634A">
          <w:rPr>
            <w:rFonts w:ascii="华文楷体" w:eastAsia="华文楷体" w:hAnsi="华文楷体" w:hint="eastAsia"/>
            <w:sz w:val="28"/>
            <w:szCs w:val="28"/>
          </w:rPr>
          <w:delText>所做</w:delText>
        </w:r>
      </w:del>
      <w:ins w:id="160"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”和“常有”之间的这样一种间接相违的问题呀，就可以了知了。因为就是说是“非所作”和“常有”之间的关系很密切，所以说呢就说“</w:t>
      </w:r>
      <w:del w:id="161" w:author="Windows User" w:date="2015-11-30T10:26:00Z">
        <w:r w:rsidRPr="00644C61" w:rsidDel="00D5634A">
          <w:rPr>
            <w:rFonts w:ascii="华文楷体" w:eastAsia="华文楷体" w:hAnsi="华文楷体" w:hint="eastAsia"/>
            <w:sz w:val="28"/>
            <w:szCs w:val="28"/>
          </w:rPr>
          <w:delText>所做</w:delText>
        </w:r>
      </w:del>
      <w:ins w:id="162"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”和“常有”之间呢，他也不可能是这样一种这个，可以说有些关系的，“</w:t>
      </w:r>
      <w:del w:id="163" w:author="Windows User" w:date="2015-11-30T10:26:00Z">
        <w:r w:rsidRPr="00644C61" w:rsidDel="00D5634A">
          <w:rPr>
            <w:rFonts w:ascii="华文楷体" w:eastAsia="华文楷体" w:hAnsi="华文楷体" w:hint="eastAsia"/>
            <w:sz w:val="28"/>
            <w:szCs w:val="28"/>
          </w:rPr>
          <w:delText>所做</w:delText>
        </w:r>
      </w:del>
      <w:ins w:id="164" w:author="Windows User" w:date="2015-11-30T10:26:00Z">
        <w:r w:rsidR="00D5634A">
          <w:rPr>
            <w:rFonts w:ascii="华文楷体" w:eastAsia="华文楷体" w:hAnsi="华文楷体" w:hint="eastAsia"/>
            <w:sz w:val="28"/>
            <w:szCs w:val="28"/>
          </w:rPr>
          <w:t>所作</w:t>
        </w:r>
      </w:ins>
      <w:r w:rsidRPr="00644C61">
        <w:rPr>
          <w:rFonts w:ascii="华文楷体" w:eastAsia="华文楷体" w:hAnsi="华文楷体" w:hint="eastAsia"/>
          <w:sz w:val="28"/>
          <w:szCs w:val="28"/>
        </w:rPr>
        <w:t>”和“常有”之间就是一种相违的，而且是间接相违。</w:t>
      </w:r>
    </w:p>
    <w:p w:rsidR="00D5634A" w:rsidRPr="00D5634A" w:rsidRDefault="00644C61" w:rsidP="004D217E">
      <w:pPr>
        <w:ind w:firstLine="570"/>
        <w:rPr>
          <w:ins w:id="165" w:author="Windows User" w:date="2015-11-30T10:27:00Z"/>
          <w:rFonts w:ascii="华文楷体" w:eastAsia="华文楷体" w:hAnsi="华文楷体" w:hint="eastAsia"/>
          <w:b/>
          <w:sz w:val="28"/>
          <w:szCs w:val="28"/>
          <w:rPrChange w:id="166" w:author="Windows User" w:date="2015-11-30T10:30:00Z">
            <w:rPr>
              <w:ins w:id="167" w:author="Windows User" w:date="2015-11-30T10:27:00Z"/>
              <w:rFonts w:ascii="华文楷体" w:eastAsia="华文楷体" w:hAnsi="华文楷体" w:hint="eastAsia"/>
              <w:sz w:val="28"/>
              <w:szCs w:val="28"/>
            </w:rPr>
          </w:rPrChange>
        </w:rPr>
      </w:pPr>
      <w:r w:rsidRPr="00D5634A">
        <w:rPr>
          <w:rFonts w:ascii="华文楷体" w:eastAsia="华文楷体" w:hAnsi="华文楷体" w:hint="eastAsia"/>
          <w:b/>
          <w:sz w:val="28"/>
          <w:szCs w:val="28"/>
          <w:rPrChange w:id="168" w:author="Windows User" w:date="2015-11-30T10:30:00Z">
            <w:rPr>
              <w:rFonts w:ascii="华文楷体" w:eastAsia="华文楷体" w:hAnsi="华文楷体" w:hint="eastAsia"/>
              <w:sz w:val="28"/>
              <w:szCs w:val="28"/>
            </w:rPr>
          </w:rPrChange>
        </w:rPr>
        <w:t>【本来在此外,深入透彻地理解相属与相违的含义虽说格外重要,但唯恐篇幅冗长,而叙述到此为止。】</w:t>
      </w:r>
    </w:p>
    <w:p w:rsidR="00D5634A" w:rsidRDefault="00644C61" w:rsidP="004D217E">
      <w:pPr>
        <w:ind w:firstLine="570"/>
        <w:rPr>
          <w:ins w:id="169" w:author="Windows User" w:date="2015-11-30T10:31:00Z"/>
          <w:rFonts w:ascii="华文楷体" w:eastAsia="华文楷体" w:hAnsi="华文楷体" w:hint="eastAsia"/>
          <w:sz w:val="28"/>
          <w:szCs w:val="28"/>
        </w:rPr>
      </w:pPr>
      <w:r w:rsidRPr="00644C61">
        <w:rPr>
          <w:rFonts w:ascii="华文楷体" w:eastAsia="华文楷体" w:hAnsi="华文楷体" w:hint="eastAsia"/>
          <w:sz w:val="28"/>
          <w:szCs w:val="28"/>
        </w:rPr>
        <w:t>本来</w:t>
      </w:r>
      <w:del w:id="170" w:author="Windows User" w:date="2015-11-30T10:31:00Z">
        <w:r w:rsidRPr="00644C61" w:rsidDel="00D5634A">
          <w:rPr>
            <w:rFonts w:ascii="华文楷体" w:eastAsia="华文楷体" w:hAnsi="华文楷体" w:hint="eastAsia"/>
            <w:sz w:val="28"/>
            <w:szCs w:val="28"/>
          </w:rPr>
          <w:delText>在这个地···</w:delText>
        </w:r>
      </w:del>
      <w:r w:rsidRPr="00644C61">
        <w:rPr>
          <w:rFonts w:ascii="华文楷体" w:eastAsia="华文楷体" w:hAnsi="华文楷体" w:hint="eastAsia"/>
          <w:sz w:val="28"/>
          <w:szCs w:val="28"/>
        </w:rPr>
        <w:t>在这个地方的话就说是，深入透彻的去讲解去理解，所谓的这个相属的问题和这个相违的含义呢是非常重要的，尤其是要观察这些因的时候非常重要，但是呢如果真正地展开宣讲的时候呢，就害怕这个篇幅过多，啊篇幅这个比较冗长，所以说呢就说是简单的叙述了一点点，叙述到此为止了。</w:t>
      </w:r>
    </w:p>
    <w:p w:rsidR="00D5634A" w:rsidRPr="00D5634A" w:rsidRDefault="00644C61" w:rsidP="004D217E">
      <w:pPr>
        <w:ind w:firstLine="570"/>
        <w:rPr>
          <w:ins w:id="171" w:author="Windows User" w:date="2015-11-30T10:31:00Z"/>
          <w:rFonts w:ascii="华文楷体" w:eastAsia="华文楷体" w:hAnsi="华文楷体" w:hint="eastAsia"/>
          <w:b/>
          <w:sz w:val="28"/>
          <w:szCs w:val="28"/>
          <w:rPrChange w:id="172" w:author="Windows User" w:date="2015-11-30T10:31:00Z">
            <w:rPr>
              <w:ins w:id="173" w:author="Windows User" w:date="2015-11-30T10:31:00Z"/>
              <w:rFonts w:ascii="华文楷体" w:eastAsia="华文楷体" w:hAnsi="华文楷体" w:hint="eastAsia"/>
              <w:sz w:val="28"/>
              <w:szCs w:val="28"/>
            </w:rPr>
          </w:rPrChange>
        </w:rPr>
      </w:pPr>
      <w:r w:rsidRPr="00D5634A">
        <w:rPr>
          <w:rFonts w:ascii="华文楷体" w:eastAsia="华文楷体" w:hAnsi="华文楷体" w:hint="eastAsia"/>
          <w:b/>
          <w:sz w:val="28"/>
          <w:szCs w:val="28"/>
          <w:rPrChange w:id="174" w:author="Windows User" w:date="2015-11-30T10:31:00Z">
            <w:rPr>
              <w:rFonts w:ascii="华文楷体" w:eastAsia="华文楷体" w:hAnsi="华文楷体" w:hint="eastAsia"/>
              <w:sz w:val="28"/>
              <w:szCs w:val="28"/>
            </w:rPr>
          </w:rPrChange>
        </w:rPr>
        <w:t>【相违与相属的名词是一切“因”的能遍问题中必然要涉及到的,因而在此只是简略说明。】</w:t>
      </w:r>
    </w:p>
    <w:p w:rsidR="00D5634A" w:rsidRDefault="00644C61" w:rsidP="004D217E">
      <w:pPr>
        <w:ind w:firstLine="570"/>
        <w:rPr>
          <w:ins w:id="175" w:author="Windows User" w:date="2015-11-30T10:32:00Z"/>
          <w:rFonts w:ascii="华文楷体" w:eastAsia="华文楷体" w:hAnsi="华文楷体" w:hint="eastAsia"/>
          <w:sz w:val="28"/>
          <w:szCs w:val="28"/>
        </w:rPr>
      </w:pPr>
      <w:r w:rsidRPr="00644C61">
        <w:rPr>
          <w:rFonts w:ascii="华文楷体" w:eastAsia="华文楷体" w:hAnsi="华文楷体" w:hint="eastAsia"/>
          <w:sz w:val="28"/>
          <w:szCs w:val="28"/>
        </w:rPr>
        <w:t>那么虽然没有就是说长篇大论的方式来进行宣说，但是呢因为相违和相属的名词是一切“因”，就是一切推理。那么在一切推理的能</w:t>
      </w:r>
      <w:r w:rsidRPr="00644C61">
        <w:rPr>
          <w:rFonts w:ascii="华文楷体" w:eastAsia="华文楷体" w:hAnsi="华文楷体" w:hint="eastAsia"/>
          <w:sz w:val="28"/>
          <w:szCs w:val="28"/>
        </w:rPr>
        <w:lastRenderedPageBreak/>
        <w:t>遍的问题当中，必然要涉及到，</w:t>
      </w:r>
      <w:proofErr w:type="gramStart"/>
      <w:r w:rsidRPr="00644C61">
        <w:rPr>
          <w:rFonts w:ascii="华文楷体" w:eastAsia="华文楷体" w:hAnsi="华文楷体" w:hint="eastAsia"/>
          <w:sz w:val="28"/>
          <w:szCs w:val="28"/>
        </w:rPr>
        <w:t>啊必然</w:t>
      </w:r>
      <w:proofErr w:type="gramEnd"/>
      <w:r w:rsidRPr="00644C61">
        <w:rPr>
          <w:rFonts w:ascii="华文楷体" w:eastAsia="华文楷体" w:hAnsi="华文楷体" w:hint="eastAsia"/>
          <w:sz w:val="28"/>
          <w:szCs w:val="28"/>
        </w:rPr>
        <w:t>要涉及到这样一种相违和相属，所以说如果一点都不讲的话也是，</w:t>
      </w:r>
      <w:proofErr w:type="gramStart"/>
      <w:r w:rsidRPr="00644C61">
        <w:rPr>
          <w:rFonts w:ascii="华文楷体" w:eastAsia="华文楷体" w:hAnsi="华文楷体" w:hint="eastAsia"/>
          <w:sz w:val="28"/>
          <w:szCs w:val="28"/>
        </w:rPr>
        <w:t>啊怕就是</w:t>
      </w:r>
      <w:proofErr w:type="gramEnd"/>
      <w:r w:rsidRPr="00644C61">
        <w:rPr>
          <w:rFonts w:ascii="华文楷体" w:eastAsia="华文楷体" w:hAnsi="华文楷体" w:hint="eastAsia"/>
          <w:sz w:val="28"/>
          <w:szCs w:val="28"/>
        </w:rPr>
        <w:t>后学者没办法了知，所以说在这个地方是简略说明的</w:t>
      </w:r>
      <w:del w:id="176" w:author="Windows User" w:date="2015-11-30T10:32:00Z">
        <w:r w:rsidRPr="00644C61" w:rsidDel="00D5634A">
          <w:rPr>
            <w:rFonts w:ascii="华文楷体" w:eastAsia="华文楷体" w:hAnsi="华文楷体" w:hint="eastAsia"/>
            <w:sz w:val="28"/>
            <w:szCs w:val="28"/>
          </w:rPr>
          <w:delText>，</w:delText>
        </w:r>
      </w:del>
      <w:ins w:id="177" w:author="Windows User" w:date="2015-11-30T10:32:00Z">
        <w:r w:rsidR="00D5634A">
          <w:rPr>
            <w:rFonts w:ascii="华文楷体" w:eastAsia="华文楷体" w:hAnsi="华文楷体" w:hint="eastAsia"/>
            <w:sz w:val="28"/>
            <w:szCs w:val="28"/>
          </w:rPr>
          <w:t>。</w:t>
        </w:r>
      </w:ins>
    </w:p>
    <w:p w:rsidR="00D5634A" w:rsidRDefault="00644C61" w:rsidP="004D217E">
      <w:pPr>
        <w:ind w:firstLine="570"/>
        <w:rPr>
          <w:ins w:id="178" w:author="Windows User" w:date="2015-11-30T10:33:00Z"/>
          <w:rFonts w:ascii="华文楷体" w:eastAsia="华文楷体" w:hAnsi="华文楷体" w:hint="eastAsia"/>
          <w:sz w:val="28"/>
          <w:szCs w:val="28"/>
        </w:rPr>
      </w:pPr>
      <w:r w:rsidRPr="00644C61">
        <w:rPr>
          <w:rFonts w:ascii="华文楷体" w:eastAsia="华文楷体" w:hAnsi="华文楷体" w:hint="eastAsia"/>
          <w:sz w:val="28"/>
          <w:szCs w:val="28"/>
        </w:rPr>
        <w:t>那么如果我们要对于这样一种相属和相违的问题，应该有一个全面的了知的话，《量理宝藏论》当中，啊第六品和第七品</w:t>
      </w:r>
      <w:proofErr w:type="gramStart"/>
      <w:r w:rsidRPr="00644C61">
        <w:rPr>
          <w:rFonts w:ascii="华文楷体" w:eastAsia="华文楷体" w:hAnsi="华文楷体" w:hint="eastAsia"/>
          <w:sz w:val="28"/>
          <w:szCs w:val="28"/>
        </w:rPr>
        <w:t>呢主要</w:t>
      </w:r>
      <w:proofErr w:type="gramEnd"/>
      <w:r w:rsidRPr="00644C61">
        <w:rPr>
          <w:rFonts w:ascii="华文楷体" w:eastAsia="华文楷体" w:hAnsi="华文楷体" w:hint="eastAsia"/>
          <w:sz w:val="28"/>
          <w:szCs w:val="28"/>
        </w:rPr>
        <w:t>是讲相属和相违，上师在这个注释当中呢也是对于这个，相属和相违两个</w:t>
      </w:r>
      <w:proofErr w:type="gramStart"/>
      <w:r w:rsidRPr="00644C61">
        <w:rPr>
          <w:rFonts w:ascii="华文楷体" w:eastAsia="华文楷体" w:hAnsi="华文楷体" w:hint="eastAsia"/>
          <w:sz w:val="28"/>
          <w:szCs w:val="28"/>
        </w:rPr>
        <w:t>问题呢讲得</w:t>
      </w:r>
      <w:proofErr w:type="gramEnd"/>
      <w:r w:rsidRPr="00644C61">
        <w:rPr>
          <w:rFonts w:ascii="华文楷体" w:eastAsia="华文楷体" w:hAnsi="华文楷体" w:hint="eastAsia"/>
          <w:sz w:val="28"/>
          <w:szCs w:val="28"/>
        </w:rPr>
        <w:t>很清楚、很透彻。所以说呢，如果有时间的话就可以参考《量理宝藏论》的注释当中，那么第六</w:t>
      </w:r>
      <w:proofErr w:type="gramStart"/>
      <w:r w:rsidRPr="00644C61">
        <w:rPr>
          <w:rFonts w:ascii="华文楷体" w:eastAsia="华文楷体" w:hAnsi="华文楷体" w:hint="eastAsia"/>
          <w:sz w:val="28"/>
          <w:szCs w:val="28"/>
        </w:rPr>
        <w:t>品呢观</w:t>
      </w:r>
      <w:proofErr w:type="gramEnd"/>
      <w:r w:rsidRPr="00644C61">
        <w:rPr>
          <w:rFonts w:ascii="华文楷体" w:eastAsia="华文楷体" w:hAnsi="华文楷体" w:hint="eastAsia"/>
          <w:sz w:val="28"/>
          <w:szCs w:val="28"/>
        </w:rPr>
        <w:t>相属，第七品观相违。像这样的话，这个里面分成“不并存相违”啊，然后就说是这个“互绝相违”啊，还有相属当中的这样一种“同体相属”和“彼生相属”，啊</w:t>
      </w:r>
      <w:proofErr w:type="gramStart"/>
      <w:r w:rsidRPr="00644C61">
        <w:rPr>
          <w:rFonts w:ascii="华文楷体" w:eastAsia="华文楷体" w:hAnsi="华文楷体" w:hint="eastAsia"/>
          <w:sz w:val="28"/>
          <w:szCs w:val="28"/>
        </w:rPr>
        <w:t>这些自宗的</w:t>
      </w:r>
      <w:proofErr w:type="gramEnd"/>
      <w:r w:rsidRPr="00644C61">
        <w:rPr>
          <w:rFonts w:ascii="华文楷体" w:eastAsia="华文楷体" w:hAnsi="华文楷体" w:hint="eastAsia"/>
          <w:sz w:val="28"/>
          <w:szCs w:val="28"/>
        </w:rPr>
        <w:t>观点</w:t>
      </w:r>
      <w:proofErr w:type="gramStart"/>
      <w:r w:rsidRPr="00644C61">
        <w:rPr>
          <w:rFonts w:ascii="华文楷体" w:eastAsia="华文楷体" w:hAnsi="华文楷体" w:hint="eastAsia"/>
          <w:sz w:val="28"/>
          <w:szCs w:val="28"/>
        </w:rPr>
        <w:t>还有他宗的</w:t>
      </w:r>
      <w:proofErr w:type="gramEnd"/>
      <w:r w:rsidRPr="00644C61">
        <w:rPr>
          <w:rFonts w:ascii="华文楷体" w:eastAsia="华文楷体" w:hAnsi="华文楷体" w:hint="eastAsia"/>
          <w:sz w:val="28"/>
          <w:szCs w:val="28"/>
        </w:rPr>
        <w:t>观点，啊都讲得非常非常的清楚，</w:t>
      </w:r>
      <w:proofErr w:type="gramStart"/>
      <w:r w:rsidRPr="00644C61">
        <w:rPr>
          <w:rFonts w:ascii="华文楷体" w:eastAsia="华文楷体" w:hAnsi="华文楷体" w:hint="eastAsia"/>
          <w:sz w:val="28"/>
          <w:szCs w:val="28"/>
        </w:rPr>
        <w:t>啊可以</w:t>
      </w:r>
      <w:proofErr w:type="gramEnd"/>
      <w:r w:rsidRPr="00644C61">
        <w:rPr>
          <w:rFonts w:ascii="华文楷体" w:eastAsia="华文楷体" w:hAnsi="华文楷体" w:hint="eastAsia"/>
          <w:sz w:val="28"/>
          <w:szCs w:val="28"/>
        </w:rPr>
        <w:t>去参考的。</w:t>
      </w:r>
    </w:p>
    <w:p w:rsidR="00D5634A" w:rsidRDefault="00644C61" w:rsidP="004D217E">
      <w:pPr>
        <w:ind w:firstLine="570"/>
        <w:rPr>
          <w:ins w:id="179" w:author="Windows User" w:date="2015-11-30T10:33:00Z"/>
          <w:rFonts w:ascii="华文楷体" w:eastAsia="华文楷体" w:hAnsi="华文楷体" w:hint="eastAsia"/>
          <w:sz w:val="28"/>
          <w:szCs w:val="28"/>
        </w:rPr>
      </w:pPr>
      <w:del w:id="180" w:author="Windows User" w:date="2015-11-30T10:33:00Z">
        <w:r w:rsidRPr="00D5634A" w:rsidDel="00D5634A">
          <w:rPr>
            <w:rFonts w:ascii="华文楷体" w:eastAsia="华文楷体" w:hAnsi="华文楷体" w:hint="eastAsia"/>
            <w:b/>
            <w:sz w:val="28"/>
            <w:szCs w:val="28"/>
            <w:rPrChange w:id="181" w:author="Windows User" w:date="2015-11-30T10:33:00Z">
              <w:rPr>
                <w:rFonts w:ascii="华文楷体" w:eastAsia="华文楷体" w:hAnsi="华文楷体" w:hint="eastAsia"/>
                <w:sz w:val="28"/>
                <w:szCs w:val="28"/>
              </w:rPr>
            </w:rPrChange>
          </w:rPr>
          <w:delText>那么接下来是讲第三个问题了，是【</w:delText>
        </w:r>
      </w:del>
      <w:r w:rsidRPr="00D5634A">
        <w:rPr>
          <w:rFonts w:ascii="华文楷体" w:eastAsia="华文楷体" w:hAnsi="华文楷体" w:hint="eastAsia"/>
          <w:b/>
          <w:sz w:val="28"/>
          <w:szCs w:val="28"/>
          <w:rPrChange w:id="182" w:author="Windows User" w:date="2015-11-30T10:33:00Z">
            <w:rPr>
              <w:rFonts w:ascii="华文楷体" w:eastAsia="华文楷体" w:hAnsi="华文楷体" w:hint="eastAsia"/>
              <w:sz w:val="28"/>
              <w:szCs w:val="28"/>
            </w:rPr>
          </w:rPrChange>
        </w:rPr>
        <w:t>申三、</w:t>
      </w:r>
      <w:proofErr w:type="gramStart"/>
      <w:r w:rsidRPr="00D5634A">
        <w:rPr>
          <w:rFonts w:ascii="华文楷体" w:eastAsia="华文楷体" w:hAnsi="华文楷体" w:hint="eastAsia"/>
          <w:b/>
          <w:sz w:val="28"/>
          <w:szCs w:val="28"/>
          <w:rPrChange w:id="183" w:author="Windows User" w:date="2015-11-30T10:33:00Z">
            <w:rPr>
              <w:rFonts w:ascii="华文楷体" w:eastAsia="华文楷体" w:hAnsi="华文楷体" w:hint="eastAsia"/>
              <w:sz w:val="28"/>
              <w:szCs w:val="28"/>
            </w:rPr>
          </w:rPrChange>
        </w:rPr>
        <w:t>观察因</w:t>
      </w:r>
      <w:proofErr w:type="gramEnd"/>
      <w:r w:rsidRPr="00D5634A">
        <w:rPr>
          <w:rFonts w:ascii="华文楷体" w:eastAsia="华文楷体" w:hAnsi="华文楷体" w:hint="eastAsia"/>
          <w:b/>
          <w:sz w:val="28"/>
          <w:szCs w:val="28"/>
          <w:rPrChange w:id="184" w:author="Windows User" w:date="2015-11-30T10:33:00Z">
            <w:rPr>
              <w:rFonts w:ascii="华文楷体" w:eastAsia="华文楷体" w:hAnsi="华文楷体" w:hint="eastAsia"/>
              <w:sz w:val="28"/>
              <w:szCs w:val="28"/>
            </w:rPr>
          </w:rPrChange>
        </w:rPr>
        <w:t>不合理：</w:t>
      </w:r>
      <w:del w:id="185" w:author="Windows User" w:date="2015-11-30T10:33:00Z">
        <w:r w:rsidRPr="00D5634A" w:rsidDel="00D5634A">
          <w:rPr>
            <w:rFonts w:ascii="华文楷体" w:eastAsia="华文楷体" w:hAnsi="华文楷体" w:hint="eastAsia"/>
            <w:b/>
            <w:sz w:val="28"/>
            <w:szCs w:val="28"/>
            <w:rPrChange w:id="186" w:author="Windows User" w:date="2015-11-30T10:33:00Z">
              <w:rPr>
                <w:rFonts w:ascii="华文楷体" w:eastAsia="华文楷体" w:hAnsi="华文楷体" w:hint="eastAsia"/>
                <w:sz w:val="28"/>
                <w:szCs w:val="28"/>
              </w:rPr>
            </w:rPrChange>
          </w:rPr>
          <w:delText xml:space="preserve"> 】</w:delText>
        </w:r>
        <w:r w:rsidRPr="00644C61" w:rsidDel="00D5634A">
          <w:rPr>
            <w:rFonts w:ascii="华文楷体" w:eastAsia="华文楷体" w:hAnsi="华文楷体" w:hint="eastAsia"/>
            <w:sz w:val="28"/>
            <w:szCs w:val="28"/>
          </w:rPr>
          <w:delText>观察因不合理呢颂词当中讲【</w:delText>
        </w:r>
      </w:del>
    </w:p>
    <w:p w:rsidR="00D5634A" w:rsidRPr="00D5634A" w:rsidRDefault="00644C61" w:rsidP="00D5634A">
      <w:pPr>
        <w:ind w:firstLine="570"/>
        <w:jc w:val="center"/>
        <w:rPr>
          <w:ins w:id="187" w:author="Windows User" w:date="2015-11-30T10:33:00Z"/>
          <w:rFonts w:ascii="华文楷体" w:eastAsia="华文楷体" w:hAnsi="华文楷体" w:hint="eastAsia"/>
          <w:b/>
          <w:sz w:val="28"/>
          <w:szCs w:val="28"/>
          <w:rPrChange w:id="188" w:author="Windows User" w:date="2015-11-30T10:33:00Z">
            <w:rPr>
              <w:ins w:id="189" w:author="Windows User" w:date="2015-11-30T10:33:00Z"/>
              <w:rFonts w:ascii="华文楷体" w:eastAsia="华文楷体" w:hAnsi="华文楷体" w:hint="eastAsia"/>
              <w:sz w:val="28"/>
              <w:szCs w:val="28"/>
            </w:rPr>
          </w:rPrChange>
        </w:rPr>
        <w:pPrChange w:id="190" w:author="Windows User" w:date="2015-11-30T10:33:00Z">
          <w:pPr>
            <w:ind w:firstLine="570"/>
          </w:pPr>
        </w:pPrChange>
      </w:pPr>
      <w:r w:rsidRPr="00D5634A">
        <w:rPr>
          <w:rFonts w:ascii="华文楷体" w:eastAsia="华文楷体" w:hAnsi="华文楷体" w:hint="eastAsia"/>
          <w:b/>
          <w:sz w:val="28"/>
          <w:szCs w:val="28"/>
          <w:rPrChange w:id="191" w:author="Windows User" w:date="2015-11-30T10:33:00Z">
            <w:rPr>
              <w:rFonts w:ascii="华文楷体" w:eastAsia="华文楷体" w:hAnsi="华文楷体" w:hint="eastAsia"/>
              <w:sz w:val="28"/>
              <w:szCs w:val="28"/>
            </w:rPr>
          </w:rPrChange>
        </w:rPr>
        <w:t>无因何以故，成此偶尔生？</w:t>
      </w:r>
    </w:p>
    <w:p w:rsidR="00D5634A" w:rsidRPr="00D5634A" w:rsidRDefault="00644C61" w:rsidP="00D5634A">
      <w:pPr>
        <w:ind w:firstLine="570"/>
        <w:jc w:val="center"/>
        <w:rPr>
          <w:ins w:id="192" w:author="Windows User" w:date="2015-11-30T10:33:00Z"/>
          <w:rFonts w:ascii="华文楷体" w:eastAsia="华文楷体" w:hAnsi="华文楷体" w:hint="eastAsia"/>
          <w:b/>
          <w:sz w:val="28"/>
          <w:szCs w:val="28"/>
          <w:rPrChange w:id="193" w:author="Windows User" w:date="2015-11-30T10:33:00Z">
            <w:rPr>
              <w:ins w:id="194" w:author="Windows User" w:date="2015-11-30T10:33:00Z"/>
              <w:rFonts w:ascii="华文楷体" w:eastAsia="华文楷体" w:hAnsi="华文楷体" w:hint="eastAsia"/>
              <w:sz w:val="28"/>
              <w:szCs w:val="28"/>
            </w:rPr>
          </w:rPrChange>
        </w:rPr>
        <w:pPrChange w:id="195" w:author="Windows User" w:date="2015-11-30T10:33:00Z">
          <w:pPr>
            <w:ind w:firstLine="570"/>
          </w:pPr>
        </w:pPrChange>
      </w:pPr>
      <w:proofErr w:type="gramStart"/>
      <w:r w:rsidRPr="00D5634A">
        <w:rPr>
          <w:rFonts w:ascii="华文楷体" w:eastAsia="华文楷体" w:hAnsi="华文楷体" w:hint="eastAsia"/>
          <w:b/>
          <w:sz w:val="28"/>
          <w:szCs w:val="28"/>
          <w:rPrChange w:id="196" w:author="Windows User" w:date="2015-11-30T10:33:00Z">
            <w:rPr>
              <w:rFonts w:ascii="华文楷体" w:eastAsia="华文楷体" w:hAnsi="华文楷体" w:hint="eastAsia"/>
              <w:sz w:val="28"/>
              <w:szCs w:val="28"/>
            </w:rPr>
          </w:rPrChange>
        </w:rPr>
        <w:t>具因何以</w:t>
      </w:r>
      <w:proofErr w:type="gramEnd"/>
      <w:r w:rsidRPr="00D5634A">
        <w:rPr>
          <w:rFonts w:ascii="华文楷体" w:eastAsia="华文楷体" w:hAnsi="华文楷体" w:hint="eastAsia"/>
          <w:b/>
          <w:sz w:val="28"/>
          <w:szCs w:val="28"/>
          <w:rPrChange w:id="197" w:author="Windows User" w:date="2015-11-30T10:33:00Z">
            <w:rPr>
              <w:rFonts w:ascii="华文楷体" w:eastAsia="华文楷体" w:hAnsi="华文楷体" w:hint="eastAsia"/>
              <w:sz w:val="28"/>
              <w:szCs w:val="28"/>
            </w:rPr>
          </w:rPrChange>
        </w:rPr>
        <w:t>故，摆脱依他起？</w:t>
      </w:r>
      <w:del w:id="198" w:author="Windows User" w:date="2015-11-30T10:33:00Z">
        <w:r w:rsidRPr="00D5634A" w:rsidDel="00D5634A">
          <w:rPr>
            <w:rFonts w:ascii="华文楷体" w:eastAsia="华文楷体" w:hAnsi="华文楷体" w:hint="eastAsia"/>
            <w:b/>
            <w:sz w:val="28"/>
            <w:szCs w:val="28"/>
            <w:rPrChange w:id="199" w:author="Windows User" w:date="2015-11-30T10:33:00Z">
              <w:rPr>
                <w:rFonts w:ascii="华文楷体" w:eastAsia="华文楷体" w:hAnsi="华文楷体" w:hint="eastAsia"/>
                <w:sz w:val="28"/>
                <w:szCs w:val="28"/>
              </w:rPr>
            </w:rPrChange>
          </w:rPr>
          <w:delText xml:space="preserve"> 】</w:delText>
        </w:r>
      </w:del>
    </w:p>
    <w:p w:rsidR="007837D3" w:rsidRDefault="00644C61" w:rsidP="004D217E">
      <w:pPr>
        <w:ind w:firstLine="570"/>
        <w:rPr>
          <w:ins w:id="200" w:author="Windows User" w:date="2015-11-30T10:34:00Z"/>
          <w:rFonts w:ascii="华文楷体" w:eastAsia="华文楷体" w:hAnsi="华文楷体" w:hint="eastAsia"/>
          <w:sz w:val="28"/>
          <w:szCs w:val="28"/>
        </w:rPr>
      </w:pPr>
      <w:r w:rsidRPr="00644C61">
        <w:rPr>
          <w:rFonts w:ascii="华文楷体" w:eastAsia="华文楷体" w:hAnsi="华文楷体" w:hint="eastAsia"/>
          <w:sz w:val="28"/>
          <w:szCs w:val="28"/>
        </w:rPr>
        <w:t>那么此处的这个因不合理是针对谁的呢？</w:t>
      </w:r>
      <w:del w:id="201" w:author="Windows User" w:date="2015-11-30T10:34:00Z">
        <w:r w:rsidRPr="00644C61" w:rsidDel="007837D3">
          <w:rPr>
            <w:rFonts w:ascii="华文楷体" w:eastAsia="华文楷体" w:hAnsi="华文楷体" w:hint="eastAsia"/>
            <w:sz w:val="28"/>
            <w:szCs w:val="28"/>
          </w:rPr>
          <w:delText>啊</w:delText>
        </w:r>
      </w:del>
      <w:r w:rsidRPr="00644C61">
        <w:rPr>
          <w:rFonts w:ascii="华文楷体" w:eastAsia="华文楷体" w:hAnsi="华文楷体" w:hint="eastAsia"/>
          <w:sz w:val="28"/>
          <w:szCs w:val="28"/>
        </w:rPr>
        <w:t>是针对这样一种行相的，那么</w:t>
      </w:r>
      <w:del w:id="202" w:author="Windows User" w:date="2015-11-30T10:34:00Z">
        <w:r w:rsidRPr="00644C61" w:rsidDel="007837D3">
          <w:rPr>
            <w:rFonts w:ascii="华文楷体" w:eastAsia="华文楷体" w:hAnsi="华文楷体" w:hint="eastAsia"/>
            <w:sz w:val="28"/>
            <w:szCs w:val="28"/>
          </w:rPr>
          <w:delText>这个行相你处在···啊</w:delText>
        </w:r>
      </w:del>
      <w:r w:rsidRPr="00644C61">
        <w:rPr>
          <w:rFonts w:ascii="华文楷体" w:eastAsia="华文楷体" w:hAnsi="华文楷体" w:hint="eastAsia"/>
          <w:sz w:val="28"/>
          <w:szCs w:val="28"/>
        </w:rPr>
        <w:t>你这个行相是一种眼识的一种</w:t>
      </w:r>
      <w:del w:id="203" w:author="Windows User" w:date="2015-11-30T13:19:00Z">
        <w:r w:rsidRPr="00644C61" w:rsidDel="007B3941">
          <w:rPr>
            <w:rFonts w:ascii="华文楷体" w:eastAsia="华文楷体" w:hAnsi="华文楷体" w:hint="eastAsia"/>
            <w:sz w:val="28"/>
            <w:szCs w:val="28"/>
          </w:rPr>
          <w:delText>对镜</w:delText>
        </w:r>
      </w:del>
      <w:ins w:id="204" w:author="Windows User" w:date="2015-11-30T13:19:00Z">
        <w:r w:rsidR="007B3941">
          <w:rPr>
            <w:rFonts w:ascii="华文楷体" w:eastAsia="华文楷体" w:hAnsi="华文楷体" w:hint="eastAsia"/>
            <w:sz w:val="28"/>
            <w:szCs w:val="28"/>
          </w:rPr>
          <w:t>对境</w:t>
        </w:r>
      </w:ins>
      <w:r w:rsidRPr="00644C61">
        <w:rPr>
          <w:rFonts w:ascii="华文楷体" w:eastAsia="华文楷体" w:hAnsi="华文楷体" w:hint="eastAsia"/>
          <w:sz w:val="28"/>
          <w:szCs w:val="28"/>
        </w:rPr>
        <w:t>，那么你这个行相的本身，到底是有“因”产生的呢？还是无“因”产生的？只是存在这两种情况，因为你是一种就是所了知的一种法，所了知的法呢到底你是，是不是存在的呢？或者说你的存在是不是具有“因”呢？那么如果是无“因”，那也有过失，如果是有“因”呢，仍然也是有过失的。</w:t>
      </w:r>
    </w:p>
    <w:p w:rsidR="00F279DE" w:rsidRDefault="00644C61" w:rsidP="004D217E">
      <w:pPr>
        <w:ind w:firstLine="570"/>
        <w:rPr>
          <w:ins w:id="205" w:author="Windows User" w:date="2015-11-30T10:37:00Z"/>
          <w:rFonts w:ascii="华文楷体" w:eastAsia="华文楷体" w:hAnsi="华文楷体" w:hint="eastAsia"/>
          <w:sz w:val="28"/>
          <w:szCs w:val="28"/>
        </w:rPr>
      </w:pPr>
      <w:proofErr w:type="gramStart"/>
      <w:r w:rsidRPr="00644C61">
        <w:rPr>
          <w:rFonts w:ascii="华文楷体" w:eastAsia="华文楷体" w:hAnsi="华文楷体" w:hint="eastAsia"/>
          <w:sz w:val="28"/>
          <w:szCs w:val="28"/>
        </w:rPr>
        <w:t>首先讲无“因”</w:t>
      </w:r>
      <w:proofErr w:type="gramEnd"/>
      <w:r w:rsidRPr="00644C61">
        <w:rPr>
          <w:rFonts w:ascii="华文楷体" w:eastAsia="华文楷体" w:hAnsi="华文楷体" w:hint="eastAsia"/>
          <w:sz w:val="28"/>
          <w:szCs w:val="28"/>
        </w:rPr>
        <w:t>，啊如果你的这样一种行相是无“因”的，那么</w:t>
      </w:r>
      <w:r w:rsidRPr="00644C61">
        <w:rPr>
          <w:rFonts w:ascii="华文楷体" w:eastAsia="华文楷体" w:hAnsi="华文楷体" w:hint="eastAsia"/>
          <w:sz w:val="28"/>
          <w:szCs w:val="28"/>
        </w:rPr>
        <w:lastRenderedPageBreak/>
        <w:t>如果这个法是无因生，何以故成此偶尔生？</w:t>
      </w:r>
      <w:del w:id="206" w:author="Windows User" w:date="2015-11-30T10:35:00Z">
        <w:r w:rsidRPr="00644C61" w:rsidDel="007837D3">
          <w:rPr>
            <w:rFonts w:ascii="华文楷体" w:eastAsia="华文楷体" w:hAnsi="华文楷体" w:hint="eastAsia"/>
            <w:sz w:val="28"/>
            <w:szCs w:val="28"/>
          </w:rPr>
          <w:delText>啊</w:delText>
        </w:r>
      </w:del>
      <w:r w:rsidRPr="00644C61">
        <w:rPr>
          <w:rFonts w:ascii="华文楷体" w:eastAsia="华文楷体" w:hAnsi="华文楷体" w:hint="eastAsia"/>
          <w:sz w:val="28"/>
          <w:szCs w:val="28"/>
        </w:rPr>
        <w:t>何以故和成此偶尔生呢要连在一起去理解。那么就是说是为什么能够变成偶尔产生呢？因为这些行相啊，有的时候这个行相呢就是说，</w:t>
      </w:r>
      <w:proofErr w:type="gramStart"/>
      <w:r w:rsidRPr="00644C61">
        <w:rPr>
          <w:rFonts w:ascii="华文楷体" w:eastAsia="华文楷体" w:hAnsi="华文楷体" w:hint="eastAsia"/>
          <w:sz w:val="28"/>
          <w:szCs w:val="28"/>
        </w:rPr>
        <w:t>唯识宗他</w:t>
      </w:r>
      <w:proofErr w:type="gramEnd"/>
      <w:del w:id="207" w:author="Windows User" w:date="2015-11-30T10:35:00Z">
        <w:r w:rsidRPr="00644C61" w:rsidDel="007837D3">
          <w:rPr>
            <w:rFonts w:ascii="华文楷体" w:eastAsia="华文楷体" w:hAnsi="华文楷体" w:hint="eastAsia"/>
            <w:sz w:val="28"/>
            <w:szCs w:val="28"/>
          </w:rPr>
          <w:delText>假象唯识宗</w:delText>
        </w:r>
      </w:del>
      <w:ins w:id="208" w:author="Windows User" w:date="2015-11-30T10:35:00Z">
        <w:r w:rsidR="007837D3">
          <w:rPr>
            <w:rFonts w:ascii="华文楷体" w:eastAsia="华文楷体" w:hAnsi="华文楷体" w:hint="eastAsia"/>
            <w:sz w:val="28"/>
            <w:szCs w:val="28"/>
          </w:rPr>
          <w:t>假相唯识宗</w:t>
        </w:r>
      </w:ins>
      <w:r w:rsidRPr="00644C61">
        <w:rPr>
          <w:rFonts w:ascii="华文楷体" w:eastAsia="华文楷体" w:hAnsi="华文楷体" w:hint="eastAsia"/>
          <w:sz w:val="28"/>
          <w:szCs w:val="28"/>
        </w:rPr>
        <w:t>的观点就是个比如说毛发一样的，但是呢在</w:t>
      </w:r>
      <w:del w:id="209" w:author="Windows User" w:date="2015-11-30T10:35:00Z">
        <w:r w:rsidRPr="00644C61" w:rsidDel="007837D3">
          <w:rPr>
            <w:rFonts w:ascii="华文楷体" w:eastAsia="华文楷体" w:hAnsi="华文楷体" w:hint="eastAsia"/>
            <w:sz w:val="28"/>
            <w:szCs w:val="28"/>
          </w:rPr>
          <w:delText>假象唯识宗</w:delText>
        </w:r>
      </w:del>
      <w:ins w:id="210" w:author="Windows User" w:date="2015-11-30T10:35:00Z">
        <w:r w:rsidR="007837D3">
          <w:rPr>
            <w:rFonts w:ascii="华文楷体" w:eastAsia="华文楷体" w:hAnsi="华文楷体" w:hint="eastAsia"/>
            <w:sz w:val="28"/>
            <w:szCs w:val="28"/>
          </w:rPr>
          <w:t>假相唯识宗</w:t>
        </w:r>
      </w:ins>
      <w:r w:rsidRPr="00644C61">
        <w:rPr>
          <w:rFonts w:ascii="华文楷体" w:eastAsia="华文楷体" w:hAnsi="华文楷体" w:hint="eastAsia"/>
          <w:sz w:val="28"/>
          <w:szCs w:val="28"/>
        </w:rPr>
        <w:t>的这样一种宗义当中，犹如毛发的东西就是现在我面前的柱子、瓶子以及张三李四、一切的山河大地，这个就是所谓的这个行相，啊就是这个行相</w:t>
      </w:r>
      <w:del w:id="211" w:author="Windows User" w:date="2015-11-30T10:36:00Z">
        <w:r w:rsidRPr="00644C61" w:rsidDel="00F279DE">
          <w:rPr>
            <w:rFonts w:ascii="华文楷体" w:eastAsia="华文楷体" w:hAnsi="华文楷体" w:hint="eastAsia"/>
            <w:sz w:val="28"/>
            <w:szCs w:val="28"/>
          </w:rPr>
          <w:delText>，</w:delText>
        </w:r>
      </w:del>
      <w:ins w:id="212" w:author="Windows User" w:date="2015-11-30T10:36:00Z">
        <w:r w:rsidR="00F279DE">
          <w:rPr>
            <w:rFonts w:ascii="华文楷体" w:eastAsia="华文楷体" w:hAnsi="华文楷体" w:hint="eastAsia"/>
            <w:sz w:val="28"/>
            <w:szCs w:val="28"/>
          </w:rPr>
          <w:t>。</w:t>
        </w:r>
      </w:ins>
      <w:r w:rsidRPr="00644C61">
        <w:rPr>
          <w:rFonts w:ascii="华文楷体" w:eastAsia="华文楷体" w:hAnsi="华文楷体" w:hint="eastAsia"/>
          <w:sz w:val="28"/>
          <w:szCs w:val="28"/>
        </w:rPr>
        <w:t>那么</w:t>
      </w:r>
      <w:proofErr w:type="gramStart"/>
      <w:r w:rsidRPr="00644C61">
        <w:rPr>
          <w:rFonts w:ascii="华文楷体" w:eastAsia="华文楷体" w:hAnsi="华文楷体" w:hint="eastAsia"/>
          <w:sz w:val="28"/>
          <w:szCs w:val="28"/>
        </w:rPr>
        <w:t>这个一些</w:t>
      </w:r>
      <w:proofErr w:type="gramEnd"/>
      <w:r w:rsidRPr="00644C61">
        <w:rPr>
          <w:rFonts w:ascii="华文楷体" w:eastAsia="华文楷体" w:hAnsi="华文楷体" w:hint="eastAsia"/>
          <w:sz w:val="28"/>
          <w:szCs w:val="28"/>
        </w:rPr>
        <w:t>行相呢到底是不是无“因”呢？如果是无因生的话，那么这一切万法，怎么样才能够变成偶尔，偶尔生偶尔没有呢？这个方面是不存在的，也就是说呢，如果是无“因”的话，一定会变成常有和常无的过失。就像前面我们在讲，</w:t>
      </w:r>
      <w:proofErr w:type="gramStart"/>
      <w:r w:rsidRPr="00644C61">
        <w:rPr>
          <w:rFonts w:ascii="华文楷体" w:eastAsia="华文楷体" w:hAnsi="华文楷体" w:hint="eastAsia"/>
          <w:sz w:val="28"/>
          <w:szCs w:val="28"/>
        </w:rPr>
        <w:t>在破顺世外</w:t>
      </w:r>
      <w:proofErr w:type="gramEnd"/>
      <w:r w:rsidRPr="00644C61">
        <w:rPr>
          <w:rFonts w:ascii="华文楷体" w:eastAsia="华文楷体" w:hAnsi="华文楷体" w:hint="eastAsia"/>
          <w:sz w:val="28"/>
          <w:szCs w:val="28"/>
        </w:rPr>
        <w:t>道，在破无因生的时候呢，也曾经提到过这个问题，说如果是真正的无因生的话，一定会变成要不然就恒常存在，要不然就是恒常不存在，因为他不</w:t>
      </w:r>
      <w:proofErr w:type="gramStart"/>
      <w:r w:rsidRPr="00644C61">
        <w:rPr>
          <w:rFonts w:ascii="华文楷体" w:eastAsia="华文楷体" w:hAnsi="华文楷体" w:hint="eastAsia"/>
          <w:sz w:val="28"/>
          <w:szCs w:val="28"/>
        </w:rPr>
        <w:t>需要观待“因”</w:t>
      </w:r>
      <w:proofErr w:type="gramEnd"/>
      <w:r w:rsidRPr="00644C61">
        <w:rPr>
          <w:rFonts w:ascii="华文楷体" w:eastAsia="华文楷体" w:hAnsi="华文楷体" w:hint="eastAsia"/>
          <w:sz w:val="28"/>
          <w:szCs w:val="28"/>
        </w:rPr>
        <w:t>的缘故，那么一切万法的这个，有的时候有，有的时候没有，这个方面是一切万法的这是一种自然现象呢，我们每一个人生活在世界都知道，</w:t>
      </w:r>
      <w:del w:id="213" w:author="Windows User" w:date="2015-11-30T10:37:00Z">
        <w:r w:rsidRPr="00644C61" w:rsidDel="00F279DE">
          <w:rPr>
            <w:rFonts w:ascii="华文楷体" w:eastAsia="华文楷体" w:hAnsi="华文楷体" w:hint="eastAsia"/>
            <w:sz w:val="28"/>
            <w:szCs w:val="28"/>
          </w:rPr>
          <w:delText>哦有些以为</w:delText>
        </w:r>
      </w:del>
      <w:r w:rsidRPr="00644C61">
        <w:rPr>
          <w:rFonts w:ascii="华文楷体" w:eastAsia="华文楷体" w:hAnsi="华文楷体" w:hint="eastAsia"/>
          <w:sz w:val="28"/>
          <w:szCs w:val="28"/>
        </w:rPr>
        <w:t>这个人来了，这个人也死了，这个人，</w:t>
      </w:r>
      <w:proofErr w:type="gramStart"/>
      <w:r w:rsidRPr="00644C61">
        <w:rPr>
          <w:rFonts w:ascii="华文楷体" w:eastAsia="华文楷体" w:hAnsi="华文楷体" w:hint="eastAsia"/>
          <w:sz w:val="28"/>
          <w:szCs w:val="28"/>
        </w:rPr>
        <w:t>哦这个</w:t>
      </w:r>
      <w:proofErr w:type="gramEnd"/>
      <w:r w:rsidRPr="00644C61">
        <w:rPr>
          <w:rFonts w:ascii="华文楷体" w:eastAsia="华文楷体" w:hAnsi="华文楷体" w:hint="eastAsia"/>
          <w:sz w:val="28"/>
          <w:szCs w:val="28"/>
        </w:rPr>
        <w:t>产品，这个产品生产出来了，这个产品后面又消亡了，所以说</w:t>
      </w:r>
      <w:proofErr w:type="gramStart"/>
      <w:r w:rsidRPr="00644C61">
        <w:rPr>
          <w:rFonts w:ascii="华文楷体" w:eastAsia="华文楷体" w:hAnsi="华文楷体" w:hint="eastAsia"/>
          <w:sz w:val="28"/>
          <w:szCs w:val="28"/>
        </w:rPr>
        <w:t>呢一段</w:t>
      </w:r>
      <w:proofErr w:type="gramEnd"/>
      <w:r w:rsidRPr="00644C61">
        <w:rPr>
          <w:rFonts w:ascii="华文楷体" w:eastAsia="华文楷体" w:hAnsi="华文楷体" w:hint="eastAsia"/>
          <w:sz w:val="28"/>
          <w:szCs w:val="28"/>
        </w:rPr>
        <w:t>时间有，一段时间没有，这个是啊也是名言</w:t>
      </w:r>
      <w:proofErr w:type="gramStart"/>
      <w:r w:rsidRPr="00644C61">
        <w:rPr>
          <w:rFonts w:ascii="华文楷体" w:eastAsia="华文楷体" w:hAnsi="华文楷体" w:hint="eastAsia"/>
          <w:sz w:val="28"/>
          <w:szCs w:val="28"/>
        </w:rPr>
        <w:t>谛</w:t>
      </w:r>
      <w:proofErr w:type="gramEnd"/>
      <w:r w:rsidRPr="00644C61">
        <w:rPr>
          <w:rFonts w:ascii="华文楷体" w:eastAsia="华文楷体" w:hAnsi="华文楷体" w:hint="eastAsia"/>
          <w:sz w:val="28"/>
          <w:szCs w:val="28"/>
        </w:rPr>
        <w:t>当中一种现象</w:t>
      </w:r>
      <w:del w:id="214" w:author="Windows User" w:date="2015-11-30T10:37:00Z">
        <w:r w:rsidRPr="00644C61" w:rsidDel="00F279DE">
          <w:rPr>
            <w:rFonts w:ascii="华文楷体" w:eastAsia="华文楷体" w:hAnsi="华文楷体" w:hint="eastAsia"/>
            <w:sz w:val="28"/>
            <w:szCs w:val="28"/>
          </w:rPr>
          <w:delText>，</w:delText>
        </w:r>
      </w:del>
      <w:ins w:id="215" w:author="Windows User" w:date="2015-11-30T10:37:00Z">
        <w:r w:rsidR="00F279DE">
          <w:rPr>
            <w:rFonts w:ascii="华文楷体" w:eastAsia="华文楷体" w:hAnsi="华文楷体" w:hint="eastAsia"/>
            <w:sz w:val="28"/>
            <w:szCs w:val="28"/>
          </w:rPr>
          <w:t>。</w:t>
        </w:r>
      </w:ins>
      <w:r w:rsidRPr="00644C61">
        <w:rPr>
          <w:rFonts w:ascii="华文楷体" w:eastAsia="华文楷体" w:hAnsi="华文楷体" w:hint="eastAsia"/>
          <w:sz w:val="28"/>
          <w:szCs w:val="28"/>
        </w:rPr>
        <w:t>这个是为什么呢？因为他的“因”有的时候有，有的时候没有的缘故，所以说</w:t>
      </w:r>
      <w:proofErr w:type="gramStart"/>
      <w:r w:rsidRPr="00644C61">
        <w:rPr>
          <w:rFonts w:ascii="华文楷体" w:eastAsia="华文楷体" w:hAnsi="华文楷体" w:hint="eastAsia"/>
          <w:sz w:val="28"/>
          <w:szCs w:val="28"/>
        </w:rPr>
        <w:t>这个果法是</w:t>
      </w:r>
      <w:proofErr w:type="gramEnd"/>
      <w:r w:rsidRPr="00644C61">
        <w:rPr>
          <w:rFonts w:ascii="华文楷体" w:eastAsia="华文楷体" w:hAnsi="华文楷体" w:hint="eastAsia"/>
          <w:sz w:val="28"/>
          <w:szCs w:val="28"/>
        </w:rPr>
        <w:t>随着他的“因”而有，随着他的“因”而灭的。但是</w:t>
      </w:r>
      <w:del w:id="216" w:author="Windows User" w:date="2015-11-30T10:37:00Z">
        <w:r w:rsidRPr="00644C61" w:rsidDel="00F279DE">
          <w:rPr>
            <w:rFonts w:ascii="华文楷体" w:eastAsia="华文楷体" w:hAnsi="华文楷体" w:hint="eastAsia"/>
            <w:sz w:val="28"/>
            <w:szCs w:val="28"/>
          </w:rPr>
          <w:delText>像这样</w:delText>
        </w:r>
      </w:del>
      <w:ins w:id="217" w:author="Windows User" w:date="2015-11-30T10:37:00Z">
        <w:r w:rsidR="00F279DE">
          <w:rPr>
            <w:rFonts w:ascii="华文楷体" w:eastAsia="华文楷体" w:hAnsi="华文楷体" w:hint="eastAsia"/>
            <w:sz w:val="28"/>
            <w:szCs w:val="28"/>
          </w:rPr>
          <w:t>现在</w:t>
        </w:r>
      </w:ins>
      <w:r w:rsidRPr="00644C61">
        <w:rPr>
          <w:rFonts w:ascii="华文楷体" w:eastAsia="华文楷体" w:hAnsi="华文楷体" w:hint="eastAsia"/>
          <w:sz w:val="28"/>
          <w:szCs w:val="28"/>
        </w:rPr>
        <w:t>如果你的这样一种行相呢，他是一种无“因”产生，不</w:t>
      </w:r>
      <w:proofErr w:type="gramStart"/>
      <w:r w:rsidRPr="00644C61">
        <w:rPr>
          <w:rFonts w:ascii="华文楷体" w:eastAsia="华文楷体" w:hAnsi="华文楷体" w:hint="eastAsia"/>
          <w:sz w:val="28"/>
          <w:szCs w:val="28"/>
        </w:rPr>
        <w:t>需要观待“因”</w:t>
      </w:r>
      <w:proofErr w:type="gramEnd"/>
      <w:r w:rsidRPr="00644C61">
        <w:rPr>
          <w:rFonts w:ascii="华文楷体" w:eastAsia="华文楷体" w:hAnsi="华文楷体" w:hint="eastAsia"/>
          <w:sz w:val="28"/>
          <w:szCs w:val="28"/>
        </w:rPr>
        <w:t>，他就会出现，要么</w:t>
      </w:r>
      <w:proofErr w:type="gramStart"/>
      <w:r w:rsidRPr="00644C61">
        <w:rPr>
          <w:rFonts w:ascii="华文楷体" w:eastAsia="华文楷体" w:hAnsi="华文楷体" w:hint="eastAsia"/>
          <w:sz w:val="28"/>
          <w:szCs w:val="28"/>
        </w:rPr>
        <w:t>就是恒时存在</w:t>
      </w:r>
      <w:proofErr w:type="gramEnd"/>
      <w:r w:rsidRPr="00644C61">
        <w:rPr>
          <w:rFonts w:ascii="华文楷体" w:eastAsia="华文楷体" w:hAnsi="华文楷体" w:hint="eastAsia"/>
          <w:sz w:val="28"/>
          <w:szCs w:val="28"/>
        </w:rPr>
        <w:t>，要么</w:t>
      </w:r>
      <w:proofErr w:type="gramStart"/>
      <w:r w:rsidRPr="00644C61">
        <w:rPr>
          <w:rFonts w:ascii="华文楷体" w:eastAsia="华文楷体" w:hAnsi="华文楷体" w:hint="eastAsia"/>
          <w:sz w:val="28"/>
          <w:szCs w:val="28"/>
        </w:rPr>
        <w:t>就是恒时不</w:t>
      </w:r>
      <w:proofErr w:type="gramEnd"/>
      <w:r w:rsidRPr="00644C61">
        <w:rPr>
          <w:rFonts w:ascii="华文楷体" w:eastAsia="华文楷体" w:hAnsi="华文楷体" w:hint="eastAsia"/>
          <w:sz w:val="28"/>
          <w:szCs w:val="28"/>
        </w:rPr>
        <w:t>存在的过失。啊有这样的过失，所以说对方也不能这样承许，不敢</w:t>
      </w:r>
      <w:proofErr w:type="gramStart"/>
      <w:r w:rsidRPr="00644C61">
        <w:rPr>
          <w:rFonts w:ascii="华文楷体" w:eastAsia="华文楷体" w:hAnsi="华文楷体" w:hint="eastAsia"/>
          <w:sz w:val="28"/>
          <w:szCs w:val="28"/>
        </w:rPr>
        <w:t>承许这个</w:t>
      </w:r>
      <w:proofErr w:type="gramEnd"/>
      <w:r w:rsidRPr="00644C61">
        <w:rPr>
          <w:rFonts w:ascii="华文楷体" w:eastAsia="华文楷体" w:hAnsi="华文楷体" w:hint="eastAsia"/>
          <w:sz w:val="28"/>
          <w:szCs w:val="28"/>
        </w:rPr>
        <w:t>是无“因”。</w:t>
      </w:r>
    </w:p>
    <w:p w:rsidR="00F279DE" w:rsidRDefault="00644C61" w:rsidP="004D217E">
      <w:pPr>
        <w:ind w:firstLine="570"/>
        <w:rPr>
          <w:ins w:id="218" w:author="Windows User" w:date="2015-11-30T10:38:00Z"/>
          <w:rFonts w:ascii="华文楷体" w:eastAsia="华文楷体" w:hAnsi="华文楷体" w:hint="eastAsia"/>
          <w:sz w:val="28"/>
          <w:szCs w:val="28"/>
        </w:rPr>
      </w:pPr>
      <w:r w:rsidRPr="00644C61">
        <w:rPr>
          <w:rFonts w:ascii="华文楷体" w:eastAsia="华文楷体" w:hAnsi="华文楷体" w:hint="eastAsia"/>
          <w:sz w:val="28"/>
          <w:szCs w:val="28"/>
        </w:rPr>
        <w:lastRenderedPageBreak/>
        <w:t>那么如果是</w:t>
      </w:r>
      <w:proofErr w:type="gramStart"/>
      <w:r w:rsidRPr="00644C61">
        <w:rPr>
          <w:rFonts w:ascii="华文楷体" w:eastAsia="华文楷体" w:hAnsi="华文楷体" w:hint="eastAsia"/>
          <w:sz w:val="28"/>
          <w:szCs w:val="28"/>
        </w:rPr>
        <w:t>不承许无</w:t>
      </w:r>
      <w:proofErr w:type="gramEnd"/>
      <w:r w:rsidRPr="00644C61">
        <w:rPr>
          <w:rFonts w:ascii="华文楷体" w:eastAsia="华文楷体" w:hAnsi="华文楷体" w:hint="eastAsia"/>
          <w:sz w:val="28"/>
          <w:szCs w:val="28"/>
        </w:rPr>
        <w:t>“因”，那一定是有“因”了。那么说下面</w:t>
      </w:r>
      <w:proofErr w:type="gramStart"/>
      <w:r w:rsidRPr="00644C61">
        <w:rPr>
          <w:rFonts w:ascii="华文楷体" w:eastAsia="华文楷体" w:hAnsi="华文楷体" w:hint="eastAsia"/>
          <w:sz w:val="28"/>
          <w:szCs w:val="28"/>
        </w:rPr>
        <w:t>讲具因</w:t>
      </w:r>
      <w:proofErr w:type="gramEnd"/>
      <w:r w:rsidRPr="00644C61">
        <w:rPr>
          <w:rFonts w:ascii="华文楷体" w:eastAsia="华文楷体" w:hAnsi="华文楷体" w:hint="eastAsia"/>
          <w:sz w:val="28"/>
          <w:szCs w:val="28"/>
        </w:rPr>
        <w:t>，如果</w:t>
      </w:r>
      <w:proofErr w:type="gramStart"/>
      <w:r w:rsidRPr="00644C61">
        <w:rPr>
          <w:rFonts w:ascii="华文楷体" w:eastAsia="华文楷体" w:hAnsi="华文楷体" w:hint="eastAsia"/>
          <w:sz w:val="28"/>
          <w:szCs w:val="28"/>
        </w:rPr>
        <w:t>是具因的话</w:t>
      </w:r>
      <w:proofErr w:type="gramEnd"/>
      <w:r w:rsidRPr="00644C61">
        <w:rPr>
          <w:rFonts w:ascii="华文楷体" w:eastAsia="华文楷体" w:hAnsi="华文楷体" w:hint="eastAsia"/>
          <w:sz w:val="28"/>
          <w:szCs w:val="28"/>
        </w:rPr>
        <w:t>，何以故摆脱依他起？那么如果是这样行相是由“因”产生的，那么就是</w:t>
      </w:r>
      <w:ins w:id="219" w:author="Windows User" w:date="2015-11-30T10:38:00Z">
        <w:r w:rsidR="00F279DE">
          <w:rPr>
            <w:rFonts w:ascii="华文楷体" w:eastAsia="华文楷体" w:hAnsi="华文楷体" w:hint="eastAsia"/>
            <w:sz w:val="28"/>
            <w:szCs w:val="28"/>
          </w:rPr>
          <w:t>发过失</w:t>
        </w:r>
      </w:ins>
      <w:r w:rsidRPr="00644C61">
        <w:rPr>
          <w:rFonts w:ascii="华文楷体" w:eastAsia="华文楷体" w:hAnsi="华文楷体" w:hint="eastAsia"/>
          <w:sz w:val="28"/>
          <w:szCs w:val="28"/>
        </w:rPr>
        <w:t>说，</w:t>
      </w:r>
      <w:del w:id="220" w:author="Windows User" w:date="2015-11-30T10:38:00Z">
        <w:r w:rsidRPr="00644C61" w:rsidDel="00F279DE">
          <w:rPr>
            <w:rFonts w:ascii="华文楷体" w:eastAsia="华文楷体" w:hAnsi="华文楷体" w:hint="eastAsia"/>
            <w:sz w:val="28"/>
            <w:szCs w:val="28"/>
          </w:rPr>
          <w:delText>或者是说</w:delText>
        </w:r>
      </w:del>
      <w:r w:rsidRPr="00644C61">
        <w:rPr>
          <w:rFonts w:ascii="华文楷体" w:eastAsia="华文楷体" w:hAnsi="华文楷体" w:hint="eastAsia"/>
          <w:sz w:val="28"/>
          <w:szCs w:val="28"/>
        </w:rPr>
        <w:t>何以故摆脱依他起呢？那么就是说你没有办法能够摆脱行相是依他起的这样一种观点，他因为是以“因”而产生的，那么如果是以“因”而产生的话，这个法就可以说是一种存在的，依缘而产生、依因而产生的法，是一种存在的法。那么如果是存在的法呢，就相当是依缘而产生，就是一种依他而起的，</w:t>
      </w:r>
      <w:proofErr w:type="gramStart"/>
      <w:r w:rsidRPr="00644C61">
        <w:rPr>
          <w:rFonts w:ascii="华文楷体" w:eastAsia="华文楷体" w:hAnsi="华文楷体" w:hint="eastAsia"/>
          <w:sz w:val="28"/>
          <w:szCs w:val="28"/>
        </w:rPr>
        <w:t>啊依他</w:t>
      </w:r>
      <w:proofErr w:type="gramEnd"/>
      <w:r w:rsidRPr="00644C61">
        <w:rPr>
          <w:rFonts w:ascii="华文楷体" w:eastAsia="华文楷体" w:hAnsi="华文楷体" w:hint="eastAsia"/>
          <w:sz w:val="28"/>
          <w:szCs w:val="28"/>
        </w:rPr>
        <w:t>起就是一种依他而起的法。</w:t>
      </w:r>
    </w:p>
    <w:p w:rsidR="00F279DE" w:rsidRDefault="00644C61" w:rsidP="004D217E">
      <w:pPr>
        <w:ind w:firstLine="570"/>
        <w:rPr>
          <w:ins w:id="221" w:author="Windows User" w:date="2015-11-30T10:40:00Z"/>
          <w:rFonts w:ascii="华文楷体" w:eastAsia="华文楷体" w:hAnsi="华文楷体" w:hint="eastAsia"/>
          <w:sz w:val="28"/>
          <w:szCs w:val="28"/>
        </w:rPr>
      </w:pPr>
      <w:r w:rsidRPr="00644C61">
        <w:rPr>
          <w:rFonts w:ascii="华文楷体" w:eastAsia="华文楷体" w:hAnsi="华文楷体" w:hint="eastAsia"/>
          <w:sz w:val="28"/>
          <w:szCs w:val="28"/>
        </w:rPr>
        <w:t>那么这个依他起的法呢，他有两个意思，一个意思这个依他起呢就说是不会是一种不存在的东西，他一定是存在的东西，像这样的话就说是在世间当中有因的缘故，他就是一种存在。第二个问题呢就说是这个，啊就说是这个，假相唯识</w:t>
      </w:r>
      <w:proofErr w:type="gramStart"/>
      <w:r w:rsidRPr="00644C61">
        <w:rPr>
          <w:rFonts w:ascii="华文楷体" w:eastAsia="华文楷体" w:hAnsi="华文楷体" w:hint="eastAsia"/>
          <w:sz w:val="28"/>
          <w:szCs w:val="28"/>
        </w:rPr>
        <w:t>宗他又不承许心</w:t>
      </w:r>
      <w:proofErr w:type="gramEnd"/>
      <w:r w:rsidRPr="00644C61">
        <w:rPr>
          <w:rFonts w:ascii="华文楷体" w:eastAsia="华文楷体" w:hAnsi="华文楷体" w:hint="eastAsia"/>
          <w:sz w:val="28"/>
          <w:szCs w:val="28"/>
        </w:rPr>
        <w:t>之外的因。心以外的因是不存在的，所以说这个因</w:t>
      </w:r>
      <w:proofErr w:type="gramStart"/>
      <w:r w:rsidRPr="00644C61">
        <w:rPr>
          <w:rFonts w:ascii="华文楷体" w:eastAsia="华文楷体" w:hAnsi="华文楷体" w:hint="eastAsia"/>
          <w:sz w:val="28"/>
          <w:szCs w:val="28"/>
        </w:rPr>
        <w:t>呢一定</w:t>
      </w:r>
      <w:proofErr w:type="gramEnd"/>
      <w:r w:rsidRPr="00644C61">
        <w:rPr>
          <w:rFonts w:ascii="华文楷体" w:eastAsia="华文楷体" w:hAnsi="华文楷体" w:hint="eastAsia"/>
          <w:sz w:val="28"/>
          <w:szCs w:val="28"/>
        </w:rPr>
        <w:t>是心，那么如果他的因是心的话，他</w:t>
      </w:r>
      <w:proofErr w:type="gramStart"/>
      <w:r w:rsidRPr="00644C61">
        <w:rPr>
          <w:rFonts w:ascii="华文楷体" w:eastAsia="华文楷体" w:hAnsi="华文楷体" w:hint="eastAsia"/>
          <w:sz w:val="28"/>
          <w:szCs w:val="28"/>
        </w:rPr>
        <w:t>的果法一定</w:t>
      </w:r>
      <w:proofErr w:type="gramEnd"/>
      <w:r w:rsidRPr="00644C61">
        <w:rPr>
          <w:rFonts w:ascii="华文楷体" w:eastAsia="华文楷体" w:hAnsi="华文楷体" w:hint="eastAsia"/>
          <w:sz w:val="28"/>
          <w:szCs w:val="28"/>
        </w:rPr>
        <w:t>是也是心，所以说呢他的这个因是心那么果也是心</w:t>
      </w:r>
      <w:del w:id="222" w:author="Windows User" w:date="2015-11-30T10:39:00Z">
        <w:r w:rsidRPr="00644C61" w:rsidDel="00F279DE">
          <w:rPr>
            <w:rFonts w:ascii="华文楷体" w:eastAsia="华文楷体" w:hAnsi="华文楷体" w:hint="eastAsia"/>
            <w:sz w:val="28"/>
            <w:szCs w:val="28"/>
          </w:rPr>
          <w:delText>，</w:delText>
        </w:r>
      </w:del>
      <w:ins w:id="223" w:author="Windows User" w:date="2015-11-30T10:39:00Z">
        <w:r w:rsidR="00F279DE">
          <w:rPr>
            <w:rFonts w:ascii="华文楷体" w:eastAsia="华文楷体" w:hAnsi="华文楷体" w:hint="eastAsia"/>
            <w:sz w:val="28"/>
            <w:szCs w:val="28"/>
          </w:rPr>
          <w:t>。</w:t>
        </w:r>
      </w:ins>
      <w:r w:rsidRPr="00644C61">
        <w:rPr>
          <w:rFonts w:ascii="华文楷体" w:eastAsia="华文楷体" w:hAnsi="华文楷体" w:hint="eastAsia"/>
          <w:sz w:val="28"/>
          <w:szCs w:val="28"/>
        </w:rPr>
        <w:t>所以说像这样讲的时候呢，你的这样一种这个，你的这样一种这个，</w:t>
      </w:r>
      <w:del w:id="224" w:author="Windows User" w:date="2015-11-30T10:39:00Z">
        <w:r w:rsidRPr="00644C61" w:rsidDel="00F279DE">
          <w:rPr>
            <w:rFonts w:ascii="华文楷体" w:eastAsia="华文楷体" w:hAnsi="华文楷体" w:hint="eastAsia"/>
            <w:sz w:val="28"/>
            <w:szCs w:val="28"/>
          </w:rPr>
          <w:delText>啊</w:delText>
        </w:r>
      </w:del>
      <w:r w:rsidRPr="00644C61">
        <w:rPr>
          <w:rFonts w:ascii="华文楷体" w:eastAsia="华文楷体" w:hAnsi="华文楷体" w:hint="eastAsia"/>
          <w:sz w:val="28"/>
          <w:szCs w:val="28"/>
        </w:rPr>
        <w:t>就说是行相不可能</w:t>
      </w:r>
      <w:proofErr w:type="gramStart"/>
      <w:r w:rsidRPr="00644C61">
        <w:rPr>
          <w:rFonts w:ascii="华文楷体" w:eastAsia="华文楷体" w:hAnsi="华文楷体" w:hint="eastAsia"/>
          <w:sz w:val="28"/>
          <w:szCs w:val="28"/>
        </w:rPr>
        <w:t>就是遍计了</w:t>
      </w:r>
      <w:proofErr w:type="gramEnd"/>
      <w:r w:rsidRPr="00644C61">
        <w:rPr>
          <w:rFonts w:ascii="华文楷体" w:eastAsia="华文楷体" w:hAnsi="华文楷体" w:hint="eastAsia"/>
          <w:sz w:val="28"/>
          <w:szCs w:val="28"/>
        </w:rPr>
        <w:t>，就应该是依他起，就应该变成心识的本体了</w:t>
      </w:r>
      <w:del w:id="225" w:author="Windows User" w:date="2015-11-30T10:39:00Z">
        <w:r w:rsidRPr="00644C61" w:rsidDel="00F279DE">
          <w:rPr>
            <w:rFonts w:ascii="华文楷体" w:eastAsia="华文楷体" w:hAnsi="华文楷体" w:hint="eastAsia"/>
            <w:sz w:val="28"/>
            <w:szCs w:val="28"/>
          </w:rPr>
          <w:delText>，</w:delText>
        </w:r>
      </w:del>
      <w:ins w:id="226" w:author="Windows User" w:date="2015-11-30T10:39:00Z">
        <w:r w:rsidR="00F279DE">
          <w:rPr>
            <w:rFonts w:ascii="华文楷体" w:eastAsia="华文楷体" w:hAnsi="华文楷体" w:hint="eastAsia"/>
            <w:sz w:val="28"/>
            <w:szCs w:val="28"/>
          </w:rPr>
          <w:t>。</w:t>
        </w:r>
      </w:ins>
      <w:r w:rsidRPr="00644C61">
        <w:rPr>
          <w:rFonts w:ascii="华文楷体" w:eastAsia="华文楷体" w:hAnsi="华文楷体" w:hint="eastAsia"/>
          <w:sz w:val="28"/>
          <w:szCs w:val="28"/>
        </w:rPr>
        <w:t>那么就是说</w:t>
      </w:r>
      <w:del w:id="227" w:author="Windows User" w:date="2015-11-30T10:39:00Z">
        <w:r w:rsidRPr="00644C61" w:rsidDel="00F279DE">
          <w:rPr>
            <w:rFonts w:ascii="华文楷体" w:eastAsia="华文楷体" w:hAnsi="华文楷体" w:hint="eastAsia"/>
            <w:sz w:val="28"/>
            <w:szCs w:val="28"/>
          </w:rPr>
          <w:delText>依，</w:delText>
        </w:r>
      </w:del>
      <w:r w:rsidRPr="00644C61">
        <w:rPr>
          <w:rFonts w:ascii="华文楷体" w:eastAsia="华文楷体" w:hAnsi="华文楷体" w:hint="eastAsia"/>
          <w:sz w:val="28"/>
          <w:szCs w:val="28"/>
        </w:rPr>
        <w:t>这个行相变成心识的本体恰恰就是，啊假相唯识宗最不愿意承认的，他认为呢，我们要和真相唯识宗区别开来，那么我们最大的特色就是这个行相呢他不是心识，他不是和心识心识一味的。所以像这样观察来</w:t>
      </w:r>
      <w:proofErr w:type="gramStart"/>
      <w:r w:rsidRPr="00644C61">
        <w:rPr>
          <w:rFonts w:ascii="华文楷体" w:eastAsia="华文楷体" w:hAnsi="华文楷体" w:hint="eastAsia"/>
          <w:sz w:val="28"/>
          <w:szCs w:val="28"/>
        </w:rPr>
        <w:t>观察</w:t>
      </w:r>
      <w:proofErr w:type="gramEnd"/>
      <w:r w:rsidRPr="00644C61">
        <w:rPr>
          <w:rFonts w:ascii="华文楷体" w:eastAsia="华文楷体" w:hAnsi="华文楷体" w:hint="eastAsia"/>
          <w:sz w:val="28"/>
          <w:szCs w:val="28"/>
        </w:rPr>
        <w:t>去，最后如果说，你的行相是依他起的话，实际上这个就对他的观点，是一种致命的打击了。但此处呢如果你</w:t>
      </w:r>
      <w:proofErr w:type="gramStart"/>
      <w:r w:rsidRPr="00644C61">
        <w:rPr>
          <w:rFonts w:ascii="华文楷体" w:eastAsia="华文楷体" w:hAnsi="华文楷体" w:hint="eastAsia"/>
          <w:sz w:val="28"/>
          <w:szCs w:val="28"/>
        </w:rPr>
        <w:t>要承许</w:t>
      </w:r>
      <w:proofErr w:type="gramEnd"/>
      <w:r w:rsidRPr="00644C61">
        <w:rPr>
          <w:rFonts w:ascii="华文楷体" w:eastAsia="华文楷体" w:hAnsi="华文楷体" w:hint="eastAsia"/>
          <w:sz w:val="28"/>
          <w:szCs w:val="28"/>
        </w:rPr>
        <w:t>因的话，没办法摆脱这个行相是依他起的这个问题。</w:t>
      </w:r>
    </w:p>
    <w:p w:rsidR="00F279DE" w:rsidRPr="00F279DE" w:rsidRDefault="00644C61" w:rsidP="004D217E">
      <w:pPr>
        <w:ind w:firstLine="570"/>
        <w:rPr>
          <w:ins w:id="228" w:author="Windows User" w:date="2015-11-30T10:40:00Z"/>
          <w:rFonts w:ascii="华文楷体" w:eastAsia="华文楷体" w:hAnsi="华文楷体" w:hint="eastAsia"/>
          <w:b/>
          <w:sz w:val="28"/>
          <w:szCs w:val="28"/>
          <w:rPrChange w:id="229" w:author="Windows User" w:date="2015-11-30T10:40:00Z">
            <w:rPr>
              <w:ins w:id="230" w:author="Windows User" w:date="2015-11-30T10:40:00Z"/>
              <w:rFonts w:ascii="华文楷体" w:eastAsia="华文楷体" w:hAnsi="华文楷体" w:hint="eastAsia"/>
              <w:sz w:val="28"/>
              <w:szCs w:val="28"/>
            </w:rPr>
          </w:rPrChange>
        </w:rPr>
      </w:pPr>
      <w:r w:rsidRPr="00F279DE">
        <w:rPr>
          <w:rFonts w:ascii="华文楷体" w:eastAsia="华文楷体" w:hAnsi="华文楷体" w:hint="eastAsia"/>
          <w:b/>
          <w:sz w:val="28"/>
          <w:szCs w:val="28"/>
          <w:rPrChange w:id="231" w:author="Windows User" w:date="2015-11-30T10:40:00Z">
            <w:rPr>
              <w:rFonts w:ascii="华文楷体" w:eastAsia="华文楷体" w:hAnsi="华文楷体" w:hint="eastAsia"/>
              <w:sz w:val="28"/>
              <w:szCs w:val="28"/>
            </w:rPr>
          </w:rPrChange>
        </w:rPr>
        <w:lastRenderedPageBreak/>
        <w:t>【请问对方:蓝色、黄色等行相到底具不具有因?只能选择承认其中之一。】</w:t>
      </w:r>
    </w:p>
    <w:p w:rsidR="00F279DE" w:rsidRDefault="00644C61" w:rsidP="004D217E">
      <w:pPr>
        <w:ind w:firstLine="570"/>
        <w:rPr>
          <w:ins w:id="232" w:author="Windows User" w:date="2015-11-30T10:40:00Z"/>
          <w:rFonts w:ascii="华文楷体" w:eastAsia="华文楷体" w:hAnsi="华文楷体" w:hint="eastAsia"/>
          <w:sz w:val="28"/>
          <w:szCs w:val="28"/>
        </w:rPr>
      </w:pPr>
      <w:r w:rsidRPr="00644C61">
        <w:rPr>
          <w:rFonts w:ascii="华文楷体" w:eastAsia="华文楷体" w:hAnsi="华文楷体" w:hint="eastAsia"/>
          <w:sz w:val="28"/>
          <w:szCs w:val="28"/>
        </w:rPr>
        <w:t>那么就是说我们要问对方呢，你的这样一种蓝色和黄色等等的行相的存在，</w:t>
      </w:r>
      <w:proofErr w:type="gramStart"/>
      <w:r w:rsidRPr="00644C61">
        <w:rPr>
          <w:rFonts w:ascii="华文楷体" w:eastAsia="华文楷体" w:hAnsi="华文楷体" w:hint="eastAsia"/>
          <w:sz w:val="28"/>
          <w:szCs w:val="28"/>
        </w:rPr>
        <w:t>被眼识所</w:t>
      </w:r>
      <w:proofErr w:type="gramEnd"/>
      <w:r w:rsidRPr="00644C61">
        <w:rPr>
          <w:rFonts w:ascii="华文楷体" w:eastAsia="华文楷体" w:hAnsi="华文楷体" w:hint="eastAsia"/>
          <w:sz w:val="28"/>
          <w:szCs w:val="28"/>
        </w:rPr>
        <w:t>了知的到底具不具备因呢？只能够选择其中之一。只能选择其中之一的原因呢，就是因为答案就只有这两种。要么就具有因，要么就不具有因，除了具有因和不具有因之外呢，绝对不会</w:t>
      </w:r>
      <w:del w:id="233" w:author="Windows User" w:date="2015-11-30T10:41:00Z">
        <w:r w:rsidRPr="00644C61" w:rsidDel="00F279DE">
          <w:rPr>
            <w:rFonts w:ascii="华文楷体" w:eastAsia="华文楷体" w:hAnsi="华文楷体" w:hint="eastAsia"/>
            <w:sz w:val="28"/>
            <w:szCs w:val="28"/>
          </w:rPr>
          <w:delText>承许</w:delText>
        </w:r>
      </w:del>
      <w:ins w:id="234" w:author="Windows User" w:date="2015-11-30T10:41:00Z">
        <w:r w:rsidR="00F279DE">
          <w:rPr>
            <w:rFonts w:ascii="华文楷体" w:eastAsia="华文楷体" w:hAnsi="华文楷体" w:hint="eastAsia"/>
            <w:sz w:val="28"/>
            <w:szCs w:val="28"/>
          </w:rPr>
          <w:t>存在</w:t>
        </w:r>
      </w:ins>
      <w:del w:id="235" w:author="Windows User" w:date="2015-11-30T10:41:00Z">
        <w:r w:rsidRPr="00644C61" w:rsidDel="00F279DE">
          <w:rPr>
            <w:rFonts w:ascii="华文楷体" w:eastAsia="华文楷体" w:hAnsi="华文楷体" w:hint="eastAsia"/>
            <w:sz w:val="28"/>
            <w:szCs w:val="28"/>
          </w:rPr>
          <w:delText>再有</w:delText>
        </w:r>
      </w:del>
      <w:r w:rsidRPr="00644C61">
        <w:rPr>
          <w:rFonts w:ascii="华文楷体" w:eastAsia="华文楷体" w:hAnsi="华文楷体" w:hint="eastAsia"/>
          <w:sz w:val="28"/>
          <w:szCs w:val="28"/>
        </w:rPr>
        <w:t>第三种情况，所以这个时候我们就说呢，你可以选择有因也可以选择无因，但除了这个之外呢，就是说是不存在其他的原因，不存在其他的情况的。</w:t>
      </w:r>
    </w:p>
    <w:p w:rsidR="00F279DE" w:rsidRPr="00F279DE" w:rsidRDefault="00644C61" w:rsidP="004D217E">
      <w:pPr>
        <w:ind w:firstLine="570"/>
        <w:rPr>
          <w:ins w:id="236" w:author="Windows User" w:date="2015-11-30T10:40:00Z"/>
          <w:rFonts w:ascii="华文楷体" w:eastAsia="华文楷体" w:hAnsi="华文楷体" w:hint="eastAsia"/>
          <w:b/>
          <w:sz w:val="28"/>
          <w:szCs w:val="28"/>
          <w:rPrChange w:id="237" w:author="Windows User" w:date="2015-11-30T10:41:00Z">
            <w:rPr>
              <w:ins w:id="238" w:author="Windows User" w:date="2015-11-30T10:40:00Z"/>
              <w:rFonts w:ascii="华文楷体" w:eastAsia="华文楷体" w:hAnsi="华文楷体" w:hint="eastAsia"/>
              <w:sz w:val="28"/>
              <w:szCs w:val="28"/>
            </w:rPr>
          </w:rPrChange>
        </w:rPr>
      </w:pPr>
      <w:r w:rsidRPr="00F279DE">
        <w:rPr>
          <w:rFonts w:ascii="华文楷体" w:eastAsia="华文楷体" w:hAnsi="华文楷体" w:hint="eastAsia"/>
          <w:b/>
          <w:sz w:val="28"/>
          <w:szCs w:val="28"/>
          <w:rPrChange w:id="239" w:author="Windows User" w:date="2015-11-30T10:41:00Z">
            <w:rPr>
              <w:rFonts w:ascii="华文楷体" w:eastAsia="华文楷体" w:hAnsi="华文楷体" w:hint="eastAsia"/>
              <w:sz w:val="28"/>
              <w:szCs w:val="28"/>
            </w:rPr>
          </w:rPrChange>
        </w:rPr>
        <w:t>【如果对方说行相无有因,那为什么不是恒常有或者恒常无有,岂能成为时而存在、时而不存在这般偶尔性产生的现象呢？】</w:t>
      </w:r>
    </w:p>
    <w:p w:rsidR="00F279DE" w:rsidRDefault="00644C61" w:rsidP="00AA20C8">
      <w:pPr>
        <w:ind w:firstLine="570"/>
        <w:rPr>
          <w:ins w:id="240" w:author="Windows User" w:date="2015-11-30T10:43:00Z"/>
          <w:rFonts w:ascii="华文楷体" w:eastAsia="华文楷体" w:hAnsi="华文楷体" w:hint="eastAsia"/>
          <w:sz w:val="28"/>
          <w:szCs w:val="28"/>
        </w:rPr>
      </w:pPr>
      <w:r w:rsidRPr="00644C61">
        <w:rPr>
          <w:rFonts w:ascii="华文楷体" w:eastAsia="华文楷体" w:hAnsi="华文楷体" w:hint="eastAsia"/>
          <w:sz w:val="28"/>
          <w:szCs w:val="28"/>
        </w:rPr>
        <w:t>如果对方，假如说对方选择行相是没有因的，那么如果没有因的话，就相当于和顺</w:t>
      </w:r>
      <w:proofErr w:type="gramStart"/>
      <w:r w:rsidRPr="00644C61">
        <w:rPr>
          <w:rFonts w:ascii="华文楷体" w:eastAsia="华文楷体" w:hAnsi="华文楷体" w:hint="eastAsia"/>
          <w:sz w:val="28"/>
          <w:szCs w:val="28"/>
        </w:rPr>
        <w:t>世外道</w:t>
      </w:r>
      <w:proofErr w:type="gramEnd"/>
      <w:r w:rsidRPr="00644C61">
        <w:rPr>
          <w:rFonts w:ascii="华文楷体" w:eastAsia="华文楷体" w:hAnsi="华文楷体" w:hint="eastAsia"/>
          <w:sz w:val="28"/>
          <w:szCs w:val="28"/>
        </w:rPr>
        <w:t>的一种其无因产生的观点相雷同了。因为像这样的话就说是，无有因要么就是无有因的缘故呢，不会产生，那么就说是如果是这样一种这个行</w:t>
      </w:r>
      <w:proofErr w:type="gramStart"/>
      <w:r w:rsidRPr="00644C61">
        <w:rPr>
          <w:rFonts w:ascii="华文楷体" w:eastAsia="华文楷体" w:hAnsi="华文楷体" w:hint="eastAsia"/>
          <w:sz w:val="28"/>
          <w:szCs w:val="28"/>
        </w:rPr>
        <w:t>相已经</w:t>
      </w:r>
      <w:proofErr w:type="gramEnd"/>
      <w:r w:rsidRPr="00644C61">
        <w:rPr>
          <w:rFonts w:ascii="华文楷体" w:eastAsia="华文楷体" w:hAnsi="华文楷体" w:hint="eastAsia"/>
          <w:sz w:val="28"/>
          <w:szCs w:val="28"/>
        </w:rPr>
        <w:t>存在了，啊这个就是说</w:t>
      </w:r>
      <w:proofErr w:type="gramStart"/>
      <w:r w:rsidRPr="00644C61">
        <w:rPr>
          <w:rFonts w:ascii="华文楷体" w:eastAsia="华文楷体" w:hAnsi="华文楷体" w:hint="eastAsia"/>
          <w:sz w:val="28"/>
          <w:szCs w:val="28"/>
        </w:rPr>
        <w:t>行相他已经</w:t>
      </w:r>
      <w:proofErr w:type="gramEnd"/>
      <w:r w:rsidRPr="00644C61">
        <w:rPr>
          <w:rFonts w:ascii="华文楷体" w:eastAsia="华文楷体" w:hAnsi="华文楷体" w:hint="eastAsia"/>
          <w:sz w:val="28"/>
          <w:szCs w:val="28"/>
        </w:rPr>
        <w:t>存在，或者说所看到的这个法已经存在了</w:t>
      </w:r>
      <w:del w:id="241" w:author="Windows User" w:date="2015-11-30T10:43:00Z">
        <w:r w:rsidRPr="00644C61" w:rsidDel="00F279DE">
          <w:rPr>
            <w:rFonts w:ascii="华文楷体" w:eastAsia="华文楷体" w:hAnsi="华文楷体" w:hint="eastAsia"/>
            <w:sz w:val="28"/>
            <w:szCs w:val="28"/>
          </w:rPr>
          <w:delText>，</w:delText>
        </w:r>
      </w:del>
      <w:ins w:id="242" w:author="Windows User" w:date="2015-11-30T10:43:00Z">
        <w:r w:rsidR="00F279DE">
          <w:rPr>
            <w:rFonts w:ascii="华文楷体" w:eastAsia="华文楷体" w:hAnsi="华文楷体" w:hint="eastAsia"/>
            <w:sz w:val="28"/>
            <w:szCs w:val="28"/>
          </w:rPr>
          <w:t>。</w:t>
        </w:r>
      </w:ins>
    </w:p>
    <w:p w:rsidR="00F279DE" w:rsidRDefault="00644C61" w:rsidP="00AA20C8">
      <w:pPr>
        <w:ind w:firstLine="570"/>
        <w:rPr>
          <w:ins w:id="243" w:author="Windows User" w:date="2015-11-30T10:43:00Z"/>
          <w:rFonts w:ascii="华文楷体" w:eastAsia="华文楷体" w:hAnsi="华文楷体" w:hint="eastAsia"/>
          <w:sz w:val="28"/>
          <w:szCs w:val="28"/>
        </w:rPr>
      </w:pPr>
      <w:r w:rsidRPr="00644C61">
        <w:rPr>
          <w:rFonts w:ascii="华文楷体" w:eastAsia="华文楷体" w:hAnsi="华文楷体" w:hint="eastAsia"/>
          <w:sz w:val="28"/>
          <w:szCs w:val="28"/>
        </w:rPr>
        <w:t>那么如果他要是没有因的话，那么就会出现这样一种这个，法他是恒常有或者恒常无有的过失。那么当然就是说有的时候我们看前后文的时候，有的说你的行相是不存在的，</w:t>
      </w:r>
      <w:proofErr w:type="gramStart"/>
      <w:r w:rsidRPr="00644C61">
        <w:rPr>
          <w:rFonts w:ascii="华文楷体" w:eastAsia="华文楷体" w:hAnsi="华文楷体" w:hint="eastAsia"/>
          <w:sz w:val="28"/>
          <w:szCs w:val="28"/>
        </w:rPr>
        <w:t>等等等等</w:t>
      </w:r>
      <w:proofErr w:type="gramEnd"/>
      <w:r w:rsidRPr="00644C61">
        <w:rPr>
          <w:rFonts w:ascii="华文楷体" w:eastAsia="华文楷体" w:hAnsi="华文楷体" w:hint="eastAsia"/>
          <w:sz w:val="28"/>
          <w:szCs w:val="28"/>
        </w:rPr>
        <w:t>讲很多问题</w:t>
      </w:r>
      <w:del w:id="244" w:author="Windows User" w:date="2015-11-30T10:43:00Z">
        <w:r w:rsidRPr="00644C61" w:rsidDel="00F279DE">
          <w:rPr>
            <w:rFonts w:ascii="华文楷体" w:eastAsia="华文楷体" w:hAnsi="华文楷体" w:hint="eastAsia"/>
            <w:sz w:val="28"/>
            <w:szCs w:val="28"/>
          </w:rPr>
          <w:delText>，</w:delText>
        </w:r>
      </w:del>
      <w:ins w:id="245" w:author="Windows User" w:date="2015-11-30T10:43:00Z">
        <w:r w:rsidR="00F279DE">
          <w:rPr>
            <w:rFonts w:ascii="华文楷体" w:eastAsia="华文楷体" w:hAnsi="华文楷体" w:hint="eastAsia"/>
            <w:sz w:val="28"/>
            <w:szCs w:val="28"/>
          </w:rPr>
          <w:t>。</w:t>
        </w:r>
      </w:ins>
    </w:p>
    <w:p w:rsidR="00F279DE" w:rsidRDefault="00644C61" w:rsidP="00AA20C8">
      <w:pPr>
        <w:ind w:firstLine="570"/>
        <w:rPr>
          <w:ins w:id="246" w:author="Windows User" w:date="2015-11-30T10:43:00Z"/>
          <w:rFonts w:ascii="华文楷体" w:eastAsia="华文楷体" w:hAnsi="华文楷体" w:hint="eastAsia"/>
          <w:sz w:val="28"/>
          <w:szCs w:val="28"/>
        </w:rPr>
      </w:pPr>
      <w:r w:rsidRPr="00644C61">
        <w:rPr>
          <w:rFonts w:ascii="华文楷体" w:eastAsia="华文楷体" w:hAnsi="华文楷体" w:hint="eastAsia"/>
          <w:sz w:val="28"/>
          <w:szCs w:val="28"/>
        </w:rPr>
        <w:t>有的时候说你的行相是怎么样，但实际上就是说是行相不存在这个问题呢，主要是针对对方说在心的本性当中不存在行相，心的本性当中不存在行相，在外境当中也不存在行相，这个是对方他所承许的，</w:t>
      </w:r>
      <w:r w:rsidRPr="00644C61">
        <w:rPr>
          <w:rFonts w:ascii="华文楷体" w:eastAsia="华文楷体" w:hAnsi="华文楷体" w:hint="eastAsia"/>
          <w:sz w:val="28"/>
          <w:szCs w:val="28"/>
        </w:rPr>
        <w:lastRenderedPageBreak/>
        <w:t>他不是外境也不是这个心识，</w:t>
      </w:r>
    </w:p>
    <w:p w:rsidR="00A060FA" w:rsidDel="00F279DE" w:rsidRDefault="00644C61" w:rsidP="004D217E">
      <w:pPr>
        <w:ind w:firstLine="570"/>
        <w:rPr>
          <w:del w:id="247" w:author="Windows User" w:date="2015-11-30T10:43:00Z"/>
          <w:rFonts w:ascii="华文楷体" w:eastAsia="华文楷体" w:hAnsi="华文楷体"/>
          <w:sz w:val="28"/>
          <w:szCs w:val="28"/>
        </w:rPr>
      </w:pPr>
      <w:r w:rsidRPr="00644C61">
        <w:rPr>
          <w:rFonts w:ascii="华文楷体" w:eastAsia="华文楷体" w:hAnsi="华文楷体" w:hint="eastAsia"/>
          <w:sz w:val="28"/>
          <w:szCs w:val="28"/>
        </w:rPr>
        <w:t>那么</w:t>
      </w:r>
      <w:ins w:id="248" w:author="Windows User" w:date="2015-11-30T10:42:00Z">
        <w:r w:rsidR="00F279DE">
          <w:rPr>
            <w:rFonts w:ascii="华文楷体" w:eastAsia="华文楷体" w:hAnsi="华文楷体" w:hint="eastAsia"/>
            <w:sz w:val="28"/>
            <w:szCs w:val="28"/>
          </w:rPr>
          <w:t>如果</w:t>
        </w:r>
      </w:ins>
      <w:r w:rsidRPr="00644C61">
        <w:rPr>
          <w:rFonts w:ascii="华文楷体" w:eastAsia="华文楷体" w:hAnsi="华文楷体" w:hint="eastAsia"/>
          <w:sz w:val="28"/>
          <w:szCs w:val="28"/>
        </w:rPr>
        <w:t>即不是外境也不是心识的话，我们就可以说这个行相是根本不存在的。</w:t>
      </w:r>
      <w:del w:id="249" w:author="Windows User" w:date="2015-11-30T10:43:00Z">
        <w:r w:rsidRPr="00644C61" w:rsidDel="00F279DE">
          <w:rPr>
            <w:rFonts w:ascii="华文楷体" w:eastAsia="华文楷体" w:hAnsi="华文楷体" w:hint="eastAsia"/>
            <w:sz w:val="28"/>
            <w:szCs w:val="28"/>
          </w:rPr>
          <w:delText>【20:05】</w:delText>
        </w:r>
      </w:del>
    </w:p>
    <w:p w:rsidR="00AA20C8" w:rsidRPr="00AA20C8" w:rsidDel="00F279DE" w:rsidRDefault="00AA20C8" w:rsidP="00AA20C8">
      <w:pPr>
        <w:ind w:firstLine="570"/>
        <w:rPr>
          <w:del w:id="250" w:author="Windows User" w:date="2015-11-30T10:43:00Z"/>
          <w:rFonts w:ascii="华文楷体" w:eastAsia="华文楷体" w:hAnsi="华文楷体"/>
          <w:sz w:val="28"/>
          <w:szCs w:val="28"/>
        </w:rPr>
      </w:pPr>
      <w:del w:id="251" w:author="Windows User" w:date="2015-11-30T10:43:00Z">
        <w:r w:rsidRPr="00AA20C8" w:rsidDel="00F279DE">
          <w:rPr>
            <w:rFonts w:ascii="华文楷体" w:eastAsia="华文楷体" w:hAnsi="华文楷体" w:hint="eastAsia"/>
            <w:sz w:val="28"/>
            <w:szCs w:val="28"/>
          </w:rPr>
          <w:delText>第64课20-30分钟</w:delText>
        </w:r>
      </w:del>
    </w:p>
    <w:p w:rsidR="00F279DE" w:rsidRDefault="00AA20C8" w:rsidP="00AA20C8">
      <w:pPr>
        <w:ind w:firstLine="570"/>
        <w:rPr>
          <w:ins w:id="252" w:author="Windows User" w:date="2015-11-30T10:44:00Z"/>
          <w:rFonts w:ascii="华文楷体" w:eastAsia="华文楷体" w:hAnsi="华文楷体" w:hint="eastAsia"/>
          <w:sz w:val="28"/>
          <w:szCs w:val="28"/>
        </w:rPr>
      </w:pPr>
      <w:del w:id="253" w:author="Windows User" w:date="2015-11-30T10:43:00Z">
        <w:r w:rsidRPr="00AA20C8" w:rsidDel="00F279DE">
          <w:rPr>
            <w:rFonts w:ascii="华文楷体" w:eastAsia="华文楷体" w:hAnsi="华文楷体" w:hint="eastAsia"/>
            <w:sz w:val="28"/>
            <w:szCs w:val="28"/>
          </w:rPr>
          <w:delText>在心的本性当中不存在行相。心的本性当中不存在行相，在外境当中也不存在行相，这是对方他所承许的，而不是外境也不是心识。那么如果既不是外境也不是心识的话，我们就可以说这个行相根本是不存在的，</w:delText>
        </w:r>
      </w:del>
      <w:r w:rsidRPr="00AA20C8">
        <w:rPr>
          <w:rFonts w:ascii="华文楷体" w:eastAsia="华文楷体" w:hAnsi="华文楷体" w:hint="eastAsia"/>
          <w:sz w:val="28"/>
          <w:szCs w:val="28"/>
        </w:rPr>
        <w:t>所以有的时候，抓住这个问题就是说你如果没有行相就怎么怎么样，没有行</w:t>
      </w:r>
      <w:proofErr w:type="gramStart"/>
      <w:r w:rsidRPr="00AA20C8">
        <w:rPr>
          <w:rFonts w:ascii="华文楷体" w:eastAsia="华文楷体" w:hAnsi="华文楷体" w:hint="eastAsia"/>
          <w:sz w:val="28"/>
          <w:szCs w:val="28"/>
        </w:rPr>
        <w:t>相怎么</w:t>
      </w:r>
      <w:proofErr w:type="gramEnd"/>
      <w:r w:rsidRPr="00AA20C8">
        <w:rPr>
          <w:rFonts w:ascii="华文楷体" w:eastAsia="华文楷体" w:hAnsi="华文楷体" w:hint="eastAsia"/>
          <w:sz w:val="28"/>
          <w:szCs w:val="28"/>
        </w:rPr>
        <w:t>怎么样，发很多过失，它的原因是这样的</w:t>
      </w:r>
      <w:del w:id="254" w:author="Windows User" w:date="2015-11-30T10:44:00Z">
        <w:r w:rsidRPr="00AA20C8" w:rsidDel="00F279DE">
          <w:rPr>
            <w:rFonts w:ascii="华文楷体" w:eastAsia="华文楷体" w:hAnsi="华文楷体" w:hint="eastAsia"/>
            <w:sz w:val="28"/>
            <w:szCs w:val="28"/>
          </w:rPr>
          <w:delText>，</w:delText>
        </w:r>
      </w:del>
      <w:ins w:id="255" w:author="Windows User" w:date="2015-11-30T10:44:00Z">
        <w:r w:rsidR="00F279DE">
          <w:rPr>
            <w:rFonts w:ascii="华文楷体" w:eastAsia="华文楷体" w:hAnsi="华文楷体" w:hint="eastAsia"/>
            <w:sz w:val="28"/>
            <w:szCs w:val="28"/>
          </w:rPr>
          <w:t>。</w:t>
        </w:r>
      </w:ins>
      <w:r w:rsidRPr="00AA20C8">
        <w:rPr>
          <w:rFonts w:ascii="华文楷体" w:eastAsia="华文楷体" w:hAnsi="华文楷体" w:hint="eastAsia"/>
          <w:sz w:val="28"/>
          <w:szCs w:val="28"/>
        </w:rPr>
        <w:t>那么为什么在此处说你的行相是有因没有因的呢？这个地方的行相就是说他</w:t>
      </w:r>
      <w:proofErr w:type="gramStart"/>
      <w:r w:rsidRPr="00AA20C8">
        <w:rPr>
          <w:rFonts w:ascii="华文楷体" w:eastAsia="华文楷体" w:hAnsi="华文楷体" w:hint="eastAsia"/>
          <w:sz w:val="28"/>
          <w:szCs w:val="28"/>
        </w:rPr>
        <w:t>就承许呢虽然</w:t>
      </w:r>
      <w:proofErr w:type="gramEnd"/>
      <w:r w:rsidRPr="00AA20C8">
        <w:rPr>
          <w:rFonts w:ascii="华文楷体" w:eastAsia="华文楷体" w:hAnsi="华文楷体" w:hint="eastAsia"/>
          <w:sz w:val="28"/>
          <w:szCs w:val="28"/>
        </w:rPr>
        <w:t>这样一种行</w:t>
      </w:r>
      <w:proofErr w:type="gramStart"/>
      <w:r w:rsidRPr="00AA20C8">
        <w:rPr>
          <w:rFonts w:ascii="华文楷体" w:eastAsia="华文楷体" w:hAnsi="华文楷体" w:hint="eastAsia"/>
          <w:sz w:val="28"/>
          <w:szCs w:val="28"/>
        </w:rPr>
        <w:t>相不是</w:t>
      </w:r>
      <w:proofErr w:type="gramEnd"/>
      <w:r w:rsidRPr="00AA20C8">
        <w:rPr>
          <w:rFonts w:ascii="华文楷体" w:eastAsia="华文楷体" w:hAnsi="华文楷体" w:hint="eastAsia"/>
          <w:sz w:val="28"/>
          <w:szCs w:val="28"/>
        </w:rPr>
        <w:t>外境也不是心识，但是它能够</w:t>
      </w:r>
      <w:proofErr w:type="gramStart"/>
      <w:r w:rsidRPr="00AA20C8">
        <w:rPr>
          <w:rFonts w:ascii="华文楷体" w:eastAsia="华文楷体" w:hAnsi="华文楷体" w:hint="eastAsia"/>
          <w:sz w:val="28"/>
          <w:szCs w:val="28"/>
        </w:rPr>
        <w:t>被眼识所</w:t>
      </w:r>
      <w:proofErr w:type="gramEnd"/>
      <w:r w:rsidRPr="00AA20C8">
        <w:rPr>
          <w:rFonts w:ascii="华文楷体" w:eastAsia="华文楷体" w:hAnsi="华文楷体" w:hint="eastAsia"/>
          <w:sz w:val="28"/>
          <w:szCs w:val="28"/>
        </w:rPr>
        <w:t>照见，这个时候我们就站在这个角度，就是说你</w:t>
      </w:r>
      <w:proofErr w:type="gramStart"/>
      <w:r w:rsidRPr="00AA20C8">
        <w:rPr>
          <w:rFonts w:ascii="华文楷体" w:eastAsia="华文楷体" w:hAnsi="华文楷体" w:hint="eastAsia"/>
          <w:sz w:val="28"/>
          <w:szCs w:val="28"/>
        </w:rPr>
        <w:t>被眼识所</w:t>
      </w:r>
      <w:proofErr w:type="gramEnd"/>
      <w:r w:rsidRPr="00AA20C8">
        <w:rPr>
          <w:rFonts w:ascii="华文楷体" w:eastAsia="华文楷体" w:hAnsi="华文楷体" w:hint="eastAsia"/>
          <w:sz w:val="28"/>
          <w:szCs w:val="28"/>
        </w:rPr>
        <w:t>照见的</w:t>
      </w:r>
      <w:del w:id="256" w:author="Windows User" w:date="2015-11-30T10:44:00Z">
        <w:r w:rsidRPr="00AA20C8" w:rsidDel="00F279DE">
          <w:rPr>
            <w:rFonts w:ascii="华文楷体" w:eastAsia="华文楷体" w:hAnsi="华文楷体" w:hint="eastAsia"/>
            <w:sz w:val="28"/>
            <w:szCs w:val="28"/>
          </w:rPr>
          <w:delText>这个角度</w:delText>
        </w:r>
      </w:del>
      <w:r w:rsidRPr="00AA20C8">
        <w:rPr>
          <w:rFonts w:ascii="华文楷体" w:eastAsia="华文楷体" w:hAnsi="华文楷体" w:hint="eastAsia"/>
          <w:sz w:val="28"/>
          <w:szCs w:val="28"/>
        </w:rPr>
        <w:t>这种显现</w:t>
      </w:r>
      <w:del w:id="257" w:author="Windows User" w:date="2015-11-30T10:44:00Z">
        <w:r w:rsidRPr="00AA20C8" w:rsidDel="00F279DE">
          <w:rPr>
            <w:rFonts w:ascii="华文楷体" w:eastAsia="华文楷体" w:hAnsi="华文楷体" w:hint="eastAsia"/>
            <w:sz w:val="28"/>
            <w:szCs w:val="28"/>
          </w:rPr>
          <w:delText>。</w:delText>
        </w:r>
      </w:del>
      <w:ins w:id="258" w:author="Windows User" w:date="2015-11-30T10:44:00Z">
        <w:r w:rsidR="00F279DE">
          <w:rPr>
            <w:rFonts w:ascii="华文楷体" w:eastAsia="华文楷体" w:hAnsi="华文楷体" w:hint="eastAsia"/>
            <w:sz w:val="28"/>
            <w:szCs w:val="28"/>
          </w:rPr>
          <w:t>，</w:t>
        </w:r>
      </w:ins>
      <w:r w:rsidRPr="00AA20C8">
        <w:rPr>
          <w:rFonts w:ascii="华文楷体" w:eastAsia="华文楷体" w:hAnsi="华文楷体" w:hint="eastAsia"/>
          <w:sz w:val="28"/>
          <w:szCs w:val="28"/>
        </w:rPr>
        <w:t>这个蓝黄等的行相到底是怎么样的</w:t>
      </w:r>
      <w:del w:id="259" w:author="Windows User" w:date="2015-11-30T10:44:00Z">
        <w:r w:rsidRPr="00AA20C8" w:rsidDel="00F279DE">
          <w:rPr>
            <w:rFonts w:ascii="华文楷体" w:eastAsia="华文楷体" w:hAnsi="华文楷体" w:hint="eastAsia"/>
            <w:sz w:val="28"/>
            <w:szCs w:val="28"/>
          </w:rPr>
          <w:delText>，</w:delText>
        </w:r>
      </w:del>
      <w:ins w:id="260" w:author="Windows User" w:date="2015-11-30T10:44:00Z">
        <w:r w:rsidR="00F279DE">
          <w:rPr>
            <w:rFonts w:ascii="华文楷体" w:eastAsia="华文楷体" w:hAnsi="华文楷体" w:hint="eastAsia"/>
            <w:sz w:val="28"/>
            <w:szCs w:val="28"/>
          </w:rPr>
          <w:t>。</w:t>
        </w:r>
      </w:ins>
    </w:p>
    <w:p w:rsidR="00F279DE" w:rsidRDefault="00AA20C8" w:rsidP="00AA20C8">
      <w:pPr>
        <w:ind w:firstLine="570"/>
        <w:rPr>
          <w:ins w:id="261" w:author="Windows User" w:date="2015-11-30T10:45:00Z"/>
          <w:rFonts w:ascii="华文楷体" w:eastAsia="华文楷体" w:hAnsi="华文楷体" w:hint="eastAsia"/>
          <w:sz w:val="28"/>
          <w:szCs w:val="28"/>
        </w:rPr>
      </w:pPr>
      <w:r w:rsidRPr="00AA20C8">
        <w:rPr>
          <w:rFonts w:ascii="华文楷体" w:eastAsia="华文楷体" w:hAnsi="华文楷体" w:hint="eastAsia"/>
          <w:sz w:val="28"/>
          <w:szCs w:val="28"/>
        </w:rPr>
        <w:t>所以说有的时候说，一口咬定说对方是无有行相的，有的说你的行相怎么样的，原因我们必须要分析清楚的。都是在</w:t>
      </w:r>
      <w:proofErr w:type="gramStart"/>
      <w:r w:rsidRPr="00AA20C8">
        <w:rPr>
          <w:rFonts w:ascii="华文楷体" w:eastAsia="华文楷体" w:hAnsi="华文楷体" w:hint="eastAsia"/>
          <w:sz w:val="28"/>
          <w:szCs w:val="28"/>
        </w:rPr>
        <w:t>对方承许的</w:t>
      </w:r>
      <w:proofErr w:type="gramEnd"/>
      <w:r w:rsidRPr="00AA20C8">
        <w:rPr>
          <w:rFonts w:ascii="华文楷体" w:eastAsia="华文楷体" w:hAnsi="华文楷体" w:hint="eastAsia"/>
          <w:sz w:val="28"/>
          <w:szCs w:val="28"/>
        </w:rPr>
        <w:t>前提之下进行分析的，并不是根本</w:t>
      </w:r>
      <w:proofErr w:type="gramStart"/>
      <w:r w:rsidRPr="00AA20C8">
        <w:rPr>
          <w:rFonts w:ascii="华文楷体" w:eastAsia="华文楷体" w:hAnsi="华文楷体" w:hint="eastAsia"/>
          <w:sz w:val="28"/>
          <w:szCs w:val="28"/>
        </w:rPr>
        <w:t>不观待对方</w:t>
      </w:r>
      <w:proofErr w:type="gramEnd"/>
      <w:r w:rsidRPr="00AA20C8">
        <w:rPr>
          <w:rFonts w:ascii="华文楷体" w:eastAsia="华文楷体" w:hAnsi="华文楷体" w:hint="eastAsia"/>
          <w:sz w:val="28"/>
          <w:szCs w:val="28"/>
        </w:rPr>
        <w:t>，一味的这样托辞，如果是这样的话根本没有</w:t>
      </w:r>
      <w:proofErr w:type="gramStart"/>
      <w:r w:rsidRPr="00AA20C8">
        <w:rPr>
          <w:rFonts w:ascii="华文楷体" w:eastAsia="华文楷体" w:hAnsi="华文楷体" w:hint="eastAsia"/>
          <w:sz w:val="28"/>
          <w:szCs w:val="28"/>
        </w:rPr>
        <w:t>真正破斥的</w:t>
      </w:r>
      <w:proofErr w:type="gramEnd"/>
      <w:r w:rsidRPr="00AA20C8">
        <w:rPr>
          <w:rFonts w:ascii="华文楷体" w:eastAsia="华文楷体" w:hAnsi="华文楷体" w:hint="eastAsia"/>
          <w:sz w:val="28"/>
          <w:szCs w:val="28"/>
        </w:rPr>
        <w:t>理由</w:t>
      </w:r>
      <w:del w:id="262" w:author="Windows User" w:date="2015-11-30T10:45:00Z">
        <w:r w:rsidRPr="00AA20C8" w:rsidDel="00F279DE">
          <w:rPr>
            <w:rFonts w:ascii="华文楷体" w:eastAsia="华文楷体" w:hAnsi="华文楷体" w:hint="eastAsia"/>
            <w:sz w:val="28"/>
            <w:szCs w:val="28"/>
          </w:rPr>
          <w:delText>，</w:delText>
        </w:r>
      </w:del>
      <w:ins w:id="263" w:author="Windows User" w:date="2015-11-30T10:45:00Z">
        <w:r w:rsidR="00F279DE">
          <w:rPr>
            <w:rFonts w:ascii="华文楷体" w:eastAsia="华文楷体" w:hAnsi="华文楷体" w:hint="eastAsia"/>
            <w:sz w:val="28"/>
            <w:szCs w:val="28"/>
          </w:rPr>
          <w:t>。</w:t>
        </w:r>
      </w:ins>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所以说我们就说如果对方的行相是没有因呢？为什么不是</w:t>
      </w:r>
      <w:proofErr w:type="gramStart"/>
      <w:r w:rsidRPr="00AA20C8">
        <w:rPr>
          <w:rFonts w:ascii="华文楷体" w:eastAsia="华文楷体" w:hAnsi="华文楷体" w:hint="eastAsia"/>
          <w:sz w:val="28"/>
          <w:szCs w:val="28"/>
        </w:rPr>
        <w:t>恒</w:t>
      </w:r>
      <w:proofErr w:type="gramEnd"/>
      <w:r w:rsidRPr="00AA20C8">
        <w:rPr>
          <w:rFonts w:ascii="华文楷体" w:eastAsia="华文楷体" w:hAnsi="华文楷体" w:hint="eastAsia"/>
          <w:sz w:val="28"/>
          <w:szCs w:val="28"/>
        </w:rPr>
        <w:t>常有或者恒常无有呢？不能够成为时而存在，时而不存在，这样偶尔性产生的现象，名言</w:t>
      </w:r>
      <w:proofErr w:type="gramStart"/>
      <w:r w:rsidRPr="00AA20C8">
        <w:rPr>
          <w:rFonts w:ascii="华文楷体" w:eastAsia="华文楷体" w:hAnsi="华文楷体" w:hint="eastAsia"/>
          <w:sz w:val="28"/>
          <w:szCs w:val="28"/>
        </w:rPr>
        <w:t>谛</w:t>
      </w:r>
      <w:proofErr w:type="gramEnd"/>
      <w:r w:rsidRPr="00AA20C8">
        <w:rPr>
          <w:rFonts w:ascii="华文楷体" w:eastAsia="华文楷体" w:hAnsi="华文楷体" w:hint="eastAsia"/>
          <w:sz w:val="28"/>
          <w:szCs w:val="28"/>
        </w:rPr>
        <w:t>当中法就是一种偶尔性，有的时候有，有的时候没有。所以说，如果你是说无因的话，就不能够解释现象当中的偶尔产生这种现象。</w:t>
      </w:r>
    </w:p>
    <w:p w:rsidR="00AA20C8" w:rsidRPr="00F279DE" w:rsidRDefault="00AA20C8" w:rsidP="00AA20C8">
      <w:pPr>
        <w:ind w:firstLine="570"/>
        <w:rPr>
          <w:rFonts w:ascii="华文楷体" w:eastAsia="华文楷体" w:hAnsi="华文楷体"/>
          <w:b/>
          <w:sz w:val="28"/>
          <w:szCs w:val="28"/>
          <w:rPrChange w:id="264" w:author="Windows User" w:date="2015-11-30T10:46:00Z">
            <w:rPr>
              <w:rFonts w:ascii="华文楷体" w:eastAsia="华文楷体" w:hAnsi="华文楷体"/>
              <w:sz w:val="28"/>
              <w:szCs w:val="28"/>
            </w:rPr>
          </w:rPrChange>
        </w:rPr>
      </w:pPr>
      <w:r w:rsidRPr="00F279DE">
        <w:rPr>
          <w:rFonts w:ascii="华文楷体" w:eastAsia="华文楷体" w:hAnsi="华文楷体" w:hint="eastAsia"/>
          <w:b/>
          <w:sz w:val="28"/>
          <w:szCs w:val="28"/>
          <w:rPrChange w:id="265" w:author="Windows User" w:date="2015-11-30T10:46:00Z">
            <w:rPr>
              <w:rFonts w:ascii="华文楷体" w:eastAsia="华文楷体" w:hAnsi="华文楷体" w:hint="eastAsia"/>
              <w:sz w:val="28"/>
              <w:szCs w:val="28"/>
            </w:rPr>
          </w:rPrChange>
        </w:rPr>
        <w:t>【关于不观待因则偶尔性不合理的道理在前文中已论述完毕。】</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因为这个地方我们就说</w:t>
      </w:r>
      <w:proofErr w:type="gramStart"/>
      <w:r w:rsidRPr="00AA20C8">
        <w:rPr>
          <w:rFonts w:ascii="华文楷体" w:eastAsia="华文楷体" w:hAnsi="华文楷体" w:hint="eastAsia"/>
          <w:sz w:val="28"/>
          <w:szCs w:val="28"/>
        </w:rPr>
        <w:t>偶尔性它一定</w:t>
      </w:r>
      <w:proofErr w:type="gramEnd"/>
      <w:r w:rsidRPr="00AA20C8">
        <w:rPr>
          <w:rFonts w:ascii="华文楷体" w:eastAsia="华文楷体" w:hAnsi="华文楷体" w:hint="eastAsia"/>
          <w:sz w:val="28"/>
          <w:szCs w:val="28"/>
        </w:rPr>
        <w:t>是世间的一种现象，一定是世间的一种自然规律，我们一定要随顺这样一种偶尔性的法。有的时候有，有的时候没有的法，所以说像这样如果你的这个观点，不能够解释这样一种世间当中偶尔性的这样一种道理，这样就说明你的观点</w:t>
      </w:r>
      <w:ins w:id="266" w:author="Windows User" w:date="2015-11-30T10:46:00Z">
        <w:r w:rsidR="000746DA">
          <w:rPr>
            <w:rFonts w:ascii="华文楷体" w:eastAsia="华文楷体" w:hAnsi="华文楷体" w:hint="eastAsia"/>
            <w:sz w:val="28"/>
            <w:szCs w:val="28"/>
          </w:rPr>
          <w:lastRenderedPageBreak/>
          <w:t>并</w:t>
        </w:r>
      </w:ins>
      <w:r w:rsidRPr="00AA20C8">
        <w:rPr>
          <w:rFonts w:ascii="华文楷体" w:eastAsia="华文楷体" w:hAnsi="华文楷体" w:hint="eastAsia"/>
          <w:sz w:val="28"/>
          <w:szCs w:val="28"/>
        </w:rPr>
        <w:t>不符合这样一种实际的情况。</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所以说呢，不</w:t>
      </w:r>
      <w:proofErr w:type="gramStart"/>
      <w:r w:rsidRPr="00AA20C8">
        <w:rPr>
          <w:rFonts w:ascii="华文楷体" w:eastAsia="华文楷体" w:hAnsi="华文楷体" w:hint="eastAsia"/>
          <w:sz w:val="28"/>
          <w:szCs w:val="28"/>
        </w:rPr>
        <w:t>观待因</w:t>
      </w:r>
      <w:proofErr w:type="gramEnd"/>
      <w:r w:rsidRPr="00AA20C8">
        <w:rPr>
          <w:rFonts w:ascii="华文楷体" w:eastAsia="华文楷体" w:hAnsi="华文楷体" w:hint="eastAsia"/>
          <w:sz w:val="28"/>
          <w:szCs w:val="28"/>
        </w:rPr>
        <w:t>则偶尔性不合理的道理呢，前文当中已经论述完毕了。</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那么下面是要讲第二个问题了。</w:t>
      </w:r>
    </w:p>
    <w:p w:rsidR="00AA20C8" w:rsidRPr="000746DA" w:rsidRDefault="00AA20C8" w:rsidP="00AA20C8">
      <w:pPr>
        <w:ind w:firstLine="570"/>
        <w:rPr>
          <w:rFonts w:ascii="华文楷体" w:eastAsia="华文楷体" w:hAnsi="华文楷体"/>
          <w:b/>
          <w:sz w:val="28"/>
          <w:szCs w:val="28"/>
          <w:rPrChange w:id="267" w:author="Windows User" w:date="2015-11-30T10:46:00Z">
            <w:rPr>
              <w:rFonts w:ascii="华文楷体" w:eastAsia="华文楷体" w:hAnsi="华文楷体"/>
              <w:sz w:val="28"/>
              <w:szCs w:val="28"/>
            </w:rPr>
          </w:rPrChange>
        </w:rPr>
      </w:pPr>
      <w:r w:rsidRPr="000746DA">
        <w:rPr>
          <w:rFonts w:ascii="华文楷体" w:eastAsia="华文楷体" w:hAnsi="华文楷体" w:hint="eastAsia"/>
          <w:b/>
          <w:sz w:val="28"/>
          <w:szCs w:val="28"/>
          <w:rPrChange w:id="268" w:author="Windows User" w:date="2015-11-30T10:46:00Z">
            <w:rPr>
              <w:rFonts w:ascii="华文楷体" w:eastAsia="华文楷体" w:hAnsi="华文楷体" w:hint="eastAsia"/>
              <w:sz w:val="28"/>
              <w:szCs w:val="28"/>
            </w:rPr>
          </w:rPrChange>
        </w:rPr>
        <w:t>【即便对方承认此行相具有因，但由于从外缘中产生的缘故,已成了缘起生的依他起,以什么原因能摆脱得了依他起的身份呢？不可能摆脱得了。】</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这个后面的两个字</w:t>
      </w:r>
      <w:proofErr w:type="gramStart"/>
      <w:r w:rsidRPr="00AA20C8">
        <w:rPr>
          <w:rFonts w:ascii="华文楷体" w:eastAsia="华文楷体" w:hAnsi="华文楷体" w:hint="eastAsia"/>
          <w:sz w:val="28"/>
          <w:szCs w:val="28"/>
        </w:rPr>
        <w:t>应该挑调一个</w:t>
      </w:r>
      <w:proofErr w:type="gramEnd"/>
      <w:r w:rsidRPr="00AA20C8">
        <w:rPr>
          <w:rFonts w:ascii="华文楷体" w:eastAsia="华文楷体" w:hAnsi="华文楷体" w:hint="eastAsia"/>
          <w:sz w:val="28"/>
          <w:szCs w:val="28"/>
        </w:rPr>
        <w:t>次第吧，不可能这个摆脱了得应该是摆脱得了</w:t>
      </w:r>
      <w:del w:id="269" w:author="Windows User" w:date="2015-11-30T10:47:00Z">
        <w:r w:rsidRPr="00AA20C8" w:rsidDel="000746DA">
          <w:rPr>
            <w:rFonts w:ascii="华文楷体" w:eastAsia="华文楷体" w:hAnsi="华文楷体" w:hint="eastAsia"/>
            <w:sz w:val="28"/>
            <w:szCs w:val="28"/>
          </w:rPr>
          <w:delText>，</w:delText>
        </w:r>
      </w:del>
      <w:ins w:id="270" w:author="Windows User" w:date="2015-11-30T10:47:00Z">
        <w:r w:rsidR="000746DA">
          <w:rPr>
            <w:rFonts w:ascii="华文楷体" w:eastAsia="华文楷体" w:hAnsi="华文楷体" w:hint="eastAsia"/>
            <w:sz w:val="28"/>
            <w:szCs w:val="28"/>
          </w:rPr>
          <w:t>。</w:t>
        </w:r>
      </w:ins>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那么就是说这个即便对方承认说这个行相是具有因的，这个行相一定是具有因的，无因的话有很多过失。但是呢，你如果具有因的话，因为这个因是从外缘当中产生的缘故，这个地方的外缘，就是说除了行相之外的缘，这个外缘不一定能够理解成平时我们说内缘和外缘当中这个外缘呐</w:t>
      </w:r>
      <w:del w:id="271" w:author="Windows User" w:date="2015-11-30T10:48:00Z">
        <w:r w:rsidRPr="00AA20C8" w:rsidDel="000746DA">
          <w:rPr>
            <w:rFonts w:ascii="华文楷体" w:eastAsia="华文楷体" w:hAnsi="华文楷体" w:hint="eastAsia"/>
            <w:sz w:val="28"/>
            <w:szCs w:val="28"/>
          </w:rPr>
          <w:delText>，</w:delText>
        </w:r>
      </w:del>
      <w:ins w:id="272" w:author="Windows User" w:date="2015-11-30T10:48:00Z">
        <w:r w:rsidR="000746DA">
          <w:rPr>
            <w:rFonts w:ascii="华文楷体" w:eastAsia="华文楷体" w:hAnsi="华文楷体" w:hint="eastAsia"/>
            <w:sz w:val="28"/>
            <w:szCs w:val="28"/>
          </w:rPr>
          <w:t>。</w:t>
        </w:r>
      </w:ins>
      <w:r w:rsidRPr="00AA20C8">
        <w:rPr>
          <w:rFonts w:ascii="华文楷体" w:eastAsia="华文楷体" w:hAnsi="华文楷体" w:hint="eastAsia"/>
          <w:sz w:val="28"/>
          <w:szCs w:val="28"/>
        </w:rPr>
        <w:t>有的时候内缘和外缘当中就是外缘呢就是心之外的法，心之外的法</w:t>
      </w:r>
      <w:ins w:id="273" w:author="Windows User" w:date="2015-11-30T10:48:00Z">
        <w:r w:rsidR="000746DA">
          <w:rPr>
            <w:rFonts w:ascii="华文楷体" w:eastAsia="华文楷体" w:hAnsi="华文楷体" w:hint="eastAsia"/>
            <w:sz w:val="28"/>
            <w:szCs w:val="28"/>
          </w:rPr>
          <w:t>，心之外的</w:t>
        </w:r>
        <w:proofErr w:type="gramStart"/>
        <w:r w:rsidR="000746DA">
          <w:rPr>
            <w:rFonts w:ascii="华文楷体" w:eastAsia="华文楷体" w:hAnsi="华文楷体" w:hint="eastAsia"/>
            <w:sz w:val="28"/>
            <w:szCs w:val="28"/>
          </w:rPr>
          <w:t>缘</w:t>
        </w:r>
      </w:ins>
      <w:r w:rsidRPr="00AA20C8">
        <w:rPr>
          <w:rFonts w:ascii="华文楷体" w:eastAsia="华文楷体" w:hAnsi="华文楷体" w:hint="eastAsia"/>
          <w:sz w:val="28"/>
          <w:szCs w:val="28"/>
        </w:rPr>
        <w:t>叫外缘</w:t>
      </w:r>
      <w:proofErr w:type="gramEnd"/>
      <w:del w:id="274" w:author="Windows User" w:date="2015-11-30T10:48:00Z">
        <w:r w:rsidRPr="00AA20C8" w:rsidDel="000746DA">
          <w:rPr>
            <w:rFonts w:ascii="华文楷体" w:eastAsia="华文楷体" w:hAnsi="华文楷体" w:hint="eastAsia"/>
            <w:sz w:val="28"/>
            <w:szCs w:val="28"/>
          </w:rPr>
          <w:delText>，</w:delText>
        </w:r>
      </w:del>
      <w:ins w:id="275" w:author="Windows User" w:date="2015-11-30T10:48:00Z">
        <w:r w:rsidR="000746DA">
          <w:rPr>
            <w:rFonts w:ascii="华文楷体" w:eastAsia="华文楷体" w:hAnsi="华文楷体" w:hint="eastAsia"/>
            <w:sz w:val="28"/>
            <w:szCs w:val="28"/>
          </w:rPr>
          <w:t>。</w:t>
        </w:r>
      </w:ins>
      <w:r w:rsidRPr="00AA20C8">
        <w:rPr>
          <w:rFonts w:ascii="华文楷体" w:eastAsia="华文楷体" w:hAnsi="华文楷体" w:hint="eastAsia"/>
          <w:sz w:val="28"/>
          <w:szCs w:val="28"/>
        </w:rPr>
        <w:t>心就是内心</w:t>
      </w:r>
      <w:proofErr w:type="gramStart"/>
      <w:r w:rsidRPr="00AA20C8">
        <w:rPr>
          <w:rFonts w:ascii="华文楷体" w:eastAsia="华文楷体" w:hAnsi="华文楷体" w:hint="eastAsia"/>
          <w:sz w:val="28"/>
          <w:szCs w:val="28"/>
        </w:rPr>
        <w:t>作为缘叫内缘</w:t>
      </w:r>
      <w:proofErr w:type="gramEnd"/>
      <w:r w:rsidRPr="00AA20C8">
        <w:rPr>
          <w:rFonts w:ascii="华文楷体" w:eastAsia="华文楷体" w:hAnsi="华文楷体" w:hint="eastAsia"/>
          <w:sz w:val="28"/>
          <w:szCs w:val="28"/>
        </w:rPr>
        <w:t>，有这样安立的方式，但是此处的外缘呢，实际上就应该说是它自身以外的，行相以外的因，行相之外的缘，就不是它自己本身之外的法，像这样的话叫做外缘。</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那么像这样的话就说，由于这样一种是从外缘当中产生的缘故，就成了缘起生的依他起，就应该成了依</w:t>
      </w:r>
      <w:proofErr w:type="gramStart"/>
      <w:r w:rsidRPr="00AA20C8">
        <w:rPr>
          <w:rFonts w:ascii="华文楷体" w:eastAsia="华文楷体" w:hAnsi="华文楷体" w:hint="eastAsia"/>
          <w:sz w:val="28"/>
          <w:szCs w:val="28"/>
        </w:rPr>
        <w:t>缘产生</w:t>
      </w:r>
      <w:proofErr w:type="gramEnd"/>
      <w:r w:rsidRPr="00AA20C8">
        <w:rPr>
          <w:rFonts w:ascii="华文楷体" w:eastAsia="华文楷体" w:hAnsi="华文楷体" w:hint="eastAsia"/>
          <w:sz w:val="28"/>
          <w:szCs w:val="28"/>
        </w:rPr>
        <w:t>的依他起的法。就说真正观察的时候，你自己什么原因能够摆脱的了，这个行相是依他起的身份呢？不可能摆脱的了的。</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lastRenderedPageBreak/>
        <w:t>那么实际上我们这个地方把对方的</w:t>
      </w:r>
      <w:proofErr w:type="gramStart"/>
      <w:r w:rsidRPr="00AA20C8">
        <w:rPr>
          <w:rFonts w:ascii="华文楷体" w:eastAsia="华文楷体" w:hAnsi="华文楷体" w:hint="eastAsia"/>
          <w:sz w:val="28"/>
          <w:szCs w:val="28"/>
        </w:rPr>
        <w:t>行相划在</w:t>
      </w:r>
      <w:proofErr w:type="gramEnd"/>
      <w:r w:rsidRPr="00AA20C8">
        <w:rPr>
          <w:rFonts w:ascii="华文楷体" w:eastAsia="华文楷体" w:hAnsi="华文楷体" w:hint="eastAsia"/>
          <w:sz w:val="28"/>
          <w:szCs w:val="28"/>
        </w:rPr>
        <w:t>依他起当中，对对方来讲有什么样一种，就说是含义呢？对对方用的什么呢？下面就要解释这个问题。</w:t>
      </w:r>
    </w:p>
    <w:p w:rsidR="00AA20C8" w:rsidRPr="000746DA" w:rsidRDefault="00AA20C8" w:rsidP="00AA20C8">
      <w:pPr>
        <w:ind w:firstLine="570"/>
        <w:rPr>
          <w:rFonts w:ascii="华文楷体" w:eastAsia="华文楷体" w:hAnsi="华文楷体"/>
          <w:b/>
          <w:sz w:val="28"/>
          <w:szCs w:val="28"/>
          <w:rPrChange w:id="276" w:author="Windows User" w:date="2015-11-30T10:49:00Z">
            <w:rPr>
              <w:rFonts w:ascii="华文楷体" w:eastAsia="华文楷体" w:hAnsi="华文楷体"/>
              <w:sz w:val="28"/>
              <w:szCs w:val="28"/>
            </w:rPr>
          </w:rPrChange>
        </w:rPr>
      </w:pPr>
      <w:r w:rsidRPr="000746DA">
        <w:rPr>
          <w:rFonts w:ascii="华文楷体" w:eastAsia="华文楷体" w:hAnsi="华文楷体" w:hint="eastAsia"/>
          <w:b/>
          <w:sz w:val="28"/>
          <w:szCs w:val="28"/>
          <w:rPrChange w:id="277" w:author="Windows User" w:date="2015-11-30T10:49:00Z">
            <w:rPr>
              <w:rFonts w:ascii="华文楷体" w:eastAsia="华文楷体" w:hAnsi="华文楷体" w:hint="eastAsia"/>
              <w:sz w:val="28"/>
              <w:szCs w:val="28"/>
            </w:rPr>
          </w:rPrChange>
        </w:rPr>
        <w:t>【如果依缘而生则可以说是存在,】</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那么如果是这个法是依缘而生的话，就可以说这个法是存在的法。</w:t>
      </w:r>
    </w:p>
    <w:p w:rsidR="00AA20C8" w:rsidRPr="000746DA" w:rsidRDefault="00AA20C8" w:rsidP="00AA20C8">
      <w:pPr>
        <w:ind w:firstLine="570"/>
        <w:rPr>
          <w:rFonts w:ascii="华文楷体" w:eastAsia="华文楷体" w:hAnsi="华文楷体"/>
          <w:b/>
          <w:sz w:val="28"/>
          <w:szCs w:val="28"/>
          <w:rPrChange w:id="278" w:author="Windows User" w:date="2015-11-30T10:49:00Z">
            <w:rPr>
              <w:rFonts w:ascii="华文楷体" w:eastAsia="华文楷体" w:hAnsi="华文楷体"/>
              <w:sz w:val="28"/>
              <w:szCs w:val="28"/>
            </w:rPr>
          </w:rPrChange>
        </w:rPr>
      </w:pPr>
      <w:r w:rsidRPr="000746DA">
        <w:rPr>
          <w:rFonts w:ascii="华文楷体" w:eastAsia="华文楷体" w:hAnsi="华文楷体" w:hint="eastAsia"/>
          <w:b/>
          <w:sz w:val="28"/>
          <w:szCs w:val="28"/>
          <w:rPrChange w:id="279" w:author="Windows User" w:date="2015-11-30T10:49:00Z">
            <w:rPr>
              <w:rFonts w:ascii="华文楷体" w:eastAsia="华文楷体" w:hAnsi="华文楷体" w:hint="eastAsia"/>
              <w:sz w:val="28"/>
              <w:szCs w:val="28"/>
            </w:rPr>
          </w:rPrChange>
        </w:rPr>
        <w:t>【然而由于唯识宗并不承许识以外的其他因,所以不成为遍计所执而定成依他起的这一太过对方实在无力回避。】</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那么就是说是依缘而生呢，就可以说这个法是存在的，但是也是因为唯</w:t>
      </w:r>
      <w:proofErr w:type="gramStart"/>
      <w:r w:rsidRPr="00AA20C8">
        <w:rPr>
          <w:rFonts w:ascii="华文楷体" w:eastAsia="华文楷体" w:hAnsi="华文楷体" w:hint="eastAsia"/>
          <w:sz w:val="28"/>
          <w:szCs w:val="28"/>
        </w:rPr>
        <w:t>实宗他</w:t>
      </w:r>
      <w:proofErr w:type="gramEnd"/>
      <w:r w:rsidRPr="00AA20C8">
        <w:rPr>
          <w:rFonts w:ascii="华文楷体" w:eastAsia="华文楷体" w:hAnsi="华文楷体" w:hint="eastAsia"/>
          <w:sz w:val="28"/>
          <w:szCs w:val="28"/>
        </w:rPr>
        <w:t>并不承认心识之外的因，就说心识之外的法是根本没有的，所以说心识之外的因也是根本不存在的。如果这个法，如果说这样一种行相，具有因的话，这种因之能够在心识当中，只能够在心识当中存在。那么如果说只能在心识当中存在的话，他的因如果是心识，他的果，前面分析了，他的果不可能是离开心识之外的别</w:t>
      </w:r>
      <w:proofErr w:type="gramStart"/>
      <w:r w:rsidRPr="00AA20C8">
        <w:rPr>
          <w:rFonts w:ascii="华文楷体" w:eastAsia="华文楷体" w:hAnsi="华文楷体" w:hint="eastAsia"/>
          <w:sz w:val="28"/>
          <w:szCs w:val="28"/>
        </w:rPr>
        <w:t>别</w:t>
      </w:r>
      <w:proofErr w:type="gramEnd"/>
      <w:r w:rsidRPr="00AA20C8">
        <w:rPr>
          <w:rFonts w:ascii="华文楷体" w:eastAsia="华文楷体" w:hAnsi="华文楷体" w:hint="eastAsia"/>
          <w:sz w:val="28"/>
          <w:szCs w:val="28"/>
        </w:rPr>
        <w:t>东西，不可能是有这样一种法。所以说从这个方面讲的时候，那么依他起的特色呢就是一切都是心识的本体，就是心识的本体，所以说这个叫做依他而起，有清净的依他起，有不清净的依他起，实际上除了这个内心之外，除了心识之外，并没有办法安</w:t>
      </w:r>
      <w:proofErr w:type="gramStart"/>
      <w:r w:rsidRPr="00AA20C8">
        <w:rPr>
          <w:rFonts w:ascii="华文楷体" w:eastAsia="华文楷体" w:hAnsi="华文楷体" w:hint="eastAsia"/>
          <w:sz w:val="28"/>
          <w:szCs w:val="28"/>
        </w:rPr>
        <w:t>立其他</w:t>
      </w:r>
      <w:proofErr w:type="gramEnd"/>
      <w:r w:rsidRPr="00AA20C8">
        <w:rPr>
          <w:rFonts w:ascii="华文楷体" w:eastAsia="华文楷体" w:hAnsi="华文楷体" w:hint="eastAsia"/>
          <w:sz w:val="28"/>
          <w:szCs w:val="28"/>
        </w:rPr>
        <w:t>的一种自性。所以说从这个角度来讲的话，那么就说他的行相就不能够</w:t>
      </w:r>
      <w:proofErr w:type="gramStart"/>
      <w:r w:rsidRPr="00AA20C8">
        <w:rPr>
          <w:rFonts w:ascii="华文楷体" w:eastAsia="华文楷体" w:hAnsi="华文楷体" w:hint="eastAsia"/>
          <w:sz w:val="28"/>
          <w:szCs w:val="28"/>
        </w:rPr>
        <w:t>变成遍计所执</w:t>
      </w:r>
      <w:proofErr w:type="gramEnd"/>
      <w:r w:rsidRPr="00AA20C8">
        <w:rPr>
          <w:rFonts w:ascii="华文楷体" w:eastAsia="华文楷体" w:hAnsi="华文楷体" w:hint="eastAsia"/>
          <w:sz w:val="28"/>
          <w:szCs w:val="28"/>
        </w:rPr>
        <w:t>了。那么不能够</w:t>
      </w:r>
      <w:proofErr w:type="gramStart"/>
      <w:r w:rsidRPr="00AA20C8">
        <w:rPr>
          <w:rFonts w:ascii="华文楷体" w:eastAsia="华文楷体" w:hAnsi="华文楷体" w:hint="eastAsia"/>
          <w:sz w:val="28"/>
          <w:szCs w:val="28"/>
        </w:rPr>
        <w:t>变成遍计所执</w:t>
      </w:r>
      <w:proofErr w:type="gramEnd"/>
      <w:r w:rsidRPr="00AA20C8">
        <w:rPr>
          <w:rFonts w:ascii="华文楷体" w:eastAsia="华文楷体" w:hAnsi="华文楷体" w:hint="eastAsia"/>
          <w:sz w:val="28"/>
          <w:szCs w:val="28"/>
        </w:rPr>
        <w:t>性，从这个问题观察的时候，我们可以进一步的分析一下。</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那么</w:t>
      </w:r>
      <w:proofErr w:type="gramStart"/>
      <w:r w:rsidRPr="00AA20C8">
        <w:rPr>
          <w:rFonts w:ascii="华文楷体" w:eastAsia="华文楷体" w:hAnsi="华文楷体" w:hint="eastAsia"/>
          <w:sz w:val="28"/>
          <w:szCs w:val="28"/>
        </w:rPr>
        <w:t>实际上遍计所执</w:t>
      </w:r>
      <w:proofErr w:type="gramEnd"/>
      <w:r w:rsidRPr="00AA20C8">
        <w:rPr>
          <w:rFonts w:ascii="华文楷体" w:eastAsia="华文楷体" w:hAnsi="华文楷体" w:hint="eastAsia"/>
          <w:sz w:val="28"/>
          <w:szCs w:val="28"/>
        </w:rPr>
        <w:t>性，他的这个特色呢，第一个呢他就说是属于不存在的法。</w:t>
      </w:r>
      <w:proofErr w:type="gramStart"/>
      <w:r w:rsidRPr="00AA20C8">
        <w:rPr>
          <w:rFonts w:ascii="华文楷体" w:eastAsia="华文楷体" w:hAnsi="华文楷体" w:hint="eastAsia"/>
          <w:sz w:val="28"/>
          <w:szCs w:val="28"/>
        </w:rPr>
        <w:t>遍计所执</w:t>
      </w:r>
      <w:proofErr w:type="gramEnd"/>
      <w:r w:rsidRPr="00AA20C8">
        <w:rPr>
          <w:rFonts w:ascii="华文楷体" w:eastAsia="华文楷体" w:hAnsi="华文楷体" w:hint="eastAsia"/>
          <w:sz w:val="28"/>
          <w:szCs w:val="28"/>
        </w:rPr>
        <w:t>呢就说众生把这个，比如说一切的外相他都</w:t>
      </w:r>
      <w:r w:rsidRPr="00AA20C8">
        <w:rPr>
          <w:rFonts w:ascii="华文楷体" w:eastAsia="华文楷体" w:hAnsi="华文楷体" w:hint="eastAsia"/>
          <w:sz w:val="28"/>
          <w:szCs w:val="28"/>
        </w:rPr>
        <w:lastRenderedPageBreak/>
        <w:t>是内心的一种本体，他都是和内心无二的。但是呢如果众生认为这些法是心之外的一种法，如果是心之外的法呢，这样一种心之外的执著的方式，并不符合于实际情况，所以说我们认为心之外有一个其他的东西，这个方面就是一种不符合实际情况的一种安立的方式从这个角度来讲，就</w:t>
      </w:r>
      <w:proofErr w:type="gramStart"/>
      <w:r w:rsidRPr="00AA20C8">
        <w:rPr>
          <w:rFonts w:ascii="华文楷体" w:eastAsia="华文楷体" w:hAnsi="华文楷体" w:hint="eastAsia"/>
          <w:sz w:val="28"/>
          <w:szCs w:val="28"/>
        </w:rPr>
        <w:t>叫做遍计所执</w:t>
      </w:r>
      <w:proofErr w:type="gramEnd"/>
      <w:r w:rsidRPr="00AA20C8">
        <w:rPr>
          <w:rFonts w:ascii="华文楷体" w:eastAsia="华文楷体" w:hAnsi="华文楷体" w:hint="eastAsia"/>
          <w:sz w:val="28"/>
          <w:szCs w:val="28"/>
        </w:rPr>
        <w:t>性。总之，把这些不存在的东西都</w:t>
      </w:r>
      <w:proofErr w:type="gramStart"/>
      <w:r w:rsidRPr="00AA20C8">
        <w:rPr>
          <w:rFonts w:ascii="华文楷体" w:eastAsia="华文楷体" w:hAnsi="华文楷体" w:hint="eastAsia"/>
          <w:sz w:val="28"/>
          <w:szCs w:val="28"/>
        </w:rPr>
        <w:t>叫做遍计所执</w:t>
      </w:r>
      <w:proofErr w:type="gramEnd"/>
      <w:r w:rsidRPr="00AA20C8">
        <w:rPr>
          <w:rFonts w:ascii="华文楷体" w:eastAsia="华文楷体" w:hAnsi="华文楷体" w:hint="eastAsia"/>
          <w:sz w:val="28"/>
          <w:szCs w:val="28"/>
        </w:rPr>
        <w:t>性，或者把这些不符合实际情况安立的，都</w:t>
      </w:r>
      <w:proofErr w:type="gramStart"/>
      <w:r w:rsidRPr="00AA20C8">
        <w:rPr>
          <w:rFonts w:ascii="华文楷体" w:eastAsia="华文楷体" w:hAnsi="华文楷体" w:hint="eastAsia"/>
          <w:sz w:val="28"/>
          <w:szCs w:val="28"/>
        </w:rPr>
        <w:t>叫做遍计所执</w:t>
      </w:r>
      <w:proofErr w:type="gramEnd"/>
      <w:r w:rsidRPr="00AA20C8">
        <w:rPr>
          <w:rFonts w:ascii="华文楷体" w:eastAsia="华文楷体" w:hAnsi="华文楷体" w:hint="eastAsia"/>
          <w:sz w:val="28"/>
          <w:szCs w:val="28"/>
        </w:rPr>
        <w:t>性，就是这样一种法。</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所以说呢，就说假相</w:t>
      </w:r>
      <w:proofErr w:type="gramStart"/>
      <w:r w:rsidRPr="00AA20C8">
        <w:rPr>
          <w:rFonts w:ascii="华文楷体" w:eastAsia="华文楷体" w:hAnsi="华文楷体" w:hint="eastAsia"/>
          <w:sz w:val="28"/>
          <w:szCs w:val="28"/>
        </w:rPr>
        <w:t>唯实宗本来</w:t>
      </w:r>
      <w:proofErr w:type="gramEnd"/>
      <w:r w:rsidRPr="00AA20C8">
        <w:rPr>
          <w:rFonts w:ascii="华文楷体" w:eastAsia="华文楷体" w:hAnsi="华文楷体" w:hint="eastAsia"/>
          <w:sz w:val="28"/>
          <w:szCs w:val="28"/>
        </w:rPr>
        <w:t>呢他要认为，他要承认这样一种行相，他应该是迷乱的法，他是</w:t>
      </w:r>
      <w:proofErr w:type="gramStart"/>
      <w:r w:rsidRPr="00AA20C8">
        <w:rPr>
          <w:rFonts w:ascii="华文楷体" w:eastAsia="华文楷体" w:hAnsi="华文楷体" w:hint="eastAsia"/>
          <w:sz w:val="28"/>
          <w:szCs w:val="28"/>
        </w:rPr>
        <w:t>一种遍计所执</w:t>
      </w:r>
      <w:proofErr w:type="gramEnd"/>
      <w:r w:rsidRPr="00AA20C8">
        <w:rPr>
          <w:rFonts w:ascii="华文楷体" w:eastAsia="华文楷体" w:hAnsi="华文楷体" w:hint="eastAsia"/>
          <w:sz w:val="28"/>
          <w:szCs w:val="28"/>
        </w:rPr>
        <w:t>的法，但是</w:t>
      </w:r>
      <w:del w:id="280" w:author="Windows User" w:date="2015-11-30T10:51:00Z">
        <w:r w:rsidRPr="00AA20C8" w:rsidDel="000746DA">
          <w:rPr>
            <w:rFonts w:ascii="华文楷体" w:eastAsia="华文楷体" w:hAnsi="华文楷体" w:hint="eastAsia"/>
            <w:sz w:val="28"/>
            <w:szCs w:val="28"/>
          </w:rPr>
          <w:delText>他</w:delText>
        </w:r>
      </w:del>
      <w:r w:rsidRPr="00AA20C8">
        <w:rPr>
          <w:rFonts w:ascii="华文楷体" w:eastAsia="华文楷体" w:hAnsi="华文楷体" w:hint="eastAsia"/>
          <w:sz w:val="28"/>
          <w:szCs w:val="28"/>
        </w:rPr>
        <w:t>现在</w:t>
      </w:r>
      <w:ins w:id="281" w:author="Windows User" w:date="2015-11-30T10:51:00Z">
        <w:r w:rsidR="000746DA">
          <w:rPr>
            <w:rFonts w:ascii="华文楷体" w:eastAsia="华文楷体" w:hAnsi="华文楷体" w:hint="eastAsia"/>
            <w:sz w:val="28"/>
            <w:szCs w:val="28"/>
          </w:rPr>
          <w:t>他</w:t>
        </w:r>
      </w:ins>
      <w:r w:rsidRPr="00AA20C8">
        <w:rPr>
          <w:rFonts w:ascii="华文楷体" w:eastAsia="华文楷体" w:hAnsi="华文楷体" w:hint="eastAsia"/>
          <w:sz w:val="28"/>
          <w:szCs w:val="28"/>
        </w:rPr>
        <w:t>已经变成了依缘而生的法，变成依缘而生，而是依靠心识当中，通过心识而产生的法。所以说像这样讲的时候，他应该是前面讲，他应该是一种存在了。他如果是一种存在，依</w:t>
      </w:r>
      <w:proofErr w:type="gramStart"/>
      <w:r w:rsidRPr="00AA20C8">
        <w:rPr>
          <w:rFonts w:ascii="华文楷体" w:eastAsia="华文楷体" w:hAnsi="华文楷体" w:hint="eastAsia"/>
          <w:sz w:val="28"/>
          <w:szCs w:val="28"/>
        </w:rPr>
        <w:t>缘产生</w:t>
      </w:r>
      <w:proofErr w:type="gramEnd"/>
      <w:r w:rsidRPr="00AA20C8">
        <w:rPr>
          <w:rFonts w:ascii="华文楷体" w:eastAsia="华文楷体" w:hAnsi="华文楷体" w:hint="eastAsia"/>
          <w:sz w:val="28"/>
          <w:szCs w:val="28"/>
        </w:rPr>
        <w:t>的法，是一种存在的法，是一种存在的法的缘故呢，就</w:t>
      </w:r>
      <w:proofErr w:type="gramStart"/>
      <w:r w:rsidRPr="00AA20C8">
        <w:rPr>
          <w:rFonts w:ascii="华文楷体" w:eastAsia="华文楷体" w:hAnsi="华文楷体" w:hint="eastAsia"/>
          <w:sz w:val="28"/>
          <w:szCs w:val="28"/>
        </w:rPr>
        <w:t>不是遍计所执</w:t>
      </w:r>
      <w:proofErr w:type="gramEnd"/>
      <w:r w:rsidRPr="00AA20C8">
        <w:rPr>
          <w:rFonts w:ascii="华文楷体" w:eastAsia="华文楷体" w:hAnsi="华文楷体" w:hint="eastAsia"/>
          <w:sz w:val="28"/>
          <w:szCs w:val="28"/>
        </w:rPr>
        <w:t>了，就应该变成依他起，从这个方面来进行安立的。</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第二个问题就说是这样</w:t>
      </w:r>
      <w:proofErr w:type="gramStart"/>
      <w:r w:rsidRPr="00AA20C8">
        <w:rPr>
          <w:rFonts w:ascii="华文楷体" w:eastAsia="华文楷体" w:hAnsi="华文楷体" w:hint="eastAsia"/>
          <w:sz w:val="28"/>
          <w:szCs w:val="28"/>
        </w:rPr>
        <w:t>一种遍计所执</w:t>
      </w:r>
      <w:proofErr w:type="gramEnd"/>
      <w:r w:rsidRPr="00AA20C8">
        <w:rPr>
          <w:rFonts w:ascii="华文楷体" w:eastAsia="华文楷体" w:hAnsi="华文楷体" w:hint="eastAsia"/>
          <w:sz w:val="28"/>
          <w:szCs w:val="28"/>
        </w:rPr>
        <w:t>性呢，实际上是一种，</w:t>
      </w:r>
      <w:proofErr w:type="gramStart"/>
      <w:r w:rsidRPr="00AA20C8">
        <w:rPr>
          <w:rFonts w:ascii="华文楷体" w:eastAsia="华文楷体" w:hAnsi="华文楷体" w:hint="eastAsia"/>
          <w:sz w:val="28"/>
          <w:szCs w:val="28"/>
        </w:rPr>
        <w:t>遍计所执</w:t>
      </w:r>
      <w:proofErr w:type="gramEnd"/>
      <w:r w:rsidRPr="00AA20C8">
        <w:rPr>
          <w:rFonts w:ascii="华文楷体" w:eastAsia="华文楷体" w:hAnsi="华文楷体" w:hint="eastAsia"/>
          <w:sz w:val="28"/>
          <w:szCs w:val="28"/>
        </w:rPr>
        <w:t>性和依他起实际上，还是从不同的侧面来讲不相同，他的体相是不相同的。依他起可以说是世俗有的法，是心识的自性，</w:t>
      </w:r>
      <w:proofErr w:type="gramStart"/>
      <w:r w:rsidRPr="00AA20C8">
        <w:rPr>
          <w:rFonts w:ascii="华文楷体" w:eastAsia="华文楷体" w:hAnsi="华文楷体" w:hint="eastAsia"/>
          <w:sz w:val="28"/>
          <w:szCs w:val="28"/>
        </w:rPr>
        <w:t>而遍计</w:t>
      </w:r>
      <w:proofErr w:type="gramEnd"/>
      <w:r w:rsidRPr="00AA20C8">
        <w:rPr>
          <w:rFonts w:ascii="华文楷体" w:eastAsia="华文楷体" w:hAnsi="华文楷体" w:hint="eastAsia"/>
          <w:sz w:val="28"/>
          <w:szCs w:val="28"/>
        </w:rPr>
        <w:t>所执性呢，虽然他是心识的自性，但是呢就说在执著的时候，众生就把他执为其他的法了，其他的自性了。但现在呢，我们就说如果通过他的行相依缘而产生，他变成了这样一种依他起，变成依他起就不</w:t>
      </w:r>
      <w:proofErr w:type="gramStart"/>
      <w:r w:rsidRPr="00AA20C8">
        <w:rPr>
          <w:rFonts w:ascii="华文楷体" w:eastAsia="华文楷体" w:hAnsi="华文楷体" w:hint="eastAsia"/>
          <w:sz w:val="28"/>
          <w:szCs w:val="28"/>
        </w:rPr>
        <w:t>成为遍计所执</w:t>
      </w:r>
      <w:proofErr w:type="gramEnd"/>
      <w:r w:rsidRPr="00AA20C8">
        <w:rPr>
          <w:rFonts w:ascii="华文楷体" w:eastAsia="华文楷体" w:hAnsi="华文楷体" w:hint="eastAsia"/>
          <w:sz w:val="28"/>
          <w:szCs w:val="28"/>
        </w:rPr>
        <w:t>性了，应该变成心识的无碍自性。</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从这个角度来讲呢，第一个问题</w:t>
      </w:r>
      <w:proofErr w:type="gramStart"/>
      <w:r w:rsidRPr="00AA20C8">
        <w:rPr>
          <w:rFonts w:ascii="华文楷体" w:eastAsia="华文楷体" w:hAnsi="华文楷体" w:hint="eastAsia"/>
          <w:sz w:val="28"/>
          <w:szCs w:val="28"/>
        </w:rPr>
        <w:t>就是遍计所</w:t>
      </w:r>
      <w:proofErr w:type="gramEnd"/>
      <w:r w:rsidRPr="00AA20C8">
        <w:rPr>
          <w:rFonts w:ascii="华文楷体" w:eastAsia="华文楷体" w:hAnsi="华文楷体" w:hint="eastAsia"/>
          <w:sz w:val="28"/>
          <w:szCs w:val="28"/>
        </w:rPr>
        <w:t>执法他不应该成为对</w:t>
      </w:r>
      <w:r w:rsidRPr="00AA20C8">
        <w:rPr>
          <w:rFonts w:ascii="华文楷体" w:eastAsia="华文楷体" w:hAnsi="华文楷体" w:hint="eastAsia"/>
          <w:sz w:val="28"/>
          <w:szCs w:val="28"/>
        </w:rPr>
        <w:lastRenderedPageBreak/>
        <w:t>方的</w:t>
      </w:r>
      <w:proofErr w:type="gramStart"/>
      <w:r w:rsidRPr="00AA20C8">
        <w:rPr>
          <w:rFonts w:ascii="华文楷体" w:eastAsia="华文楷体" w:hAnsi="华文楷体" w:hint="eastAsia"/>
          <w:sz w:val="28"/>
          <w:szCs w:val="28"/>
        </w:rPr>
        <w:t>这种遍计所执</w:t>
      </w:r>
      <w:proofErr w:type="gramEnd"/>
      <w:r w:rsidRPr="00AA20C8">
        <w:rPr>
          <w:rFonts w:ascii="华文楷体" w:eastAsia="华文楷体" w:hAnsi="华文楷体" w:hint="eastAsia"/>
          <w:sz w:val="28"/>
          <w:szCs w:val="28"/>
        </w:rPr>
        <w:t>的行相，不应该成为虚妄的法了，应该成为存在的法。因为依缘而产生的缘故，他应该是存在。第二个问题呢，就是不应该成为心识之外的法，应该成为心识的自性，这个两个问题分析下来的时候，如果是有因的话，那么一定会变成依他起。所以说如果你的行</w:t>
      </w:r>
      <w:proofErr w:type="gramStart"/>
      <w:r w:rsidRPr="00AA20C8">
        <w:rPr>
          <w:rFonts w:ascii="华文楷体" w:eastAsia="华文楷体" w:hAnsi="华文楷体" w:hint="eastAsia"/>
          <w:sz w:val="28"/>
          <w:szCs w:val="28"/>
        </w:rPr>
        <w:t>相变成依他</w:t>
      </w:r>
      <w:proofErr w:type="gramEnd"/>
      <w:r w:rsidRPr="00AA20C8">
        <w:rPr>
          <w:rFonts w:ascii="华文楷体" w:eastAsia="华文楷体" w:hAnsi="华文楷体" w:hint="eastAsia"/>
          <w:sz w:val="28"/>
          <w:szCs w:val="28"/>
        </w:rPr>
        <w:t>起了，对方就不敢承认了。所以说最后就说，这一太过对方实在是无力回避，他不想承认，但是也回避不了，没办法真正的把这样一种问题进行回避了。所以说你这个行相到底是</w:t>
      </w:r>
      <w:proofErr w:type="gramStart"/>
      <w:r w:rsidRPr="00AA20C8">
        <w:rPr>
          <w:rFonts w:ascii="华文楷体" w:eastAsia="华文楷体" w:hAnsi="华文楷体" w:hint="eastAsia"/>
          <w:sz w:val="28"/>
          <w:szCs w:val="28"/>
        </w:rPr>
        <w:t>具因啊</w:t>
      </w:r>
      <w:proofErr w:type="gramEnd"/>
      <w:r w:rsidRPr="00AA20C8">
        <w:rPr>
          <w:rFonts w:ascii="华文楷体" w:eastAsia="华文楷体" w:hAnsi="华文楷体" w:hint="eastAsia"/>
          <w:sz w:val="28"/>
          <w:szCs w:val="28"/>
        </w:rPr>
        <w:t>不具因啊，从两个方面 观察的时候，都是不符合道理的。</w:t>
      </w:r>
    </w:p>
    <w:p w:rsidR="00AA20C8" w:rsidRPr="000746DA" w:rsidRDefault="00AA20C8" w:rsidP="00AA20C8">
      <w:pPr>
        <w:ind w:firstLine="570"/>
        <w:rPr>
          <w:rFonts w:ascii="华文楷体" w:eastAsia="华文楷体" w:hAnsi="华文楷体"/>
          <w:b/>
          <w:sz w:val="28"/>
          <w:szCs w:val="28"/>
          <w:rPrChange w:id="282" w:author="Windows User" w:date="2015-11-30T10:53:00Z">
            <w:rPr>
              <w:rFonts w:ascii="华文楷体" w:eastAsia="华文楷体" w:hAnsi="华文楷体"/>
              <w:sz w:val="28"/>
              <w:szCs w:val="28"/>
            </w:rPr>
          </w:rPrChange>
        </w:rPr>
      </w:pPr>
      <w:r w:rsidRPr="000746DA">
        <w:rPr>
          <w:rFonts w:ascii="华文楷体" w:eastAsia="华文楷体" w:hAnsi="华文楷体" w:hint="eastAsia"/>
          <w:b/>
          <w:sz w:val="28"/>
          <w:szCs w:val="28"/>
          <w:rPrChange w:id="283" w:author="Windows User" w:date="2015-11-30T10:53:00Z">
            <w:rPr>
              <w:rFonts w:ascii="华文楷体" w:eastAsia="华文楷体" w:hAnsi="华文楷体" w:hint="eastAsia"/>
              <w:sz w:val="28"/>
              <w:szCs w:val="28"/>
            </w:rPr>
          </w:rPrChange>
        </w:rPr>
        <w:t>未二、宣说单单能取相不合理：</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前面就是讲到了所取，他的行相是不合理的，那么第二个</w:t>
      </w:r>
      <w:proofErr w:type="gramStart"/>
      <w:r w:rsidRPr="00AA20C8">
        <w:rPr>
          <w:rFonts w:ascii="华文楷体" w:eastAsia="华文楷体" w:hAnsi="华文楷体" w:hint="eastAsia"/>
          <w:sz w:val="28"/>
          <w:szCs w:val="28"/>
        </w:rPr>
        <w:t>科判呢宣</w:t>
      </w:r>
      <w:proofErr w:type="gramEnd"/>
      <w:r w:rsidRPr="00AA20C8">
        <w:rPr>
          <w:rFonts w:ascii="华文楷体" w:eastAsia="华文楷体" w:hAnsi="华文楷体" w:hint="eastAsia"/>
          <w:sz w:val="28"/>
          <w:szCs w:val="28"/>
        </w:rPr>
        <w:t>说单单的能取相是不合理的。就是说如果是没有行相，在心识当中没有行相，只有一个独独的心识的话，那么单单存在这个能取相也是不符合道理的。</w:t>
      </w:r>
    </w:p>
    <w:p w:rsidR="00AA20C8" w:rsidRPr="000746DA" w:rsidRDefault="00AA20C8" w:rsidP="000746DA">
      <w:pPr>
        <w:ind w:firstLine="570"/>
        <w:jc w:val="center"/>
        <w:rPr>
          <w:rFonts w:ascii="华文楷体" w:eastAsia="华文楷体" w:hAnsi="华文楷体"/>
          <w:b/>
          <w:sz w:val="28"/>
          <w:szCs w:val="28"/>
          <w:rPrChange w:id="284" w:author="Windows User" w:date="2015-11-30T10:53:00Z">
            <w:rPr>
              <w:rFonts w:ascii="华文楷体" w:eastAsia="华文楷体" w:hAnsi="华文楷体"/>
              <w:sz w:val="28"/>
              <w:szCs w:val="28"/>
            </w:rPr>
          </w:rPrChange>
        </w:rPr>
        <w:pPrChange w:id="285" w:author="Windows User" w:date="2015-11-30T10:53:00Z">
          <w:pPr>
            <w:ind w:firstLine="570"/>
          </w:pPr>
        </w:pPrChange>
      </w:pPr>
      <w:r w:rsidRPr="000746DA">
        <w:rPr>
          <w:rFonts w:ascii="华文楷体" w:eastAsia="华文楷体" w:hAnsi="华文楷体" w:hint="eastAsia"/>
          <w:b/>
          <w:sz w:val="28"/>
          <w:szCs w:val="28"/>
          <w:rPrChange w:id="286" w:author="Windows User" w:date="2015-11-30T10:53:00Z">
            <w:rPr>
              <w:rFonts w:ascii="华文楷体" w:eastAsia="华文楷体" w:hAnsi="华文楷体" w:hint="eastAsia"/>
              <w:sz w:val="28"/>
              <w:szCs w:val="28"/>
            </w:rPr>
          </w:rPrChange>
        </w:rPr>
        <w:t>设若彼相无，</w:t>
      </w:r>
      <w:proofErr w:type="gramStart"/>
      <w:r w:rsidRPr="000746DA">
        <w:rPr>
          <w:rFonts w:ascii="华文楷体" w:eastAsia="华文楷体" w:hAnsi="华文楷体" w:hint="eastAsia"/>
          <w:b/>
          <w:sz w:val="28"/>
          <w:szCs w:val="28"/>
          <w:rPrChange w:id="287" w:author="Windows User" w:date="2015-11-30T10:53:00Z">
            <w:rPr>
              <w:rFonts w:ascii="华文楷体" w:eastAsia="华文楷体" w:hAnsi="华文楷体" w:hint="eastAsia"/>
              <w:sz w:val="28"/>
              <w:szCs w:val="28"/>
            </w:rPr>
          </w:rPrChange>
        </w:rPr>
        <w:t>彼识成</w:t>
      </w:r>
      <w:proofErr w:type="gramEnd"/>
      <w:r w:rsidRPr="000746DA">
        <w:rPr>
          <w:rFonts w:ascii="华文楷体" w:eastAsia="华文楷体" w:hAnsi="华文楷体" w:hint="eastAsia"/>
          <w:b/>
          <w:sz w:val="28"/>
          <w:szCs w:val="28"/>
          <w:rPrChange w:id="288" w:author="Windows User" w:date="2015-11-30T10:53:00Z">
            <w:rPr>
              <w:rFonts w:ascii="华文楷体" w:eastAsia="华文楷体" w:hAnsi="华文楷体" w:hint="eastAsia"/>
              <w:sz w:val="28"/>
              <w:szCs w:val="28"/>
            </w:rPr>
          </w:rPrChange>
        </w:rPr>
        <w:t>无相，</w:t>
      </w:r>
    </w:p>
    <w:p w:rsidR="00AA20C8" w:rsidRPr="000746DA" w:rsidRDefault="00AA20C8" w:rsidP="000746DA">
      <w:pPr>
        <w:ind w:firstLine="570"/>
        <w:jc w:val="center"/>
        <w:rPr>
          <w:rFonts w:ascii="华文楷体" w:eastAsia="华文楷体" w:hAnsi="华文楷体"/>
          <w:b/>
          <w:sz w:val="28"/>
          <w:szCs w:val="28"/>
          <w:rPrChange w:id="289" w:author="Windows User" w:date="2015-11-30T10:53:00Z">
            <w:rPr>
              <w:rFonts w:ascii="华文楷体" w:eastAsia="华文楷体" w:hAnsi="华文楷体"/>
              <w:sz w:val="28"/>
              <w:szCs w:val="28"/>
            </w:rPr>
          </w:rPrChange>
        </w:rPr>
        <w:pPrChange w:id="290" w:author="Windows User" w:date="2015-11-30T10:53:00Z">
          <w:pPr>
            <w:ind w:firstLine="570"/>
          </w:pPr>
        </w:pPrChange>
      </w:pPr>
      <w:r w:rsidRPr="000746DA">
        <w:rPr>
          <w:rFonts w:ascii="华文楷体" w:eastAsia="华文楷体" w:hAnsi="华文楷体" w:hint="eastAsia"/>
          <w:b/>
          <w:sz w:val="28"/>
          <w:szCs w:val="28"/>
          <w:rPrChange w:id="291" w:author="Windows User" w:date="2015-11-30T10:53:00Z">
            <w:rPr>
              <w:rFonts w:ascii="华文楷体" w:eastAsia="华文楷体" w:hAnsi="华文楷体" w:hint="eastAsia"/>
              <w:sz w:val="28"/>
              <w:szCs w:val="28"/>
            </w:rPr>
          </w:rPrChange>
        </w:rPr>
        <w:t>如水晶球识，</w:t>
      </w:r>
      <w:proofErr w:type="gramStart"/>
      <w:r w:rsidRPr="000746DA">
        <w:rPr>
          <w:rFonts w:ascii="华文楷体" w:eastAsia="华文楷体" w:hAnsi="华文楷体" w:hint="eastAsia"/>
          <w:b/>
          <w:sz w:val="28"/>
          <w:szCs w:val="28"/>
          <w:rPrChange w:id="292" w:author="Windows User" w:date="2015-11-30T10:53:00Z">
            <w:rPr>
              <w:rFonts w:ascii="华文楷体" w:eastAsia="华文楷体" w:hAnsi="华文楷体" w:hint="eastAsia"/>
              <w:sz w:val="28"/>
              <w:szCs w:val="28"/>
            </w:rPr>
          </w:rPrChange>
        </w:rPr>
        <w:t>终究无</w:t>
      </w:r>
      <w:proofErr w:type="gramEnd"/>
      <w:r w:rsidRPr="000746DA">
        <w:rPr>
          <w:rFonts w:ascii="华文楷体" w:eastAsia="华文楷体" w:hAnsi="华文楷体" w:hint="eastAsia"/>
          <w:b/>
          <w:sz w:val="28"/>
          <w:szCs w:val="28"/>
          <w:rPrChange w:id="293" w:author="Windows User" w:date="2015-11-30T10:53:00Z">
            <w:rPr>
              <w:rFonts w:ascii="华文楷体" w:eastAsia="华文楷体" w:hAnsi="华文楷体" w:hint="eastAsia"/>
              <w:sz w:val="28"/>
              <w:szCs w:val="28"/>
            </w:rPr>
          </w:rPrChange>
        </w:rPr>
        <w:t>感受。</w:t>
      </w:r>
    </w:p>
    <w:p w:rsidR="00AA20C8" w:rsidRPr="00AA20C8" w:rsidRDefault="00AA20C8" w:rsidP="00AA20C8">
      <w:pPr>
        <w:ind w:firstLine="570"/>
        <w:rPr>
          <w:rFonts w:ascii="华文楷体" w:eastAsia="华文楷体" w:hAnsi="华文楷体"/>
          <w:sz w:val="28"/>
          <w:szCs w:val="28"/>
        </w:rPr>
      </w:pPr>
      <w:r w:rsidRPr="00AA20C8">
        <w:rPr>
          <w:rFonts w:ascii="华文楷体" w:eastAsia="华文楷体" w:hAnsi="华文楷体" w:hint="eastAsia"/>
          <w:sz w:val="28"/>
          <w:szCs w:val="28"/>
        </w:rPr>
        <w:t>设若行相无，如果按照对方的观点来讲的话，这样一种行相是不存在的，那么行相的话在心识当中根本不存在这个</w:t>
      </w:r>
      <w:proofErr w:type="gramStart"/>
      <w:r w:rsidRPr="00AA20C8">
        <w:rPr>
          <w:rFonts w:ascii="华文楷体" w:eastAsia="华文楷体" w:hAnsi="华文楷体" w:hint="eastAsia"/>
          <w:sz w:val="28"/>
          <w:szCs w:val="28"/>
        </w:rPr>
        <w:t>行相自性</w:t>
      </w:r>
      <w:proofErr w:type="gramEnd"/>
      <w:r w:rsidRPr="00AA20C8">
        <w:rPr>
          <w:rFonts w:ascii="华文楷体" w:eastAsia="华文楷体" w:hAnsi="华文楷体" w:hint="eastAsia"/>
          <w:sz w:val="28"/>
          <w:szCs w:val="28"/>
        </w:rPr>
        <w:t>。那么这个时候呢就</w:t>
      </w:r>
      <w:proofErr w:type="gramStart"/>
      <w:r w:rsidRPr="00AA20C8">
        <w:rPr>
          <w:rFonts w:ascii="华文楷体" w:eastAsia="华文楷体" w:hAnsi="华文楷体" w:hint="eastAsia"/>
          <w:sz w:val="28"/>
          <w:szCs w:val="28"/>
        </w:rPr>
        <w:t>彼识成</w:t>
      </w:r>
      <w:proofErr w:type="gramEnd"/>
      <w:r w:rsidRPr="00AA20C8">
        <w:rPr>
          <w:rFonts w:ascii="华文楷体" w:eastAsia="华文楷体" w:hAnsi="华文楷体" w:hint="eastAsia"/>
          <w:sz w:val="28"/>
          <w:szCs w:val="28"/>
        </w:rPr>
        <w:t>无相，那么这个</w:t>
      </w:r>
      <w:proofErr w:type="gramStart"/>
      <w:r w:rsidRPr="00AA20C8">
        <w:rPr>
          <w:rFonts w:ascii="华文楷体" w:eastAsia="华文楷体" w:hAnsi="华文楷体" w:hint="eastAsia"/>
          <w:sz w:val="28"/>
          <w:szCs w:val="28"/>
        </w:rPr>
        <w:t>心识就变成</w:t>
      </w:r>
      <w:proofErr w:type="gramEnd"/>
      <w:r w:rsidRPr="00AA20C8">
        <w:rPr>
          <w:rFonts w:ascii="华文楷体" w:eastAsia="华文楷体" w:hAnsi="华文楷体" w:hint="eastAsia"/>
          <w:sz w:val="28"/>
          <w:szCs w:val="28"/>
        </w:rPr>
        <w:t>了无相的方式而存在，那么就必须要通过无相的方式来自我感受，因为他根本没有行相，</w:t>
      </w:r>
      <w:proofErr w:type="gramStart"/>
      <w:r w:rsidRPr="00AA20C8">
        <w:rPr>
          <w:rFonts w:ascii="华文楷体" w:eastAsia="华文楷体" w:hAnsi="华文楷体" w:hint="eastAsia"/>
          <w:sz w:val="28"/>
          <w:szCs w:val="28"/>
        </w:rPr>
        <w:t>心识他是</w:t>
      </w:r>
      <w:proofErr w:type="gramEnd"/>
      <w:r w:rsidRPr="00AA20C8">
        <w:rPr>
          <w:rFonts w:ascii="华文楷体" w:eastAsia="华文楷体" w:hAnsi="华文楷体" w:hint="eastAsia"/>
          <w:sz w:val="28"/>
          <w:szCs w:val="28"/>
        </w:rPr>
        <w:t>一种能取，心识一种能取，他是一种自明自知，对方来讲，是水晶球一样自明自知的法。那么现在没有其他的这样行相的话，你这个</w:t>
      </w:r>
      <w:proofErr w:type="gramStart"/>
      <w:r w:rsidRPr="00AA20C8">
        <w:rPr>
          <w:rFonts w:ascii="华文楷体" w:eastAsia="华文楷体" w:hAnsi="华文楷体" w:hint="eastAsia"/>
          <w:sz w:val="28"/>
          <w:szCs w:val="28"/>
        </w:rPr>
        <w:t>心识就变成</w:t>
      </w:r>
      <w:proofErr w:type="gramEnd"/>
      <w:r w:rsidRPr="00AA20C8">
        <w:rPr>
          <w:rFonts w:ascii="华文楷体" w:eastAsia="华文楷体" w:hAnsi="华文楷体" w:hint="eastAsia"/>
          <w:sz w:val="28"/>
          <w:szCs w:val="28"/>
        </w:rPr>
        <w:t>了自我感受了。如水晶球识，</w:t>
      </w:r>
      <w:proofErr w:type="gramStart"/>
      <w:r w:rsidRPr="00AA20C8">
        <w:rPr>
          <w:rFonts w:ascii="华文楷体" w:eastAsia="华文楷体" w:hAnsi="华文楷体" w:hint="eastAsia"/>
          <w:sz w:val="28"/>
          <w:szCs w:val="28"/>
        </w:rPr>
        <w:t>终究无</w:t>
      </w:r>
      <w:proofErr w:type="gramEnd"/>
      <w:r w:rsidRPr="00AA20C8">
        <w:rPr>
          <w:rFonts w:ascii="华文楷体" w:eastAsia="华文楷体" w:hAnsi="华文楷体" w:hint="eastAsia"/>
          <w:sz w:val="28"/>
          <w:szCs w:val="28"/>
        </w:rPr>
        <w:t>感受。那么就说是</w:t>
      </w:r>
      <w:r w:rsidRPr="00AA20C8">
        <w:rPr>
          <w:rFonts w:ascii="华文楷体" w:eastAsia="华文楷体" w:hAnsi="华文楷体" w:hint="eastAsia"/>
          <w:sz w:val="28"/>
          <w:szCs w:val="28"/>
        </w:rPr>
        <w:lastRenderedPageBreak/>
        <w:t>你的这样一种法，离开了其他的行相，就好像单单的一个水晶球一样的心识，他是终究没办法感受的，没办法真正的去感受这些行相。所以说如果是从这方面安立的时候，就单单能取相是不合理的。</w:t>
      </w:r>
    </w:p>
    <w:p w:rsidR="00AA20C8" w:rsidRPr="000746DA" w:rsidRDefault="00AA20C8" w:rsidP="00AA20C8">
      <w:pPr>
        <w:ind w:firstLine="570"/>
        <w:rPr>
          <w:rFonts w:ascii="华文楷体" w:eastAsia="华文楷体" w:hAnsi="华文楷体"/>
          <w:b/>
          <w:sz w:val="28"/>
          <w:szCs w:val="28"/>
          <w:rPrChange w:id="294" w:author="Windows User" w:date="2015-11-30T10:54:00Z">
            <w:rPr>
              <w:rFonts w:ascii="华文楷体" w:eastAsia="华文楷体" w:hAnsi="华文楷体"/>
              <w:sz w:val="28"/>
              <w:szCs w:val="28"/>
            </w:rPr>
          </w:rPrChange>
        </w:rPr>
      </w:pPr>
      <w:r w:rsidRPr="000746DA">
        <w:rPr>
          <w:rFonts w:ascii="华文楷体" w:eastAsia="华文楷体" w:hAnsi="华文楷体" w:hint="eastAsia"/>
          <w:b/>
          <w:sz w:val="28"/>
          <w:szCs w:val="28"/>
          <w:rPrChange w:id="295" w:author="Windows User" w:date="2015-11-30T10:54:00Z">
            <w:rPr>
              <w:rFonts w:ascii="华文楷体" w:eastAsia="华文楷体" w:hAnsi="华文楷体" w:hint="eastAsia"/>
              <w:sz w:val="28"/>
              <w:szCs w:val="28"/>
            </w:rPr>
          </w:rPrChange>
        </w:rPr>
        <w:t>【假设对境彼行相不存在,那么有境独一无二的识即被承许为无有二取自明的识本身也理应成了以无相的方式来自我感受,】</w:t>
      </w:r>
    </w:p>
    <w:p w:rsidR="005E1250" w:rsidRDefault="00AA20C8" w:rsidP="005E1250">
      <w:pPr>
        <w:ind w:firstLine="570"/>
        <w:rPr>
          <w:ins w:id="296" w:author="Windows User" w:date="2015-11-30T10:57:00Z"/>
          <w:rFonts w:ascii="华文楷体" w:eastAsia="华文楷体" w:hAnsi="华文楷体" w:hint="eastAsia"/>
          <w:sz w:val="28"/>
          <w:szCs w:val="28"/>
        </w:rPr>
      </w:pPr>
      <w:r w:rsidRPr="00AA20C8">
        <w:rPr>
          <w:rFonts w:ascii="华文楷体" w:eastAsia="华文楷体" w:hAnsi="华文楷体" w:hint="eastAsia"/>
          <w:sz w:val="28"/>
          <w:szCs w:val="28"/>
        </w:rPr>
        <w:t>那么假如说对境的行相不存在了，那么有境的独一无二的</w:t>
      </w:r>
      <w:proofErr w:type="gramStart"/>
      <w:r w:rsidRPr="00AA20C8">
        <w:rPr>
          <w:rFonts w:ascii="华文楷体" w:eastAsia="华文楷体" w:hAnsi="华文楷体" w:hint="eastAsia"/>
          <w:sz w:val="28"/>
          <w:szCs w:val="28"/>
        </w:rPr>
        <w:t>心识就被</w:t>
      </w:r>
      <w:proofErr w:type="gramEnd"/>
      <w:r w:rsidRPr="00AA20C8">
        <w:rPr>
          <w:rFonts w:ascii="华文楷体" w:eastAsia="华文楷体" w:hAnsi="华文楷体" w:hint="eastAsia"/>
          <w:sz w:val="28"/>
          <w:szCs w:val="28"/>
        </w:rPr>
        <w:t>承认为根本不存在这个二取的，因为就说没有它的，不存在它的这样一种行相的话，那么缘行</w:t>
      </w:r>
      <w:proofErr w:type="gramStart"/>
      <w:r w:rsidRPr="00AA20C8">
        <w:rPr>
          <w:rFonts w:ascii="华文楷体" w:eastAsia="华文楷体" w:hAnsi="华文楷体" w:hint="eastAsia"/>
          <w:sz w:val="28"/>
          <w:szCs w:val="28"/>
        </w:rPr>
        <w:t>相这个</w:t>
      </w:r>
      <w:proofErr w:type="gramEnd"/>
      <w:r w:rsidRPr="00AA20C8">
        <w:rPr>
          <w:rFonts w:ascii="华文楷体" w:eastAsia="华文楷体" w:hAnsi="华文楷体" w:hint="eastAsia"/>
          <w:sz w:val="28"/>
          <w:szCs w:val="28"/>
        </w:rPr>
        <w:t>能取它是不会存在的。所以说这个方面叫做无有二取的自明的</w:t>
      </w:r>
      <w:proofErr w:type="gramStart"/>
      <w:r w:rsidRPr="00AA20C8">
        <w:rPr>
          <w:rFonts w:ascii="华文楷体" w:eastAsia="华文楷体" w:hAnsi="华文楷体" w:hint="eastAsia"/>
          <w:sz w:val="28"/>
          <w:szCs w:val="28"/>
        </w:rPr>
        <w:t>识本身</w:t>
      </w:r>
      <w:proofErr w:type="gramEnd"/>
      <w:r w:rsidRPr="00AA20C8">
        <w:rPr>
          <w:rFonts w:ascii="华文楷体" w:eastAsia="华文楷体" w:hAnsi="华文楷体" w:hint="eastAsia"/>
          <w:sz w:val="28"/>
          <w:szCs w:val="28"/>
        </w:rPr>
        <w:t>也应该变成了以无相的方式来自我感受。这个方面我们要理解，有的时候说是无二取，有的时候说无二取它就应该变成一种实相了，变成实相。</w:t>
      </w:r>
    </w:p>
    <w:p w:rsidR="00AA20C8" w:rsidRPr="00AA20C8" w:rsidDel="005E1250" w:rsidRDefault="00AA20C8" w:rsidP="005E1250">
      <w:pPr>
        <w:ind w:firstLine="570"/>
        <w:rPr>
          <w:del w:id="297" w:author="Windows User" w:date="2015-11-30T10:56:00Z"/>
          <w:rFonts w:ascii="华文楷体" w:eastAsia="华文楷体" w:hAnsi="华文楷体"/>
          <w:sz w:val="28"/>
          <w:szCs w:val="28"/>
        </w:rPr>
        <w:pPrChange w:id="298" w:author="Windows User" w:date="2015-11-30T10:56:00Z">
          <w:pPr>
            <w:ind w:firstLine="570"/>
          </w:pPr>
        </w:pPrChange>
      </w:pPr>
      <w:r w:rsidRPr="00AA20C8">
        <w:rPr>
          <w:rFonts w:ascii="华文楷体" w:eastAsia="华文楷体" w:hAnsi="华文楷体" w:hint="eastAsia"/>
          <w:sz w:val="28"/>
          <w:szCs w:val="28"/>
        </w:rPr>
        <w:t>那么我们就是说在中观</w:t>
      </w:r>
      <w:proofErr w:type="gramStart"/>
      <w:r w:rsidRPr="00AA20C8">
        <w:rPr>
          <w:rFonts w:ascii="华文楷体" w:eastAsia="华文楷体" w:hAnsi="华文楷体" w:hint="eastAsia"/>
          <w:sz w:val="28"/>
          <w:szCs w:val="28"/>
        </w:rPr>
        <w:t>宗讲无二</w:t>
      </w:r>
      <w:proofErr w:type="gramEnd"/>
      <w:r w:rsidRPr="00AA20C8">
        <w:rPr>
          <w:rFonts w:ascii="华文楷体" w:eastAsia="华文楷体" w:hAnsi="华文楷体" w:hint="eastAsia"/>
          <w:sz w:val="28"/>
          <w:szCs w:val="28"/>
        </w:rPr>
        <w:t>取就变成实相的时候呢，这个时候，这个二取当中的这个能取它就是指整个心识在内的，包括了所有的心识在内，所以说如果说没有二取的话，当然就是其法里的实相了。那么在唯识宗当中，他也说没有二取，没有二取的这样一种自明自知的心识，这个又是什么意思呢？实际上，这个方面没有二取的自明自知的心识，一方面是没有二取的</w:t>
      </w:r>
      <w:ins w:id="299" w:author="Windows User" w:date="2015-11-30T10:56:00Z">
        <w:r w:rsidR="005E1250">
          <w:rPr>
            <w:rFonts w:ascii="华文楷体" w:eastAsia="华文楷体" w:hAnsi="华文楷体" w:hint="eastAsia"/>
            <w:sz w:val="28"/>
            <w:szCs w:val="28"/>
          </w:rPr>
          <w:t>，因为有的时候说这个二取</w:t>
        </w:r>
        <w:proofErr w:type="gramStart"/>
        <w:r w:rsidR="005E1250">
          <w:rPr>
            <w:rFonts w:ascii="华文楷体" w:eastAsia="华文楷体" w:hAnsi="华文楷体" w:hint="eastAsia"/>
            <w:sz w:val="28"/>
            <w:szCs w:val="28"/>
          </w:rPr>
          <w:t>是遍计</w:t>
        </w:r>
        <w:proofErr w:type="gramEnd"/>
        <w:r w:rsidR="005E1250">
          <w:rPr>
            <w:rFonts w:ascii="华文楷体" w:eastAsia="华文楷体" w:hAnsi="华文楷体" w:hint="eastAsia"/>
            <w:sz w:val="28"/>
            <w:szCs w:val="28"/>
          </w:rPr>
          <w:t>。有的时候说没有二取</w:t>
        </w:r>
      </w:ins>
      <w:del w:id="300" w:author="Windows User" w:date="2015-11-30T10:56:00Z">
        <w:r w:rsidRPr="00AA20C8" w:rsidDel="005E1250">
          <w:rPr>
            <w:rFonts w:ascii="华文楷体" w:eastAsia="华文楷体" w:hAnsi="华文楷体" w:hint="eastAsia"/>
            <w:sz w:val="28"/>
            <w:szCs w:val="28"/>
          </w:rPr>
          <w:delText>【3004】</w:delText>
        </w:r>
      </w:del>
    </w:p>
    <w:p w:rsidR="009E471B" w:rsidRPr="009E471B" w:rsidRDefault="009E471B" w:rsidP="005E1250">
      <w:pPr>
        <w:ind w:firstLine="570"/>
        <w:rPr>
          <w:rFonts w:ascii="华文楷体" w:eastAsia="华文楷体" w:hAnsi="华文楷体"/>
          <w:sz w:val="28"/>
          <w:szCs w:val="28"/>
        </w:rPr>
      </w:pPr>
      <w:del w:id="301" w:author="Windows User" w:date="2015-11-30T10:56:00Z">
        <w:r w:rsidRPr="009E471B" w:rsidDel="005E1250">
          <w:rPr>
            <w:rFonts w:ascii="华文楷体" w:eastAsia="华文楷体" w:hAnsi="华文楷体" w:hint="eastAsia"/>
            <w:sz w:val="28"/>
            <w:szCs w:val="28"/>
          </w:rPr>
          <w:delText>【30:01】</w:delText>
        </w:r>
      </w:del>
      <w:r w:rsidRPr="009E471B">
        <w:rPr>
          <w:rFonts w:ascii="华文楷体" w:eastAsia="华文楷体" w:hAnsi="华文楷体" w:hint="eastAsia"/>
          <w:sz w:val="28"/>
          <w:szCs w:val="28"/>
        </w:rPr>
        <w:t>但是他的心识又存在，这个方面就是从他唯识宗的内部的观点和中观宗的内部观点有别、不相同，他的范围不一样。就说中观宗的能取不管是什么样，所有的</w:t>
      </w:r>
      <w:proofErr w:type="gramStart"/>
      <w:r w:rsidRPr="009E471B">
        <w:rPr>
          <w:rFonts w:ascii="华文楷体" w:eastAsia="华文楷体" w:hAnsi="华文楷体" w:hint="eastAsia"/>
          <w:sz w:val="28"/>
          <w:szCs w:val="28"/>
        </w:rPr>
        <w:t>心识都叫做</w:t>
      </w:r>
      <w:proofErr w:type="gramEnd"/>
      <w:r w:rsidRPr="009E471B">
        <w:rPr>
          <w:rFonts w:ascii="华文楷体" w:eastAsia="华文楷体" w:hAnsi="华文楷体" w:hint="eastAsia"/>
          <w:sz w:val="28"/>
          <w:szCs w:val="28"/>
        </w:rPr>
        <w:t>能取。那么就是说唯识宗在有些时候他的能取在观察二取的时候这个能取，就是</w:t>
      </w:r>
      <w:proofErr w:type="gramStart"/>
      <w:r w:rsidRPr="009E471B">
        <w:rPr>
          <w:rFonts w:ascii="华文楷体" w:eastAsia="华文楷体" w:hAnsi="华文楷体" w:hint="eastAsia"/>
          <w:sz w:val="28"/>
          <w:szCs w:val="28"/>
        </w:rPr>
        <w:t>观待行</w:t>
      </w:r>
      <w:proofErr w:type="gramEnd"/>
      <w:r w:rsidRPr="009E471B">
        <w:rPr>
          <w:rFonts w:ascii="华文楷体" w:eastAsia="华文楷体" w:hAnsi="华文楷体" w:hint="eastAsia"/>
          <w:sz w:val="28"/>
          <w:szCs w:val="28"/>
        </w:rPr>
        <w:t>相的。比如说有一个行相的柱子，这个柱子的所取存在了，那么</w:t>
      </w:r>
      <w:proofErr w:type="gramStart"/>
      <w:r w:rsidRPr="009E471B">
        <w:rPr>
          <w:rFonts w:ascii="华文楷体" w:eastAsia="华文楷体" w:hAnsi="华文楷体" w:hint="eastAsia"/>
          <w:sz w:val="28"/>
          <w:szCs w:val="28"/>
        </w:rPr>
        <w:t>我</w:t>
      </w:r>
      <w:r w:rsidRPr="009E471B">
        <w:rPr>
          <w:rFonts w:ascii="华文楷体" w:eastAsia="华文楷体" w:hAnsi="华文楷体" w:hint="eastAsia"/>
          <w:sz w:val="28"/>
          <w:szCs w:val="28"/>
        </w:rPr>
        <w:lastRenderedPageBreak/>
        <w:t>缘这个</w:t>
      </w:r>
      <w:proofErr w:type="gramEnd"/>
      <w:r w:rsidRPr="009E471B">
        <w:rPr>
          <w:rFonts w:ascii="华文楷体" w:eastAsia="华文楷体" w:hAnsi="华文楷体" w:hint="eastAsia"/>
          <w:sz w:val="28"/>
          <w:szCs w:val="28"/>
        </w:rPr>
        <w:t>柱子</w:t>
      </w:r>
      <w:proofErr w:type="gramStart"/>
      <w:r w:rsidRPr="009E471B">
        <w:rPr>
          <w:rFonts w:ascii="华文楷体" w:eastAsia="华文楷体" w:hAnsi="华文楷体" w:hint="eastAsia"/>
          <w:sz w:val="28"/>
          <w:szCs w:val="28"/>
        </w:rPr>
        <w:t>的识就叫做</w:t>
      </w:r>
      <w:proofErr w:type="gramEnd"/>
      <w:r w:rsidRPr="009E471B">
        <w:rPr>
          <w:rFonts w:ascii="华文楷体" w:eastAsia="华文楷体" w:hAnsi="华文楷体" w:hint="eastAsia"/>
          <w:sz w:val="28"/>
          <w:szCs w:val="28"/>
        </w:rPr>
        <w:t>能取。因为这种能取</w:t>
      </w:r>
      <w:del w:id="302" w:author="Windows User" w:date="2015-11-30T10:57:00Z">
        <w:r w:rsidRPr="009E471B" w:rsidDel="005E1250">
          <w:rPr>
            <w:rFonts w:ascii="华文楷体" w:eastAsia="华文楷体" w:hAnsi="华文楷体" w:hint="eastAsia"/>
            <w:sz w:val="28"/>
            <w:szCs w:val="28"/>
          </w:rPr>
          <w:delText>毕竟</w:delText>
        </w:r>
      </w:del>
      <w:ins w:id="303" w:author="Windows User" w:date="2015-11-30T10:57:00Z">
        <w:r w:rsidR="005E1250">
          <w:rPr>
            <w:rFonts w:ascii="华文楷体" w:eastAsia="华文楷体" w:hAnsi="华文楷体" w:hint="eastAsia"/>
            <w:sz w:val="28"/>
            <w:szCs w:val="28"/>
          </w:rPr>
          <w:t>必定</w:t>
        </w:r>
      </w:ins>
      <w:proofErr w:type="gramStart"/>
      <w:r w:rsidRPr="009E471B">
        <w:rPr>
          <w:rFonts w:ascii="华文楷体" w:eastAsia="华文楷体" w:hAnsi="华文楷体" w:hint="eastAsia"/>
          <w:sz w:val="28"/>
          <w:szCs w:val="28"/>
        </w:rPr>
        <w:t>是观待这个</w:t>
      </w:r>
      <w:proofErr w:type="gramEnd"/>
      <w:r w:rsidRPr="009E471B">
        <w:rPr>
          <w:rFonts w:ascii="华文楷体" w:eastAsia="华文楷体" w:hAnsi="华文楷体" w:hint="eastAsia"/>
          <w:sz w:val="28"/>
          <w:szCs w:val="28"/>
        </w:rPr>
        <w:t>柱子的所取才安立了取柱子的能取的，所以说这二者之间毕竟是有种联系。那么如果有了这个山河大地这个柱子，他就会有了能取。但是如果说他的行相不存在呢？如果这些山河大地不存在呢？</w:t>
      </w:r>
      <w:proofErr w:type="gramStart"/>
      <w:r w:rsidRPr="009E471B">
        <w:rPr>
          <w:rFonts w:ascii="华文楷体" w:eastAsia="华文楷体" w:hAnsi="华文楷体" w:hint="eastAsia"/>
          <w:sz w:val="28"/>
          <w:szCs w:val="28"/>
        </w:rPr>
        <w:t>当然缘他的</w:t>
      </w:r>
      <w:proofErr w:type="gramEnd"/>
      <w:r w:rsidRPr="009E471B">
        <w:rPr>
          <w:rFonts w:ascii="华文楷体" w:eastAsia="华文楷体" w:hAnsi="华文楷体" w:hint="eastAsia"/>
          <w:sz w:val="28"/>
          <w:szCs w:val="28"/>
        </w:rPr>
        <w:t>能取的法也就没有了，也就不存在了。所以从这个方面安立的时候呢，他没有二取，但是他这个心</w:t>
      </w:r>
      <w:proofErr w:type="gramStart"/>
      <w:r w:rsidRPr="009E471B">
        <w:rPr>
          <w:rFonts w:ascii="华文楷体" w:eastAsia="华文楷体" w:hAnsi="华文楷体" w:hint="eastAsia"/>
          <w:sz w:val="28"/>
          <w:szCs w:val="28"/>
        </w:rPr>
        <w:t>识存在</w:t>
      </w:r>
      <w:proofErr w:type="gramEnd"/>
      <w:r w:rsidRPr="009E471B">
        <w:rPr>
          <w:rFonts w:ascii="华文楷体" w:eastAsia="华文楷体" w:hAnsi="华文楷体" w:hint="eastAsia"/>
          <w:sz w:val="28"/>
          <w:szCs w:val="28"/>
        </w:rPr>
        <w:t>的原因就是这样的。他的范围是不一样的。他是在这样的水晶球一样的心识之外，</w:t>
      </w:r>
      <w:proofErr w:type="gramStart"/>
      <w:r w:rsidRPr="009E471B">
        <w:rPr>
          <w:rFonts w:ascii="华文楷体" w:eastAsia="华文楷体" w:hAnsi="华文楷体" w:hint="eastAsia"/>
          <w:sz w:val="28"/>
          <w:szCs w:val="28"/>
        </w:rPr>
        <w:t>你观待</w:t>
      </w:r>
      <w:proofErr w:type="gramEnd"/>
      <w:r w:rsidRPr="009E471B">
        <w:rPr>
          <w:rFonts w:ascii="华文楷体" w:eastAsia="华文楷体" w:hAnsi="华文楷体" w:hint="eastAsia"/>
          <w:sz w:val="28"/>
          <w:szCs w:val="28"/>
        </w:rPr>
        <w:t>了这样</w:t>
      </w:r>
      <w:proofErr w:type="gramStart"/>
      <w:r w:rsidRPr="009E471B">
        <w:rPr>
          <w:rFonts w:ascii="华文楷体" w:eastAsia="华文楷体" w:hAnsi="华文楷体" w:hint="eastAsia"/>
          <w:sz w:val="28"/>
          <w:szCs w:val="28"/>
        </w:rPr>
        <w:t>一种对境而</w:t>
      </w:r>
      <w:proofErr w:type="gramEnd"/>
      <w:r w:rsidRPr="009E471B">
        <w:rPr>
          <w:rFonts w:ascii="华文楷体" w:eastAsia="华文楷体" w:hAnsi="华文楷体" w:hint="eastAsia"/>
          <w:sz w:val="28"/>
          <w:szCs w:val="28"/>
        </w:rPr>
        <w:t>安立的这种识，就叫做能取和所取。但是在究竟的</w:t>
      </w:r>
      <w:proofErr w:type="gramStart"/>
      <w:r w:rsidRPr="009E471B">
        <w:rPr>
          <w:rFonts w:ascii="华文楷体" w:eastAsia="华文楷体" w:hAnsi="华文楷体" w:hint="eastAsia"/>
          <w:sz w:val="28"/>
          <w:szCs w:val="28"/>
        </w:rPr>
        <w:t>实相当</w:t>
      </w:r>
      <w:proofErr w:type="gramEnd"/>
      <w:r w:rsidRPr="009E471B">
        <w:rPr>
          <w:rFonts w:ascii="华文楷体" w:eastAsia="华文楷体" w:hAnsi="华文楷体" w:hint="eastAsia"/>
          <w:sz w:val="28"/>
          <w:szCs w:val="28"/>
        </w:rPr>
        <w:t>中，单单存在这个自明自知的心识，所以说二取就应该是不存在的法了。</w:t>
      </w:r>
      <w:proofErr w:type="gramStart"/>
      <w:r w:rsidRPr="009E471B">
        <w:rPr>
          <w:rFonts w:ascii="华文楷体" w:eastAsia="华文楷体" w:hAnsi="华文楷体" w:hint="eastAsia"/>
          <w:sz w:val="28"/>
          <w:szCs w:val="28"/>
        </w:rPr>
        <w:t>这种观待所取</w:t>
      </w:r>
      <w:proofErr w:type="gramEnd"/>
      <w:r w:rsidRPr="009E471B">
        <w:rPr>
          <w:rFonts w:ascii="华文楷体" w:eastAsia="华文楷体" w:hAnsi="华文楷体" w:hint="eastAsia"/>
          <w:sz w:val="28"/>
          <w:szCs w:val="28"/>
        </w:rPr>
        <w:t>的能取应该成了不存在的法了，应该是一种遍计法。所以在他们的宗义当中也有没有二</w:t>
      </w:r>
      <w:proofErr w:type="gramStart"/>
      <w:r w:rsidRPr="009E471B">
        <w:rPr>
          <w:rFonts w:ascii="华文楷体" w:eastAsia="华文楷体" w:hAnsi="华文楷体" w:hint="eastAsia"/>
          <w:sz w:val="28"/>
          <w:szCs w:val="28"/>
        </w:rPr>
        <w:t>取但是心识存在</w:t>
      </w:r>
      <w:proofErr w:type="gramEnd"/>
      <w:r w:rsidRPr="009E471B">
        <w:rPr>
          <w:rFonts w:ascii="华文楷体" w:eastAsia="华文楷体" w:hAnsi="华文楷体" w:hint="eastAsia"/>
          <w:sz w:val="28"/>
          <w:szCs w:val="28"/>
        </w:rPr>
        <w:t>的这个问题。我们应该从这个方面来理解。像这样</w:t>
      </w:r>
      <w:ins w:id="304" w:author="Windows User" w:date="2015-11-30T10:59:00Z">
        <w:r w:rsidR="005E1250">
          <w:rPr>
            <w:rFonts w:ascii="华文楷体" w:eastAsia="华文楷体" w:hAnsi="华文楷体" w:hint="eastAsia"/>
            <w:sz w:val="28"/>
            <w:szCs w:val="28"/>
          </w:rPr>
          <w:t>的话</w:t>
        </w:r>
      </w:ins>
      <w:r w:rsidRPr="009E471B">
        <w:rPr>
          <w:rFonts w:ascii="华文楷体" w:eastAsia="华文楷体" w:hAnsi="华文楷体" w:hint="eastAsia"/>
          <w:sz w:val="28"/>
          <w:szCs w:val="28"/>
        </w:rPr>
        <w:t>就是说无有二取的自明</w:t>
      </w:r>
      <w:del w:id="305" w:author="Windows User" w:date="2015-11-30T11:00:00Z">
        <w:r w:rsidRPr="009E471B" w:rsidDel="005E1250">
          <w:rPr>
            <w:rFonts w:ascii="华文楷体" w:eastAsia="华文楷体" w:hAnsi="华文楷体" w:hint="eastAsia"/>
            <w:sz w:val="28"/>
            <w:szCs w:val="28"/>
          </w:rPr>
          <w:delText>自</w:delText>
        </w:r>
      </w:del>
      <w:ins w:id="306" w:author="Windows User" w:date="2015-11-30T11:00:00Z">
        <w:r w:rsidR="005E1250">
          <w:rPr>
            <w:rFonts w:ascii="华文楷体" w:eastAsia="华文楷体" w:hAnsi="华文楷体" w:hint="eastAsia"/>
            <w:sz w:val="28"/>
            <w:szCs w:val="28"/>
          </w:rPr>
          <w:t>之</w:t>
        </w:r>
      </w:ins>
      <w:r w:rsidRPr="009E471B">
        <w:rPr>
          <w:rFonts w:ascii="华文楷体" w:eastAsia="华文楷体" w:hAnsi="华文楷体" w:hint="eastAsia"/>
          <w:sz w:val="28"/>
          <w:szCs w:val="28"/>
        </w:rPr>
        <w:t>识</w:t>
      </w:r>
      <w:ins w:id="307" w:author="Windows User" w:date="2015-11-30T11:00:00Z">
        <w:r w:rsidR="005E1250">
          <w:rPr>
            <w:rFonts w:ascii="华文楷体" w:eastAsia="华文楷体" w:hAnsi="华文楷体" w:hint="eastAsia"/>
            <w:sz w:val="28"/>
            <w:szCs w:val="28"/>
          </w:rPr>
          <w:t>的</w:t>
        </w:r>
      </w:ins>
      <w:r w:rsidRPr="009E471B">
        <w:rPr>
          <w:rFonts w:ascii="华文楷体" w:eastAsia="华文楷体" w:hAnsi="华文楷体" w:hint="eastAsia"/>
          <w:sz w:val="28"/>
          <w:szCs w:val="28"/>
        </w:rPr>
        <w:t>本身也应该</w:t>
      </w:r>
      <w:ins w:id="308" w:author="Windows User" w:date="2015-11-30T11:00:00Z">
        <w:r w:rsidR="005E1250">
          <w:rPr>
            <w:rFonts w:ascii="华文楷体" w:eastAsia="华文楷体" w:hAnsi="华文楷体" w:hint="eastAsia"/>
            <w:sz w:val="28"/>
            <w:szCs w:val="28"/>
          </w:rPr>
          <w:t>成了</w:t>
        </w:r>
      </w:ins>
      <w:ins w:id="309" w:author="Windows User" w:date="2015-11-30T10:59:00Z">
        <w:r w:rsidR="005E1250" w:rsidRPr="005E1250">
          <w:rPr>
            <w:rFonts w:ascii="华文楷体" w:eastAsia="华文楷体" w:hAnsi="华文楷体" w:hint="eastAsia"/>
            <w:sz w:val="28"/>
            <w:szCs w:val="28"/>
          </w:rPr>
          <w:t>以无相的方式</w:t>
        </w:r>
      </w:ins>
      <w:ins w:id="310" w:author="Windows User" w:date="2015-11-30T11:00:00Z">
        <w:r w:rsidR="005E1250">
          <w:rPr>
            <w:rFonts w:ascii="华文楷体" w:eastAsia="华文楷体" w:hAnsi="华文楷体" w:hint="eastAsia"/>
            <w:sz w:val="28"/>
            <w:szCs w:val="28"/>
          </w:rPr>
          <w:t>来</w:t>
        </w:r>
      </w:ins>
      <w:del w:id="311" w:author="Windows User" w:date="2015-11-30T10:59:00Z">
        <w:r w:rsidRPr="009E471B" w:rsidDel="005E1250">
          <w:rPr>
            <w:rFonts w:ascii="华文楷体" w:eastAsia="华文楷体" w:hAnsi="华文楷体" w:hint="eastAsia"/>
            <w:sz w:val="28"/>
            <w:szCs w:val="28"/>
          </w:rPr>
          <w:delText>存在有影像的方式</w:delText>
        </w:r>
      </w:del>
      <w:r w:rsidRPr="009E471B">
        <w:rPr>
          <w:rFonts w:ascii="华文楷体" w:eastAsia="华文楷体" w:hAnsi="华文楷体" w:hint="eastAsia"/>
          <w:sz w:val="28"/>
          <w:szCs w:val="28"/>
        </w:rPr>
        <w:t>自我感受。</w:t>
      </w:r>
    </w:p>
    <w:p w:rsidR="005E1250" w:rsidRPr="005E1250" w:rsidRDefault="009E471B" w:rsidP="009E471B">
      <w:pPr>
        <w:ind w:firstLine="570"/>
        <w:rPr>
          <w:ins w:id="312" w:author="Windows User" w:date="2015-11-30T11:00:00Z"/>
          <w:rFonts w:ascii="华文楷体" w:eastAsia="华文楷体" w:hAnsi="华文楷体" w:hint="eastAsia"/>
          <w:b/>
          <w:sz w:val="28"/>
          <w:szCs w:val="28"/>
          <w:rPrChange w:id="313" w:author="Windows User" w:date="2015-11-30T11:00:00Z">
            <w:rPr>
              <w:ins w:id="314" w:author="Windows User" w:date="2015-11-30T11:00:00Z"/>
              <w:rFonts w:ascii="华文楷体" w:eastAsia="华文楷体" w:hAnsi="华文楷体" w:hint="eastAsia"/>
              <w:sz w:val="28"/>
              <w:szCs w:val="28"/>
            </w:rPr>
          </w:rPrChange>
        </w:rPr>
      </w:pPr>
      <w:del w:id="315" w:author="Windows User" w:date="2015-11-30T11:00:00Z">
        <w:r w:rsidRPr="005E1250" w:rsidDel="005E1250">
          <w:rPr>
            <w:rFonts w:ascii="华文楷体" w:eastAsia="华文楷体" w:hAnsi="华文楷体" w:hint="eastAsia"/>
            <w:b/>
            <w:sz w:val="28"/>
            <w:szCs w:val="28"/>
            <w:rPrChange w:id="316" w:author="Windows User" w:date="2015-11-30T11:00:00Z">
              <w:rPr>
                <w:rFonts w:ascii="华文楷体" w:eastAsia="华文楷体" w:hAnsi="华文楷体" w:hint="eastAsia"/>
                <w:sz w:val="28"/>
                <w:szCs w:val="28"/>
              </w:rPr>
            </w:rPrChange>
          </w:rPr>
          <w:delText xml:space="preserve">    “</w:delText>
        </w:r>
      </w:del>
      <w:ins w:id="317" w:author="Windows User" w:date="2015-11-30T11:00:00Z">
        <w:r w:rsidR="005E1250" w:rsidRPr="005E1250">
          <w:rPr>
            <w:rFonts w:ascii="华文楷体" w:eastAsia="华文楷体" w:hAnsi="华文楷体" w:hint="eastAsia"/>
            <w:b/>
            <w:sz w:val="28"/>
            <w:szCs w:val="28"/>
            <w:rPrChange w:id="318" w:author="Windows User" w:date="2015-11-30T11:00:00Z">
              <w:rPr>
                <w:rFonts w:ascii="华文楷体" w:eastAsia="华文楷体" w:hAnsi="华文楷体" w:hint="eastAsia"/>
                <w:sz w:val="28"/>
                <w:szCs w:val="28"/>
              </w:rPr>
            </w:rPrChange>
          </w:rPr>
          <w:t>【</w:t>
        </w:r>
      </w:ins>
      <w:r w:rsidRPr="005E1250">
        <w:rPr>
          <w:rFonts w:ascii="华文楷体" w:eastAsia="华文楷体" w:hAnsi="华文楷体" w:hint="eastAsia"/>
          <w:b/>
          <w:sz w:val="28"/>
          <w:szCs w:val="28"/>
          <w:rPrChange w:id="319" w:author="Windows User" w:date="2015-11-30T11:00:00Z">
            <w:rPr>
              <w:rFonts w:ascii="华文楷体" w:eastAsia="华文楷体" w:hAnsi="华文楷体" w:hint="eastAsia"/>
              <w:sz w:val="28"/>
              <w:szCs w:val="28"/>
            </w:rPr>
          </w:rPrChange>
        </w:rPr>
        <w:t>可是离开对境的染料来改变颜色的有境——如洁净水晶球般一个孤立自性的识如若存在必然可得，但由于没有得到过，而终究也不会有领受或感受的结果。</w:t>
      </w:r>
      <w:del w:id="320" w:author="Windows User" w:date="2015-11-30T11:00:00Z">
        <w:r w:rsidRPr="005E1250" w:rsidDel="005E1250">
          <w:rPr>
            <w:rFonts w:ascii="华文楷体" w:eastAsia="华文楷体" w:hAnsi="华文楷体" w:hint="eastAsia"/>
            <w:b/>
            <w:sz w:val="28"/>
            <w:szCs w:val="28"/>
            <w:rPrChange w:id="321" w:author="Windows User" w:date="2015-11-30T11:00:00Z">
              <w:rPr>
                <w:rFonts w:ascii="华文楷体" w:eastAsia="华文楷体" w:hAnsi="华文楷体" w:hint="eastAsia"/>
                <w:sz w:val="28"/>
                <w:szCs w:val="28"/>
              </w:rPr>
            </w:rPrChange>
          </w:rPr>
          <w:delText>”</w:delText>
        </w:r>
      </w:del>
      <w:ins w:id="322" w:author="Windows User" w:date="2015-11-30T11:00:00Z">
        <w:r w:rsidR="005E1250" w:rsidRPr="005E1250">
          <w:rPr>
            <w:rFonts w:ascii="华文楷体" w:eastAsia="华文楷体" w:hAnsi="华文楷体" w:hint="eastAsia"/>
            <w:b/>
            <w:sz w:val="28"/>
            <w:szCs w:val="28"/>
            <w:rPrChange w:id="323" w:author="Windows User" w:date="2015-11-30T11:00:00Z">
              <w:rPr>
                <w:rFonts w:ascii="华文楷体" w:eastAsia="华文楷体" w:hAnsi="华文楷体" w:hint="eastAsia"/>
                <w:sz w:val="28"/>
                <w:szCs w:val="28"/>
              </w:rPr>
            </w:rPrChange>
          </w:rPr>
          <w:t>】</w:t>
        </w:r>
      </w:ins>
    </w:p>
    <w:p w:rsidR="009E471B" w:rsidRPr="009E471B" w:rsidRDefault="009E471B" w:rsidP="009E471B">
      <w:pPr>
        <w:ind w:firstLine="570"/>
        <w:rPr>
          <w:rFonts w:ascii="华文楷体" w:eastAsia="华文楷体" w:hAnsi="华文楷体"/>
          <w:sz w:val="28"/>
          <w:szCs w:val="28"/>
        </w:rPr>
      </w:pPr>
      <w:r w:rsidRPr="009E471B">
        <w:rPr>
          <w:rFonts w:ascii="华文楷体" w:eastAsia="华文楷体" w:hAnsi="华文楷体" w:hint="eastAsia"/>
          <w:sz w:val="28"/>
          <w:szCs w:val="28"/>
        </w:rPr>
        <w:t>那么就是说可是离开</w:t>
      </w:r>
      <w:proofErr w:type="gramStart"/>
      <w:r w:rsidRPr="009E471B">
        <w:rPr>
          <w:rFonts w:ascii="华文楷体" w:eastAsia="华文楷体" w:hAnsi="华文楷体" w:hint="eastAsia"/>
          <w:sz w:val="28"/>
          <w:szCs w:val="28"/>
        </w:rPr>
        <w:t>了对境的</w:t>
      </w:r>
      <w:proofErr w:type="gramEnd"/>
      <w:r w:rsidRPr="009E471B">
        <w:rPr>
          <w:rFonts w:ascii="华文楷体" w:eastAsia="华文楷体" w:hAnsi="华文楷体" w:hint="eastAsia"/>
          <w:sz w:val="28"/>
          <w:szCs w:val="28"/>
        </w:rPr>
        <w:t>染料来改变颜色的有境，就是说这样一种水晶球是没有染料的，没有染料了上面就没有带什么行相，也没有办法</w:t>
      </w:r>
      <w:proofErr w:type="gramStart"/>
      <w:r w:rsidRPr="009E471B">
        <w:rPr>
          <w:rFonts w:ascii="华文楷体" w:eastAsia="华文楷体" w:hAnsi="华文楷体" w:hint="eastAsia"/>
          <w:sz w:val="28"/>
          <w:szCs w:val="28"/>
        </w:rPr>
        <w:t>去真正</w:t>
      </w:r>
      <w:proofErr w:type="gramEnd"/>
      <w:r w:rsidRPr="009E471B">
        <w:rPr>
          <w:rFonts w:ascii="华文楷体" w:eastAsia="华文楷体" w:hAnsi="华文楷体" w:hint="eastAsia"/>
          <w:sz w:val="28"/>
          <w:szCs w:val="28"/>
        </w:rPr>
        <w:t>的去成为一种状态。同样的道理此处就把这个有境比喻成这样一种洁净的水晶球，内外透彻的水晶球。你把这个</w:t>
      </w:r>
      <w:del w:id="324" w:author="Windows User" w:date="2015-11-30T11:01:00Z">
        <w:r w:rsidRPr="009E471B" w:rsidDel="005E1250">
          <w:rPr>
            <w:rFonts w:ascii="华文楷体" w:eastAsia="华文楷体" w:hAnsi="华文楷体" w:hint="eastAsia"/>
            <w:sz w:val="28"/>
            <w:szCs w:val="28"/>
          </w:rPr>
          <w:delText>形象</w:delText>
        </w:r>
      </w:del>
      <w:ins w:id="325" w:author="Windows User" w:date="2015-11-30T11:01: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比喻成这个染料。如果说这个没有被染料改变的有境，他是没办法</w:t>
      </w:r>
      <w:ins w:id="326" w:author="Windows User" w:date="2015-11-30T11:01:00Z">
        <w:r w:rsidR="005E1250">
          <w:rPr>
            <w:rFonts w:ascii="华文楷体" w:eastAsia="华文楷体" w:hAnsi="华文楷体" w:hint="eastAsia"/>
            <w:sz w:val="28"/>
            <w:szCs w:val="28"/>
          </w:rPr>
          <w:t>体会的、没办法</w:t>
        </w:r>
      </w:ins>
      <w:r w:rsidRPr="009E471B">
        <w:rPr>
          <w:rFonts w:ascii="华文楷体" w:eastAsia="华文楷体" w:hAnsi="华文楷体" w:hint="eastAsia"/>
          <w:sz w:val="28"/>
          <w:szCs w:val="28"/>
        </w:rPr>
        <w:t>感受的。所以说这个孤立自性的识怎么样存在呢？没办法真正</w:t>
      </w:r>
      <w:r w:rsidRPr="009E471B">
        <w:rPr>
          <w:rFonts w:ascii="华文楷体" w:eastAsia="华文楷体" w:hAnsi="华文楷体" w:hint="eastAsia"/>
          <w:sz w:val="28"/>
          <w:szCs w:val="28"/>
        </w:rPr>
        <w:lastRenderedPageBreak/>
        <w:t>的去了知他的。根本没有一点</w:t>
      </w:r>
      <w:del w:id="327" w:author="Windows User" w:date="2015-11-30T11:02:00Z">
        <w:r w:rsidRPr="009E471B" w:rsidDel="005E1250">
          <w:rPr>
            <w:rFonts w:ascii="华文楷体" w:eastAsia="华文楷体" w:hAnsi="华文楷体" w:hint="eastAsia"/>
            <w:sz w:val="28"/>
            <w:szCs w:val="28"/>
          </w:rPr>
          <w:delText>形象</w:delText>
        </w:r>
      </w:del>
      <w:ins w:id="328"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的这样的有境，犹如洁净水晶球这样的有</w:t>
      </w:r>
      <w:proofErr w:type="gramStart"/>
      <w:r w:rsidRPr="009E471B">
        <w:rPr>
          <w:rFonts w:ascii="华文楷体" w:eastAsia="华文楷体" w:hAnsi="华文楷体" w:hint="eastAsia"/>
          <w:sz w:val="28"/>
          <w:szCs w:val="28"/>
        </w:rPr>
        <w:t>境怎么</w:t>
      </w:r>
      <w:proofErr w:type="gramEnd"/>
      <w:r w:rsidRPr="009E471B">
        <w:rPr>
          <w:rFonts w:ascii="华文楷体" w:eastAsia="华文楷体" w:hAnsi="华文楷体" w:hint="eastAsia"/>
          <w:sz w:val="28"/>
          <w:szCs w:val="28"/>
        </w:rPr>
        <w:t>可能存在呢？实际上就是说没有办法感受的缘故呢，终究没办法真正的去说这个心识是的的确确是存在的。</w:t>
      </w:r>
    </w:p>
    <w:p w:rsidR="005E1250" w:rsidRPr="00D74452" w:rsidRDefault="009E471B" w:rsidP="009E471B">
      <w:pPr>
        <w:ind w:firstLine="570"/>
        <w:rPr>
          <w:ins w:id="329" w:author="Windows User" w:date="2015-11-30T11:02:00Z"/>
          <w:rFonts w:ascii="华文楷体" w:eastAsia="华文楷体" w:hAnsi="华文楷体" w:hint="eastAsia"/>
          <w:b/>
          <w:sz w:val="28"/>
          <w:szCs w:val="28"/>
          <w:rPrChange w:id="330" w:author="Windows User" w:date="2015-11-30T11:09:00Z">
            <w:rPr>
              <w:ins w:id="331" w:author="Windows User" w:date="2015-11-30T11:02:00Z"/>
              <w:rFonts w:ascii="华文楷体" w:eastAsia="华文楷体" w:hAnsi="华文楷体" w:hint="eastAsia"/>
              <w:sz w:val="28"/>
              <w:szCs w:val="28"/>
            </w:rPr>
          </w:rPrChange>
        </w:rPr>
      </w:pPr>
      <w:del w:id="332" w:author="Windows User" w:date="2015-11-30T11:02:00Z">
        <w:r w:rsidRPr="00D74452" w:rsidDel="005E1250">
          <w:rPr>
            <w:rFonts w:ascii="华文楷体" w:eastAsia="华文楷体" w:hAnsi="华文楷体" w:hint="eastAsia"/>
            <w:b/>
            <w:sz w:val="28"/>
            <w:szCs w:val="28"/>
            <w:rPrChange w:id="333" w:author="Windows User" w:date="2015-11-30T11:09:00Z">
              <w:rPr>
                <w:rFonts w:ascii="华文楷体" w:eastAsia="华文楷体" w:hAnsi="华文楷体" w:hint="eastAsia"/>
                <w:sz w:val="28"/>
                <w:szCs w:val="28"/>
              </w:rPr>
            </w:rPrChange>
          </w:rPr>
          <w:delText xml:space="preserve">    “</w:delText>
        </w:r>
      </w:del>
      <w:ins w:id="334" w:author="Windows User" w:date="2015-11-30T11:02:00Z">
        <w:r w:rsidR="005E1250" w:rsidRPr="00D74452">
          <w:rPr>
            <w:rFonts w:ascii="华文楷体" w:eastAsia="华文楷体" w:hAnsi="华文楷体" w:hint="eastAsia"/>
            <w:b/>
            <w:sz w:val="28"/>
            <w:szCs w:val="28"/>
            <w:rPrChange w:id="335" w:author="Windows User" w:date="2015-11-30T11:09:00Z">
              <w:rPr>
                <w:rFonts w:ascii="华文楷体" w:eastAsia="华文楷体" w:hAnsi="华文楷体" w:hint="eastAsia"/>
                <w:sz w:val="28"/>
                <w:szCs w:val="28"/>
              </w:rPr>
            </w:rPrChange>
          </w:rPr>
          <w:t>【</w:t>
        </w:r>
      </w:ins>
      <w:r w:rsidRPr="00D74452">
        <w:rPr>
          <w:rFonts w:ascii="华文楷体" w:eastAsia="华文楷体" w:hAnsi="华文楷体" w:hint="eastAsia"/>
          <w:b/>
          <w:sz w:val="28"/>
          <w:szCs w:val="28"/>
          <w:rPrChange w:id="336" w:author="Windows User" w:date="2015-11-30T11:09:00Z">
            <w:rPr>
              <w:rFonts w:ascii="华文楷体" w:eastAsia="华文楷体" w:hAnsi="华文楷体" w:hint="eastAsia"/>
              <w:sz w:val="28"/>
              <w:szCs w:val="28"/>
            </w:rPr>
          </w:rPrChange>
        </w:rPr>
        <w:t>一般来说，分别认知某某对境而立谓识，诸如眼识也是同样，如果始终未曾见过色相，则无法认定说这就是眼识。</w:t>
      </w:r>
      <w:del w:id="337" w:author="Windows User" w:date="2015-11-30T11:02:00Z">
        <w:r w:rsidRPr="00D74452" w:rsidDel="005E1250">
          <w:rPr>
            <w:rFonts w:ascii="华文楷体" w:eastAsia="华文楷体" w:hAnsi="华文楷体" w:hint="eastAsia"/>
            <w:b/>
            <w:sz w:val="28"/>
            <w:szCs w:val="28"/>
            <w:rPrChange w:id="338" w:author="Windows User" w:date="2015-11-30T11:09:00Z">
              <w:rPr>
                <w:rFonts w:ascii="华文楷体" w:eastAsia="华文楷体" w:hAnsi="华文楷体" w:hint="eastAsia"/>
                <w:sz w:val="28"/>
                <w:szCs w:val="28"/>
              </w:rPr>
            </w:rPrChange>
          </w:rPr>
          <w:delText>”</w:delText>
        </w:r>
      </w:del>
      <w:ins w:id="339" w:author="Windows User" w:date="2015-11-30T11:02:00Z">
        <w:r w:rsidR="005E1250" w:rsidRPr="00D74452">
          <w:rPr>
            <w:rFonts w:ascii="华文楷体" w:eastAsia="华文楷体" w:hAnsi="华文楷体" w:hint="eastAsia"/>
            <w:b/>
            <w:sz w:val="28"/>
            <w:szCs w:val="28"/>
            <w:rPrChange w:id="340" w:author="Windows User" w:date="2015-11-30T11:09:00Z">
              <w:rPr>
                <w:rFonts w:ascii="华文楷体" w:eastAsia="华文楷体" w:hAnsi="华文楷体" w:hint="eastAsia"/>
                <w:sz w:val="28"/>
                <w:szCs w:val="28"/>
              </w:rPr>
            </w:rPrChange>
          </w:rPr>
          <w:t>】</w:t>
        </w:r>
      </w:ins>
    </w:p>
    <w:p w:rsidR="00D74452" w:rsidRDefault="009E471B" w:rsidP="009E471B">
      <w:pPr>
        <w:ind w:firstLine="570"/>
        <w:rPr>
          <w:ins w:id="341" w:author="Windows User" w:date="2015-11-30T11:15:00Z"/>
          <w:rFonts w:ascii="华文楷体" w:eastAsia="华文楷体" w:hAnsi="华文楷体" w:hint="eastAsia"/>
          <w:sz w:val="28"/>
          <w:szCs w:val="28"/>
        </w:rPr>
      </w:pPr>
      <w:r w:rsidRPr="009E471B">
        <w:rPr>
          <w:rFonts w:ascii="华文楷体" w:eastAsia="华文楷体" w:hAnsi="华文楷体" w:hint="eastAsia"/>
          <w:sz w:val="28"/>
          <w:szCs w:val="28"/>
        </w:rPr>
        <w:t>那么一般来说呢，分别认知</w:t>
      </w:r>
      <w:proofErr w:type="gramStart"/>
      <w:r w:rsidRPr="009E471B">
        <w:rPr>
          <w:rFonts w:ascii="华文楷体" w:eastAsia="华文楷体" w:hAnsi="华文楷体" w:hint="eastAsia"/>
          <w:sz w:val="28"/>
          <w:szCs w:val="28"/>
        </w:rPr>
        <w:t>某某对境而立</w:t>
      </w:r>
      <w:proofErr w:type="gramEnd"/>
      <w:r w:rsidRPr="009E471B">
        <w:rPr>
          <w:rFonts w:ascii="华文楷体" w:eastAsia="华文楷体" w:hAnsi="华文楷体" w:hint="eastAsia"/>
          <w:sz w:val="28"/>
          <w:szCs w:val="28"/>
        </w:rPr>
        <w:t>谓识。就是说我认知的瓶子这个就是见瓶子的识，听到声音就是听声音的耳识。那么就是说眼识也是这样的。如果始终没有见过色相，那么就没办法说这个是眼识。如果你见过了色相，就说这个是眼识，这个是一个非常粗浅的比喻、一个例子。</w:t>
      </w:r>
    </w:p>
    <w:p w:rsidR="00D74452" w:rsidRPr="00D74452" w:rsidRDefault="009E471B" w:rsidP="009E471B">
      <w:pPr>
        <w:ind w:firstLine="570"/>
        <w:rPr>
          <w:ins w:id="342" w:author="Windows User" w:date="2015-11-30T11:15:00Z"/>
          <w:rFonts w:ascii="华文楷体" w:eastAsia="华文楷体" w:hAnsi="华文楷体" w:hint="eastAsia"/>
          <w:b/>
          <w:sz w:val="28"/>
          <w:szCs w:val="28"/>
          <w:rPrChange w:id="343" w:author="Windows User" w:date="2015-11-30T11:16:00Z">
            <w:rPr>
              <w:ins w:id="344" w:author="Windows User" w:date="2015-11-30T11:15:00Z"/>
              <w:rFonts w:ascii="华文楷体" w:eastAsia="华文楷体" w:hAnsi="华文楷体" w:hint="eastAsia"/>
              <w:sz w:val="28"/>
              <w:szCs w:val="28"/>
            </w:rPr>
          </w:rPrChange>
        </w:rPr>
      </w:pPr>
      <w:del w:id="345" w:author="Windows User" w:date="2015-11-30T11:15:00Z">
        <w:r w:rsidRPr="00D74452" w:rsidDel="00D74452">
          <w:rPr>
            <w:rFonts w:ascii="华文楷体" w:eastAsia="华文楷体" w:hAnsi="华文楷体" w:hint="eastAsia"/>
            <w:b/>
            <w:sz w:val="28"/>
            <w:szCs w:val="28"/>
            <w:rPrChange w:id="346" w:author="Windows User" w:date="2015-11-30T11:16:00Z">
              <w:rPr>
                <w:rFonts w:ascii="华文楷体" w:eastAsia="华文楷体" w:hAnsi="华文楷体" w:hint="eastAsia"/>
                <w:sz w:val="28"/>
                <w:szCs w:val="28"/>
              </w:rPr>
            </w:rPrChange>
          </w:rPr>
          <w:delText>“</w:delText>
        </w:r>
      </w:del>
      <w:ins w:id="347" w:author="Windows User" w:date="2015-11-30T11:15:00Z">
        <w:r w:rsidR="00D74452" w:rsidRPr="00D74452">
          <w:rPr>
            <w:rFonts w:ascii="华文楷体" w:eastAsia="华文楷体" w:hAnsi="华文楷体" w:hint="eastAsia"/>
            <w:b/>
            <w:sz w:val="28"/>
            <w:szCs w:val="28"/>
            <w:rPrChange w:id="348" w:author="Windows User" w:date="2015-11-30T11:16:00Z">
              <w:rPr>
                <w:rFonts w:ascii="华文楷体" w:eastAsia="华文楷体" w:hAnsi="华文楷体" w:hint="eastAsia"/>
                <w:sz w:val="28"/>
                <w:szCs w:val="28"/>
              </w:rPr>
            </w:rPrChange>
          </w:rPr>
          <w:t>【</w:t>
        </w:r>
      </w:ins>
      <w:r w:rsidRPr="00D74452">
        <w:rPr>
          <w:rFonts w:ascii="华文楷体" w:eastAsia="华文楷体" w:hAnsi="华文楷体" w:hint="eastAsia"/>
          <w:b/>
          <w:sz w:val="28"/>
          <w:szCs w:val="28"/>
          <w:rPrChange w:id="349" w:author="Windows User" w:date="2015-11-30T11:16:00Z">
            <w:rPr>
              <w:rFonts w:ascii="华文楷体" w:eastAsia="华文楷体" w:hAnsi="华文楷体" w:hint="eastAsia"/>
              <w:sz w:val="28"/>
              <w:szCs w:val="28"/>
            </w:rPr>
          </w:rPrChange>
        </w:rPr>
        <w:t>同样的道理，孤立的无相之识是不会有领受的。</w:t>
      </w:r>
      <w:del w:id="350" w:author="Windows User" w:date="2015-11-30T11:15:00Z">
        <w:r w:rsidRPr="00D74452" w:rsidDel="00D74452">
          <w:rPr>
            <w:rFonts w:ascii="华文楷体" w:eastAsia="华文楷体" w:hAnsi="华文楷体" w:hint="eastAsia"/>
            <w:b/>
            <w:sz w:val="28"/>
            <w:szCs w:val="28"/>
            <w:rPrChange w:id="351" w:author="Windows User" w:date="2015-11-30T11:16:00Z">
              <w:rPr>
                <w:rFonts w:ascii="华文楷体" w:eastAsia="华文楷体" w:hAnsi="华文楷体" w:hint="eastAsia"/>
                <w:sz w:val="28"/>
                <w:szCs w:val="28"/>
              </w:rPr>
            </w:rPrChange>
          </w:rPr>
          <w:delText>”</w:delText>
        </w:r>
      </w:del>
      <w:ins w:id="352" w:author="Windows User" w:date="2015-11-30T11:15:00Z">
        <w:r w:rsidR="00D74452" w:rsidRPr="00D74452">
          <w:rPr>
            <w:rFonts w:ascii="华文楷体" w:eastAsia="华文楷体" w:hAnsi="华文楷体" w:hint="eastAsia"/>
            <w:b/>
            <w:sz w:val="28"/>
            <w:szCs w:val="28"/>
            <w:rPrChange w:id="353" w:author="Windows User" w:date="2015-11-30T11:16:00Z">
              <w:rPr>
                <w:rFonts w:ascii="华文楷体" w:eastAsia="华文楷体" w:hAnsi="华文楷体" w:hint="eastAsia"/>
                <w:sz w:val="28"/>
                <w:szCs w:val="28"/>
              </w:rPr>
            </w:rPrChange>
          </w:rPr>
          <w:t>】</w:t>
        </w:r>
      </w:ins>
    </w:p>
    <w:p w:rsidR="00E5741A" w:rsidRDefault="009E471B" w:rsidP="009E471B">
      <w:pPr>
        <w:ind w:firstLine="570"/>
        <w:rPr>
          <w:ins w:id="354" w:author="Windows User" w:date="2015-11-30T11:16:00Z"/>
          <w:rFonts w:ascii="华文楷体" w:eastAsia="华文楷体" w:hAnsi="华文楷体" w:hint="eastAsia"/>
          <w:sz w:val="28"/>
          <w:szCs w:val="28"/>
        </w:rPr>
      </w:pPr>
      <w:r w:rsidRPr="009E471B">
        <w:rPr>
          <w:rFonts w:ascii="华文楷体" w:eastAsia="华文楷体" w:hAnsi="华文楷体" w:hint="eastAsia"/>
          <w:sz w:val="28"/>
          <w:szCs w:val="28"/>
        </w:rPr>
        <w:t>那么依靠这个来类推呢。如果说是一个孤立的无相</w:t>
      </w:r>
      <w:ins w:id="355" w:author="Windows User" w:date="2015-11-30T11:16:00Z">
        <w:r w:rsidR="00E5741A">
          <w:rPr>
            <w:rFonts w:ascii="华文楷体" w:eastAsia="华文楷体" w:hAnsi="华文楷体" w:hint="eastAsia"/>
            <w:sz w:val="28"/>
            <w:szCs w:val="28"/>
          </w:rPr>
          <w:t>之</w:t>
        </w:r>
      </w:ins>
      <w:proofErr w:type="gramStart"/>
      <w:r w:rsidRPr="009E471B">
        <w:rPr>
          <w:rFonts w:ascii="华文楷体" w:eastAsia="华文楷体" w:hAnsi="华文楷体" w:hint="eastAsia"/>
          <w:sz w:val="28"/>
          <w:szCs w:val="28"/>
        </w:rPr>
        <w:t>识根本</w:t>
      </w:r>
      <w:proofErr w:type="gramEnd"/>
      <w:r w:rsidRPr="009E471B">
        <w:rPr>
          <w:rFonts w:ascii="华文楷体" w:eastAsia="华文楷体" w:hAnsi="华文楷体" w:hint="eastAsia"/>
          <w:sz w:val="28"/>
          <w:szCs w:val="28"/>
        </w:rPr>
        <w:t>没有</w:t>
      </w:r>
      <w:del w:id="356" w:author="Windows User" w:date="2015-11-30T11:02:00Z">
        <w:r w:rsidRPr="009E471B" w:rsidDel="005E1250">
          <w:rPr>
            <w:rFonts w:ascii="华文楷体" w:eastAsia="华文楷体" w:hAnsi="华文楷体" w:hint="eastAsia"/>
            <w:sz w:val="28"/>
            <w:szCs w:val="28"/>
          </w:rPr>
          <w:delText>形象</w:delText>
        </w:r>
      </w:del>
      <w:ins w:id="357"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的这个心识会不会有领受呢？你领受了什么？什么都没有领受</w:t>
      </w:r>
      <w:del w:id="358" w:author="Windows User" w:date="2015-11-30T11:16:00Z">
        <w:r w:rsidRPr="009E471B" w:rsidDel="00E5741A">
          <w:rPr>
            <w:rFonts w:ascii="华文楷体" w:eastAsia="华文楷体" w:hAnsi="华文楷体" w:hint="eastAsia"/>
            <w:sz w:val="28"/>
            <w:szCs w:val="28"/>
          </w:rPr>
          <w:delText>，</w:delText>
        </w:r>
      </w:del>
      <w:ins w:id="359" w:author="Windows User" w:date="2015-11-30T11:16:00Z">
        <w:r w:rsidR="00E5741A">
          <w:rPr>
            <w:rFonts w:ascii="华文楷体" w:eastAsia="华文楷体" w:hAnsi="华文楷体" w:hint="eastAsia"/>
            <w:sz w:val="28"/>
            <w:szCs w:val="28"/>
          </w:rPr>
          <w:t>。</w:t>
        </w:r>
      </w:ins>
      <w:r w:rsidRPr="009E471B">
        <w:rPr>
          <w:rFonts w:ascii="华文楷体" w:eastAsia="华文楷体" w:hAnsi="华文楷体" w:hint="eastAsia"/>
          <w:sz w:val="28"/>
          <w:szCs w:val="28"/>
        </w:rPr>
        <w:t>所以说你这样孤立的无相之识不可能有领受的。</w:t>
      </w:r>
    </w:p>
    <w:p w:rsidR="00E5741A" w:rsidRPr="00E5741A" w:rsidRDefault="009E471B" w:rsidP="009E471B">
      <w:pPr>
        <w:ind w:firstLine="570"/>
        <w:rPr>
          <w:ins w:id="360" w:author="Windows User" w:date="2015-11-30T11:16:00Z"/>
          <w:rFonts w:ascii="华文楷体" w:eastAsia="华文楷体" w:hAnsi="华文楷体" w:hint="eastAsia"/>
          <w:b/>
          <w:sz w:val="28"/>
          <w:szCs w:val="28"/>
          <w:rPrChange w:id="361" w:author="Windows User" w:date="2015-11-30T11:16:00Z">
            <w:rPr>
              <w:ins w:id="362" w:author="Windows User" w:date="2015-11-30T11:16:00Z"/>
              <w:rFonts w:ascii="华文楷体" w:eastAsia="华文楷体" w:hAnsi="华文楷体" w:hint="eastAsia"/>
              <w:sz w:val="28"/>
              <w:szCs w:val="28"/>
            </w:rPr>
          </w:rPrChange>
        </w:rPr>
      </w:pPr>
      <w:del w:id="363" w:author="Windows User" w:date="2015-11-30T11:16:00Z">
        <w:r w:rsidRPr="00E5741A" w:rsidDel="00E5741A">
          <w:rPr>
            <w:rFonts w:ascii="华文楷体" w:eastAsia="华文楷体" w:hAnsi="华文楷体" w:hint="eastAsia"/>
            <w:b/>
            <w:sz w:val="28"/>
            <w:szCs w:val="28"/>
            <w:rPrChange w:id="364" w:author="Windows User" w:date="2015-11-30T11:16:00Z">
              <w:rPr>
                <w:rFonts w:ascii="华文楷体" w:eastAsia="华文楷体" w:hAnsi="华文楷体" w:hint="eastAsia"/>
                <w:sz w:val="28"/>
                <w:szCs w:val="28"/>
              </w:rPr>
            </w:rPrChange>
          </w:rPr>
          <w:delText>“</w:delText>
        </w:r>
      </w:del>
      <w:ins w:id="365" w:author="Windows User" w:date="2015-11-30T11:16:00Z">
        <w:r w:rsidR="00E5741A" w:rsidRPr="00E5741A">
          <w:rPr>
            <w:rFonts w:ascii="华文楷体" w:eastAsia="华文楷体" w:hAnsi="华文楷体" w:hint="eastAsia"/>
            <w:b/>
            <w:sz w:val="28"/>
            <w:szCs w:val="28"/>
            <w:rPrChange w:id="366" w:author="Windows User" w:date="2015-11-30T11:16:00Z">
              <w:rPr>
                <w:rFonts w:ascii="华文楷体" w:eastAsia="华文楷体" w:hAnsi="华文楷体" w:hint="eastAsia"/>
                <w:sz w:val="28"/>
                <w:szCs w:val="28"/>
              </w:rPr>
            </w:rPrChange>
          </w:rPr>
          <w:t>【</w:t>
        </w:r>
      </w:ins>
      <w:r w:rsidRPr="00E5741A">
        <w:rPr>
          <w:rFonts w:ascii="华文楷体" w:eastAsia="华文楷体" w:hAnsi="华文楷体" w:hint="eastAsia"/>
          <w:b/>
          <w:sz w:val="28"/>
          <w:szCs w:val="28"/>
          <w:rPrChange w:id="367" w:author="Windows User" w:date="2015-11-30T11:16:00Z">
            <w:rPr>
              <w:rFonts w:ascii="华文楷体" w:eastAsia="华文楷体" w:hAnsi="华文楷体" w:hint="eastAsia"/>
              <w:sz w:val="28"/>
              <w:szCs w:val="28"/>
            </w:rPr>
          </w:rPrChange>
        </w:rPr>
        <w:t>即使口口声声地说“自明自知的识如水晶球一般”也只不过是指缘识本身作为对境的行相。</w:t>
      </w:r>
      <w:del w:id="368" w:author="Windows User" w:date="2015-11-30T11:16:00Z">
        <w:r w:rsidRPr="00E5741A" w:rsidDel="00E5741A">
          <w:rPr>
            <w:rFonts w:ascii="华文楷体" w:eastAsia="华文楷体" w:hAnsi="华文楷体" w:hint="eastAsia"/>
            <w:b/>
            <w:sz w:val="28"/>
            <w:szCs w:val="28"/>
            <w:rPrChange w:id="369" w:author="Windows User" w:date="2015-11-30T11:16:00Z">
              <w:rPr>
                <w:rFonts w:ascii="华文楷体" w:eastAsia="华文楷体" w:hAnsi="华文楷体" w:hint="eastAsia"/>
                <w:sz w:val="28"/>
                <w:szCs w:val="28"/>
              </w:rPr>
            </w:rPrChange>
          </w:rPr>
          <w:delText>”</w:delText>
        </w:r>
      </w:del>
      <w:ins w:id="370" w:author="Windows User" w:date="2015-11-30T11:16:00Z">
        <w:r w:rsidR="00E5741A" w:rsidRPr="00E5741A">
          <w:rPr>
            <w:rFonts w:ascii="华文楷体" w:eastAsia="华文楷体" w:hAnsi="华文楷体" w:hint="eastAsia"/>
            <w:b/>
            <w:sz w:val="28"/>
            <w:szCs w:val="28"/>
            <w:rPrChange w:id="371" w:author="Windows User" w:date="2015-11-30T11:16:00Z">
              <w:rPr>
                <w:rFonts w:ascii="华文楷体" w:eastAsia="华文楷体" w:hAnsi="华文楷体" w:hint="eastAsia"/>
                <w:sz w:val="28"/>
                <w:szCs w:val="28"/>
              </w:rPr>
            </w:rPrChange>
          </w:rPr>
          <w:t>】</w:t>
        </w:r>
      </w:ins>
    </w:p>
    <w:p w:rsidR="00E5741A" w:rsidRDefault="009E471B" w:rsidP="009E471B">
      <w:pPr>
        <w:ind w:firstLine="570"/>
        <w:rPr>
          <w:ins w:id="372" w:author="Windows User" w:date="2015-11-30T11:17:00Z"/>
          <w:rFonts w:ascii="华文楷体" w:eastAsia="华文楷体" w:hAnsi="华文楷体" w:hint="eastAsia"/>
          <w:sz w:val="28"/>
          <w:szCs w:val="28"/>
        </w:rPr>
      </w:pPr>
      <w:r w:rsidRPr="009E471B">
        <w:rPr>
          <w:rFonts w:ascii="华文楷体" w:eastAsia="华文楷体" w:hAnsi="华文楷体" w:hint="eastAsia"/>
          <w:sz w:val="28"/>
          <w:szCs w:val="28"/>
        </w:rPr>
        <w:t>那么有的时候说我们这个</w:t>
      </w:r>
      <w:ins w:id="373" w:author="Windows User" w:date="2015-11-30T11:17:00Z">
        <w:r w:rsidR="00E5741A">
          <w:rPr>
            <w:rFonts w:ascii="华文楷体" w:eastAsia="华文楷体" w:hAnsi="华文楷体" w:hint="eastAsia"/>
            <w:sz w:val="28"/>
            <w:szCs w:val="28"/>
          </w:rPr>
          <w:t>心识是</w:t>
        </w:r>
      </w:ins>
      <w:r w:rsidRPr="009E471B">
        <w:rPr>
          <w:rFonts w:ascii="华文楷体" w:eastAsia="华文楷体" w:hAnsi="华文楷体" w:hint="eastAsia"/>
          <w:sz w:val="28"/>
          <w:szCs w:val="28"/>
        </w:rPr>
        <w:t>自明自知的心识犹如水晶球一样。那么在说这些话的时候</w:t>
      </w:r>
      <w:ins w:id="374" w:author="Windows User" w:date="2015-11-30T11:17:00Z">
        <w:r w:rsidR="00E5741A">
          <w:rPr>
            <w:rFonts w:ascii="华文楷体" w:eastAsia="华文楷体" w:hAnsi="华文楷体" w:hint="eastAsia"/>
            <w:sz w:val="28"/>
            <w:szCs w:val="28"/>
          </w:rPr>
          <w:t>，</w:t>
        </w:r>
      </w:ins>
      <w:r w:rsidRPr="009E471B">
        <w:rPr>
          <w:rFonts w:ascii="华文楷体" w:eastAsia="华文楷体" w:hAnsi="华文楷体" w:hint="eastAsia"/>
          <w:sz w:val="28"/>
          <w:szCs w:val="28"/>
        </w:rPr>
        <w:t>在这句话</w:t>
      </w:r>
      <w:proofErr w:type="gramStart"/>
      <w:r w:rsidRPr="009E471B">
        <w:rPr>
          <w:rFonts w:ascii="华文楷体" w:eastAsia="华文楷体" w:hAnsi="华文楷体" w:hint="eastAsia"/>
          <w:sz w:val="28"/>
          <w:szCs w:val="28"/>
        </w:rPr>
        <w:t>当中存</w:t>
      </w:r>
      <w:proofErr w:type="gramEnd"/>
      <w:r w:rsidRPr="009E471B">
        <w:rPr>
          <w:rFonts w:ascii="华文楷体" w:eastAsia="华文楷体" w:hAnsi="华文楷体" w:hint="eastAsia"/>
          <w:sz w:val="28"/>
          <w:szCs w:val="28"/>
        </w:rPr>
        <w:t>不存在</w:t>
      </w:r>
      <w:del w:id="375" w:author="Windows User" w:date="2015-11-30T11:02:00Z">
        <w:r w:rsidRPr="009E471B" w:rsidDel="005E1250">
          <w:rPr>
            <w:rFonts w:ascii="华文楷体" w:eastAsia="华文楷体" w:hAnsi="华文楷体" w:hint="eastAsia"/>
            <w:sz w:val="28"/>
            <w:szCs w:val="28"/>
          </w:rPr>
          <w:delText>形象</w:delText>
        </w:r>
      </w:del>
      <w:ins w:id="376"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呢？实际上一方面对方的意思就是说没有</w:t>
      </w:r>
      <w:del w:id="377" w:author="Windows User" w:date="2015-11-30T11:02:00Z">
        <w:r w:rsidRPr="009E471B" w:rsidDel="005E1250">
          <w:rPr>
            <w:rFonts w:ascii="华文楷体" w:eastAsia="华文楷体" w:hAnsi="华文楷体" w:hint="eastAsia"/>
            <w:sz w:val="28"/>
            <w:szCs w:val="28"/>
          </w:rPr>
          <w:delText>形象</w:delText>
        </w:r>
      </w:del>
      <w:ins w:id="378"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。我们的这样一种犹如自明自知的水晶球一样的心识是没有</w:t>
      </w:r>
      <w:del w:id="379" w:author="Windows User" w:date="2015-11-30T11:02:00Z">
        <w:r w:rsidRPr="009E471B" w:rsidDel="005E1250">
          <w:rPr>
            <w:rFonts w:ascii="华文楷体" w:eastAsia="华文楷体" w:hAnsi="华文楷体" w:hint="eastAsia"/>
            <w:sz w:val="28"/>
            <w:szCs w:val="28"/>
          </w:rPr>
          <w:delText>形象</w:delText>
        </w:r>
      </w:del>
      <w:ins w:id="380"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的。但是我们说如果你要认定说我们的这个自明自知的心识犹如水晶球一样，也一定要有他的</w:t>
      </w:r>
      <w:del w:id="381" w:author="Windows User" w:date="2015-11-30T11:02:00Z">
        <w:r w:rsidRPr="009E471B" w:rsidDel="005E1250">
          <w:rPr>
            <w:rFonts w:ascii="华文楷体" w:eastAsia="华文楷体" w:hAnsi="华文楷体" w:hint="eastAsia"/>
            <w:sz w:val="28"/>
            <w:szCs w:val="28"/>
          </w:rPr>
          <w:delText>形象</w:delText>
        </w:r>
      </w:del>
      <w:ins w:id="382"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w:t>
      </w:r>
    </w:p>
    <w:p w:rsidR="009E471B" w:rsidRPr="009E471B" w:rsidRDefault="009E471B" w:rsidP="009E471B">
      <w:pPr>
        <w:ind w:firstLine="570"/>
        <w:rPr>
          <w:rFonts w:ascii="华文楷体" w:eastAsia="华文楷体" w:hAnsi="华文楷体"/>
          <w:sz w:val="28"/>
          <w:szCs w:val="28"/>
        </w:rPr>
      </w:pPr>
      <w:r w:rsidRPr="009E471B">
        <w:rPr>
          <w:rFonts w:ascii="华文楷体" w:eastAsia="华文楷体" w:hAnsi="华文楷体" w:hint="eastAsia"/>
          <w:sz w:val="28"/>
          <w:szCs w:val="28"/>
        </w:rPr>
        <w:t>那么这个时候</w:t>
      </w:r>
      <w:proofErr w:type="gramStart"/>
      <w:r w:rsidRPr="009E471B">
        <w:rPr>
          <w:rFonts w:ascii="华文楷体" w:eastAsia="华文楷体" w:hAnsi="华文楷体" w:hint="eastAsia"/>
          <w:sz w:val="28"/>
          <w:szCs w:val="28"/>
        </w:rPr>
        <w:t>缘什么</w:t>
      </w:r>
      <w:proofErr w:type="gramEnd"/>
      <w:del w:id="383" w:author="Windows User" w:date="2015-11-30T11:02:00Z">
        <w:r w:rsidRPr="009E471B" w:rsidDel="005E1250">
          <w:rPr>
            <w:rFonts w:ascii="华文楷体" w:eastAsia="华文楷体" w:hAnsi="华文楷体" w:hint="eastAsia"/>
            <w:sz w:val="28"/>
            <w:szCs w:val="28"/>
          </w:rPr>
          <w:delText>形象</w:delText>
        </w:r>
      </w:del>
      <w:ins w:id="384"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呢？这个时候是</w:t>
      </w:r>
      <w:proofErr w:type="gramStart"/>
      <w:r w:rsidRPr="009E471B">
        <w:rPr>
          <w:rFonts w:ascii="华文楷体" w:eastAsia="华文楷体" w:hAnsi="华文楷体" w:hint="eastAsia"/>
          <w:sz w:val="28"/>
          <w:szCs w:val="28"/>
        </w:rPr>
        <w:t>缘识本身作为对境</w:t>
      </w:r>
      <w:proofErr w:type="gramEnd"/>
      <w:r w:rsidRPr="009E471B">
        <w:rPr>
          <w:rFonts w:ascii="华文楷体" w:eastAsia="华文楷体" w:hAnsi="华文楷体" w:hint="eastAsia"/>
          <w:sz w:val="28"/>
          <w:szCs w:val="28"/>
        </w:rPr>
        <w:t>的</w:t>
      </w:r>
      <w:del w:id="385" w:author="Windows User" w:date="2015-11-30T11:02:00Z">
        <w:r w:rsidRPr="009E471B" w:rsidDel="005E1250">
          <w:rPr>
            <w:rFonts w:ascii="华文楷体" w:eastAsia="华文楷体" w:hAnsi="华文楷体" w:hint="eastAsia"/>
            <w:sz w:val="28"/>
            <w:szCs w:val="28"/>
          </w:rPr>
          <w:lastRenderedPageBreak/>
          <w:delText>形象</w:delText>
        </w:r>
      </w:del>
      <w:ins w:id="386"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。如果你认定说我们的心识是自明自知的，犹如水晶球一样，连这个</w:t>
      </w:r>
      <w:del w:id="387" w:author="Windows User" w:date="2015-11-30T11:02:00Z">
        <w:r w:rsidRPr="009E471B" w:rsidDel="005E1250">
          <w:rPr>
            <w:rFonts w:ascii="华文楷体" w:eastAsia="华文楷体" w:hAnsi="华文楷体" w:hint="eastAsia"/>
            <w:sz w:val="28"/>
            <w:szCs w:val="28"/>
          </w:rPr>
          <w:delText>形象</w:delText>
        </w:r>
      </w:del>
      <w:ins w:id="388"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都不存在的话，你怎么样去感受呢？怎么样去领受说我们的心识是</w:t>
      </w:r>
      <w:proofErr w:type="gramStart"/>
      <w:r w:rsidRPr="009E471B">
        <w:rPr>
          <w:rFonts w:ascii="华文楷体" w:eastAsia="华文楷体" w:hAnsi="华文楷体" w:hint="eastAsia"/>
          <w:sz w:val="28"/>
          <w:szCs w:val="28"/>
        </w:rPr>
        <w:t>如何如何</w:t>
      </w:r>
      <w:proofErr w:type="gramEnd"/>
      <w:r w:rsidRPr="009E471B">
        <w:rPr>
          <w:rFonts w:ascii="华文楷体" w:eastAsia="华文楷体" w:hAnsi="华文楷体" w:hint="eastAsia"/>
          <w:sz w:val="28"/>
          <w:szCs w:val="28"/>
        </w:rPr>
        <w:t>呢？根本不可能的事情。所以说不管怎么样，即便是缘自己也要有这种</w:t>
      </w:r>
      <w:del w:id="389" w:author="Windows User" w:date="2015-11-30T11:02:00Z">
        <w:r w:rsidRPr="009E471B" w:rsidDel="005E1250">
          <w:rPr>
            <w:rFonts w:ascii="华文楷体" w:eastAsia="华文楷体" w:hAnsi="华文楷体" w:hint="eastAsia"/>
            <w:sz w:val="28"/>
            <w:szCs w:val="28"/>
          </w:rPr>
          <w:delText>形象</w:delText>
        </w:r>
      </w:del>
      <w:ins w:id="390"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。没有任何不带相的心识，是这样的。所以说就是说缘此本身</w:t>
      </w:r>
      <w:proofErr w:type="gramStart"/>
      <w:r w:rsidRPr="009E471B">
        <w:rPr>
          <w:rFonts w:ascii="华文楷体" w:eastAsia="华文楷体" w:hAnsi="华文楷体" w:hint="eastAsia"/>
          <w:sz w:val="28"/>
          <w:szCs w:val="28"/>
        </w:rPr>
        <w:t>作为</w:t>
      </w:r>
      <w:ins w:id="391" w:author="Windows User" w:date="2015-11-30T11:18:00Z">
        <w:r w:rsidR="00E5741A">
          <w:rPr>
            <w:rFonts w:ascii="华文楷体" w:eastAsia="华文楷体" w:hAnsi="华文楷体" w:hint="eastAsia"/>
            <w:sz w:val="28"/>
            <w:szCs w:val="28"/>
          </w:rPr>
          <w:t>对境的</w:t>
        </w:r>
      </w:ins>
      <w:proofErr w:type="gramEnd"/>
      <w:del w:id="392" w:author="Windows User" w:date="2015-11-30T11:18:00Z">
        <w:r w:rsidRPr="009E471B" w:rsidDel="00E5741A">
          <w:rPr>
            <w:rFonts w:ascii="华文楷体" w:eastAsia="华文楷体" w:hAnsi="华文楷体" w:hint="eastAsia"/>
            <w:sz w:val="28"/>
            <w:szCs w:val="28"/>
          </w:rPr>
          <w:delText>这种</w:delText>
        </w:r>
      </w:del>
      <w:del w:id="393" w:author="Windows User" w:date="2015-11-30T11:02:00Z">
        <w:r w:rsidRPr="009E471B" w:rsidDel="005E1250">
          <w:rPr>
            <w:rFonts w:ascii="华文楷体" w:eastAsia="华文楷体" w:hAnsi="华文楷体" w:hint="eastAsia"/>
            <w:sz w:val="28"/>
            <w:szCs w:val="28"/>
          </w:rPr>
          <w:delText>形象</w:delText>
        </w:r>
      </w:del>
      <w:ins w:id="394"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也是一种</w:t>
      </w:r>
      <w:del w:id="395" w:author="Windows User" w:date="2015-11-30T11:02:00Z">
        <w:r w:rsidRPr="009E471B" w:rsidDel="005E1250">
          <w:rPr>
            <w:rFonts w:ascii="华文楷体" w:eastAsia="华文楷体" w:hAnsi="华文楷体" w:hint="eastAsia"/>
            <w:sz w:val="28"/>
            <w:szCs w:val="28"/>
          </w:rPr>
          <w:delText>形象</w:delText>
        </w:r>
      </w:del>
      <w:ins w:id="396"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，这个方面一定要了知的。</w:t>
      </w:r>
    </w:p>
    <w:p w:rsidR="00E5741A" w:rsidRPr="00E5741A" w:rsidRDefault="009E471B" w:rsidP="009E471B">
      <w:pPr>
        <w:ind w:firstLine="570"/>
        <w:rPr>
          <w:ins w:id="397" w:author="Windows User" w:date="2015-11-30T11:19:00Z"/>
          <w:rFonts w:ascii="华文楷体" w:eastAsia="华文楷体" w:hAnsi="华文楷体" w:hint="eastAsia"/>
          <w:b/>
          <w:sz w:val="28"/>
          <w:szCs w:val="28"/>
          <w:rPrChange w:id="398" w:author="Windows User" w:date="2015-11-30T11:19:00Z">
            <w:rPr>
              <w:ins w:id="399" w:author="Windows User" w:date="2015-11-30T11:19:00Z"/>
              <w:rFonts w:ascii="华文楷体" w:eastAsia="华文楷体" w:hAnsi="华文楷体" w:hint="eastAsia"/>
              <w:sz w:val="28"/>
              <w:szCs w:val="28"/>
            </w:rPr>
          </w:rPrChange>
        </w:rPr>
      </w:pPr>
      <w:del w:id="400" w:author="Windows User" w:date="2015-11-30T11:18:00Z">
        <w:r w:rsidRPr="00E5741A" w:rsidDel="00E5741A">
          <w:rPr>
            <w:rFonts w:ascii="华文楷体" w:eastAsia="华文楷体" w:hAnsi="华文楷体" w:hint="eastAsia"/>
            <w:b/>
            <w:sz w:val="28"/>
            <w:szCs w:val="28"/>
            <w:rPrChange w:id="401" w:author="Windows User" w:date="2015-11-30T11:19:00Z">
              <w:rPr>
                <w:rFonts w:ascii="华文楷体" w:eastAsia="华文楷体" w:hAnsi="华文楷体" w:hint="eastAsia"/>
                <w:sz w:val="28"/>
                <w:szCs w:val="28"/>
              </w:rPr>
            </w:rPrChange>
          </w:rPr>
          <w:delText xml:space="preserve">    “</w:delText>
        </w:r>
      </w:del>
      <w:ins w:id="402" w:author="Windows User" w:date="2015-11-30T11:18:00Z">
        <w:r w:rsidR="00E5741A" w:rsidRPr="00E5741A">
          <w:rPr>
            <w:rFonts w:ascii="华文楷体" w:eastAsia="华文楷体" w:hAnsi="华文楷体" w:hint="eastAsia"/>
            <w:b/>
            <w:sz w:val="28"/>
            <w:szCs w:val="28"/>
            <w:rPrChange w:id="403" w:author="Windows User" w:date="2015-11-30T11:19:00Z">
              <w:rPr>
                <w:rFonts w:ascii="华文楷体" w:eastAsia="华文楷体" w:hAnsi="华文楷体" w:hint="eastAsia"/>
                <w:sz w:val="28"/>
                <w:szCs w:val="28"/>
              </w:rPr>
            </w:rPrChange>
          </w:rPr>
          <w:t>【</w:t>
        </w:r>
      </w:ins>
      <w:r w:rsidRPr="00E5741A">
        <w:rPr>
          <w:rFonts w:ascii="华文楷体" w:eastAsia="华文楷体" w:hAnsi="华文楷体" w:hint="eastAsia"/>
          <w:b/>
          <w:sz w:val="28"/>
          <w:szCs w:val="28"/>
          <w:rPrChange w:id="404" w:author="Windows User" w:date="2015-11-30T11:19:00Z">
            <w:rPr>
              <w:rFonts w:ascii="华文楷体" w:eastAsia="华文楷体" w:hAnsi="华文楷体" w:hint="eastAsia"/>
              <w:sz w:val="28"/>
              <w:szCs w:val="28"/>
            </w:rPr>
          </w:rPrChange>
        </w:rPr>
        <w:t>因此，如果缘所谓“这样那样”的某一法，则必须显现出那一法的行相，甚至连行相都没有显现却安立“是此是彼”只不过是立宗罢了，如同评论“石女的儿子身色洁白”一样。</w:t>
      </w:r>
      <w:del w:id="405" w:author="Windows User" w:date="2015-11-30T11:19:00Z">
        <w:r w:rsidRPr="00E5741A" w:rsidDel="00E5741A">
          <w:rPr>
            <w:rFonts w:ascii="华文楷体" w:eastAsia="华文楷体" w:hAnsi="华文楷体" w:hint="eastAsia"/>
            <w:b/>
            <w:sz w:val="28"/>
            <w:szCs w:val="28"/>
            <w:rPrChange w:id="406" w:author="Windows User" w:date="2015-11-30T11:19:00Z">
              <w:rPr>
                <w:rFonts w:ascii="华文楷体" w:eastAsia="华文楷体" w:hAnsi="华文楷体" w:hint="eastAsia"/>
                <w:sz w:val="28"/>
                <w:szCs w:val="28"/>
              </w:rPr>
            </w:rPrChange>
          </w:rPr>
          <w:delText>”</w:delText>
        </w:r>
      </w:del>
      <w:ins w:id="407" w:author="Windows User" w:date="2015-11-30T11:19:00Z">
        <w:r w:rsidR="00E5741A" w:rsidRPr="00E5741A">
          <w:rPr>
            <w:rFonts w:ascii="华文楷体" w:eastAsia="华文楷体" w:hAnsi="华文楷体" w:hint="eastAsia"/>
            <w:b/>
            <w:sz w:val="28"/>
            <w:szCs w:val="28"/>
            <w:rPrChange w:id="408" w:author="Windows User" w:date="2015-11-30T11:19:00Z">
              <w:rPr>
                <w:rFonts w:ascii="华文楷体" w:eastAsia="华文楷体" w:hAnsi="华文楷体" w:hint="eastAsia"/>
                <w:sz w:val="28"/>
                <w:szCs w:val="28"/>
              </w:rPr>
            </w:rPrChange>
          </w:rPr>
          <w:t>】</w:t>
        </w:r>
      </w:ins>
    </w:p>
    <w:p w:rsidR="009E471B" w:rsidRPr="009E471B" w:rsidRDefault="009E471B" w:rsidP="009E471B">
      <w:pPr>
        <w:ind w:firstLine="570"/>
        <w:rPr>
          <w:rFonts w:ascii="华文楷体" w:eastAsia="华文楷体" w:hAnsi="华文楷体"/>
          <w:sz w:val="28"/>
          <w:szCs w:val="28"/>
        </w:rPr>
      </w:pPr>
      <w:r w:rsidRPr="009E471B">
        <w:rPr>
          <w:rFonts w:ascii="华文楷体" w:eastAsia="华文楷体" w:hAnsi="华文楷体" w:hint="eastAsia"/>
          <w:sz w:val="28"/>
          <w:szCs w:val="28"/>
        </w:rPr>
        <w:t>所以说，如果</w:t>
      </w:r>
      <w:proofErr w:type="gramStart"/>
      <w:r w:rsidRPr="009E471B">
        <w:rPr>
          <w:rFonts w:ascii="华文楷体" w:eastAsia="华文楷体" w:hAnsi="华文楷体" w:hint="eastAsia"/>
          <w:sz w:val="28"/>
          <w:szCs w:val="28"/>
        </w:rPr>
        <w:t>缘所谓</w:t>
      </w:r>
      <w:proofErr w:type="gramEnd"/>
      <w:r w:rsidRPr="009E471B">
        <w:rPr>
          <w:rFonts w:ascii="华文楷体" w:eastAsia="华文楷体" w:hAnsi="华文楷体" w:hint="eastAsia"/>
          <w:sz w:val="28"/>
          <w:szCs w:val="28"/>
        </w:rPr>
        <w:t>“这样那样”的某一法，则必须显现出那一法的行相来，一定有行相。此处当然主要还是</w:t>
      </w:r>
      <w:ins w:id="409" w:author="Windows User" w:date="2015-11-30T11:19:00Z">
        <w:r w:rsidR="00E5741A">
          <w:rPr>
            <w:rFonts w:ascii="华文楷体" w:eastAsia="华文楷体" w:hAnsi="华文楷体" w:hint="eastAsia"/>
            <w:sz w:val="28"/>
            <w:szCs w:val="28"/>
          </w:rPr>
          <w:t>指</w:t>
        </w:r>
      </w:ins>
      <w:r w:rsidRPr="009E471B">
        <w:rPr>
          <w:rFonts w:ascii="华文楷体" w:eastAsia="华文楷体" w:hAnsi="华文楷体" w:hint="eastAsia"/>
          <w:sz w:val="28"/>
          <w:szCs w:val="28"/>
        </w:rPr>
        <w:t>对方这样一种自明自知的心识，自明自知的</w:t>
      </w:r>
      <w:proofErr w:type="gramStart"/>
      <w:r w:rsidRPr="009E471B">
        <w:rPr>
          <w:rFonts w:ascii="华文楷体" w:eastAsia="华文楷体" w:hAnsi="华文楷体" w:hint="eastAsia"/>
          <w:sz w:val="28"/>
          <w:szCs w:val="28"/>
        </w:rPr>
        <w:t>心识他</w:t>
      </w:r>
      <w:ins w:id="410" w:author="Windows User" w:date="2015-11-30T11:19:00Z">
        <w:r w:rsidR="00E5741A">
          <w:rPr>
            <w:rFonts w:ascii="华文楷体" w:eastAsia="华文楷体" w:hAnsi="华文楷体" w:hint="eastAsia"/>
            <w:sz w:val="28"/>
            <w:szCs w:val="28"/>
          </w:rPr>
          <w:t>说是</w:t>
        </w:r>
      </w:ins>
      <w:proofErr w:type="gramEnd"/>
      <w:r w:rsidRPr="009E471B">
        <w:rPr>
          <w:rFonts w:ascii="华文楷体" w:eastAsia="华文楷体" w:hAnsi="华文楷体" w:hint="eastAsia"/>
          <w:sz w:val="28"/>
          <w:szCs w:val="28"/>
        </w:rPr>
        <w:t>没有行相的，他是一个没有一个行相的法。但是如果你在内心当中要了知，要认为所谓的这个法是这样或那样的，比如说是这样的自明自知的心识，那样犹如水晶球一样的自性。那么如果我们相续当中我们的心识当中要显现出自明自知的识，和犹如水晶球一样的这样那样某一法的特征的话，必须要显出这个法的</w:t>
      </w:r>
      <w:del w:id="411" w:author="Windows User" w:date="2015-11-30T11:02:00Z">
        <w:r w:rsidRPr="009E471B" w:rsidDel="005E1250">
          <w:rPr>
            <w:rFonts w:ascii="华文楷体" w:eastAsia="华文楷体" w:hAnsi="华文楷体" w:hint="eastAsia"/>
            <w:sz w:val="28"/>
            <w:szCs w:val="28"/>
          </w:rPr>
          <w:delText>形象</w:delText>
        </w:r>
      </w:del>
      <w:ins w:id="412"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才对</w:t>
      </w:r>
      <w:del w:id="413" w:author="Windows User" w:date="2015-11-30T11:20:00Z">
        <w:r w:rsidRPr="009E471B" w:rsidDel="00E5741A">
          <w:rPr>
            <w:rFonts w:ascii="华文楷体" w:eastAsia="华文楷体" w:hAnsi="华文楷体" w:hint="eastAsia"/>
            <w:sz w:val="28"/>
            <w:szCs w:val="28"/>
          </w:rPr>
          <w:delText>，</w:delText>
        </w:r>
      </w:del>
      <w:ins w:id="414" w:author="Windows User" w:date="2015-11-30T11:20:00Z">
        <w:r w:rsidR="00E5741A">
          <w:rPr>
            <w:rFonts w:ascii="华文楷体" w:eastAsia="华文楷体" w:hAnsi="华文楷体" w:hint="eastAsia"/>
            <w:sz w:val="28"/>
            <w:szCs w:val="28"/>
          </w:rPr>
          <w:t>。</w:t>
        </w:r>
      </w:ins>
      <w:r w:rsidRPr="009E471B">
        <w:rPr>
          <w:rFonts w:ascii="华文楷体" w:eastAsia="华文楷体" w:hAnsi="华文楷体" w:hint="eastAsia"/>
          <w:sz w:val="28"/>
          <w:szCs w:val="28"/>
        </w:rPr>
        <w:t>如果没有显出这个法的</w:t>
      </w:r>
      <w:del w:id="415" w:author="Windows User" w:date="2015-11-30T11:02:00Z">
        <w:r w:rsidRPr="009E471B" w:rsidDel="005E1250">
          <w:rPr>
            <w:rFonts w:ascii="华文楷体" w:eastAsia="华文楷体" w:hAnsi="华文楷体" w:hint="eastAsia"/>
            <w:sz w:val="28"/>
            <w:szCs w:val="28"/>
          </w:rPr>
          <w:delText>形象</w:delText>
        </w:r>
      </w:del>
      <w:ins w:id="416"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，甚至连</w:t>
      </w:r>
      <w:del w:id="417" w:author="Windows User" w:date="2015-11-30T11:02:00Z">
        <w:r w:rsidRPr="009E471B" w:rsidDel="005E1250">
          <w:rPr>
            <w:rFonts w:ascii="华文楷体" w:eastAsia="华文楷体" w:hAnsi="华文楷体" w:hint="eastAsia"/>
            <w:sz w:val="28"/>
            <w:szCs w:val="28"/>
          </w:rPr>
          <w:delText>形象</w:delText>
        </w:r>
      </w:del>
      <w:ins w:id="418"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都没有显现，我们说安立我们的心识犹如我们的心识是自明自知的，我们的心识是犹如水晶球一样的，然后我们就开始评论，只不过是一种立宗，就好像评论石女的儿子</w:t>
      </w:r>
      <w:ins w:id="419" w:author="Windows User" w:date="2015-11-30T11:20:00Z">
        <w:r w:rsidR="00E5741A">
          <w:rPr>
            <w:rFonts w:ascii="华文楷体" w:eastAsia="华文楷体" w:hAnsi="华文楷体" w:hint="eastAsia"/>
            <w:sz w:val="28"/>
            <w:szCs w:val="28"/>
          </w:rPr>
          <w:t>身</w:t>
        </w:r>
      </w:ins>
      <w:del w:id="420" w:author="Windows User" w:date="2015-11-30T11:20:00Z">
        <w:r w:rsidRPr="009E471B" w:rsidDel="00E5741A">
          <w:rPr>
            <w:rFonts w:ascii="华文楷体" w:eastAsia="华文楷体" w:hAnsi="华文楷体" w:hint="eastAsia"/>
            <w:sz w:val="28"/>
            <w:szCs w:val="28"/>
          </w:rPr>
          <w:delText>神</w:delText>
        </w:r>
      </w:del>
      <w:r w:rsidRPr="009E471B">
        <w:rPr>
          <w:rFonts w:ascii="华文楷体" w:eastAsia="华文楷体" w:hAnsi="华文楷体" w:hint="eastAsia"/>
          <w:sz w:val="28"/>
          <w:szCs w:val="28"/>
        </w:rPr>
        <w:t>色洁白一样，根本没有显现出来的</w:t>
      </w:r>
      <w:del w:id="421" w:author="Windows User" w:date="2015-11-30T11:02:00Z">
        <w:r w:rsidRPr="009E471B" w:rsidDel="005E1250">
          <w:rPr>
            <w:rFonts w:ascii="华文楷体" w:eastAsia="华文楷体" w:hAnsi="华文楷体" w:hint="eastAsia"/>
            <w:sz w:val="28"/>
            <w:szCs w:val="28"/>
          </w:rPr>
          <w:delText>形象</w:delText>
        </w:r>
      </w:del>
      <w:ins w:id="422"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，我们说石女的儿子</w:t>
      </w:r>
      <w:del w:id="423" w:author="Windows User" w:date="2015-11-30T11:20:00Z">
        <w:r w:rsidRPr="009E471B" w:rsidDel="00E5741A">
          <w:rPr>
            <w:rFonts w:ascii="华文楷体" w:eastAsia="华文楷体" w:hAnsi="华文楷体" w:hint="eastAsia"/>
            <w:sz w:val="28"/>
            <w:szCs w:val="28"/>
          </w:rPr>
          <w:delText>生来</w:delText>
        </w:r>
      </w:del>
      <w:proofErr w:type="gramStart"/>
      <w:ins w:id="424" w:author="Windows User" w:date="2015-11-30T11:20:00Z">
        <w:r w:rsidR="00E5741A">
          <w:rPr>
            <w:rFonts w:ascii="华文楷体" w:eastAsia="华文楷体" w:hAnsi="华文楷体" w:hint="eastAsia"/>
            <w:sz w:val="28"/>
            <w:szCs w:val="28"/>
          </w:rPr>
          <w:t>身色</w:t>
        </w:r>
      </w:ins>
      <w:r w:rsidRPr="009E471B">
        <w:rPr>
          <w:rFonts w:ascii="华文楷体" w:eastAsia="华文楷体" w:hAnsi="华文楷体" w:hint="eastAsia"/>
          <w:sz w:val="28"/>
          <w:szCs w:val="28"/>
        </w:rPr>
        <w:t>洁白</w:t>
      </w:r>
      <w:proofErr w:type="gramEnd"/>
      <w:r w:rsidRPr="009E471B">
        <w:rPr>
          <w:rFonts w:ascii="华文楷体" w:eastAsia="华文楷体" w:hAnsi="华文楷体" w:hint="eastAsia"/>
          <w:sz w:val="28"/>
          <w:szCs w:val="28"/>
        </w:rPr>
        <w:t>，这个是没有意义的，无论如何的话就是这样一种心</w:t>
      </w:r>
      <w:proofErr w:type="gramStart"/>
      <w:r w:rsidRPr="009E471B">
        <w:rPr>
          <w:rFonts w:ascii="华文楷体" w:eastAsia="华文楷体" w:hAnsi="华文楷体" w:hint="eastAsia"/>
          <w:sz w:val="28"/>
          <w:szCs w:val="28"/>
        </w:rPr>
        <w:t>识面前</w:t>
      </w:r>
      <w:proofErr w:type="gramEnd"/>
      <w:r w:rsidRPr="009E471B">
        <w:rPr>
          <w:rFonts w:ascii="华文楷体" w:eastAsia="华文楷体" w:hAnsi="华文楷体" w:hint="eastAsia"/>
          <w:sz w:val="28"/>
          <w:szCs w:val="28"/>
        </w:rPr>
        <w:t>一定要有</w:t>
      </w:r>
      <w:del w:id="425" w:author="Windows User" w:date="2015-11-30T11:02:00Z">
        <w:r w:rsidRPr="009E471B" w:rsidDel="005E1250">
          <w:rPr>
            <w:rFonts w:ascii="华文楷体" w:eastAsia="华文楷体" w:hAnsi="华文楷体" w:hint="eastAsia"/>
            <w:sz w:val="28"/>
            <w:szCs w:val="28"/>
          </w:rPr>
          <w:delText>形象</w:delText>
        </w:r>
      </w:del>
      <w:ins w:id="426" w:author="Windows User" w:date="2015-11-30T11:02:00Z">
        <w:r w:rsidR="005E1250">
          <w:rPr>
            <w:rFonts w:ascii="华文楷体" w:eastAsia="华文楷体" w:hAnsi="华文楷体" w:hint="eastAsia"/>
            <w:sz w:val="28"/>
            <w:szCs w:val="28"/>
          </w:rPr>
          <w:t>行相</w:t>
        </w:r>
      </w:ins>
      <w:r w:rsidRPr="009E471B">
        <w:rPr>
          <w:rFonts w:ascii="华文楷体" w:eastAsia="华文楷体" w:hAnsi="华文楷体" w:hint="eastAsia"/>
          <w:sz w:val="28"/>
          <w:szCs w:val="28"/>
        </w:rPr>
        <w:t>才能够真实的认知。</w:t>
      </w:r>
    </w:p>
    <w:p w:rsidR="00E5741A" w:rsidRPr="00E5741A" w:rsidRDefault="009E471B" w:rsidP="009E471B">
      <w:pPr>
        <w:ind w:firstLine="570"/>
        <w:rPr>
          <w:ins w:id="427" w:author="Windows User" w:date="2015-11-30T11:21:00Z"/>
          <w:rFonts w:ascii="华文楷体" w:eastAsia="华文楷体" w:hAnsi="华文楷体" w:hint="eastAsia"/>
          <w:b/>
          <w:sz w:val="28"/>
          <w:szCs w:val="28"/>
          <w:rPrChange w:id="428" w:author="Windows User" w:date="2015-11-30T11:21:00Z">
            <w:rPr>
              <w:ins w:id="429" w:author="Windows User" w:date="2015-11-30T11:21:00Z"/>
              <w:rFonts w:ascii="华文楷体" w:eastAsia="华文楷体" w:hAnsi="华文楷体" w:hint="eastAsia"/>
              <w:sz w:val="28"/>
              <w:szCs w:val="28"/>
            </w:rPr>
          </w:rPrChange>
        </w:rPr>
      </w:pPr>
      <w:del w:id="430" w:author="Windows User" w:date="2015-11-30T11:21:00Z">
        <w:r w:rsidRPr="00E5741A" w:rsidDel="00E5741A">
          <w:rPr>
            <w:rFonts w:ascii="华文楷体" w:eastAsia="华文楷体" w:hAnsi="华文楷体" w:hint="eastAsia"/>
            <w:b/>
            <w:sz w:val="28"/>
            <w:szCs w:val="28"/>
            <w:rPrChange w:id="431" w:author="Windows User" w:date="2015-11-30T11:21:00Z">
              <w:rPr>
                <w:rFonts w:ascii="华文楷体" w:eastAsia="华文楷体" w:hAnsi="华文楷体" w:hint="eastAsia"/>
                <w:sz w:val="28"/>
                <w:szCs w:val="28"/>
              </w:rPr>
            </w:rPrChange>
          </w:rPr>
          <w:lastRenderedPageBreak/>
          <w:delText xml:space="preserve">    “</w:delText>
        </w:r>
      </w:del>
      <w:ins w:id="432" w:author="Windows User" w:date="2015-11-30T11:21:00Z">
        <w:r w:rsidR="00E5741A" w:rsidRPr="00E5741A">
          <w:rPr>
            <w:rFonts w:ascii="华文楷体" w:eastAsia="华文楷体" w:hAnsi="华文楷体" w:hint="eastAsia"/>
            <w:b/>
            <w:sz w:val="28"/>
            <w:szCs w:val="28"/>
            <w:rPrChange w:id="433" w:author="Windows User" w:date="2015-11-30T11:21:00Z">
              <w:rPr>
                <w:rFonts w:ascii="华文楷体" w:eastAsia="华文楷体" w:hAnsi="华文楷体" w:hint="eastAsia"/>
                <w:sz w:val="28"/>
                <w:szCs w:val="28"/>
              </w:rPr>
            </w:rPrChange>
          </w:rPr>
          <w:t>【</w:t>
        </w:r>
      </w:ins>
      <w:r w:rsidRPr="00E5741A">
        <w:rPr>
          <w:rFonts w:ascii="华文楷体" w:eastAsia="华文楷体" w:hAnsi="华文楷体" w:hint="eastAsia"/>
          <w:b/>
          <w:sz w:val="28"/>
          <w:szCs w:val="28"/>
          <w:rPrChange w:id="434" w:author="Windows User" w:date="2015-11-30T11:21:00Z">
            <w:rPr>
              <w:rFonts w:ascii="华文楷体" w:eastAsia="华文楷体" w:hAnsi="华文楷体" w:hint="eastAsia"/>
              <w:sz w:val="28"/>
              <w:szCs w:val="28"/>
            </w:rPr>
          </w:rPrChange>
        </w:rPr>
        <w:t>所以，无相的自性(如若存在)按理来说也该能领受，但由于未曾领受过而足能确知这样的无相自性根本不存在。</w:t>
      </w:r>
      <w:del w:id="435" w:author="Windows User" w:date="2015-11-30T11:21:00Z">
        <w:r w:rsidRPr="00E5741A" w:rsidDel="00E5741A">
          <w:rPr>
            <w:rFonts w:ascii="华文楷体" w:eastAsia="华文楷体" w:hAnsi="华文楷体" w:hint="eastAsia"/>
            <w:b/>
            <w:sz w:val="28"/>
            <w:szCs w:val="28"/>
            <w:rPrChange w:id="436" w:author="Windows User" w:date="2015-11-30T11:21:00Z">
              <w:rPr>
                <w:rFonts w:ascii="华文楷体" w:eastAsia="华文楷体" w:hAnsi="华文楷体" w:hint="eastAsia"/>
                <w:sz w:val="28"/>
                <w:szCs w:val="28"/>
              </w:rPr>
            </w:rPrChange>
          </w:rPr>
          <w:delText>”</w:delText>
        </w:r>
      </w:del>
      <w:ins w:id="437" w:author="Windows User" w:date="2015-11-30T11:21:00Z">
        <w:r w:rsidR="00E5741A" w:rsidRPr="00E5741A">
          <w:rPr>
            <w:rFonts w:ascii="华文楷体" w:eastAsia="华文楷体" w:hAnsi="华文楷体" w:hint="eastAsia"/>
            <w:b/>
            <w:sz w:val="28"/>
            <w:szCs w:val="28"/>
            <w:rPrChange w:id="438" w:author="Windows User" w:date="2015-11-30T11:21:00Z">
              <w:rPr>
                <w:rFonts w:ascii="华文楷体" w:eastAsia="华文楷体" w:hAnsi="华文楷体" w:hint="eastAsia"/>
                <w:sz w:val="28"/>
                <w:szCs w:val="28"/>
              </w:rPr>
            </w:rPrChange>
          </w:rPr>
          <w:t>】</w:t>
        </w:r>
      </w:ins>
    </w:p>
    <w:p w:rsidR="00E5741A" w:rsidRDefault="009E471B" w:rsidP="009E471B">
      <w:pPr>
        <w:ind w:firstLine="570"/>
        <w:rPr>
          <w:ins w:id="439" w:author="Windows User" w:date="2015-11-30T11:23:00Z"/>
          <w:rFonts w:ascii="华文楷体" w:eastAsia="华文楷体" w:hAnsi="华文楷体" w:hint="eastAsia"/>
          <w:sz w:val="28"/>
          <w:szCs w:val="28"/>
        </w:rPr>
      </w:pPr>
      <w:r w:rsidRPr="009E471B">
        <w:rPr>
          <w:rFonts w:ascii="华文楷体" w:eastAsia="华文楷体" w:hAnsi="华文楷体" w:hint="eastAsia"/>
          <w:sz w:val="28"/>
          <w:szCs w:val="28"/>
        </w:rPr>
        <w:t>我们在进一步的分析的时候，所谓的无相的自性，对他们这样的心识是一种无相的心识、无相的自性。那么这种无相的自</w:t>
      </w:r>
      <w:proofErr w:type="gramStart"/>
      <w:r w:rsidRPr="009E471B">
        <w:rPr>
          <w:rFonts w:ascii="华文楷体" w:eastAsia="华文楷体" w:hAnsi="华文楷体" w:hint="eastAsia"/>
          <w:sz w:val="28"/>
          <w:szCs w:val="28"/>
        </w:rPr>
        <w:t>性如果</w:t>
      </w:r>
      <w:proofErr w:type="gramEnd"/>
      <w:r w:rsidRPr="009E471B">
        <w:rPr>
          <w:rFonts w:ascii="华文楷体" w:eastAsia="华文楷体" w:hAnsi="华文楷体" w:hint="eastAsia"/>
          <w:sz w:val="28"/>
          <w:szCs w:val="28"/>
        </w:rPr>
        <w:t>他是存在的，对方说我们的心识是无相的，我们说这个无相的自性到底是存不存在呢？如果这样一种无相的</w:t>
      </w:r>
      <w:proofErr w:type="gramStart"/>
      <w:r w:rsidRPr="009E471B">
        <w:rPr>
          <w:rFonts w:ascii="华文楷体" w:eastAsia="华文楷体" w:hAnsi="华文楷体" w:hint="eastAsia"/>
          <w:sz w:val="28"/>
          <w:szCs w:val="28"/>
        </w:rPr>
        <w:t>自性他如果</w:t>
      </w:r>
      <w:proofErr w:type="gramEnd"/>
      <w:r w:rsidRPr="009E471B">
        <w:rPr>
          <w:rFonts w:ascii="华文楷体" w:eastAsia="华文楷体" w:hAnsi="华文楷体" w:hint="eastAsia"/>
          <w:sz w:val="28"/>
          <w:szCs w:val="28"/>
        </w:rPr>
        <w:t>是存在的，按理说也应该能领受，如果能够领受也应该必须有他的相的，应该有他的相才能够领受的，按理说应该能领受。但是</w:t>
      </w:r>
      <w:del w:id="440" w:author="Windows User" w:date="2015-11-30T11:22:00Z">
        <w:r w:rsidRPr="009E471B" w:rsidDel="00E5741A">
          <w:rPr>
            <w:rFonts w:ascii="华文楷体" w:eastAsia="华文楷体" w:hAnsi="华文楷体" w:hint="eastAsia"/>
            <w:sz w:val="28"/>
            <w:szCs w:val="28"/>
          </w:rPr>
          <w:delText>又</w:delText>
        </w:r>
      </w:del>
      <w:ins w:id="441" w:author="Windows User" w:date="2015-11-30T11:22:00Z">
        <w:r w:rsidR="00E5741A">
          <w:rPr>
            <w:rFonts w:ascii="华文楷体" w:eastAsia="华文楷体" w:hAnsi="华文楷体" w:hint="eastAsia"/>
            <w:sz w:val="28"/>
            <w:szCs w:val="28"/>
          </w:rPr>
          <w:t>由于</w:t>
        </w:r>
      </w:ins>
      <w:r w:rsidRPr="009E471B">
        <w:rPr>
          <w:rFonts w:ascii="华文楷体" w:eastAsia="华文楷体" w:hAnsi="华文楷体" w:hint="eastAsia"/>
          <w:sz w:val="28"/>
          <w:szCs w:val="28"/>
        </w:rPr>
        <w:t>未曾领受过</w:t>
      </w:r>
      <w:ins w:id="442" w:author="Windows User" w:date="2015-11-30T11:22:00Z">
        <w:r w:rsidR="00E5741A">
          <w:rPr>
            <w:rFonts w:ascii="华文楷体" w:eastAsia="华文楷体" w:hAnsi="华文楷体" w:hint="eastAsia"/>
            <w:sz w:val="28"/>
            <w:szCs w:val="28"/>
          </w:rPr>
          <w:t>而</w:t>
        </w:r>
      </w:ins>
      <w:r w:rsidRPr="009E471B">
        <w:rPr>
          <w:rFonts w:ascii="华文楷体" w:eastAsia="华文楷体" w:hAnsi="华文楷体" w:hint="eastAsia"/>
          <w:sz w:val="28"/>
          <w:szCs w:val="28"/>
        </w:rPr>
        <w:t>足能确知这样的</w:t>
      </w:r>
      <w:proofErr w:type="gramStart"/>
      <w:r w:rsidRPr="009E471B">
        <w:rPr>
          <w:rFonts w:ascii="华文楷体" w:eastAsia="华文楷体" w:hAnsi="华文楷体" w:hint="eastAsia"/>
          <w:sz w:val="28"/>
          <w:szCs w:val="28"/>
        </w:rPr>
        <w:t>无相自性</w:t>
      </w:r>
      <w:proofErr w:type="gramEnd"/>
      <w:r w:rsidRPr="009E471B">
        <w:rPr>
          <w:rFonts w:ascii="华文楷体" w:eastAsia="华文楷体" w:hAnsi="华文楷体" w:hint="eastAsia"/>
          <w:sz w:val="28"/>
          <w:szCs w:val="28"/>
        </w:rPr>
        <w:t>根本不</w:t>
      </w:r>
      <w:ins w:id="443" w:author="Windows User" w:date="2015-11-30T11:22:00Z">
        <w:r w:rsidR="00E5741A">
          <w:rPr>
            <w:rFonts w:ascii="华文楷体" w:eastAsia="华文楷体" w:hAnsi="华文楷体" w:hint="eastAsia"/>
            <w:sz w:val="28"/>
            <w:szCs w:val="28"/>
          </w:rPr>
          <w:t>可能</w:t>
        </w:r>
      </w:ins>
      <w:r w:rsidRPr="009E471B">
        <w:rPr>
          <w:rFonts w:ascii="华文楷体" w:eastAsia="华文楷体" w:hAnsi="华文楷体" w:hint="eastAsia"/>
          <w:sz w:val="28"/>
          <w:szCs w:val="28"/>
        </w:rPr>
        <w:t>存在。那么如果就是说没有领受过，或者说</w:t>
      </w:r>
      <w:del w:id="444" w:author="Windows User" w:date="2015-11-30T11:22:00Z">
        <w:r w:rsidRPr="009E471B" w:rsidDel="00E5741A">
          <w:rPr>
            <w:rFonts w:ascii="华文楷体" w:eastAsia="华文楷体" w:hAnsi="华文楷体" w:hint="eastAsia"/>
            <w:sz w:val="28"/>
            <w:szCs w:val="28"/>
          </w:rPr>
          <w:delText>犹如未曾</w:delText>
        </w:r>
      </w:del>
      <w:ins w:id="445" w:author="Windows User" w:date="2015-11-30T11:22:00Z">
        <w:r w:rsidR="00E5741A">
          <w:rPr>
            <w:rFonts w:ascii="华文楷体" w:eastAsia="华文楷体" w:hAnsi="华文楷体" w:hint="eastAsia"/>
            <w:sz w:val="28"/>
            <w:szCs w:val="28"/>
          </w:rPr>
          <w:t>由于</w:t>
        </w:r>
      </w:ins>
      <w:ins w:id="446" w:author="Windows User" w:date="2015-11-30T11:23:00Z">
        <w:r w:rsidR="00E5741A">
          <w:rPr>
            <w:rFonts w:ascii="华文楷体" w:eastAsia="华文楷体" w:hAnsi="华文楷体" w:hint="eastAsia"/>
            <w:sz w:val="28"/>
            <w:szCs w:val="28"/>
          </w:rPr>
          <w:t>未曾</w:t>
        </w:r>
      </w:ins>
      <w:r w:rsidRPr="009E471B">
        <w:rPr>
          <w:rFonts w:ascii="华文楷体" w:eastAsia="华文楷体" w:hAnsi="华文楷体" w:hint="eastAsia"/>
          <w:sz w:val="28"/>
          <w:szCs w:val="28"/>
        </w:rPr>
        <w:t>领受过的缘故，而能够确定这样无相的自性根本不存在，即便是这个无相的自性也根本不可能存在的。你说我们的心识是无相的自性，但是你没有领受过怎么可能说这个无相的自性是存在呢？根本不可能的事情。</w:t>
      </w:r>
    </w:p>
    <w:p w:rsidR="00E5741A" w:rsidRPr="00E5741A" w:rsidRDefault="009E471B" w:rsidP="009E471B">
      <w:pPr>
        <w:ind w:firstLine="570"/>
        <w:rPr>
          <w:ins w:id="447" w:author="Windows User" w:date="2015-11-30T11:23:00Z"/>
          <w:rFonts w:ascii="华文楷体" w:eastAsia="华文楷体" w:hAnsi="华文楷体" w:hint="eastAsia"/>
          <w:b/>
          <w:sz w:val="28"/>
          <w:szCs w:val="28"/>
          <w:rPrChange w:id="448" w:author="Windows User" w:date="2015-11-30T11:23:00Z">
            <w:rPr>
              <w:ins w:id="449" w:author="Windows User" w:date="2015-11-30T11:23:00Z"/>
              <w:rFonts w:ascii="华文楷体" w:eastAsia="华文楷体" w:hAnsi="华文楷体" w:hint="eastAsia"/>
              <w:sz w:val="28"/>
              <w:szCs w:val="28"/>
            </w:rPr>
          </w:rPrChange>
        </w:rPr>
      </w:pPr>
      <w:del w:id="450" w:author="Windows User" w:date="2015-11-30T11:23:00Z">
        <w:r w:rsidRPr="00E5741A" w:rsidDel="00E5741A">
          <w:rPr>
            <w:rFonts w:ascii="华文楷体" w:eastAsia="华文楷体" w:hAnsi="华文楷体" w:hint="eastAsia"/>
            <w:b/>
            <w:sz w:val="28"/>
            <w:szCs w:val="28"/>
            <w:rPrChange w:id="451" w:author="Windows User" w:date="2015-11-30T11:23:00Z">
              <w:rPr>
                <w:rFonts w:ascii="华文楷体" w:eastAsia="华文楷体" w:hAnsi="华文楷体" w:hint="eastAsia"/>
                <w:sz w:val="28"/>
                <w:szCs w:val="28"/>
              </w:rPr>
            </w:rPrChange>
          </w:rPr>
          <w:delText>“</w:delText>
        </w:r>
      </w:del>
      <w:ins w:id="452" w:author="Windows User" w:date="2015-11-30T11:23:00Z">
        <w:r w:rsidR="00E5741A" w:rsidRPr="00E5741A">
          <w:rPr>
            <w:rFonts w:ascii="华文楷体" w:eastAsia="华文楷体" w:hAnsi="华文楷体" w:hint="eastAsia"/>
            <w:b/>
            <w:sz w:val="28"/>
            <w:szCs w:val="28"/>
            <w:rPrChange w:id="453" w:author="Windows User" w:date="2015-11-30T11:23:00Z">
              <w:rPr>
                <w:rFonts w:ascii="华文楷体" w:eastAsia="华文楷体" w:hAnsi="华文楷体" w:hint="eastAsia"/>
                <w:sz w:val="28"/>
                <w:szCs w:val="28"/>
              </w:rPr>
            </w:rPrChange>
          </w:rPr>
          <w:t>【</w:t>
        </w:r>
      </w:ins>
      <w:r w:rsidRPr="00E5741A">
        <w:rPr>
          <w:rFonts w:ascii="华文楷体" w:eastAsia="华文楷体" w:hAnsi="华文楷体" w:hint="eastAsia"/>
          <w:b/>
          <w:sz w:val="28"/>
          <w:szCs w:val="28"/>
          <w:rPrChange w:id="454" w:author="Windows User" w:date="2015-11-30T11:23:00Z">
            <w:rPr>
              <w:rFonts w:ascii="华文楷体" w:eastAsia="华文楷体" w:hAnsi="华文楷体" w:hint="eastAsia"/>
              <w:sz w:val="28"/>
              <w:szCs w:val="28"/>
            </w:rPr>
          </w:rPrChange>
        </w:rPr>
        <w:t>因为“它是如何如何”现在不可得的任何原因也是没有的。</w:t>
      </w:r>
      <w:del w:id="455" w:author="Windows User" w:date="2015-11-30T11:23:00Z">
        <w:r w:rsidRPr="00E5741A" w:rsidDel="00E5741A">
          <w:rPr>
            <w:rFonts w:ascii="华文楷体" w:eastAsia="华文楷体" w:hAnsi="华文楷体" w:hint="eastAsia"/>
            <w:b/>
            <w:sz w:val="28"/>
            <w:szCs w:val="28"/>
            <w:rPrChange w:id="456" w:author="Windows User" w:date="2015-11-30T11:23:00Z">
              <w:rPr>
                <w:rFonts w:ascii="华文楷体" w:eastAsia="华文楷体" w:hAnsi="华文楷体" w:hint="eastAsia"/>
                <w:sz w:val="28"/>
                <w:szCs w:val="28"/>
              </w:rPr>
            </w:rPrChange>
          </w:rPr>
          <w:delText>”</w:delText>
        </w:r>
      </w:del>
      <w:ins w:id="457" w:author="Windows User" w:date="2015-11-30T11:23:00Z">
        <w:r w:rsidR="00E5741A" w:rsidRPr="00E5741A">
          <w:rPr>
            <w:rFonts w:ascii="华文楷体" w:eastAsia="华文楷体" w:hAnsi="华文楷体" w:hint="eastAsia"/>
            <w:b/>
            <w:sz w:val="28"/>
            <w:szCs w:val="28"/>
            <w:rPrChange w:id="458" w:author="Windows User" w:date="2015-11-30T11:23:00Z">
              <w:rPr>
                <w:rFonts w:ascii="华文楷体" w:eastAsia="华文楷体" w:hAnsi="华文楷体" w:hint="eastAsia"/>
                <w:sz w:val="28"/>
                <w:szCs w:val="28"/>
              </w:rPr>
            </w:rPrChange>
          </w:rPr>
          <w:t>】</w:t>
        </w:r>
      </w:ins>
    </w:p>
    <w:p w:rsidR="00E5741A" w:rsidRDefault="009E471B" w:rsidP="009E471B">
      <w:pPr>
        <w:ind w:firstLine="570"/>
        <w:rPr>
          <w:ins w:id="459" w:author="Windows User" w:date="2015-11-30T11:25:00Z"/>
          <w:rFonts w:ascii="华文楷体" w:eastAsia="华文楷体" w:hAnsi="华文楷体" w:hint="eastAsia"/>
          <w:sz w:val="28"/>
          <w:szCs w:val="28"/>
        </w:rPr>
      </w:pPr>
      <w:r w:rsidRPr="009E471B">
        <w:rPr>
          <w:rFonts w:ascii="华文楷体" w:eastAsia="华文楷体" w:hAnsi="华文楷体" w:hint="eastAsia"/>
          <w:sz w:val="28"/>
          <w:szCs w:val="28"/>
        </w:rPr>
        <w:t>因为就是说这种</w:t>
      </w:r>
      <w:proofErr w:type="gramStart"/>
      <w:r w:rsidRPr="009E471B">
        <w:rPr>
          <w:rFonts w:ascii="华文楷体" w:eastAsia="华文楷体" w:hAnsi="华文楷体" w:hint="eastAsia"/>
          <w:sz w:val="28"/>
          <w:szCs w:val="28"/>
        </w:rPr>
        <w:t>无相他是</w:t>
      </w:r>
      <w:proofErr w:type="gramEnd"/>
      <w:r w:rsidRPr="009E471B">
        <w:rPr>
          <w:rFonts w:ascii="华文楷体" w:eastAsia="华文楷体" w:hAnsi="华文楷体" w:hint="eastAsia"/>
          <w:sz w:val="28"/>
          <w:szCs w:val="28"/>
        </w:rPr>
        <w:t>这样</w:t>
      </w:r>
      <w:del w:id="460" w:author="Windows User" w:date="2015-11-30T11:24:00Z">
        <w:r w:rsidRPr="009E471B" w:rsidDel="00E5741A">
          <w:rPr>
            <w:rFonts w:ascii="华文楷体" w:eastAsia="华文楷体" w:hAnsi="华文楷体" w:hint="eastAsia"/>
            <w:sz w:val="28"/>
            <w:szCs w:val="28"/>
          </w:rPr>
          <w:delText>活</w:delText>
        </w:r>
      </w:del>
      <w:proofErr w:type="gramStart"/>
      <w:ins w:id="461" w:author="Windows User" w:date="2015-11-30T11:24:00Z">
        <w:r w:rsidR="00E5741A">
          <w:rPr>
            <w:rFonts w:ascii="华文楷体" w:eastAsia="华文楷体" w:hAnsi="华文楷体" w:hint="eastAsia"/>
            <w:sz w:val="28"/>
            <w:szCs w:val="28"/>
          </w:rPr>
          <w:t>或</w:t>
        </w:r>
      </w:ins>
      <w:r w:rsidRPr="009E471B">
        <w:rPr>
          <w:rFonts w:ascii="华文楷体" w:eastAsia="华文楷体" w:hAnsi="华文楷体" w:hint="eastAsia"/>
          <w:sz w:val="28"/>
          <w:szCs w:val="28"/>
        </w:rPr>
        <w:t>着</w:t>
      </w:r>
      <w:proofErr w:type="gramEnd"/>
      <w:r w:rsidRPr="009E471B">
        <w:rPr>
          <w:rFonts w:ascii="华文楷体" w:eastAsia="华文楷体" w:hAnsi="华文楷体" w:hint="eastAsia"/>
          <w:sz w:val="28"/>
          <w:szCs w:val="28"/>
        </w:rPr>
        <w:t>那样不可得的，就说这个</w:t>
      </w:r>
      <w:proofErr w:type="gramStart"/>
      <w:r w:rsidRPr="009E471B">
        <w:rPr>
          <w:rFonts w:ascii="华文楷体" w:eastAsia="华文楷体" w:hAnsi="华文楷体" w:hint="eastAsia"/>
          <w:sz w:val="28"/>
          <w:szCs w:val="28"/>
        </w:rPr>
        <w:t>无相他没有</w:t>
      </w:r>
      <w:proofErr w:type="gramEnd"/>
      <w:r w:rsidRPr="009E471B">
        <w:rPr>
          <w:rFonts w:ascii="华文楷体" w:eastAsia="华文楷体" w:hAnsi="华文楷体" w:hint="eastAsia"/>
          <w:sz w:val="28"/>
          <w:szCs w:val="28"/>
        </w:rPr>
        <w:t>这样</w:t>
      </w:r>
      <w:proofErr w:type="gramStart"/>
      <w:r w:rsidRPr="009E471B">
        <w:rPr>
          <w:rFonts w:ascii="华文楷体" w:eastAsia="华文楷体" w:hAnsi="华文楷体" w:hint="eastAsia"/>
          <w:sz w:val="28"/>
          <w:szCs w:val="28"/>
        </w:rPr>
        <w:t>一种相他不是</w:t>
      </w:r>
      <w:proofErr w:type="gramEnd"/>
      <w:r w:rsidRPr="009E471B">
        <w:rPr>
          <w:rFonts w:ascii="华文楷体" w:eastAsia="华文楷体" w:hAnsi="华文楷体" w:hint="eastAsia"/>
          <w:sz w:val="28"/>
          <w:szCs w:val="28"/>
        </w:rPr>
        <w:t>心识也不是外境等等，他是</w:t>
      </w:r>
      <w:proofErr w:type="gramStart"/>
      <w:r w:rsidRPr="009E471B">
        <w:rPr>
          <w:rFonts w:ascii="华文楷体" w:eastAsia="华文楷体" w:hAnsi="华文楷体" w:hint="eastAsia"/>
          <w:sz w:val="28"/>
          <w:szCs w:val="28"/>
        </w:rPr>
        <w:t>如何如何</w:t>
      </w:r>
      <w:proofErr w:type="gramEnd"/>
      <w:r w:rsidRPr="009E471B">
        <w:rPr>
          <w:rFonts w:ascii="华文楷体" w:eastAsia="华文楷体" w:hAnsi="华文楷体" w:hint="eastAsia"/>
          <w:sz w:val="28"/>
          <w:szCs w:val="28"/>
        </w:rPr>
        <w:t>现在不可得的任何原因。但是这个不可得的</w:t>
      </w:r>
      <w:ins w:id="462" w:author="Windows User" w:date="2015-11-30T11:24:00Z">
        <w:r w:rsidR="00E5741A">
          <w:rPr>
            <w:rFonts w:ascii="华文楷体" w:eastAsia="华文楷体" w:hAnsi="华文楷体" w:hint="eastAsia"/>
            <w:sz w:val="28"/>
            <w:szCs w:val="28"/>
          </w:rPr>
          <w:t>任何</w:t>
        </w:r>
      </w:ins>
      <w:r w:rsidRPr="009E471B">
        <w:rPr>
          <w:rFonts w:ascii="华文楷体" w:eastAsia="华文楷体" w:hAnsi="华文楷体" w:hint="eastAsia"/>
          <w:sz w:val="28"/>
          <w:szCs w:val="28"/>
        </w:rPr>
        <w:t>原因也是没有的</w:t>
      </w:r>
      <w:del w:id="463" w:author="Windows User" w:date="2015-11-30T11:24:00Z">
        <w:r w:rsidRPr="009E471B" w:rsidDel="00E5741A">
          <w:rPr>
            <w:rFonts w:ascii="华文楷体" w:eastAsia="华文楷体" w:hAnsi="华文楷体" w:hint="eastAsia"/>
            <w:sz w:val="28"/>
            <w:szCs w:val="28"/>
          </w:rPr>
          <w:delText>，</w:delText>
        </w:r>
      </w:del>
      <w:ins w:id="464" w:author="Windows User" w:date="2015-11-30T11:24:00Z">
        <w:r w:rsidR="00E5741A">
          <w:rPr>
            <w:rFonts w:ascii="华文楷体" w:eastAsia="华文楷体" w:hAnsi="华文楷体" w:hint="eastAsia"/>
            <w:sz w:val="28"/>
            <w:szCs w:val="28"/>
          </w:rPr>
          <w:t>。</w:t>
        </w:r>
      </w:ins>
      <w:r w:rsidRPr="009E471B">
        <w:rPr>
          <w:rFonts w:ascii="华文楷体" w:eastAsia="华文楷体" w:hAnsi="华文楷体" w:hint="eastAsia"/>
          <w:sz w:val="28"/>
          <w:szCs w:val="28"/>
        </w:rPr>
        <w:t>为什么？因为他没有领受过，没有领受过他的无相，怎么去安立他的根据呢？怎么去安立他的原因呢？所以说你找任何的原因，前面麦彭仁波切也是讲过了，真正落到最后的时候根本的原因仍然还是自证，还是自证，你必须要领受他，你才能够说他的怎么怎么样的。如果最后没有一个自证没有一个领受过的话，连这个无相的自性这一点都无法安立的，</w:t>
      </w:r>
      <w:r w:rsidRPr="009E471B">
        <w:rPr>
          <w:rFonts w:ascii="华文楷体" w:eastAsia="华文楷体" w:hAnsi="华文楷体" w:hint="eastAsia"/>
          <w:sz w:val="28"/>
          <w:szCs w:val="28"/>
        </w:rPr>
        <w:lastRenderedPageBreak/>
        <w:t>连无相的自性存在这一点都无法安立的。所以说像这样讲的时候呢，你这个第一个如果</w:t>
      </w:r>
      <w:proofErr w:type="gramStart"/>
      <w:r w:rsidRPr="009E471B">
        <w:rPr>
          <w:rFonts w:ascii="华文楷体" w:eastAsia="华文楷体" w:hAnsi="华文楷体" w:hint="eastAsia"/>
          <w:sz w:val="28"/>
          <w:szCs w:val="28"/>
        </w:rPr>
        <w:t>承许无</w:t>
      </w:r>
      <w:proofErr w:type="gramEnd"/>
      <w:r w:rsidRPr="009E471B">
        <w:rPr>
          <w:rFonts w:ascii="华文楷体" w:eastAsia="华文楷体" w:hAnsi="华文楷体" w:hint="eastAsia"/>
          <w:sz w:val="28"/>
          <w:szCs w:val="28"/>
        </w:rPr>
        <w:t>相的观点的话，通过其他的方式观察时候就有很多过失，就像前面所讲的一样。</w:t>
      </w:r>
    </w:p>
    <w:p w:rsidR="00E5741A" w:rsidRDefault="009E471B" w:rsidP="009E471B">
      <w:pPr>
        <w:ind w:firstLine="570"/>
        <w:rPr>
          <w:ins w:id="465" w:author="Windows User" w:date="2015-11-30T11:25:00Z"/>
          <w:rFonts w:ascii="华文楷体" w:eastAsia="华文楷体" w:hAnsi="华文楷体" w:hint="eastAsia"/>
          <w:sz w:val="28"/>
          <w:szCs w:val="28"/>
        </w:rPr>
      </w:pPr>
      <w:r w:rsidRPr="009E471B">
        <w:rPr>
          <w:rFonts w:ascii="华文楷体" w:eastAsia="华文楷体" w:hAnsi="华文楷体" w:hint="eastAsia"/>
          <w:sz w:val="28"/>
          <w:szCs w:val="28"/>
        </w:rPr>
        <w:t>第二个如果你自己要安立这个无相的自性，必须要拿出根据。我就问你这样无相的自性领受过没有？如果领受过，一定有相；如果没有领受过，你无相的自性这一点安立不了了，就无法安立了。所以说你</w:t>
      </w:r>
      <w:proofErr w:type="gramStart"/>
      <w:r w:rsidRPr="009E471B">
        <w:rPr>
          <w:rFonts w:ascii="华文楷体" w:eastAsia="华文楷体" w:hAnsi="华文楷体" w:hint="eastAsia"/>
          <w:sz w:val="28"/>
          <w:szCs w:val="28"/>
        </w:rPr>
        <w:t>的自宗怎么样</w:t>
      </w:r>
      <w:proofErr w:type="gramEnd"/>
      <w:r w:rsidRPr="009E471B">
        <w:rPr>
          <w:rFonts w:ascii="华文楷体" w:eastAsia="华文楷体" w:hAnsi="华文楷体" w:hint="eastAsia"/>
          <w:sz w:val="28"/>
          <w:szCs w:val="28"/>
        </w:rPr>
        <w:t>安立呢？也有很多过失，也没有真实能够</w:t>
      </w:r>
      <w:proofErr w:type="gramStart"/>
      <w:r w:rsidRPr="009E471B">
        <w:rPr>
          <w:rFonts w:ascii="华文楷体" w:eastAsia="华文楷体" w:hAnsi="华文楷体" w:hint="eastAsia"/>
          <w:sz w:val="28"/>
          <w:szCs w:val="28"/>
        </w:rPr>
        <w:t>安立自性</w:t>
      </w:r>
      <w:proofErr w:type="gramEnd"/>
      <w:r w:rsidRPr="009E471B">
        <w:rPr>
          <w:rFonts w:ascii="华文楷体" w:eastAsia="华文楷体" w:hAnsi="华文楷体" w:hint="eastAsia"/>
          <w:sz w:val="28"/>
          <w:szCs w:val="28"/>
        </w:rPr>
        <w:t>的这种根据。所以说像这样讲的时候呢你说这个无相的观点</w:t>
      </w:r>
      <w:proofErr w:type="gramStart"/>
      <w:r w:rsidRPr="009E471B">
        <w:rPr>
          <w:rFonts w:ascii="华文楷体" w:eastAsia="华文楷体" w:hAnsi="华文楷体" w:hint="eastAsia"/>
          <w:sz w:val="28"/>
          <w:szCs w:val="28"/>
        </w:rPr>
        <w:t>如何如何应理</w:t>
      </w:r>
      <w:proofErr w:type="gramEnd"/>
      <w:r w:rsidRPr="009E471B">
        <w:rPr>
          <w:rFonts w:ascii="华文楷体" w:eastAsia="华文楷体" w:hAnsi="华文楷体" w:hint="eastAsia"/>
          <w:sz w:val="28"/>
          <w:szCs w:val="28"/>
        </w:rPr>
        <w:t>呢，当然就没法实际的存在了。</w:t>
      </w:r>
    </w:p>
    <w:p w:rsidR="00E5741A" w:rsidRPr="00E5741A" w:rsidRDefault="009E471B" w:rsidP="009E471B">
      <w:pPr>
        <w:ind w:firstLine="570"/>
        <w:rPr>
          <w:ins w:id="466" w:author="Windows User" w:date="2015-11-30T11:25:00Z"/>
          <w:rFonts w:ascii="华文楷体" w:eastAsia="华文楷体" w:hAnsi="华文楷体" w:hint="eastAsia"/>
          <w:b/>
          <w:sz w:val="28"/>
          <w:szCs w:val="28"/>
          <w:rPrChange w:id="467" w:author="Windows User" w:date="2015-11-30T11:26:00Z">
            <w:rPr>
              <w:ins w:id="468" w:author="Windows User" w:date="2015-11-30T11:25:00Z"/>
              <w:rFonts w:ascii="华文楷体" w:eastAsia="华文楷体" w:hAnsi="华文楷体" w:hint="eastAsia"/>
              <w:sz w:val="28"/>
              <w:szCs w:val="28"/>
            </w:rPr>
          </w:rPrChange>
        </w:rPr>
      </w:pPr>
      <w:del w:id="469" w:author="Windows User" w:date="2015-11-30T11:25:00Z">
        <w:r w:rsidRPr="00E5741A" w:rsidDel="00E5741A">
          <w:rPr>
            <w:rFonts w:ascii="华文楷体" w:eastAsia="华文楷体" w:hAnsi="华文楷体" w:hint="eastAsia"/>
            <w:b/>
            <w:sz w:val="28"/>
            <w:szCs w:val="28"/>
            <w:rPrChange w:id="470" w:author="Windows User" w:date="2015-11-30T11:26:00Z">
              <w:rPr>
                <w:rFonts w:ascii="华文楷体" w:eastAsia="华文楷体" w:hAnsi="华文楷体" w:hint="eastAsia"/>
                <w:sz w:val="28"/>
                <w:szCs w:val="28"/>
              </w:rPr>
            </w:rPrChange>
          </w:rPr>
          <w:delText>“</w:delText>
        </w:r>
      </w:del>
      <w:ins w:id="471" w:author="Windows User" w:date="2015-11-30T11:25:00Z">
        <w:r w:rsidR="00E5741A" w:rsidRPr="00E5741A">
          <w:rPr>
            <w:rFonts w:ascii="华文楷体" w:eastAsia="华文楷体" w:hAnsi="华文楷体" w:hint="eastAsia"/>
            <w:b/>
            <w:sz w:val="28"/>
            <w:szCs w:val="28"/>
            <w:rPrChange w:id="472" w:author="Windows User" w:date="2015-11-30T11:26:00Z">
              <w:rPr>
                <w:rFonts w:ascii="华文楷体" w:eastAsia="华文楷体" w:hAnsi="华文楷体" w:hint="eastAsia"/>
                <w:sz w:val="28"/>
                <w:szCs w:val="28"/>
              </w:rPr>
            </w:rPrChange>
          </w:rPr>
          <w:t>【</w:t>
        </w:r>
      </w:ins>
      <w:r w:rsidRPr="00E5741A">
        <w:rPr>
          <w:rFonts w:ascii="华文楷体" w:eastAsia="华文楷体" w:hAnsi="华文楷体" w:hint="eastAsia"/>
          <w:b/>
          <w:sz w:val="28"/>
          <w:szCs w:val="28"/>
          <w:rPrChange w:id="473" w:author="Windows User" w:date="2015-11-30T11:26:00Z">
            <w:rPr>
              <w:rFonts w:ascii="华文楷体" w:eastAsia="华文楷体" w:hAnsi="华文楷体" w:hint="eastAsia"/>
              <w:sz w:val="28"/>
              <w:szCs w:val="28"/>
            </w:rPr>
          </w:rPrChange>
        </w:rPr>
        <w:t>你们宗派认为行相既不在外也不在内，这样一来，如改色染色般的行相若不存在，则如清澈水晶般无二之识为何不亲自感受呢？</w:t>
      </w:r>
      <w:del w:id="474" w:author="Windows User" w:date="2015-11-30T11:25:00Z">
        <w:r w:rsidRPr="00E5741A" w:rsidDel="00E5741A">
          <w:rPr>
            <w:rFonts w:ascii="华文楷体" w:eastAsia="华文楷体" w:hAnsi="华文楷体" w:hint="eastAsia"/>
            <w:b/>
            <w:sz w:val="28"/>
            <w:szCs w:val="28"/>
            <w:rPrChange w:id="475" w:author="Windows User" w:date="2015-11-30T11:26:00Z">
              <w:rPr>
                <w:rFonts w:ascii="华文楷体" w:eastAsia="华文楷体" w:hAnsi="华文楷体" w:hint="eastAsia"/>
                <w:sz w:val="28"/>
                <w:szCs w:val="28"/>
              </w:rPr>
            </w:rPrChange>
          </w:rPr>
          <w:delText>”</w:delText>
        </w:r>
      </w:del>
      <w:ins w:id="476" w:author="Windows User" w:date="2015-11-30T11:25:00Z">
        <w:r w:rsidR="00E5741A" w:rsidRPr="00E5741A">
          <w:rPr>
            <w:rFonts w:ascii="华文楷体" w:eastAsia="华文楷体" w:hAnsi="华文楷体" w:hint="eastAsia"/>
            <w:b/>
            <w:sz w:val="28"/>
            <w:szCs w:val="28"/>
            <w:rPrChange w:id="477" w:author="Windows User" w:date="2015-11-30T11:26:00Z">
              <w:rPr>
                <w:rFonts w:ascii="华文楷体" w:eastAsia="华文楷体" w:hAnsi="华文楷体" w:hint="eastAsia"/>
                <w:sz w:val="28"/>
                <w:szCs w:val="28"/>
              </w:rPr>
            </w:rPrChange>
          </w:rPr>
          <w:t>】</w:t>
        </w:r>
      </w:ins>
    </w:p>
    <w:p w:rsidR="00CF1489" w:rsidRDefault="009E471B" w:rsidP="009E471B">
      <w:pPr>
        <w:ind w:firstLine="570"/>
        <w:rPr>
          <w:ins w:id="478" w:author="Windows User" w:date="2015-11-30T11:26:00Z"/>
          <w:rFonts w:ascii="华文楷体" w:eastAsia="华文楷体" w:hAnsi="华文楷体" w:hint="eastAsia"/>
          <w:sz w:val="28"/>
          <w:szCs w:val="28"/>
        </w:rPr>
      </w:pPr>
      <w:r w:rsidRPr="009E471B">
        <w:rPr>
          <w:rFonts w:ascii="华文楷体" w:eastAsia="华文楷体" w:hAnsi="华文楷体" w:hint="eastAsia"/>
          <w:sz w:val="28"/>
          <w:szCs w:val="28"/>
        </w:rPr>
        <w:t>那么就是说你们宗派认为</w:t>
      </w:r>
      <w:del w:id="479" w:author="Windows User" w:date="2015-11-30T11:02:00Z">
        <w:r w:rsidRPr="009E471B" w:rsidDel="005E1250">
          <w:rPr>
            <w:rFonts w:ascii="华文楷体" w:eastAsia="华文楷体" w:hAnsi="华文楷体" w:hint="eastAsia"/>
            <w:sz w:val="28"/>
            <w:szCs w:val="28"/>
          </w:rPr>
          <w:delText>形象</w:delText>
        </w:r>
      </w:del>
      <w:ins w:id="480" w:author="Windows User" w:date="2015-11-30T11:02:00Z">
        <w:r w:rsidR="005E1250">
          <w:rPr>
            <w:rFonts w:ascii="华文楷体" w:eastAsia="华文楷体" w:hAnsi="华文楷体" w:hint="eastAsia"/>
            <w:sz w:val="28"/>
            <w:szCs w:val="28"/>
          </w:rPr>
          <w:t>行相</w:t>
        </w:r>
      </w:ins>
      <w:proofErr w:type="gramStart"/>
      <w:r w:rsidRPr="009E471B">
        <w:rPr>
          <w:rFonts w:ascii="华文楷体" w:eastAsia="华文楷体" w:hAnsi="华文楷体" w:hint="eastAsia"/>
          <w:sz w:val="28"/>
          <w:szCs w:val="28"/>
        </w:rPr>
        <w:t>不</w:t>
      </w:r>
      <w:proofErr w:type="gramEnd"/>
      <w:r w:rsidRPr="009E471B">
        <w:rPr>
          <w:rFonts w:ascii="华文楷体" w:eastAsia="华文楷体" w:hAnsi="华文楷体" w:hint="eastAsia"/>
          <w:sz w:val="28"/>
          <w:szCs w:val="28"/>
        </w:rPr>
        <w:t>在外也</w:t>
      </w:r>
      <w:proofErr w:type="gramStart"/>
      <w:r w:rsidRPr="009E471B">
        <w:rPr>
          <w:rFonts w:ascii="华文楷体" w:eastAsia="华文楷体" w:hAnsi="华文楷体" w:hint="eastAsia"/>
          <w:sz w:val="28"/>
          <w:szCs w:val="28"/>
        </w:rPr>
        <w:t>不</w:t>
      </w:r>
      <w:proofErr w:type="gramEnd"/>
      <w:r w:rsidRPr="009E471B">
        <w:rPr>
          <w:rFonts w:ascii="华文楷体" w:eastAsia="华文楷体" w:hAnsi="华文楷体" w:hint="eastAsia"/>
          <w:sz w:val="28"/>
          <w:szCs w:val="28"/>
        </w:rPr>
        <w:t>在内，实际上</w:t>
      </w:r>
      <w:proofErr w:type="gramStart"/>
      <w:r w:rsidRPr="009E471B">
        <w:rPr>
          <w:rFonts w:ascii="华文楷体" w:eastAsia="华文楷体" w:hAnsi="华文楷体" w:hint="eastAsia"/>
          <w:sz w:val="28"/>
          <w:szCs w:val="28"/>
        </w:rPr>
        <w:t>不</w:t>
      </w:r>
      <w:proofErr w:type="gramEnd"/>
      <w:r w:rsidRPr="009E471B">
        <w:rPr>
          <w:rFonts w:ascii="华文楷体" w:eastAsia="华文楷体" w:hAnsi="华文楷体" w:hint="eastAsia"/>
          <w:sz w:val="28"/>
          <w:szCs w:val="28"/>
        </w:rPr>
        <w:t>在外也</w:t>
      </w:r>
      <w:proofErr w:type="gramStart"/>
      <w:r w:rsidRPr="009E471B">
        <w:rPr>
          <w:rFonts w:ascii="华文楷体" w:eastAsia="华文楷体" w:hAnsi="华文楷体" w:hint="eastAsia"/>
          <w:sz w:val="28"/>
          <w:szCs w:val="28"/>
        </w:rPr>
        <w:t>不</w:t>
      </w:r>
      <w:proofErr w:type="gramEnd"/>
      <w:r w:rsidRPr="009E471B">
        <w:rPr>
          <w:rFonts w:ascii="华文楷体" w:eastAsia="华文楷体" w:hAnsi="华文楷体" w:hint="eastAsia"/>
          <w:sz w:val="28"/>
          <w:szCs w:val="28"/>
        </w:rPr>
        <w:t>在内说明他不存在这样法的自性，也根本不存在的。这样一来的话如改色染色般的行</w:t>
      </w:r>
      <w:proofErr w:type="gramStart"/>
      <w:r w:rsidRPr="009E471B">
        <w:rPr>
          <w:rFonts w:ascii="华文楷体" w:eastAsia="华文楷体" w:hAnsi="华文楷体" w:hint="eastAsia"/>
          <w:sz w:val="28"/>
          <w:szCs w:val="28"/>
        </w:rPr>
        <w:t>相如果</w:t>
      </w:r>
      <w:proofErr w:type="gramEnd"/>
      <w:r w:rsidRPr="009E471B">
        <w:rPr>
          <w:rFonts w:ascii="华文楷体" w:eastAsia="华文楷体" w:hAnsi="华文楷体" w:hint="eastAsia"/>
          <w:sz w:val="28"/>
          <w:szCs w:val="28"/>
        </w:rPr>
        <w:t>是不存在的，如果没有行相，现在就只剩下了一个清澈</w:t>
      </w:r>
      <w:proofErr w:type="gramStart"/>
      <w:r w:rsidRPr="009E471B">
        <w:rPr>
          <w:rFonts w:ascii="华文楷体" w:eastAsia="华文楷体" w:hAnsi="华文楷体" w:hint="eastAsia"/>
          <w:sz w:val="28"/>
          <w:szCs w:val="28"/>
        </w:rPr>
        <w:t>水晶般无二</w:t>
      </w:r>
      <w:proofErr w:type="gramEnd"/>
      <w:r w:rsidRPr="009E471B">
        <w:rPr>
          <w:rFonts w:ascii="华文楷体" w:eastAsia="华文楷体" w:hAnsi="华文楷体" w:hint="eastAsia"/>
          <w:sz w:val="28"/>
          <w:szCs w:val="28"/>
        </w:rPr>
        <w:t>之识。</w:t>
      </w:r>
    </w:p>
    <w:p w:rsidR="009E471B" w:rsidRPr="009E471B" w:rsidDel="00CF1489" w:rsidRDefault="009E471B" w:rsidP="00CF1489">
      <w:pPr>
        <w:ind w:firstLine="570"/>
        <w:rPr>
          <w:del w:id="481" w:author="Windows User" w:date="2015-11-30T11:27:00Z"/>
          <w:rFonts w:ascii="华文楷体" w:eastAsia="华文楷体" w:hAnsi="华文楷体"/>
          <w:sz w:val="28"/>
          <w:szCs w:val="28"/>
        </w:rPr>
        <w:pPrChange w:id="482" w:author="Windows User" w:date="2015-11-30T11:27:00Z">
          <w:pPr>
            <w:ind w:firstLine="570"/>
          </w:pPr>
        </w:pPrChange>
      </w:pPr>
      <w:r w:rsidRPr="009E471B">
        <w:rPr>
          <w:rFonts w:ascii="华文楷体" w:eastAsia="华文楷体" w:hAnsi="华文楷体" w:hint="eastAsia"/>
          <w:sz w:val="28"/>
          <w:szCs w:val="28"/>
        </w:rPr>
        <w:t>那么就是说不存在，</w:t>
      </w:r>
      <w:proofErr w:type="gramStart"/>
      <w:r w:rsidRPr="009E471B">
        <w:rPr>
          <w:rFonts w:ascii="华文楷体" w:eastAsia="华文楷体" w:hAnsi="华文楷体" w:hint="eastAsia"/>
          <w:sz w:val="28"/>
          <w:szCs w:val="28"/>
        </w:rPr>
        <w:t>不</w:t>
      </w:r>
      <w:proofErr w:type="gramEnd"/>
      <w:r w:rsidRPr="009E471B">
        <w:rPr>
          <w:rFonts w:ascii="华文楷体" w:eastAsia="华文楷体" w:hAnsi="华文楷体" w:hint="eastAsia"/>
          <w:sz w:val="28"/>
          <w:szCs w:val="28"/>
        </w:rPr>
        <w:t>感受行相，那么心识是干什么的？你的心识难道</w:t>
      </w:r>
      <w:proofErr w:type="gramStart"/>
      <w:r w:rsidRPr="009E471B">
        <w:rPr>
          <w:rFonts w:ascii="华文楷体" w:eastAsia="华文楷体" w:hAnsi="华文楷体" w:hint="eastAsia"/>
          <w:sz w:val="28"/>
          <w:szCs w:val="28"/>
        </w:rPr>
        <w:t>不</w:t>
      </w:r>
      <w:proofErr w:type="gramEnd"/>
      <w:r w:rsidRPr="009E471B">
        <w:rPr>
          <w:rFonts w:ascii="华文楷体" w:eastAsia="华文楷体" w:hAnsi="华文楷体" w:hint="eastAsia"/>
          <w:sz w:val="28"/>
          <w:szCs w:val="28"/>
        </w:rPr>
        <w:t>感受吗？你的心识是自明自知的，应该感受，那么这个时候就说是如清澈</w:t>
      </w:r>
      <w:proofErr w:type="gramStart"/>
      <w:r w:rsidRPr="009E471B">
        <w:rPr>
          <w:rFonts w:ascii="华文楷体" w:eastAsia="华文楷体" w:hAnsi="华文楷体" w:hint="eastAsia"/>
          <w:sz w:val="28"/>
          <w:szCs w:val="28"/>
        </w:rPr>
        <w:t>水晶般无二</w:t>
      </w:r>
      <w:proofErr w:type="gramEnd"/>
      <w:r w:rsidRPr="009E471B">
        <w:rPr>
          <w:rFonts w:ascii="华文楷体" w:eastAsia="华文楷体" w:hAnsi="华文楷体" w:hint="eastAsia"/>
          <w:sz w:val="28"/>
          <w:szCs w:val="28"/>
        </w:rPr>
        <w:t>之识，没有二</w:t>
      </w:r>
      <w:proofErr w:type="gramStart"/>
      <w:r w:rsidRPr="009E471B">
        <w:rPr>
          <w:rFonts w:ascii="华文楷体" w:eastAsia="华文楷体" w:hAnsi="华文楷体" w:hint="eastAsia"/>
          <w:sz w:val="28"/>
          <w:szCs w:val="28"/>
        </w:rPr>
        <w:t>取或者</w:t>
      </w:r>
      <w:proofErr w:type="gramEnd"/>
      <w:r w:rsidRPr="009E471B">
        <w:rPr>
          <w:rFonts w:ascii="华文楷体" w:eastAsia="华文楷体" w:hAnsi="华文楷体" w:hint="eastAsia"/>
          <w:sz w:val="28"/>
          <w:szCs w:val="28"/>
        </w:rPr>
        <w:t>不存在这个行相的无二之识，为什么不亲自感受呢？什么</w:t>
      </w:r>
      <w:proofErr w:type="gramStart"/>
      <w:r w:rsidRPr="009E471B">
        <w:rPr>
          <w:rFonts w:ascii="华文楷体" w:eastAsia="华文楷体" w:hAnsi="华文楷体" w:hint="eastAsia"/>
          <w:sz w:val="28"/>
          <w:szCs w:val="28"/>
        </w:rPr>
        <w:t>叫亲自</w:t>
      </w:r>
      <w:proofErr w:type="gramEnd"/>
      <w:r w:rsidRPr="009E471B">
        <w:rPr>
          <w:rFonts w:ascii="华文楷体" w:eastAsia="华文楷体" w:hAnsi="华文楷体" w:hint="eastAsia"/>
          <w:sz w:val="28"/>
          <w:szCs w:val="28"/>
        </w:rPr>
        <w:t>感受呢？实际上这个亲自感受的意思就是感受自己。就是自己来感受自己</w:t>
      </w:r>
      <w:del w:id="483" w:author="Windows User" w:date="2015-11-30T11:26:00Z">
        <w:r w:rsidRPr="009E471B" w:rsidDel="00CF1489">
          <w:rPr>
            <w:rFonts w:ascii="华文楷体" w:eastAsia="华文楷体" w:hAnsi="华文楷体" w:hint="eastAsia"/>
            <w:sz w:val="28"/>
            <w:szCs w:val="28"/>
          </w:rPr>
          <w:delText>，</w:delText>
        </w:r>
      </w:del>
      <w:ins w:id="484" w:author="Windows User" w:date="2015-11-30T11:26:00Z">
        <w:r w:rsidR="00CF1489">
          <w:rPr>
            <w:rFonts w:ascii="华文楷体" w:eastAsia="华文楷体" w:hAnsi="华文楷体" w:hint="eastAsia"/>
            <w:sz w:val="28"/>
            <w:szCs w:val="28"/>
          </w:rPr>
          <w:t>。</w:t>
        </w:r>
      </w:ins>
      <w:r w:rsidRPr="009E471B">
        <w:rPr>
          <w:rFonts w:ascii="华文楷体" w:eastAsia="华文楷体" w:hAnsi="华文楷体" w:hint="eastAsia"/>
          <w:sz w:val="28"/>
          <w:szCs w:val="28"/>
        </w:rPr>
        <w:t>因为没有行相了嘛，这个心识是没有行相的，那么你的心</w:t>
      </w:r>
      <w:proofErr w:type="gramStart"/>
      <w:r w:rsidRPr="009E471B">
        <w:rPr>
          <w:rFonts w:ascii="华文楷体" w:eastAsia="华文楷体" w:hAnsi="华文楷体" w:hint="eastAsia"/>
          <w:sz w:val="28"/>
          <w:szCs w:val="28"/>
        </w:rPr>
        <w:t>识又是</w:t>
      </w:r>
      <w:proofErr w:type="gramEnd"/>
      <w:r w:rsidRPr="009E471B">
        <w:rPr>
          <w:rFonts w:ascii="华文楷体" w:eastAsia="华文楷体" w:hAnsi="华文楷体" w:hint="eastAsia"/>
          <w:sz w:val="28"/>
          <w:szCs w:val="28"/>
        </w:rPr>
        <w:t>自明自知的，那么你没有任何的感受，没有感受了就不叫心识了，所以说这个时候没有办法感</w:t>
      </w:r>
      <w:r w:rsidRPr="009E471B">
        <w:rPr>
          <w:rFonts w:ascii="华文楷体" w:eastAsia="华文楷体" w:hAnsi="华文楷体" w:hint="eastAsia"/>
          <w:sz w:val="28"/>
          <w:szCs w:val="28"/>
        </w:rPr>
        <w:lastRenderedPageBreak/>
        <w:t>受行相，那就只有感受自己了</w:t>
      </w:r>
      <w:del w:id="485" w:author="Windows User" w:date="2015-11-30T11:27:00Z">
        <w:r w:rsidRPr="009E471B" w:rsidDel="00CF1489">
          <w:rPr>
            <w:rFonts w:ascii="华文楷体" w:eastAsia="华文楷体" w:hAnsi="华文楷体" w:hint="eastAsia"/>
            <w:sz w:val="28"/>
            <w:szCs w:val="28"/>
          </w:rPr>
          <w:delText>。【40:00】</w:delText>
        </w:r>
      </w:del>
    </w:p>
    <w:p w:rsidR="00CF1489" w:rsidRDefault="008F58F1" w:rsidP="00CF1489">
      <w:pPr>
        <w:ind w:firstLine="570"/>
        <w:rPr>
          <w:ins w:id="486" w:author="Windows User" w:date="2015-11-30T11:27:00Z"/>
          <w:rFonts w:ascii="华文楷体" w:eastAsia="华文楷体" w:hAnsi="华文楷体" w:hint="eastAsia"/>
          <w:sz w:val="28"/>
          <w:szCs w:val="28"/>
        </w:rPr>
      </w:pPr>
      <w:del w:id="487" w:author="Windows User" w:date="2015-11-30T11:27:00Z">
        <w:r w:rsidRPr="008F58F1" w:rsidDel="00CF1489">
          <w:rPr>
            <w:rFonts w:ascii="华文楷体" w:eastAsia="华文楷体" w:hAnsi="华文楷体" w:hint="eastAsia"/>
            <w:sz w:val="28"/>
            <w:szCs w:val="28"/>
          </w:rPr>
          <w:delText>所以说这个时候也没办法感受行相那就只有感受自己了</w:delText>
        </w:r>
      </w:del>
      <w:r w:rsidRPr="008F58F1">
        <w:rPr>
          <w:rFonts w:ascii="华文楷体" w:eastAsia="华文楷体" w:hAnsi="华文楷体" w:hint="eastAsia"/>
          <w:sz w:val="28"/>
          <w:szCs w:val="28"/>
        </w:rPr>
        <w:t>，就</w:t>
      </w:r>
      <w:proofErr w:type="gramStart"/>
      <w:r w:rsidRPr="008F58F1">
        <w:rPr>
          <w:rFonts w:ascii="华文楷体" w:eastAsia="华文楷体" w:hAnsi="华文楷体" w:hint="eastAsia"/>
          <w:sz w:val="28"/>
          <w:szCs w:val="28"/>
        </w:rPr>
        <w:t>说亲自</w:t>
      </w:r>
      <w:proofErr w:type="gramEnd"/>
      <w:r w:rsidRPr="008F58F1">
        <w:rPr>
          <w:rFonts w:ascii="华文楷体" w:eastAsia="华文楷体" w:hAnsi="华文楷体" w:hint="eastAsia"/>
          <w:sz w:val="28"/>
          <w:szCs w:val="28"/>
        </w:rPr>
        <w:t>感受是感受自己的本身</w:t>
      </w:r>
      <w:del w:id="488" w:author="Windows User" w:date="2015-11-30T11:27:00Z">
        <w:r w:rsidRPr="008F58F1" w:rsidDel="00CF1489">
          <w:rPr>
            <w:rFonts w:ascii="华文楷体" w:eastAsia="华文楷体" w:hAnsi="华文楷体" w:hint="eastAsia"/>
            <w:sz w:val="28"/>
            <w:szCs w:val="28"/>
          </w:rPr>
          <w:delText>，</w:delText>
        </w:r>
      </w:del>
      <w:ins w:id="489" w:author="Windows User" w:date="2015-11-30T11:27:00Z">
        <w:r w:rsidR="00CF1489">
          <w:rPr>
            <w:rFonts w:ascii="华文楷体" w:eastAsia="华文楷体" w:hAnsi="华文楷体" w:hint="eastAsia"/>
            <w:sz w:val="28"/>
            <w:szCs w:val="28"/>
          </w:rPr>
          <w:t>。</w:t>
        </w:r>
      </w:ins>
    </w:p>
    <w:p w:rsidR="00CF1489" w:rsidRPr="00CF1489" w:rsidRDefault="00CF1489" w:rsidP="00CF1489">
      <w:pPr>
        <w:ind w:firstLine="570"/>
        <w:rPr>
          <w:ins w:id="490" w:author="Windows User" w:date="2015-11-30T11:28:00Z"/>
          <w:rFonts w:ascii="华文楷体" w:eastAsia="华文楷体" w:hAnsi="华文楷体" w:hint="eastAsia"/>
          <w:b/>
          <w:sz w:val="28"/>
          <w:szCs w:val="28"/>
          <w:rPrChange w:id="491" w:author="Windows User" w:date="2015-11-30T11:28:00Z">
            <w:rPr>
              <w:ins w:id="492" w:author="Windows User" w:date="2015-11-30T11:28:00Z"/>
              <w:rFonts w:ascii="华文楷体" w:eastAsia="华文楷体" w:hAnsi="华文楷体" w:hint="eastAsia"/>
              <w:sz w:val="28"/>
              <w:szCs w:val="28"/>
            </w:rPr>
          </w:rPrChange>
        </w:rPr>
      </w:pPr>
      <w:ins w:id="493" w:author="Windows User" w:date="2015-11-30T11:28:00Z">
        <w:r w:rsidRPr="00CF1489">
          <w:rPr>
            <w:rFonts w:ascii="华文楷体" w:eastAsia="华文楷体" w:hAnsi="华文楷体" w:hint="eastAsia"/>
            <w:b/>
            <w:sz w:val="28"/>
            <w:szCs w:val="28"/>
            <w:rPrChange w:id="494" w:author="Windows User" w:date="2015-11-30T11:28:00Z">
              <w:rPr>
                <w:rFonts w:ascii="华文楷体" w:eastAsia="华文楷体" w:hAnsi="华文楷体" w:hint="eastAsia"/>
                <w:sz w:val="28"/>
                <w:szCs w:val="28"/>
              </w:rPr>
            </w:rPrChange>
          </w:rPr>
          <w:t>【</w:t>
        </w:r>
        <w:r w:rsidRPr="00CF1489">
          <w:rPr>
            <w:rFonts w:ascii="华文楷体" w:eastAsia="华文楷体" w:hAnsi="华文楷体" w:hint="eastAsia"/>
            <w:b/>
            <w:sz w:val="28"/>
            <w:szCs w:val="28"/>
            <w:rPrChange w:id="495" w:author="Windows User" w:date="2015-11-30T11:28:00Z">
              <w:rPr>
                <w:rFonts w:ascii="华文楷体" w:eastAsia="华文楷体" w:hAnsi="华文楷体" w:hint="eastAsia"/>
                <w:sz w:val="28"/>
                <w:szCs w:val="28"/>
              </w:rPr>
            </w:rPrChange>
          </w:rPr>
          <w:t>在明明感受的同时心却未能确定又怎么可能呢?</w:t>
        </w:r>
        <w:r w:rsidRPr="00CF1489">
          <w:rPr>
            <w:rFonts w:ascii="华文楷体" w:eastAsia="华文楷体" w:hAnsi="华文楷体" w:hint="eastAsia"/>
            <w:b/>
            <w:sz w:val="28"/>
            <w:szCs w:val="28"/>
            <w:rPrChange w:id="496" w:author="Windows User" w:date="2015-11-30T11:28:00Z">
              <w:rPr>
                <w:rFonts w:ascii="华文楷体" w:eastAsia="华文楷体" w:hAnsi="华文楷体" w:hint="eastAsia"/>
                <w:sz w:val="28"/>
                <w:szCs w:val="28"/>
              </w:rPr>
            </w:rPrChange>
          </w:rPr>
          <w:t>】</w:t>
        </w:r>
      </w:ins>
    </w:p>
    <w:p w:rsidR="00CF1489" w:rsidRDefault="008F58F1" w:rsidP="00CF1489">
      <w:pPr>
        <w:ind w:firstLine="570"/>
        <w:rPr>
          <w:ins w:id="497" w:author="Windows User" w:date="2015-11-30T11:29:00Z"/>
          <w:rFonts w:ascii="华文楷体" w:eastAsia="华文楷体" w:hAnsi="华文楷体" w:hint="eastAsia"/>
          <w:sz w:val="28"/>
          <w:szCs w:val="28"/>
        </w:rPr>
      </w:pPr>
      <w:del w:id="498" w:author="Windows User" w:date="2015-11-30T11:28:00Z">
        <w:r w:rsidRPr="008F58F1" w:rsidDel="00CF1489">
          <w:rPr>
            <w:rFonts w:ascii="华文楷体" w:eastAsia="华文楷体" w:hAnsi="华文楷体" w:hint="eastAsia"/>
            <w:sz w:val="28"/>
            <w:szCs w:val="28"/>
          </w:rPr>
          <w:delText>在明明感受的同时，心却未能确定又怎么可能呢</w:delText>
        </w:r>
      </w:del>
      <w:r w:rsidRPr="008F58F1">
        <w:rPr>
          <w:rFonts w:ascii="华文楷体" w:eastAsia="华文楷体" w:hAnsi="华文楷体" w:hint="eastAsia"/>
          <w:sz w:val="28"/>
          <w:szCs w:val="28"/>
        </w:rPr>
        <w:t>一方面要感受，那么在明明感受的同时</w:t>
      </w:r>
      <w:proofErr w:type="gramStart"/>
      <w:r w:rsidRPr="008F58F1">
        <w:rPr>
          <w:rFonts w:ascii="华文楷体" w:eastAsia="华文楷体" w:hAnsi="华文楷体" w:hint="eastAsia"/>
          <w:sz w:val="28"/>
          <w:szCs w:val="28"/>
        </w:rPr>
        <w:t>心未能</w:t>
      </w:r>
      <w:proofErr w:type="gramEnd"/>
      <w:r w:rsidRPr="008F58F1">
        <w:rPr>
          <w:rFonts w:ascii="华文楷体" w:eastAsia="华文楷体" w:hAnsi="华文楷体" w:hint="eastAsia"/>
          <w:sz w:val="28"/>
          <w:szCs w:val="28"/>
        </w:rPr>
        <w:t>确定这是不可能的，</w:t>
      </w:r>
      <w:proofErr w:type="gramStart"/>
      <w:r w:rsidRPr="008F58F1">
        <w:rPr>
          <w:rFonts w:ascii="华文楷体" w:eastAsia="华文楷体" w:hAnsi="华文楷体" w:hint="eastAsia"/>
          <w:sz w:val="28"/>
          <w:szCs w:val="28"/>
        </w:rPr>
        <w:t>心未能</w:t>
      </w:r>
      <w:proofErr w:type="gramEnd"/>
      <w:r w:rsidRPr="008F58F1">
        <w:rPr>
          <w:rFonts w:ascii="华文楷体" w:eastAsia="华文楷体" w:hAnsi="华文楷体" w:hint="eastAsia"/>
          <w:sz w:val="28"/>
          <w:szCs w:val="28"/>
        </w:rPr>
        <w:t>确定是没有确定什么呢？没有确定他的行相</w:t>
      </w:r>
      <w:del w:id="499" w:author="Windows User" w:date="2015-11-30T11:28:00Z">
        <w:r w:rsidRPr="008F58F1" w:rsidDel="00CF1489">
          <w:rPr>
            <w:rFonts w:ascii="华文楷体" w:eastAsia="华文楷体" w:hAnsi="华文楷体" w:hint="eastAsia"/>
            <w:sz w:val="28"/>
            <w:szCs w:val="28"/>
          </w:rPr>
          <w:delText>吗，</w:delText>
        </w:r>
      </w:del>
      <w:ins w:id="500" w:author="Windows User" w:date="2015-11-30T11:28:00Z">
        <w:r w:rsidR="00CF1489">
          <w:rPr>
            <w:rFonts w:ascii="华文楷体" w:eastAsia="华文楷体" w:hAnsi="华文楷体" w:hint="eastAsia"/>
            <w:sz w:val="28"/>
            <w:szCs w:val="28"/>
          </w:rPr>
          <w:t>。</w:t>
        </w:r>
      </w:ins>
      <w:r w:rsidRPr="008F58F1">
        <w:rPr>
          <w:rFonts w:ascii="华文楷体" w:eastAsia="华文楷体" w:hAnsi="华文楷体" w:hint="eastAsia"/>
          <w:sz w:val="28"/>
          <w:szCs w:val="28"/>
        </w:rPr>
        <w:t>在你明明感受</w:t>
      </w:r>
      <w:del w:id="501" w:author="Windows User" w:date="2015-11-30T11:28:00Z">
        <w:r w:rsidRPr="008F58F1" w:rsidDel="00CF1489">
          <w:rPr>
            <w:rFonts w:ascii="华文楷体" w:eastAsia="华文楷体" w:hAnsi="华文楷体" w:hint="eastAsia"/>
            <w:sz w:val="28"/>
            <w:szCs w:val="28"/>
          </w:rPr>
          <w:delText>得</w:delText>
        </w:r>
      </w:del>
      <w:ins w:id="502" w:author="Windows User" w:date="2015-11-30T11:28:00Z">
        <w:r w:rsidR="00CF1489">
          <w:rPr>
            <w:rFonts w:ascii="华文楷体" w:eastAsia="华文楷体" w:hAnsi="华文楷体" w:hint="eastAsia"/>
            <w:sz w:val="28"/>
            <w:szCs w:val="28"/>
          </w:rPr>
          <w:t>的</w:t>
        </w:r>
      </w:ins>
      <w:r w:rsidRPr="008F58F1">
        <w:rPr>
          <w:rFonts w:ascii="华文楷体" w:eastAsia="华文楷体" w:hAnsi="华文楷体" w:hint="eastAsia"/>
          <w:sz w:val="28"/>
          <w:szCs w:val="28"/>
        </w:rPr>
        <w:t>同时应该能够确定他的行相</w:t>
      </w:r>
      <w:del w:id="503" w:author="Windows User" w:date="2015-11-30T11:28:00Z">
        <w:r w:rsidRPr="008F58F1" w:rsidDel="00CF1489">
          <w:rPr>
            <w:rFonts w:ascii="华文楷体" w:eastAsia="华文楷体" w:hAnsi="华文楷体" w:hint="eastAsia"/>
            <w:sz w:val="28"/>
            <w:szCs w:val="28"/>
          </w:rPr>
          <w:delText>，哦</w:delText>
        </w:r>
      </w:del>
      <w:ins w:id="504" w:author="Windows User" w:date="2015-11-30T11:28:00Z">
        <w:r w:rsidR="00CF1489">
          <w:rPr>
            <w:rFonts w:ascii="华文楷体" w:eastAsia="华文楷体" w:hAnsi="华文楷体" w:hint="eastAsia"/>
            <w:sz w:val="28"/>
            <w:szCs w:val="28"/>
          </w:rPr>
          <w:t>。</w:t>
        </w:r>
      </w:ins>
      <w:r w:rsidRPr="008F58F1">
        <w:rPr>
          <w:rFonts w:ascii="华文楷体" w:eastAsia="华文楷体" w:hAnsi="华文楷体" w:hint="eastAsia"/>
          <w:sz w:val="28"/>
          <w:szCs w:val="28"/>
        </w:rPr>
        <w:t>我的心就是这样自明自知的</w:t>
      </w:r>
      <w:ins w:id="505" w:author="Windows User" w:date="2015-11-30T11:28:00Z">
        <w:r w:rsidR="00CF1489">
          <w:rPr>
            <w:rFonts w:ascii="华文楷体" w:eastAsia="华文楷体" w:hAnsi="华文楷体" w:hint="eastAsia"/>
            <w:sz w:val="28"/>
            <w:szCs w:val="28"/>
          </w:rPr>
          <w:t>，</w:t>
        </w:r>
      </w:ins>
      <w:r w:rsidRPr="008F58F1">
        <w:rPr>
          <w:rFonts w:ascii="华文楷体" w:eastAsia="华文楷体" w:hAnsi="华文楷体" w:hint="eastAsia"/>
          <w:sz w:val="28"/>
          <w:szCs w:val="28"/>
        </w:rPr>
        <w:t>我的心就犹如水晶球一样的</w:t>
      </w:r>
      <w:del w:id="506" w:author="Windows User" w:date="2015-11-30T11:29:00Z">
        <w:r w:rsidRPr="008F58F1" w:rsidDel="00CF1489">
          <w:rPr>
            <w:rFonts w:ascii="华文楷体" w:eastAsia="华文楷体" w:hAnsi="华文楷体" w:hint="eastAsia"/>
            <w:sz w:val="28"/>
            <w:szCs w:val="28"/>
          </w:rPr>
          <w:delText>，</w:delText>
        </w:r>
      </w:del>
      <w:ins w:id="507" w:author="Windows User" w:date="2015-11-30T11:29:00Z">
        <w:r w:rsidR="00CF1489">
          <w:rPr>
            <w:rFonts w:ascii="华文楷体" w:eastAsia="华文楷体" w:hAnsi="华文楷体" w:hint="eastAsia"/>
            <w:sz w:val="28"/>
            <w:szCs w:val="28"/>
          </w:rPr>
          <w:t>。</w:t>
        </w:r>
      </w:ins>
      <w:r w:rsidRPr="008F58F1">
        <w:rPr>
          <w:rFonts w:ascii="华文楷体" w:eastAsia="华文楷体" w:hAnsi="华文楷体" w:hint="eastAsia"/>
          <w:sz w:val="28"/>
          <w:szCs w:val="28"/>
        </w:rPr>
        <w:t>那么就说能够确定完全能够确定，没有确定怎么可能呢？所以说在如果你确定下来的时候，一定是有他的行相的，那么这个行相是什么呢？就是心识本身，这一点是一定有的</w:t>
      </w:r>
      <w:ins w:id="508" w:author="Windows User" w:date="2015-11-30T11:29:00Z">
        <w:r w:rsidR="00CF1489">
          <w:rPr>
            <w:rFonts w:ascii="华文楷体" w:eastAsia="华文楷体" w:hAnsi="华文楷体" w:hint="eastAsia"/>
            <w:sz w:val="28"/>
            <w:szCs w:val="28"/>
          </w:rPr>
          <w:t>。</w:t>
        </w:r>
      </w:ins>
      <w:r w:rsidRPr="008F58F1">
        <w:rPr>
          <w:rFonts w:ascii="华文楷体" w:eastAsia="华文楷体" w:hAnsi="华文楷体" w:hint="eastAsia"/>
          <w:sz w:val="28"/>
          <w:szCs w:val="28"/>
        </w:rPr>
        <w:t>所以说无论如何你外在的行相没有的话</w:t>
      </w:r>
      <w:ins w:id="509" w:author="Windows User" w:date="2015-11-30T11:29:00Z">
        <w:r w:rsidR="00CF1489">
          <w:rPr>
            <w:rFonts w:ascii="华文楷体" w:eastAsia="华文楷体" w:hAnsi="华文楷体" w:hint="eastAsia"/>
            <w:sz w:val="28"/>
            <w:szCs w:val="28"/>
          </w:rPr>
          <w:t>，</w:t>
        </w:r>
      </w:ins>
      <w:r w:rsidRPr="008F58F1">
        <w:rPr>
          <w:rFonts w:ascii="华文楷体" w:eastAsia="华文楷体" w:hAnsi="华文楷体" w:hint="eastAsia"/>
          <w:sz w:val="28"/>
          <w:szCs w:val="28"/>
        </w:rPr>
        <w:t>但是你在心</w:t>
      </w:r>
      <w:proofErr w:type="gramStart"/>
      <w:r w:rsidRPr="008F58F1">
        <w:rPr>
          <w:rFonts w:ascii="华文楷体" w:eastAsia="华文楷体" w:hAnsi="华文楷体" w:hint="eastAsia"/>
          <w:sz w:val="28"/>
          <w:szCs w:val="28"/>
        </w:rPr>
        <w:t>识面前</w:t>
      </w:r>
      <w:proofErr w:type="gramEnd"/>
      <w:r w:rsidRPr="008F58F1">
        <w:rPr>
          <w:rFonts w:ascii="华文楷体" w:eastAsia="华文楷体" w:hAnsi="华文楷体" w:hint="eastAsia"/>
          <w:sz w:val="28"/>
          <w:szCs w:val="28"/>
        </w:rPr>
        <w:t>感受的时候呢也仍然有一个感受自己的行相的</w:t>
      </w:r>
      <w:del w:id="510" w:author="Windows User" w:date="2015-11-30T11:29:00Z">
        <w:r w:rsidRPr="008F58F1" w:rsidDel="00CF1489">
          <w:rPr>
            <w:rFonts w:ascii="华文楷体" w:eastAsia="华文楷体" w:hAnsi="华文楷体" w:hint="eastAsia"/>
            <w:sz w:val="28"/>
            <w:szCs w:val="28"/>
          </w:rPr>
          <w:delText>【40:47】，</w:delText>
        </w:r>
      </w:del>
      <w:ins w:id="511" w:author="Windows User" w:date="2015-11-30T11:29:00Z">
        <w:r w:rsidR="00CF1489">
          <w:rPr>
            <w:rFonts w:ascii="华文楷体" w:eastAsia="华文楷体" w:hAnsi="华文楷体" w:hint="eastAsia"/>
            <w:sz w:val="28"/>
            <w:szCs w:val="28"/>
          </w:rPr>
          <w:t>存在。</w:t>
        </w:r>
      </w:ins>
    </w:p>
    <w:p w:rsidR="00CF1489" w:rsidRPr="00CF1489" w:rsidRDefault="00CF1489" w:rsidP="00CF1489">
      <w:pPr>
        <w:ind w:firstLine="570"/>
        <w:rPr>
          <w:ins w:id="512" w:author="Windows User" w:date="2015-11-30T11:30:00Z"/>
          <w:rFonts w:ascii="华文楷体" w:eastAsia="华文楷体" w:hAnsi="华文楷体" w:hint="eastAsia"/>
          <w:b/>
          <w:sz w:val="28"/>
          <w:szCs w:val="28"/>
          <w:rPrChange w:id="513" w:author="Windows User" w:date="2015-11-30T11:30:00Z">
            <w:rPr>
              <w:ins w:id="514" w:author="Windows User" w:date="2015-11-30T11:30:00Z"/>
              <w:rFonts w:ascii="华文楷体" w:eastAsia="华文楷体" w:hAnsi="华文楷体" w:hint="eastAsia"/>
              <w:sz w:val="28"/>
              <w:szCs w:val="28"/>
            </w:rPr>
          </w:rPrChange>
        </w:rPr>
      </w:pPr>
      <w:ins w:id="515" w:author="Windows User" w:date="2015-11-30T11:30:00Z">
        <w:r w:rsidRPr="00CF1489">
          <w:rPr>
            <w:rFonts w:ascii="华文楷体" w:eastAsia="华文楷体" w:hAnsi="华文楷体" w:hint="eastAsia"/>
            <w:b/>
            <w:sz w:val="28"/>
            <w:szCs w:val="28"/>
            <w:rPrChange w:id="516" w:author="Windows User" w:date="2015-11-30T11:30:00Z">
              <w:rPr>
                <w:rFonts w:ascii="华文楷体" w:eastAsia="华文楷体" w:hAnsi="华文楷体" w:hint="eastAsia"/>
                <w:sz w:val="28"/>
                <w:szCs w:val="28"/>
              </w:rPr>
            </w:rPrChange>
          </w:rPr>
          <w:t>【</w:t>
        </w:r>
        <w:r w:rsidRPr="00CF1489">
          <w:rPr>
            <w:rFonts w:ascii="华文楷体" w:eastAsia="华文楷体" w:hAnsi="华文楷体" w:hint="eastAsia"/>
            <w:b/>
            <w:sz w:val="28"/>
            <w:szCs w:val="28"/>
            <w:rPrChange w:id="517" w:author="Windows User" w:date="2015-11-30T11:30:00Z">
              <w:rPr>
                <w:rFonts w:ascii="华文楷体" w:eastAsia="华文楷体" w:hAnsi="华文楷体" w:hint="eastAsia"/>
                <w:sz w:val="28"/>
                <w:szCs w:val="28"/>
              </w:rPr>
            </w:rPrChange>
          </w:rPr>
          <w:t>因为无有不定的其他染因之故。</w:t>
        </w:r>
        <w:r w:rsidRPr="00CF1489">
          <w:rPr>
            <w:rFonts w:ascii="华文楷体" w:eastAsia="华文楷体" w:hAnsi="华文楷体" w:hint="eastAsia"/>
            <w:b/>
            <w:sz w:val="28"/>
            <w:szCs w:val="28"/>
            <w:rPrChange w:id="518" w:author="Windows User" w:date="2015-11-30T11:30:00Z">
              <w:rPr>
                <w:rFonts w:ascii="华文楷体" w:eastAsia="华文楷体" w:hAnsi="华文楷体" w:hint="eastAsia"/>
                <w:sz w:val="28"/>
                <w:szCs w:val="28"/>
              </w:rPr>
            </w:rPrChange>
          </w:rPr>
          <w:t>】</w:t>
        </w:r>
      </w:ins>
      <w:del w:id="519" w:author="Windows User" w:date="2015-11-30T11:30:00Z">
        <w:r w:rsidR="008F58F1" w:rsidRPr="00CF1489" w:rsidDel="00CF1489">
          <w:rPr>
            <w:rFonts w:ascii="华文楷体" w:eastAsia="华文楷体" w:hAnsi="华文楷体" w:hint="eastAsia"/>
            <w:b/>
            <w:sz w:val="28"/>
            <w:szCs w:val="28"/>
            <w:rPrChange w:id="520" w:author="Windows User" w:date="2015-11-30T11:30:00Z">
              <w:rPr>
                <w:rFonts w:ascii="华文楷体" w:eastAsia="华文楷体" w:hAnsi="华文楷体" w:hint="eastAsia"/>
                <w:sz w:val="28"/>
                <w:szCs w:val="28"/>
              </w:rPr>
            </w:rPrChange>
          </w:rPr>
          <w:delText>因为无有不定的其他的染污之故</w:delText>
        </w:r>
      </w:del>
    </w:p>
    <w:p w:rsidR="00AE1F49" w:rsidRDefault="008F58F1" w:rsidP="00CF1489">
      <w:pPr>
        <w:ind w:firstLine="570"/>
        <w:rPr>
          <w:ins w:id="521" w:author="Windows User" w:date="2015-11-30T13:16:00Z"/>
          <w:rFonts w:ascii="华文楷体" w:eastAsia="华文楷体" w:hAnsi="华文楷体" w:hint="eastAsia"/>
          <w:sz w:val="28"/>
          <w:szCs w:val="28"/>
        </w:rPr>
      </w:pPr>
      <w:r w:rsidRPr="008F58F1">
        <w:rPr>
          <w:rFonts w:ascii="华文楷体" w:eastAsia="华文楷体" w:hAnsi="华文楷体" w:hint="eastAsia"/>
          <w:sz w:val="28"/>
          <w:szCs w:val="28"/>
        </w:rPr>
        <w:t>那么一定能够确定他能够就说是</w:t>
      </w:r>
      <w:del w:id="522" w:author="Windows User" w:date="2015-11-30T13:14:00Z">
        <w:r w:rsidRPr="008F58F1" w:rsidDel="00AE1F49">
          <w:rPr>
            <w:rFonts w:ascii="华文楷体" w:eastAsia="华文楷体" w:hAnsi="华文楷体" w:hint="eastAsia"/>
            <w:sz w:val="28"/>
            <w:szCs w:val="28"/>
          </w:rPr>
          <w:delText>【40:53】</w:delText>
        </w:r>
      </w:del>
      <w:ins w:id="523" w:author="Windows User" w:date="2015-11-30T13:15:00Z">
        <w:r w:rsidR="00AE1F49">
          <w:rPr>
            <w:rFonts w:ascii="华文楷体" w:eastAsia="华文楷体" w:hAnsi="华文楷体" w:hint="eastAsia"/>
            <w:sz w:val="28"/>
            <w:szCs w:val="28"/>
          </w:rPr>
          <w:t>感受</w:t>
        </w:r>
      </w:ins>
      <w:r w:rsidRPr="008F58F1">
        <w:rPr>
          <w:rFonts w:ascii="华文楷体" w:eastAsia="华文楷体" w:hAnsi="华文楷体" w:hint="eastAsia"/>
          <w:sz w:val="28"/>
          <w:szCs w:val="28"/>
        </w:rPr>
        <w:t>的行相，在这个时候因为不确定的其他的染因，其他的这个</w:t>
      </w:r>
      <w:proofErr w:type="gramStart"/>
      <w:r w:rsidRPr="008F58F1">
        <w:rPr>
          <w:rFonts w:ascii="华文楷体" w:eastAsia="华文楷体" w:hAnsi="华文楷体" w:hint="eastAsia"/>
          <w:sz w:val="28"/>
          <w:szCs w:val="28"/>
        </w:rPr>
        <w:t>不确定染因</w:t>
      </w:r>
      <w:proofErr w:type="gramEnd"/>
      <w:del w:id="524" w:author="Windows User" w:date="2015-11-30T13:15:00Z">
        <w:r w:rsidRPr="008F58F1" w:rsidDel="00AE1F49">
          <w:rPr>
            <w:rFonts w:ascii="华文楷体" w:eastAsia="华文楷体" w:hAnsi="华文楷体" w:hint="eastAsia"/>
            <w:sz w:val="28"/>
            <w:szCs w:val="28"/>
          </w:rPr>
          <w:delText>得</w:delText>
        </w:r>
      </w:del>
      <w:ins w:id="525" w:author="Windows User" w:date="2015-11-30T13:15:00Z">
        <w:r w:rsidR="00AE1F49">
          <w:rPr>
            <w:rFonts w:ascii="华文楷体" w:eastAsia="华文楷体" w:hAnsi="华文楷体" w:hint="eastAsia"/>
            <w:sz w:val="28"/>
            <w:szCs w:val="28"/>
          </w:rPr>
          <w:t>的</w:t>
        </w:r>
      </w:ins>
      <w:r w:rsidRPr="008F58F1">
        <w:rPr>
          <w:rFonts w:ascii="华文楷体" w:eastAsia="华文楷体" w:hAnsi="华文楷体" w:hint="eastAsia"/>
          <w:sz w:val="28"/>
          <w:szCs w:val="28"/>
        </w:rPr>
        <w:t>缘故，所以说这个方面自明自知的心识</w:t>
      </w:r>
      <w:del w:id="526" w:author="Windows User" w:date="2015-11-30T13:16:00Z">
        <w:r w:rsidRPr="008F58F1" w:rsidDel="00AE1F49">
          <w:rPr>
            <w:rFonts w:ascii="华文楷体" w:eastAsia="华文楷体" w:hAnsi="华文楷体" w:hint="eastAsia"/>
            <w:sz w:val="28"/>
            <w:szCs w:val="28"/>
          </w:rPr>
          <w:delText>不</w:delText>
        </w:r>
      </w:del>
      <w:ins w:id="527" w:author="Windows User" w:date="2015-11-30T13:16:00Z">
        <w:r w:rsidR="00AE1F49">
          <w:rPr>
            <w:rFonts w:ascii="华文楷体" w:eastAsia="华文楷体" w:hAnsi="华文楷体" w:hint="eastAsia"/>
            <w:sz w:val="28"/>
            <w:szCs w:val="28"/>
          </w:rPr>
          <w:t>一定能够</w:t>
        </w:r>
      </w:ins>
      <w:r w:rsidRPr="008F58F1">
        <w:rPr>
          <w:rFonts w:ascii="华文楷体" w:eastAsia="华文楷体" w:hAnsi="华文楷体" w:hint="eastAsia"/>
          <w:sz w:val="28"/>
          <w:szCs w:val="28"/>
        </w:rPr>
        <w:t>确定下来，不确定的其他的因素</w:t>
      </w:r>
      <w:ins w:id="528" w:author="Windows User" w:date="2015-11-30T13:16:00Z">
        <w:r w:rsidR="00AE1F49">
          <w:rPr>
            <w:rFonts w:ascii="华文楷体" w:eastAsia="华文楷体" w:hAnsi="华文楷体" w:hint="eastAsia"/>
            <w:sz w:val="28"/>
            <w:szCs w:val="28"/>
          </w:rPr>
          <w:t>，</w:t>
        </w:r>
      </w:ins>
      <w:r w:rsidRPr="008F58F1">
        <w:rPr>
          <w:rFonts w:ascii="华文楷体" w:eastAsia="华文楷体" w:hAnsi="华文楷体" w:hint="eastAsia"/>
          <w:sz w:val="28"/>
          <w:szCs w:val="28"/>
        </w:rPr>
        <w:t>不确定的其他的</w:t>
      </w:r>
      <w:proofErr w:type="gramStart"/>
      <w:r w:rsidRPr="008F58F1">
        <w:rPr>
          <w:rFonts w:ascii="华文楷体" w:eastAsia="华文楷体" w:hAnsi="华文楷体" w:hint="eastAsia"/>
          <w:sz w:val="28"/>
          <w:szCs w:val="28"/>
        </w:rPr>
        <w:t>染因根本</w:t>
      </w:r>
      <w:proofErr w:type="gramEnd"/>
      <w:r w:rsidRPr="008F58F1">
        <w:rPr>
          <w:rFonts w:ascii="华文楷体" w:eastAsia="华文楷体" w:hAnsi="华文楷体" w:hint="eastAsia"/>
          <w:sz w:val="28"/>
          <w:szCs w:val="28"/>
        </w:rPr>
        <w:t>不存在</w:t>
      </w:r>
      <w:del w:id="529" w:author="Windows User" w:date="2015-11-30T13:16:00Z">
        <w:r w:rsidRPr="008F58F1" w:rsidDel="00AE1F49">
          <w:rPr>
            <w:rFonts w:ascii="华文楷体" w:eastAsia="华文楷体" w:hAnsi="华文楷体" w:hint="eastAsia"/>
            <w:sz w:val="28"/>
            <w:szCs w:val="28"/>
          </w:rPr>
          <w:delText>，</w:delText>
        </w:r>
      </w:del>
      <w:ins w:id="530" w:author="Windows User" w:date="2015-11-30T13:16:00Z">
        <w:r w:rsidR="00AE1F49">
          <w:rPr>
            <w:rFonts w:ascii="华文楷体" w:eastAsia="华文楷体" w:hAnsi="华文楷体" w:hint="eastAsia"/>
            <w:sz w:val="28"/>
            <w:szCs w:val="28"/>
          </w:rPr>
          <w:t>。</w:t>
        </w:r>
      </w:ins>
      <w:r w:rsidRPr="008F58F1">
        <w:rPr>
          <w:rFonts w:ascii="华文楷体" w:eastAsia="华文楷体" w:hAnsi="华文楷体" w:hint="eastAsia"/>
          <w:sz w:val="28"/>
          <w:szCs w:val="28"/>
        </w:rPr>
        <w:t>所以当你在感受自己的心识的时候</w:t>
      </w:r>
      <w:ins w:id="531" w:author="Windows User" w:date="2015-11-30T13:16:00Z">
        <w:r w:rsidR="00AE1F49">
          <w:rPr>
            <w:rFonts w:ascii="华文楷体" w:eastAsia="华文楷体" w:hAnsi="华文楷体" w:hint="eastAsia"/>
            <w:sz w:val="28"/>
            <w:szCs w:val="28"/>
          </w:rPr>
          <w:t>，</w:t>
        </w:r>
      </w:ins>
      <w:r w:rsidRPr="008F58F1">
        <w:rPr>
          <w:rFonts w:ascii="华文楷体" w:eastAsia="华文楷体" w:hAnsi="华文楷体" w:hint="eastAsia"/>
          <w:sz w:val="28"/>
          <w:szCs w:val="28"/>
        </w:rPr>
        <w:t>一定能够确定下来就是一个存在行相的问题</w:t>
      </w:r>
      <w:del w:id="532" w:author="Windows User" w:date="2015-11-30T13:16:00Z">
        <w:r w:rsidRPr="008F58F1" w:rsidDel="00AE1F49">
          <w:rPr>
            <w:rFonts w:ascii="华文楷体" w:eastAsia="华文楷体" w:hAnsi="华文楷体" w:hint="eastAsia"/>
            <w:sz w:val="28"/>
            <w:szCs w:val="28"/>
          </w:rPr>
          <w:delText>，</w:delText>
        </w:r>
      </w:del>
      <w:ins w:id="533" w:author="Windows User" w:date="2015-11-30T13:16:00Z">
        <w:r w:rsidR="00AE1F49">
          <w:rPr>
            <w:rFonts w:ascii="华文楷体" w:eastAsia="华文楷体" w:hAnsi="华文楷体" w:hint="eastAsia"/>
            <w:sz w:val="28"/>
            <w:szCs w:val="28"/>
          </w:rPr>
          <w:t>。</w:t>
        </w:r>
      </w:ins>
    </w:p>
    <w:p w:rsidR="00AE1F49" w:rsidRPr="00AE1F49" w:rsidRDefault="00AE1F49" w:rsidP="00AE1F49">
      <w:pPr>
        <w:ind w:firstLine="570"/>
        <w:rPr>
          <w:ins w:id="534" w:author="Windows User" w:date="2015-11-30T13:16:00Z"/>
          <w:rFonts w:ascii="华文楷体" w:eastAsia="华文楷体" w:hAnsi="华文楷体" w:hint="eastAsia"/>
          <w:b/>
          <w:sz w:val="28"/>
          <w:szCs w:val="28"/>
          <w:rPrChange w:id="535" w:author="Windows User" w:date="2015-11-30T13:16:00Z">
            <w:rPr>
              <w:ins w:id="536" w:author="Windows User" w:date="2015-11-30T13:16:00Z"/>
              <w:rFonts w:ascii="华文楷体" w:eastAsia="华文楷体" w:hAnsi="华文楷体" w:hint="eastAsia"/>
              <w:sz w:val="28"/>
              <w:szCs w:val="28"/>
            </w:rPr>
          </w:rPrChange>
        </w:rPr>
      </w:pPr>
      <w:ins w:id="537" w:author="Windows User" w:date="2015-11-30T13:16:00Z">
        <w:r w:rsidRPr="00AE1F49">
          <w:rPr>
            <w:rFonts w:ascii="华文楷体" w:eastAsia="华文楷体" w:hAnsi="华文楷体" w:hint="eastAsia"/>
            <w:b/>
            <w:sz w:val="28"/>
            <w:szCs w:val="28"/>
            <w:rPrChange w:id="538" w:author="Windows User" w:date="2015-11-30T13:16:00Z">
              <w:rPr>
                <w:rFonts w:ascii="华文楷体" w:eastAsia="华文楷体" w:hAnsi="华文楷体" w:hint="eastAsia"/>
                <w:sz w:val="28"/>
                <w:szCs w:val="28"/>
              </w:rPr>
            </w:rPrChange>
          </w:rPr>
          <w:t>【</w:t>
        </w:r>
        <w:r w:rsidRPr="00AE1F49">
          <w:rPr>
            <w:rFonts w:ascii="华文楷体" w:eastAsia="华文楷体" w:hAnsi="华文楷体" w:hint="eastAsia"/>
            <w:b/>
            <w:sz w:val="28"/>
            <w:szCs w:val="28"/>
            <w:rPrChange w:id="539" w:author="Windows User" w:date="2015-11-30T13:16:00Z">
              <w:rPr>
                <w:rFonts w:ascii="华文楷体" w:eastAsia="华文楷体" w:hAnsi="华文楷体" w:hint="eastAsia"/>
                <w:sz w:val="28"/>
                <w:szCs w:val="28"/>
              </w:rPr>
            </w:rPrChange>
          </w:rPr>
          <w:t>如果对方认为:就像阳焰等原本无有水的行相,与之同时会被感受为水,因此你们的那一“因”不一定。</w:t>
        </w:r>
        <w:r w:rsidRPr="00AE1F49">
          <w:rPr>
            <w:rFonts w:ascii="华文楷体" w:eastAsia="华文楷体" w:hAnsi="华文楷体" w:hint="eastAsia"/>
            <w:b/>
            <w:sz w:val="28"/>
            <w:szCs w:val="28"/>
            <w:rPrChange w:id="540" w:author="Windows User" w:date="2015-11-30T13:16:00Z">
              <w:rPr>
                <w:rFonts w:ascii="华文楷体" w:eastAsia="华文楷体" w:hAnsi="华文楷体" w:hint="eastAsia"/>
                <w:sz w:val="28"/>
                <w:szCs w:val="28"/>
              </w:rPr>
            </w:rPrChange>
          </w:rPr>
          <w:t>】</w:t>
        </w:r>
      </w:ins>
      <w:del w:id="541" w:author="Windows User" w:date="2015-11-30T13:16:00Z">
        <w:r w:rsidR="008F58F1" w:rsidRPr="00AE1F49" w:rsidDel="00AE1F49">
          <w:rPr>
            <w:rFonts w:ascii="华文楷体" w:eastAsia="华文楷体" w:hAnsi="华文楷体" w:hint="eastAsia"/>
            <w:b/>
            <w:sz w:val="28"/>
            <w:szCs w:val="28"/>
            <w:rPrChange w:id="542" w:author="Windows User" w:date="2015-11-30T13:16:00Z">
              <w:rPr>
                <w:rFonts w:ascii="华文楷体" w:eastAsia="华文楷体" w:hAnsi="华文楷体" w:hint="eastAsia"/>
                <w:sz w:val="28"/>
                <w:szCs w:val="28"/>
              </w:rPr>
            </w:rPrChange>
          </w:rPr>
          <w:delText>如果对方认为就像阳焰等原本无有水的行相与之同时会被感受为水，因此你们的【41:23】因不一定，</w:delText>
        </w:r>
      </w:del>
    </w:p>
    <w:p w:rsidR="007B3941" w:rsidRDefault="008F58F1" w:rsidP="00CF1489">
      <w:pPr>
        <w:ind w:firstLine="570"/>
        <w:rPr>
          <w:ins w:id="543" w:author="Windows User" w:date="2015-11-30T13:20:00Z"/>
          <w:rFonts w:ascii="华文楷体" w:eastAsia="华文楷体" w:hAnsi="华文楷体" w:hint="eastAsia"/>
          <w:sz w:val="28"/>
          <w:szCs w:val="28"/>
        </w:rPr>
      </w:pPr>
      <w:r w:rsidRPr="008F58F1">
        <w:rPr>
          <w:rFonts w:ascii="华文楷体" w:eastAsia="华文楷体" w:hAnsi="华文楷体" w:hint="eastAsia"/>
          <w:sz w:val="28"/>
          <w:szCs w:val="28"/>
        </w:rPr>
        <w:t>那么如果对方认为呢就</w:t>
      </w:r>
      <w:proofErr w:type="gramStart"/>
      <w:r w:rsidRPr="008F58F1">
        <w:rPr>
          <w:rFonts w:ascii="华文楷体" w:eastAsia="华文楷体" w:hAnsi="华文楷体" w:hint="eastAsia"/>
          <w:sz w:val="28"/>
          <w:szCs w:val="28"/>
        </w:rPr>
        <w:t>像阳焰，阳焰呢</w:t>
      </w:r>
      <w:proofErr w:type="gramEnd"/>
      <w:r w:rsidRPr="008F58F1">
        <w:rPr>
          <w:rFonts w:ascii="华文楷体" w:eastAsia="华文楷体" w:hAnsi="华文楷体" w:hint="eastAsia"/>
          <w:sz w:val="28"/>
          <w:szCs w:val="28"/>
        </w:rPr>
        <w:t>他就说是在夏天的时候呢</w:t>
      </w:r>
      <w:ins w:id="544" w:author="Windows User" w:date="2015-11-30T13:17: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是在春末夏初的时候呢</w:t>
      </w:r>
      <w:ins w:id="545" w:author="Windows User" w:date="2015-11-30T13:17: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在大草原大沙漠当中显现为水的行相</w:t>
      </w:r>
      <w:ins w:id="546" w:author="Windows User" w:date="2015-11-30T13:17:00Z">
        <w:r w:rsidR="007B3941">
          <w:rPr>
            <w:rFonts w:ascii="华文楷体" w:eastAsia="华文楷体" w:hAnsi="华文楷体" w:hint="eastAsia"/>
            <w:sz w:val="28"/>
            <w:szCs w:val="28"/>
          </w:rPr>
          <w:t>，它</w:t>
        </w:r>
      </w:ins>
      <w:del w:id="547" w:author="Windows User" w:date="2015-11-30T13:17:00Z">
        <w:r w:rsidRPr="008F58F1" w:rsidDel="007B3941">
          <w:rPr>
            <w:rFonts w:ascii="华文楷体" w:eastAsia="华文楷体" w:hAnsi="华文楷体" w:hint="eastAsia"/>
            <w:sz w:val="28"/>
            <w:szCs w:val="28"/>
          </w:rPr>
          <w:delText>他</w:delText>
        </w:r>
      </w:del>
      <w:r w:rsidRPr="008F58F1">
        <w:rPr>
          <w:rFonts w:ascii="华文楷体" w:eastAsia="华文楷体" w:hAnsi="华文楷体" w:hint="eastAsia"/>
          <w:sz w:val="28"/>
          <w:szCs w:val="28"/>
        </w:rPr>
        <w:t>是一种热气，因为热气有时候是水蒸气</w:t>
      </w:r>
      <w:ins w:id="548" w:author="Windows User" w:date="2015-11-30T13:17: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像这样显现为流动的水，显现为流动的河流</w:t>
      </w:r>
      <w:ins w:id="549" w:author="Windows User" w:date="2015-11-30T13:17: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尤其是大的这个戈壁当中</w:t>
      </w:r>
      <w:ins w:id="550" w:author="Windows User" w:date="2015-11-30T13:17: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大的草原当中呀，就看远</w:t>
      </w:r>
      <w:r w:rsidRPr="008F58F1">
        <w:rPr>
          <w:rFonts w:ascii="华文楷体" w:eastAsia="华文楷体" w:hAnsi="华文楷体" w:hint="eastAsia"/>
          <w:sz w:val="28"/>
          <w:szCs w:val="28"/>
        </w:rPr>
        <w:lastRenderedPageBreak/>
        <w:t>处有</w:t>
      </w:r>
      <w:del w:id="551" w:author="Windows User" w:date="2015-11-30T13:18:00Z">
        <w:r w:rsidRPr="008F58F1" w:rsidDel="007B3941">
          <w:rPr>
            <w:rFonts w:ascii="华文楷体" w:eastAsia="华文楷体" w:hAnsi="华文楷体" w:hint="eastAsia"/>
            <w:sz w:val="28"/>
            <w:szCs w:val="28"/>
          </w:rPr>
          <w:delText>兰兰</w:delText>
        </w:r>
      </w:del>
      <w:ins w:id="552" w:author="Windows User" w:date="2015-11-30T13:18:00Z">
        <w:r w:rsidR="007B3941">
          <w:rPr>
            <w:rFonts w:ascii="华文楷体" w:eastAsia="华文楷体" w:hAnsi="华文楷体" w:hint="eastAsia"/>
            <w:sz w:val="28"/>
            <w:szCs w:val="28"/>
          </w:rPr>
          <w:t>蓝蓝</w:t>
        </w:r>
      </w:ins>
      <w:r w:rsidRPr="008F58F1">
        <w:rPr>
          <w:rFonts w:ascii="华文楷体" w:eastAsia="华文楷体" w:hAnsi="华文楷体" w:hint="eastAsia"/>
          <w:sz w:val="28"/>
          <w:szCs w:val="28"/>
        </w:rPr>
        <w:t>的流动的水的存在这个叫阳焰水</w:t>
      </w:r>
      <w:ins w:id="553" w:author="Windows User" w:date="2015-11-30T13:18:00Z">
        <w:r w:rsidR="007B3941">
          <w:rPr>
            <w:rFonts w:ascii="华文楷体" w:eastAsia="华文楷体" w:hAnsi="华文楷体" w:hint="eastAsia"/>
            <w:sz w:val="28"/>
            <w:szCs w:val="28"/>
          </w:rPr>
          <w:t>。</w:t>
        </w:r>
      </w:ins>
      <w:del w:id="554" w:author="Windows User" w:date="2015-11-30T13:18:00Z">
        <w:r w:rsidRPr="008F58F1" w:rsidDel="007B3941">
          <w:rPr>
            <w:rFonts w:ascii="华文楷体" w:eastAsia="华文楷体" w:hAnsi="华文楷体" w:hint="eastAsia"/>
            <w:sz w:val="28"/>
            <w:szCs w:val="28"/>
          </w:rPr>
          <w:delText>，</w:delText>
        </w:r>
      </w:del>
      <w:proofErr w:type="gramStart"/>
      <w:r w:rsidRPr="008F58F1">
        <w:rPr>
          <w:rFonts w:ascii="华文楷体" w:eastAsia="华文楷体" w:hAnsi="华文楷体" w:hint="eastAsia"/>
          <w:sz w:val="28"/>
          <w:szCs w:val="28"/>
        </w:rPr>
        <w:t>那么阳焰的</w:t>
      </w:r>
      <w:proofErr w:type="gramEnd"/>
      <w:r w:rsidRPr="008F58F1">
        <w:rPr>
          <w:rFonts w:ascii="华文楷体" w:eastAsia="华文楷体" w:hAnsi="华文楷体" w:hint="eastAsia"/>
          <w:sz w:val="28"/>
          <w:szCs w:val="28"/>
        </w:rPr>
        <w:t>本身不是水</w:t>
      </w:r>
      <w:ins w:id="555" w:author="Windows User" w:date="2015-11-30T13:18: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原来没有水的行相</w:t>
      </w:r>
      <w:ins w:id="556" w:author="Windows User" w:date="2015-11-30T13:18: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但是在没有水的行相的同时会被感受为水，</w:t>
      </w:r>
      <w:del w:id="557" w:author="Windows User" w:date="2015-11-30T13:18:00Z">
        <w:r w:rsidRPr="008F58F1" w:rsidDel="007B3941">
          <w:rPr>
            <w:rFonts w:ascii="华文楷体" w:eastAsia="华文楷体" w:hAnsi="华文楷体" w:hint="eastAsia"/>
            <w:sz w:val="28"/>
            <w:szCs w:val="28"/>
          </w:rPr>
          <w:delText>因为他</w:delText>
        </w:r>
      </w:del>
      <w:ins w:id="558" w:author="Windows User" w:date="2015-11-30T13:18:00Z">
        <w:r w:rsidR="007B3941">
          <w:rPr>
            <w:rFonts w:ascii="华文楷体" w:eastAsia="华文楷体" w:hAnsi="华文楷体" w:hint="eastAsia"/>
            <w:sz w:val="28"/>
            <w:szCs w:val="28"/>
          </w:rPr>
          <w:t>看</w:t>
        </w:r>
      </w:ins>
      <w:r w:rsidRPr="008F58F1">
        <w:rPr>
          <w:rFonts w:ascii="华文楷体" w:eastAsia="华文楷体" w:hAnsi="华文楷体" w:hint="eastAsia"/>
          <w:sz w:val="28"/>
          <w:szCs w:val="28"/>
        </w:rPr>
        <w:t>似乎是一种水</w:t>
      </w:r>
      <w:ins w:id="559" w:author="Windows User" w:date="2015-11-30T13:18: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因此你们</w:t>
      </w:r>
      <w:del w:id="560" w:author="Windows User" w:date="2015-11-30T13:18:00Z">
        <w:r w:rsidRPr="008F58F1" w:rsidDel="007B3941">
          <w:rPr>
            <w:rFonts w:ascii="华文楷体" w:eastAsia="华文楷体" w:hAnsi="华文楷体" w:hint="eastAsia"/>
            <w:sz w:val="28"/>
            <w:szCs w:val="28"/>
          </w:rPr>
          <w:delText>哪似乎</w:delText>
        </w:r>
      </w:del>
      <w:ins w:id="561" w:author="Windows User" w:date="2015-11-30T13:18:00Z">
        <w:r w:rsidR="007B3941">
          <w:rPr>
            <w:rFonts w:ascii="华文楷体" w:eastAsia="华文楷体" w:hAnsi="华文楷体" w:hint="eastAsia"/>
            <w:sz w:val="28"/>
            <w:szCs w:val="28"/>
          </w:rPr>
          <w:t>的那一“因”</w:t>
        </w:r>
      </w:ins>
      <w:r w:rsidRPr="008F58F1">
        <w:rPr>
          <w:rFonts w:ascii="华文楷体" w:eastAsia="华文楷体" w:hAnsi="华文楷体" w:hint="eastAsia"/>
          <w:sz w:val="28"/>
          <w:szCs w:val="28"/>
        </w:rPr>
        <w:t>不确定</w:t>
      </w:r>
      <w:ins w:id="562" w:author="Windows User" w:date="2015-11-30T13:18: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所以说对方</w:t>
      </w:r>
      <w:del w:id="563" w:author="Windows User" w:date="2015-11-30T13:19:00Z">
        <w:r w:rsidRPr="008F58F1" w:rsidDel="007B3941">
          <w:rPr>
            <w:rFonts w:ascii="华文楷体" w:eastAsia="华文楷体" w:hAnsi="华文楷体" w:hint="eastAsia"/>
            <w:sz w:val="28"/>
            <w:szCs w:val="28"/>
          </w:rPr>
          <w:delText>得</w:delText>
        </w:r>
      </w:del>
      <w:ins w:id="564" w:author="Windows User" w:date="2015-11-30T13:19:00Z">
        <w:r w:rsidR="007B3941">
          <w:rPr>
            <w:rFonts w:ascii="华文楷体" w:eastAsia="华文楷体" w:hAnsi="华文楷体" w:hint="eastAsia"/>
            <w:sz w:val="28"/>
            <w:szCs w:val="28"/>
          </w:rPr>
          <w:t>的</w:t>
        </w:r>
      </w:ins>
      <w:r w:rsidRPr="008F58F1">
        <w:rPr>
          <w:rFonts w:ascii="华文楷体" w:eastAsia="华文楷体" w:hAnsi="华文楷体" w:hint="eastAsia"/>
          <w:sz w:val="28"/>
          <w:szCs w:val="28"/>
        </w:rPr>
        <w:t>观点就说你们如果没有感受到的话</w:t>
      </w:r>
      <w:ins w:id="565" w:author="Windows User" w:date="2015-11-30T13:19: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没办法真正去确定</w:t>
      </w:r>
      <w:del w:id="566" w:author="Windows User" w:date="2015-11-30T13:19:00Z">
        <w:r w:rsidRPr="008F58F1" w:rsidDel="007B3941">
          <w:rPr>
            <w:rFonts w:ascii="华文楷体" w:eastAsia="华文楷体" w:hAnsi="华文楷体" w:hint="eastAsia"/>
            <w:sz w:val="28"/>
            <w:szCs w:val="28"/>
          </w:rPr>
          <w:delText>他</w:delText>
        </w:r>
      </w:del>
      <w:ins w:id="567" w:author="Windows User" w:date="2015-11-30T13:19:00Z">
        <w:r w:rsidR="007B3941">
          <w:rPr>
            <w:rFonts w:ascii="华文楷体" w:eastAsia="华文楷体" w:hAnsi="华文楷体" w:hint="eastAsia"/>
            <w:sz w:val="28"/>
            <w:szCs w:val="28"/>
          </w:rPr>
          <w:t>它</w:t>
        </w:r>
      </w:ins>
      <w:r w:rsidRPr="008F58F1">
        <w:rPr>
          <w:rFonts w:ascii="华文楷体" w:eastAsia="华文楷体" w:hAnsi="华文楷体" w:hint="eastAsia"/>
          <w:sz w:val="28"/>
          <w:szCs w:val="28"/>
        </w:rPr>
        <w:t>，但是就说是我们</w:t>
      </w:r>
      <w:del w:id="568" w:author="Windows User" w:date="2015-11-30T13:19:00Z">
        <w:r w:rsidRPr="008F58F1" w:rsidDel="007B3941">
          <w:rPr>
            <w:rFonts w:ascii="华文楷体" w:eastAsia="华文楷体" w:hAnsi="华文楷体" w:hint="eastAsia"/>
            <w:sz w:val="28"/>
            <w:szCs w:val="28"/>
          </w:rPr>
          <w:delText>对镜</w:delText>
        </w:r>
      </w:del>
      <w:proofErr w:type="gramStart"/>
      <w:ins w:id="569" w:author="Windows User" w:date="2015-11-30T13:19:00Z">
        <w:r w:rsidR="007B3941">
          <w:rPr>
            <w:rFonts w:ascii="华文楷体" w:eastAsia="华文楷体" w:hAnsi="华文楷体" w:hint="eastAsia"/>
            <w:sz w:val="28"/>
            <w:szCs w:val="28"/>
          </w:rPr>
          <w:t>对境</w:t>
        </w:r>
      </w:ins>
      <w:r w:rsidRPr="008F58F1">
        <w:rPr>
          <w:rFonts w:ascii="华文楷体" w:eastAsia="华文楷体" w:hAnsi="华文楷体" w:hint="eastAsia"/>
          <w:sz w:val="28"/>
          <w:szCs w:val="28"/>
        </w:rPr>
        <w:t>当中</w:t>
      </w:r>
      <w:proofErr w:type="gramEnd"/>
      <w:r w:rsidRPr="008F58F1">
        <w:rPr>
          <w:rFonts w:ascii="华文楷体" w:eastAsia="华文楷体" w:hAnsi="华文楷体" w:hint="eastAsia"/>
          <w:sz w:val="28"/>
          <w:szCs w:val="28"/>
        </w:rPr>
        <w:t>的确是没有水的</w:t>
      </w:r>
      <w:ins w:id="570" w:author="Windows User" w:date="2015-11-30T13:19: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但是在没有水的同时</w:t>
      </w:r>
      <w:del w:id="571" w:author="Windows User" w:date="2015-11-30T13:19:00Z">
        <w:r w:rsidRPr="008F58F1" w:rsidDel="007B3941">
          <w:rPr>
            <w:rFonts w:ascii="华文楷体" w:eastAsia="华文楷体" w:hAnsi="华文楷体" w:hint="eastAsia"/>
            <w:sz w:val="28"/>
            <w:szCs w:val="28"/>
          </w:rPr>
          <w:delText>的确</w:delText>
        </w:r>
      </w:del>
      <w:r w:rsidRPr="008F58F1">
        <w:rPr>
          <w:rFonts w:ascii="华文楷体" w:eastAsia="华文楷体" w:hAnsi="华文楷体" w:hint="eastAsia"/>
          <w:sz w:val="28"/>
          <w:szCs w:val="28"/>
        </w:rPr>
        <w:t>可以被感受为水，所以前面的</w:t>
      </w:r>
      <w:proofErr w:type="gramStart"/>
      <w:r w:rsidRPr="008F58F1">
        <w:rPr>
          <w:rFonts w:ascii="华文楷体" w:eastAsia="华文楷体" w:hAnsi="华文楷体" w:hint="eastAsia"/>
          <w:sz w:val="28"/>
          <w:szCs w:val="28"/>
        </w:rPr>
        <w:t>因就是</w:t>
      </w:r>
      <w:proofErr w:type="gramEnd"/>
      <w:r w:rsidRPr="008F58F1">
        <w:rPr>
          <w:rFonts w:ascii="华文楷体" w:eastAsia="华文楷体" w:hAnsi="华文楷体" w:hint="eastAsia"/>
          <w:sz w:val="28"/>
          <w:szCs w:val="28"/>
        </w:rPr>
        <w:t>不确定的</w:t>
      </w:r>
      <w:del w:id="572" w:author="Windows User" w:date="2015-11-30T13:20:00Z">
        <w:r w:rsidRPr="008F58F1" w:rsidDel="007B3941">
          <w:rPr>
            <w:rFonts w:ascii="华文楷体" w:eastAsia="华文楷体" w:hAnsi="华文楷体" w:hint="eastAsia"/>
            <w:sz w:val="28"/>
            <w:szCs w:val="28"/>
          </w:rPr>
          <w:delText>，</w:delText>
        </w:r>
      </w:del>
      <w:ins w:id="573" w:author="Windows User" w:date="2015-11-30T13:20:00Z">
        <w:r w:rsidR="007B3941">
          <w:rPr>
            <w:rFonts w:ascii="华文楷体" w:eastAsia="华文楷体" w:hAnsi="华文楷体" w:hint="eastAsia"/>
            <w:sz w:val="28"/>
            <w:szCs w:val="28"/>
          </w:rPr>
          <w:t>。</w:t>
        </w:r>
      </w:ins>
    </w:p>
    <w:p w:rsidR="007B3941" w:rsidRPr="007B3941" w:rsidRDefault="007B3941" w:rsidP="007B3941">
      <w:pPr>
        <w:ind w:firstLine="570"/>
        <w:rPr>
          <w:ins w:id="574" w:author="Windows User" w:date="2015-11-30T13:20:00Z"/>
          <w:rFonts w:ascii="华文楷体" w:eastAsia="华文楷体" w:hAnsi="华文楷体" w:hint="eastAsia"/>
          <w:b/>
          <w:sz w:val="28"/>
          <w:szCs w:val="28"/>
          <w:rPrChange w:id="575" w:author="Windows User" w:date="2015-11-30T13:20:00Z">
            <w:rPr>
              <w:ins w:id="576" w:author="Windows User" w:date="2015-11-30T13:20:00Z"/>
              <w:rFonts w:ascii="华文楷体" w:eastAsia="华文楷体" w:hAnsi="华文楷体" w:hint="eastAsia"/>
              <w:sz w:val="28"/>
              <w:szCs w:val="28"/>
            </w:rPr>
          </w:rPrChange>
        </w:rPr>
      </w:pPr>
      <w:ins w:id="577" w:author="Windows User" w:date="2015-11-30T13:20:00Z">
        <w:r w:rsidRPr="007B3941">
          <w:rPr>
            <w:rFonts w:ascii="华文楷体" w:eastAsia="华文楷体" w:hAnsi="华文楷体" w:hint="eastAsia"/>
            <w:b/>
            <w:sz w:val="28"/>
            <w:szCs w:val="28"/>
            <w:rPrChange w:id="578" w:author="Windows User" w:date="2015-11-30T13:20:00Z">
              <w:rPr>
                <w:rFonts w:ascii="华文楷体" w:eastAsia="华文楷体" w:hAnsi="华文楷体" w:hint="eastAsia"/>
                <w:sz w:val="28"/>
                <w:szCs w:val="28"/>
              </w:rPr>
            </w:rPrChange>
          </w:rPr>
          <w:t>【</w:t>
        </w:r>
        <w:r w:rsidRPr="007B3941">
          <w:rPr>
            <w:rFonts w:ascii="华文楷体" w:eastAsia="华文楷体" w:hAnsi="华文楷体" w:hint="eastAsia"/>
            <w:b/>
            <w:sz w:val="28"/>
            <w:szCs w:val="28"/>
            <w:rPrChange w:id="579" w:author="Windows User" w:date="2015-11-30T13:20:00Z">
              <w:rPr>
                <w:rFonts w:ascii="华文楷体" w:eastAsia="华文楷体" w:hAnsi="华文楷体" w:hint="eastAsia"/>
                <w:sz w:val="28"/>
                <w:szCs w:val="28"/>
              </w:rPr>
            </w:rPrChange>
          </w:rPr>
          <w:t>对于阳焰等景象也可以同等予以观察、 驳斥,因此并非不一定。</w:t>
        </w:r>
        <w:r w:rsidRPr="007B3941">
          <w:rPr>
            <w:rFonts w:ascii="华文楷体" w:eastAsia="华文楷体" w:hAnsi="华文楷体" w:hint="eastAsia"/>
            <w:b/>
            <w:sz w:val="28"/>
            <w:szCs w:val="28"/>
            <w:rPrChange w:id="580" w:author="Windows User" w:date="2015-11-30T13:20:00Z">
              <w:rPr>
                <w:rFonts w:ascii="华文楷体" w:eastAsia="华文楷体" w:hAnsi="华文楷体" w:hint="eastAsia"/>
                <w:sz w:val="28"/>
                <w:szCs w:val="28"/>
              </w:rPr>
            </w:rPrChange>
          </w:rPr>
          <w:t>】</w:t>
        </w:r>
      </w:ins>
    </w:p>
    <w:p w:rsidR="007B3941" w:rsidRDefault="008F58F1" w:rsidP="007B3941">
      <w:pPr>
        <w:ind w:firstLine="570"/>
        <w:rPr>
          <w:ins w:id="581" w:author="Windows User" w:date="2015-11-30T13:21:00Z"/>
          <w:rFonts w:ascii="华文楷体" w:eastAsia="华文楷体" w:hAnsi="华文楷体" w:hint="eastAsia"/>
          <w:sz w:val="28"/>
          <w:szCs w:val="28"/>
        </w:rPr>
      </w:pPr>
      <w:del w:id="582" w:author="Windows User" w:date="2015-11-30T13:20:00Z">
        <w:r w:rsidRPr="008F58F1" w:rsidDel="007B3941">
          <w:rPr>
            <w:rFonts w:ascii="华文楷体" w:eastAsia="华文楷体" w:hAnsi="华文楷体" w:hint="eastAsia"/>
            <w:sz w:val="28"/>
            <w:szCs w:val="28"/>
          </w:rPr>
          <w:delText>对阳焰等景象也可以同等去观察驳斥，因此并非不一定，</w:delText>
        </w:r>
      </w:del>
      <w:r w:rsidRPr="008F58F1">
        <w:rPr>
          <w:rFonts w:ascii="华文楷体" w:eastAsia="华文楷体" w:hAnsi="华文楷体" w:hint="eastAsia"/>
          <w:sz w:val="28"/>
          <w:szCs w:val="28"/>
        </w:rPr>
        <w:t>那么你既然</w:t>
      </w:r>
      <w:proofErr w:type="gramStart"/>
      <w:r w:rsidRPr="008F58F1">
        <w:rPr>
          <w:rFonts w:ascii="华文楷体" w:eastAsia="华文楷体" w:hAnsi="华文楷体" w:hint="eastAsia"/>
          <w:sz w:val="28"/>
          <w:szCs w:val="28"/>
        </w:rPr>
        <w:t>把阳焰的</w:t>
      </w:r>
      <w:proofErr w:type="gramEnd"/>
      <w:r w:rsidRPr="008F58F1">
        <w:rPr>
          <w:rFonts w:ascii="华文楷体" w:eastAsia="华文楷体" w:hAnsi="华文楷体" w:hint="eastAsia"/>
          <w:sz w:val="28"/>
          <w:szCs w:val="28"/>
        </w:rPr>
        <w:t>这个例子提出来了</w:t>
      </w:r>
      <w:ins w:id="583" w:author="Windows User" w:date="2015-11-30T13:20: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我们就把</w:t>
      </w:r>
      <w:proofErr w:type="gramStart"/>
      <w:r w:rsidRPr="008F58F1">
        <w:rPr>
          <w:rFonts w:ascii="华文楷体" w:eastAsia="华文楷体" w:hAnsi="华文楷体" w:hint="eastAsia"/>
          <w:sz w:val="28"/>
          <w:szCs w:val="28"/>
        </w:rPr>
        <w:t>阳焰等</w:t>
      </w:r>
      <w:proofErr w:type="gramEnd"/>
      <w:del w:id="584" w:author="Windows User" w:date="2015-11-30T13:20:00Z">
        <w:r w:rsidRPr="008F58F1" w:rsidDel="007B3941">
          <w:rPr>
            <w:rFonts w:ascii="华文楷体" w:eastAsia="华文楷体" w:hAnsi="华文楷体" w:hint="eastAsia"/>
            <w:sz w:val="28"/>
            <w:szCs w:val="28"/>
          </w:rPr>
          <w:delText>得</w:delText>
        </w:r>
      </w:del>
      <w:ins w:id="585" w:author="Windows User" w:date="2015-11-30T13:20:00Z">
        <w:r w:rsidR="007B3941">
          <w:rPr>
            <w:rFonts w:ascii="华文楷体" w:eastAsia="华文楷体" w:hAnsi="华文楷体" w:hint="eastAsia"/>
            <w:sz w:val="28"/>
            <w:szCs w:val="28"/>
          </w:rPr>
          <w:t>的</w:t>
        </w:r>
      </w:ins>
      <w:r w:rsidRPr="008F58F1">
        <w:rPr>
          <w:rFonts w:ascii="华文楷体" w:eastAsia="华文楷体" w:hAnsi="华文楷体" w:hint="eastAsia"/>
          <w:sz w:val="28"/>
          <w:szCs w:val="28"/>
        </w:rPr>
        <w:t>景象也同等</w:t>
      </w:r>
      <w:del w:id="586" w:author="Windows User" w:date="2015-11-30T13:20:00Z">
        <w:r w:rsidRPr="008F58F1" w:rsidDel="007B3941">
          <w:rPr>
            <w:rFonts w:ascii="华文楷体" w:eastAsia="华文楷体" w:hAnsi="华文楷体" w:hint="eastAsia"/>
            <w:sz w:val="28"/>
            <w:szCs w:val="28"/>
          </w:rPr>
          <w:delText>去</w:delText>
        </w:r>
      </w:del>
      <w:ins w:id="587" w:author="Windows User" w:date="2015-11-30T13:20:00Z">
        <w:r w:rsidR="007B3941">
          <w:rPr>
            <w:rFonts w:ascii="华文楷体" w:eastAsia="华文楷体" w:hAnsi="华文楷体" w:hint="eastAsia"/>
            <w:sz w:val="28"/>
            <w:szCs w:val="28"/>
          </w:rPr>
          <w:t>予以</w:t>
        </w:r>
      </w:ins>
      <w:r w:rsidRPr="008F58F1">
        <w:rPr>
          <w:rFonts w:ascii="华文楷体" w:eastAsia="华文楷体" w:hAnsi="华文楷体" w:hint="eastAsia"/>
          <w:sz w:val="28"/>
          <w:szCs w:val="28"/>
        </w:rPr>
        <w:t>观察</w:t>
      </w:r>
      <w:ins w:id="588" w:author="Windows User" w:date="2015-11-30T13:20: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驳斥</w:t>
      </w:r>
      <w:del w:id="589" w:author="Windows User" w:date="2015-11-30T13:21:00Z">
        <w:r w:rsidRPr="008F58F1" w:rsidDel="007B3941">
          <w:rPr>
            <w:rFonts w:ascii="华文楷体" w:eastAsia="华文楷体" w:hAnsi="华文楷体" w:hint="eastAsia"/>
            <w:sz w:val="28"/>
            <w:szCs w:val="28"/>
          </w:rPr>
          <w:delText>，</w:delText>
        </w:r>
      </w:del>
      <w:ins w:id="590" w:author="Windows User" w:date="2015-11-30T13:21: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因此说并非是不一定</w:t>
      </w:r>
      <w:del w:id="591" w:author="Windows User" w:date="2015-11-30T13:21:00Z">
        <w:r w:rsidRPr="008F58F1" w:rsidDel="007B3941">
          <w:rPr>
            <w:rFonts w:ascii="华文楷体" w:eastAsia="华文楷体" w:hAnsi="华文楷体" w:hint="eastAsia"/>
            <w:sz w:val="28"/>
            <w:szCs w:val="28"/>
          </w:rPr>
          <w:delText>，</w:delText>
        </w:r>
      </w:del>
      <w:ins w:id="592" w:author="Windows User" w:date="2015-11-30T13:21: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也就是说如果你</w:t>
      </w:r>
      <w:proofErr w:type="gramStart"/>
      <w:r w:rsidRPr="008F58F1">
        <w:rPr>
          <w:rFonts w:ascii="华文楷体" w:eastAsia="华文楷体" w:hAnsi="华文楷体" w:hint="eastAsia"/>
          <w:sz w:val="28"/>
          <w:szCs w:val="28"/>
        </w:rPr>
        <w:t>把阳焰看成</w:t>
      </w:r>
      <w:proofErr w:type="gramEnd"/>
      <w:r w:rsidRPr="008F58F1">
        <w:rPr>
          <w:rFonts w:ascii="华文楷体" w:eastAsia="华文楷体" w:hAnsi="华文楷体" w:hint="eastAsia"/>
          <w:sz w:val="28"/>
          <w:szCs w:val="28"/>
        </w:rPr>
        <w:t>水</w:t>
      </w:r>
      <w:ins w:id="593" w:author="Windows User" w:date="2015-11-30T13:21: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一定是</w:t>
      </w:r>
      <w:ins w:id="594" w:author="Windows User" w:date="2015-11-30T13:21:00Z">
        <w:r w:rsidR="007B3941">
          <w:rPr>
            <w:rFonts w:ascii="华文楷体" w:eastAsia="华文楷体" w:hAnsi="华文楷体" w:hint="eastAsia"/>
            <w:sz w:val="28"/>
            <w:szCs w:val="28"/>
          </w:rPr>
          <w:t>它</w:t>
        </w:r>
      </w:ins>
      <w:del w:id="595" w:author="Windows User" w:date="2015-11-30T13:21:00Z">
        <w:r w:rsidRPr="008F58F1" w:rsidDel="007B3941">
          <w:rPr>
            <w:rFonts w:ascii="华文楷体" w:eastAsia="华文楷体" w:hAnsi="华文楷体" w:hint="eastAsia"/>
            <w:sz w:val="28"/>
            <w:szCs w:val="28"/>
          </w:rPr>
          <w:delText>他的</w:delText>
        </w:r>
      </w:del>
      <w:ins w:id="596" w:author="Windows User" w:date="2015-11-30T13:21:00Z">
        <w:r w:rsidR="007B3941">
          <w:rPr>
            <w:rFonts w:ascii="华文楷体" w:eastAsia="华文楷体" w:hAnsi="华文楷体" w:hint="eastAsia"/>
            <w:sz w:val="28"/>
            <w:szCs w:val="28"/>
          </w:rPr>
          <w:t>有</w:t>
        </w:r>
      </w:ins>
      <w:r w:rsidRPr="008F58F1">
        <w:rPr>
          <w:rFonts w:ascii="华文楷体" w:eastAsia="华文楷体" w:hAnsi="华文楷体" w:hint="eastAsia"/>
          <w:sz w:val="28"/>
          <w:szCs w:val="28"/>
        </w:rPr>
        <w:t>水的行相的，如果没有水的行</w:t>
      </w:r>
      <w:proofErr w:type="gramStart"/>
      <w:r w:rsidRPr="008F58F1">
        <w:rPr>
          <w:rFonts w:ascii="华文楷体" w:eastAsia="华文楷体" w:hAnsi="华文楷体" w:hint="eastAsia"/>
          <w:sz w:val="28"/>
          <w:szCs w:val="28"/>
        </w:rPr>
        <w:t>相怎么</w:t>
      </w:r>
      <w:proofErr w:type="gramEnd"/>
      <w:r w:rsidRPr="008F58F1">
        <w:rPr>
          <w:rFonts w:ascii="华文楷体" w:eastAsia="华文楷体" w:hAnsi="华文楷体" w:hint="eastAsia"/>
          <w:sz w:val="28"/>
          <w:szCs w:val="28"/>
        </w:rPr>
        <w:t>可能看成水呢</w:t>
      </w:r>
      <w:del w:id="597" w:author="Windows User" w:date="2015-11-30T13:21:00Z">
        <w:r w:rsidRPr="008F58F1" w:rsidDel="007B3941">
          <w:rPr>
            <w:rFonts w:ascii="华文楷体" w:eastAsia="华文楷体" w:hAnsi="华文楷体" w:hint="eastAsia"/>
            <w:sz w:val="28"/>
            <w:szCs w:val="28"/>
          </w:rPr>
          <w:delText>，</w:delText>
        </w:r>
      </w:del>
      <w:ins w:id="598" w:author="Windows User" w:date="2015-11-30T13:21:00Z">
        <w:r w:rsidR="007B3941">
          <w:rPr>
            <w:rFonts w:ascii="华文楷体" w:eastAsia="华文楷体" w:hAnsi="华文楷体" w:hint="eastAsia"/>
            <w:sz w:val="28"/>
            <w:szCs w:val="28"/>
          </w:rPr>
          <w:t>？</w:t>
        </w:r>
      </w:ins>
    </w:p>
    <w:p w:rsidR="007B3941" w:rsidRPr="007B3941" w:rsidRDefault="007B3941" w:rsidP="007B3941">
      <w:pPr>
        <w:ind w:firstLine="570"/>
        <w:rPr>
          <w:ins w:id="599" w:author="Windows User" w:date="2015-11-30T13:22:00Z"/>
          <w:rFonts w:ascii="华文楷体" w:eastAsia="华文楷体" w:hAnsi="华文楷体" w:hint="eastAsia"/>
          <w:b/>
          <w:sz w:val="28"/>
          <w:szCs w:val="28"/>
          <w:rPrChange w:id="600" w:author="Windows User" w:date="2015-11-30T13:22:00Z">
            <w:rPr>
              <w:ins w:id="601" w:author="Windows User" w:date="2015-11-30T13:22:00Z"/>
              <w:rFonts w:ascii="华文楷体" w:eastAsia="华文楷体" w:hAnsi="华文楷体" w:hint="eastAsia"/>
              <w:sz w:val="28"/>
              <w:szCs w:val="28"/>
            </w:rPr>
          </w:rPrChange>
        </w:rPr>
      </w:pPr>
      <w:ins w:id="602" w:author="Windows User" w:date="2015-11-30T13:22:00Z">
        <w:r w:rsidRPr="007B3941">
          <w:rPr>
            <w:rFonts w:ascii="华文楷体" w:eastAsia="华文楷体" w:hAnsi="华文楷体" w:hint="eastAsia"/>
            <w:b/>
            <w:sz w:val="28"/>
            <w:szCs w:val="28"/>
            <w:rPrChange w:id="603" w:author="Windows User" w:date="2015-11-30T13:22:00Z">
              <w:rPr>
                <w:rFonts w:ascii="华文楷体" w:eastAsia="华文楷体" w:hAnsi="华文楷体" w:hint="eastAsia"/>
                <w:sz w:val="28"/>
                <w:szCs w:val="28"/>
              </w:rPr>
            </w:rPrChange>
          </w:rPr>
          <w:t>【</w:t>
        </w:r>
        <w:r w:rsidRPr="007B3941">
          <w:rPr>
            <w:rFonts w:ascii="华文楷体" w:eastAsia="华文楷体" w:hAnsi="华文楷体" w:hint="eastAsia"/>
            <w:b/>
            <w:sz w:val="28"/>
            <w:szCs w:val="28"/>
            <w:rPrChange w:id="604" w:author="Windows User" w:date="2015-11-30T13:22:00Z">
              <w:rPr>
                <w:rFonts w:ascii="华文楷体" w:eastAsia="华文楷体" w:hAnsi="华文楷体" w:hint="eastAsia"/>
                <w:sz w:val="28"/>
                <w:szCs w:val="28"/>
              </w:rPr>
            </w:rPrChange>
          </w:rPr>
          <w:t>对于阳焰等景象来说,水的行相纵然在外界中无有,但如果于内在的识前也同样连它错乱为彼之相的行相也不存在,那又怎么能感受根本不存在的事物呢?绝不应该感受。</w:t>
        </w:r>
        <w:r w:rsidRPr="007B3941">
          <w:rPr>
            <w:rFonts w:ascii="华文楷体" w:eastAsia="华文楷体" w:hAnsi="华文楷体" w:hint="eastAsia"/>
            <w:b/>
            <w:sz w:val="28"/>
            <w:szCs w:val="28"/>
            <w:rPrChange w:id="605" w:author="Windows User" w:date="2015-11-30T13:22:00Z">
              <w:rPr>
                <w:rFonts w:ascii="华文楷体" w:eastAsia="华文楷体" w:hAnsi="华文楷体" w:hint="eastAsia"/>
                <w:sz w:val="28"/>
                <w:szCs w:val="28"/>
              </w:rPr>
            </w:rPrChange>
          </w:rPr>
          <w:t>】</w:t>
        </w:r>
      </w:ins>
      <w:del w:id="606" w:author="Windows User" w:date="2015-11-30T13:22:00Z">
        <w:r w:rsidR="008F58F1" w:rsidRPr="007B3941" w:rsidDel="007B3941">
          <w:rPr>
            <w:rFonts w:ascii="华文楷体" w:eastAsia="华文楷体" w:hAnsi="华文楷体" w:hint="eastAsia"/>
            <w:b/>
            <w:sz w:val="28"/>
            <w:szCs w:val="28"/>
            <w:rPrChange w:id="607" w:author="Windows User" w:date="2015-11-30T13:22:00Z">
              <w:rPr>
                <w:rFonts w:ascii="华文楷体" w:eastAsia="华文楷体" w:hAnsi="华文楷体" w:hint="eastAsia"/>
                <w:sz w:val="28"/>
                <w:szCs w:val="28"/>
              </w:rPr>
            </w:rPrChange>
          </w:rPr>
          <w:delText>对于阳焰等景象来说水的行相纵然在外界中无有但如果与内在的识前也同样连他错乱为彼之象的行相也不存在那又怎么能感受根本不存在的事物呢，绝不应该感受，</w:delText>
        </w:r>
      </w:del>
    </w:p>
    <w:p w:rsidR="007B3941" w:rsidRDefault="008F58F1" w:rsidP="007B3941">
      <w:pPr>
        <w:ind w:firstLine="570"/>
        <w:rPr>
          <w:ins w:id="608" w:author="Windows User" w:date="2015-11-30T13:26:00Z"/>
          <w:rFonts w:ascii="华文楷体" w:eastAsia="华文楷体" w:hAnsi="华文楷体" w:hint="eastAsia"/>
          <w:sz w:val="28"/>
          <w:szCs w:val="28"/>
        </w:rPr>
      </w:pPr>
      <w:r w:rsidRPr="008F58F1">
        <w:rPr>
          <w:rFonts w:ascii="华文楷体" w:eastAsia="华文楷体" w:hAnsi="华文楷体" w:hint="eastAsia"/>
          <w:sz w:val="28"/>
          <w:szCs w:val="28"/>
        </w:rPr>
        <w:t>那么对于</w:t>
      </w:r>
      <w:proofErr w:type="gramStart"/>
      <w:r w:rsidRPr="008F58F1">
        <w:rPr>
          <w:rFonts w:ascii="华文楷体" w:eastAsia="华文楷体" w:hAnsi="华文楷体" w:hint="eastAsia"/>
          <w:sz w:val="28"/>
          <w:szCs w:val="28"/>
        </w:rPr>
        <w:t>这些阳焰的</w:t>
      </w:r>
      <w:proofErr w:type="gramEnd"/>
      <w:r w:rsidRPr="008F58F1">
        <w:rPr>
          <w:rFonts w:ascii="华文楷体" w:eastAsia="华文楷体" w:hAnsi="华文楷体" w:hint="eastAsia"/>
          <w:sz w:val="28"/>
          <w:szCs w:val="28"/>
        </w:rPr>
        <w:t>景象</w:t>
      </w:r>
      <w:ins w:id="609" w:author="Windows User" w:date="2015-11-30T13:22: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在外在当中的确是不存在这个水的，水的行相</w:t>
      </w:r>
      <w:ins w:id="610" w:author="Windows User" w:date="2015-11-30T13:22: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水的自性一点都不存在</w:t>
      </w:r>
      <w:ins w:id="611" w:author="Windows User" w:date="2015-11-30T13:22: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因为他毕竟是一种错</w:t>
      </w:r>
      <w:ins w:id="612" w:author="Windows User" w:date="2015-11-30T13:22:00Z">
        <w:r w:rsidR="007B3941">
          <w:rPr>
            <w:rFonts w:ascii="华文楷体" w:eastAsia="华文楷体" w:hAnsi="华文楷体" w:hint="eastAsia"/>
            <w:sz w:val="28"/>
            <w:szCs w:val="28"/>
          </w:rPr>
          <w:t>乱</w:t>
        </w:r>
      </w:ins>
      <w:del w:id="613" w:author="Windows User" w:date="2015-11-30T13:22:00Z">
        <w:r w:rsidRPr="008F58F1" w:rsidDel="007B3941">
          <w:rPr>
            <w:rFonts w:ascii="华文楷体" w:eastAsia="华文楷体" w:hAnsi="华文楷体" w:hint="eastAsia"/>
            <w:sz w:val="28"/>
            <w:szCs w:val="28"/>
          </w:rPr>
          <w:delText>误的</w:delText>
        </w:r>
      </w:del>
      <w:r w:rsidRPr="008F58F1">
        <w:rPr>
          <w:rFonts w:ascii="华文楷体" w:eastAsia="华文楷体" w:hAnsi="华文楷体" w:hint="eastAsia"/>
          <w:sz w:val="28"/>
          <w:szCs w:val="28"/>
        </w:rPr>
        <w:t>相</w:t>
      </w:r>
      <w:ins w:id="614" w:author="Windows User" w:date="2015-11-30T13:22: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但是如果在内在心识面前</w:t>
      </w:r>
      <w:ins w:id="615" w:author="Windows User" w:date="2015-11-30T13:22: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比如说在眼识面前</w:t>
      </w:r>
      <w:ins w:id="616" w:author="Windows User" w:date="2015-11-30T13:22: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连</w:t>
      </w:r>
      <w:del w:id="617" w:author="Windows User" w:date="2015-11-30T13:22:00Z">
        <w:r w:rsidRPr="008F58F1" w:rsidDel="007B3941">
          <w:rPr>
            <w:rFonts w:ascii="华文楷体" w:eastAsia="华文楷体" w:hAnsi="华文楷体" w:hint="eastAsia"/>
            <w:sz w:val="28"/>
            <w:szCs w:val="28"/>
          </w:rPr>
          <w:delText>他</w:delText>
        </w:r>
      </w:del>
      <w:ins w:id="618" w:author="Windows User" w:date="2015-11-30T13:22:00Z">
        <w:r w:rsidR="007B3941">
          <w:rPr>
            <w:rFonts w:ascii="华文楷体" w:eastAsia="华文楷体" w:hAnsi="华文楷体" w:hint="eastAsia"/>
            <w:sz w:val="28"/>
            <w:szCs w:val="28"/>
          </w:rPr>
          <w:t>它</w:t>
        </w:r>
      </w:ins>
      <w:r w:rsidRPr="008F58F1">
        <w:rPr>
          <w:rFonts w:ascii="华文楷体" w:eastAsia="华文楷体" w:hAnsi="华文楷体" w:hint="eastAsia"/>
          <w:sz w:val="28"/>
          <w:szCs w:val="28"/>
        </w:rPr>
        <w:t>错乱为彼</w:t>
      </w:r>
      <w:ins w:id="619"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这个</w:t>
      </w:r>
      <w:proofErr w:type="gramStart"/>
      <w:r w:rsidRPr="008F58F1">
        <w:rPr>
          <w:rFonts w:ascii="华文楷体" w:eastAsia="华文楷体" w:hAnsi="华文楷体" w:hint="eastAsia"/>
          <w:sz w:val="28"/>
          <w:szCs w:val="28"/>
        </w:rPr>
        <w:t>彼</w:t>
      </w:r>
      <w:proofErr w:type="gramEnd"/>
      <w:r w:rsidRPr="008F58F1">
        <w:rPr>
          <w:rFonts w:ascii="华文楷体" w:eastAsia="华文楷体" w:hAnsi="华文楷体" w:hint="eastAsia"/>
          <w:sz w:val="28"/>
          <w:szCs w:val="28"/>
        </w:rPr>
        <w:t>就是水，那么就是把它错乱为水的行</w:t>
      </w:r>
      <w:proofErr w:type="gramStart"/>
      <w:r w:rsidRPr="008F58F1">
        <w:rPr>
          <w:rFonts w:ascii="华文楷体" w:eastAsia="华文楷体" w:hAnsi="华文楷体" w:hint="eastAsia"/>
          <w:sz w:val="28"/>
          <w:szCs w:val="28"/>
        </w:rPr>
        <w:t>相如果</w:t>
      </w:r>
      <w:proofErr w:type="gramEnd"/>
      <w:r w:rsidRPr="008F58F1">
        <w:rPr>
          <w:rFonts w:ascii="华文楷体" w:eastAsia="华文楷体" w:hAnsi="华文楷体" w:hint="eastAsia"/>
          <w:sz w:val="28"/>
          <w:szCs w:val="28"/>
        </w:rPr>
        <w:t>连这个错乱为水的行相也不存在的话，怎么你就能看成水，不能看成水的</w:t>
      </w:r>
      <w:del w:id="620" w:author="Windows User" w:date="2015-11-30T13:23:00Z">
        <w:r w:rsidRPr="008F58F1" w:rsidDel="007B3941">
          <w:rPr>
            <w:rFonts w:ascii="华文楷体" w:eastAsia="华文楷体" w:hAnsi="华文楷体" w:hint="eastAsia"/>
            <w:sz w:val="28"/>
            <w:szCs w:val="28"/>
          </w:rPr>
          <w:delText>，</w:delText>
        </w:r>
      </w:del>
      <w:ins w:id="621"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所以说外在当中虽然不存在真正的水，但是在眼</w:t>
      </w:r>
      <w:proofErr w:type="gramStart"/>
      <w:r w:rsidRPr="008F58F1">
        <w:rPr>
          <w:rFonts w:ascii="华文楷体" w:eastAsia="华文楷体" w:hAnsi="华文楷体" w:hint="eastAsia"/>
          <w:sz w:val="28"/>
          <w:szCs w:val="28"/>
        </w:rPr>
        <w:t>识面前</w:t>
      </w:r>
      <w:proofErr w:type="gramEnd"/>
      <w:r w:rsidRPr="008F58F1">
        <w:rPr>
          <w:rFonts w:ascii="华文楷体" w:eastAsia="华文楷体" w:hAnsi="华文楷体" w:hint="eastAsia"/>
          <w:sz w:val="28"/>
          <w:szCs w:val="28"/>
        </w:rPr>
        <w:t>一定有他水的行相</w:t>
      </w:r>
      <w:del w:id="622" w:author="Windows User" w:date="2015-11-30T13:23:00Z">
        <w:r w:rsidRPr="008F58F1" w:rsidDel="007B3941">
          <w:rPr>
            <w:rFonts w:ascii="华文楷体" w:eastAsia="华文楷体" w:hAnsi="华文楷体" w:hint="eastAsia"/>
            <w:sz w:val="28"/>
            <w:szCs w:val="28"/>
          </w:rPr>
          <w:delText>，</w:delText>
        </w:r>
      </w:del>
      <w:ins w:id="623"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如果没有水的行相绝对不该感知这个，就像我们平时使用</w:t>
      </w:r>
      <w:del w:id="624" w:author="Windows User" w:date="2015-11-30T13:23:00Z">
        <w:r w:rsidRPr="008F58F1" w:rsidDel="007B3941">
          <w:rPr>
            <w:rFonts w:ascii="华文楷体" w:eastAsia="华文楷体" w:hAnsi="华文楷体" w:hint="eastAsia"/>
            <w:sz w:val="28"/>
            <w:szCs w:val="28"/>
          </w:rPr>
          <w:delText>得</w:delText>
        </w:r>
      </w:del>
      <w:ins w:id="625" w:author="Windows User" w:date="2015-11-30T13:23:00Z">
        <w:r w:rsidR="007B3941">
          <w:rPr>
            <w:rFonts w:ascii="华文楷体" w:eastAsia="华文楷体" w:hAnsi="华文楷体" w:hint="eastAsia"/>
            <w:sz w:val="28"/>
            <w:szCs w:val="28"/>
          </w:rPr>
          <w:t>的</w:t>
        </w:r>
      </w:ins>
      <w:r w:rsidRPr="008F58F1">
        <w:rPr>
          <w:rFonts w:ascii="华文楷体" w:eastAsia="华文楷体" w:hAnsi="华文楷体" w:hint="eastAsia"/>
          <w:sz w:val="28"/>
          <w:szCs w:val="28"/>
        </w:rPr>
        <w:t>比喻就是这个蛇的比喻</w:t>
      </w:r>
      <w:r w:rsidRPr="008F58F1">
        <w:rPr>
          <w:rFonts w:ascii="华文楷体" w:eastAsia="华文楷体" w:hAnsi="华文楷体" w:hint="eastAsia"/>
          <w:sz w:val="28"/>
          <w:szCs w:val="28"/>
        </w:rPr>
        <w:lastRenderedPageBreak/>
        <w:t>一样，花绳和这个蛇的比喻</w:t>
      </w:r>
      <w:ins w:id="626"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那么黄昏的时候你把这个花绳</w:t>
      </w:r>
      <w:proofErr w:type="gramStart"/>
      <w:r w:rsidRPr="008F58F1">
        <w:rPr>
          <w:rFonts w:ascii="华文楷体" w:eastAsia="华文楷体" w:hAnsi="华文楷体" w:hint="eastAsia"/>
          <w:sz w:val="28"/>
          <w:szCs w:val="28"/>
        </w:rPr>
        <w:t>看做</w:t>
      </w:r>
      <w:proofErr w:type="gramEnd"/>
      <w:r w:rsidRPr="008F58F1">
        <w:rPr>
          <w:rFonts w:ascii="华文楷体" w:eastAsia="华文楷体" w:hAnsi="华文楷体" w:hint="eastAsia"/>
          <w:sz w:val="28"/>
          <w:szCs w:val="28"/>
        </w:rPr>
        <w:t>蛇了</w:t>
      </w:r>
      <w:ins w:id="627"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如果这个时候</w:t>
      </w:r>
      <w:proofErr w:type="gramStart"/>
      <w:r w:rsidRPr="008F58F1">
        <w:rPr>
          <w:rFonts w:ascii="华文楷体" w:eastAsia="华文楷体" w:hAnsi="华文楷体" w:hint="eastAsia"/>
          <w:sz w:val="28"/>
          <w:szCs w:val="28"/>
        </w:rPr>
        <w:t>呢当然</w:t>
      </w:r>
      <w:proofErr w:type="gramEnd"/>
      <w:r w:rsidRPr="008F58F1">
        <w:rPr>
          <w:rFonts w:ascii="华文楷体" w:eastAsia="华文楷体" w:hAnsi="华文楷体" w:hint="eastAsia"/>
          <w:sz w:val="28"/>
          <w:szCs w:val="28"/>
        </w:rPr>
        <w:t>在外界当中他就是一条花绳而已，不存在蛇</w:t>
      </w:r>
      <w:ins w:id="628"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但是呢如果这个时候连你的眼识面前</w:t>
      </w:r>
      <w:ins w:id="629"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这个蛇的行相都不存在的话，你又何必去恐怖呢</w:t>
      </w:r>
      <w:del w:id="630" w:author="Windows User" w:date="2015-11-30T13:23:00Z">
        <w:r w:rsidRPr="008F58F1" w:rsidDel="007B3941">
          <w:rPr>
            <w:rFonts w:ascii="华文楷体" w:eastAsia="华文楷体" w:hAnsi="华文楷体" w:hint="eastAsia"/>
            <w:sz w:val="28"/>
            <w:szCs w:val="28"/>
          </w:rPr>
          <w:delText>，</w:delText>
        </w:r>
      </w:del>
      <w:ins w:id="631" w:author="Windows User" w:date="2015-11-30T13:23: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在外在当中也不存在蛇在你的眼</w:t>
      </w:r>
      <w:proofErr w:type="gramStart"/>
      <w:r w:rsidRPr="008F58F1">
        <w:rPr>
          <w:rFonts w:ascii="华文楷体" w:eastAsia="华文楷体" w:hAnsi="华文楷体" w:hint="eastAsia"/>
          <w:sz w:val="28"/>
          <w:szCs w:val="28"/>
        </w:rPr>
        <w:t>识面前</w:t>
      </w:r>
      <w:proofErr w:type="gramEnd"/>
      <w:r w:rsidRPr="008F58F1">
        <w:rPr>
          <w:rFonts w:ascii="华文楷体" w:eastAsia="华文楷体" w:hAnsi="华文楷体" w:hint="eastAsia"/>
          <w:sz w:val="28"/>
          <w:szCs w:val="28"/>
        </w:rPr>
        <w:t>也没有错乱显现为蛇的行相</w:t>
      </w:r>
      <w:ins w:id="632" w:author="Windows User" w:date="2015-11-30T13:24: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你又何必去恐怖呢</w:t>
      </w:r>
      <w:del w:id="633" w:author="Windows User" w:date="2015-11-30T13:24:00Z">
        <w:r w:rsidRPr="008F58F1" w:rsidDel="007B3941">
          <w:rPr>
            <w:rFonts w:ascii="华文楷体" w:eastAsia="华文楷体" w:hAnsi="华文楷体" w:hint="eastAsia"/>
            <w:sz w:val="28"/>
            <w:szCs w:val="28"/>
          </w:rPr>
          <w:delText>，</w:delText>
        </w:r>
      </w:del>
      <w:ins w:id="634" w:author="Windows User" w:date="2015-11-30T13:24:00Z">
        <w:r w:rsidR="007B3941">
          <w:rPr>
            <w:rFonts w:ascii="华文楷体" w:eastAsia="华文楷体" w:hAnsi="华文楷体" w:hint="eastAsia"/>
            <w:sz w:val="28"/>
            <w:szCs w:val="28"/>
          </w:rPr>
          <w:t>？</w:t>
        </w:r>
      </w:ins>
      <w:del w:id="635" w:author="Windows User" w:date="2015-11-30T13:24:00Z">
        <w:r w:rsidRPr="008F58F1" w:rsidDel="007B3941">
          <w:rPr>
            <w:rFonts w:ascii="华文楷体" w:eastAsia="华文楷体" w:hAnsi="华文楷体" w:hint="eastAsia"/>
            <w:sz w:val="28"/>
            <w:szCs w:val="28"/>
          </w:rPr>
          <w:delText>现在</w:delText>
        </w:r>
      </w:del>
      <w:ins w:id="636" w:author="Windows User" w:date="2015-11-30T13:24:00Z">
        <w:r w:rsidR="007B3941">
          <w:rPr>
            <w:rFonts w:ascii="华文楷体" w:eastAsia="华文楷体" w:hAnsi="华文楷体" w:hint="eastAsia"/>
            <w:sz w:val="28"/>
            <w:szCs w:val="28"/>
          </w:rPr>
          <w:t>像这样的</w:t>
        </w:r>
      </w:ins>
      <w:r w:rsidRPr="008F58F1">
        <w:rPr>
          <w:rFonts w:ascii="华文楷体" w:eastAsia="华文楷体" w:hAnsi="华文楷体" w:hint="eastAsia"/>
          <w:sz w:val="28"/>
          <w:szCs w:val="28"/>
        </w:rPr>
        <w:t>实际上就说是外在当中不存在蛇</w:t>
      </w:r>
      <w:ins w:id="637" w:author="Windows User" w:date="2015-11-30T13:24: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那么实际上你的眼</w:t>
      </w:r>
      <w:proofErr w:type="gramStart"/>
      <w:r w:rsidRPr="008F58F1">
        <w:rPr>
          <w:rFonts w:ascii="华文楷体" w:eastAsia="华文楷体" w:hAnsi="华文楷体" w:hint="eastAsia"/>
          <w:sz w:val="28"/>
          <w:szCs w:val="28"/>
        </w:rPr>
        <w:t>识面前</w:t>
      </w:r>
      <w:proofErr w:type="gramEnd"/>
      <w:r w:rsidRPr="008F58F1">
        <w:rPr>
          <w:rFonts w:ascii="华文楷体" w:eastAsia="华文楷体" w:hAnsi="华文楷体" w:hint="eastAsia"/>
          <w:sz w:val="28"/>
          <w:szCs w:val="28"/>
        </w:rPr>
        <w:t>也不存在蛇</w:t>
      </w:r>
      <w:ins w:id="638" w:author="Windows User" w:date="2015-11-30T13:24: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像这样的话恐怖的</w:t>
      </w:r>
      <w:proofErr w:type="gramStart"/>
      <w:r w:rsidRPr="008F58F1">
        <w:rPr>
          <w:rFonts w:ascii="华文楷体" w:eastAsia="华文楷体" w:hAnsi="华文楷体" w:hint="eastAsia"/>
          <w:sz w:val="28"/>
          <w:szCs w:val="28"/>
        </w:rPr>
        <w:t>因根本</w:t>
      </w:r>
      <w:proofErr w:type="gramEnd"/>
      <w:r w:rsidRPr="008F58F1">
        <w:rPr>
          <w:rFonts w:ascii="华文楷体" w:eastAsia="华文楷体" w:hAnsi="华文楷体" w:hint="eastAsia"/>
          <w:sz w:val="28"/>
          <w:szCs w:val="28"/>
        </w:rPr>
        <w:t>找不到的，所以说不管怎么样一定是感受到了他的行相之后才能够认知这个蛇</w:t>
      </w:r>
      <w:ins w:id="639" w:author="Windows User" w:date="2015-11-30T13:24: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是什么</w:t>
      </w:r>
      <w:del w:id="640" w:author="Windows User" w:date="2015-11-30T13:24:00Z">
        <w:r w:rsidRPr="008F58F1" w:rsidDel="007B3941">
          <w:rPr>
            <w:rFonts w:ascii="华文楷体" w:eastAsia="华文楷体" w:hAnsi="华文楷体" w:hint="eastAsia"/>
            <w:sz w:val="28"/>
            <w:szCs w:val="28"/>
          </w:rPr>
          <w:delText>情况</w:delText>
        </w:r>
      </w:del>
      <w:ins w:id="641" w:author="Windows User" w:date="2015-11-30T13:24:00Z">
        <w:r w:rsidR="007B3941">
          <w:rPr>
            <w:rFonts w:ascii="华文楷体" w:eastAsia="华文楷体" w:hAnsi="华文楷体" w:hint="eastAsia"/>
            <w:sz w:val="28"/>
            <w:szCs w:val="28"/>
          </w:rPr>
          <w:t>什么</w:t>
        </w:r>
      </w:ins>
      <w:del w:id="642" w:author="Windows User" w:date="2015-11-30T13:24:00Z">
        <w:r w:rsidRPr="008F58F1" w:rsidDel="007B3941">
          <w:rPr>
            <w:rFonts w:ascii="华文楷体" w:eastAsia="华文楷体" w:hAnsi="华文楷体" w:hint="eastAsia"/>
            <w:sz w:val="28"/>
            <w:szCs w:val="28"/>
          </w:rPr>
          <w:delText>，</w:delText>
        </w:r>
      </w:del>
      <w:ins w:id="643" w:author="Windows User" w:date="2015-11-30T13:24: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比如说已经感受到阳焰水了，我就认为远处一条大河在流动，一定有这个</w:t>
      </w:r>
      <w:ins w:id="644"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那么后面当你的眼病呀</w:t>
      </w:r>
      <w:ins w:id="645"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因为这个在沙漠当中看到这样一种水呢</w:t>
      </w:r>
      <w:ins w:id="646"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也是一种很干燥</w:t>
      </w:r>
      <w:ins w:id="647" w:author="Windows User" w:date="2015-11-30T13:25:00Z">
        <w:r w:rsidR="007B3941">
          <w:rPr>
            <w:rFonts w:ascii="华文楷体" w:eastAsia="华文楷体" w:hAnsi="华文楷体" w:hint="eastAsia"/>
            <w:sz w:val="28"/>
            <w:szCs w:val="28"/>
          </w:rPr>
          <w:t>，你的</w:t>
        </w:r>
      </w:ins>
      <w:r w:rsidRPr="008F58F1">
        <w:rPr>
          <w:rFonts w:ascii="华文楷体" w:eastAsia="华文楷体" w:hAnsi="华文楷体" w:hint="eastAsia"/>
          <w:sz w:val="28"/>
          <w:szCs w:val="28"/>
        </w:rPr>
        <w:t>眼睛是一种</w:t>
      </w:r>
      <w:ins w:id="648"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身体严重缺水像这个时候出现一种幻觉，或者说你</w:t>
      </w:r>
      <w:proofErr w:type="gramStart"/>
      <w:r w:rsidRPr="008F58F1">
        <w:rPr>
          <w:rFonts w:ascii="华文楷体" w:eastAsia="华文楷体" w:hAnsi="华文楷体" w:hint="eastAsia"/>
          <w:sz w:val="28"/>
          <w:szCs w:val="28"/>
        </w:rPr>
        <w:t>的眼根受到</w:t>
      </w:r>
      <w:proofErr w:type="gramEnd"/>
      <w:r w:rsidRPr="008F58F1">
        <w:rPr>
          <w:rFonts w:ascii="华文楷体" w:eastAsia="华文楷体" w:hAnsi="华文楷体" w:hint="eastAsia"/>
          <w:sz w:val="28"/>
          <w:szCs w:val="28"/>
        </w:rPr>
        <w:t>这样一种伤害之后</w:t>
      </w:r>
      <w:del w:id="649" w:author="Windows User" w:date="2015-11-30T13:25:00Z">
        <w:r w:rsidRPr="008F58F1" w:rsidDel="007B3941">
          <w:rPr>
            <w:rFonts w:ascii="华文楷体" w:eastAsia="华文楷体" w:hAnsi="华文楷体" w:hint="eastAsia"/>
            <w:sz w:val="28"/>
            <w:szCs w:val="28"/>
          </w:rPr>
          <w:delText>的呢</w:delText>
        </w:r>
      </w:del>
      <w:ins w:id="650"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会看到这样一种情况</w:t>
      </w:r>
      <w:del w:id="651" w:author="Windows User" w:date="2015-11-30T13:25:00Z">
        <w:r w:rsidRPr="008F58F1" w:rsidDel="007B3941">
          <w:rPr>
            <w:rFonts w:ascii="华文楷体" w:eastAsia="华文楷体" w:hAnsi="华文楷体" w:hint="eastAsia"/>
            <w:sz w:val="28"/>
            <w:szCs w:val="28"/>
          </w:rPr>
          <w:delText>，</w:delText>
        </w:r>
      </w:del>
      <w:ins w:id="652"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那么如果真正你把这样一种病因消除一看的时候呢</w:t>
      </w:r>
      <w:ins w:id="653"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不会看到这个水的行相，这个就是一种气而已</w:t>
      </w:r>
      <w:ins w:id="654"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或者说当你的这样一种借助其他的因缘你看清楚了这个是绳子的时候呢</w:t>
      </w:r>
      <w:ins w:id="655" w:author="Windows User" w:date="2015-11-30T13:25: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这个时候会显现一种绳子的相，所以说前面看成蛇的相，后面看成绳子的相，前面看成水的相</w:t>
      </w:r>
      <w:ins w:id="656" w:author="Windows User" w:date="2015-11-30T13:26: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后面看成水蒸气的相</w:t>
      </w:r>
      <w:ins w:id="657" w:author="Windows User" w:date="2015-11-30T13:26: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看着</w:t>
      </w:r>
      <w:del w:id="658" w:author="Windows User" w:date="2015-11-30T13:26:00Z">
        <w:r w:rsidRPr="008F58F1" w:rsidDel="007B3941">
          <w:rPr>
            <w:rFonts w:ascii="华文楷体" w:eastAsia="华文楷体" w:hAnsi="华文楷体" w:hint="eastAsia"/>
            <w:sz w:val="28"/>
            <w:szCs w:val="28"/>
          </w:rPr>
          <w:delText>他</w:delText>
        </w:r>
      </w:del>
      <w:ins w:id="659" w:author="Windows User" w:date="2015-11-30T13:26:00Z">
        <w:r w:rsidR="007B3941">
          <w:rPr>
            <w:rFonts w:ascii="华文楷体" w:eastAsia="华文楷体" w:hAnsi="华文楷体" w:hint="eastAsia"/>
            <w:sz w:val="28"/>
            <w:szCs w:val="28"/>
          </w:rPr>
          <w:t>它</w:t>
        </w:r>
      </w:ins>
      <w:r w:rsidRPr="008F58F1">
        <w:rPr>
          <w:rFonts w:ascii="华文楷体" w:eastAsia="华文楷体" w:hAnsi="华文楷体" w:hint="eastAsia"/>
          <w:sz w:val="28"/>
          <w:szCs w:val="28"/>
        </w:rPr>
        <w:t>流动的这个相实际上都要带相，没有相的这样一种</w:t>
      </w:r>
      <w:proofErr w:type="gramStart"/>
      <w:r w:rsidRPr="008F58F1">
        <w:rPr>
          <w:rFonts w:ascii="华文楷体" w:eastAsia="华文楷体" w:hAnsi="华文楷体" w:hint="eastAsia"/>
          <w:sz w:val="28"/>
          <w:szCs w:val="28"/>
        </w:rPr>
        <w:t>识根本</w:t>
      </w:r>
      <w:proofErr w:type="gramEnd"/>
      <w:r w:rsidRPr="008F58F1">
        <w:rPr>
          <w:rFonts w:ascii="华文楷体" w:eastAsia="华文楷体" w:hAnsi="华文楷体" w:hint="eastAsia"/>
          <w:sz w:val="28"/>
          <w:szCs w:val="28"/>
        </w:rPr>
        <w:t>不可能，没有相怎么样去领受呢</w:t>
      </w:r>
      <w:ins w:id="660" w:author="Windows User" w:date="2015-11-30T13:26: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所以说如果是这样的话根本不可能领受的</w:t>
      </w:r>
      <w:del w:id="661" w:author="Windows User" w:date="2015-11-30T13:26:00Z">
        <w:r w:rsidRPr="008F58F1" w:rsidDel="007B3941">
          <w:rPr>
            <w:rFonts w:ascii="华文楷体" w:eastAsia="华文楷体" w:hAnsi="华文楷体" w:hint="eastAsia"/>
            <w:sz w:val="28"/>
            <w:szCs w:val="28"/>
          </w:rPr>
          <w:delText>，</w:delText>
        </w:r>
      </w:del>
      <w:ins w:id="662" w:author="Windows User" w:date="2015-11-30T13:26:00Z">
        <w:r w:rsidR="007B3941">
          <w:rPr>
            <w:rFonts w:ascii="华文楷体" w:eastAsia="华文楷体" w:hAnsi="华文楷体" w:hint="eastAsia"/>
            <w:sz w:val="28"/>
            <w:szCs w:val="28"/>
          </w:rPr>
          <w:t>。</w:t>
        </w:r>
      </w:ins>
    </w:p>
    <w:p w:rsidR="007B3941" w:rsidRDefault="008F58F1" w:rsidP="007B3941">
      <w:pPr>
        <w:ind w:firstLine="570"/>
        <w:rPr>
          <w:ins w:id="663" w:author="Windows User" w:date="2015-11-30T13:27:00Z"/>
          <w:rFonts w:ascii="华文楷体" w:eastAsia="华文楷体" w:hAnsi="华文楷体" w:hint="eastAsia"/>
          <w:sz w:val="28"/>
          <w:szCs w:val="28"/>
        </w:rPr>
      </w:pPr>
      <w:r w:rsidRPr="008F58F1">
        <w:rPr>
          <w:rFonts w:ascii="华文楷体" w:eastAsia="华文楷体" w:hAnsi="华文楷体" w:hint="eastAsia"/>
          <w:sz w:val="28"/>
          <w:szCs w:val="28"/>
        </w:rPr>
        <w:t>好</w:t>
      </w:r>
      <w:proofErr w:type="gramStart"/>
      <w:r w:rsidRPr="008F58F1">
        <w:rPr>
          <w:rFonts w:ascii="华文楷体" w:eastAsia="华文楷体" w:hAnsi="华文楷体" w:hint="eastAsia"/>
          <w:sz w:val="28"/>
          <w:szCs w:val="28"/>
        </w:rPr>
        <w:t>这以上</w:t>
      </w:r>
      <w:proofErr w:type="gramEnd"/>
      <w:r w:rsidRPr="008F58F1">
        <w:rPr>
          <w:rFonts w:ascii="华文楷体" w:eastAsia="华文楷体" w:hAnsi="华文楷体" w:hint="eastAsia"/>
          <w:sz w:val="28"/>
          <w:szCs w:val="28"/>
        </w:rPr>
        <w:t>呢就讲到</w:t>
      </w:r>
      <w:proofErr w:type="gramStart"/>
      <w:r w:rsidRPr="008F58F1">
        <w:rPr>
          <w:rFonts w:ascii="华文楷体" w:eastAsia="华文楷体" w:hAnsi="华文楷体" w:hint="eastAsia"/>
          <w:sz w:val="28"/>
          <w:szCs w:val="28"/>
        </w:rPr>
        <w:t>第二个科判的</w:t>
      </w:r>
      <w:proofErr w:type="gramEnd"/>
      <w:r w:rsidRPr="008F58F1">
        <w:rPr>
          <w:rFonts w:ascii="华文楷体" w:eastAsia="华文楷体" w:hAnsi="华文楷体" w:hint="eastAsia"/>
          <w:sz w:val="28"/>
          <w:szCs w:val="28"/>
        </w:rPr>
        <w:t>内容了，</w:t>
      </w:r>
      <w:proofErr w:type="gramStart"/>
      <w:r w:rsidRPr="008F58F1">
        <w:rPr>
          <w:rFonts w:ascii="华文楷体" w:eastAsia="华文楷体" w:hAnsi="华文楷体" w:hint="eastAsia"/>
          <w:sz w:val="28"/>
          <w:szCs w:val="28"/>
        </w:rPr>
        <w:t>第二个科判就</w:t>
      </w:r>
      <w:proofErr w:type="gramEnd"/>
      <w:r w:rsidRPr="008F58F1">
        <w:rPr>
          <w:rFonts w:ascii="华文楷体" w:eastAsia="华文楷体" w:hAnsi="华文楷体" w:hint="eastAsia"/>
          <w:sz w:val="28"/>
          <w:szCs w:val="28"/>
        </w:rPr>
        <w:t>说单单的能取的识是不合理的。那么此处的单单的能取的识呢</w:t>
      </w:r>
      <w:ins w:id="664" w:author="Windows User" w:date="2015-11-30T13:26: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就说是这个前面所分析的一样的他主要是心</w:t>
      </w:r>
      <w:proofErr w:type="gramStart"/>
      <w:r w:rsidRPr="008F58F1">
        <w:rPr>
          <w:rFonts w:ascii="华文楷体" w:eastAsia="华文楷体" w:hAnsi="华文楷体" w:hint="eastAsia"/>
          <w:sz w:val="28"/>
          <w:szCs w:val="28"/>
        </w:rPr>
        <w:t>识本身</w:t>
      </w:r>
      <w:proofErr w:type="gramEnd"/>
      <w:r w:rsidRPr="008F58F1">
        <w:rPr>
          <w:rFonts w:ascii="华文楷体" w:eastAsia="华文楷体" w:hAnsi="华文楷体" w:hint="eastAsia"/>
          <w:sz w:val="28"/>
          <w:szCs w:val="28"/>
        </w:rPr>
        <w:t>作为一个能取法，心</w:t>
      </w:r>
      <w:proofErr w:type="gramStart"/>
      <w:r w:rsidRPr="008F58F1">
        <w:rPr>
          <w:rFonts w:ascii="华文楷体" w:eastAsia="华文楷体" w:hAnsi="华文楷体" w:hint="eastAsia"/>
          <w:sz w:val="28"/>
          <w:szCs w:val="28"/>
        </w:rPr>
        <w:t>识本身</w:t>
      </w:r>
      <w:proofErr w:type="gramEnd"/>
      <w:r w:rsidRPr="008F58F1">
        <w:rPr>
          <w:rFonts w:ascii="华文楷体" w:eastAsia="华文楷体" w:hAnsi="华文楷体" w:hint="eastAsia"/>
          <w:sz w:val="28"/>
          <w:szCs w:val="28"/>
        </w:rPr>
        <w:t>作为一个能取法的观察方式</w:t>
      </w:r>
      <w:ins w:id="665" w:author="Windows User" w:date="2015-11-30T13:26:00Z">
        <w:r w:rsidR="007B3941">
          <w:rPr>
            <w:rFonts w:ascii="华文楷体" w:eastAsia="华文楷体" w:hAnsi="华文楷体" w:hint="eastAsia"/>
            <w:sz w:val="28"/>
            <w:szCs w:val="28"/>
          </w:rPr>
          <w:t>，</w:t>
        </w:r>
      </w:ins>
      <w:r w:rsidRPr="008F58F1">
        <w:rPr>
          <w:rFonts w:ascii="华文楷体" w:eastAsia="华文楷体" w:hAnsi="华文楷体" w:hint="eastAsia"/>
          <w:sz w:val="28"/>
          <w:szCs w:val="28"/>
        </w:rPr>
        <w:t>如果没有一个行相所取，那么能取的心识也</w:t>
      </w:r>
      <w:r w:rsidRPr="008F58F1">
        <w:rPr>
          <w:rFonts w:ascii="华文楷体" w:eastAsia="华文楷体" w:hAnsi="华文楷体" w:hint="eastAsia"/>
          <w:sz w:val="28"/>
          <w:szCs w:val="28"/>
        </w:rPr>
        <w:lastRenderedPageBreak/>
        <w:t>是无法安立的</w:t>
      </w:r>
      <w:del w:id="666" w:author="Windows User" w:date="2015-11-30T13:26:00Z">
        <w:r w:rsidRPr="008F58F1" w:rsidDel="007B3941">
          <w:rPr>
            <w:rFonts w:ascii="华文楷体" w:eastAsia="华文楷体" w:hAnsi="华文楷体" w:hint="eastAsia"/>
            <w:sz w:val="28"/>
            <w:szCs w:val="28"/>
          </w:rPr>
          <w:delText>，</w:delText>
        </w:r>
      </w:del>
      <w:ins w:id="667" w:author="Windows User" w:date="2015-11-30T13:26:00Z">
        <w:r w:rsidR="007B3941">
          <w:rPr>
            <w:rFonts w:ascii="华文楷体" w:eastAsia="华文楷体" w:hAnsi="华文楷体" w:hint="eastAsia"/>
            <w:sz w:val="28"/>
            <w:szCs w:val="28"/>
          </w:rPr>
          <w:t>。</w:t>
        </w:r>
      </w:ins>
    </w:p>
    <w:p w:rsidR="007B3941" w:rsidRPr="007B3941" w:rsidRDefault="007B3941" w:rsidP="007B3941">
      <w:pPr>
        <w:ind w:firstLine="570"/>
        <w:rPr>
          <w:ins w:id="668" w:author="Windows User" w:date="2015-11-30T13:27:00Z"/>
          <w:rFonts w:ascii="华文楷体" w:eastAsia="华文楷体" w:hAnsi="华文楷体" w:hint="eastAsia"/>
          <w:b/>
          <w:sz w:val="28"/>
          <w:szCs w:val="28"/>
          <w:rPrChange w:id="669" w:author="Windows User" w:date="2015-11-30T13:27:00Z">
            <w:rPr>
              <w:ins w:id="670" w:author="Windows User" w:date="2015-11-30T13:27:00Z"/>
              <w:rFonts w:ascii="华文楷体" w:eastAsia="华文楷体" w:hAnsi="华文楷体" w:hint="eastAsia"/>
              <w:sz w:val="28"/>
              <w:szCs w:val="28"/>
            </w:rPr>
          </w:rPrChange>
        </w:rPr>
      </w:pPr>
      <w:ins w:id="671" w:author="Windows User" w:date="2015-11-30T13:27:00Z">
        <w:r w:rsidRPr="007B3941">
          <w:rPr>
            <w:rFonts w:ascii="华文楷体" w:eastAsia="华文楷体" w:hAnsi="华文楷体" w:hint="eastAsia"/>
            <w:b/>
            <w:sz w:val="28"/>
            <w:szCs w:val="28"/>
            <w:rPrChange w:id="672" w:author="Windows User" w:date="2015-11-30T13:27:00Z">
              <w:rPr>
                <w:rFonts w:ascii="华文楷体" w:eastAsia="华文楷体" w:hAnsi="华文楷体" w:hint="eastAsia"/>
                <w:sz w:val="28"/>
                <w:szCs w:val="28"/>
              </w:rPr>
            </w:rPrChange>
          </w:rPr>
          <w:t>午三、</w:t>
        </w:r>
        <w:proofErr w:type="gramStart"/>
        <w:r w:rsidRPr="007B3941">
          <w:rPr>
            <w:rFonts w:ascii="华文楷体" w:eastAsia="华文楷体" w:hAnsi="华文楷体" w:hint="eastAsia"/>
            <w:b/>
            <w:sz w:val="28"/>
            <w:szCs w:val="28"/>
            <w:rPrChange w:id="673" w:author="Windows User" w:date="2015-11-30T13:27:00Z">
              <w:rPr>
                <w:rFonts w:ascii="华文楷体" w:eastAsia="华文楷体" w:hAnsi="华文楷体" w:hint="eastAsia"/>
                <w:sz w:val="28"/>
                <w:szCs w:val="28"/>
              </w:rPr>
            </w:rPrChange>
          </w:rPr>
          <w:t>破遣过之</w:t>
        </w:r>
        <w:proofErr w:type="gramEnd"/>
        <w:r w:rsidRPr="007B3941">
          <w:rPr>
            <w:rFonts w:ascii="华文楷体" w:eastAsia="华文楷体" w:hAnsi="华文楷体" w:hint="eastAsia"/>
            <w:b/>
            <w:sz w:val="28"/>
            <w:szCs w:val="28"/>
            <w:rPrChange w:id="674" w:author="Windows User" w:date="2015-11-30T13:27:00Z">
              <w:rPr>
                <w:rFonts w:ascii="华文楷体" w:eastAsia="华文楷体" w:hAnsi="华文楷体" w:hint="eastAsia"/>
                <w:sz w:val="28"/>
                <w:szCs w:val="28"/>
              </w:rPr>
            </w:rPrChange>
          </w:rPr>
          <w:t>答复：</w:t>
        </w:r>
      </w:ins>
    </w:p>
    <w:p w:rsidR="007B3941" w:rsidRPr="007B3941" w:rsidRDefault="007B3941" w:rsidP="007B3941">
      <w:pPr>
        <w:ind w:firstLine="570"/>
        <w:jc w:val="center"/>
        <w:rPr>
          <w:ins w:id="675" w:author="Windows User" w:date="2015-11-30T13:27:00Z"/>
          <w:rFonts w:ascii="华文楷体" w:eastAsia="华文楷体" w:hAnsi="华文楷体" w:hint="eastAsia"/>
          <w:b/>
          <w:sz w:val="28"/>
          <w:szCs w:val="28"/>
          <w:rPrChange w:id="676" w:author="Windows User" w:date="2015-11-30T13:27:00Z">
            <w:rPr>
              <w:ins w:id="677" w:author="Windows User" w:date="2015-11-30T13:27:00Z"/>
              <w:rFonts w:ascii="华文楷体" w:eastAsia="华文楷体" w:hAnsi="华文楷体" w:hint="eastAsia"/>
              <w:sz w:val="28"/>
              <w:szCs w:val="28"/>
            </w:rPr>
          </w:rPrChange>
        </w:rPr>
        <w:pPrChange w:id="678" w:author="Windows User" w:date="2015-11-30T13:27:00Z">
          <w:pPr>
            <w:ind w:firstLine="570"/>
          </w:pPr>
        </w:pPrChange>
      </w:pPr>
      <w:ins w:id="679" w:author="Windows User" w:date="2015-11-30T13:27:00Z">
        <w:r w:rsidRPr="007B3941">
          <w:rPr>
            <w:rFonts w:ascii="华文楷体" w:eastAsia="华文楷体" w:hAnsi="华文楷体" w:hint="eastAsia"/>
            <w:b/>
            <w:sz w:val="28"/>
            <w:szCs w:val="28"/>
            <w:rPrChange w:id="680" w:author="Windows User" w:date="2015-11-30T13:27:00Z">
              <w:rPr>
                <w:rFonts w:ascii="华文楷体" w:eastAsia="华文楷体" w:hAnsi="华文楷体" w:hint="eastAsia"/>
                <w:sz w:val="28"/>
                <w:szCs w:val="28"/>
              </w:rPr>
            </w:rPrChange>
          </w:rPr>
          <w:t>若</w:t>
        </w:r>
        <w:proofErr w:type="gramStart"/>
        <w:r w:rsidRPr="007B3941">
          <w:rPr>
            <w:rFonts w:ascii="华文楷体" w:eastAsia="华文楷体" w:hAnsi="华文楷体" w:hint="eastAsia"/>
            <w:b/>
            <w:sz w:val="28"/>
            <w:szCs w:val="28"/>
            <w:rPrChange w:id="681" w:author="Windows User" w:date="2015-11-30T13:27:00Z">
              <w:rPr>
                <w:rFonts w:ascii="华文楷体" w:eastAsia="华文楷体" w:hAnsi="华文楷体" w:hint="eastAsia"/>
                <w:sz w:val="28"/>
                <w:szCs w:val="28"/>
              </w:rPr>
            </w:rPrChange>
          </w:rPr>
          <w:t>谓迷知</w:t>
        </w:r>
        <w:proofErr w:type="gramEnd"/>
        <w:r w:rsidRPr="007B3941">
          <w:rPr>
            <w:rFonts w:ascii="华文楷体" w:eastAsia="华文楷体" w:hAnsi="华文楷体" w:hint="eastAsia"/>
            <w:b/>
            <w:sz w:val="28"/>
            <w:szCs w:val="28"/>
            <w:rPrChange w:id="682" w:author="Windows User" w:date="2015-11-30T13:27:00Z">
              <w:rPr>
                <w:rFonts w:ascii="华文楷体" w:eastAsia="华文楷体" w:hAnsi="华文楷体" w:hint="eastAsia"/>
                <w:sz w:val="28"/>
                <w:szCs w:val="28"/>
              </w:rPr>
            </w:rPrChange>
          </w:rPr>
          <w:t>此，无论依迷乱，</w:t>
        </w:r>
      </w:ins>
    </w:p>
    <w:p w:rsidR="007B3941" w:rsidRPr="007B3941" w:rsidRDefault="007B3941" w:rsidP="007B3941">
      <w:pPr>
        <w:ind w:firstLine="570"/>
        <w:jc w:val="center"/>
        <w:rPr>
          <w:ins w:id="683" w:author="Windows User" w:date="2015-11-30T13:27:00Z"/>
          <w:rFonts w:ascii="华文楷体" w:eastAsia="华文楷体" w:hAnsi="华文楷体" w:hint="eastAsia"/>
          <w:b/>
          <w:sz w:val="28"/>
          <w:szCs w:val="28"/>
          <w:rPrChange w:id="684" w:author="Windows User" w:date="2015-11-30T13:27:00Z">
            <w:rPr>
              <w:ins w:id="685" w:author="Windows User" w:date="2015-11-30T13:27:00Z"/>
              <w:rFonts w:ascii="华文楷体" w:eastAsia="华文楷体" w:hAnsi="华文楷体" w:hint="eastAsia"/>
              <w:sz w:val="28"/>
              <w:szCs w:val="28"/>
            </w:rPr>
          </w:rPrChange>
        </w:rPr>
        <w:pPrChange w:id="686" w:author="Windows User" w:date="2015-11-30T13:27:00Z">
          <w:pPr>
            <w:ind w:firstLine="570"/>
          </w:pPr>
        </w:pPrChange>
      </w:pPr>
      <w:ins w:id="687" w:author="Windows User" w:date="2015-11-30T13:27:00Z">
        <w:r w:rsidRPr="007B3941">
          <w:rPr>
            <w:rFonts w:ascii="华文楷体" w:eastAsia="华文楷体" w:hAnsi="华文楷体" w:hint="eastAsia"/>
            <w:b/>
            <w:sz w:val="28"/>
            <w:szCs w:val="28"/>
            <w:rPrChange w:id="688" w:author="Windows User" w:date="2015-11-30T13:27:00Z">
              <w:rPr>
                <w:rFonts w:ascii="华文楷体" w:eastAsia="华文楷体" w:hAnsi="华文楷体" w:hint="eastAsia"/>
                <w:sz w:val="28"/>
                <w:szCs w:val="28"/>
              </w:rPr>
            </w:rPrChange>
          </w:rPr>
          <w:t>或</w:t>
        </w:r>
        <w:proofErr w:type="gramStart"/>
        <w:r w:rsidRPr="007B3941">
          <w:rPr>
            <w:rFonts w:ascii="华文楷体" w:eastAsia="华文楷体" w:hAnsi="华文楷体" w:hint="eastAsia"/>
            <w:b/>
            <w:sz w:val="28"/>
            <w:szCs w:val="28"/>
            <w:rPrChange w:id="689" w:author="Windows User" w:date="2015-11-30T13:27:00Z">
              <w:rPr>
                <w:rFonts w:ascii="华文楷体" w:eastAsia="华文楷体" w:hAnsi="华文楷体" w:hint="eastAsia"/>
                <w:sz w:val="28"/>
                <w:szCs w:val="28"/>
              </w:rPr>
            </w:rPrChange>
          </w:rPr>
          <w:t>由彼力生</w:t>
        </w:r>
        <w:proofErr w:type="gramEnd"/>
        <w:r w:rsidRPr="007B3941">
          <w:rPr>
            <w:rFonts w:ascii="华文楷体" w:eastAsia="华文楷体" w:hAnsi="华文楷体" w:hint="eastAsia"/>
            <w:b/>
            <w:sz w:val="28"/>
            <w:szCs w:val="28"/>
            <w:rPrChange w:id="690" w:author="Windows User" w:date="2015-11-30T13:27:00Z">
              <w:rPr>
                <w:rFonts w:ascii="华文楷体" w:eastAsia="华文楷体" w:hAnsi="华文楷体" w:hint="eastAsia"/>
                <w:sz w:val="28"/>
                <w:szCs w:val="28"/>
              </w:rPr>
            </w:rPrChange>
          </w:rPr>
          <w:t>，</w:t>
        </w:r>
        <w:proofErr w:type="gramStart"/>
        <w:r w:rsidRPr="007B3941">
          <w:rPr>
            <w:rFonts w:ascii="华文楷体" w:eastAsia="华文楷体" w:hAnsi="华文楷体" w:hint="eastAsia"/>
            <w:b/>
            <w:sz w:val="28"/>
            <w:szCs w:val="28"/>
            <w:rPrChange w:id="691" w:author="Windows User" w:date="2015-11-30T13:27:00Z">
              <w:rPr>
                <w:rFonts w:ascii="华文楷体" w:eastAsia="华文楷体" w:hAnsi="华文楷体" w:hint="eastAsia"/>
                <w:sz w:val="28"/>
                <w:szCs w:val="28"/>
              </w:rPr>
            </w:rPrChange>
          </w:rPr>
          <w:t>彼皆随他</w:t>
        </w:r>
        <w:proofErr w:type="gramEnd"/>
        <w:r w:rsidRPr="007B3941">
          <w:rPr>
            <w:rFonts w:ascii="华文楷体" w:eastAsia="华文楷体" w:hAnsi="华文楷体" w:hint="eastAsia"/>
            <w:b/>
            <w:sz w:val="28"/>
            <w:szCs w:val="28"/>
            <w:rPrChange w:id="692" w:author="Windows User" w:date="2015-11-30T13:27:00Z">
              <w:rPr>
                <w:rFonts w:ascii="华文楷体" w:eastAsia="华文楷体" w:hAnsi="华文楷体" w:hint="eastAsia"/>
                <w:sz w:val="28"/>
                <w:szCs w:val="28"/>
              </w:rPr>
            </w:rPrChange>
          </w:rPr>
          <w:t>转。</w:t>
        </w:r>
      </w:ins>
    </w:p>
    <w:p w:rsidR="00C13C27" w:rsidRDefault="008F58F1" w:rsidP="007B3941">
      <w:pPr>
        <w:ind w:firstLine="570"/>
        <w:rPr>
          <w:ins w:id="693" w:author="Windows User" w:date="2015-11-30T13:34:00Z"/>
          <w:rFonts w:ascii="华文楷体" w:eastAsia="华文楷体" w:hAnsi="华文楷体" w:hint="eastAsia"/>
          <w:sz w:val="28"/>
          <w:szCs w:val="28"/>
        </w:rPr>
      </w:pPr>
      <w:del w:id="694" w:author="Windows User" w:date="2015-11-30T13:27:00Z">
        <w:r w:rsidRPr="008F58F1" w:rsidDel="00937830">
          <w:rPr>
            <w:rFonts w:ascii="华文楷体" w:eastAsia="华文楷体" w:hAnsi="华文楷体" w:hint="eastAsia"/>
            <w:sz w:val="28"/>
            <w:szCs w:val="28"/>
          </w:rPr>
          <w:delText>那么就讲第三个科判是破遣过之答复：若谓迷知此，无论依迷乱，或由彼力生，彼皆随他转。</w:delText>
        </w:r>
      </w:del>
      <w:r w:rsidRPr="008F58F1">
        <w:rPr>
          <w:rFonts w:ascii="华文楷体" w:eastAsia="华文楷体" w:hAnsi="华文楷体" w:hint="eastAsia"/>
          <w:sz w:val="28"/>
          <w:szCs w:val="28"/>
        </w:rPr>
        <w:t>那么首先呢是讲到了对方的答复，</w:t>
      </w:r>
      <w:proofErr w:type="gramStart"/>
      <w:r w:rsidRPr="008F58F1">
        <w:rPr>
          <w:rFonts w:ascii="华文楷体" w:eastAsia="华文楷体" w:hAnsi="华文楷体" w:hint="eastAsia"/>
          <w:sz w:val="28"/>
          <w:szCs w:val="28"/>
        </w:rPr>
        <w:t>遣过的</w:t>
      </w:r>
      <w:proofErr w:type="gramEnd"/>
      <w:r w:rsidRPr="008F58F1">
        <w:rPr>
          <w:rFonts w:ascii="华文楷体" w:eastAsia="华文楷体" w:hAnsi="华文楷体" w:hint="eastAsia"/>
          <w:sz w:val="28"/>
          <w:szCs w:val="28"/>
        </w:rPr>
        <w:t>答复</w:t>
      </w:r>
      <w:ins w:id="695" w:author="Windows User" w:date="2015-11-30T13:27: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第二个</w:t>
      </w:r>
      <w:proofErr w:type="gramStart"/>
      <w:r w:rsidRPr="008F58F1">
        <w:rPr>
          <w:rFonts w:ascii="华文楷体" w:eastAsia="华文楷体" w:hAnsi="华文楷体" w:hint="eastAsia"/>
          <w:sz w:val="28"/>
          <w:szCs w:val="28"/>
        </w:rPr>
        <w:t>再破遣过的</w:t>
      </w:r>
      <w:proofErr w:type="gramEnd"/>
      <w:r w:rsidRPr="008F58F1">
        <w:rPr>
          <w:rFonts w:ascii="华文楷体" w:eastAsia="华文楷体" w:hAnsi="华文楷体" w:hint="eastAsia"/>
          <w:sz w:val="28"/>
          <w:szCs w:val="28"/>
        </w:rPr>
        <w:t>答复</w:t>
      </w:r>
      <w:del w:id="696" w:author="Windows User" w:date="2015-11-30T13:28:00Z">
        <w:r w:rsidRPr="008F58F1" w:rsidDel="00C13C27">
          <w:rPr>
            <w:rFonts w:ascii="华文楷体" w:eastAsia="华文楷体" w:hAnsi="华文楷体" w:hint="eastAsia"/>
            <w:sz w:val="28"/>
            <w:szCs w:val="28"/>
          </w:rPr>
          <w:delText>，</w:delText>
        </w:r>
      </w:del>
      <w:ins w:id="697" w:author="Windows User" w:date="2015-11-30T13:28: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那么就说是</w:t>
      </w:r>
      <w:ins w:id="698" w:author="Windows User" w:date="2015-11-30T13:28:00Z">
        <w:r w:rsidR="00C13C27" w:rsidRPr="00C13C27">
          <w:rPr>
            <w:rFonts w:ascii="华文楷体" w:eastAsia="华文楷体" w:hAnsi="华文楷体" w:hint="eastAsia"/>
            <w:sz w:val="28"/>
            <w:szCs w:val="28"/>
          </w:rPr>
          <w:t>若</w:t>
        </w:r>
        <w:proofErr w:type="gramStart"/>
        <w:r w:rsidR="00C13C27" w:rsidRPr="00C13C27">
          <w:rPr>
            <w:rFonts w:ascii="华文楷体" w:eastAsia="华文楷体" w:hAnsi="华文楷体" w:hint="eastAsia"/>
            <w:sz w:val="28"/>
            <w:szCs w:val="28"/>
          </w:rPr>
          <w:t>谓迷知</w:t>
        </w:r>
        <w:proofErr w:type="gramEnd"/>
        <w:r w:rsidR="00C13C27" w:rsidRPr="00C13C27">
          <w:rPr>
            <w:rFonts w:ascii="华文楷体" w:eastAsia="华文楷体" w:hAnsi="华文楷体" w:hint="eastAsia"/>
            <w:sz w:val="28"/>
            <w:szCs w:val="28"/>
          </w:rPr>
          <w:t>此</w:t>
        </w:r>
        <w:r w:rsidR="00C13C27">
          <w:rPr>
            <w:rFonts w:ascii="华文楷体" w:eastAsia="华文楷体" w:hAnsi="华文楷体" w:hint="eastAsia"/>
            <w:sz w:val="28"/>
            <w:szCs w:val="28"/>
          </w:rPr>
          <w:t>，</w:t>
        </w:r>
      </w:ins>
      <w:del w:id="699" w:author="Windows User" w:date="2015-11-30T13:28:00Z">
        <w:r w:rsidRPr="008F58F1" w:rsidDel="00C13C27">
          <w:rPr>
            <w:rFonts w:ascii="华文楷体" w:eastAsia="华文楷体" w:hAnsi="华文楷体" w:hint="eastAsia"/>
            <w:sz w:val="28"/>
            <w:szCs w:val="28"/>
          </w:rPr>
          <w:delText>若谓迷之此</w:delText>
        </w:r>
      </w:del>
      <w:r w:rsidRPr="008F58F1">
        <w:rPr>
          <w:rFonts w:ascii="华文楷体" w:eastAsia="华文楷体" w:hAnsi="华文楷体" w:hint="eastAsia"/>
          <w:sz w:val="28"/>
          <w:szCs w:val="28"/>
        </w:rPr>
        <w:t>这个第一句话就是讲对方的答复</w:t>
      </w:r>
      <w:del w:id="700" w:author="Windows User" w:date="2015-11-30T13:28:00Z">
        <w:r w:rsidRPr="008F58F1" w:rsidDel="00C13C27">
          <w:rPr>
            <w:rFonts w:ascii="华文楷体" w:eastAsia="华文楷体" w:hAnsi="华文楷体" w:hint="eastAsia"/>
            <w:sz w:val="28"/>
            <w:szCs w:val="28"/>
          </w:rPr>
          <w:delText>，</w:delText>
        </w:r>
      </w:del>
      <w:ins w:id="701" w:author="Windows User" w:date="2015-11-30T13:28:00Z">
        <w:r w:rsidR="00C13C27">
          <w:rPr>
            <w:rFonts w:ascii="华文楷体" w:eastAsia="华文楷体" w:hAnsi="华文楷体" w:hint="eastAsia"/>
            <w:sz w:val="28"/>
            <w:szCs w:val="28"/>
          </w:rPr>
          <w:t>。</w:t>
        </w:r>
        <w:r w:rsidR="00C13C27" w:rsidRPr="00C13C27">
          <w:rPr>
            <w:rFonts w:ascii="华文楷体" w:eastAsia="华文楷体" w:hAnsi="华文楷体" w:hint="eastAsia"/>
            <w:sz w:val="28"/>
            <w:szCs w:val="28"/>
          </w:rPr>
          <w:t>若</w:t>
        </w:r>
        <w:proofErr w:type="gramStart"/>
        <w:r w:rsidR="00C13C27" w:rsidRPr="00C13C27">
          <w:rPr>
            <w:rFonts w:ascii="华文楷体" w:eastAsia="华文楷体" w:hAnsi="华文楷体" w:hint="eastAsia"/>
            <w:sz w:val="28"/>
            <w:szCs w:val="28"/>
          </w:rPr>
          <w:t>谓迷知</w:t>
        </w:r>
        <w:proofErr w:type="gramEnd"/>
        <w:r w:rsidR="00C13C27" w:rsidRPr="00C13C27">
          <w:rPr>
            <w:rFonts w:ascii="华文楷体" w:eastAsia="华文楷体" w:hAnsi="华文楷体" w:hint="eastAsia"/>
            <w:sz w:val="28"/>
            <w:szCs w:val="28"/>
          </w:rPr>
          <w:t>此</w:t>
        </w:r>
      </w:ins>
      <w:del w:id="702" w:author="Windows User" w:date="2015-11-30T13:28:00Z">
        <w:r w:rsidRPr="008F58F1" w:rsidDel="00C13C27">
          <w:rPr>
            <w:rFonts w:ascii="华文楷体" w:eastAsia="华文楷体" w:hAnsi="华文楷体" w:hint="eastAsia"/>
            <w:sz w:val="28"/>
            <w:szCs w:val="28"/>
          </w:rPr>
          <w:delText>若谓迷之此</w:delText>
        </w:r>
      </w:del>
      <w:r w:rsidRPr="008F58F1">
        <w:rPr>
          <w:rFonts w:ascii="华文楷体" w:eastAsia="华文楷体" w:hAnsi="华文楷体" w:hint="eastAsia"/>
          <w:sz w:val="28"/>
          <w:szCs w:val="28"/>
        </w:rPr>
        <w:t>他就说这样一种行相呢就说是外</w:t>
      </w:r>
      <w:del w:id="703" w:author="Windows User" w:date="2015-11-30T13:28:00Z">
        <w:r w:rsidRPr="008F58F1" w:rsidDel="00C13C27">
          <w:rPr>
            <w:rFonts w:ascii="华文楷体" w:eastAsia="华文楷体" w:hAnsi="华文楷体" w:hint="eastAsia"/>
            <w:sz w:val="28"/>
            <w:szCs w:val="28"/>
          </w:rPr>
          <w:delText>面</w:delText>
        </w:r>
      </w:del>
      <w:ins w:id="704" w:author="Windows User" w:date="2015-11-30T13:28:00Z">
        <w:r w:rsidR="00C13C27">
          <w:rPr>
            <w:rFonts w:ascii="华文楷体" w:eastAsia="华文楷体" w:hAnsi="华文楷体" w:hint="eastAsia"/>
            <w:sz w:val="28"/>
            <w:szCs w:val="28"/>
          </w:rPr>
          <w:t>在</w:t>
        </w:r>
      </w:ins>
      <w:r w:rsidRPr="008F58F1">
        <w:rPr>
          <w:rFonts w:ascii="华文楷体" w:eastAsia="华文楷体" w:hAnsi="华文楷体" w:hint="eastAsia"/>
          <w:sz w:val="28"/>
          <w:szCs w:val="28"/>
        </w:rPr>
        <w:t>的行相是不存在的，像这样的但是内心的</w:t>
      </w:r>
      <w:del w:id="705" w:author="Windows User" w:date="2015-11-30T13:28:00Z">
        <w:r w:rsidRPr="008F58F1" w:rsidDel="00C13C27">
          <w:rPr>
            <w:rFonts w:ascii="华文楷体" w:eastAsia="华文楷体" w:hAnsi="华文楷体" w:hint="eastAsia"/>
            <w:sz w:val="28"/>
            <w:szCs w:val="28"/>
          </w:rPr>
          <w:delText>这样</w:delText>
        </w:r>
      </w:del>
      <w:r w:rsidRPr="008F58F1">
        <w:rPr>
          <w:rFonts w:ascii="华文楷体" w:eastAsia="华文楷体" w:hAnsi="华文楷体" w:hint="eastAsia"/>
          <w:sz w:val="28"/>
          <w:szCs w:val="28"/>
        </w:rPr>
        <w:t>一种迷乱</w:t>
      </w:r>
      <w:ins w:id="706" w:author="Windows User" w:date="2015-11-30T13:28: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通过内心的迷乱而能够了知这样一种行相，通过内心的迷乱而能够了知的行相，像这样讲的时候呢就是</w:t>
      </w:r>
      <w:del w:id="707" w:author="Windows User" w:date="2015-11-30T13:29:00Z">
        <w:r w:rsidRPr="008F58F1" w:rsidDel="00C13C27">
          <w:rPr>
            <w:rFonts w:ascii="华文楷体" w:eastAsia="华文楷体" w:hAnsi="华文楷体" w:hint="eastAsia"/>
            <w:sz w:val="28"/>
            <w:szCs w:val="28"/>
          </w:rPr>
          <w:delText>前面</w:delText>
        </w:r>
      </w:del>
      <w:proofErr w:type="gramStart"/>
      <w:ins w:id="708" w:author="Windows User" w:date="2015-11-30T13:29:00Z">
        <w:r w:rsidR="00C13C27">
          <w:rPr>
            <w:rFonts w:ascii="华文楷体" w:eastAsia="华文楷体" w:hAnsi="华文楷体" w:hint="eastAsia"/>
            <w:sz w:val="28"/>
            <w:szCs w:val="28"/>
          </w:rPr>
          <w:t>一个遣过</w:t>
        </w:r>
      </w:ins>
      <w:r w:rsidRPr="008F58F1">
        <w:rPr>
          <w:rFonts w:ascii="华文楷体" w:eastAsia="华文楷体" w:hAnsi="华文楷体" w:hint="eastAsia"/>
          <w:sz w:val="28"/>
          <w:szCs w:val="28"/>
        </w:rPr>
        <w:t>的</w:t>
      </w:r>
      <w:proofErr w:type="gramEnd"/>
      <w:r w:rsidRPr="008F58F1">
        <w:rPr>
          <w:rFonts w:ascii="华文楷体" w:eastAsia="华文楷体" w:hAnsi="华文楷体" w:hint="eastAsia"/>
          <w:sz w:val="28"/>
          <w:szCs w:val="28"/>
        </w:rPr>
        <w:t>答复，那么就说是他认为</w:t>
      </w:r>
      <w:proofErr w:type="gramStart"/>
      <w:r w:rsidRPr="008F58F1">
        <w:rPr>
          <w:rFonts w:ascii="华文楷体" w:eastAsia="华文楷体" w:hAnsi="华文楷体" w:hint="eastAsia"/>
          <w:sz w:val="28"/>
          <w:szCs w:val="28"/>
        </w:rPr>
        <w:t>呢通过</w:t>
      </w:r>
      <w:proofErr w:type="gramEnd"/>
      <w:r w:rsidRPr="008F58F1">
        <w:rPr>
          <w:rFonts w:ascii="华文楷体" w:eastAsia="华文楷体" w:hAnsi="华文楷体" w:hint="eastAsia"/>
          <w:sz w:val="28"/>
          <w:szCs w:val="28"/>
        </w:rPr>
        <w:t>内在的迷乱</w:t>
      </w:r>
      <w:ins w:id="709" w:author="Windows User" w:date="2015-11-30T13:30: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内心的迷乱能够了知的行相就好像就说是看到这个黄海螺</w:t>
      </w:r>
      <w:ins w:id="710" w:author="Windows User" w:date="2015-11-30T13:30: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实际上是</w:t>
      </w:r>
      <w:proofErr w:type="gramStart"/>
      <w:r w:rsidRPr="008F58F1">
        <w:rPr>
          <w:rFonts w:ascii="华文楷体" w:eastAsia="华文楷体" w:hAnsi="华文楷体" w:hint="eastAsia"/>
          <w:sz w:val="28"/>
          <w:szCs w:val="28"/>
        </w:rPr>
        <w:t>外在是</w:t>
      </w:r>
      <w:proofErr w:type="gramEnd"/>
      <w:r w:rsidRPr="008F58F1">
        <w:rPr>
          <w:rFonts w:ascii="华文楷体" w:eastAsia="华文楷体" w:hAnsi="华文楷体" w:hint="eastAsia"/>
          <w:sz w:val="28"/>
          <w:szCs w:val="28"/>
        </w:rPr>
        <w:t>不存在黄海螺的</w:t>
      </w:r>
      <w:ins w:id="711" w:author="Windows User" w:date="2015-11-30T13:30: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但是通过内心当中的一种病因，显现的这样一种看到黄海螺的相，这方面是由内心的迷乱见到黄海螺的这个行相而已，实际上我们可以观察呢</w:t>
      </w:r>
      <w:ins w:id="712" w:author="Windows User" w:date="2015-11-30T13:30: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他</w:t>
      </w:r>
      <w:proofErr w:type="gramStart"/>
      <w:r w:rsidRPr="008F58F1">
        <w:rPr>
          <w:rFonts w:ascii="华文楷体" w:eastAsia="华文楷体" w:hAnsi="华文楷体" w:hint="eastAsia"/>
          <w:sz w:val="28"/>
          <w:szCs w:val="28"/>
        </w:rPr>
        <w:t>这个遣过的</w:t>
      </w:r>
      <w:proofErr w:type="gramEnd"/>
      <w:r w:rsidRPr="008F58F1">
        <w:rPr>
          <w:rFonts w:ascii="华文楷体" w:eastAsia="华文楷体" w:hAnsi="华文楷体" w:hint="eastAsia"/>
          <w:sz w:val="28"/>
          <w:szCs w:val="28"/>
        </w:rPr>
        <w:t>答复</w:t>
      </w:r>
      <w:proofErr w:type="gramStart"/>
      <w:r w:rsidRPr="008F58F1">
        <w:rPr>
          <w:rFonts w:ascii="华文楷体" w:eastAsia="华文楷体" w:hAnsi="华文楷体" w:hint="eastAsia"/>
          <w:sz w:val="28"/>
          <w:szCs w:val="28"/>
        </w:rPr>
        <w:t>这个</w:t>
      </w:r>
      <w:ins w:id="713" w:author="Windows User" w:date="2015-11-30T13:30:00Z">
        <w:r w:rsidR="00C13C27">
          <w:rPr>
            <w:rFonts w:ascii="华文楷体" w:eastAsia="华文楷体" w:hAnsi="华文楷体" w:hint="eastAsia"/>
            <w:sz w:val="28"/>
            <w:szCs w:val="28"/>
          </w:rPr>
          <w:t>科判</w:t>
        </w:r>
      </w:ins>
      <w:r w:rsidRPr="008F58F1">
        <w:rPr>
          <w:rFonts w:ascii="华文楷体" w:eastAsia="华文楷体" w:hAnsi="华文楷体" w:hint="eastAsia"/>
          <w:sz w:val="28"/>
          <w:szCs w:val="28"/>
        </w:rPr>
        <w:t>之下</w:t>
      </w:r>
      <w:proofErr w:type="gramEnd"/>
      <w:r w:rsidRPr="008F58F1">
        <w:rPr>
          <w:rFonts w:ascii="华文楷体" w:eastAsia="华文楷体" w:hAnsi="华文楷体" w:hint="eastAsia"/>
          <w:sz w:val="28"/>
          <w:szCs w:val="28"/>
        </w:rPr>
        <w:t>的内容呢他已经</w:t>
      </w:r>
      <w:proofErr w:type="gramStart"/>
      <w:r w:rsidRPr="008F58F1">
        <w:rPr>
          <w:rFonts w:ascii="华文楷体" w:eastAsia="华文楷体" w:hAnsi="华文楷体" w:hint="eastAsia"/>
          <w:sz w:val="28"/>
          <w:szCs w:val="28"/>
        </w:rPr>
        <w:t>逐渐逐渐</w:t>
      </w:r>
      <w:proofErr w:type="gramEnd"/>
      <w:r w:rsidRPr="008F58F1">
        <w:rPr>
          <w:rFonts w:ascii="华文楷体" w:eastAsia="华文楷体" w:hAnsi="华文楷体" w:hint="eastAsia"/>
          <w:sz w:val="28"/>
          <w:szCs w:val="28"/>
        </w:rPr>
        <w:t>把他的重心转移到内心当中来了，他已经</w:t>
      </w:r>
      <w:proofErr w:type="gramStart"/>
      <w:r w:rsidRPr="008F58F1">
        <w:rPr>
          <w:rFonts w:ascii="华文楷体" w:eastAsia="华文楷体" w:hAnsi="华文楷体" w:hint="eastAsia"/>
          <w:sz w:val="28"/>
          <w:szCs w:val="28"/>
        </w:rPr>
        <w:t>承许这个</w:t>
      </w:r>
      <w:proofErr w:type="gramEnd"/>
      <w:r w:rsidRPr="008F58F1">
        <w:rPr>
          <w:rFonts w:ascii="华文楷体" w:eastAsia="华文楷体" w:hAnsi="华文楷体" w:hint="eastAsia"/>
          <w:sz w:val="28"/>
          <w:szCs w:val="28"/>
        </w:rPr>
        <w:t>迷乱的显现行相</w:t>
      </w:r>
      <w:ins w:id="714" w:author="Windows User" w:date="2015-11-30T13:30: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所以如果是这样的话已经</w:t>
      </w:r>
      <w:proofErr w:type="gramStart"/>
      <w:r w:rsidRPr="008F58F1">
        <w:rPr>
          <w:rFonts w:ascii="华文楷体" w:eastAsia="华文楷体" w:hAnsi="华文楷体" w:hint="eastAsia"/>
          <w:sz w:val="28"/>
          <w:szCs w:val="28"/>
        </w:rPr>
        <w:t>从遍计变成依</w:t>
      </w:r>
      <w:proofErr w:type="gramEnd"/>
      <w:r w:rsidRPr="008F58F1">
        <w:rPr>
          <w:rFonts w:ascii="华文楷体" w:eastAsia="华文楷体" w:hAnsi="华文楷体" w:hint="eastAsia"/>
          <w:sz w:val="28"/>
          <w:szCs w:val="28"/>
        </w:rPr>
        <w:t>他起，逐渐的他自己重心也在转移</w:t>
      </w:r>
      <w:ins w:id="715" w:author="Windows User" w:date="2015-11-30T13:30: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有的时候也是没办法的事情了，因为他的观点的确在观察名言</w:t>
      </w:r>
      <w:proofErr w:type="gramStart"/>
      <w:r w:rsidRPr="008F58F1">
        <w:rPr>
          <w:rFonts w:ascii="华文楷体" w:eastAsia="华文楷体" w:hAnsi="华文楷体" w:hint="eastAsia"/>
          <w:sz w:val="28"/>
          <w:szCs w:val="28"/>
        </w:rPr>
        <w:t>谛</w:t>
      </w:r>
      <w:proofErr w:type="gramEnd"/>
      <w:r w:rsidRPr="008F58F1">
        <w:rPr>
          <w:rFonts w:ascii="华文楷体" w:eastAsia="华文楷体" w:hAnsi="华文楷体" w:hint="eastAsia"/>
          <w:sz w:val="28"/>
          <w:szCs w:val="28"/>
        </w:rPr>
        <w:t>的时候或者观察这些法的时候有不合理的地方，所以说观察</w:t>
      </w:r>
      <w:ins w:id="716" w:author="Windows User" w:date="2015-11-30T13:31:00Z">
        <w:r w:rsidR="00C13C27">
          <w:rPr>
            <w:rFonts w:ascii="华文楷体" w:eastAsia="华文楷体" w:hAnsi="华文楷体" w:hint="eastAsia"/>
            <w:sz w:val="28"/>
            <w:szCs w:val="28"/>
          </w:rPr>
          <w:t>来</w:t>
        </w:r>
      </w:ins>
      <w:proofErr w:type="gramStart"/>
      <w:r w:rsidRPr="008F58F1">
        <w:rPr>
          <w:rFonts w:ascii="华文楷体" w:eastAsia="华文楷体" w:hAnsi="华文楷体" w:hint="eastAsia"/>
          <w:sz w:val="28"/>
          <w:szCs w:val="28"/>
        </w:rPr>
        <w:t>观察</w:t>
      </w:r>
      <w:proofErr w:type="gramEnd"/>
      <w:ins w:id="717" w:author="Windows User" w:date="2015-11-30T13:31:00Z">
        <w:r w:rsidR="00C13C27">
          <w:rPr>
            <w:rFonts w:ascii="华文楷体" w:eastAsia="华文楷体" w:hAnsi="华文楷体" w:hint="eastAsia"/>
            <w:sz w:val="28"/>
            <w:szCs w:val="28"/>
          </w:rPr>
          <w:t>去</w:t>
        </w:r>
      </w:ins>
      <w:del w:id="718" w:author="Windows User" w:date="2015-11-30T13:31:00Z">
        <w:r w:rsidRPr="008F58F1" w:rsidDel="00C13C27">
          <w:rPr>
            <w:rFonts w:ascii="华文楷体" w:eastAsia="华文楷体" w:hAnsi="华文楷体" w:hint="eastAsia"/>
            <w:sz w:val="28"/>
            <w:szCs w:val="28"/>
          </w:rPr>
          <w:delText>结果</w:delText>
        </w:r>
      </w:del>
      <w:ins w:id="719" w:author="Windows User" w:date="2015-11-30T13:31:00Z">
        <w:r w:rsidR="00C13C27">
          <w:rPr>
            <w:rFonts w:ascii="华文楷体" w:eastAsia="华文楷体" w:hAnsi="华文楷体" w:hint="eastAsia"/>
            <w:sz w:val="28"/>
            <w:szCs w:val="28"/>
          </w:rPr>
          <w:t>最后</w:t>
        </w:r>
      </w:ins>
      <w:r w:rsidRPr="008F58F1">
        <w:rPr>
          <w:rFonts w:ascii="华文楷体" w:eastAsia="华文楷体" w:hAnsi="华文楷体" w:hint="eastAsia"/>
          <w:sz w:val="28"/>
          <w:szCs w:val="28"/>
        </w:rPr>
        <w:t>还是没办法避免过失</w:t>
      </w:r>
      <w:del w:id="720" w:author="Windows User" w:date="2015-11-30T13:31:00Z">
        <w:r w:rsidRPr="008F58F1" w:rsidDel="00C13C27">
          <w:rPr>
            <w:rFonts w:ascii="华文楷体" w:eastAsia="华文楷体" w:hAnsi="华文楷体" w:hint="eastAsia"/>
            <w:sz w:val="28"/>
            <w:szCs w:val="28"/>
          </w:rPr>
          <w:delText>，</w:delText>
        </w:r>
      </w:del>
      <w:ins w:id="721" w:author="Windows User" w:date="2015-11-30T13:31: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下面分析的时候无论依迷乱</w:t>
      </w:r>
      <w:ins w:id="722" w:author="Windows User" w:date="2015-11-30T13:31: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或</w:t>
      </w:r>
      <w:proofErr w:type="gramStart"/>
      <w:r w:rsidRPr="008F58F1">
        <w:rPr>
          <w:rFonts w:ascii="华文楷体" w:eastAsia="华文楷体" w:hAnsi="华文楷体" w:hint="eastAsia"/>
          <w:sz w:val="28"/>
          <w:szCs w:val="28"/>
        </w:rPr>
        <w:t>由彼力生</w:t>
      </w:r>
      <w:proofErr w:type="gramEnd"/>
      <w:r w:rsidRPr="008F58F1">
        <w:rPr>
          <w:rFonts w:ascii="华文楷体" w:eastAsia="华文楷体" w:hAnsi="华文楷体" w:hint="eastAsia"/>
          <w:sz w:val="28"/>
          <w:szCs w:val="28"/>
        </w:rPr>
        <w:t>，</w:t>
      </w:r>
      <w:proofErr w:type="gramStart"/>
      <w:r w:rsidRPr="008F58F1">
        <w:rPr>
          <w:rFonts w:ascii="华文楷体" w:eastAsia="华文楷体" w:hAnsi="华文楷体" w:hint="eastAsia"/>
          <w:sz w:val="28"/>
          <w:szCs w:val="28"/>
        </w:rPr>
        <w:t>彼皆随他</w:t>
      </w:r>
      <w:proofErr w:type="gramEnd"/>
      <w:r w:rsidRPr="008F58F1">
        <w:rPr>
          <w:rFonts w:ascii="华文楷体" w:eastAsia="华文楷体" w:hAnsi="华文楷体" w:hint="eastAsia"/>
          <w:sz w:val="28"/>
          <w:szCs w:val="28"/>
        </w:rPr>
        <w:t>转</w:t>
      </w:r>
      <w:del w:id="723" w:author="Windows User" w:date="2015-11-30T13:31:00Z">
        <w:r w:rsidRPr="008F58F1" w:rsidDel="00C13C27">
          <w:rPr>
            <w:rFonts w:ascii="华文楷体" w:eastAsia="华文楷体" w:hAnsi="华文楷体" w:hint="eastAsia"/>
            <w:sz w:val="28"/>
            <w:szCs w:val="28"/>
          </w:rPr>
          <w:delText>，</w:delText>
        </w:r>
      </w:del>
      <w:ins w:id="724" w:author="Windows User" w:date="2015-11-30T13:31: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那么无论依迷乱的意思就是说不管是同体相属</w:t>
      </w:r>
      <w:proofErr w:type="gramStart"/>
      <w:r w:rsidRPr="008F58F1">
        <w:rPr>
          <w:rFonts w:ascii="华文楷体" w:eastAsia="华文楷体" w:hAnsi="华文楷体" w:hint="eastAsia"/>
          <w:sz w:val="28"/>
          <w:szCs w:val="28"/>
        </w:rPr>
        <w:t>或者彼力生还是说彼生相</w:t>
      </w:r>
      <w:proofErr w:type="gramEnd"/>
      <w:r w:rsidRPr="008F58F1">
        <w:rPr>
          <w:rFonts w:ascii="华文楷体" w:eastAsia="华文楷体" w:hAnsi="华文楷体" w:hint="eastAsia"/>
          <w:sz w:val="28"/>
          <w:szCs w:val="28"/>
        </w:rPr>
        <w:t>属，实际上</w:t>
      </w:r>
      <w:proofErr w:type="gramStart"/>
      <w:r w:rsidRPr="008F58F1">
        <w:rPr>
          <w:rFonts w:ascii="华文楷体" w:eastAsia="华文楷体" w:hAnsi="华文楷体" w:hint="eastAsia"/>
          <w:sz w:val="28"/>
          <w:szCs w:val="28"/>
        </w:rPr>
        <w:t>彼皆随他转都</w:t>
      </w:r>
      <w:proofErr w:type="gramEnd"/>
      <w:r w:rsidRPr="008F58F1">
        <w:rPr>
          <w:rFonts w:ascii="华文楷体" w:eastAsia="华文楷体" w:hAnsi="华文楷体" w:hint="eastAsia"/>
          <w:sz w:val="28"/>
          <w:szCs w:val="28"/>
        </w:rPr>
        <w:t>变成随他而转的依他起，都会变成依他起</w:t>
      </w:r>
      <w:del w:id="725" w:author="Windows User" w:date="2015-11-30T13:31:00Z">
        <w:r w:rsidRPr="008F58F1" w:rsidDel="00C13C27">
          <w:rPr>
            <w:rFonts w:ascii="华文楷体" w:eastAsia="华文楷体" w:hAnsi="华文楷体" w:hint="eastAsia"/>
            <w:sz w:val="28"/>
            <w:szCs w:val="28"/>
          </w:rPr>
          <w:delText>，</w:delText>
        </w:r>
      </w:del>
      <w:ins w:id="726" w:author="Windows User" w:date="2015-11-30T13:31: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那么怎么样无论依迷乱呢，就说这样的法的</w:t>
      </w:r>
      <w:r w:rsidRPr="008F58F1">
        <w:rPr>
          <w:rFonts w:ascii="华文楷体" w:eastAsia="华文楷体" w:hAnsi="华文楷体" w:hint="eastAsia"/>
          <w:sz w:val="28"/>
          <w:szCs w:val="28"/>
        </w:rPr>
        <w:lastRenderedPageBreak/>
        <w:t>时候</w:t>
      </w:r>
      <w:proofErr w:type="gramStart"/>
      <w:r w:rsidRPr="008F58F1">
        <w:rPr>
          <w:rFonts w:ascii="华文楷体" w:eastAsia="华文楷体" w:hAnsi="华文楷体" w:hint="eastAsia"/>
          <w:sz w:val="28"/>
          <w:szCs w:val="28"/>
        </w:rPr>
        <w:t>呢这样</w:t>
      </w:r>
      <w:proofErr w:type="gramEnd"/>
      <w:r w:rsidRPr="008F58F1">
        <w:rPr>
          <w:rFonts w:ascii="华文楷体" w:eastAsia="华文楷体" w:hAnsi="华文楷体" w:hint="eastAsia"/>
          <w:sz w:val="28"/>
          <w:szCs w:val="28"/>
        </w:rPr>
        <w:t>一种行相和迷乱之间的关系是不是一个本体的，你就说行相和迷乱是不是一个法，那么如果行相就是迷乱，或者说这样一种</w:t>
      </w:r>
      <w:proofErr w:type="gramStart"/>
      <w:r w:rsidRPr="008F58F1">
        <w:rPr>
          <w:rFonts w:ascii="华文楷体" w:eastAsia="华文楷体" w:hAnsi="华文楷体" w:hint="eastAsia"/>
          <w:sz w:val="28"/>
          <w:szCs w:val="28"/>
        </w:rPr>
        <w:t>行相他就</w:t>
      </w:r>
      <w:proofErr w:type="gramEnd"/>
      <w:r w:rsidRPr="008F58F1">
        <w:rPr>
          <w:rFonts w:ascii="华文楷体" w:eastAsia="华文楷体" w:hAnsi="华文楷体" w:hint="eastAsia"/>
          <w:sz w:val="28"/>
          <w:szCs w:val="28"/>
        </w:rPr>
        <w:t>说是依靠于迷乱的，行</w:t>
      </w:r>
      <w:proofErr w:type="gramStart"/>
      <w:r w:rsidRPr="008F58F1">
        <w:rPr>
          <w:rFonts w:ascii="华文楷体" w:eastAsia="华文楷体" w:hAnsi="华文楷体" w:hint="eastAsia"/>
          <w:sz w:val="28"/>
          <w:szCs w:val="28"/>
        </w:rPr>
        <w:t>相依靠</w:t>
      </w:r>
      <w:proofErr w:type="gramEnd"/>
      <w:r w:rsidRPr="008F58F1">
        <w:rPr>
          <w:rFonts w:ascii="华文楷体" w:eastAsia="华文楷体" w:hAnsi="华文楷体" w:hint="eastAsia"/>
          <w:sz w:val="28"/>
          <w:szCs w:val="28"/>
        </w:rPr>
        <w:t>于迷乱的，实际上二者之间是一种同体的关系</w:t>
      </w:r>
      <w:ins w:id="727" w:author="Windows User" w:date="2015-11-30T13:32: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就好像无常依靠于这样柱子一样</w:t>
      </w:r>
      <w:del w:id="728" w:author="Windows User" w:date="2015-11-30T13:32:00Z">
        <w:r w:rsidRPr="008F58F1" w:rsidDel="00C13C27">
          <w:rPr>
            <w:rFonts w:ascii="华文楷体" w:eastAsia="华文楷体" w:hAnsi="华文楷体" w:hint="eastAsia"/>
            <w:sz w:val="28"/>
            <w:szCs w:val="28"/>
          </w:rPr>
          <w:delText>，</w:delText>
        </w:r>
      </w:del>
      <w:ins w:id="729" w:author="Windows User" w:date="2015-11-30T13:32: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像这样无常与柱子实际上一个本体，那么如果说是这样</w:t>
      </w:r>
      <w:del w:id="730" w:author="Windows User" w:date="2015-11-30T13:32:00Z">
        <w:r w:rsidRPr="008F58F1" w:rsidDel="00C13C27">
          <w:rPr>
            <w:rFonts w:ascii="华文楷体" w:eastAsia="华文楷体" w:hAnsi="华文楷体" w:hint="eastAsia"/>
            <w:sz w:val="28"/>
            <w:szCs w:val="28"/>
          </w:rPr>
          <w:delText>的</w:delText>
        </w:r>
      </w:del>
      <w:r w:rsidRPr="008F58F1">
        <w:rPr>
          <w:rFonts w:ascii="华文楷体" w:eastAsia="华文楷体" w:hAnsi="华文楷体" w:hint="eastAsia"/>
          <w:sz w:val="28"/>
          <w:szCs w:val="28"/>
        </w:rPr>
        <w:t>行</w:t>
      </w:r>
      <w:proofErr w:type="gramStart"/>
      <w:r w:rsidRPr="008F58F1">
        <w:rPr>
          <w:rFonts w:ascii="华文楷体" w:eastAsia="华文楷体" w:hAnsi="华文楷体" w:hint="eastAsia"/>
          <w:sz w:val="28"/>
          <w:szCs w:val="28"/>
        </w:rPr>
        <w:t>相依靠</w:t>
      </w:r>
      <w:proofErr w:type="gramEnd"/>
      <w:r w:rsidRPr="008F58F1">
        <w:rPr>
          <w:rFonts w:ascii="华文楷体" w:eastAsia="华文楷体" w:hAnsi="华文楷体" w:hint="eastAsia"/>
          <w:sz w:val="28"/>
          <w:szCs w:val="28"/>
        </w:rPr>
        <w:t>于迷乱的话，实际上行相与迷乱之间就是一个同体的关系同体相属的关系</w:t>
      </w:r>
      <w:del w:id="731" w:author="Windows User" w:date="2015-11-30T13:32:00Z">
        <w:r w:rsidRPr="008F58F1" w:rsidDel="00C13C27">
          <w:rPr>
            <w:rFonts w:ascii="华文楷体" w:eastAsia="华文楷体" w:hAnsi="华文楷体" w:hint="eastAsia"/>
            <w:sz w:val="28"/>
            <w:szCs w:val="28"/>
          </w:rPr>
          <w:delText>，</w:delText>
        </w:r>
      </w:del>
      <w:ins w:id="732" w:author="Windows User" w:date="2015-11-30T13:32: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那么如果是同体相属的关系的话迷乱是什么呢？迷乱就是内心当中的一种状态，所以如果从这个角度来讲的时候你的行</w:t>
      </w:r>
      <w:proofErr w:type="gramStart"/>
      <w:r w:rsidRPr="008F58F1">
        <w:rPr>
          <w:rFonts w:ascii="华文楷体" w:eastAsia="华文楷体" w:hAnsi="华文楷体" w:hint="eastAsia"/>
          <w:sz w:val="28"/>
          <w:szCs w:val="28"/>
        </w:rPr>
        <w:t>相依靠</w:t>
      </w:r>
      <w:proofErr w:type="gramEnd"/>
      <w:ins w:id="733" w:author="Windows User" w:date="2015-11-30T13:32:00Z">
        <w:r w:rsidR="00C13C27">
          <w:rPr>
            <w:rFonts w:ascii="华文楷体" w:eastAsia="华文楷体" w:hAnsi="华文楷体" w:hint="eastAsia"/>
            <w:sz w:val="28"/>
            <w:szCs w:val="28"/>
          </w:rPr>
          <w:t>于迷乱，</w:t>
        </w:r>
      </w:ins>
      <w:del w:id="734" w:author="Windows User" w:date="2015-11-30T13:33:00Z">
        <w:r w:rsidRPr="008F58F1" w:rsidDel="00C13C27">
          <w:rPr>
            <w:rFonts w:ascii="华文楷体" w:eastAsia="华文楷体" w:hAnsi="华文楷体" w:hint="eastAsia"/>
            <w:sz w:val="28"/>
            <w:szCs w:val="28"/>
          </w:rPr>
          <w:delText>与</w:delText>
        </w:r>
      </w:del>
      <w:ins w:id="735" w:author="Windows User" w:date="2015-11-30T13:33:00Z">
        <w:r w:rsidR="00C13C27">
          <w:rPr>
            <w:rFonts w:ascii="华文楷体" w:eastAsia="华文楷体" w:hAnsi="华文楷体" w:hint="eastAsia"/>
            <w:sz w:val="28"/>
            <w:szCs w:val="28"/>
          </w:rPr>
          <w:t>是</w:t>
        </w:r>
      </w:ins>
      <w:r w:rsidRPr="008F58F1">
        <w:rPr>
          <w:rFonts w:ascii="华文楷体" w:eastAsia="华文楷体" w:hAnsi="华文楷体" w:hint="eastAsia"/>
          <w:sz w:val="28"/>
          <w:szCs w:val="28"/>
        </w:rPr>
        <w:t>同体的关系的话他也变成一种随他而转变成依他起的自性了</w:t>
      </w:r>
      <w:del w:id="736" w:author="Windows User" w:date="2015-11-30T13:33:00Z">
        <w:r w:rsidRPr="008F58F1" w:rsidDel="00C13C27">
          <w:rPr>
            <w:rFonts w:ascii="华文楷体" w:eastAsia="华文楷体" w:hAnsi="华文楷体" w:hint="eastAsia"/>
            <w:sz w:val="28"/>
            <w:szCs w:val="28"/>
          </w:rPr>
          <w:delText>，</w:delText>
        </w:r>
      </w:del>
      <w:ins w:id="737" w:author="Windows User" w:date="2015-11-30T13:33: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或</w:t>
      </w:r>
      <w:proofErr w:type="gramStart"/>
      <w:r w:rsidRPr="008F58F1">
        <w:rPr>
          <w:rFonts w:ascii="华文楷体" w:eastAsia="华文楷体" w:hAnsi="华文楷体" w:hint="eastAsia"/>
          <w:sz w:val="28"/>
          <w:szCs w:val="28"/>
        </w:rPr>
        <w:t>由彼力生</w:t>
      </w:r>
      <w:proofErr w:type="gramEnd"/>
      <w:r w:rsidRPr="008F58F1">
        <w:rPr>
          <w:rFonts w:ascii="华文楷体" w:eastAsia="华文楷体" w:hAnsi="华文楷体" w:hint="eastAsia"/>
          <w:sz w:val="28"/>
          <w:szCs w:val="28"/>
        </w:rPr>
        <w:t>，</w:t>
      </w:r>
      <w:proofErr w:type="gramStart"/>
      <w:r w:rsidRPr="008F58F1">
        <w:rPr>
          <w:rFonts w:ascii="华文楷体" w:eastAsia="华文楷体" w:hAnsi="华文楷体" w:hint="eastAsia"/>
          <w:sz w:val="28"/>
          <w:szCs w:val="28"/>
        </w:rPr>
        <w:t>这个彼力就</w:t>
      </w:r>
      <w:proofErr w:type="gramEnd"/>
      <w:r w:rsidRPr="008F58F1">
        <w:rPr>
          <w:rFonts w:ascii="华文楷体" w:eastAsia="华文楷体" w:hAnsi="华文楷体" w:hint="eastAsia"/>
          <w:sz w:val="28"/>
          <w:szCs w:val="28"/>
        </w:rPr>
        <w:t>说或者是通过迷乱的因而生，</w:t>
      </w:r>
      <w:proofErr w:type="gramStart"/>
      <w:r w:rsidRPr="008F58F1">
        <w:rPr>
          <w:rFonts w:ascii="华文楷体" w:eastAsia="华文楷体" w:hAnsi="华文楷体" w:hint="eastAsia"/>
          <w:sz w:val="28"/>
          <w:szCs w:val="28"/>
        </w:rPr>
        <w:t>这个彼力就是</w:t>
      </w:r>
      <w:proofErr w:type="gramEnd"/>
      <w:r w:rsidRPr="008F58F1">
        <w:rPr>
          <w:rFonts w:ascii="华文楷体" w:eastAsia="华文楷体" w:hAnsi="华文楷体" w:hint="eastAsia"/>
          <w:sz w:val="28"/>
          <w:szCs w:val="28"/>
        </w:rPr>
        <w:t>通过迷乱的力量而产生，产生什么呢</w:t>
      </w:r>
      <w:ins w:id="738" w:author="Windows User" w:date="2015-11-30T13:33: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产生行相，说通过迷乱的这个因产生</w:t>
      </w:r>
      <w:ins w:id="739" w:author="Windows User" w:date="2015-11-30T13:33:00Z">
        <w:r w:rsidR="00C13C27">
          <w:rPr>
            <w:rFonts w:ascii="华文楷体" w:eastAsia="华文楷体" w:hAnsi="华文楷体" w:hint="eastAsia"/>
            <w:sz w:val="28"/>
            <w:szCs w:val="28"/>
          </w:rPr>
          <w:t>行相，</w:t>
        </w:r>
      </w:ins>
      <w:r w:rsidRPr="008F58F1">
        <w:rPr>
          <w:rFonts w:ascii="华文楷体" w:eastAsia="华文楷体" w:hAnsi="华文楷体" w:hint="eastAsia"/>
          <w:sz w:val="28"/>
          <w:szCs w:val="28"/>
        </w:rPr>
        <w:t>这个是彼生相属，前面是同体相属第三句是彼</w:t>
      </w:r>
      <w:proofErr w:type="gramStart"/>
      <w:r w:rsidRPr="008F58F1">
        <w:rPr>
          <w:rFonts w:ascii="华文楷体" w:eastAsia="华文楷体" w:hAnsi="华文楷体" w:hint="eastAsia"/>
          <w:sz w:val="28"/>
          <w:szCs w:val="28"/>
        </w:rPr>
        <w:t>生相属</w:t>
      </w:r>
      <w:proofErr w:type="gramEnd"/>
      <w:del w:id="740" w:author="Windows User" w:date="2015-11-30T13:33:00Z">
        <w:r w:rsidRPr="008F58F1" w:rsidDel="00C13C27">
          <w:rPr>
            <w:rFonts w:ascii="华文楷体" w:eastAsia="华文楷体" w:hAnsi="华文楷体" w:hint="eastAsia"/>
            <w:sz w:val="28"/>
            <w:szCs w:val="28"/>
          </w:rPr>
          <w:delText>，</w:delText>
        </w:r>
      </w:del>
      <w:ins w:id="741" w:author="Windows User" w:date="2015-11-30T13:33: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或者说就是通过这样一种迷乱的</w:t>
      </w:r>
      <w:del w:id="742" w:author="Windows User" w:date="2015-11-30T13:33:00Z">
        <w:r w:rsidRPr="008F58F1" w:rsidDel="00C13C27">
          <w:rPr>
            <w:rFonts w:ascii="华文楷体" w:eastAsia="华文楷体" w:hAnsi="华文楷体" w:hint="eastAsia"/>
            <w:sz w:val="28"/>
            <w:szCs w:val="28"/>
          </w:rPr>
          <w:delText>因</w:delText>
        </w:r>
      </w:del>
      <w:ins w:id="743" w:author="Windows User" w:date="2015-11-30T13:33:00Z">
        <w:r w:rsidR="00C13C27">
          <w:rPr>
            <w:rFonts w:ascii="华文楷体" w:eastAsia="华文楷体" w:hAnsi="华文楷体" w:hint="eastAsia"/>
            <w:sz w:val="28"/>
            <w:szCs w:val="28"/>
          </w:rPr>
          <w:t>力量</w:t>
        </w:r>
      </w:ins>
      <w:r w:rsidRPr="008F58F1">
        <w:rPr>
          <w:rFonts w:ascii="华文楷体" w:eastAsia="华文楷体" w:hAnsi="华文楷体" w:hint="eastAsia"/>
          <w:sz w:val="28"/>
          <w:szCs w:val="28"/>
        </w:rPr>
        <w:t>而产生的话，</w:t>
      </w:r>
      <w:del w:id="744" w:author="Windows User" w:date="2015-11-30T13:34:00Z">
        <w:r w:rsidRPr="008F58F1" w:rsidDel="00C13C27">
          <w:rPr>
            <w:rFonts w:ascii="华文楷体" w:eastAsia="华文楷体" w:hAnsi="华文楷体" w:hint="eastAsia"/>
            <w:sz w:val="28"/>
            <w:szCs w:val="28"/>
          </w:rPr>
          <w:delText>【48:35】</w:delText>
        </w:r>
      </w:del>
      <w:ins w:id="745" w:author="Windows User" w:date="2015-11-30T13:34:00Z">
        <w:r w:rsidR="00C13C27">
          <w:rPr>
            <w:rFonts w:ascii="华文楷体" w:eastAsia="华文楷体" w:hAnsi="华文楷体" w:hint="eastAsia"/>
            <w:sz w:val="28"/>
            <w:szCs w:val="28"/>
          </w:rPr>
          <w:t>威力</w:t>
        </w:r>
      </w:ins>
      <w:r w:rsidRPr="008F58F1">
        <w:rPr>
          <w:rFonts w:ascii="华文楷体" w:eastAsia="华文楷体" w:hAnsi="华文楷体" w:hint="eastAsia"/>
          <w:sz w:val="28"/>
          <w:szCs w:val="28"/>
        </w:rPr>
        <w:t>而产生的话，实际上他是属于</w:t>
      </w:r>
      <w:proofErr w:type="gramStart"/>
      <w:r w:rsidRPr="008F58F1">
        <w:rPr>
          <w:rFonts w:ascii="华文楷体" w:eastAsia="华文楷体" w:hAnsi="华文楷体" w:hint="eastAsia"/>
          <w:sz w:val="28"/>
          <w:szCs w:val="28"/>
        </w:rPr>
        <w:t>彼</w:t>
      </w:r>
      <w:proofErr w:type="gramEnd"/>
      <w:r w:rsidRPr="008F58F1">
        <w:rPr>
          <w:rFonts w:ascii="华文楷体" w:eastAsia="华文楷体" w:hAnsi="华文楷体" w:hint="eastAsia"/>
          <w:sz w:val="28"/>
          <w:szCs w:val="28"/>
        </w:rPr>
        <w:t>生相属</w:t>
      </w:r>
      <w:ins w:id="746" w:author="Windows User" w:date="2015-11-30T13:34: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从这个角度来讲也是随他而转，也是依他而生，就是前面所分析的一样没办法摆脱依他起</w:t>
      </w:r>
      <w:del w:id="747" w:author="Windows User" w:date="2015-11-30T13:34:00Z">
        <w:r w:rsidRPr="008F58F1" w:rsidDel="00C13C27">
          <w:rPr>
            <w:rFonts w:ascii="华文楷体" w:eastAsia="华文楷体" w:hAnsi="华文楷体" w:hint="eastAsia"/>
            <w:sz w:val="28"/>
            <w:szCs w:val="28"/>
          </w:rPr>
          <w:delText>，</w:delText>
        </w:r>
      </w:del>
      <w:ins w:id="748" w:author="Windows User" w:date="2015-11-30T13:34: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所以说你这样</w:t>
      </w:r>
      <w:proofErr w:type="gramStart"/>
      <w:r w:rsidRPr="008F58F1">
        <w:rPr>
          <w:rFonts w:ascii="华文楷体" w:eastAsia="华文楷体" w:hAnsi="华文楷体" w:hint="eastAsia"/>
          <w:sz w:val="28"/>
          <w:szCs w:val="28"/>
        </w:rPr>
        <w:t>一</w:t>
      </w:r>
      <w:proofErr w:type="gramEnd"/>
      <w:r w:rsidRPr="008F58F1">
        <w:rPr>
          <w:rFonts w:ascii="华文楷体" w:eastAsia="华文楷体" w:hAnsi="华文楷体" w:hint="eastAsia"/>
          <w:sz w:val="28"/>
          <w:szCs w:val="28"/>
        </w:rPr>
        <w:t>观察下来之后呢</w:t>
      </w:r>
      <w:ins w:id="749" w:author="Windows User" w:date="2015-11-30T13:34: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若</w:t>
      </w:r>
      <w:proofErr w:type="gramStart"/>
      <w:r w:rsidRPr="008F58F1">
        <w:rPr>
          <w:rFonts w:ascii="华文楷体" w:eastAsia="华文楷体" w:hAnsi="华文楷体" w:hint="eastAsia"/>
          <w:sz w:val="28"/>
          <w:szCs w:val="28"/>
        </w:rPr>
        <w:t>谓迷知此这个</w:t>
      </w:r>
      <w:proofErr w:type="gramEnd"/>
      <w:r w:rsidRPr="008F58F1">
        <w:rPr>
          <w:rFonts w:ascii="华文楷体" w:eastAsia="华文楷体" w:hAnsi="华文楷体" w:hint="eastAsia"/>
          <w:sz w:val="28"/>
          <w:szCs w:val="28"/>
        </w:rPr>
        <w:t>问题看的时候呢</w:t>
      </w:r>
      <w:ins w:id="750" w:author="Windows User" w:date="2015-11-30T13:34:00Z">
        <w:r w:rsidR="00C13C27">
          <w:rPr>
            <w:rFonts w:ascii="华文楷体" w:eastAsia="华文楷体" w:hAnsi="华文楷体" w:hint="eastAsia"/>
            <w:sz w:val="28"/>
            <w:szCs w:val="28"/>
          </w:rPr>
          <w:t>，</w:t>
        </w:r>
      </w:ins>
      <w:r w:rsidRPr="008F58F1">
        <w:rPr>
          <w:rFonts w:ascii="华文楷体" w:eastAsia="华文楷体" w:hAnsi="华文楷体" w:hint="eastAsia"/>
          <w:sz w:val="28"/>
          <w:szCs w:val="28"/>
        </w:rPr>
        <w:t>仍然还是没办法摆脱过失的</w:t>
      </w:r>
      <w:del w:id="751" w:author="Windows User" w:date="2015-11-30T13:34:00Z">
        <w:r w:rsidRPr="008F58F1" w:rsidDel="00C13C27">
          <w:rPr>
            <w:rFonts w:ascii="华文楷体" w:eastAsia="华文楷体" w:hAnsi="华文楷体" w:hint="eastAsia"/>
            <w:sz w:val="28"/>
            <w:szCs w:val="28"/>
          </w:rPr>
          <w:delText>，</w:delText>
        </w:r>
      </w:del>
      <w:ins w:id="752" w:author="Windows User" w:date="2015-11-30T13:34:00Z">
        <w:r w:rsidR="00C13C27">
          <w:rPr>
            <w:rFonts w:ascii="华文楷体" w:eastAsia="华文楷体" w:hAnsi="华文楷体" w:hint="eastAsia"/>
            <w:sz w:val="28"/>
            <w:szCs w:val="28"/>
          </w:rPr>
          <w:t>。</w:t>
        </w:r>
      </w:ins>
    </w:p>
    <w:p w:rsidR="00C13C27" w:rsidRPr="00C13C27" w:rsidRDefault="00C13C27" w:rsidP="00C13C27">
      <w:pPr>
        <w:ind w:firstLine="570"/>
        <w:rPr>
          <w:ins w:id="753" w:author="Windows User" w:date="2015-11-30T13:34:00Z"/>
          <w:rFonts w:ascii="华文楷体" w:eastAsia="华文楷体" w:hAnsi="华文楷体" w:hint="eastAsia"/>
          <w:b/>
          <w:sz w:val="28"/>
          <w:szCs w:val="28"/>
          <w:rPrChange w:id="754" w:author="Windows User" w:date="2015-11-30T13:35:00Z">
            <w:rPr>
              <w:ins w:id="755" w:author="Windows User" w:date="2015-11-30T13:34:00Z"/>
              <w:rFonts w:ascii="华文楷体" w:eastAsia="华文楷体" w:hAnsi="华文楷体" w:hint="eastAsia"/>
              <w:sz w:val="28"/>
              <w:szCs w:val="28"/>
            </w:rPr>
          </w:rPrChange>
        </w:rPr>
      </w:pPr>
      <w:ins w:id="756" w:author="Windows User" w:date="2015-11-30T13:35:00Z">
        <w:r w:rsidRPr="00C13C27">
          <w:rPr>
            <w:rFonts w:ascii="华文楷体" w:eastAsia="华文楷体" w:hAnsi="华文楷体" w:hint="eastAsia"/>
            <w:b/>
            <w:sz w:val="28"/>
            <w:szCs w:val="28"/>
            <w:rPrChange w:id="757" w:author="Windows User" w:date="2015-11-30T13:35:00Z">
              <w:rPr>
                <w:rFonts w:ascii="华文楷体" w:eastAsia="华文楷体" w:hAnsi="华文楷体" w:hint="eastAsia"/>
                <w:sz w:val="28"/>
                <w:szCs w:val="28"/>
              </w:rPr>
            </w:rPrChange>
          </w:rPr>
          <w:t>【</w:t>
        </w:r>
        <w:r w:rsidRPr="00C13C27">
          <w:rPr>
            <w:rFonts w:ascii="华文楷体" w:eastAsia="华文楷体" w:hAnsi="华文楷体" w:hint="eastAsia"/>
            <w:b/>
            <w:sz w:val="28"/>
            <w:szCs w:val="28"/>
            <w:rPrChange w:id="758" w:author="Windows User" w:date="2015-11-30T13:35:00Z">
              <w:rPr>
                <w:rFonts w:ascii="华文楷体" w:eastAsia="华文楷体" w:hAnsi="华文楷体" w:hint="eastAsia"/>
                <w:sz w:val="28"/>
                <w:szCs w:val="28"/>
              </w:rPr>
            </w:rPrChange>
          </w:rPr>
          <w:t>当这般明确地指出相不存在则感受不合理的时候,假相唯识宗的诸位论师如果承许说:虽然行相不存在,但识领受的名言无需中断,行相尽管不存在,可是依靠错觉之心的习气的力量或者说是由迷乱而这般了知此行相的。</w:t>
        </w:r>
        <w:r w:rsidRPr="00C13C27">
          <w:rPr>
            <w:rFonts w:ascii="华文楷体" w:eastAsia="华文楷体" w:hAnsi="华文楷体" w:hint="eastAsia"/>
            <w:b/>
            <w:sz w:val="28"/>
            <w:szCs w:val="28"/>
            <w:rPrChange w:id="759" w:author="Windows User" w:date="2015-11-30T13:35:00Z">
              <w:rPr>
                <w:rFonts w:ascii="华文楷体" w:eastAsia="华文楷体" w:hAnsi="华文楷体" w:hint="eastAsia"/>
                <w:sz w:val="28"/>
                <w:szCs w:val="28"/>
              </w:rPr>
            </w:rPrChange>
          </w:rPr>
          <w:t>】</w:t>
        </w:r>
      </w:ins>
    </w:p>
    <w:p w:rsidR="008F15D1" w:rsidRDefault="008F58F1" w:rsidP="007B3941">
      <w:pPr>
        <w:ind w:firstLine="570"/>
        <w:rPr>
          <w:ins w:id="760" w:author="Windows User" w:date="2015-11-30T13:36:00Z"/>
          <w:rFonts w:ascii="华文楷体" w:eastAsia="华文楷体" w:hAnsi="华文楷体" w:hint="eastAsia"/>
          <w:sz w:val="28"/>
          <w:szCs w:val="28"/>
        </w:rPr>
      </w:pPr>
      <w:del w:id="761" w:author="Windows User" w:date="2015-11-30T13:35:00Z">
        <w:r w:rsidRPr="008F58F1" w:rsidDel="00C13C27">
          <w:rPr>
            <w:rFonts w:ascii="华文楷体" w:eastAsia="华文楷体" w:hAnsi="华文楷体" w:hint="eastAsia"/>
            <w:sz w:val="28"/>
            <w:szCs w:val="28"/>
          </w:rPr>
          <w:delText>当这般明确的指出相不存在这感受不合理的时候，假相唯识宗的诸位论师如果承许说虽然行相不存在，但识【49:01】无需中断，虽然行相尽管不存在，可是依靠错觉之心的习气的力量，或者说是由迷乱而这般了知此行相的，</w:delText>
        </w:r>
      </w:del>
      <w:r w:rsidRPr="008F58F1">
        <w:rPr>
          <w:rFonts w:ascii="华文楷体" w:eastAsia="华文楷体" w:hAnsi="华文楷体" w:hint="eastAsia"/>
          <w:sz w:val="28"/>
          <w:szCs w:val="28"/>
        </w:rPr>
        <w:t>难道我们这样指出行相不存在</w:t>
      </w:r>
      <w:ins w:id="762" w:author="Windows User" w:date="2015-11-30T13:35:00Z">
        <w:r w:rsidR="008F15D1">
          <w:rPr>
            <w:rFonts w:ascii="华文楷体" w:eastAsia="华文楷体" w:hAnsi="华文楷体" w:hint="eastAsia"/>
            <w:sz w:val="28"/>
            <w:szCs w:val="28"/>
          </w:rPr>
          <w:t>，</w:t>
        </w:r>
      </w:ins>
      <w:r w:rsidRPr="008F58F1">
        <w:rPr>
          <w:rFonts w:ascii="华文楷体" w:eastAsia="华文楷体" w:hAnsi="华文楷体" w:hint="eastAsia"/>
          <w:sz w:val="28"/>
          <w:szCs w:val="28"/>
        </w:rPr>
        <w:t>那么就感受不合理的时候呢，假相唯识宗</w:t>
      </w:r>
      <w:ins w:id="763" w:author="Windows User" w:date="2015-11-30T13:35:00Z">
        <w:r w:rsidR="008F15D1">
          <w:rPr>
            <w:rFonts w:ascii="华文楷体" w:eastAsia="华文楷体" w:hAnsi="华文楷体" w:hint="eastAsia"/>
            <w:sz w:val="28"/>
            <w:szCs w:val="28"/>
          </w:rPr>
          <w:t>的很多</w:t>
        </w:r>
        <w:proofErr w:type="gramStart"/>
        <w:r w:rsidR="008F15D1">
          <w:rPr>
            <w:rFonts w:ascii="华文楷体" w:eastAsia="华文楷体" w:hAnsi="华文楷体" w:hint="eastAsia"/>
            <w:sz w:val="28"/>
            <w:szCs w:val="28"/>
          </w:rPr>
          <w:t>论师</w:t>
        </w:r>
      </w:ins>
      <w:r w:rsidRPr="008F58F1">
        <w:rPr>
          <w:rFonts w:ascii="华文楷体" w:eastAsia="华文楷体" w:hAnsi="华文楷体" w:hint="eastAsia"/>
          <w:sz w:val="28"/>
          <w:szCs w:val="28"/>
        </w:rPr>
        <w:t>可能</w:t>
      </w:r>
      <w:proofErr w:type="gramEnd"/>
      <w:r w:rsidRPr="008F58F1">
        <w:rPr>
          <w:rFonts w:ascii="华文楷体" w:eastAsia="华文楷体" w:hAnsi="华文楷体" w:hint="eastAsia"/>
          <w:sz w:val="28"/>
          <w:szCs w:val="28"/>
        </w:rPr>
        <w:t>就</w:t>
      </w:r>
      <w:proofErr w:type="gramStart"/>
      <w:r w:rsidRPr="008F58F1">
        <w:rPr>
          <w:rFonts w:ascii="华文楷体" w:eastAsia="华文楷体" w:hAnsi="华文楷体" w:hint="eastAsia"/>
          <w:sz w:val="28"/>
          <w:szCs w:val="28"/>
        </w:rPr>
        <w:t>这样承许了</w:t>
      </w:r>
      <w:proofErr w:type="gramEnd"/>
      <w:r w:rsidRPr="008F58F1">
        <w:rPr>
          <w:rFonts w:ascii="华文楷体" w:eastAsia="华文楷体" w:hAnsi="华文楷体" w:hint="eastAsia"/>
          <w:sz w:val="28"/>
          <w:szCs w:val="28"/>
        </w:rPr>
        <w:t>，虽然他的行相不存在，但是</w:t>
      </w:r>
      <w:r w:rsidRPr="008F58F1">
        <w:rPr>
          <w:rFonts w:ascii="华文楷体" w:eastAsia="华文楷体" w:hAnsi="华文楷体" w:hint="eastAsia"/>
          <w:sz w:val="28"/>
          <w:szCs w:val="28"/>
        </w:rPr>
        <w:lastRenderedPageBreak/>
        <w:t>还是可以感受</w:t>
      </w:r>
      <w:ins w:id="764" w:author="Windows User" w:date="2015-11-30T13:36:00Z">
        <w:r w:rsidR="008F15D1">
          <w:rPr>
            <w:rFonts w:ascii="华文楷体" w:eastAsia="华文楷体" w:hAnsi="华文楷体" w:hint="eastAsia"/>
            <w:sz w:val="28"/>
            <w:szCs w:val="28"/>
          </w:rPr>
          <w:t>，</w:t>
        </w:r>
      </w:ins>
      <w:r w:rsidRPr="008F58F1">
        <w:rPr>
          <w:rFonts w:ascii="华文楷体" w:eastAsia="华文楷体" w:hAnsi="华文楷体" w:hint="eastAsia"/>
          <w:sz w:val="28"/>
          <w:szCs w:val="28"/>
        </w:rPr>
        <w:t>每个人能够领受这个名言</w:t>
      </w:r>
      <w:del w:id="765" w:author="Windows User" w:date="2015-11-30T13:36:00Z">
        <w:r w:rsidRPr="008F58F1" w:rsidDel="008F15D1">
          <w:rPr>
            <w:rFonts w:ascii="华文楷体" w:eastAsia="华文楷体" w:hAnsi="华文楷体" w:hint="eastAsia"/>
            <w:sz w:val="28"/>
            <w:szCs w:val="28"/>
          </w:rPr>
          <w:delText>，</w:delText>
        </w:r>
      </w:del>
      <w:ins w:id="766" w:author="Windows User" w:date="2015-11-30T13:36:00Z">
        <w:r w:rsidR="008F15D1">
          <w:rPr>
            <w:rFonts w:ascii="华文楷体" w:eastAsia="华文楷体" w:hAnsi="华文楷体" w:hint="eastAsia"/>
            <w:sz w:val="28"/>
            <w:szCs w:val="28"/>
          </w:rPr>
          <w:t>。</w:t>
        </w:r>
      </w:ins>
      <w:r w:rsidRPr="008F58F1">
        <w:rPr>
          <w:rFonts w:ascii="华文楷体" w:eastAsia="华文楷体" w:hAnsi="华文楷体" w:hint="eastAsia"/>
          <w:sz w:val="28"/>
          <w:szCs w:val="28"/>
        </w:rPr>
        <w:t>行相不存在但是识领受名言无需中断，为什么呢</w:t>
      </w:r>
      <w:ins w:id="767" w:author="Windows User" w:date="2015-11-30T13:36:00Z">
        <w:r w:rsidR="008F15D1">
          <w:rPr>
            <w:rFonts w:ascii="华文楷体" w:eastAsia="华文楷体" w:hAnsi="华文楷体" w:hint="eastAsia"/>
            <w:sz w:val="28"/>
            <w:szCs w:val="28"/>
          </w:rPr>
          <w:t>？</w:t>
        </w:r>
      </w:ins>
      <w:r w:rsidRPr="008F58F1">
        <w:rPr>
          <w:rFonts w:ascii="华文楷体" w:eastAsia="华文楷体" w:hAnsi="华文楷体" w:hint="eastAsia"/>
          <w:sz w:val="28"/>
          <w:szCs w:val="28"/>
        </w:rPr>
        <w:t>因为行</w:t>
      </w:r>
      <w:proofErr w:type="gramStart"/>
      <w:r w:rsidRPr="008F58F1">
        <w:rPr>
          <w:rFonts w:ascii="华文楷体" w:eastAsia="华文楷体" w:hAnsi="华文楷体" w:hint="eastAsia"/>
          <w:sz w:val="28"/>
          <w:szCs w:val="28"/>
        </w:rPr>
        <w:t>相尽管</w:t>
      </w:r>
      <w:proofErr w:type="gramEnd"/>
      <w:r w:rsidRPr="008F58F1">
        <w:rPr>
          <w:rFonts w:ascii="华文楷体" w:eastAsia="华文楷体" w:hAnsi="华文楷体" w:hint="eastAsia"/>
          <w:sz w:val="28"/>
          <w:szCs w:val="28"/>
        </w:rPr>
        <w:t>是不存在但是依靠错觉之心的习气，就说一种错觉迷乱的这个心的习气的力量</w:t>
      </w:r>
      <w:ins w:id="768" w:author="Windows User" w:date="2015-11-30T13:36:00Z">
        <w:r w:rsidR="008F15D1">
          <w:rPr>
            <w:rFonts w:ascii="华文楷体" w:eastAsia="华文楷体" w:hAnsi="华文楷体" w:hint="eastAsia"/>
            <w:sz w:val="28"/>
            <w:szCs w:val="28"/>
          </w:rPr>
          <w:t>，</w:t>
        </w:r>
      </w:ins>
      <w:r w:rsidRPr="008F58F1">
        <w:rPr>
          <w:rFonts w:ascii="华文楷体" w:eastAsia="华文楷体" w:hAnsi="华文楷体" w:hint="eastAsia"/>
          <w:sz w:val="28"/>
          <w:szCs w:val="28"/>
        </w:rPr>
        <w:t>或者说通过迷乱而这般了知行相的，这个时候已经像这样了知了这个错觉之心的习气或者是迷乱的力量如是的了知行相</w:t>
      </w:r>
      <w:del w:id="769" w:author="Windows User" w:date="2015-11-30T13:36:00Z">
        <w:r w:rsidRPr="008F58F1" w:rsidDel="008F15D1">
          <w:rPr>
            <w:rFonts w:ascii="华文楷体" w:eastAsia="华文楷体" w:hAnsi="华文楷体" w:hint="eastAsia"/>
            <w:sz w:val="28"/>
            <w:szCs w:val="28"/>
          </w:rPr>
          <w:delText>，</w:delText>
        </w:r>
      </w:del>
      <w:ins w:id="770" w:author="Windows User" w:date="2015-11-30T13:36:00Z">
        <w:r w:rsidR="008F15D1">
          <w:rPr>
            <w:rFonts w:ascii="华文楷体" w:eastAsia="华文楷体" w:hAnsi="华文楷体" w:hint="eastAsia"/>
            <w:sz w:val="28"/>
            <w:szCs w:val="28"/>
          </w:rPr>
          <w:t>。</w:t>
        </w:r>
      </w:ins>
    </w:p>
    <w:p w:rsidR="008F15D1" w:rsidRPr="008F15D1" w:rsidRDefault="008F15D1" w:rsidP="008F15D1">
      <w:pPr>
        <w:ind w:firstLine="570"/>
        <w:rPr>
          <w:ins w:id="771" w:author="Windows User" w:date="2015-11-30T13:36:00Z"/>
          <w:rFonts w:ascii="华文楷体" w:eastAsia="华文楷体" w:hAnsi="华文楷体" w:hint="eastAsia"/>
          <w:b/>
          <w:sz w:val="28"/>
          <w:szCs w:val="28"/>
          <w:rPrChange w:id="772" w:author="Windows User" w:date="2015-11-30T13:37:00Z">
            <w:rPr>
              <w:ins w:id="773" w:author="Windows User" w:date="2015-11-30T13:36:00Z"/>
              <w:rFonts w:ascii="华文楷体" w:eastAsia="华文楷体" w:hAnsi="华文楷体" w:hint="eastAsia"/>
              <w:sz w:val="28"/>
              <w:szCs w:val="28"/>
            </w:rPr>
          </w:rPrChange>
        </w:rPr>
      </w:pPr>
      <w:ins w:id="774" w:author="Windows User" w:date="2015-11-30T13:37:00Z">
        <w:r w:rsidRPr="008F15D1">
          <w:rPr>
            <w:rFonts w:ascii="华文楷体" w:eastAsia="华文楷体" w:hAnsi="华文楷体" w:hint="eastAsia"/>
            <w:b/>
            <w:sz w:val="28"/>
            <w:szCs w:val="28"/>
            <w:rPrChange w:id="775" w:author="Windows User" w:date="2015-11-30T13:37:00Z">
              <w:rPr>
                <w:rFonts w:ascii="华文楷体" w:eastAsia="华文楷体" w:hAnsi="华文楷体" w:hint="eastAsia"/>
                <w:sz w:val="28"/>
                <w:szCs w:val="28"/>
              </w:rPr>
            </w:rPrChange>
          </w:rPr>
          <w:t>【</w:t>
        </w:r>
      </w:ins>
      <w:ins w:id="776" w:author="Windows User" w:date="2015-11-30T13:36:00Z">
        <w:r w:rsidRPr="008F15D1">
          <w:rPr>
            <w:rFonts w:ascii="华文楷体" w:eastAsia="华文楷体" w:hAnsi="华文楷体" w:hint="eastAsia"/>
            <w:b/>
            <w:sz w:val="28"/>
            <w:szCs w:val="28"/>
            <w:rPrChange w:id="777" w:author="Windows User" w:date="2015-11-30T13:37:00Z">
              <w:rPr>
                <w:rFonts w:ascii="华文楷体" w:eastAsia="华文楷体" w:hAnsi="华文楷体" w:hint="eastAsia"/>
                <w:sz w:val="28"/>
                <w:szCs w:val="28"/>
              </w:rPr>
            </w:rPrChange>
          </w:rPr>
          <w:t>例如,在</w:t>
        </w:r>
        <w:r w:rsidRPr="008F15D1">
          <w:rPr>
            <w:rFonts w:ascii="华文楷体" w:eastAsia="华文楷体" w:hAnsi="华文楷体" w:hint="eastAsia"/>
            <w:b/>
            <w:sz w:val="28"/>
            <w:szCs w:val="28"/>
            <w:rPrChange w:id="778" w:author="Windows User" w:date="2015-11-30T13:37:00Z">
              <w:rPr>
                <w:rFonts w:ascii="华文楷体" w:eastAsia="华文楷体" w:hAnsi="华文楷体" w:hint="eastAsia"/>
                <w:sz w:val="28"/>
                <w:szCs w:val="28"/>
              </w:rPr>
            </w:rPrChange>
          </w:rPr>
          <w:t>罹患黄胆病之时,明明(外境海螺的黄色)不存在却觉知海螺为纯金相。</w:t>
        </w:r>
      </w:ins>
      <w:ins w:id="779" w:author="Windows User" w:date="2015-11-30T13:37:00Z">
        <w:r w:rsidRPr="008F15D1">
          <w:rPr>
            <w:rFonts w:ascii="华文楷体" w:eastAsia="华文楷体" w:hAnsi="华文楷体" w:hint="eastAsia"/>
            <w:b/>
            <w:sz w:val="28"/>
            <w:szCs w:val="28"/>
            <w:rPrChange w:id="780" w:author="Windows User" w:date="2015-11-30T13:37:00Z">
              <w:rPr>
                <w:rFonts w:ascii="华文楷体" w:eastAsia="华文楷体" w:hAnsi="华文楷体" w:hint="eastAsia"/>
                <w:sz w:val="28"/>
                <w:szCs w:val="28"/>
              </w:rPr>
            </w:rPrChange>
          </w:rPr>
          <w:t>】</w:t>
        </w:r>
      </w:ins>
    </w:p>
    <w:p w:rsidR="00585335" w:rsidRDefault="008F58F1" w:rsidP="007B3941">
      <w:pPr>
        <w:ind w:firstLine="570"/>
        <w:rPr>
          <w:ins w:id="781" w:author="Windows User" w:date="2015-11-30T13:39:00Z"/>
          <w:rFonts w:ascii="华文楷体" w:eastAsia="华文楷体" w:hAnsi="华文楷体" w:hint="eastAsia"/>
          <w:sz w:val="28"/>
          <w:szCs w:val="28"/>
        </w:rPr>
      </w:pPr>
      <w:del w:id="782" w:author="Windows User" w:date="2015-11-30T13:37:00Z">
        <w:r w:rsidRPr="008F58F1" w:rsidDel="00585335">
          <w:rPr>
            <w:rFonts w:ascii="华文楷体" w:eastAsia="华文楷体" w:hAnsi="华文楷体" w:hint="eastAsia"/>
            <w:sz w:val="28"/>
            <w:szCs w:val="28"/>
          </w:rPr>
          <w:delText>例如在患黄疸病之时明明外境海螺的黄色不存在，却觉知海螺为纯金相，</w:delText>
        </w:r>
      </w:del>
      <w:r w:rsidRPr="008F58F1">
        <w:rPr>
          <w:rFonts w:ascii="华文楷体" w:eastAsia="华文楷体" w:hAnsi="华文楷体" w:hint="eastAsia"/>
          <w:sz w:val="28"/>
          <w:szCs w:val="28"/>
        </w:rPr>
        <w:t>打个比喻讲呢</w:t>
      </w:r>
      <w:ins w:id="783" w:author="Windows User" w:date="2015-11-30T13:37: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在患</w:t>
      </w:r>
      <w:proofErr w:type="gramStart"/>
      <w:r w:rsidRPr="008F58F1">
        <w:rPr>
          <w:rFonts w:ascii="华文楷体" w:eastAsia="华文楷体" w:hAnsi="华文楷体" w:hint="eastAsia"/>
          <w:sz w:val="28"/>
          <w:szCs w:val="28"/>
        </w:rPr>
        <w:t>疸</w:t>
      </w:r>
      <w:proofErr w:type="gramEnd"/>
      <w:r w:rsidRPr="008F58F1">
        <w:rPr>
          <w:rFonts w:ascii="华文楷体" w:eastAsia="华文楷体" w:hAnsi="华文楷体" w:hint="eastAsia"/>
          <w:sz w:val="28"/>
          <w:szCs w:val="28"/>
        </w:rPr>
        <w:t>病的时候呢</w:t>
      </w:r>
      <w:ins w:id="784" w:author="Windows User" w:date="2015-11-30T13:37: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患了</w:t>
      </w:r>
      <w:proofErr w:type="gramStart"/>
      <w:r w:rsidRPr="008F58F1">
        <w:rPr>
          <w:rFonts w:ascii="华文楷体" w:eastAsia="华文楷体" w:hAnsi="华文楷体" w:hint="eastAsia"/>
          <w:sz w:val="28"/>
          <w:szCs w:val="28"/>
        </w:rPr>
        <w:t>疸病眼根受损</w:t>
      </w:r>
      <w:proofErr w:type="gramEnd"/>
      <w:ins w:id="785" w:author="Windows User" w:date="2015-11-30T13:37: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所以说明明外境当中呢是不会存在海螺的黄色的，这个方面是指这样一种白海螺</w:t>
      </w:r>
      <w:ins w:id="786" w:author="Windows User" w:date="2015-11-30T13:37: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这样的黄色</w:t>
      </w:r>
      <w:ins w:id="787" w:author="Windows User" w:date="2015-11-30T13:37: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而不是说黄海螺</w:t>
      </w:r>
      <w:del w:id="788" w:author="Windows User" w:date="2015-11-30T13:38:00Z">
        <w:r w:rsidRPr="008F58F1" w:rsidDel="00585335">
          <w:rPr>
            <w:rFonts w:ascii="华文楷体" w:eastAsia="华文楷体" w:hAnsi="华文楷体" w:hint="eastAsia"/>
            <w:sz w:val="28"/>
            <w:szCs w:val="28"/>
          </w:rPr>
          <w:delText>，</w:delText>
        </w:r>
      </w:del>
      <w:ins w:id="789" w:author="Windows User" w:date="2015-11-30T13:38: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因为就说有的时候呢就是存在黄海螺的，有一段时间也是出现这个情况了，一个道友就拿一个黄海</w:t>
      </w:r>
      <w:proofErr w:type="gramStart"/>
      <w:r w:rsidRPr="008F58F1">
        <w:rPr>
          <w:rFonts w:ascii="华文楷体" w:eastAsia="华文楷体" w:hAnsi="华文楷体" w:hint="eastAsia"/>
          <w:sz w:val="28"/>
          <w:szCs w:val="28"/>
        </w:rPr>
        <w:t>螺</w:t>
      </w:r>
      <w:proofErr w:type="gramEnd"/>
      <w:r w:rsidRPr="008F58F1">
        <w:rPr>
          <w:rFonts w:ascii="华文楷体" w:eastAsia="华文楷体" w:hAnsi="华文楷体" w:hint="eastAsia"/>
          <w:sz w:val="28"/>
          <w:szCs w:val="28"/>
        </w:rPr>
        <w:t>给我，黄海</w:t>
      </w:r>
      <w:proofErr w:type="gramStart"/>
      <w:r w:rsidRPr="008F58F1">
        <w:rPr>
          <w:rFonts w:ascii="华文楷体" w:eastAsia="华文楷体" w:hAnsi="华文楷体" w:hint="eastAsia"/>
          <w:sz w:val="28"/>
          <w:szCs w:val="28"/>
        </w:rPr>
        <w:t>螺</w:t>
      </w:r>
      <w:proofErr w:type="gramEnd"/>
      <w:r w:rsidRPr="008F58F1">
        <w:rPr>
          <w:rFonts w:ascii="华文楷体" w:eastAsia="华文楷体" w:hAnsi="华文楷体" w:hint="eastAsia"/>
          <w:sz w:val="28"/>
          <w:szCs w:val="28"/>
        </w:rPr>
        <w:t>给我之后</w:t>
      </w:r>
      <w:proofErr w:type="gramStart"/>
      <w:r w:rsidRPr="008F58F1">
        <w:rPr>
          <w:rFonts w:ascii="华文楷体" w:eastAsia="华文楷体" w:hAnsi="华文楷体" w:hint="eastAsia"/>
          <w:sz w:val="28"/>
          <w:szCs w:val="28"/>
        </w:rPr>
        <w:t>呢另外</w:t>
      </w:r>
      <w:proofErr w:type="gramEnd"/>
      <w:r w:rsidRPr="008F58F1">
        <w:rPr>
          <w:rFonts w:ascii="华文楷体" w:eastAsia="华文楷体" w:hAnsi="华文楷体" w:hint="eastAsia"/>
          <w:sz w:val="28"/>
          <w:szCs w:val="28"/>
        </w:rPr>
        <w:t>一个道友来了，他当时看到黄海螺的时候没说什么，过了一段时间后呢</w:t>
      </w:r>
      <w:ins w:id="790" w:author="Windows User" w:date="2015-11-30T13:38: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他就说前段时间好像不对，为什么呢我来你家的时候看到这个海螺是黄的，他就说像这样的话我前段时间肯定是胆有问题，或者说肯定是生病了，但是我就相信了肯定是他生病了</w:t>
      </w:r>
      <w:proofErr w:type="gramStart"/>
      <w:r w:rsidRPr="008F58F1">
        <w:rPr>
          <w:rFonts w:ascii="华文楷体" w:eastAsia="华文楷体" w:hAnsi="华文楷体" w:hint="eastAsia"/>
          <w:sz w:val="28"/>
          <w:szCs w:val="28"/>
        </w:rPr>
        <w:t>后面我</w:t>
      </w:r>
      <w:proofErr w:type="gramEnd"/>
      <w:r w:rsidRPr="008F58F1">
        <w:rPr>
          <w:rFonts w:ascii="华文楷体" w:eastAsia="华文楷体" w:hAnsi="华文楷体" w:hint="eastAsia"/>
          <w:sz w:val="28"/>
          <w:szCs w:val="28"/>
        </w:rPr>
        <w:t>想得时候呢</w:t>
      </w:r>
      <w:ins w:id="791" w:author="Windows User" w:date="2015-11-30T13:38: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当时他来的时候我正在看那个黄海螺，一个黄色的海边那个大大的海螺</w:t>
      </w:r>
      <w:ins w:id="792" w:author="Windows User" w:date="2015-11-30T13:38: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我正在看那个，他就说认为是看到的白色的海螺变成黄色的了，他就担心自己的身体呀，一定要检查一下，否则已经出现这样的</w:t>
      </w:r>
      <w:del w:id="793" w:author="Windows User" w:date="2015-11-30T13:38:00Z">
        <w:r w:rsidRPr="008F58F1" w:rsidDel="00585335">
          <w:rPr>
            <w:rFonts w:ascii="华文楷体" w:eastAsia="华文楷体" w:hAnsi="华文楷体" w:hint="eastAsia"/>
            <w:sz w:val="28"/>
            <w:szCs w:val="28"/>
          </w:rPr>
          <w:delText>像</w:delText>
        </w:r>
      </w:del>
      <w:ins w:id="794" w:author="Windows User" w:date="2015-11-30T13:38:00Z">
        <w:r w:rsidR="00585335">
          <w:rPr>
            <w:rFonts w:ascii="华文楷体" w:eastAsia="华文楷体" w:hAnsi="华文楷体" w:hint="eastAsia"/>
            <w:sz w:val="28"/>
            <w:szCs w:val="28"/>
          </w:rPr>
          <w:t>相</w:t>
        </w:r>
      </w:ins>
      <w:r w:rsidRPr="008F58F1">
        <w:rPr>
          <w:rFonts w:ascii="华文楷体" w:eastAsia="华文楷体" w:hAnsi="华文楷体" w:hint="eastAsia"/>
          <w:sz w:val="28"/>
          <w:szCs w:val="28"/>
        </w:rPr>
        <w:t>了，他已经看到黄海螺了</w:t>
      </w:r>
      <w:ins w:id="795" w:author="Windows User" w:date="2015-11-30T13:39: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实际上就是海螺他</w:t>
      </w:r>
      <w:del w:id="796" w:author="Windows User" w:date="2015-11-30T13:39:00Z">
        <w:r w:rsidRPr="008F58F1" w:rsidDel="00585335">
          <w:rPr>
            <w:rFonts w:ascii="华文楷体" w:eastAsia="华文楷体" w:hAnsi="华文楷体" w:hint="eastAsia"/>
            <w:sz w:val="28"/>
            <w:szCs w:val="28"/>
          </w:rPr>
          <w:delText>由</w:delText>
        </w:r>
      </w:del>
      <w:ins w:id="797" w:author="Windows User" w:date="2015-11-30T13:39:00Z">
        <w:r w:rsidR="00585335">
          <w:rPr>
            <w:rFonts w:ascii="华文楷体" w:eastAsia="华文楷体" w:hAnsi="华文楷体" w:hint="eastAsia"/>
            <w:sz w:val="28"/>
            <w:szCs w:val="28"/>
          </w:rPr>
          <w:t>有</w:t>
        </w:r>
      </w:ins>
      <w:r w:rsidRPr="008F58F1">
        <w:rPr>
          <w:rFonts w:ascii="华文楷体" w:eastAsia="华文楷体" w:hAnsi="华文楷体" w:hint="eastAsia"/>
          <w:sz w:val="28"/>
          <w:szCs w:val="28"/>
        </w:rPr>
        <w:t>白色的也有黄色的，平时呢在</w:t>
      </w:r>
      <w:proofErr w:type="gramStart"/>
      <w:r w:rsidRPr="008F58F1">
        <w:rPr>
          <w:rFonts w:ascii="华文楷体" w:eastAsia="华文楷体" w:hAnsi="华文楷体" w:hint="eastAsia"/>
          <w:sz w:val="28"/>
          <w:szCs w:val="28"/>
        </w:rPr>
        <w:t>这些论</w:t>
      </w:r>
      <w:ins w:id="798" w:author="Windows User" w:date="2015-11-30T13:39:00Z">
        <w:r w:rsidR="00585335">
          <w:rPr>
            <w:rFonts w:ascii="华文楷体" w:eastAsia="华文楷体" w:hAnsi="华文楷体" w:hint="eastAsia"/>
            <w:sz w:val="28"/>
            <w:szCs w:val="28"/>
          </w:rPr>
          <w:t>典</w:t>
        </w:r>
      </w:ins>
      <w:proofErr w:type="gramEnd"/>
      <w:del w:id="799" w:author="Windows User" w:date="2015-11-30T13:39:00Z">
        <w:r w:rsidRPr="008F58F1" w:rsidDel="00585335">
          <w:rPr>
            <w:rFonts w:ascii="华文楷体" w:eastAsia="华文楷体" w:hAnsi="华文楷体" w:hint="eastAsia"/>
            <w:sz w:val="28"/>
            <w:szCs w:val="28"/>
          </w:rPr>
          <w:delText>点</w:delText>
        </w:r>
      </w:del>
      <w:r w:rsidRPr="008F58F1">
        <w:rPr>
          <w:rFonts w:ascii="华文楷体" w:eastAsia="华文楷体" w:hAnsi="华文楷体" w:hint="eastAsia"/>
          <w:sz w:val="28"/>
          <w:szCs w:val="28"/>
        </w:rPr>
        <w:t>当中所说得黄海</w:t>
      </w:r>
      <w:proofErr w:type="gramStart"/>
      <w:r w:rsidRPr="008F58F1">
        <w:rPr>
          <w:rFonts w:ascii="华文楷体" w:eastAsia="华文楷体" w:hAnsi="华文楷体" w:hint="eastAsia"/>
          <w:sz w:val="28"/>
          <w:szCs w:val="28"/>
        </w:rPr>
        <w:t>螺</w:t>
      </w:r>
      <w:proofErr w:type="gramEnd"/>
      <w:r w:rsidRPr="008F58F1">
        <w:rPr>
          <w:rFonts w:ascii="华文楷体" w:eastAsia="华文楷体" w:hAnsi="华文楷体" w:hint="eastAsia"/>
          <w:sz w:val="28"/>
          <w:szCs w:val="28"/>
        </w:rPr>
        <w:t>都是统统把白海螺见为黄海螺</w:t>
      </w:r>
      <w:del w:id="800" w:author="Windows User" w:date="2015-11-30T13:39:00Z">
        <w:r w:rsidRPr="008F58F1" w:rsidDel="00585335">
          <w:rPr>
            <w:rFonts w:ascii="华文楷体" w:eastAsia="华文楷体" w:hAnsi="华文楷体" w:hint="eastAsia"/>
            <w:sz w:val="28"/>
            <w:szCs w:val="28"/>
          </w:rPr>
          <w:delText>得</w:delText>
        </w:r>
      </w:del>
      <w:ins w:id="801" w:author="Windows User" w:date="2015-11-30T13:39:00Z">
        <w:r w:rsidR="00585335">
          <w:rPr>
            <w:rFonts w:ascii="华文楷体" w:eastAsia="华文楷体" w:hAnsi="华文楷体" w:hint="eastAsia"/>
            <w:sz w:val="28"/>
            <w:szCs w:val="28"/>
          </w:rPr>
          <w:t>的</w:t>
        </w:r>
      </w:ins>
      <w:r w:rsidRPr="008F58F1">
        <w:rPr>
          <w:rFonts w:ascii="华文楷体" w:eastAsia="华文楷体" w:hAnsi="华文楷体" w:hint="eastAsia"/>
          <w:sz w:val="28"/>
          <w:szCs w:val="28"/>
        </w:rPr>
        <w:t>情况之下，都是在这个情况之下</w:t>
      </w:r>
      <w:ins w:id="802" w:author="Windows User" w:date="2015-11-30T13:39: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而不是说看到外在的黄海</w:t>
      </w:r>
      <w:proofErr w:type="gramStart"/>
      <w:r w:rsidRPr="008F58F1">
        <w:rPr>
          <w:rFonts w:ascii="华文楷体" w:eastAsia="华文楷体" w:hAnsi="华文楷体" w:hint="eastAsia"/>
          <w:sz w:val="28"/>
          <w:szCs w:val="28"/>
        </w:rPr>
        <w:t>螺</w:t>
      </w:r>
      <w:proofErr w:type="gramEnd"/>
      <w:r w:rsidRPr="008F58F1">
        <w:rPr>
          <w:rFonts w:ascii="华文楷体" w:eastAsia="华文楷体" w:hAnsi="华文楷体" w:hint="eastAsia"/>
          <w:sz w:val="28"/>
          <w:szCs w:val="28"/>
        </w:rPr>
        <w:t>就是什么问题</w:t>
      </w:r>
      <w:ins w:id="803" w:author="Windows User" w:date="2015-11-30T13:39: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不是这样的</w:t>
      </w:r>
      <w:del w:id="804" w:author="Windows User" w:date="2015-11-30T13:39:00Z">
        <w:r w:rsidRPr="008F58F1" w:rsidDel="00585335">
          <w:rPr>
            <w:rFonts w:ascii="华文楷体" w:eastAsia="华文楷体" w:hAnsi="华文楷体" w:hint="eastAsia"/>
            <w:sz w:val="28"/>
            <w:szCs w:val="28"/>
          </w:rPr>
          <w:delText>，</w:delText>
        </w:r>
      </w:del>
      <w:ins w:id="805" w:author="Windows User" w:date="2015-11-30T13:39: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所以像这样讲的时</w:t>
      </w:r>
      <w:r w:rsidRPr="008F58F1">
        <w:rPr>
          <w:rFonts w:ascii="华文楷体" w:eastAsia="华文楷体" w:hAnsi="华文楷体" w:hint="eastAsia"/>
          <w:sz w:val="28"/>
          <w:szCs w:val="28"/>
        </w:rPr>
        <w:lastRenderedPageBreak/>
        <w:t>候呢</w:t>
      </w:r>
      <w:ins w:id="806" w:author="Windows User" w:date="2015-11-30T13:39: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就是说明明外境海螺的黄色不存在是指所分析</w:t>
      </w:r>
      <w:del w:id="807" w:author="Windows User" w:date="2015-11-30T13:39:00Z">
        <w:r w:rsidRPr="008F58F1" w:rsidDel="00585335">
          <w:rPr>
            <w:rFonts w:ascii="华文楷体" w:eastAsia="华文楷体" w:hAnsi="华文楷体" w:hint="eastAsia"/>
            <w:sz w:val="28"/>
            <w:szCs w:val="28"/>
          </w:rPr>
          <w:delText>得</w:delText>
        </w:r>
      </w:del>
      <w:ins w:id="808" w:author="Windows User" w:date="2015-11-30T13:39:00Z">
        <w:r w:rsidR="00585335">
          <w:rPr>
            <w:rFonts w:ascii="华文楷体" w:eastAsia="华文楷体" w:hAnsi="华文楷体" w:hint="eastAsia"/>
            <w:sz w:val="28"/>
            <w:szCs w:val="28"/>
          </w:rPr>
          <w:t>的</w:t>
        </w:r>
      </w:ins>
      <w:r w:rsidRPr="008F58F1">
        <w:rPr>
          <w:rFonts w:ascii="华文楷体" w:eastAsia="华文楷体" w:hAnsi="华文楷体" w:hint="eastAsia"/>
          <w:sz w:val="28"/>
          <w:szCs w:val="28"/>
        </w:rPr>
        <w:t>把白色见为黄色的这个特点讲的，不存在</w:t>
      </w:r>
      <w:proofErr w:type="gramStart"/>
      <w:r w:rsidRPr="008F58F1">
        <w:rPr>
          <w:rFonts w:ascii="华文楷体" w:eastAsia="华文楷体" w:hAnsi="华文楷体" w:hint="eastAsia"/>
          <w:sz w:val="28"/>
          <w:szCs w:val="28"/>
        </w:rPr>
        <w:t>去觉知</w:t>
      </w:r>
      <w:proofErr w:type="gramEnd"/>
      <w:r w:rsidRPr="008F58F1">
        <w:rPr>
          <w:rFonts w:ascii="华文楷体" w:eastAsia="华文楷体" w:hAnsi="华文楷体" w:hint="eastAsia"/>
          <w:sz w:val="28"/>
          <w:szCs w:val="28"/>
        </w:rPr>
        <w:t>海螺为纯金相</w:t>
      </w:r>
      <w:ins w:id="809" w:author="Windows User" w:date="2015-11-30T13:39: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他就是看到这个海螺是纯金相是黄色的相</w:t>
      </w:r>
      <w:del w:id="810" w:author="Windows User" w:date="2015-11-30T13:39:00Z">
        <w:r w:rsidRPr="008F58F1" w:rsidDel="00585335">
          <w:rPr>
            <w:rFonts w:ascii="华文楷体" w:eastAsia="华文楷体" w:hAnsi="华文楷体" w:hint="eastAsia"/>
            <w:sz w:val="28"/>
            <w:szCs w:val="28"/>
          </w:rPr>
          <w:delText>，</w:delText>
        </w:r>
      </w:del>
      <w:ins w:id="811" w:author="Windows User" w:date="2015-11-30T13:39:00Z">
        <w:r w:rsidR="00585335">
          <w:rPr>
            <w:rFonts w:ascii="华文楷体" w:eastAsia="华文楷体" w:hAnsi="华文楷体" w:hint="eastAsia"/>
            <w:sz w:val="28"/>
            <w:szCs w:val="28"/>
          </w:rPr>
          <w:t>。</w:t>
        </w:r>
      </w:ins>
    </w:p>
    <w:p w:rsidR="00585335" w:rsidRPr="00585335" w:rsidRDefault="00585335" w:rsidP="00585335">
      <w:pPr>
        <w:ind w:firstLine="570"/>
        <w:rPr>
          <w:ins w:id="812" w:author="Windows User" w:date="2015-11-30T13:39:00Z"/>
          <w:rFonts w:ascii="华文楷体" w:eastAsia="华文楷体" w:hAnsi="华文楷体" w:hint="eastAsia"/>
          <w:b/>
          <w:sz w:val="28"/>
          <w:szCs w:val="28"/>
          <w:rPrChange w:id="813" w:author="Windows User" w:date="2015-11-30T13:40:00Z">
            <w:rPr>
              <w:ins w:id="814" w:author="Windows User" w:date="2015-11-30T13:39:00Z"/>
              <w:rFonts w:ascii="华文楷体" w:eastAsia="华文楷体" w:hAnsi="华文楷体" w:hint="eastAsia"/>
              <w:sz w:val="28"/>
              <w:szCs w:val="28"/>
            </w:rPr>
          </w:rPrChange>
        </w:rPr>
      </w:pPr>
      <w:ins w:id="815" w:author="Windows User" w:date="2015-11-30T13:40:00Z">
        <w:r w:rsidRPr="00585335">
          <w:rPr>
            <w:rFonts w:ascii="华文楷体" w:eastAsia="华文楷体" w:hAnsi="华文楷体" w:hint="eastAsia"/>
            <w:b/>
            <w:sz w:val="28"/>
            <w:szCs w:val="28"/>
            <w:rPrChange w:id="816" w:author="Windows User" w:date="2015-11-30T13:40:00Z">
              <w:rPr>
                <w:rFonts w:ascii="华文楷体" w:eastAsia="华文楷体" w:hAnsi="华文楷体" w:hint="eastAsia"/>
                <w:sz w:val="28"/>
                <w:szCs w:val="28"/>
              </w:rPr>
            </w:rPrChange>
          </w:rPr>
          <w:t>【</w:t>
        </w:r>
        <w:r w:rsidRPr="00585335">
          <w:rPr>
            <w:rFonts w:ascii="华文楷体" w:eastAsia="华文楷体" w:hAnsi="华文楷体" w:hint="eastAsia"/>
            <w:b/>
            <w:sz w:val="28"/>
            <w:szCs w:val="28"/>
            <w:rPrChange w:id="817" w:author="Windows User" w:date="2015-11-30T13:40:00Z">
              <w:rPr>
                <w:rFonts w:ascii="华文楷体" w:eastAsia="华文楷体" w:hAnsi="华文楷体" w:hint="eastAsia"/>
                <w:sz w:val="28"/>
                <w:szCs w:val="28"/>
              </w:rPr>
            </w:rPrChange>
          </w:rPr>
          <w:t>同样的道理,由于受迷乱习气所牵,原本无有却似乎显现黄色等真实的行相。</w:t>
        </w:r>
        <w:r w:rsidRPr="00585335">
          <w:rPr>
            <w:rFonts w:ascii="华文楷体" w:eastAsia="华文楷体" w:hAnsi="华文楷体" w:hint="eastAsia"/>
            <w:b/>
            <w:sz w:val="28"/>
            <w:szCs w:val="28"/>
            <w:rPrChange w:id="818" w:author="Windows User" w:date="2015-11-30T13:40:00Z">
              <w:rPr>
                <w:rFonts w:ascii="华文楷体" w:eastAsia="华文楷体" w:hAnsi="华文楷体" w:hint="eastAsia"/>
                <w:sz w:val="28"/>
                <w:szCs w:val="28"/>
              </w:rPr>
            </w:rPrChange>
          </w:rPr>
          <w:t>】</w:t>
        </w:r>
      </w:ins>
    </w:p>
    <w:p w:rsidR="00585335" w:rsidRDefault="008F58F1" w:rsidP="007B3941">
      <w:pPr>
        <w:ind w:firstLine="570"/>
        <w:rPr>
          <w:ins w:id="819" w:author="Windows User" w:date="2015-11-30T13:40:00Z"/>
          <w:rFonts w:ascii="华文楷体" w:eastAsia="华文楷体" w:hAnsi="华文楷体" w:hint="eastAsia"/>
          <w:sz w:val="28"/>
          <w:szCs w:val="28"/>
        </w:rPr>
      </w:pPr>
      <w:del w:id="820" w:author="Windows User" w:date="2015-11-30T13:40:00Z">
        <w:r w:rsidRPr="008F58F1" w:rsidDel="00585335">
          <w:rPr>
            <w:rFonts w:ascii="华文楷体" w:eastAsia="华文楷体" w:hAnsi="华文楷体" w:hint="eastAsia"/>
            <w:sz w:val="28"/>
            <w:szCs w:val="28"/>
          </w:rPr>
          <w:delText>同样的道理呢由于受迷乱习气所牵，原本无有却似乎显现黄色，</w:delText>
        </w:r>
      </w:del>
      <w:r w:rsidRPr="008F58F1">
        <w:rPr>
          <w:rFonts w:ascii="华文楷体" w:eastAsia="华文楷体" w:hAnsi="华文楷体" w:hint="eastAsia"/>
          <w:sz w:val="28"/>
          <w:szCs w:val="28"/>
        </w:rPr>
        <w:t>那么就说是受迷乱习气所牵的时候呢，本来不存在，但是显现黄色等真实的行相，他就觉得这个是合理的，一方面不存在行相一方面能够感受</w:t>
      </w:r>
      <w:del w:id="821" w:author="Windows User" w:date="2015-11-30T13:40:00Z">
        <w:r w:rsidRPr="008F58F1" w:rsidDel="00585335">
          <w:rPr>
            <w:rFonts w:ascii="华文楷体" w:eastAsia="华文楷体" w:hAnsi="华文楷体" w:hint="eastAsia"/>
            <w:sz w:val="28"/>
            <w:szCs w:val="28"/>
          </w:rPr>
          <w:delText>，</w:delText>
        </w:r>
      </w:del>
      <w:ins w:id="822" w:author="Windows User" w:date="2015-11-30T13:40:00Z">
        <w:r w:rsidR="00585335">
          <w:rPr>
            <w:rFonts w:ascii="华文楷体" w:eastAsia="华文楷体" w:hAnsi="华文楷体" w:hint="eastAsia"/>
            <w:sz w:val="28"/>
            <w:szCs w:val="28"/>
          </w:rPr>
          <w:t>。</w:t>
        </w:r>
      </w:ins>
    </w:p>
    <w:p w:rsidR="00585335" w:rsidRPr="00585335" w:rsidRDefault="00585335" w:rsidP="00585335">
      <w:pPr>
        <w:ind w:firstLine="570"/>
        <w:rPr>
          <w:ins w:id="823" w:author="Windows User" w:date="2015-11-30T13:40:00Z"/>
          <w:rFonts w:ascii="华文楷体" w:eastAsia="华文楷体" w:hAnsi="华文楷体" w:hint="eastAsia"/>
          <w:b/>
          <w:sz w:val="28"/>
          <w:szCs w:val="28"/>
          <w:rPrChange w:id="824" w:author="Windows User" w:date="2015-11-30T13:41:00Z">
            <w:rPr>
              <w:ins w:id="825" w:author="Windows User" w:date="2015-11-30T13:40:00Z"/>
              <w:rFonts w:ascii="华文楷体" w:eastAsia="华文楷体" w:hAnsi="华文楷体" w:hint="eastAsia"/>
              <w:sz w:val="28"/>
              <w:szCs w:val="28"/>
            </w:rPr>
          </w:rPrChange>
        </w:rPr>
      </w:pPr>
      <w:ins w:id="826" w:author="Windows User" w:date="2015-11-30T13:41:00Z">
        <w:r w:rsidRPr="00585335">
          <w:rPr>
            <w:rFonts w:ascii="华文楷体" w:eastAsia="华文楷体" w:hAnsi="华文楷体" w:hint="eastAsia"/>
            <w:b/>
            <w:sz w:val="28"/>
            <w:szCs w:val="28"/>
            <w:rPrChange w:id="827" w:author="Windows User" w:date="2015-11-30T13:41:00Z">
              <w:rPr>
                <w:rFonts w:ascii="华文楷体" w:eastAsia="华文楷体" w:hAnsi="华文楷体" w:hint="eastAsia"/>
                <w:sz w:val="28"/>
                <w:szCs w:val="28"/>
              </w:rPr>
            </w:rPrChange>
          </w:rPr>
          <w:t>【</w:t>
        </w:r>
        <w:r w:rsidRPr="00585335">
          <w:rPr>
            <w:rFonts w:ascii="华文楷体" w:eastAsia="华文楷体" w:hAnsi="华文楷体" w:hint="eastAsia"/>
            <w:b/>
            <w:sz w:val="28"/>
            <w:szCs w:val="28"/>
            <w:rPrChange w:id="828" w:author="Windows User" w:date="2015-11-30T13:41:00Z">
              <w:rPr>
                <w:rFonts w:ascii="华文楷体" w:eastAsia="华文楷体" w:hAnsi="华文楷体" w:hint="eastAsia"/>
                <w:sz w:val="28"/>
                <w:szCs w:val="28"/>
              </w:rPr>
            </w:rPrChange>
          </w:rPr>
          <w:t>无论你们所指的那一行相是以同体相属的方式依赖于迷乱，还是借助迷乱的威力而生的彼生相属,不管是两种相属的任何一种,只要有这种关系,那一行相绝对都变成了随他而转。</w:t>
        </w:r>
        <w:r w:rsidRPr="00585335">
          <w:rPr>
            <w:rFonts w:ascii="华文楷体" w:eastAsia="华文楷体" w:hAnsi="华文楷体" w:hint="eastAsia"/>
            <w:b/>
            <w:sz w:val="28"/>
            <w:szCs w:val="28"/>
            <w:rPrChange w:id="829" w:author="Windows User" w:date="2015-11-30T13:41:00Z">
              <w:rPr>
                <w:rFonts w:ascii="华文楷体" w:eastAsia="华文楷体" w:hAnsi="华文楷体" w:hint="eastAsia"/>
                <w:sz w:val="28"/>
                <w:szCs w:val="28"/>
              </w:rPr>
            </w:rPrChange>
          </w:rPr>
          <w:t>】</w:t>
        </w:r>
      </w:ins>
    </w:p>
    <w:p w:rsidR="008F58F1" w:rsidRPr="008F58F1" w:rsidRDefault="008F58F1" w:rsidP="007B3941">
      <w:pPr>
        <w:ind w:firstLine="570"/>
        <w:rPr>
          <w:rFonts w:ascii="华文楷体" w:eastAsia="华文楷体" w:hAnsi="华文楷体"/>
          <w:sz w:val="28"/>
          <w:szCs w:val="28"/>
        </w:rPr>
      </w:pPr>
      <w:del w:id="830" w:author="Windows User" w:date="2015-11-30T13:41:00Z">
        <w:r w:rsidRPr="008F58F1" w:rsidDel="00585335">
          <w:rPr>
            <w:rFonts w:ascii="华文楷体" w:eastAsia="华文楷体" w:hAnsi="华文楷体" w:hint="eastAsia"/>
            <w:sz w:val="28"/>
            <w:szCs w:val="28"/>
          </w:rPr>
          <w:delText>下面破斥的时候说呢无论你所指的那一行相是以同体相属的方式依赖于迷乱还是借助迷乱威力而生的彼生相属，不管是两种相属的任何一种，只要有这种关系那这行相绝对都变成了随他而转，</w:delText>
        </w:r>
      </w:del>
      <w:r w:rsidRPr="008F58F1">
        <w:rPr>
          <w:rFonts w:ascii="华文楷体" w:eastAsia="华文楷体" w:hAnsi="华文楷体" w:hint="eastAsia"/>
          <w:sz w:val="28"/>
          <w:szCs w:val="28"/>
        </w:rPr>
        <w:t>那么无论你们所指的那一行相是同体相属的方式依赖于迷乱，就说同体相属的方式依赖于迷乱，就说行相依赖于迷乱二者是同体相属的方式</w:t>
      </w:r>
      <w:del w:id="831" w:author="Windows User" w:date="2015-11-30T13:41:00Z">
        <w:r w:rsidRPr="008F58F1" w:rsidDel="00585335">
          <w:rPr>
            <w:rFonts w:ascii="华文楷体" w:eastAsia="华文楷体" w:hAnsi="华文楷体" w:hint="eastAsia"/>
            <w:sz w:val="28"/>
            <w:szCs w:val="28"/>
          </w:rPr>
          <w:delText>，</w:delText>
        </w:r>
      </w:del>
      <w:ins w:id="832" w:author="Windows User" w:date="2015-11-30T13:41: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还是借助迷乱的威力而生的彼生相属，就说这个行相是依靠于迷乱的威力而产生的，不管是两种相属的哪一种只要</w:t>
      </w:r>
      <w:del w:id="833" w:author="Windows User" w:date="2015-11-30T13:41:00Z">
        <w:r w:rsidRPr="008F58F1" w:rsidDel="00585335">
          <w:rPr>
            <w:rFonts w:ascii="华文楷体" w:eastAsia="华文楷体" w:hAnsi="华文楷体" w:hint="eastAsia"/>
            <w:sz w:val="28"/>
            <w:szCs w:val="28"/>
          </w:rPr>
          <w:delText>由</w:delText>
        </w:r>
      </w:del>
      <w:ins w:id="834" w:author="Windows User" w:date="2015-11-30T13:41:00Z">
        <w:r w:rsidR="00585335">
          <w:rPr>
            <w:rFonts w:ascii="华文楷体" w:eastAsia="华文楷体" w:hAnsi="华文楷体" w:hint="eastAsia"/>
            <w:sz w:val="28"/>
            <w:szCs w:val="28"/>
          </w:rPr>
          <w:t>有</w:t>
        </w:r>
      </w:ins>
      <w:r w:rsidRPr="008F58F1">
        <w:rPr>
          <w:rFonts w:ascii="华文楷体" w:eastAsia="华文楷体" w:hAnsi="华文楷体" w:hint="eastAsia"/>
          <w:sz w:val="28"/>
          <w:szCs w:val="28"/>
        </w:rPr>
        <w:t>这种关系的话这个行相就变成了随他而转，就变成了依他起，随它</w:t>
      </w:r>
      <w:proofErr w:type="gramStart"/>
      <w:r w:rsidRPr="008F58F1">
        <w:rPr>
          <w:rFonts w:ascii="华文楷体" w:eastAsia="华文楷体" w:hAnsi="华文楷体" w:hint="eastAsia"/>
          <w:sz w:val="28"/>
          <w:szCs w:val="28"/>
        </w:rPr>
        <w:t>而转依他</w:t>
      </w:r>
      <w:proofErr w:type="gramEnd"/>
      <w:r w:rsidRPr="008F58F1">
        <w:rPr>
          <w:rFonts w:ascii="华文楷体" w:eastAsia="华文楷体" w:hAnsi="华文楷体" w:hint="eastAsia"/>
          <w:sz w:val="28"/>
          <w:szCs w:val="28"/>
        </w:rPr>
        <w:t>起就是这样一种关系</w:t>
      </w:r>
      <w:del w:id="835" w:author="Windows User" w:date="2015-11-30T13:41:00Z">
        <w:r w:rsidRPr="008F58F1" w:rsidDel="00585335">
          <w:rPr>
            <w:rFonts w:ascii="华文楷体" w:eastAsia="华文楷体" w:hAnsi="华文楷体" w:hint="eastAsia"/>
            <w:sz w:val="28"/>
            <w:szCs w:val="28"/>
          </w:rPr>
          <w:delText>，</w:delText>
        </w:r>
      </w:del>
      <w:ins w:id="836" w:author="Windows User" w:date="2015-11-30T13:41:00Z">
        <w:r w:rsidR="00585335">
          <w:rPr>
            <w:rFonts w:ascii="华文楷体" w:eastAsia="华文楷体" w:hAnsi="华文楷体" w:hint="eastAsia"/>
            <w:sz w:val="28"/>
            <w:szCs w:val="28"/>
          </w:rPr>
          <w:t>。</w:t>
        </w:r>
      </w:ins>
      <w:r w:rsidRPr="008F58F1">
        <w:rPr>
          <w:rFonts w:ascii="华文楷体" w:eastAsia="华文楷体" w:hAnsi="华文楷体" w:hint="eastAsia"/>
          <w:sz w:val="28"/>
          <w:szCs w:val="28"/>
        </w:rPr>
        <w:t>那么就说是进一步的分析呢是在下面了，像在下面对于他的不合理的地方呢进一步的进行观察，这个方面只是略说而已，今天就讲到这个地方。</w:t>
      </w:r>
      <w:bookmarkStart w:id="837" w:name="_GoBack"/>
      <w:bookmarkEnd w:id="837"/>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8F58F1" w:rsidRPr="008F58F1" w:rsidRDefault="008F58F1" w:rsidP="008F58F1">
      <w:pPr>
        <w:ind w:firstLine="570"/>
        <w:rPr>
          <w:rFonts w:ascii="华文楷体" w:eastAsia="华文楷体" w:hAnsi="华文楷体"/>
          <w:sz w:val="28"/>
          <w:szCs w:val="28"/>
        </w:rPr>
      </w:pPr>
    </w:p>
    <w:p w:rsidR="00644C61" w:rsidRPr="008F58F1" w:rsidRDefault="00644C61" w:rsidP="00A060FA">
      <w:pPr>
        <w:ind w:firstLine="570"/>
        <w:rPr>
          <w:rFonts w:ascii="华文楷体" w:eastAsia="华文楷体" w:hAnsi="华文楷体"/>
          <w:sz w:val="28"/>
          <w:szCs w:val="28"/>
        </w:rPr>
      </w:pPr>
    </w:p>
    <w:sectPr w:rsidR="00644C61" w:rsidRPr="008F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568" w:rsidRDefault="002B4568" w:rsidP="005C0DDA">
      <w:r>
        <w:separator/>
      </w:r>
    </w:p>
  </w:endnote>
  <w:endnote w:type="continuationSeparator" w:id="0">
    <w:p w:rsidR="002B4568" w:rsidRDefault="002B4568"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568" w:rsidRDefault="002B4568" w:rsidP="005C0DDA">
      <w:r>
        <w:separator/>
      </w:r>
    </w:p>
  </w:footnote>
  <w:footnote w:type="continuationSeparator" w:id="0">
    <w:p w:rsidR="002B4568" w:rsidRDefault="002B4568"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746DA"/>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B4568"/>
    <w:rsid w:val="002C072C"/>
    <w:rsid w:val="002C79DF"/>
    <w:rsid w:val="002D4FAD"/>
    <w:rsid w:val="002D719D"/>
    <w:rsid w:val="002D7D25"/>
    <w:rsid w:val="002E6E0C"/>
    <w:rsid w:val="002F2E19"/>
    <w:rsid w:val="00302655"/>
    <w:rsid w:val="003027DD"/>
    <w:rsid w:val="00304FE2"/>
    <w:rsid w:val="00330A59"/>
    <w:rsid w:val="00334997"/>
    <w:rsid w:val="00363832"/>
    <w:rsid w:val="00381B80"/>
    <w:rsid w:val="003850E3"/>
    <w:rsid w:val="003A6307"/>
    <w:rsid w:val="003E288E"/>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4D1EDD"/>
    <w:rsid w:val="004D217E"/>
    <w:rsid w:val="004D7540"/>
    <w:rsid w:val="0051565F"/>
    <w:rsid w:val="00523A50"/>
    <w:rsid w:val="00532ABC"/>
    <w:rsid w:val="00540FAF"/>
    <w:rsid w:val="00543896"/>
    <w:rsid w:val="00556332"/>
    <w:rsid w:val="005605F0"/>
    <w:rsid w:val="00585335"/>
    <w:rsid w:val="00592173"/>
    <w:rsid w:val="005A3019"/>
    <w:rsid w:val="005B2BC3"/>
    <w:rsid w:val="005B54B7"/>
    <w:rsid w:val="005C0DDA"/>
    <w:rsid w:val="005C1B72"/>
    <w:rsid w:val="005E1250"/>
    <w:rsid w:val="005E19B2"/>
    <w:rsid w:val="005E373A"/>
    <w:rsid w:val="005F7533"/>
    <w:rsid w:val="0060632E"/>
    <w:rsid w:val="00611C3E"/>
    <w:rsid w:val="00644C61"/>
    <w:rsid w:val="006A48BA"/>
    <w:rsid w:val="006B0F29"/>
    <w:rsid w:val="006B3B50"/>
    <w:rsid w:val="006C4DEC"/>
    <w:rsid w:val="006E1393"/>
    <w:rsid w:val="0070560E"/>
    <w:rsid w:val="00721239"/>
    <w:rsid w:val="007315F7"/>
    <w:rsid w:val="0075127C"/>
    <w:rsid w:val="00754BAD"/>
    <w:rsid w:val="00760877"/>
    <w:rsid w:val="00773A02"/>
    <w:rsid w:val="00773E12"/>
    <w:rsid w:val="007837D3"/>
    <w:rsid w:val="007A075D"/>
    <w:rsid w:val="007A1528"/>
    <w:rsid w:val="007A1CE3"/>
    <w:rsid w:val="007B3941"/>
    <w:rsid w:val="007F107A"/>
    <w:rsid w:val="008248AF"/>
    <w:rsid w:val="00863F12"/>
    <w:rsid w:val="00891050"/>
    <w:rsid w:val="008B5155"/>
    <w:rsid w:val="008F15D1"/>
    <w:rsid w:val="008F58F1"/>
    <w:rsid w:val="0091011A"/>
    <w:rsid w:val="00930991"/>
    <w:rsid w:val="00937830"/>
    <w:rsid w:val="00950634"/>
    <w:rsid w:val="00951C6E"/>
    <w:rsid w:val="009613A5"/>
    <w:rsid w:val="009658C1"/>
    <w:rsid w:val="009733A8"/>
    <w:rsid w:val="00975B37"/>
    <w:rsid w:val="00992E07"/>
    <w:rsid w:val="009C758F"/>
    <w:rsid w:val="009D1902"/>
    <w:rsid w:val="009D7FBE"/>
    <w:rsid w:val="009E471B"/>
    <w:rsid w:val="009E70F2"/>
    <w:rsid w:val="009E7281"/>
    <w:rsid w:val="009F30AD"/>
    <w:rsid w:val="00A060FA"/>
    <w:rsid w:val="00A22775"/>
    <w:rsid w:val="00A522B5"/>
    <w:rsid w:val="00A61D5B"/>
    <w:rsid w:val="00A623E1"/>
    <w:rsid w:val="00A74E83"/>
    <w:rsid w:val="00A75DAD"/>
    <w:rsid w:val="00A91E0D"/>
    <w:rsid w:val="00A92FE0"/>
    <w:rsid w:val="00AA0C6A"/>
    <w:rsid w:val="00AA20C8"/>
    <w:rsid w:val="00AB6657"/>
    <w:rsid w:val="00AC7E91"/>
    <w:rsid w:val="00AE1B28"/>
    <w:rsid w:val="00AE1F49"/>
    <w:rsid w:val="00B32622"/>
    <w:rsid w:val="00B64F43"/>
    <w:rsid w:val="00BA25F9"/>
    <w:rsid w:val="00BE0F08"/>
    <w:rsid w:val="00BE3371"/>
    <w:rsid w:val="00C02882"/>
    <w:rsid w:val="00C061F4"/>
    <w:rsid w:val="00C13C27"/>
    <w:rsid w:val="00C20A1D"/>
    <w:rsid w:val="00C31797"/>
    <w:rsid w:val="00C450FE"/>
    <w:rsid w:val="00C568D2"/>
    <w:rsid w:val="00C77C0F"/>
    <w:rsid w:val="00C97F43"/>
    <w:rsid w:val="00CA0154"/>
    <w:rsid w:val="00CA58F5"/>
    <w:rsid w:val="00CE0D2F"/>
    <w:rsid w:val="00CE16B5"/>
    <w:rsid w:val="00CF1489"/>
    <w:rsid w:val="00CF2300"/>
    <w:rsid w:val="00D004C6"/>
    <w:rsid w:val="00D100ED"/>
    <w:rsid w:val="00D20361"/>
    <w:rsid w:val="00D24C7B"/>
    <w:rsid w:val="00D30E08"/>
    <w:rsid w:val="00D46603"/>
    <w:rsid w:val="00D47544"/>
    <w:rsid w:val="00D5634A"/>
    <w:rsid w:val="00D62BC2"/>
    <w:rsid w:val="00D650DB"/>
    <w:rsid w:val="00D74452"/>
    <w:rsid w:val="00D91241"/>
    <w:rsid w:val="00DA62A8"/>
    <w:rsid w:val="00DB3667"/>
    <w:rsid w:val="00DC3BB8"/>
    <w:rsid w:val="00DC507B"/>
    <w:rsid w:val="00DD1C92"/>
    <w:rsid w:val="00DD48E7"/>
    <w:rsid w:val="00DD719B"/>
    <w:rsid w:val="00DF7ED1"/>
    <w:rsid w:val="00E210DC"/>
    <w:rsid w:val="00E21606"/>
    <w:rsid w:val="00E31D68"/>
    <w:rsid w:val="00E379DD"/>
    <w:rsid w:val="00E40F1A"/>
    <w:rsid w:val="00E5741A"/>
    <w:rsid w:val="00E576BB"/>
    <w:rsid w:val="00E74CFC"/>
    <w:rsid w:val="00E76223"/>
    <w:rsid w:val="00E86489"/>
    <w:rsid w:val="00EA115A"/>
    <w:rsid w:val="00EB01C1"/>
    <w:rsid w:val="00EB20F3"/>
    <w:rsid w:val="00ED0BB5"/>
    <w:rsid w:val="00ED1843"/>
    <w:rsid w:val="00ED6DE2"/>
    <w:rsid w:val="00EE065D"/>
    <w:rsid w:val="00EF043E"/>
    <w:rsid w:val="00F2162A"/>
    <w:rsid w:val="00F279DE"/>
    <w:rsid w:val="00F31BC1"/>
    <w:rsid w:val="00F62371"/>
    <w:rsid w:val="00F761CB"/>
    <w:rsid w:val="00F8170C"/>
    <w:rsid w:val="00F94E86"/>
    <w:rsid w:val="00FA5CD4"/>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4D7540"/>
    <w:rPr>
      <w:sz w:val="18"/>
      <w:szCs w:val="18"/>
    </w:rPr>
  </w:style>
  <w:style w:type="character" w:customStyle="1" w:styleId="Char1">
    <w:name w:val="批注框文本 Char"/>
    <w:basedOn w:val="a0"/>
    <w:link w:val="a5"/>
    <w:uiPriority w:val="99"/>
    <w:semiHidden/>
    <w:rsid w:val="004D7540"/>
    <w:rPr>
      <w:sz w:val="18"/>
      <w:szCs w:val="18"/>
    </w:rPr>
  </w:style>
  <w:style w:type="paragraph" w:styleId="a6">
    <w:name w:val="List Paragraph"/>
    <w:basedOn w:val="a"/>
    <w:uiPriority w:val="34"/>
    <w:qFormat/>
    <w:rsid w:val="004D7540"/>
    <w:pPr>
      <w:ind w:firstLineChars="200" w:firstLine="420"/>
    </w:pPr>
  </w:style>
  <w:style w:type="character" w:styleId="a7">
    <w:name w:val="annotation reference"/>
    <w:basedOn w:val="a0"/>
    <w:uiPriority w:val="99"/>
    <w:semiHidden/>
    <w:unhideWhenUsed/>
    <w:rsid w:val="00BA25F9"/>
    <w:rPr>
      <w:sz w:val="21"/>
      <w:szCs w:val="21"/>
    </w:rPr>
  </w:style>
  <w:style w:type="paragraph" w:styleId="a8">
    <w:name w:val="annotation text"/>
    <w:basedOn w:val="a"/>
    <w:link w:val="Char2"/>
    <w:uiPriority w:val="99"/>
    <w:semiHidden/>
    <w:unhideWhenUsed/>
    <w:rsid w:val="00BA25F9"/>
    <w:pPr>
      <w:jc w:val="left"/>
    </w:pPr>
  </w:style>
  <w:style w:type="character" w:customStyle="1" w:styleId="Char2">
    <w:name w:val="批注文字 Char"/>
    <w:basedOn w:val="a0"/>
    <w:link w:val="a8"/>
    <w:uiPriority w:val="99"/>
    <w:semiHidden/>
    <w:rsid w:val="00BA25F9"/>
  </w:style>
  <w:style w:type="paragraph" w:styleId="a9">
    <w:name w:val="annotation subject"/>
    <w:basedOn w:val="a8"/>
    <w:next w:val="a8"/>
    <w:link w:val="Char3"/>
    <w:uiPriority w:val="99"/>
    <w:semiHidden/>
    <w:unhideWhenUsed/>
    <w:rsid w:val="00BA25F9"/>
    <w:rPr>
      <w:b/>
      <w:bCs/>
    </w:rPr>
  </w:style>
  <w:style w:type="character" w:customStyle="1" w:styleId="Char3">
    <w:name w:val="批注主题 Char"/>
    <w:basedOn w:val="Char2"/>
    <w:link w:val="a9"/>
    <w:uiPriority w:val="99"/>
    <w:semiHidden/>
    <w:rsid w:val="00BA25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4D7540"/>
    <w:rPr>
      <w:sz w:val="18"/>
      <w:szCs w:val="18"/>
    </w:rPr>
  </w:style>
  <w:style w:type="character" w:customStyle="1" w:styleId="Char1">
    <w:name w:val="批注框文本 Char"/>
    <w:basedOn w:val="a0"/>
    <w:link w:val="a5"/>
    <w:uiPriority w:val="99"/>
    <w:semiHidden/>
    <w:rsid w:val="004D7540"/>
    <w:rPr>
      <w:sz w:val="18"/>
      <w:szCs w:val="18"/>
    </w:rPr>
  </w:style>
  <w:style w:type="paragraph" w:styleId="a6">
    <w:name w:val="List Paragraph"/>
    <w:basedOn w:val="a"/>
    <w:uiPriority w:val="34"/>
    <w:qFormat/>
    <w:rsid w:val="004D7540"/>
    <w:pPr>
      <w:ind w:firstLineChars="200" w:firstLine="420"/>
    </w:pPr>
  </w:style>
  <w:style w:type="character" w:styleId="a7">
    <w:name w:val="annotation reference"/>
    <w:basedOn w:val="a0"/>
    <w:uiPriority w:val="99"/>
    <w:semiHidden/>
    <w:unhideWhenUsed/>
    <w:rsid w:val="00BA25F9"/>
    <w:rPr>
      <w:sz w:val="21"/>
      <w:szCs w:val="21"/>
    </w:rPr>
  </w:style>
  <w:style w:type="paragraph" w:styleId="a8">
    <w:name w:val="annotation text"/>
    <w:basedOn w:val="a"/>
    <w:link w:val="Char2"/>
    <w:uiPriority w:val="99"/>
    <w:semiHidden/>
    <w:unhideWhenUsed/>
    <w:rsid w:val="00BA25F9"/>
    <w:pPr>
      <w:jc w:val="left"/>
    </w:pPr>
  </w:style>
  <w:style w:type="character" w:customStyle="1" w:styleId="Char2">
    <w:name w:val="批注文字 Char"/>
    <w:basedOn w:val="a0"/>
    <w:link w:val="a8"/>
    <w:uiPriority w:val="99"/>
    <w:semiHidden/>
    <w:rsid w:val="00BA25F9"/>
  </w:style>
  <w:style w:type="paragraph" w:styleId="a9">
    <w:name w:val="annotation subject"/>
    <w:basedOn w:val="a8"/>
    <w:next w:val="a8"/>
    <w:link w:val="Char3"/>
    <w:uiPriority w:val="99"/>
    <w:semiHidden/>
    <w:unhideWhenUsed/>
    <w:rsid w:val="00BA25F9"/>
    <w:rPr>
      <w:b/>
      <w:bCs/>
    </w:rPr>
  </w:style>
  <w:style w:type="character" w:customStyle="1" w:styleId="Char3">
    <w:name w:val="批注主题 Char"/>
    <w:basedOn w:val="Char2"/>
    <w:link w:val="a9"/>
    <w:uiPriority w:val="99"/>
    <w:semiHidden/>
    <w:rsid w:val="00BA2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31</Pages>
  <Words>2867</Words>
  <Characters>16348</Characters>
  <Application>Microsoft Office Word</Application>
  <DocSecurity>0</DocSecurity>
  <Lines>136</Lines>
  <Paragraphs>38</Paragraphs>
  <ScaleCrop>false</ScaleCrop>
  <Company>soft.netnest.com.cn</Company>
  <LinksUpToDate>false</LinksUpToDate>
  <CharactersWithSpaces>19177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Windows User</cp:lastModifiedBy>
  <cp:revision>19</cp:revision>
  <dcterms:created xsi:type="dcterms:W3CDTF">2015-11-08T09:41:00Z</dcterms:created>
  <dcterms:modified xsi:type="dcterms:W3CDTF">2015-11-30T05:42:00Z</dcterms:modified>
</cp:coreProperties>
</file>