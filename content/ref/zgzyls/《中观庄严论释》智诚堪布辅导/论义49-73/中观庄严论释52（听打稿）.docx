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rFonts w:hint="eastAsia" w:ascii="楷体_GB2312" w:hAnsi="楷体_GB2312" w:eastAsia="楷体_GB2312" w:cs="楷体_GB2312"/>
          <w:b/>
          <w:bCs w:val="0"/>
          <w:sz w:val="32"/>
          <w:szCs w:val="32"/>
          <w:rPrChange w:id="1" w:author="Administrator" w:date="2015-11-23T16:00:17Z">
            <w:rPr>
              <w:b/>
              <w:sz w:val="44"/>
              <w:szCs w:val="44"/>
            </w:rPr>
          </w:rPrChange>
        </w:rPr>
        <w:pPrChange w:id="0" w:author="Administrator" w:date="2015-11-23T16:00:28Z">
          <w:pPr>
            <w:jc w:val="center"/>
          </w:pPr>
        </w:pPrChange>
      </w:pPr>
      <w:ins w:id="2" w:author="Administrator" w:date="2015-11-23T15:59:30Z">
        <w:r>
          <w:rPr>
            <w:rFonts w:hint="eastAsia" w:ascii="楷体_GB2312" w:hAnsi="楷体_GB2312" w:eastAsia="楷体_GB2312" w:cs="楷体_GB2312"/>
            <w:b/>
            <w:bCs w:val="0"/>
            <w:sz w:val="32"/>
            <w:szCs w:val="32"/>
            <w:lang w:eastAsia="zh-CN"/>
            <w:rPrChange w:id="3" w:author="Administrator" w:date="2015-11-23T16:00:17Z">
              <w:rPr>
                <w:rFonts w:hint="eastAsia"/>
                <w:b/>
                <w:sz w:val="44"/>
                <w:szCs w:val="44"/>
                <w:lang w:eastAsia="zh-CN"/>
              </w:rPr>
            </w:rPrChange>
          </w:rPr>
          <w:t>《</w:t>
        </w:r>
      </w:ins>
      <w:ins w:id="5" w:author="Administrator" w:date="2015-11-23T15:59:34Z">
        <w:r>
          <w:rPr>
            <w:rFonts w:hint="eastAsia" w:ascii="楷体_GB2312" w:hAnsi="楷体_GB2312" w:eastAsia="楷体_GB2312" w:cs="楷体_GB2312"/>
            <w:b/>
            <w:bCs w:val="0"/>
            <w:sz w:val="32"/>
            <w:szCs w:val="32"/>
            <w:lang w:eastAsia="zh-CN"/>
            <w:rPrChange w:id="6" w:author="Administrator" w:date="2015-11-23T16:00:17Z">
              <w:rPr>
                <w:rFonts w:hint="eastAsia"/>
                <w:b/>
                <w:sz w:val="44"/>
                <w:szCs w:val="44"/>
                <w:lang w:eastAsia="zh-CN"/>
              </w:rPr>
            </w:rPrChange>
          </w:rPr>
          <w:t>中观</w:t>
        </w:r>
      </w:ins>
      <w:ins w:id="8" w:author="Administrator" w:date="2015-11-23T15:59:38Z">
        <w:r>
          <w:rPr>
            <w:rFonts w:hint="eastAsia" w:ascii="楷体_GB2312" w:hAnsi="楷体_GB2312" w:eastAsia="楷体_GB2312" w:cs="楷体_GB2312"/>
            <w:b/>
            <w:bCs w:val="0"/>
            <w:sz w:val="32"/>
            <w:szCs w:val="32"/>
            <w:lang w:eastAsia="zh-CN"/>
            <w:rPrChange w:id="9" w:author="Administrator" w:date="2015-11-23T16:00:17Z">
              <w:rPr>
                <w:rFonts w:hint="eastAsia"/>
                <w:b/>
                <w:sz w:val="44"/>
                <w:szCs w:val="44"/>
                <w:lang w:eastAsia="zh-CN"/>
              </w:rPr>
            </w:rPrChange>
          </w:rPr>
          <w:t>庄严论</w:t>
        </w:r>
      </w:ins>
      <w:ins w:id="11" w:author="Administrator" w:date="2015-11-23T15:59:43Z">
        <w:r>
          <w:rPr>
            <w:rFonts w:hint="eastAsia" w:ascii="楷体_GB2312" w:hAnsi="楷体_GB2312" w:eastAsia="楷体_GB2312" w:cs="楷体_GB2312"/>
            <w:b/>
            <w:bCs w:val="0"/>
            <w:sz w:val="32"/>
            <w:szCs w:val="32"/>
            <w:lang w:eastAsia="zh-CN"/>
            <w:rPrChange w:id="12" w:author="Administrator" w:date="2015-11-23T16:00:17Z">
              <w:rPr>
                <w:rFonts w:hint="eastAsia"/>
                <w:b/>
                <w:sz w:val="44"/>
                <w:szCs w:val="44"/>
                <w:lang w:eastAsia="zh-CN"/>
              </w:rPr>
            </w:rPrChange>
          </w:rPr>
          <w:t>释</w:t>
        </w:r>
      </w:ins>
      <w:ins w:id="14" w:author="Administrator" w:date="2015-11-23T15:59:45Z">
        <w:r>
          <w:rPr>
            <w:rFonts w:hint="eastAsia" w:ascii="楷体_GB2312" w:hAnsi="楷体_GB2312" w:eastAsia="楷体_GB2312" w:cs="楷体_GB2312"/>
            <w:b/>
            <w:bCs w:val="0"/>
            <w:sz w:val="32"/>
            <w:szCs w:val="32"/>
            <w:lang w:eastAsia="zh-CN"/>
            <w:rPrChange w:id="15" w:author="Administrator" w:date="2015-11-23T16:00:17Z">
              <w:rPr>
                <w:rFonts w:hint="eastAsia"/>
                <w:b/>
                <w:sz w:val="44"/>
                <w:szCs w:val="44"/>
                <w:lang w:eastAsia="zh-CN"/>
              </w:rPr>
            </w:rPrChange>
          </w:rPr>
          <w:t>》</w:t>
        </w:r>
      </w:ins>
      <w:r>
        <w:rPr>
          <w:rFonts w:hint="eastAsia" w:ascii="楷体_GB2312" w:hAnsi="楷体_GB2312" w:eastAsia="楷体_GB2312" w:cs="楷体_GB2312"/>
          <w:b/>
          <w:bCs w:val="0"/>
          <w:sz w:val="32"/>
          <w:szCs w:val="32"/>
          <w:rPrChange w:id="17" w:author="Administrator" w:date="2015-11-23T16:00:17Z">
            <w:rPr>
              <w:rFonts w:hint="eastAsia"/>
              <w:b/>
              <w:sz w:val="44"/>
              <w:szCs w:val="44"/>
            </w:rPr>
          </w:rPrChange>
        </w:rPr>
        <w:t>第52课</w:t>
      </w:r>
      <w:ins w:id="18" w:author="Administrator" w:date="2015-11-23T15:59:58Z">
        <w:r>
          <w:rPr>
            <w:rFonts w:hint="eastAsia" w:ascii="楷体_GB2312" w:hAnsi="楷体_GB2312" w:eastAsia="楷体_GB2312" w:cs="楷体_GB2312"/>
            <w:b/>
            <w:bCs w:val="0"/>
            <w:sz w:val="32"/>
            <w:szCs w:val="32"/>
            <w:lang w:eastAsia="zh-CN"/>
            <w:rPrChange w:id="19" w:author="Administrator" w:date="2015-11-23T16:00:17Z">
              <w:rPr>
                <w:rFonts w:hint="eastAsia"/>
                <w:b/>
                <w:sz w:val="44"/>
                <w:szCs w:val="44"/>
                <w:lang w:eastAsia="zh-CN"/>
              </w:rPr>
            </w:rPrChange>
          </w:rPr>
          <w:t>讲记</w:t>
        </w:r>
      </w:ins>
    </w:p>
    <w:p>
      <w:pPr>
        <w:jc w:val="center"/>
        <w:rPr>
          <w:b/>
          <w:sz w:val="28"/>
          <w:szCs w:val="28"/>
        </w:rPr>
      </w:pPr>
      <w:r>
        <w:rPr>
          <w:rFonts w:hint="eastAsia"/>
          <w:b/>
          <w:sz w:val="28"/>
          <w:szCs w:val="28"/>
        </w:rPr>
        <w:t>诸法等性本基法界中，自现圆满三身游舞力，</w:t>
      </w:r>
    </w:p>
    <w:p>
      <w:pPr>
        <w:jc w:val="center"/>
        <w:rPr>
          <w:b/>
          <w:sz w:val="28"/>
          <w:szCs w:val="28"/>
        </w:rPr>
      </w:pPr>
      <w:r>
        <w:rPr>
          <w:rFonts w:hint="eastAsia"/>
          <w:b/>
          <w:sz w:val="28"/>
          <w:szCs w:val="28"/>
        </w:rPr>
        <w:t>离障本来怙主龙钦巴，祈请无垢光尊常护我。</w:t>
      </w:r>
      <w:bookmarkStart w:id="0" w:name="_GoBack"/>
      <w:bookmarkEnd w:id="0"/>
    </w:p>
    <w:p>
      <w:pPr>
        <w:ind w:firstLine="570"/>
        <w:rPr>
          <w:b/>
          <w:sz w:val="28"/>
          <w:szCs w:val="28"/>
        </w:rPr>
      </w:pPr>
      <w:r>
        <w:rPr>
          <w:rFonts w:hint="eastAsia"/>
          <w:b/>
          <w:sz w:val="28"/>
          <w:szCs w:val="28"/>
        </w:rPr>
        <w:t>为度化一切众生，请大家发无上的菩提心！</w:t>
      </w:r>
    </w:p>
    <w:p>
      <w:pPr>
        <w:ind w:firstLine="570"/>
        <w:rPr>
          <w:rFonts w:ascii="华文楷体" w:hAnsi="华文楷体" w:eastAsia="华文楷体"/>
          <w:sz w:val="28"/>
          <w:szCs w:val="28"/>
        </w:rPr>
      </w:pPr>
      <w:r>
        <w:rPr>
          <w:rFonts w:hint="eastAsia" w:ascii="华文楷体" w:hAnsi="华文楷体" w:eastAsia="华文楷体"/>
          <w:sz w:val="28"/>
          <w:szCs w:val="28"/>
        </w:rPr>
        <w:t>发了菩提心之后，今天继续宣讲全知麦彭仁波切所造的《中观庄严论释——文殊上师欢喜教言论》，在这个论典当中，如今宣说的是抉择心识无有实义，了知这样的心识</w:t>
      </w:r>
      <w:ins w:id="21" w:author="Administrator" w:date="2015-11-13T09:10:39Z">
        <w:r>
          <w:rPr>
            <w:rFonts w:hint="eastAsia" w:ascii="华文楷体" w:hAnsi="华文楷体" w:eastAsia="华文楷体"/>
            <w:sz w:val="28"/>
            <w:szCs w:val="28"/>
            <w:lang w:eastAsia="zh-CN"/>
          </w:rPr>
          <w:t>也</w:t>
        </w:r>
      </w:ins>
      <w:r>
        <w:rPr>
          <w:rFonts w:hint="eastAsia" w:ascii="华文楷体" w:hAnsi="华文楷体" w:eastAsia="华文楷体"/>
          <w:sz w:val="28"/>
          <w:szCs w:val="28"/>
        </w:rPr>
        <w:t>是无有自性的观点。</w:t>
      </w:r>
    </w:p>
    <w:p>
      <w:pPr>
        <w:ind w:firstLine="570"/>
        <w:rPr>
          <w:rFonts w:ascii="华文楷体" w:hAnsi="华文楷体" w:eastAsia="华文楷体"/>
          <w:sz w:val="28"/>
          <w:szCs w:val="28"/>
        </w:rPr>
      </w:pPr>
      <w:r>
        <w:rPr>
          <w:rFonts w:hint="eastAsia" w:ascii="华文楷体" w:hAnsi="华文楷体" w:eastAsia="华文楷体"/>
          <w:sz w:val="28"/>
          <w:szCs w:val="28"/>
        </w:rPr>
        <w:t>实际上，我们在修行佛法的过程当中，有时候是直接对于自己所执着的境</w:t>
      </w:r>
      <w:ins w:id="22" w:author="Administrator" w:date="2015-11-13T09:10:58Z">
        <w:r>
          <w:rPr>
            <w:rFonts w:hint="eastAsia" w:ascii="华文楷体" w:hAnsi="华文楷体" w:eastAsia="华文楷体"/>
            <w:sz w:val="28"/>
            <w:szCs w:val="28"/>
            <w:lang w:eastAsia="zh-CN"/>
          </w:rPr>
          <w:t>来</w:t>
        </w:r>
      </w:ins>
      <w:r>
        <w:rPr>
          <w:rFonts w:hint="eastAsia" w:ascii="华文楷体" w:hAnsi="华文楷体" w:eastAsia="华文楷体"/>
          <w:sz w:val="28"/>
          <w:szCs w:val="28"/>
        </w:rPr>
        <w:t>进行观修，</w:t>
      </w:r>
      <w:ins w:id="23" w:author="Administrator" w:date="2015-11-13T09:11:01Z">
        <w:r>
          <w:rPr>
            <w:rFonts w:hint="eastAsia" w:ascii="华文楷体" w:hAnsi="华文楷体" w:eastAsia="华文楷体"/>
            <w:sz w:val="28"/>
            <w:szCs w:val="28"/>
            <w:lang w:eastAsia="zh-CN"/>
          </w:rPr>
          <w:t>来</w:t>
        </w:r>
      </w:ins>
      <w:r>
        <w:rPr>
          <w:rFonts w:hint="eastAsia" w:ascii="华文楷体" w:hAnsi="华文楷体" w:eastAsia="华文楷体"/>
          <w:sz w:val="28"/>
          <w:szCs w:val="28"/>
        </w:rPr>
        <w:t>了知它是无自性的本体，这个方面可以归纳成单空的一种修法。有的时候</w:t>
      </w:r>
      <w:del w:id="24" w:author="Administrator" w:date="2015-11-13T09:11:22Z">
        <w:r>
          <w:rPr>
            <w:rFonts w:hint="eastAsia" w:ascii="华文楷体" w:hAnsi="华文楷体" w:eastAsia="华文楷体"/>
            <w:sz w:val="28"/>
            <w:szCs w:val="28"/>
          </w:rPr>
          <w:delText>首先</w:delText>
        </w:r>
      </w:del>
      <w:r>
        <w:rPr>
          <w:rFonts w:hint="eastAsia" w:ascii="华文楷体" w:hAnsi="华文楷体" w:eastAsia="华文楷体"/>
          <w:sz w:val="28"/>
          <w:szCs w:val="28"/>
        </w:rPr>
        <w:t>是通过</w:t>
      </w:r>
      <w:ins w:id="25" w:author="Administrator" w:date="2015-11-13T09:11:41Z">
        <w:r>
          <w:rPr>
            <w:rFonts w:hint="eastAsia" w:ascii="华文楷体" w:hAnsi="华文楷体" w:eastAsia="华文楷体"/>
            <w:sz w:val="28"/>
            <w:szCs w:val="28"/>
            <w:lang w:eastAsia="zh-CN"/>
          </w:rPr>
          <w:t>首先</w:t>
        </w:r>
      </w:ins>
      <w:r>
        <w:rPr>
          <w:rFonts w:hint="eastAsia" w:ascii="华文楷体" w:hAnsi="华文楷体" w:eastAsia="华文楷体"/>
          <w:sz w:val="28"/>
          <w:szCs w:val="28"/>
        </w:rPr>
        <w:t>把一切万法了知为心的显现，然后再来观修心的本性是无自性。直接是首先了</w:t>
      </w:r>
      <w:del w:id="26" w:author="Administrator" w:date="2015-11-13T09:12:02Z">
        <w:r>
          <w:rPr>
            <w:rFonts w:hint="eastAsia" w:ascii="华文楷体" w:hAnsi="华文楷体" w:eastAsia="华文楷体"/>
            <w:sz w:val="28"/>
            <w:szCs w:val="28"/>
          </w:rPr>
          <w:delText>之</w:delText>
        </w:r>
      </w:del>
      <w:ins w:id="27" w:author="Administrator" w:date="2015-11-13T09:12:02Z">
        <w:r>
          <w:rPr>
            <w:rFonts w:hint="eastAsia" w:ascii="华文楷体" w:hAnsi="华文楷体" w:eastAsia="华文楷体"/>
            <w:sz w:val="28"/>
            <w:szCs w:val="28"/>
            <w:lang w:eastAsia="zh-CN"/>
          </w:rPr>
          <w:t>知</w:t>
        </w:r>
      </w:ins>
      <w:r>
        <w:rPr>
          <w:rFonts w:hint="eastAsia" w:ascii="华文楷体" w:hAnsi="华文楷体" w:eastAsia="华文楷体"/>
          <w:sz w:val="28"/>
          <w:szCs w:val="28"/>
        </w:rPr>
        <w:t>一切万法是心的显现之后，然后再</w:t>
      </w:r>
      <w:ins w:id="28" w:author="Administrator" w:date="2015-11-13T09:12:14Z">
        <w:r>
          <w:rPr>
            <w:rFonts w:hint="eastAsia" w:ascii="华文楷体" w:hAnsi="华文楷体" w:eastAsia="华文楷体"/>
            <w:sz w:val="28"/>
            <w:szCs w:val="28"/>
            <w:lang w:eastAsia="zh-CN"/>
          </w:rPr>
          <w:t>来</w:t>
        </w:r>
      </w:ins>
      <w:r>
        <w:rPr>
          <w:rFonts w:hint="eastAsia" w:ascii="华文楷体" w:hAnsi="华文楷体" w:eastAsia="华文楷体"/>
          <w:sz w:val="28"/>
          <w:szCs w:val="28"/>
        </w:rPr>
        <w:t>修心的本性是空性的。像这样的</w:t>
      </w:r>
      <w:del w:id="29" w:author="Administrator" w:date="2015-11-13T09:12:27Z">
        <w:r>
          <w:rPr>
            <w:rFonts w:hint="eastAsia" w:ascii="华文楷体" w:hAnsi="华文楷体" w:eastAsia="华文楷体"/>
            <w:sz w:val="28"/>
            <w:szCs w:val="28"/>
          </w:rPr>
          <w:delText>换</w:delText>
        </w:r>
      </w:del>
      <w:ins w:id="30" w:author="Administrator" w:date="2015-11-13T09:12:27Z">
        <w:r>
          <w:rPr>
            <w:rFonts w:hint="eastAsia" w:ascii="华文楷体" w:hAnsi="华文楷体" w:eastAsia="华文楷体"/>
            <w:sz w:val="28"/>
            <w:szCs w:val="28"/>
            <w:lang w:eastAsia="zh-CN"/>
          </w:rPr>
          <w:t>话</w:t>
        </w:r>
      </w:ins>
      <w:r>
        <w:rPr>
          <w:rFonts w:hint="eastAsia" w:ascii="华文楷体" w:hAnsi="华文楷体" w:eastAsia="华文楷体"/>
          <w:sz w:val="28"/>
          <w:szCs w:val="28"/>
        </w:rPr>
        <w:t>，首先了知唯识，再了知心的本空。</w:t>
      </w:r>
    </w:p>
    <w:p>
      <w:pPr>
        <w:ind w:firstLine="570"/>
        <w:rPr>
          <w:rFonts w:ascii="华文楷体" w:hAnsi="华文楷体" w:eastAsia="华文楷体"/>
          <w:sz w:val="28"/>
          <w:szCs w:val="28"/>
        </w:rPr>
      </w:pPr>
      <w:r>
        <w:rPr>
          <w:rFonts w:hint="eastAsia" w:ascii="华文楷体" w:hAnsi="华文楷体" w:eastAsia="华文楷体"/>
          <w:sz w:val="28"/>
          <w:szCs w:val="28"/>
        </w:rPr>
        <w:t>实际上，不管怎么样讲，修行的重点，最后归摄都要</w:t>
      </w:r>
      <w:ins w:id="31" w:author="Administrator" w:date="2015-11-13T09:12:48Z">
        <w:r>
          <w:rPr>
            <w:rFonts w:hint="eastAsia" w:ascii="华文楷体" w:hAnsi="华文楷体" w:eastAsia="华文楷体"/>
            <w:sz w:val="28"/>
            <w:szCs w:val="28"/>
            <w:lang w:eastAsia="zh-CN"/>
          </w:rPr>
          <w:t>落</w:t>
        </w:r>
      </w:ins>
      <w:ins w:id="32" w:author="Administrator" w:date="2015-11-13T09:13:03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在了知心性无生的角度。因为心是作者，心显现一切万法，心是一切万法的作者。所以，如果能够调伏心，那就能够调伏一切的万法了。而且，如果我们在修行时</w:t>
      </w:r>
      <w:ins w:id="33" w:author="Administrator" w:date="2015-11-13T09:13:22Z">
        <w:r>
          <w:rPr>
            <w:rFonts w:hint="eastAsia" w:ascii="华文楷体" w:hAnsi="华文楷体" w:eastAsia="华文楷体"/>
            <w:sz w:val="28"/>
            <w:szCs w:val="28"/>
            <w:lang w:eastAsia="zh-CN"/>
          </w:rPr>
          <w:t>侯</w:t>
        </w:r>
      </w:ins>
      <w:ins w:id="34" w:author="Administrator" w:date="2015-11-13T09:13:24Z">
        <w:r>
          <w:rPr>
            <w:rFonts w:hint="eastAsia" w:ascii="华文楷体" w:hAnsi="华文楷体" w:eastAsia="华文楷体"/>
            <w:sz w:val="28"/>
            <w:szCs w:val="28"/>
            <w:lang w:eastAsia="zh-CN"/>
          </w:rPr>
          <w:t>呢</w:t>
        </w:r>
      </w:ins>
      <w:r>
        <w:rPr>
          <w:rFonts w:hint="eastAsia" w:ascii="华文楷体" w:hAnsi="华文楷体" w:eastAsia="华文楷体"/>
          <w:sz w:val="28"/>
          <w:szCs w:val="28"/>
        </w:rPr>
        <w:t>，因为心</w:t>
      </w:r>
      <w:ins w:id="35" w:author="Administrator" w:date="2015-11-13T09:13:35Z">
        <w:r>
          <w:rPr>
            <w:rFonts w:hint="eastAsia" w:ascii="华文楷体" w:hAnsi="华文楷体" w:eastAsia="华文楷体"/>
            <w:sz w:val="28"/>
            <w:szCs w:val="28"/>
            <w:lang w:eastAsia="zh-CN"/>
          </w:rPr>
          <w:t>它</w:t>
        </w:r>
      </w:ins>
      <w:r>
        <w:rPr>
          <w:rFonts w:hint="eastAsia" w:ascii="华文楷体" w:hAnsi="华文楷体" w:eastAsia="华文楷体"/>
          <w:sz w:val="28"/>
          <w:szCs w:val="28"/>
        </w:rPr>
        <w:t>经常</w:t>
      </w:r>
      <w:ins w:id="36" w:author="Administrator" w:date="2015-11-13T09:13:39Z">
        <w:r>
          <w:rPr>
            <w:rFonts w:hint="eastAsia" w:ascii="华文楷体" w:hAnsi="华文楷体" w:eastAsia="华文楷体"/>
            <w:sz w:val="28"/>
            <w:szCs w:val="28"/>
            <w:lang w:eastAsia="zh-CN"/>
          </w:rPr>
          <w:t>就</w:t>
        </w:r>
      </w:ins>
      <w:r>
        <w:rPr>
          <w:rFonts w:hint="eastAsia" w:ascii="华文楷体" w:hAnsi="华文楷体" w:eastAsia="华文楷体"/>
          <w:sz w:val="28"/>
          <w:szCs w:val="28"/>
        </w:rPr>
        <w:t>在起心动念，所以，如果能够了知心性本空的话，相当于从根本上就已经能够制止轮回的显现了。如果不是这样的话，在修了其他法之后，还是要回头来了知心性的无生。所以</w:t>
      </w:r>
      <w:ins w:id="37" w:author="Administrator" w:date="2015-11-13T09:14:08Z">
        <w:r>
          <w:rPr>
            <w:rFonts w:hint="eastAsia" w:ascii="华文楷体" w:hAnsi="华文楷体" w:eastAsia="华文楷体"/>
            <w:sz w:val="28"/>
            <w:szCs w:val="28"/>
            <w:lang w:eastAsia="zh-CN"/>
          </w:rPr>
          <w:t>说</w:t>
        </w:r>
      </w:ins>
      <w:r>
        <w:rPr>
          <w:rFonts w:hint="eastAsia" w:ascii="华文楷体" w:hAnsi="华文楷体" w:eastAsia="华文楷体"/>
          <w:sz w:val="28"/>
          <w:szCs w:val="28"/>
        </w:rPr>
        <w:t>，了知心性的无生</w:t>
      </w:r>
      <w:ins w:id="38" w:author="Administrator" w:date="2015-11-13T09:14:12Z">
        <w:r>
          <w:rPr>
            <w:rFonts w:hint="eastAsia" w:ascii="华文楷体" w:hAnsi="华文楷体" w:eastAsia="华文楷体"/>
            <w:sz w:val="28"/>
            <w:szCs w:val="28"/>
            <w:lang w:eastAsia="zh-CN"/>
          </w:rPr>
          <w:t>它</w:t>
        </w:r>
      </w:ins>
      <w:r>
        <w:rPr>
          <w:rFonts w:hint="eastAsia" w:ascii="华文楷体" w:hAnsi="华文楷体" w:eastAsia="华文楷体"/>
          <w:sz w:val="28"/>
          <w:szCs w:val="28"/>
        </w:rPr>
        <w:t>是非常关键的。</w:t>
      </w:r>
    </w:p>
    <w:p>
      <w:pPr>
        <w:ind w:firstLine="570"/>
        <w:rPr>
          <w:rFonts w:ascii="华文楷体" w:hAnsi="华文楷体" w:eastAsia="华文楷体"/>
          <w:sz w:val="28"/>
          <w:szCs w:val="28"/>
        </w:rPr>
      </w:pPr>
      <w:r>
        <w:rPr>
          <w:rFonts w:hint="eastAsia" w:ascii="华文楷体" w:hAnsi="华文楷体" w:eastAsia="华文楷体"/>
          <w:sz w:val="28"/>
          <w:szCs w:val="28"/>
        </w:rPr>
        <w:t>了知心性的无生在不同的地方，</w:t>
      </w:r>
      <w:ins w:id="39" w:author="Administrator" w:date="2015-11-13T09:14:43Z">
        <w:r>
          <w:rPr>
            <w:rFonts w:hint="eastAsia" w:ascii="华文楷体" w:hAnsi="华文楷体" w:eastAsia="华文楷体"/>
            <w:sz w:val="28"/>
            <w:szCs w:val="28"/>
            <w:lang w:eastAsia="zh-CN"/>
          </w:rPr>
          <w:t>他</w:t>
        </w:r>
      </w:ins>
      <w:r>
        <w:rPr>
          <w:rFonts w:hint="eastAsia" w:ascii="华文楷体" w:hAnsi="华文楷体" w:eastAsia="华文楷体"/>
          <w:sz w:val="28"/>
          <w:szCs w:val="28"/>
        </w:rPr>
        <w:t>也是宣讲了不同的修法。有些时候，是观察心的来、住、去，了知心性</w:t>
      </w:r>
      <w:del w:id="40" w:author="Administrator" w:date="2015-11-13T09:15:04Z">
        <w:r>
          <w:rPr>
            <w:rFonts w:hint="eastAsia" w:ascii="华文楷体" w:hAnsi="华文楷体" w:eastAsia="华文楷体"/>
            <w:sz w:val="28"/>
            <w:szCs w:val="28"/>
          </w:rPr>
          <w:delText>不是真的</w:delText>
        </w:r>
      </w:del>
      <w:ins w:id="41" w:author="Administrator" w:date="2015-11-13T09:15:04Z">
        <w:r>
          <w:rPr>
            <w:rFonts w:hint="eastAsia" w:ascii="华文楷体" w:hAnsi="华文楷体" w:eastAsia="华文楷体"/>
            <w:sz w:val="28"/>
            <w:szCs w:val="28"/>
            <w:lang w:eastAsia="zh-CN"/>
          </w:rPr>
          <w:t>无生</w:t>
        </w:r>
      </w:ins>
      <w:ins w:id="42" w:author="Administrator" w:date="2015-11-13T09:15:06Z">
        <w:r>
          <w:rPr>
            <w:rFonts w:hint="eastAsia" w:ascii="华文楷体" w:hAnsi="华文楷体" w:eastAsia="华文楷体"/>
            <w:sz w:val="28"/>
            <w:szCs w:val="28"/>
            <w:lang w:eastAsia="zh-CN"/>
          </w:rPr>
          <w:t>的</w:t>
        </w:r>
      </w:ins>
      <w:r>
        <w:rPr>
          <w:rFonts w:hint="eastAsia" w:ascii="华文楷体" w:hAnsi="华文楷体" w:eastAsia="华文楷体"/>
          <w:sz w:val="28"/>
          <w:szCs w:val="28"/>
        </w:rPr>
        <w:t>。有的时候，是在观修心性</w:t>
      </w:r>
      <w:ins w:id="43" w:author="Administrator" w:date="2015-11-13T09:15:20Z">
        <w:r>
          <w:rPr>
            <w:rFonts w:hint="eastAsia" w:ascii="华文楷体" w:hAnsi="华文楷体" w:eastAsia="华文楷体"/>
            <w:sz w:val="28"/>
            <w:szCs w:val="28"/>
            <w:lang w:eastAsia="zh-CN"/>
          </w:rPr>
          <w:t>它</w:t>
        </w:r>
      </w:ins>
      <w:r>
        <w:rPr>
          <w:rFonts w:hint="eastAsia" w:ascii="华文楷体" w:hAnsi="华文楷体" w:eastAsia="华文楷体"/>
          <w:sz w:val="28"/>
          <w:szCs w:val="28"/>
        </w:rPr>
        <w:t>本来就是在显现的当下是空性的方式来了知无生的。或者在这个当中，通过</w:t>
      </w:r>
      <w:del w:id="44" w:author="Administrator" w:date="2015-11-13T09:15:33Z">
        <w:r>
          <w:rPr>
            <w:rFonts w:hint="eastAsia" w:ascii="华文楷体" w:hAnsi="华文楷体" w:eastAsia="华文楷体"/>
            <w:sz w:val="28"/>
            <w:szCs w:val="28"/>
          </w:rPr>
          <w:delText>很多</w:delText>
        </w:r>
      </w:del>
      <w:r>
        <w:rPr>
          <w:rFonts w:hint="eastAsia" w:ascii="华文楷体" w:hAnsi="华文楷体" w:eastAsia="华文楷体"/>
          <w:sz w:val="28"/>
          <w:szCs w:val="28"/>
        </w:rPr>
        <w:t>很多</w:t>
      </w:r>
      <w:ins w:id="45" w:author="Administrator" w:date="2015-11-13T09:15:36Z">
        <w:r>
          <w:rPr>
            <w:rFonts w:hint="eastAsia" w:ascii="华文楷体" w:hAnsi="华文楷体" w:eastAsia="华文楷体"/>
            <w:sz w:val="28"/>
            <w:szCs w:val="28"/>
            <w:lang w:eastAsia="zh-CN"/>
          </w:rPr>
          <w:t>的</w:t>
        </w:r>
      </w:ins>
      <w:ins w:id="46" w:author="Administrator" w:date="2015-11-13T09:15:38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道理、正理、</w:t>
      </w:r>
      <w:ins w:id="47" w:author="Administrator" w:date="2015-11-13T09:15:49Z">
        <w:r>
          <w:rPr>
            <w:rFonts w:hint="eastAsia" w:ascii="华文楷体" w:hAnsi="华文楷体" w:eastAsia="华文楷体"/>
            <w:sz w:val="28"/>
            <w:szCs w:val="28"/>
            <w:lang w:eastAsia="zh-CN"/>
          </w:rPr>
          <w:t>从</w:t>
        </w:r>
      </w:ins>
      <w:r>
        <w:rPr>
          <w:rFonts w:hint="eastAsia" w:ascii="华文楷体" w:hAnsi="华文楷体" w:eastAsia="华文楷体"/>
          <w:sz w:val="28"/>
          <w:szCs w:val="28"/>
        </w:rPr>
        <w:t>方方面面</w:t>
      </w:r>
      <w:ins w:id="48" w:author="Administrator" w:date="2015-11-13T09:15:53Z">
        <w:r>
          <w:rPr>
            <w:rFonts w:hint="eastAsia" w:ascii="华文楷体" w:hAnsi="华文楷体" w:eastAsia="华文楷体"/>
            <w:sz w:val="28"/>
            <w:szCs w:val="28"/>
            <w:lang w:eastAsia="zh-CN"/>
          </w:rPr>
          <w:t>来</w:t>
        </w:r>
      </w:ins>
      <w:r>
        <w:rPr>
          <w:rFonts w:hint="eastAsia" w:ascii="华文楷体" w:hAnsi="华文楷体" w:eastAsia="华文楷体"/>
          <w:sz w:val="28"/>
          <w:szCs w:val="28"/>
        </w:rPr>
        <w:t>了知心性</w:t>
      </w:r>
      <w:del w:id="49" w:author="Administrator" w:date="2015-11-13T09:16:18Z">
        <w:r>
          <w:rPr>
            <w:rFonts w:hint="eastAsia" w:ascii="华文楷体" w:hAnsi="华文楷体" w:eastAsia="华文楷体"/>
            <w:sz w:val="28"/>
            <w:szCs w:val="28"/>
          </w:rPr>
          <w:delText>的</w:delText>
        </w:r>
      </w:del>
      <w:ins w:id="50" w:author="Administrator" w:date="2015-11-13T09:16:07Z">
        <w:r>
          <w:rPr>
            <w:rFonts w:hint="eastAsia" w:ascii="华文楷体" w:hAnsi="华文楷体" w:eastAsia="华文楷体"/>
            <w:sz w:val="28"/>
            <w:szCs w:val="28"/>
            <w:lang w:eastAsia="zh-CN"/>
          </w:rPr>
          <w:t>它</w:t>
        </w:r>
      </w:ins>
      <w:r>
        <w:rPr>
          <w:rFonts w:hint="eastAsia" w:ascii="华文楷体" w:hAnsi="华文楷体" w:eastAsia="华文楷体"/>
          <w:sz w:val="28"/>
          <w:szCs w:val="28"/>
        </w:rPr>
        <w:t>没有实</w:t>
      </w:r>
      <w:del w:id="51" w:author="Administrator" w:date="2015-11-13T09:16:13Z">
        <w:r>
          <w:rPr>
            <w:rFonts w:hint="eastAsia" w:ascii="华文楷体" w:hAnsi="华文楷体" w:eastAsia="华文楷体"/>
            <w:sz w:val="28"/>
            <w:szCs w:val="28"/>
          </w:rPr>
          <w:delText>义</w:delText>
        </w:r>
      </w:del>
      <w:ins w:id="52" w:author="Administrator" w:date="2015-11-13T09:16:13Z">
        <w:r>
          <w:rPr>
            <w:rFonts w:hint="eastAsia" w:ascii="华文楷体" w:hAnsi="华文楷体" w:eastAsia="华文楷体"/>
            <w:sz w:val="28"/>
            <w:szCs w:val="28"/>
            <w:lang w:eastAsia="zh-CN"/>
          </w:rPr>
          <w:t>一</w:t>
        </w:r>
      </w:ins>
      <w:r>
        <w:rPr>
          <w:rFonts w:hint="eastAsia" w:ascii="华文楷体" w:hAnsi="华文楷体" w:eastAsia="华文楷体"/>
          <w:sz w:val="28"/>
          <w:szCs w:val="28"/>
        </w:rPr>
        <w:t>存在。没有实</w:t>
      </w:r>
      <w:del w:id="53" w:author="Administrator" w:date="2015-11-13T09:16:39Z">
        <w:r>
          <w:rPr>
            <w:rFonts w:hint="eastAsia" w:ascii="华文楷体" w:hAnsi="华文楷体" w:eastAsia="华文楷体"/>
            <w:sz w:val="28"/>
            <w:szCs w:val="28"/>
          </w:rPr>
          <w:delText>义</w:delText>
        </w:r>
      </w:del>
      <w:ins w:id="54" w:author="Administrator" w:date="2015-11-13T09:16:39Z">
        <w:r>
          <w:rPr>
            <w:rFonts w:hint="eastAsia" w:ascii="华文楷体" w:hAnsi="华文楷体" w:eastAsia="华文楷体"/>
            <w:sz w:val="28"/>
            <w:szCs w:val="28"/>
            <w:lang w:eastAsia="zh-CN"/>
          </w:rPr>
          <w:t>一</w:t>
        </w:r>
      </w:ins>
      <w:r>
        <w:rPr>
          <w:rFonts w:hint="eastAsia" w:ascii="华文楷体" w:hAnsi="华文楷体" w:eastAsia="华文楷体"/>
          <w:sz w:val="28"/>
          <w:szCs w:val="28"/>
        </w:rPr>
        <w:t>存在，实际上就是了知它是无有自性的，因为如果</w:t>
      </w:r>
      <w:ins w:id="55" w:author="Administrator" w:date="2015-11-13T09:16:53Z">
        <w:r>
          <w:rPr>
            <w:rFonts w:hint="eastAsia" w:ascii="华文楷体" w:hAnsi="华文楷体" w:eastAsia="华文楷体"/>
            <w:sz w:val="28"/>
            <w:szCs w:val="28"/>
            <w:lang w:eastAsia="zh-CN"/>
          </w:rPr>
          <w:t>是</w:t>
        </w:r>
      </w:ins>
      <w:r>
        <w:rPr>
          <w:rFonts w:hint="eastAsia" w:ascii="华文楷体" w:hAnsi="华文楷体" w:eastAsia="华文楷体"/>
          <w:sz w:val="28"/>
          <w:szCs w:val="28"/>
        </w:rPr>
        <w:t>有自性</w:t>
      </w:r>
      <w:ins w:id="56" w:author="Administrator" w:date="2015-11-13T09:16:59Z">
        <w:r>
          <w:rPr>
            <w:rFonts w:hint="eastAsia" w:ascii="华文楷体" w:hAnsi="华文楷体" w:eastAsia="华文楷体"/>
            <w:sz w:val="28"/>
            <w:szCs w:val="28"/>
            <w:lang w:eastAsia="zh-CN"/>
          </w:rPr>
          <w:t>的法</w:t>
        </w:r>
      </w:ins>
      <w:ins w:id="57" w:author="Administrator" w:date="2015-11-13T09:17:01Z">
        <w:r>
          <w:rPr>
            <w:rFonts w:hint="eastAsia" w:ascii="华文楷体" w:hAnsi="华文楷体" w:eastAsia="华文楷体"/>
            <w:sz w:val="28"/>
            <w:szCs w:val="28"/>
            <w:lang w:eastAsia="zh-CN"/>
          </w:rPr>
          <w:t>呢</w:t>
        </w:r>
      </w:ins>
      <w:r>
        <w:rPr>
          <w:rFonts w:hint="eastAsia" w:ascii="华文楷体" w:hAnsi="华文楷体" w:eastAsia="华文楷体"/>
          <w:sz w:val="28"/>
          <w:szCs w:val="28"/>
        </w:rPr>
        <w:t>，肯定是</w:t>
      </w:r>
      <w:ins w:id="58" w:author="Administrator" w:date="2015-11-13T09:17:10Z">
        <w:r>
          <w:rPr>
            <w:rFonts w:hint="eastAsia" w:ascii="华文楷体" w:hAnsi="华文楷体" w:eastAsia="华文楷体"/>
            <w:sz w:val="28"/>
            <w:szCs w:val="28"/>
            <w:lang w:eastAsia="zh-CN"/>
          </w:rPr>
          <w:t>“</w:t>
        </w:r>
      </w:ins>
      <w:r>
        <w:rPr>
          <w:rFonts w:hint="eastAsia" w:ascii="华文楷体" w:hAnsi="华文楷体" w:eastAsia="华文楷体"/>
          <w:sz w:val="28"/>
          <w:szCs w:val="28"/>
        </w:rPr>
        <w:t>一</w:t>
      </w:r>
      <w:ins w:id="59" w:author="Administrator" w:date="2015-11-13T09:17:14Z">
        <w:r>
          <w:rPr>
            <w:rFonts w:hint="eastAsia" w:ascii="华文楷体" w:hAnsi="华文楷体" w:eastAsia="华文楷体"/>
            <w:sz w:val="28"/>
            <w:szCs w:val="28"/>
            <w:lang w:eastAsia="zh-CN"/>
          </w:rPr>
          <w:t>”</w:t>
        </w:r>
      </w:ins>
      <w:r>
        <w:rPr>
          <w:rFonts w:hint="eastAsia" w:ascii="华文楷体" w:hAnsi="华文楷体" w:eastAsia="华文楷体"/>
          <w:sz w:val="28"/>
          <w:szCs w:val="28"/>
        </w:rPr>
        <w:t>或者</w:t>
      </w:r>
      <w:ins w:id="60" w:author="Administrator" w:date="2015-11-13T09:17:17Z">
        <w:r>
          <w:rPr>
            <w:rFonts w:hint="eastAsia" w:ascii="华文楷体" w:hAnsi="华文楷体" w:eastAsia="华文楷体"/>
            <w:sz w:val="28"/>
            <w:szCs w:val="28"/>
            <w:lang w:eastAsia="zh-CN"/>
          </w:rPr>
          <w:t>“</w:t>
        </w:r>
      </w:ins>
      <w:r>
        <w:rPr>
          <w:rFonts w:hint="eastAsia" w:ascii="华文楷体" w:hAnsi="华文楷体" w:eastAsia="华文楷体"/>
          <w:sz w:val="28"/>
          <w:szCs w:val="28"/>
        </w:rPr>
        <w:t>多</w:t>
      </w:r>
      <w:ins w:id="61" w:author="Administrator" w:date="2015-11-13T09:17:19Z">
        <w:r>
          <w:rPr>
            <w:rFonts w:hint="default" w:ascii="华文楷体" w:hAnsi="华文楷体" w:eastAsia="华文楷体"/>
            <w:sz w:val="28"/>
            <w:szCs w:val="28"/>
            <w:lang w:val="en-US" w:eastAsia="zh-CN"/>
          </w:rPr>
          <w:t>’</w:t>
        </w:r>
      </w:ins>
      <w:r>
        <w:rPr>
          <w:rFonts w:hint="eastAsia" w:ascii="华文楷体" w:hAnsi="华文楷体" w:eastAsia="华文楷体"/>
          <w:sz w:val="28"/>
          <w:szCs w:val="28"/>
        </w:rPr>
        <w:t>数次。在这个当中，没有一没有多，就是说这个心性的本身，也是了知是空性的本体。</w:t>
      </w:r>
    </w:p>
    <w:p>
      <w:pPr>
        <w:ind w:firstLine="570"/>
        <w:rPr>
          <w:rFonts w:ascii="华文楷体" w:hAnsi="华文楷体" w:eastAsia="华文楷体"/>
          <w:sz w:val="28"/>
          <w:szCs w:val="28"/>
        </w:rPr>
      </w:pPr>
      <w:r>
        <w:rPr>
          <w:rFonts w:hint="eastAsia" w:ascii="华文楷体" w:hAnsi="华文楷体" w:eastAsia="华文楷体"/>
          <w:sz w:val="28"/>
          <w:szCs w:val="28"/>
        </w:rPr>
        <w:t>而且，我们在观修心性的时候，不管是在座上面观修，还是在平时，在走路、</w:t>
      </w:r>
      <w:del w:id="62" w:author="Administrator" w:date="2015-11-13T09:17:55Z">
        <w:r>
          <w:rPr>
            <w:rFonts w:hint="eastAsia" w:ascii="华文楷体" w:hAnsi="华文楷体" w:eastAsia="华文楷体"/>
            <w:sz w:val="28"/>
            <w:szCs w:val="28"/>
          </w:rPr>
          <w:delText>在</w:delText>
        </w:r>
      </w:del>
      <w:r>
        <w:rPr>
          <w:rFonts w:hint="eastAsia" w:ascii="华文楷体" w:hAnsi="华文楷体" w:eastAsia="华文楷体"/>
          <w:sz w:val="28"/>
          <w:szCs w:val="28"/>
        </w:rPr>
        <w:t>吃饭的时候，如果你自己有这个正见的话，都是可以修的。但只不过我们无始以来的习气过于深厚，所以，当我们在面对轮回当中的很多、各种各样花花绿绿的显现的时候，往往不是往内观我的心到底是怎么样在显现，而是说很自然的去看</w:t>
      </w:r>
      <w:ins w:id="63" w:author="Administrator" w:date="2015-11-13T09:18:43Z">
        <w:r>
          <w:rPr>
            <w:rFonts w:hint="eastAsia" w:ascii="华文楷体" w:hAnsi="华文楷体" w:eastAsia="华文楷体"/>
            <w:sz w:val="28"/>
            <w:szCs w:val="28"/>
            <w:lang w:eastAsia="zh-CN"/>
          </w:rPr>
          <w:t>外在</w:t>
        </w:r>
      </w:ins>
      <w:ins w:id="64" w:author="Administrator" w:date="2015-11-13T09:18:44Z">
        <w:r>
          <w:rPr>
            <w:rFonts w:hint="eastAsia" w:ascii="华文楷体" w:hAnsi="华文楷体" w:eastAsia="华文楷体"/>
            <w:sz w:val="28"/>
            <w:szCs w:val="28"/>
            <w:lang w:eastAsia="zh-CN"/>
          </w:rPr>
          <w:t>的</w:t>
        </w:r>
      </w:ins>
      <w:r>
        <w:rPr>
          <w:rFonts w:hint="eastAsia" w:ascii="华文楷体" w:hAnsi="华文楷体" w:eastAsia="华文楷体"/>
          <w:sz w:val="28"/>
          <w:szCs w:val="28"/>
        </w:rPr>
        <w:t>色法是怎么样存在的。我的声音是表现的是什么样一种意思，或者很多很多法都是我们心的自然外散。这样外散实际上就导致了很多的执着、很多的分别、很多的业，最后汇集成了广大的轮回显现了。</w:t>
      </w:r>
    </w:p>
    <w:p>
      <w:pPr>
        <w:ind w:firstLine="570"/>
        <w:rPr>
          <w:rFonts w:ascii="华文楷体" w:hAnsi="华文楷体" w:eastAsia="华文楷体"/>
          <w:sz w:val="28"/>
          <w:szCs w:val="28"/>
        </w:rPr>
      </w:pPr>
      <w:ins w:id="65" w:author="Administrator" w:date="2015-11-13T09:19:20Z">
        <w:r>
          <w:rPr>
            <w:rFonts w:hint="eastAsia" w:ascii="华文楷体" w:hAnsi="华文楷体" w:eastAsia="华文楷体"/>
            <w:sz w:val="28"/>
            <w:szCs w:val="28"/>
            <w:lang w:eastAsia="zh-CN"/>
          </w:rPr>
          <w:t>所以说呢</w:t>
        </w:r>
      </w:ins>
      <w:r>
        <w:rPr>
          <w:rFonts w:hint="eastAsia" w:ascii="华文楷体" w:hAnsi="华文楷体" w:eastAsia="华文楷体"/>
          <w:sz w:val="28"/>
          <w:szCs w:val="28"/>
        </w:rPr>
        <w:t>我们无始以来习惯的方式就是这样的，所以乃至于我们现在开始学习佛法了，有意识的把我们的心往内观的时候，</w:t>
      </w:r>
      <w:del w:id="66" w:author="Administrator" w:date="2015-11-13T09:20:53Z">
        <w:r>
          <w:rPr>
            <w:rFonts w:hint="eastAsia" w:ascii="华文楷体" w:hAnsi="华文楷体" w:eastAsia="华文楷体"/>
            <w:sz w:val="28"/>
            <w:szCs w:val="28"/>
          </w:rPr>
          <w:delText>我们</w:delText>
        </w:r>
      </w:del>
      <w:r>
        <w:rPr>
          <w:rFonts w:hint="eastAsia" w:ascii="华文楷体" w:hAnsi="华文楷体" w:eastAsia="华文楷体"/>
          <w:sz w:val="28"/>
          <w:szCs w:val="28"/>
        </w:rPr>
        <w:t>还是在受这种无始串习实执的影响。</w:t>
      </w:r>
      <w:ins w:id="67" w:author="Administrator" w:date="2015-11-13T09:21:05Z">
        <w:r>
          <w:rPr>
            <w:rFonts w:hint="eastAsia" w:ascii="华文楷体" w:hAnsi="华文楷体" w:eastAsia="华文楷体"/>
            <w:sz w:val="28"/>
            <w:szCs w:val="28"/>
            <w:lang w:eastAsia="zh-CN"/>
          </w:rPr>
          <w:t>还是在</w:t>
        </w:r>
      </w:ins>
      <w:ins w:id="68" w:author="Administrator" w:date="2015-11-13T09:21:15Z">
        <w:r>
          <w:rPr>
            <w:rFonts w:hint="eastAsia" w:ascii="华文楷体" w:hAnsi="华文楷体" w:eastAsia="华文楷体"/>
            <w:sz w:val="28"/>
            <w:szCs w:val="28"/>
            <w:lang w:eastAsia="zh-CN"/>
          </w:rPr>
          <w:t>受他影响</w:t>
        </w:r>
      </w:ins>
      <w:ins w:id="69" w:author="Administrator" w:date="2015-11-13T09:21:16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所以，当我们在学习这样的论典的时候，有的时候还是会有一种学不进去的感觉，或者就是心不在焉的感觉，</w:t>
      </w:r>
      <w:ins w:id="70" w:author="Administrator" w:date="2015-11-13T09:21:46Z">
        <w:r>
          <w:rPr>
            <w:rFonts w:hint="eastAsia" w:ascii="华文楷体" w:hAnsi="华文楷体" w:eastAsia="华文楷体"/>
            <w:sz w:val="28"/>
            <w:szCs w:val="28"/>
            <w:lang w:eastAsia="zh-CN"/>
          </w:rPr>
          <w:t>像</w:t>
        </w:r>
      </w:ins>
      <w:ins w:id="71" w:author="Administrator" w:date="2015-11-13T09:21:41Z">
        <w:r>
          <w:rPr>
            <w:rFonts w:hint="eastAsia" w:ascii="华文楷体" w:hAnsi="华文楷体" w:eastAsia="华文楷体"/>
            <w:sz w:val="28"/>
            <w:szCs w:val="28"/>
            <w:lang w:eastAsia="zh-CN"/>
          </w:rPr>
          <w:t>这样的话</w:t>
        </w:r>
      </w:ins>
      <w:ins w:id="72" w:author="Administrator" w:date="2015-11-13T09:21:49Z">
        <w:r>
          <w:rPr>
            <w:rFonts w:hint="eastAsia" w:ascii="华文楷体" w:hAnsi="华文楷体" w:eastAsia="华文楷体"/>
            <w:sz w:val="28"/>
            <w:szCs w:val="28"/>
            <w:lang w:eastAsia="zh-CN"/>
          </w:rPr>
          <w:t>，</w:t>
        </w:r>
      </w:ins>
      <w:r>
        <w:rPr>
          <w:rFonts w:hint="eastAsia" w:ascii="华文楷体" w:hAnsi="华文楷体" w:eastAsia="华文楷体"/>
          <w:sz w:val="28"/>
          <w:szCs w:val="28"/>
        </w:rPr>
        <w:t>实际上还是</w:t>
      </w:r>
      <w:ins w:id="73" w:author="Administrator" w:date="2015-11-13T09:21:56Z">
        <w:r>
          <w:rPr>
            <w:rFonts w:hint="eastAsia" w:ascii="华文楷体" w:hAnsi="华文楷体" w:eastAsia="华文楷体"/>
            <w:sz w:val="28"/>
            <w:szCs w:val="28"/>
            <w:lang w:eastAsia="zh-CN"/>
          </w:rPr>
          <w:t>在</w:t>
        </w:r>
      </w:ins>
      <w:r>
        <w:rPr>
          <w:rFonts w:hint="eastAsia" w:ascii="华文楷体" w:hAnsi="华文楷体" w:eastAsia="华文楷体"/>
          <w:sz w:val="28"/>
          <w:szCs w:val="28"/>
        </w:rPr>
        <w:t>内心当中这些实执多多少少在起作用。</w:t>
      </w:r>
    </w:p>
    <w:p>
      <w:pPr>
        <w:ind w:firstLine="570"/>
        <w:rPr>
          <w:rFonts w:ascii="华文楷体" w:hAnsi="华文楷体" w:eastAsia="华文楷体"/>
          <w:sz w:val="28"/>
          <w:szCs w:val="28"/>
        </w:rPr>
      </w:pPr>
      <w:ins w:id="74" w:author="Administrator" w:date="2015-11-13T09:22:24Z">
        <w:r>
          <w:rPr>
            <w:rFonts w:hint="eastAsia" w:ascii="华文楷体" w:hAnsi="华文楷体" w:eastAsia="华文楷体"/>
            <w:sz w:val="28"/>
            <w:szCs w:val="28"/>
            <w:lang w:eastAsia="zh-CN"/>
          </w:rPr>
          <w:t>还有</w:t>
        </w:r>
      </w:ins>
      <w:ins w:id="75" w:author="Administrator" w:date="2015-11-13T09:22:28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我们即便是学完了、了知了应该观修一切万法的本性，应该了知心性本空，学完之后还是没有很强烈的意识要去观修。</w:t>
      </w:r>
      <w:ins w:id="76" w:author="Administrator" w:date="2015-11-13T09:22:49Z">
        <w:r>
          <w:rPr>
            <w:rFonts w:hint="eastAsia" w:ascii="华文楷体" w:hAnsi="华文楷体" w:eastAsia="华文楷体"/>
            <w:sz w:val="28"/>
            <w:szCs w:val="28"/>
            <w:lang w:eastAsia="zh-CN"/>
          </w:rPr>
          <w:t>还不是</w:t>
        </w:r>
      </w:ins>
      <w:ins w:id="77" w:author="Administrator" w:date="2015-11-13T09:22:53Z">
        <w:r>
          <w:rPr>
            <w:rFonts w:hint="eastAsia" w:ascii="华文楷体" w:hAnsi="华文楷体" w:eastAsia="华文楷体"/>
            <w:sz w:val="28"/>
            <w:szCs w:val="28"/>
            <w:lang w:eastAsia="zh-CN"/>
          </w:rPr>
          <w:t>很强的意识</w:t>
        </w:r>
      </w:ins>
      <w:ins w:id="78" w:author="Administrator" w:date="2015-11-13T09:22:56Z">
        <w:r>
          <w:rPr>
            <w:rFonts w:hint="eastAsia" w:ascii="华文楷体" w:hAnsi="华文楷体" w:eastAsia="华文楷体"/>
            <w:sz w:val="28"/>
            <w:szCs w:val="28"/>
            <w:lang w:eastAsia="zh-CN"/>
          </w:rPr>
          <w:t>去观修</w:t>
        </w:r>
      </w:ins>
      <w:ins w:id="79" w:author="Administrator" w:date="2015-11-13T09:22:57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所以有的时候必须要学，为什么必须要学呢？因为别人都在学，我不学，</w:t>
      </w:r>
      <w:ins w:id="80" w:author="Administrator" w:date="2015-11-13T09:23:12Z">
        <w:r>
          <w:rPr>
            <w:rFonts w:hint="eastAsia" w:ascii="华文楷体" w:hAnsi="华文楷体" w:eastAsia="华文楷体"/>
            <w:sz w:val="28"/>
            <w:szCs w:val="28"/>
            <w:lang w:eastAsia="zh-CN"/>
          </w:rPr>
          <w:t>就</w:t>
        </w:r>
      </w:ins>
      <w:r>
        <w:rPr>
          <w:rFonts w:hint="eastAsia" w:ascii="华文楷体" w:hAnsi="华文楷体" w:eastAsia="华文楷体"/>
          <w:sz w:val="28"/>
          <w:szCs w:val="28"/>
        </w:rPr>
        <w:t>好像就吃</w:t>
      </w:r>
      <w:ins w:id="81" w:author="Administrator" w:date="2015-11-13T09:23:16Z">
        <w:r>
          <w:rPr>
            <w:rFonts w:hint="eastAsia" w:ascii="华文楷体" w:hAnsi="华文楷体" w:eastAsia="华文楷体"/>
            <w:sz w:val="28"/>
            <w:szCs w:val="28"/>
            <w:lang w:eastAsia="zh-CN"/>
          </w:rPr>
          <w:t>了</w:t>
        </w:r>
      </w:ins>
      <w:r>
        <w:rPr>
          <w:rFonts w:hint="eastAsia" w:ascii="华文楷体" w:hAnsi="华文楷体" w:eastAsia="华文楷体"/>
          <w:sz w:val="28"/>
          <w:szCs w:val="28"/>
        </w:rPr>
        <w:t>亏了。有这样一种想法在里面，所以我必须要去学。</w:t>
      </w:r>
      <w:ins w:id="82" w:author="Administrator" w:date="2015-11-13T09:23:26Z">
        <w:r>
          <w:rPr>
            <w:rFonts w:hint="eastAsia" w:ascii="华文楷体" w:hAnsi="华文楷体" w:eastAsia="华文楷体"/>
            <w:sz w:val="28"/>
            <w:szCs w:val="28"/>
            <w:lang w:eastAsia="zh-CN"/>
          </w:rPr>
          <w:t>所以</w:t>
        </w:r>
      </w:ins>
      <w:ins w:id="83" w:author="Administrator" w:date="2015-11-13T09:23:28Z">
        <w:r>
          <w:rPr>
            <w:rFonts w:hint="eastAsia" w:ascii="华文楷体" w:hAnsi="华文楷体" w:eastAsia="华文楷体"/>
            <w:sz w:val="28"/>
            <w:szCs w:val="28"/>
            <w:lang w:eastAsia="zh-CN"/>
          </w:rPr>
          <w:t>是</w:t>
        </w:r>
      </w:ins>
      <w:r>
        <w:rPr>
          <w:rFonts w:hint="eastAsia" w:ascii="华文楷体" w:hAnsi="华文楷体" w:eastAsia="华文楷体"/>
          <w:sz w:val="28"/>
          <w:szCs w:val="28"/>
        </w:rPr>
        <w:t>从这个角度</w:t>
      </w:r>
      <w:ins w:id="84" w:author="Administrator" w:date="2015-11-13T09:23:34Z">
        <w:r>
          <w:rPr>
            <w:rFonts w:hint="eastAsia" w:ascii="华文楷体" w:hAnsi="华文楷体" w:eastAsia="华文楷体"/>
            <w:sz w:val="28"/>
            <w:szCs w:val="28"/>
            <w:lang w:eastAsia="zh-CN"/>
          </w:rPr>
          <w:t>讲的时候</w:t>
        </w:r>
      </w:ins>
      <w:ins w:id="85" w:author="Administrator" w:date="2015-11-13T09:23:45Z">
        <w:r>
          <w:rPr>
            <w:rFonts w:hint="eastAsia" w:ascii="华文楷体" w:hAnsi="华文楷体" w:eastAsia="华文楷体"/>
            <w:sz w:val="28"/>
            <w:szCs w:val="28"/>
            <w:lang w:eastAsia="zh-CN"/>
          </w:rPr>
          <w:t>呢</w:t>
        </w:r>
      </w:ins>
      <w:ins w:id="86" w:author="Administrator" w:date="2015-11-13T09:23:35Z">
        <w:r>
          <w:rPr>
            <w:rFonts w:hint="eastAsia" w:ascii="华文楷体" w:hAnsi="华文楷体" w:eastAsia="华文楷体"/>
            <w:sz w:val="28"/>
            <w:szCs w:val="28"/>
            <w:lang w:eastAsia="zh-CN"/>
          </w:rPr>
          <w:t>，</w:t>
        </w:r>
      </w:ins>
      <w:ins w:id="87" w:author="Administrator" w:date="2015-11-13T09:23:58Z">
        <w:r>
          <w:rPr>
            <w:rFonts w:hint="eastAsia" w:ascii="华文楷体" w:hAnsi="华文楷体" w:eastAsia="华文楷体"/>
            <w:sz w:val="28"/>
            <w:szCs w:val="28"/>
            <w:lang w:eastAsia="zh-CN"/>
          </w:rPr>
          <w:t>就说</w:t>
        </w:r>
      </w:ins>
      <w:ins w:id="88" w:author="Administrator" w:date="2015-11-13T09:24:00Z">
        <w:r>
          <w:rPr>
            <w:rFonts w:hint="eastAsia" w:ascii="华文楷体" w:hAnsi="华文楷体" w:eastAsia="华文楷体"/>
            <w:sz w:val="28"/>
            <w:szCs w:val="28"/>
            <w:lang w:eastAsia="zh-CN"/>
          </w:rPr>
          <w:t>这个</w:t>
        </w:r>
      </w:ins>
      <w:del w:id="89" w:author="Administrator" w:date="2015-11-13T09:23:48Z">
        <w:r>
          <w:rPr>
            <w:rFonts w:hint="eastAsia" w:ascii="华文楷体" w:hAnsi="华文楷体" w:eastAsia="华文楷体"/>
            <w:sz w:val="28"/>
            <w:szCs w:val="28"/>
          </w:rPr>
          <w:delText>思维，</w:delText>
        </w:r>
      </w:del>
      <w:r>
        <w:rPr>
          <w:rFonts w:hint="eastAsia" w:ascii="华文楷体" w:hAnsi="华文楷体" w:eastAsia="华文楷体"/>
          <w:sz w:val="28"/>
          <w:szCs w:val="28"/>
        </w:rPr>
        <w:t>学习佛法的动机还不是非常纯正的。有的时候就把</w:t>
      </w:r>
      <w:ins w:id="90" w:author="Administrator" w:date="2015-11-13T09:24:11Z">
        <w:r>
          <w:rPr>
            <w:rFonts w:hint="eastAsia" w:ascii="华文楷体" w:hAnsi="华文楷体" w:eastAsia="华文楷体"/>
            <w:sz w:val="28"/>
            <w:szCs w:val="28"/>
            <w:lang w:eastAsia="zh-CN"/>
          </w:rPr>
          <w:t>这个</w:t>
        </w:r>
      </w:ins>
      <w:ins w:id="91" w:author="Administrator" w:date="2015-11-13T09:24:23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当成是一种知识来学，必须要学，因为它是一种知识，我多学知识，我就多消化了一个概念，对于概念方面多消化一点，把学习佛法当成累积商品的</w:t>
      </w:r>
      <w:ins w:id="92" w:author="Administrator" w:date="2015-11-13T09:24:48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方式了，累积财富了。我学了之后，我就是掌握了这一门学科，我就一定有智慧，成了一种累积财富的方式了。有的时候，就把这个作为一种炫耀的资本，</w:t>
      </w:r>
      <w:ins w:id="93" w:author="Administrator" w:date="2015-11-13T09:25:07Z">
        <w:r>
          <w:rPr>
            <w:rFonts w:hint="eastAsia" w:ascii="华文楷体" w:hAnsi="华文楷体" w:eastAsia="华文楷体"/>
            <w:sz w:val="28"/>
            <w:szCs w:val="28"/>
            <w:lang w:eastAsia="zh-CN"/>
          </w:rPr>
          <w:t>现在啊</w:t>
        </w:r>
      </w:ins>
      <w:r>
        <w:rPr>
          <w:rFonts w:hint="eastAsia" w:ascii="华文楷体" w:hAnsi="华文楷体" w:eastAsia="华文楷体"/>
          <w:sz w:val="28"/>
          <w:szCs w:val="28"/>
        </w:rPr>
        <w:t>我懂这个知识，你们不懂，有这样一种动机。真正在很多很多动机当中，非常少的动机</w:t>
      </w:r>
      <w:ins w:id="94" w:author="Administrator" w:date="2015-11-13T09:25:24Z">
        <w:r>
          <w:rPr>
            <w:rFonts w:hint="eastAsia" w:ascii="华文楷体" w:hAnsi="华文楷体" w:eastAsia="华文楷体"/>
            <w:sz w:val="28"/>
            <w:szCs w:val="28"/>
            <w:lang w:eastAsia="zh-CN"/>
          </w:rPr>
          <w:t>能够说</w:t>
        </w:r>
      </w:ins>
      <w:ins w:id="95" w:author="Administrator" w:date="2015-11-13T09:25:35Z">
        <w:r>
          <w:rPr>
            <w:rFonts w:hint="eastAsia" w:ascii="华文楷体" w:hAnsi="华文楷体" w:eastAsia="华文楷体"/>
            <w:sz w:val="28"/>
            <w:szCs w:val="28"/>
            <w:lang w:eastAsia="zh-CN"/>
          </w:rPr>
          <w:t>哦</w:t>
        </w:r>
      </w:ins>
      <w:r>
        <w:rPr>
          <w:rFonts w:hint="eastAsia" w:ascii="华文楷体" w:hAnsi="华文楷体" w:eastAsia="华文楷体"/>
          <w:sz w:val="28"/>
          <w:szCs w:val="28"/>
        </w:rPr>
        <w:t>是我修学</w:t>
      </w:r>
      <w:ins w:id="96" w:author="Administrator" w:date="2015-11-13T09:25:39Z">
        <w:r>
          <w:rPr>
            <w:rFonts w:hint="eastAsia" w:ascii="华文楷体" w:hAnsi="华文楷体" w:eastAsia="华文楷体"/>
            <w:sz w:val="28"/>
            <w:szCs w:val="28"/>
            <w:lang w:eastAsia="zh-CN"/>
          </w:rPr>
          <w:t>这样</w:t>
        </w:r>
      </w:ins>
      <w:ins w:id="97" w:author="Administrator" w:date="2015-11-13T09:25:43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空性是帮助我解脱的、是帮助众生解脱的。所以，如果这样的动机不是很强烈的话，也没有一个非常想要去学修、</w:t>
      </w:r>
      <w:ins w:id="98" w:author="Administrator" w:date="2015-11-13T09:26:03Z">
        <w:r>
          <w:rPr>
            <w:rFonts w:hint="eastAsia" w:ascii="华文楷体" w:hAnsi="华文楷体" w:eastAsia="华文楷体"/>
            <w:sz w:val="28"/>
            <w:szCs w:val="28"/>
            <w:lang w:eastAsia="zh-CN"/>
          </w:rPr>
          <w:t>非常</w:t>
        </w:r>
      </w:ins>
      <w:ins w:id="99" w:author="Administrator" w:date="2015-11-13T09:26:05Z">
        <w:r>
          <w:rPr>
            <w:rFonts w:hint="eastAsia" w:ascii="华文楷体" w:hAnsi="华文楷体" w:eastAsia="华文楷体"/>
            <w:sz w:val="28"/>
            <w:szCs w:val="28"/>
            <w:lang w:eastAsia="zh-CN"/>
          </w:rPr>
          <w:t>想要</w:t>
        </w:r>
      </w:ins>
      <w:ins w:id="100" w:author="Administrator" w:date="2015-11-13T09:26:06Z">
        <w:r>
          <w:rPr>
            <w:rFonts w:hint="eastAsia" w:ascii="华文楷体" w:hAnsi="华文楷体" w:eastAsia="华文楷体"/>
            <w:sz w:val="28"/>
            <w:szCs w:val="28"/>
            <w:lang w:eastAsia="zh-CN"/>
          </w:rPr>
          <w:t>去</w:t>
        </w:r>
      </w:ins>
      <w:r>
        <w:rPr>
          <w:rFonts w:hint="eastAsia" w:ascii="华文楷体" w:hAnsi="华文楷体" w:eastAsia="华文楷体"/>
          <w:sz w:val="28"/>
          <w:szCs w:val="28"/>
        </w:rPr>
        <w:t>安住、</w:t>
      </w:r>
      <w:ins w:id="101" w:author="Administrator" w:date="2015-11-13T09:26:19Z">
        <w:r>
          <w:rPr>
            <w:rFonts w:hint="eastAsia" w:ascii="华文楷体" w:hAnsi="华文楷体" w:eastAsia="华文楷体"/>
            <w:sz w:val="28"/>
            <w:szCs w:val="28"/>
            <w:lang w:eastAsia="zh-CN"/>
          </w:rPr>
          <w:t>去</w:t>
        </w:r>
      </w:ins>
      <w:r>
        <w:rPr>
          <w:rFonts w:hint="eastAsia" w:ascii="华文楷体" w:hAnsi="华文楷体" w:eastAsia="华文楷体"/>
          <w:sz w:val="28"/>
          <w:szCs w:val="28"/>
        </w:rPr>
        <w:t>认知、</w:t>
      </w:r>
      <w:ins w:id="102" w:author="Administrator" w:date="2015-11-13T09:26:23Z">
        <w:r>
          <w:rPr>
            <w:rFonts w:hint="eastAsia" w:ascii="华文楷体" w:hAnsi="华文楷体" w:eastAsia="华文楷体"/>
            <w:sz w:val="28"/>
            <w:szCs w:val="28"/>
            <w:lang w:eastAsia="zh-CN"/>
          </w:rPr>
          <w:t>去</w:t>
        </w:r>
      </w:ins>
      <w:r>
        <w:rPr>
          <w:rFonts w:hint="eastAsia" w:ascii="华文楷体" w:hAnsi="华文楷体" w:eastAsia="华文楷体"/>
          <w:sz w:val="28"/>
          <w:szCs w:val="28"/>
        </w:rPr>
        <w:t>证悟的</w:t>
      </w:r>
      <w:ins w:id="103" w:author="Administrator" w:date="2015-11-13T09:26:28Z">
        <w:r>
          <w:rPr>
            <w:rFonts w:hint="eastAsia" w:ascii="华文楷体" w:hAnsi="华文楷体" w:eastAsia="华文楷体"/>
            <w:sz w:val="28"/>
            <w:szCs w:val="28"/>
            <w:lang w:eastAsia="zh-CN"/>
          </w:rPr>
          <w:t>这样</w:t>
        </w:r>
      </w:ins>
      <w:ins w:id="104" w:author="Administrator" w:date="2015-11-13T09:26:31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心态就很难</w:t>
      </w:r>
      <w:del w:id="105" w:author="Administrator" w:date="2015-11-13T09:36:56Z">
        <w:r>
          <w:rPr>
            <w:rFonts w:hint="eastAsia" w:ascii="华文楷体" w:hAnsi="华文楷体" w:eastAsia="华文楷体"/>
            <w:sz w:val="28"/>
            <w:szCs w:val="28"/>
          </w:rPr>
          <w:delText>升</w:delText>
        </w:r>
      </w:del>
      <w:ins w:id="106" w:author="Administrator" w:date="2015-11-13T09:36:56Z">
        <w:r>
          <w:rPr>
            <w:rFonts w:hint="eastAsia" w:ascii="华文楷体" w:hAnsi="华文楷体" w:eastAsia="华文楷体"/>
            <w:sz w:val="28"/>
            <w:szCs w:val="28"/>
            <w:lang w:eastAsia="zh-CN"/>
          </w:rPr>
          <w:t>生</w:t>
        </w:r>
      </w:ins>
      <w:r>
        <w:rPr>
          <w:rFonts w:hint="eastAsia" w:ascii="华文楷体" w:hAnsi="华文楷体" w:eastAsia="华文楷体"/>
          <w:sz w:val="28"/>
          <w:szCs w:val="28"/>
        </w:rPr>
        <w:t>起来。</w:t>
      </w:r>
    </w:p>
    <w:p>
      <w:pPr>
        <w:ind w:firstLine="570"/>
        <w:rPr>
          <w:rFonts w:ascii="华文楷体" w:hAnsi="华文楷体" w:eastAsia="华文楷体"/>
          <w:sz w:val="28"/>
          <w:szCs w:val="28"/>
        </w:rPr>
      </w:pPr>
      <w:r>
        <w:rPr>
          <w:rFonts w:hint="eastAsia" w:ascii="华文楷体" w:hAnsi="华文楷体" w:eastAsia="华文楷体"/>
          <w:sz w:val="28"/>
          <w:szCs w:val="28"/>
        </w:rPr>
        <w:t>所以</w:t>
      </w:r>
      <w:ins w:id="107" w:author="Administrator" w:date="2015-11-13T09:37:17Z">
        <w:r>
          <w:rPr>
            <w:rFonts w:hint="eastAsia" w:ascii="华文楷体" w:hAnsi="华文楷体" w:eastAsia="华文楷体"/>
            <w:sz w:val="28"/>
            <w:szCs w:val="28"/>
            <w:lang w:eastAsia="zh-CN"/>
          </w:rPr>
          <w:t>说</w:t>
        </w:r>
      </w:ins>
      <w:r>
        <w:rPr>
          <w:rFonts w:hint="eastAsia" w:ascii="华文楷体" w:hAnsi="华文楷体" w:eastAsia="华文楷体"/>
          <w:sz w:val="28"/>
          <w:szCs w:val="28"/>
        </w:rPr>
        <w:t>，实际上</w:t>
      </w:r>
      <w:del w:id="108" w:author="Administrator" w:date="2015-11-13T09:37:34Z">
        <w:r>
          <w:rPr>
            <w:rFonts w:hint="eastAsia" w:ascii="华文楷体" w:hAnsi="华文楷体" w:eastAsia="华文楷体"/>
            <w:sz w:val="28"/>
            <w:szCs w:val="28"/>
          </w:rPr>
          <w:delText>在</w:delText>
        </w:r>
      </w:del>
      <w:ins w:id="109" w:author="Administrator" w:date="2015-11-13T09:37:29Z">
        <w:r>
          <w:rPr>
            <w:rFonts w:hint="eastAsia" w:ascii="华文楷体" w:hAnsi="华文楷体" w:eastAsia="华文楷体"/>
            <w:sz w:val="28"/>
            <w:szCs w:val="28"/>
          </w:rPr>
          <w:t>我们</w:t>
        </w:r>
      </w:ins>
      <w:ins w:id="110" w:author="Administrator" w:date="2015-11-13T09:37:38Z">
        <w:r>
          <w:rPr>
            <w:rFonts w:hint="eastAsia" w:ascii="华文楷体" w:hAnsi="华文楷体" w:eastAsia="华文楷体"/>
            <w:sz w:val="28"/>
            <w:szCs w:val="28"/>
            <w:lang w:eastAsia="zh-CN"/>
          </w:rPr>
          <w:t>在</w:t>
        </w:r>
      </w:ins>
      <w:ins w:id="111" w:author="Administrator" w:date="2015-11-13T09:37:42Z">
        <w:r>
          <w:rPr>
            <w:rFonts w:hint="eastAsia" w:ascii="华文楷体" w:hAnsi="华文楷体" w:eastAsia="华文楷体"/>
            <w:sz w:val="28"/>
            <w:szCs w:val="28"/>
            <w:lang w:eastAsia="zh-CN"/>
          </w:rPr>
          <w:t>真正</w:t>
        </w:r>
      </w:ins>
      <w:r>
        <w:rPr>
          <w:rFonts w:hint="eastAsia" w:ascii="华文楷体" w:hAnsi="华文楷体" w:eastAsia="华文楷体"/>
          <w:sz w:val="28"/>
          <w:szCs w:val="28"/>
        </w:rPr>
        <w:t>观察</w:t>
      </w:r>
      <w:ins w:id="112" w:author="Administrator" w:date="2015-11-13T09:37:52Z">
        <w:r>
          <w:rPr>
            <w:rFonts w:hint="eastAsia" w:ascii="华文楷体" w:hAnsi="华文楷体" w:eastAsia="华文楷体"/>
            <w:sz w:val="28"/>
            <w:szCs w:val="28"/>
            <w:lang w:eastAsia="zh-CN"/>
          </w:rPr>
          <w:t>我们</w:t>
        </w:r>
      </w:ins>
      <w:del w:id="113" w:author="Administrator" w:date="2015-11-13T09:37:24Z">
        <w:r>
          <w:rPr>
            <w:rFonts w:hint="eastAsia" w:ascii="华文楷体" w:hAnsi="华文楷体" w:eastAsia="华文楷体"/>
            <w:sz w:val="28"/>
            <w:szCs w:val="28"/>
          </w:rPr>
          <w:delText>我们</w:delText>
        </w:r>
      </w:del>
      <w:r>
        <w:rPr>
          <w:rFonts w:hint="eastAsia" w:ascii="华文楷体" w:hAnsi="华文楷体" w:eastAsia="华文楷体"/>
          <w:sz w:val="28"/>
          <w:szCs w:val="28"/>
        </w:rPr>
        <w:t>平时从早上到晚上的起心动念的时候，真正的说起心要去修一个法、</w:t>
      </w:r>
      <w:ins w:id="114" w:author="Administrator" w:date="2015-11-13T09:38:08Z">
        <w:r>
          <w:rPr>
            <w:rFonts w:hint="eastAsia" w:ascii="华文楷体" w:hAnsi="华文楷体" w:eastAsia="华文楷体"/>
            <w:sz w:val="28"/>
            <w:szCs w:val="28"/>
            <w:lang w:eastAsia="zh-CN"/>
          </w:rPr>
          <w:t>要去</w:t>
        </w:r>
      </w:ins>
      <w:r>
        <w:rPr>
          <w:rFonts w:hint="eastAsia" w:ascii="华文楷体" w:hAnsi="华文楷体" w:eastAsia="华文楷体"/>
          <w:sz w:val="28"/>
          <w:szCs w:val="28"/>
        </w:rPr>
        <w:t>修</w:t>
      </w:r>
      <w:ins w:id="115" w:author="Administrator" w:date="2015-11-13T09:38:14Z">
        <w:r>
          <w:rPr>
            <w:rFonts w:hint="eastAsia" w:ascii="华文楷体" w:hAnsi="华文楷体" w:eastAsia="华文楷体"/>
            <w:sz w:val="28"/>
            <w:szCs w:val="28"/>
            <w:lang w:eastAsia="zh-CN"/>
          </w:rPr>
          <w:t>这样一个</w:t>
        </w:r>
      </w:ins>
      <w:ins w:id="116" w:author="Administrator" w:date="2015-11-13T09:38:32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空性的念头非常少。也就是为什么现在我们学习了佛法很长时间，可还是非常难以和佛法相应的一个原因所在</w:t>
      </w:r>
      <w:del w:id="117" w:author="Administrator" w:date="2015-11-13T09:38:56Z">
        <w:r>
          <w:rPr>
            <w:rFonts w:hint="eastAsia" w:ascii="华文楷体" w:hAnsi="华文楷体" w:eastAsia="华文楷体"/>
            <w:sz w:val="28"/>
            <w:szCs w:val="28"/>
          </w:rPr>
          <w:delText>。</w:delText>
        </w:r>
      </w:del>
      <w:ins w:id="118" w:author="Administrator" w:date="2015-11-13T09:38:56Z">
        <w:r>
          <w:rPr>
            <w:rFonts w:hint="eastAsia" w:ascii="华文楷体" w:hAnsi="华文楷体" w:eastAsia="华文楷体"/>
            <w:sz w:val="28"/>
            <w:szCs w:val="28"/>
            <w:lang w:eastAsia="zh-CN"/>
          </w:rPr>
          <w:t>，</w:t>
        </w:r>
      </w:ins>
      <w:ins w:id="119" w:author="Administrator" w:date="2015-11-13T09:38:49Z">
        <w:r>
          <w:rPr>
            <w:rFonts w:hint="eastAsia" w:ascii="华文楷体" w:hAnsi="华文楷体" w:eastAsia="华文楷体"/>
            <w:sz w:val="28"/>
            <w:szCs w:val="28"/>
            <w:lang w:eastAsia="zh-CN"/>
          </w:rPr>
          <w:t>就</w:t>
        </w:r>
      </w:ins>
      <w:ins w:id="120" w:author="Administrator" w:date="2015-11-13T09:38:54Z">
        <w:r>
          <w:rPr>
            <w:rFonts w:hint="eastAsia" w:ascii="华文楷体" w:hAnsi="华文楷体" w:eastAsia="华文楷体"/>
            <w:sz w:val="28"/>
            <w:szCs w:val="28"/>
            <w:lang w:eastAsia="zh-CN"/>
          </w:rPr>
          <w:t>在</w:t>
        </w:r>
      </w:ins>
      <w:ins w:id="121" w:author="Administrator" w:date="2015-11-13T09:38:49Z">
        <w:r>
          <w:rPr>
            <w:rFonts w:hint="eastAsia" w:ascii="华文楷体" w:hAnsi="华文楷体" w:eastAsia="华文楷体"/>
            <w:sz w:val="28"/>
            <w:szCs w:val="28"/>
            <w:lang w:eastAsia="zh-CN"/>
          </w:rPr>
          <w:t>这个地方</w:t>
        </w:r>
      </w:ins>
      <w:ins w:id="122" w:author="Administrator" w:date="2015-11-13T09:38:58Z">
        <w:r>
          <w:rPr>
            <w:rFonts w:hint="eastAsia" w:ascii="华文楷体" w:hAnsi="华文楷体" w:eastAsia="华文楷体"/>
            <w:sz w:val="28"/>
            <w:szCs w:val="28"/>
            <w:lang w:eastAsia="zh-CN"/>
          </w:rPr>
          <w:t>。</w:t>
        </w:r>
      </w:ins>
      <w:ins w:id="123" w:author="Administrator" w:date="2015-11-13T09:39:09Z">
        <w:r>
          <w:rPr>
            <w:rFonts w:hint="eastAsia" w:ascii="华文楷体" w:hAnsi="华文楷体" w:eastAsia="华文楷体"/>
            <w:sz w:val="28"/>
            <w:szCs w:val="28"/>
            <w:lang w:eastAsia="zh-CN"/>
          </w:rPr>
          <w:t>所以说</w:t>
        </w:r>
      </w:ins>
      <w:ins w:id="124" w:author="Administrator" w:date="2015-11-13T09:39:10Z">
        <w:r>
          <w:rPr>
            <w:rFonts w:hint="eastAsia" w:ascii="华文楷体" w:hAnsi="华文楷体" w:eastAsia="华文楷体"/>
            <w:sz w:val="28"/>
            <w:szCs w:val="28"/>
            <w:lang w:eastAsia="zh-CN"/>
          </w:rPr>
          <w:t>，</w:t>
        </w:r>
      </w:ins>
      <w:r>
        <w:rPr>
          <w:rFonts w:hint="eastAsia" w:ascii="华文楷体" w:hAnsi="华文楷体" w:eastAsia="华文楷体"/>
          <w:sz w:val="28"/>
          <w:szCs w:val="28"/>
        </w:rPr>
        <w:t>在这样一种前提之下</w:t>
      </w:r>
      <w:ins w:id="125" w:author="Administrator" w:date="2015-11-13T09:39:14Z">
        <w:r>
          <w:rPr>
            <w:rFonts w:hint="eastAsia" w:ascii="华文楷体" w:hAnsi="华文楷体" w:eastAsia="华文楷体"/>
            <w:sz w:val="28"/>
            <w:szCs w:val="28"/>
            <w:lang w:eastAsia="zh-CN"/>
          </w:rPr>
          <w:t>呢</w:t>
        </w:r>
      </w:ins>
      <w:r>
        <w:rPr>
          <w:rFonts w:hint="eastAsia" w:ascii="华文楷体" w:hAnsi="华文楷体" w:eastAsia="华文楷体"/>
          <w:sz w:val="28"/>
          <w:szCs w:val="28"/>
        </w:rPr>
        <w:t>，佛菩萨</w:t>
      </w:r>
      <w:ins w:id="126" w:author="Administrator" w:date="2015-11-13T09:39:20Z">
        <w:r>
          <w:rPr>
            <w:rFonts w:hint="eastAsia" w:ascii="华文楷体" w:hAnsi="华文楷体" w:eastAsia="华文楷体"/>
            <w:sz w:val="28"/>
            <w:szCs w:val="28"/>
            <w:lang w:eastAsia="zh-CN"/>
          </w:rPr>
          <w:t>就</w:t>
        </w:r>
      </w:ins>
      <w:r>
        <w:rPr>
          <w:rFonts w:hint="eastAsia" w:ascii="华文楷体" w:hAnsi="华文楷体" w:eastAsia="华文楷体"/>
          <w:sz w:val="28"/>
          <w:szCs w:val="28"/>
        </w:rPr>
        <w:t>告诉我们，首先</w:t>
      </w:r>
      <w:ins w:id="127" w:author="Administrator" w:date="2015-11-13T09:39:29Z">
        <w:r>
          <w:rPr>
            <w:rFonts w:hint="eastAsia" w:ascii="华文楷体" w:hAnsi="华文楷体" w:eastAsia="华文楷体"/>
            <w:sz w:val="28"/>
            <w:szCs w:val="28"/>
            <w:lang w:eastAsia="zh-CN"/>
          </w:rPr>
          <w:t>呢</w:t>
        </w:r>
      </w:ins>
      <w:ins w:id="128" w:author="Administrator" w:date="2015-11-13T09:39:31Z">
        <w:r>
          <w:rPr>
            <w:rFonts w:hint="eastAsia" w:ascii="华文楷体" w:hAnsi="华文楷体" w:eastAsia="华文楷体"/>
            <w:sz w:val="28"/>
            <w:szCs w:val="28"/>
            <w:lang w:eastAsia="zh-CN"/>
          </w:rPr>
          <w:t>就</w:t>
        </w:r>
      </w:ins>
      <w:r>
        <w:rPr>
          <w:rFonts w:hint="eastAsia" w:ascii="华文楷体" w:hAnsi="华文楷体" w:eastAsia="华文楷体"/>
          <w:sz w:val="28"/>
          <w:szCs w:val="28"/>
        </w:rPr>
        <w:t>要修持出离心，把</w:t>
      </w:r>
      <w:ins w:id="129" w:author="Administrator" w:date="2015-11-13T09:39:49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对外面花花绿绿的执着</w:t>
      </w:r>
      <w:ins w:id="130" w:author="Administrator" w:date="2015-11-13T09:40:00Z">
        <w:r>
          <w:rPr>
            <w:rFonts w:hint="eastAsia" w:ascii="华文楷体" w:hAnsi="华文楷体" w:eastAsia="华文楷体"/>
            <w:sz w:val="28"/>
            <w:szCs w:val="28"/>
            <w:lang w:eastAsia="zh-CN"/>
          </w:rPr>
          <w:t>首先</w:t>
        </w:r>
      </w:ins>
      <w:r>
        <w:rPr>
          <w:rFonts w:hint="eastAsia" w:ascii="华文楷体" w:hAnsi="华文楷体" w:eastAsia="华文楷体"/>
          <w:sz w:val="28"/>
          <w:szCs w:val="28"/>
        </w:rPr>
        <w:t>压住。不说从根本上拔出来，</w:t>
      </w:r>
      <w:ins w:id="131" w:author="Administrator" w:date="2015-11-13T09:40:11Z">
        <w:r>
          <w:rPr>
            <w:rFonts w:hint="eastAsia" w:ascii="华文楷体" w:hAnsi="华文楷体" w:eastAsia="华文楷体"/>
            <w:sz w:val="28"/>
            <w:szCs w:val="28"/>
            <w:lang w:eastAsia="zh-CN"/>
          </w:rPr>
          <w:t>就</w:t>
        </w:r>
      </w:ins>
      <w:r>
        <w:rPr>
          <w:rFonts w:hint="eastAsia" w:ascii="华文楷体" w:hAnsi="华文楷体" w:eastAsia="华文楷体"/>
          <w:sz w:val="28"/>
          <w:szCs w:val="28"/>
        </w:rPr>
        <w:t>把它压住，压住之后</w:t>
      </w:r>
      <w:ins w:id="132" w:author="Administrator" w:date="2015-11-13T09:40:18Z">
        <w:r>
          <w:rPr>
            <w:rFonts w:hint="eastAsia" w:ascii="华文楷体" w:hAnsi="华文楷体" w:eastAsia="华文楷体"/>
            <w:sz w:val="28"/>
            <w:szCs w:val="28"/>
            <w:lang w:eastAsia="zh-CN"/>
          </w:rPr>
          <w:t>呢</w:t>
        </w:r>
      </w:ins>
      <w:ins w:id="133" w:author="Administrator" w:date="2015-11-13T09:40:19Z">
        <w:r>
          <w:rPr>
            <w:rFonts w:hint="eastAsia" w:ascii="华文楷体" w:hAnsi="华文楷体" w:eastAsia="华文楷体"/>
            <w:sz w:val="28"/>
            <w:szCs w:val="28"/>
            <w:lang w:eastAsia="zh-CN"/>
          </w:rPr>
          <w:t>，</w:t>
        </w:r>
      </w:ins>
      <w:ins w:id="134" w:author="Administrator" w:date="2015-11-13T09:40:21Z">
        <w:r>
          <w:rPr>
            <w:rFonts w:hint="eastAsia" w:ascii="华文楷体" w:hAnsi="华文楷体" w:eastAsia="华文楷体"/>
            <w:sz w:val="28"/>
            <w:szCs w:val="28"/>
            <w:lang w:eastAsia="zh-CN"/>
          </w:rPr>
          <w:t>像</w:t>
        </w:r>
      </w:ins>
      <w:ins w:id="135" w:author="Administrator" w:date="2015-11-13T09:40:23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你的精力、时间就放</w:t>
      </w:r>
      <w:del w:id="136" w:author="Administrator" w:date="2015-11-13T09:40:31Z">
        <w:r>
          <w:rPr>
            <w:rFonts w:hint="eastAsia" w:ascii="华文楷体" w:hAnsi="华文楷体" w:eastAsia="华文楷体"/>
            <w:sz w:val="28"/>
            <w:szCs w:val="28"/>
          </w:rPr>
          <w:delText>在</w:delText>
        </w:r>
      </w:del>
      <w:ins w:id="137" w:author="Administrator" w:date="2015-11-13T09:40:31Z">
        <w:r>
          <w:rPr>
            <w:rFonts w:hint="eastAsia" w:ascii="华文楷体" w:hAnsi="华文楷体" w:eastAsia="华文楷体"/>
            <w:sz w:val="28"/>
            <w:szCs w:val="28"/>
            <w:lang w:eastAsia="zh-CN"/>
          </w:rPr>
          <w:t>到</w:t>
        </w:r>
      </w:ins>
      <w:r>
        <w:rPr>
          <w:rFonts w:hint="eastAsia" w:ascii="华文楷体" w:hAnsi="华文楷体" w:eastAsia="华文楷体"/>
          <w:sz w:val="28"/>
          <w:szCs w:val="28"/>
        </w:rPr>
        <w:t>解脱到上面去了。所以</w:t>
      </w:r>
      <w:ins w:id="138" w:author="Administrator" w:date="2015-11-13T09:40:40Z">
        <w:r>
          <w:rPr>
            <w:rFonts w:hint="eastAsia" w:ascii="华文楷体" w:hAnsi="华文楷体" w:eastAsia="华文楷体"/>
            <w:sz w:val="28"/>
            <w:szCs w:val="28"/>
            <w:lang w:eastAsia="zh-CN"/>
          </w:rPr>
          <w:t>说</w:t>
        </w:r>
      </w:ins>
      <w:r>
        <w:rPr>
          <w:rFonts w:hint="eastAsia" w:ascii="华文楷体" w:hAnsi="华文楷体" w:eastAsia="华文楷体"/>
          <w:sz w:val="28"/>
          <w:szCs w:val="28"/>
        </w:rPr>
        <w:t>，</w:t>
      </w:r>
      <w:ins w:id="139" w:author="Administrator" w:date="2015-11-13T09:40:48Z">
        <w:r>
          <w:rPr>
            <w:rFonts w:hint="eastAsia" w:ascii="华文楷体" w:hAnsi="华文楷体" w:eastAsia="华文楷体"/>
            <w:sz w:val="28"/>
            <w:szCs w:val="28"/>
            <w:lang w:eastAsia="zh-CN"/>
          </w:rPr>
          <w:t>在</w:t>
        </w:r>
      </w:ins>
      <w:r>
        <w:rPr>
          <w:rFonts w:hint="eastAsia" w:ascii="华文楷体" w:hAnsi="华文楷体" w:eastAsia="华文楷体"/>
          <w:sz w:val="28"/>
          <w:szCs w:val="28"/>
        </w:rPr>
        <w:t>全</w:t>
      </w:r>
      <w:del w:id="140" w:author="Administrator" w:date="2015-11-13T09:40:56Z">
        <w:r>
          <w:rPr>
            <w:rFonts w:hint="eastAsia" w:ascii="华文楷体" w:hAnsi="华文楷体" w:eastAsia="华文楷体"/>
            <w:sz w:val="28"/>
            <w:szCs w:val="28"/>
          </w:rPr>
          <w:delText>知</w:delText>
        </w:r>
      </w:del>
      <w:ins w:id="141" w:author="Administrator" w:date="2015-11-13T09:41:07Z">
        <w:r>
          <w:rPr>
            <w:rFonts w:hint="eastAsia" w:ascii="华文楷体" w:hAnsi="华文楷体" w:eastAsia="华文楷体"/>
            <w:sz w:val="28"/>
            <w:szCs w:val="28"/>
            <w:lang w:eastAsia="zh-CN"/>
          </w:rPr>
          <w:t>智</w:t>
        </w:r>
      </w:ins>
      <w:r>
        <w:rPr>
          <w:rFonts w:hint="eastAsia" w:ascii="华文楷体" w:hAnsi="华文楷体" w:eastAsia="华文楷体"/>
          <w:sz w:val="28"/>
          <w:szCs w:val="28"/>
        </w:rPr>
        <w:t>宗喀巴大师还有法王如意宝他们在讲出离心的时候，对于它的界限就是：对于轮回的一切盛世不产生一刹那的羡慕心，</w:t>
      </w:r>
      <w:ins w:id="142" w:author="Administrator" w:date="2015-11-13T09:41:36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日日夜夜求解脱。如果我们能够达到这样一种界限，想想看：我们日日夜夜都</w:t>
      </w:r>
      <w:del w:id="143" w:author="Administrator" w:date="2015-11-13T09:41:47Z">
        <w:r>
          <w:rPr>
            <w:rFonts w:hint="eastAsia" w:ascii="华文楷体" w:hAnsi="华文楷体" w:eastAsia="华文楷体"/>
            <w:sz w:val="28"/>
            <w:szCs w:val="28"/>
          </w:rPr>
          <w:delText>在</w:delText>
        </w:r>
      </w:del>
      <w:ins w:id="144" w:author="Administrator" w:date="2015-11-13T09:41:47Z">
        <w:r>
          <w:rPr>
            <w:rFonts w:hint="eastAsia" w:ascii="华文楷体" w:hAnsi="华文楷体" w:eastAsia="华文楷体"/>
            <w:sz w:val="28"/>
            <w:szCs w:val="28"/>
            <w:lang w:eastAsia="zh-CN"/>
          </w:rPr>
          <w:t>要</w:t>
        </w:r>
      </w:ins>
      <w:r>
        <w:rPr>
          <w:rFonts w:hint="eastAsia" w:ascii="华文楷体" w:hAnsi="华文楷体" w:eastAsia="华文楷体"/>
          <w:sz w:val="28"/>
          <w:szCs w:val="28"/>
        </w:rPr>
        <w:t>求解脱，其他的平时影响我们修行的因素都不存在了，我们就</w:t>
      </w:r>
      <w:del w:id="145" w:author="Administrator" w:date="2015-11-13T09:41:58Z">
        <w:r>
          <w:rPr>
            <w:rFonts w:hint="eastAsia" w:ascii="华文楷体" w:hAnsi="华文楷体" w:eastAsia="华文楷体"/>
            <w:sz w:val="28"/>
            <w:szCs w:val="28"/>
          </w:rPr>
          <w:delText>能以</w:delText>
        </w:r>
      </w:del>
      <w:ins w:id="146" w:author="Administrator" w:date="2015-11-13T09:41:58Z">
        <w:r>
          <w:rPr>
            <w:rFonts w:hint="eastAsia" w:ascii="华文楷体" w:hAnsi="华文楷体" w:eastAsia="华文楷体"/>
            <w:sz w:val="28"/>
            <w:szCs w:val="28"/>
            <w:lang w:eastAsia="zh-CN"/>
          </w:rPr>
          <w:t>可以</w:t>
        </w:r>
      </w:ins>
      <w:r>
        <w:rPr>
          <w:rFonts w:hint="eastAsia" w:ascii="华文楷体" w:hAnsi="华文楷体" w:eastAsia="华文楷体"/>
          <w:sz w:val="28"/>
          <w:szCs w:val="28"/>
        </w:rPr>
        <w:t>最大的精力、最</w:t>
      </w:r>
      <w:del w:id="147" w:author="Administrator" w:date="2015-11-13T09:42:05Z">
        <w:r>
          <w:rPr>
            <w:rFonts w:hint="eastAsia" w:ascii="华文楷体" w:hAnsi="华文楷体" w:eastAsia="华文楷体"/>
            <w:sz w:val="28"/>
            <w:szCs w:val="28"/>
          </w:rPr>
          <w:delText>大</w:delText>
        </w:r>
      </w:del>
      <w:ins w:id="148" w:author="Administrator" w:date="2015-11-13T09:42:05Z">
        <w:r>
          <w:rPr>
            <w:rFonts w:hint="eastAsia" w:ascii="华文楷体" w:hAnsi="华文楷体" w:eastAsia="华文楷体"/>
            <w:sz w:val="28"/>
            <w:szCs w:val="28"/>
            <w:lang w:eastAsia="zh-CN"/>
          </w:rPr>
          <w:t>多</w:t>
        </w:r>
      </w:ins>
      <w:r>
        <w:rPr>
          <w:rFonts w:hint="eastAsia" w:ascii="华文楷体" w:hAnsi="华文楷体" w:eastAsia="华文楷体"/>
          <w:sz w:val="28"/>
          <w:szCs w:val="28"/>
        </w:rPr>
        <w:t>的时间、最真诚的发心来投入解脱道的修行，</w:t>
      </w:r>
      <w:ins w:id="149" w:author="Administrator" w:date="2015-11-13T09:42:17Z">
        <w:r>
          <w:rPr>
            <w:rFonts w:hint="eastAsia" w:ascii="华文楷体" w:hAnsi="华文楷体" w:eastAsia="华文楷体"/>
            <w:sz w:val="28"/>
            <w:szCs w:val="28"/>
            <w:lang w:eastAsia="zh-CN"/>
          </w:rPr>
          <w:t>说</w:t>
        </w:r>
      </w:ins>
      <w:r>
        <w:rPr>
          <w:rFonts w:hint="eastAsia" w:ascii="华文楷体" w:hAnsi="华文楷体" w:eastAsia="华文楷体"/>
          <w:sz w:val="28"/>
          <w:szCs w:val="28"/>
        </w:rPr>
        <w:t>在这样一种前提下修行</w:t>
      </w:r>
      <w:ins w:id="150" w:author="Administrator" w:date="2015-11-13T09:42:27Z">
        <w:r>
          <w:rPr>
            <w:rFonts w:hint="eastAsia" w:ascii="华文楷体" w:hAnsi="华文楷体" w:eastAsia="华文楷体"/>
            <w:sz w:val="28"/>
            <w:szCs w:val="28"/>
            <w:lang w:eastAsia="zh-CN"/>
          </w:rPr>
          <w:t>，</w:t>
        </w:r>
      </w:ins>
      <w:ins w:id="151" w:author="Administrator" w:date="2015-11-13T09:42:28Z">
        <w:r>
          <w:rPr>
            <w:rFonts w:hint="eastAsia" w:ascii="华文楷体" w:hAnsi="华文楷体" w:eastAsia="华文楷体"/>
            <w:sz w:val="28"/>
            <w:szCs w:val="28"/>
            <w:lang w:eastAsia="zh-CN"/>
          </w:rPr>
          <w:t>他</w:t>
        </w:r>
      </w:ins>
      <w:r>
        <w:rPr>
          <w:rFonts w:hint="eastAsia" w:ascii="华文楷体" w:hAnsi="华文楷体" w:eastAsia="华文楷体"/>
          <w:sz w:val="28"/>
          <w:szCs w:val="28"/>
        </w:rPr>
        <w:t>的结果</w:t>
      </w:r>
      <w:ins w:id="152" w:author="Administrator" w:date="2015-11-13T09:42:32Z">
        <w:r>
          <w:rPr>
            <w:rFonts w:hint="eastAsia" w:ascii="华文楷体" w:hAnsi="华文楷体" w:eastAsia="华文楷体"/>
            <w:sz w:val="28"/>
            <w:szCs w:val="28"/>
            <w:lang w:eastAsia="zh-CN"/>
          </w:rPr>
          <w:t>啊</w:t>
        </w:r>
      </w:ins>
      <w:r>
        <w:rPr>
          <w:rFonts w:hint="eastAsia" w:ascii="华文楷体" w:hAnsi="华文楷体" w:eastAsia="华文楷体"/>
          <w:sz w:val="28"/>
          <w:szCs w:val="28"/>
        </w:rPr>
        <w:t>就很明显。</w:t>
      </w:r>
    </w:p>
    <w:p>
      <w:pPr>
        <w:ind w:firstLine="570"/>
        <w:rPr>
          <w:del w:id="153" w:author="Administrator" w:date="2015-11-13T09:45:29Z"/>
          <w:rFonts w:ascii="华文楷体" w:hAnsi="华文楷体" w:eastAsia="华文楷体"/>
          <w:sz w:val="28"/>
          <w:szCs w:val="28"/>
        </w:rPr>
      </w:pPr>
      <w:ins w:id="154" w:author="Administrator" w:date="2015-11-13T09:42:39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如果你没有这么强烈的动力来修行</w:t>
      </w:r>
      <w:ins w:id="155" w:author="Administrator" w:date="2015-11-13T09:42:50Z">
        <w:r>
          <w:rPr>
            <w:rFonts w:hint="eastAsia" w:ascii="华文楷体" w:hAnsi="华文楷体" w:eastAsia="华文楷体"/>
            <w:sz w:val="28"/>
            <w:szCs w:val="28"/>
            <w:lang w:eastAsia="zh-CN"/>
          </w:rPr>
          <w:t>的话</w:t>
        </w:r>
      </w:ins>
      <w:r>
        <w:rPr>
          <w:rFonts w:hint="eastAsia" w:ascii="华文楷体" w:hAnsi="华文楷体" w:eastAsia="华文楷体"/>
          <w:sz w:val="28"/>
          <w:szCs w:val="28"/>
        </w:rPr>
        <w:t>，一方面好像是要得一个解脱</w:t>
      </w:r>
      <w:ins w:id="156" w:author="Administrator" w:date="2015-11-13T09:42:59Z">
        <w:r>
          <w:rPr>
            <w:rFonts w:hint="eastAsia" w:ascii="华文楷体" w:hAnsi="华文楷体" w:eastAsia="华文楷体"/>
            <w:sz w:val="28"/>
            <w:szCs w:val="28"/>
            <w:lang w:eastAsia="zh-CN"/>
          </w:rPr>
          <w:t>一样的</w:t>
        </w:r>
      </w:ins>
      <w:r>
        <w:rPr>
          <w:rFonts w:hint="eastAsia" w:ascii="华文楷体" w:hAnsi="华文楷体" w:eastAsia="华文楷体"/>
          <w:sz w:val="28"/>
          <w:szCs w:val="28"/>
        </w:rPr>
        <w:t>，但是一方面在追求这些轮回当中的很多法，对轮回当中的很多东西还</w:t>
      </w:r>
      <w:ins w:id="157" w:author="Administrator" w:date="2015-11-13T09:43:21Z">
        <w:r>
          <w:rPr>
            <w:rFonts w:hint="eastAsia" w:ascii="华文楷体" w:hAnsi="华文楷体" w:eastAsia="华文楷体"/>
            <w:sz w:val="28"/>
            <w:szCs w:val="28"/>
            <w:lang w:eastAsia="zh-CN"/>
          </w:rPr>
          <w:t>在</w:t>
        </w:r>
      </w:ins>
      <w:r>
        <w:rPr>
          <w:rFonts w:hint="eastAsia" w:ascii="华文楷体" w:hAnsi="华文楷体" w:eastAsia="华文楷体"/>
          <w:sz w:val="28"/>
          <w:szCs w:val="28"/>
        </w:rPr>
        <w:t>放不下</w:t>
      </w:r>
      <w:ins w:id="158" w:author="Administrator" w:date="2015-11-13T09:43:26Z">
        <w:r>
          <w:rPr>
            <w:rFonts w:hint="eastAsia" w:ascii="华文楷体" w:hAnsi="华文楷体" w:eastAsia="华文楷体"/>
            <w:sz w:val="28"/>
            <w:szCs w:val="28"/>
            <w:lang w:eastAsia="zh-CN"/>
          </w:rPr>
          <w:t>它的</w:t>
        </w:r>
      </w:ins>
      <w:r>
        <w:rPr>
          <w:rFonts w:hint="eastAsia" w:ascii="华文楷体" w:hAnsi="华文楷体" w:eastAsia="华文楷体"/>
          <w:sz w:val="28"/>
          <w:szCs w:val="28"/>
        </w:rPr>
        <w:t>执着的话，在这样一种心态当中去修行，就像华智仁波切在《前行》当中描绘的“两尖针”去缝</w:t>
      </w:r>
      <w:del w:id="159" w:author="Administrator" w:date="2015-11-13T09:43:47Z">
        <w:r>
          <w:rPr>
            <w:rFonts w:hint="eastAsia" w:ascii="华文楷体" w:hAnsi="华文楷体" w:eastAsia="华文楷体"/>
            <w:sz w:val="28"/>
            <w:szCs w:val="28"/>
          </w:rPr>
          <w:delText>针</w:delText>
        </w:r>
      </w:del>
      <w:ins w:id="160" w:author="Administrator" w:date="2015-11-13T09:43:47Z">
        <w:r>
          <w:rPr>
            <w:rFonts w:hint="eastAsia" w:ascii="华文楷体" w:hAnsi="华文楷体" w:eastAsia="华文楷体"/>
            <w:sz w:val="28"/>
            <w:szCs w:val="28"/>
            <w:lang w:eastAsia="zh-CN"/>
          </w:rPr>
          <w:t>纫</w:t>
        </w:r>
      </w:ins>
      <w:r>
        <w:rPr>
          <w:rFonts w:hint="eastAsia" w:ascii="华文楷体" w:hAnsi="华文楷体" w:eastAsia="华文楷体"/>
          <w:sz w:val="28"/>
          <w:szCs w:val="28"/>
        </w:rPr>
        <w:t>一样。</w:t>
      </w:r>
      <w:ins w:id="161" w:author="Administrator" w:date="2015-11-13T09:44:15Z">
        <w:r>
          <w:rPr>
            <w:rFonts w:hint="eastAsia" w:ascii="华文楷体" w:hAnsi="华文楷体" w:eastAsia="华文楷体"/>
            <w:sz w:val="28"/>
            <w:szCs w:val="28"/>
            <w:lang w:eastAsia="zh-CN"/>
          </w:rPr>
          <w:t>那么就是说</w:t>
        </w:r>
      </w:ins>
      <w:ins w:id="162" w:author="Administrator" w:date="2015-11-13T09:44:16Z">
        <w:r>
          <w:rPr>
            <w:rFonts w:hint="eastAsia" w:ascii="华文楷体" w:hAnsi="华文楷体" w:eastAsia="华文楷体"/>
            <w:sz w:val="28"/>
            <w:szCs w:val="28"/>
            <w:lang w:eastAsia="zh-CN"/>
          </w:rPr>
          <w:t>，</w:t>
        </w:r>
      </w:ins>
      <w:r>
        <w:rPr>
          <w:rFonts w:hint="eastAsia" w:ascii="华文楷体" w:hAnsi="华文楷体" w:eastAsia="华文楷体"/>
          <w:sz w:val="28"/>
          <w:szCs w:val="28"/>
        </w:rPr>
        <w:t>两尖针缝纫是根本不可能的事情，所以如果</w:t>
      </w:r>
      <w:ins w:id="163" w:author="Administrator" w:date="2015-11-13T09:44:27Z">
        <w:r>
          <w:rPr>
            <w:rFonts w:hint="eastAsia" w:ascii="华文楷体" w:hAnsi="华文楷体" w:eastAsia="华文楷体"/>
            <w:sz w:val="28"/>
            <w:szCs w:val="28"/>
            <w:lang w:eastAsia="zh-CN"/>
          </w:rPr>
          <w:t>你有</w:t>
        </w:r>
      </w:ins>
      <w:r>
        <w:rPr>
          <w:rFonts w:hint="eastAsia" w:ascii="华文楷体" w:hAnsi="华文楷体" w:eastAsia="华文楷体"/>
          <w:sz w:val="28"/>
          <w:szCs w:val="28"/>
        </w:rPr>
        <w:t>一方面是追求世间法的</w:t>
      </w:r>
      <w:ins w:id="164" w:author="Administrator" w:date="2015-11-13T09:44:35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意乐，一方面是</w:t>
      </w:r>
      <w:ins w:id="165" w:author="Administrator" w:date="2015-11-13T09:44:42Z">
        <w:r>
          <w:rPr>
            <w:rFonts w:hint="eastAsia" w:ascii="华文楷体" w:hAnsi="华文楷体" w:eastAsia="华文楷体"/>
            <w:sz w:val="28"/>
            <w:szCs w:val="28"/>
            <w:lang w:eastAsia="zh-CN"/>
          </w:rPr>
          <w:t>要</w:t>
        </w:r>
      </w:ins>
      <w:r>
        <w:rPr>
          <w:rFonts w:hint="eastAsia" w:ascii="华文楷体" w:hAnsi="华文楷体" w:eastAsia="华文楷体"/>
          <w:sz w:val="28"/>
          <w:szCs w:val="28"/>
        </w:rPr>
        <w:t>求解脱到的意乐，那就相当于两尖针，实际上根本没办法去缝衣服的。从这个方面讲的时候，我们也要认清楚道的主要路线，如果不把</w:t>
      </w:r>
      <w:ins w:id="166" w:author="Administrator" w:date="2015-11-13T09:45: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主要路线认清楚的话，我们现在学这个干什么？或者学来学去只是把自己脑袋搞糊涂，除了这个之外好像没什么收获</w:t>
      </w:r>
      <w:ins w:id="167" w:author="Administrator" w:date="2015-11-13T09:45:14Z">
        <w:r>
          <w:rPr>
            <w:rFonts w:hint="eastAsia" w:ascii="华文楷体" w:hAnsi="华文楷体" w:eastAsia="华文楷体"/>
            <w:sz w:val="28"/>
            <w:szCs w:val="28"/>
            <w:lang w:eastAsia="zh-CN"/>
          </w:rPr>
          <w:t>一样</w:t>
        </w:r>
      </w:ins>
      <w:r>
        <w:rPr>
          <w:rFonts w:hint="eastAsia" w:ascii="华文楷体" w:hAnsi="华文楷体" w:eastAsia="华文楷体"/>
          <w:sz w:val="28"/>
          <w:szCs w:val="28"/>
        </w:rPr>
        <w:t>。</w:t>
      </w:r>
      <w:ins w:id="168" w:author="Administrator" w:date="2015-11-13T09:45:19Z">
        <w:r>
          <w:rPr>
            <w:rFonts w:hint="eastAsia" w:ascii="华文楷体" w:hAnsi="华文楷体" w:eastAsia="华文楷体"/>
            <w:sz w:val="28"/>
            <w:szCs w:val="28"/>
            <w:lang w:eastAsia="zh-CN"/>
          </w:rPr>
          <w:t>那么</w:t>
        </w:r>
      </w:ins>
      <w:del w:id="169" w:author="Administrator" w:date="2015-11-13T09:45:29Z">
        <w:r>
          <w:rPr>
            <w:rFonts w:hint="eastAsia" w:ascii="华文楷体" w:hAnsi="华文楷体" w:eastAsia="华文楷体"/>
            <w:sz w:val="28"/>
            <w:szCs w:val="28"/>
          </w:rPr>
          <w:cr/>
        </w:r>
      </w:del>
    </w:p>
    <w:p>
      <w:pPr>
        <w:ind w:firstLine="570"/>
        <w:rPr>
          <w:rFonts w:ascii="华文楷体" w:hAnsi="华文楷体" w:eastAsia="华文楷体"/>
          <w:sz w:val="28"/>
          <w:szCs w:val="28"/>
        </w:rPr>
      </w:pPr>
      <w:r>
        <w:rPr>
          <w:rFonts w:hint="eastAsia" w:ascii="华文楷体" w:hAnsi="华文楷体" w:eastAsia="华文楷体"/>
          <w:sz w:val="28"/>
          <w:szCs w:val="28"/>
        </w:rPr>
        <w:t>实际上，</w:t>
      </w:r>
      <w:ins w:id="170" w:author="Administrator" w:date="2015-11-13T09:45:34Z">
        <w:r>
          <w:rPr>
            <w:rFonts w:hint="eastAsia" w:ascii="华文楷体" w:hAnsi="华文楷体" w:eastAsia="华文楷体"/>
            <w:sz w:val="28"/>
            <w:szCs w:val="28"/>
            <w:lang w:eastAsia="zh-CN"/>
          </w:rPr>
          <w:t>我们</w:t>
        </w:r>
      </w:ins>
      <w:r>
        <w:rPr>
          <w:rFonts w:hint="eastAsia" w:ascii="华文楷体" w:hAnsi="华文楷体" w:eastAsia="华文楷体"/>
          <w:sz w:val="28"/>
          <w:szCs w:val="28"/>
        </w:rPr>
        <w:t>对于</w:t>
      </w:r>
      <w:ins w:id="171" w:author="Administrator" w:date="2015-11-13T09:45:38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道，一方面我们要去学</w:t>
      </w:r>
      <w:ins w:id="172" w:author="Administrator" w:date="2015-11-13T09:45:51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颂词</w:t>
      </w:r>
      <w:del w:id="173" w:author="Administrator" w:date="2015-11-13T09:45:57Z">
        <w:r>
          <w:rPr>
            <w:rFonts w:hint="eastAsia" w:ascii="华文楷体" w:hAnsi="华文楷体" w:eastAsia="华文楷体"/>
            <w:sz w:val="28"/>
            <w:szCs w:val="28"/>
          </w:rPr>
          <w:delText>的意义</w:delText>
        </w:r>
      </w:del>
      <w:ins w:id="174" w:author="Administrator" w:date="2015-11-13T09:45:57Z">
        <w:r>
          <w:rPr>
            <w:rFonts w:hint="eastAsia" w:ascii="华文楷体" w:hAnsi="华文楷体" w:eastAsia="华文楷体"/>
            <w:sz w:val="28"/>
            <w:szCs w:val="28"/>
            <w:lang w:eastAsia="zh-CN"/>
          </w:rPr>
          <w:t>啊</w:t>
        </w:r>
      </w:ins>
      <w:ins w:id="175" w:author="Administrator" w:date="2015-11-13T09:46:05Z">
        <w:r>
          <w:rPr>
            <w:rFonts w:hint="eastAsia" w:ascii="华文楷体" w:hAnsi="华文楷体" w:eastAsia="华文楷体"/>
            <w:sz w:val="28"/>
            <w:szCs w:val="28"/>
            <w:lang w:eastAsia="zh-CN"/>
          </w:rPr>
          <w:t>它的</w:t>
        </w:r>
      </w:ins>
      <w:ins w:id="176" w:author="Administrator" w:date="2015-11-13T09:46:07Z">
        <w:r>
          <w:rPr>
            <w:rFonts w:hint="eastAsia" w:ascii="华文楷体" w:hAnsi="华文楷体" w:eastAsia="华文楷体"/>
            <w:sz w:val="28"/>
            <w:szCs w:val="28"/>
            <w:lang w:eastAsia="zh-CN"/>
          </w:rPr>
          <w:t>意义</w:t>
        </w:r>
      </w:ins>
      <w:r>
        <w:rPr>
          <w:rFonts w:hint="eastAsia" w:ascii="华文楷体" w:hAnsi="华文楷体" w:eastAsia="华文楷体"/>
          <w:sz w:val="28"/>
          <w:szCs w:val="28"/>
        </w:rPr>
        <w:t>、科判，但是我们在学的过程当中，它的主线、</w:t>
      </w:r>
      <w:ins w:id="177" w:author="Administrator" w:date="2015-11-13T09:46:19Z">
        <w:r>
          <w:rPr>
            <w:rFonts w:hint="eastAsia" w:ascii="华文楷体" w:hAnsi="华文楷体" w:eastAsia="华文楷体"/>
            <w:sz w:val="28"/>
            <w:szCs w:val="28"/>
            <w:lang w:eastAsia="zh-CN"/>
          </w:rPr>
          <w:t>它的</w:t>
        </w:r>
      </w:ins>
      <w:r>
        <w:rPr>
          <w:rFonts w:hint="eastAsia" w:ascii="华文楷体" w:hAnsi="华文楷体" w:eastAsia="华文楷体"/>
          <w:sz w:val="28"/>
          <w:szCs w:val="28"/>
        </w:rPr>
        <w:t>核心、</w:t>
      </w:r>
      <w:ins w:id="178" w:author="Administrator" w:date="2015-11-13T09:46:27Z">
        <w:r>
          <w:rPr>
            <w:rFonts w:hint="eastAsia" w:ascii="华文楷体" w:hAnsi="华文楷体" w:eastAsia="华文楷体"/>
            <w:sz w:val="28"/>
            <w:szCs w:val="28"/>
            <w:lang w:eastAsia="zh-CN"/>
          </w:rPr>
          <w:t>像这样的话</w:t>
        </w:r>
      </w:ins>
      <w:ins w:id="179" w:author="Administrator" w:date="2015-11-13T09:46:31Z">
        <w:r>
          <w:rPr>
            <w:rFonts w:hint="eastAsia" w:ascii="华文楷体" w:hAnsi="华文楷体" w:eastAsia="华文楷体"/>
            <w:sz w:val="28"/>
            <w:szCs w:val="28"/>
            <w:lang w:eastAsia="zh-CN"/>
          </w:rPr>
          <w:t>它的</w:t>
        </w:r>
      </w:ins>
      <w:r>
        <w:rPr>
          <w:rFonts w:hint="eastAsia" w:ascii="华文楷体" w:hAnsi="华文楷体" w:eastAsia="华文楷体"/>
          <w:sz w:val="28"/>
          <w:szCs w:val="28"/>
        </w:rPr>
        <w:t>主旨到底在讲什么？我们学这个</w:t>
      </w:r>
      <w:ins w:id="180" w:author="Administrator" w:date="2015-11-13T09:46:46Z">
        <w:r>
          <w:rPr>
            <w:rFonts w:hint="eastAsia" w:ascii="华文楷体" w:hAnsi="华文楷体" w:eastAsia="华文楷体"/>
            <w:sz w:val="28"/>
            <w:szCs w:val="28"/>
            <w:lang w:eastAsia="zh-CN"/>
          </w:rPr>
          <w:t>它</w:t>
        </w:r>
      </w:ins>
      <w:r>
        <w:rPr>
          <w:rFonts w:hint="eastAsia" w:ascii="华文楷体" w:hAnsi="华文楷体" w:eastAsia="华文楷体"/>
          <w:sz w:val="28"/>
          <w:szCs w:val="28"/>
        </w:rPr>
        <w:t>有什么主要的目标？这个方面时时刻刻应该是不能忘的，即便做不到时时刻刻不忘，但是偶尔</w:t>
      </w:r>
      <w:ins w:id="181" w:author="Administrator" w:date="2015-11-13T09:47:13Z">
        <w:r>
          <w:rPr>
            <w:rFonts w:hint="eastAsia" w:ascii="华文楷体" w:hAnsi="华文楷体" w:eastAsia="华文楷体"/>
            <w:sz w:val="28"/>
            <w:szCs w:val="28"/>
          </w:rPr>
          <w:t>偶尔</w:t>
        </w:r>
      </w:ins>
      <w:r>
        <w:rPr>
          <w:rFonts w:hint="eastAsia" w:ascii="华文楷体" w:hAnsi="华文楷体" w:eastAsia="华文楷体"/>
          <w:sz w:val="28"/>
          <w:szCs w:val="28"/>
        </w:rPr>
        <w:t>想一想，把这个问题</w:t>
      </w:r>
      <w:ins w:id="182" w:author="Administrator" w:date="2015-11-13T09:47:22Z">
        <w:r>
          <w:rPr>
            <w:rFonts w:hint="eastAsia" w:ascii="华文楷体" w:hAnsi="华文楷体" w:eastAsia="华文楷体"/>
            <w:sz w:val="28"/>
            <w:szCs w:val="28"/>
            <w:lang w:eastAsia="zh-CN"/>
          </w:rPr>
          <w:t>拿来</w:t>
        </w:r>
      </w:ins>
      <w:r>
        <w:rPr>
          <w:rFonts w:hint="eastAsia" w:ascii="华文楷体" w:hAnsi="华文楷体" w:eastAsia="华文楷体"/>
          <w:sz w:val="28"/>
          <w:szCs w:val="28"/>
        </w:rPr>
        <w:t>思考一下到底是为什么？</w:t>
      </w:r>
      <w:ins w:id="183" w:author="Administrator" w:date="2015-11-13T09:47:32Z">
        <w:r>
          <w:rPr>
            <w:rFonts w:hint="eastAsia" w:ascii="华文楷体" w:hAnsi="华文楷体" w:eastAsia="华文楷体"/>
            <w:sz w:val="28"/>
            <w:szCs w:val="28"/>
            <w:lang w:eastAsia="zh-CN"/>
          </w:rPr>
          <w:t>那么就说</w:t>
        </w:r>
      </w:ins>
      <w:r>
        <w:rPr>
          <w:rFonts w:hint="eastAsia" w:ascii="华文楷体" w:hAnsi="华文楷体" w:eastAsia="华文楷体"/>
          <w:sz w:val="28"/>
          <w:szCs w:val="28"/>
        </w:rPr>
        <w:t>了知了这个问题之后，也可以</w:t>
      </w:r>
      <w:ins w:id="184" w:author="Administrator" w:date="2015-11-13T09:47:44Z">
        <w:r>
          <w:rPr>
            <w:rFonts w:hint="eastAsia" w:ascii="华文楷体" w:hAnsi="华文楷体" w:eastAsia="华文楷体"/>
            <w:sz w:val="28"/>
            <w:szCs w:val="28"/>
            <w:lang w:eastAsia="zh-CN"/>
          </w:rPr>
          <w:t>把这问题</w:t>
        </w:r>
      </w:ins>
      <w:r>
        <w:rPr>
          <w:rFonts w:hint="eastAsia" w:ascii="华文楷体" w:hAnsi="华文楷体" w:eastAsia="华文楷体"/>
          <w:sz w:val="28"/>
          <w:szCs w:val="28"/>
        </w:rPr>
        <w:t>带着这个问题来看颂词。只要我们主要的路线是为了求解脱，我们</w:t>
      </w:r>
      <w:del w:id="185" w:author="Administrator" w:date="2015-11-13T09:47:55Z">
        <w:r>
          <w:rPr>
            <w:rFonts w:hint="eastAsia" w:ascii="华文楷体" w:hAnsi="华文楷体" w:eastAsia="华文楷体"/>
            <w:sz w:val="28"/>
            <w:szCs w:val="28"/>
          </w:rPr>
          <w:delText>再</w:delText>
        </w:r>
      </w:del>
      <w:ins w:id="186" w:author="Administrator" w:date="2015-11-13T09:47:55Z">
        <w:r>
          <w:rPr>
            <w:rFonts w:hint="eastAsia" w:ascii="华文楷体" w:hAnsi="华文楷体" w:eastAsia="华文楷体"/>
            <w:sz w:val="28"/>
            <w:szCs w:val="28"/>
            <w:lang w:eastAsia="zh-CN"/>
          </w:rPr>
          <w:t>在</w:t>
        </w:r>
      </w:ins>
      <w:r>
        <w:rPr>
          <w:rFonts w:hint="eastAsia" w:ascii="华文楷体" w:hAnsi="华文楷体" w:eastAsia="华文楷体"/>
          <w:sz w:val="28"/>
          <w:szCs w:val="28"/>
        </w:rPr>
        <w:t>看到颂词的时候，它是从哪个方面靠近我的解脱道的？它从哪个方面帮助我抉择解脱</w:t>
      </w:r>
      <w:ins w:id="187" w:author="Administrator" w:date="2015-11-13T09:48:23Z">
        <w:r>
          <w:rPr>
            <w:rFonts w:hint="eastAsia" w:ascii="华文楷体" w:hAnsi="华文楷体" w:eastAsia="华文楷体"/>
            <w:sz w:val="28"/>
            <w:szCs w:val="28"/>
            <w:lang w:eastAsia="zh-CN"/>
          </w:rPr>
          <w:t>道</w:t>
        </w:r>
      </w:ins>
      <w:r>
        <w:rPr>
          <w:rFonts w:hint="eastAsia" w:ascii="华文楷体" w:hAnsi="华文楷体" w:eastAsia="华文楷体"/>
          <w:sz w:val="28"/>
          <w:szCs w:val="28"/>
        </w:rPr>
        <w:t>的</w:t>
      </w:r>
      <w:ins w:id="188" w:author="Administrator" w:date="2015-11-13T09:48:28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修行方式的？或者我怎么样去用颂词的指导去修持解脱道？</w:t>
      </w:r>
      <w:ins w:id="189" w:author="Administrator" w:date="2015-11-13T09:48:55Z">
        <w:r>
          <w:rPr>
            <w:rFonts w:hint="eastAsia" w:ascii="华文楷体" w:hAnsi="华文楷体" w:eastAsia="华文楷体"/>
            <w:sz w:val="28"/>
            <w:szCs w:val="28"/>
            <w:lang w:eastAsia="zh-CN"/>
          </w:rPr>
          <w:t>像</w:t>
        </w:r>
      </w:ins>
      <w:ins w:id="190" w:author="Administrator" w:date="2015-11-13T09:48:48Z">
        <w:r>
          <w:rPr>
            <w:rFonts w:hint="eastAsia" w:ascii="华文楷体" w:hAnsi="华文楷体" w:eastAsia="华文楷体"/>
            <w:sz w:val="28"/>
            <w:szCs w:val="28"/>
            <w:lang w:eastAsia="zh-CN"/>
          </w:rPr>
          <w:t>和这样</w:t>
        </w:r>
      </w:ins>
      <w:ins w:id="191" w:author="Administrator" w:date="2015-11-13T09:48:49Z">
        <w:r>
          <w:rPr>
            <w:rFonts w:hint="eastAsia" w:ascii="华文楷体" w:hAnsi="华文楷体" w:eastAsia="华文楷体"/>
            <w:sz w:val="28"/>
            <w:szCs w:val="28"/>
            <w:lang w:eastAsia="zh-CN"/>
          </w:rPr>
          <w:t>的话</w:t>
        </w:r>
      </w:ins>
      <w:ins w:id="192" w:author="Administrator" w:date="2015-11-13T09:48:50Z">
        <w:r>
          <w:rPr>
            <w:rFonts w:hint="eastAsia" w:ascii="华文楷体" w:hAnsi="华文楷体" w:eastAsia="华文楷体"/>
            <w:sz w:val="28"/>
            <w:szCs w:val="28"/>
            <w:lang w:eastAsia="zh-CN"/>
          </w:rPr>
          <w:t>，</w:t>
        </w:r>
      </w:ins>
      <w:ins w:id="193" w:author="Administrator" w:date="2015-11-13T09:49:08Z">
        <w:r>
          <w:rPr>
            <w:rFonts w:hint="eastAsia" w:ascii="华文楷体" w:hAnsi="华文楷体" w:eastAsia="华文楷体"/>
            <w:sz w:val="28"/>
            <w:szCs w:val="28"/>
            <w:lang w:eastAsia="zh-CN"/>
          </w:rPr>
          <w:t>实际上</w:t>
        </w:r>
      </w:ins>
      <w:r>
        <w:rPr>
          <w:rFonts w:hint="eastAsia" w:ascii="华文楷体" w:hAnsi="华文楷体" w:eastAsia="华文楷体"/>
          <w:sz w:val="28"/>
          <w:szCs w:val="28"/>
        </w:rPr>
        <w:t>都有一个很清晰的连接。有一个清晰的连接之后，我们在思维一个颂词的时候，在思维一个注释的意义的时候，都是靠近解脱</w:t>
      </w:r>
      <w:ins w:id="194" w:author="Administrator" w:date="2015-11-13T09:49:24Z">
        <w:r>
          <w:rPr>
            <w:rFonts w:hint="eastAsia" w:ascii="华文楷体" w:hAnsi="华文楷体" w:eastAsia="华文楷体"/>
            <w:sz w:val="28"/>
            <w:szCs w:val="28"/>
            <w:lang w:eastAsia="zh-CN"/>
          </w:rPr>
          <w:t>道</w:t>
        </w:r>
      </w:ins>
      <w:r>
        <w:rPr>
          <w:rFonts w:hint="eastAsia" w:ascii="华文楷体" w:hAnsi="华文楷体" w:eastAsia="华文楷体"/>
          <w:sz w:val="28"/>
          <w:szCs w:val="28"/>
        </w:rPr>
        <w:t>的，没有哪一个不是靠近解脱道的。这</w:t>
      </w:r>
      <w:ins w:id="195" w:author="Administrator" w:date="2015-11-13T09:49:47Z">
        <w:r>
          <w:rPr>
            <w:rFonts w:hint="eastAsia" w:ascii="华文楷体" w:hAnsi="华文楷体" w:eastAsia="华文楷体"/>
            <w:sz w:val="28"/>
            <w:szCs w:val="28"/>
            <w:lang w:eastAsia="zh-CN"/>
          </w:rPr>
          <w:t>个</w:t>
        </w:r>
      </w:ins>
      <w:ins w:id="196" w:author="Administrator" w:date="2015-11-13T09:49:41Z">
        <w:r>
          <w:rPr>
            <w:rFonts w:hint="eastAsia" w:ascii="华文楷体" w:hAnsi="华文楷体" w:eastAsia="华文楷体"/>
            <w:sz w:val="28"/>
            <w:szCs w:val="28"/>
            <w:lang w:eastAsia="zh-CN"/>
          </w:rPr>
          <w:t>方面</w:t>
        </w:r>
      </w:ins>
      <w:r>
        <w:rPr>
          <w:rFonts w:hint="eastAsia" w:ascii="华文楷体" w:hAnsi="华文楷体" w:eastAsia="华文楷体"/>
          <w:sz w:val="28"/>
          <w:szCs w:val="28"/>
        </w:rPr>
        <w:t>也是我们在学习</w:t>
      </w:r>
      <w:ins w:id="197" w:author="Administrator" w:date="2015-11-13T09:49:59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颂词的过程当中，</w:t>
      </w:r>
      <w:ins w:id="198" w:author="Administrator" w:date="2015-11-13T09:50:08Z">
        <w:r>
          <w:rPr>
            <w:rFonts w:hint="eastAsia" w:ascii="华文楷体" w:hAnsi="华文楷体" w:eastAsia="华文楷体"/>
            <w:sz w:val="28"/>
            <w:szCs w:val="28"/>
            <w:lang w:eastAsia="zh-CN"/>
          </w:rPr>
          <w:t>也</w:t>
        </w:r>
      </w:ins>
      <w:r>
        <w:rPr>
          <w:rFonts w:hint="eastAsia" w:ascii="华文楷体" w:hAnsi="华文楷体" w:eastAsia="华文楷体"/>
          <w:sz w:val="28"/>
          <w:szCs w:val="28"/>
        </w:rPr>
        <w:t>不能够忘记的一个认知</w:t>
      </w:r>
      <w:ins w:id="199" w:author="Administrator" w:date="2015-11-13T09:50:12Z">
        <w:r>
          <w:rPr>
            <w:rFonts w:hint="eastAsia" w:ascii="华文楷体" w:hAnsi="华文楷体" w:eastAsia="华文楷体"/>
            <w:sz w:val="28"/>
            <w:szCs w:val="28"/>
            <w:lang w:eastAsia="zh-CN"/>
          </w:rPr>
          <w:t>吧</w:t>
        </w:r>
      </w:ins>
      <w:r>
        <w:rPr>
          <w:rFonts w:hint="eastAsia" w:ascii="华文楷体" w:hAnsi="华文楷体" w:eastAsia="华文楷体"/>
          <w:sz w:val="28"/>
          <w:szCs w:val="28"/>
        </w:rPr>
        <w:t>。</w:t>
      </w:r>
      <w:ins w:id="200" w:author="Administrator" w:date="2015-11-13T09:50:18Z">
        <w:r>
          <w:rPr>
            <w:rFonts w:hint="eastAsia" w:ascii="华文楷体" w:hAnsi="华文楷体" w:eastAsia="华文楷体"/>
            <w:sz w:val="28"/>
            <w:szCs w:val="28"/>
            <w:lang w:eastAsia="zh-CN"/>
          </w:rPr>
          <w:t>啊</w:t>
        </w:r>
      </w:ins>
      <w:ins w:id="201" w:author="Administrator" w:date="2015-11-13T09:50:21Z">
        <w:r>
          <w:rPr>
            <w:rFonts w:hint="eastAsia" w:ascii="华文楷体" w:hAnsi="华文楷体" w:eastAsia="华文楷体"/>
            <w:sz w:val="28"/>
            <w:szCs w:val="28"/>
            <w:lang w:eastAsia="zh-CN"/>
          </w:rPr>
          <w:t>就是这样的</w:t>
        </w:r>
      </w:ins>
      <w:ins w:id="202" w:author="Administrator" w:date="2015-11-13T09:50:23Z">
        <w:r>
          <w:rPr>
            <w:rFonts w:hint="eastAsia" w:ascii="华文楷体" w:hAnsi="华文楷体" w:eastAsia="华文楷体"/>
            <w:sz w:val="28"/>
            <w:szCs w:val="28"/>
            <w:lang w:eastAsia="zh-CN"/>
          </w:rPr>
          <w:t>！</w:t>
        </w:r>
      </w:ins>
    </w:p>
    <w:p>
      <w:pPr>
        <w:ind w:firstLine="570"/>
        <w:rPr>
          <w:rFonts w:ascii="华文楷体" w:hAnsi="华文楷体" w:eastAsia="华文楷体"/>
          <w:sz w:val="28"/>
          <w:szCs w:val="28"/>
        </w:rPr>
      </w:pPr>
      <w:ins w:id="203" w:author="Administrator" w:date="2015-11-13T09:50:35Z">
        <w:r>
          <w:rPr>
            <w:rFonts w:hint="eastAsia" w:ascii="华文楷体" w:hAnsi="华文楷体" w:eastAsia="华文楷体"/>
            <w:sz w:val="28"/>
            <w:szCs w:val="28"/>
            <w:lang w:eastAsia="zh-CN"/>
          </w:rPr>
          <w:t>那么</w:t>
        </w:r>
      </w:ins>
      <w:ins w:id="204" w:author="Administrator" w:date="2015-11-13T09:50:38Z">
        <w:r>
          <w:rPr>
            <w:rFonts w:hint="eastAsia" w:ascii="华文楷体" w:hAnsi="华文楷体" w:eastAsia="华文楷体"/>
            <w:sz w:val="28"/>
            <w:szCs w:val="28"/>
            <w:lang w:eastAsia="zh-CN"/>
          </w:rPr>
          <w:t>如今呢</w:t>
        </w:r>
      </w:ins>
      <w:r>
        <w:rPr>
          <w:rFonts w:hint="eastAsia" w:ascii="华文楷体" w:hAnsi="华文楷体" w:eastAsia="华文楷体"/>
          <w:sz w:val="28"/>
          <w:szCs w:val="28"/>
        </w:rPr>
        <w:t>我们回到颂词当中，</w:t>
      </w:r>
      <w:ins w:id="205" w:author="Administrator" w:date="2015-11-13T09:50:47Z">
        <w:r>
          <w:rPr>
            <w:rFonts w:hint="eastAsia" w:ascii="华文楷体" w:hAnsi="华文楷体" w:eastAsia="华文楷体"/>
            <w:sz w:val="28"/>
            <w:szCs w:val="28"/>
            <w:lang w:eastAsia="zh-CN"/>
          </w:rPr>
          <w:t>实际上</w:t>
        </w:r>
      </w:ins>
      <w:ins w:id="206" w:author="Administrator" w:date="2015-11-13T09:50:48Z">
        <w:r>
          <w:rPr>
            <w:rFonts w:hint="eastAsia" w:ascii="华文楷体" w:hAnsi="华文楷体" w:eastAsia="华文楷体"/>
            <w:sz w:val="28"/>
            <w:szCs w:val="28"/>
            <w:lang w:eastAsia="zh-CN"/>
          </w:rPr>
          <w:t>是</w:t>
        </w:r>
      </w:ins>
      <w:r>
        <w:rPr>
          <w:rFonts w:hint="eastAsia" w:ascii="华文楷体" w:hAnsi="华文楷体" w:eastAsia="华文楷体"/>
          <w:sz w:val="28"/>
          <w:szCs w:val="28"/>
        </w:rPr>
        <w:t>在讲相识等量。</w:t>
      </w:r>
      <w:ins w:id="207" w:author="Administrator" w:date="2015-11-13T09:51:00Z">
        <w:r>
          <w:rPr>
            <w:rFonts w:hint="eastAsia" w:ascii="华文楷体" w:hAnsi="华文楷体" w:eastAsia="华文楷体"/>
            <w:sz w:val="28"/>
            <w:szCs w:val="28"/>
            <w:lang w:eastAsia="zh-CN"/>
          </w:rPr>
          <w:t>在讲</w:t>
        </w:r>
      </w:ins>
      <w:ins w:id="208" w:author="Administrator" w:date="2015-11-13T09:51:13Z">
        <w:r>
          <w:rPr>
            <w:rFonts w:hint="eastAsia" w:ascii="华文楷体" w:hAnsi="华文楷体" w:eastAsia="华文楷体"/>
            <w:sz w:val="28"/>
            <w:szCs w:val="28"/>
            <w:lang w:eastAsia="zh-CN"/>
          </w:rPr>
          <w:t>相识</w:t>
        </w:r>
      </w:ins>
      <w:ins w:id="209" w:author="Administrator" w:date="2015-11-13T09:51:16Z">
        <w:r>
          <w:rPr>
            <w:rFonts w:hint="eastAsia" w:ascii="华文楷体" w:hAnsi="华文楷体" w:eastAsia="华文楷体"/>
            <w:sz w:val="28"/>
            <w:szCs w:val="28"/>
            <w:lang w:eastAsia="zh-CN"/>
          </w:rPr>
          <w:t>等量的</w:t>
        </w:r>
      </w:ins>
      <w:ins w:id="210" w:author="Administrator" w:date="2015-11-13T09:51:19Z">
        <w:r>
          <w:rPr>
            <w:rFonts w:hint="eastAsia" w:ascii="华文楷体" w:hAnsi="华文楷体" w:eastAsia="华文楷体"/>
            <w:sz w:val="28"/>
            <w:szCs w:val="28"/>
            <w:lang w:eastAsia="zh-CN"/>
          </w:rPr>
          <w:t>时候呢</w:t>
        </w:r>
      </w:ins>
      <w:ins w:id="211" w:author="Administrator" w:date="2015-11-13T09:51:20Z">
        <w:r>
          <w:rPr>
            <w:rFonts w:hint="eastAsia" w:ascii="华文楷体" w:hAnsi="华文楷体" w:eastAsia="华文楷体"/>
            <w:sz w:val="28"/>
            <w:szCs w:val="28"/>
            <w:lang w:eastAsia="zh-CN"/>
          </w:rPr>
          <w:t>，</w:t>
        </w:r>
      </w:ins>
      <w:r>
        <w:rPr>
          <w:rFonts w:hint="eastAsia" w:ascii="华文楷体" w:hAnsi="华文楷体" w:eastAsia="华文楷体"/>
          <w:sz w:val="28"/>
          <w:szCs w:val="28"/>
        </w:rPr>
        <w:t>对方的</w:t>
      </w:r>
      <w:ins w:id="212" w:author="Administrator" w:date="2015-11-13T09:51:31Z">
        <w:r>
          <w:rPr>
            <w:rFonts w:hint="eastAsia" w:ascii="华文楷体" w:hAnsi="华文楷体" w:eastAsia="华文楷体"/>
            <w:sz w:val="28"/>
            <w:szCs w:val="28"/>
            <w:lang w:eastAsia="zh-CN"/>
          </w:rPr>
          <w:t>认为</w:t>
        </w:r>
      </w:ins>
      <w:ins w:id="213" w:author="Administrator" w:date="2015-11-13T09:51:32Z">
        <w:r>
          <w:rPr>
            <w:rFonts w:hint="eastAsia" w:ascii="华文楷体" w:hAnsi="华文楷体" w:eastAsia="华文楷体"/>
            <w:sz w:val="28"/>
            <w:szCs w:val="28"/>
            <w:lang w:eastAsia="zh-CN"/>
          </w:rPr>
          <w:t>，</w:t>
        </w:r>
      </w:ins>
      <w:ins w:id="214" w:author="Administrator" w:date="2015-11-13T09:51:37Z">
        <w:r>
          <w:rPr>
            <w:rFonts w:hint="eastAsia" w:ascii="华文楷体" w:hAnsi="华文楷体" w:eastAsia="华文楷体"/>
            <w:sz w:val="28"/>
            <w:szCs w:val="28"/>
            <w:lang w:eastAsia="zh-CN"/>
          </w:rPr>
          <w:t>他</w:t>
        </w:r>
      </w:ins>
      <w:ins w:id="215" w:author="Administrator" w:date="2015-11-13T09:51:39Z">
        <w:r>
          <w:rPr>
            <w:rFonts w:hint="eastAsia" w:ascii="华文楷体" w:hAnsi="华文楷体" w:eastAsia="华文楷体"/>
            <w:sz w:val="28"/>
            <w:szCs w:val="28"/>
            <w:lang w:eastAsia="zh-CN"/>
          </w:rPr>
          <w:t>的</w:t>
        </w:r>
      </w:ins>
      <w:r>
        <w:rPr>
          <w:rFonts w:hint="eastAsia" w:ascii="华文楷体" w:hAnsi="华文楷体" w:eastAsia="华文楷体"/>
          <w:sz w:val="28"/>
          <w:szCs w:val="28"/>
        </w:rPr>
        <w:t>观点前面已经讲过了，</w:t>
      </w:r>
      <w:ins w:id="216" w:author="Administrator" w:date="2015-11-13T09:51:57Z">
        <w:r>
          <w:rPr>
            <w:rFonts w:hint="eastAsia" w:ascii="华文楷体" w:hAnsi="华文楷体" w:eastAsia="华文楷体"/>
            <w:sz w:val="28"/>
            <w:szCs w:val="28"/>
            <w:lang w:eastAsia="zh-CN"/>
          </w:rPr>
          <w:t>一方面</w:t>
        </w:r>
      </w:ins>
      <w:ins w:id="217" w:author="Administrator" w:date="2015-11-13T09:52:00Z">
        <w:r>
          <w:rPr>
            <w:rFonts w:hint="eastAsia" w:ascii="华文楷体" w:hAnsi="华文楷体" w:eastAsia="华文楷体"/>
            <w:sz w:val="28"/>
            <w:szCs w:val="28"/>
            <w:lang w:eastAsia="zh-CN"/>
          </w:rPr>
          <w:t>说</w:t>
        </w:r>
      </w:ins>
      <w:r>
        <w:rPr>
          <w:rFonts w:hint="eastAsia" w:ascii="华文楷体" w:hAnsi="华文楷体" w:eastAsia="华文楷体"/>
          <w:sz w:val="28"/>
          <w:szCs w:val="28"/>
        </w:rPr>
        <w:t>除了有多少行相产生多少心识之外，对方也承许有很多同类识可以同时产生的观点。</w:t>
      </w:r>
      <w:ins w:id="218" w:author="Administrator" w:date="2015-11-13T09:52:20Z">
        <w:r>
          <w:rPr>
            <w:rFonts w:hint="eastAsia" w:ascii="华文楷体" w:hAnsi="华文楷体" w:eastAsia="华文楷体"/>
            <w:sz w:val="28"/>
            <w:szCs w:val="28"/>
            <w:lang w:eastAsia="zh-CN"/>
          </w:rPr>
          <w:t>那么</w:t>
        </w:r>
      </w:ins>
      <w:ins w:id="219" w:author="Administrator" w:date="2015-11-13T09:52:21Z">
        <w:r>
          <w:rPr>
            <w:rFonts w:hint="eastAsia" w:ascii="华文楷体" w:hAnsi="华文楷体" w:eastAsia="华文楷体"/>
            <w:sz w:val="28"/>
            <w:szCs w:val="28"/>
            <w:lang w:eastAsia="zh-CN"/>
          </w:rPr>
          <w:t>，</w:t>
        </w:r>
      </w:ins>
      <w:ins w:id="220" w:author="Administrator" w:date="2015-11-13T09:52:23Z">
        <w:r>
          <w:rPr>
            <w:rFonts w:hint="eastAsia" w:ascii="华文楷体" w:hAnsi="华文楷体" w:eastAsia="华文楷体"/>
            <w:sz w:val="28"/>
            <w:szCs w:val="28"/>
            <w:lang w:eastAsia="zh-CN"/>
          </w:rPr>
          <w:t>今天</w:t>
        </w:r>
      </w:ins>
      <w:ins w:id="221" w:author="Administrator" w:date="2015-11-13T09:52:25Z">
        <w:r>
          <w:rPr>
            <w:rFonts w:hint="eastAsia" w:ascii="华文楷体" w:hAnsi="华文楷体" w:eastAsia="华文楷体"/>
            <w:sz w:val="28"/>
            <w:szCs w:val="28"/>
            <w:lang w:eastAsia="zh-CN"/>
          </w:rPr>
          <w:t>讲</w:t>
        </w:r>
      </w:ins>
      <w:ins w:id="222" w:author="Administrator" w:date="2015-11-13T09:52:28Z">
        <w:r>
          <w:rPr>
            <w:rFonts w:hint="eastAsia" w:ascii="华文楷体" w:hAnsi="华文楷体" w:eastAsia="华文楷体"/>
            <w:sz w:val="28"/>
            <w:szCs w:val="28"/>
            <w:lang w:eastAsia="zh-CN"/>
          </w:rPr>
          <w:t>第二个</w:t>
        </w:r>
      </w:ins>
      <w:ins w:id="223" w:author="Administrator" w:date="2015-11-13T09:52:46Z">
        <w:r>
          <w:rPr>
            <w:rFonts w:hint="eastAsia" w:ascii="华文楷体" w:hAnsi="华文楷体" w:eastAsia="华文楷体"/>
            <w:sz w:val="28"/>
            <w:szCs w:val="28"/>
            <w:lang w:eastAsia="zh-CN"/>
          </w:rPr>
          <w:t>课判</w:t>
        </w:r>
      </w:ins>
      <w:ins w:id="224" w:author="Administrator" w:date="2015-11-13T09:52:34Z">
        <w:r>
          <w:rPr>
            <w:rFonts w:hint="eastAsia" w:ascii="华文楷体" w:hAnsi="华文楷体" w:eastAsia="华文楷体"/>
            <w:sz w:val="28"/>
            <w:szCs w:val="28"/>
            <w:lang w:eastAsia="zh-CN"/>
          </w:rPr>
          <w:t>，</w:t>
        </w:r>
      </w:ins>
      <w:ins w:id="225" w:author="Administrator" w:date="2015-11-13T09:52:49Z">
        <w:r>
          <w:rPr>
            <w:rFonts w:hint="eastAsia" w:ascii="华文楷体" w:hAnsi="华文楷体" w:eastAsia="华文楷体"/>
            <w:sz w:val="28"/>
            <w:szCs w:val="28"/>
            <w:lang w:eastAsia="zh-CN"/>
          </w:rPr>
          <w:t>是</w:t>
        </w:r>
      </w:ins>
      <w:ins w:id="226" w:author="Administrator" w:date="2015-11-13T09:52:51Z">
        <w:r>
          <w:rPr>
            <w:rFonts w:hint="eastAsia" w:ascii="华文楷体" w:hAnsi="华文楷体" w:eastAsia="华文楷体"/>
            <w:sz w:val="28"/>
            <w:szCs w:val="28"/>
            <w:lang w:eastAsia="zh-CN"/>
          </w:rPr>
          <w:t>破斥</w:t>
        </w:r>
      </w:ins>
      <w:ins w:id="227" w:author="Administrator" w:date="2015-11-13T09:52:55Z">
        <w:r>
          <w:rPr>
            <w:rFonts w:hint="eastAsia" w:ascii="华文楷体" w:hAnsi="华文楷体" w:eastAsia="华文楷体"/>
            <w:sz w:val="28"/>
            <w:szCs w:val="28"/>
            <w:lang w:eastAsia="zh-CN"/>
          </w:rPr>
          <w:t>这个观点</w:t>
        </w:r>
      </w:ins>
      <w:ins w:id="228" w:author="Administrator" w:date="2015-11-13T09:52:56Z">
        <w:r>
          <w:rPr>
            <w:rFonts w:hint="eastAsia" w:ascii="华文楷体" w:hAnsi="华文楷体" w:eastAsia="华文楷体"/>
            <w:sz w:val="28"/>
            <w:szCs w:val="28"/>
            <w:lang w:eastAsia="zh-CN"/>
          </w:rPr>
          <w:t>。</w:t>
        </w:r>
      </w:ins>
    </w:p>
    <w:p>
      <w:pPr>
        <w:ind w:firstLine="570"/>
        <w:rPr>
          <w:del w:id="229" w:author="Administrator" w:date="2015-11-13T09:53:00Z"/>
          <w:rFonts w:hint="eastAsia" w:ascii="黑体" w:hAnsi="黑体" w:eastAsia="黑体" w:cs="黑体"/>
          <w:b/>
          <w:bCs/>
          <w:sz w:val="28"/>
          <w:szCs w:val="28"/>
          <w:lang w:val="en-US" w:eastAsia="zh-CN"/>
          <w:rPrChange w:id="230" w:author="Administrator" w:date="2015-11-13T09:53:25Z">
            <w:rPr>
              <w:del w:id="231" w:author="Administrator" w:date="2015-11-13T09:53:00Z"/>
              <w:rFonts w:hint="eastAsia" w:ascii="华文楷体" w:hAnsi="华文楷体" w:eastAsia="华文楷体"/>
              <w:sz w:val="28"/>
              <w:szCs w:val="28"/>
              <w:lang w:val="en-US" w:eastAsia="zh-CN"/>
            </w:rPr>
          </w:rPrChange>
        </w:rPr>
      </w:pPr>
      <w:ins w:id="232" w:author="Administrator" w:date="2015-11-13T09:53:03Z">
        <w:r>
          <w:rPr>
            <w:rFonts w:hint="eastAsia" w:ascii="华文楷体" w:hAnsi="华文楷体" w:eastAsia="华文楷体"/>
            <w:sz w:val="28"/>
            <w:szCs w:val="28"/>
            <w:lang w:val="en-US" w:eastAsia="zh-CN"/>
          </w:rPr>
          <w:t xml:space="preserve">  </w:t>
        </w:r>
      </w:ins>
      <w:ins w:id="233" w:author="Administrator" w:date="2015-11-13T09:53:04Z">
        <w:r>
          <w:rPr>
            <w:rFonts w:hint="eastAsia" w:ascii="华文楷体" w:hAnsi="华文楷体" w:eastAsia="华文楷体"/>
            <w:sz w:val="28"/>
            <w:szCs w:val="28"/>
            <w:lang w:val="en-US" w:eastAsia="zh-CN"/>
          </w:rPr>
          <w:t xml:space="preserve"> </w:t>
        </w:r>
      </w:ins>
    </w:p>
    <w:p>
      <w:pPr>
        <w:ind w:firstLine="0"/>
        <w:rPr>
          <w:rFonts w:hint="eastAsia" w:ascii="黑体" w:hAnsi="黑体" w:eastAsia="黑体" w:cs="黑体"/>
          <w:b/>
          <w:bCs/>
          <w:sz w:val="28"/>
          <w:szCs w:val="28"/>
          <w:rPrChange w:id="235" w:author="Administrator" w:date="2015-11-13T09:53:25Z">
            <w:rPr>
              <w:rFonts w:ascii="华文楷体" w:hAnsi="华文楷体" w:eastAsia="华文楷体"/>
              <w:sz w:val="28"/>
              <w:szCs w:val="28"/>
            </w:rPr>
          </w:rPrChange>
        </w:rPr>
        <w:pPrChange w:id="234" w:author="Administrator" w:date="2015-11-13T09:52:59Z">
          <w:pPr>
            <w:ind w:firstLine="570"/>
          </w:pPr>
        </w:pPrChange>
      </w:pPr>
      <w:r>
        <w:rPr>
          <w:rFonts w:hint="eastAsia" w:ascii="黑体" w:hAnsi="黑体" w:eastAsia="黑体" w:cs="黑体"/>
          <w:b/>
          <w:bCs/>
          <w:sz w:val="28"/>
          <w:szCs w:val="28"/>
          <w:rPrChange w:id="236" w:author="Administrator" w:date="2015-11-13T09:53:25Z">
            <w:rPr>
              <w:rFonts w:hint="eastAsia" w:ascii="华文楷体" w:hAnsi="华文楷体" w:eastAsia="华文楷体"/>
              <w:sz w:val="28"/>
              <w:szCs w:val="28"/>
            </w:rPr>
          </w:rPrChange>
        </w:rPr>
        <w:t>午二（破此观点）分二：一、建立诸识具多相；二、宣说无分实一不可能。</w:t>
      </w:r>
    </w:p>
    <w:p>
      <w:pPr>
        <w:ind w:firstLine="570"/>
        <w:rPr>
          <w:del w:id="237" w:author="Administrator" w:date="2015-11-13T09:53:17Z"/>
          <w:rFonts w:hint="eastAsia" w:ascii="华文楷体" w:hAnsi="华文楷体" w:eastAsia="华文楷体"/>
          <w:sz w:val="28"/>
          <w:szCs w:val="28"/>
          <w:lang w:val="en-US" w:eastAsia="zh-CN"/>
        </w:rPr>
      </w:pPr>
      <w:ins w:id="238" w:author="Administrator" w:date="2015-11-13T09:53:19Z">
        <w:r>
          <w:rPr>
            <w:rFonts w:hint="eastAsia" w:ascii="华文楷体" w:hAnsi="华文楷体" w:eastAsia="华文楷体"/>
            <w:sz w:val="28"/>
            <w:szCs w:val="28"/>
            <w:lang w:val="en-US" w:eastAsia="zh-CN"/>
          </w:rPr>
          <w:t xml:space="preserve">  </w:t>
        </w:r>
      </w:ins>
    </w:p>
    <w:p>
      <w:pPr>
        <w:ind w:firstLine="0"/>
        <w:rPr>
          <w:ins w:id="240" w:author="Administrator" w:date="2015-11-13T09:56:24Z"/>
          <w:rFonts w:hint="eastAsia" w:ascii="华文楷体" w:hAnsi="华文楷体" w:eastAsia="华文楷体"/>
          <w:sz w:val="28"/>
          <w:szCs w:val="28"/>
          <w:lang w:eastAsia="zh-CN"/>
        </w:rPr>
        <w:pPrChange w:id="239" w:author="Administrator" w:date="2015-11-13T09:53:17Z">
          <w:pPr>
            <w:ind w:firstLine="570"/>
          </w:pPr>
        </w:pPrChange>
      </w:pPr>
      <w:r>
        <w:rPr>
          <w:rFonts w:hint="eastAsia" w:ascii="华文楷体" w:hAnsi="华文楷体" w:eastAsia="华文楷体"/>
          <w:sz w:val="28"/>
          <w:szCs w:val="28"/>
        </w:rPr>
        <w:t>第一个，要建立诸识具多相。我们能够了知的这个心识，是具有多种行相的。具有多种</w:t>
      </w:r>
      <w:ins w:id="241" w:author="Administrator" w:date="2015-11-13T09:54:13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行相的缘故，</w:t>
      </w:r>
      <w:ins w:id="242" w:author="Administrator" w:date="2015-11-13T09:54:24Z">
        <w:r>
          <w:rPr>
            <w:rFonts w:hint="eastAsia" w:ascii="华文楷体" w:hAnsi="华文楷体" w:eastAsia="华文楷体"/>
            <w:sz w:val="28"/>
            <w:szCs w:val="28"/>
            <w:lang w:eastAsia="zh-CN"/>
          </w:rPr>
          <w:t>实际上</w:t>
        </w:r>
      </w:ins>
      <w:ins w:id="243" w:author="Administrator" w:date="2015-11-13T09:54:27Z">
        <w:r>
          <w:rPr>
            <w:rFonts w:hint="eastAsia" w:ascii="华文楷体" w:hAnsi="华文楷体" w:eastAsia="华文楷体"/>
            <w:sz w:val="28"/>
            <w:szCs w:val="28"/>
            <w:lang w:eastAsia="zh-CN"/>
          </w:rPr>
          <w:t>是</w:t>
        </w:r>
      </w:ins>
      <w:r>
        <w:rPr>
          <w:rFonts w:hint="eastAsia" w:ascii="华文楷体" w:hAnsi="华文楷体" w:eastAsia="华文楷体"/>
          <w:sz w:val="28"/>
          <w:szCs w:val="28"/>
        </w:rPr>
        <w:t>不可能是实一的心识。</w:t>
      </w:r>
      <w:ins w:id="244" w:author="Administrator" w:date="2015-11-13T09:54:49Z">
        <w:r>
          <w:rPr>
            <w:rFonts w:hint="eastAsia" w:ascii="华文楷体" w:hAnsi="华文楷体" w:eastAsia="华文楷体"/>
            <w:sz w:val="28"/>
            <w:szCs w:val="28"/>
            <w:lang w:eastAsia="zh-CN"/>
          </w:rPr>
          <w:t>实一</w:t>
        </w:r>
      </w:ins>
      <w:ins w:id="245" w:author="Administrator" w:date="2015-11-13T09:54:56Z">
        <w:r>
          <w:rPr>
            <w:rFonts w:hint="eastAsia" w:ascii="华文楷体" w:hAnsi="华文楷体" w:eastAsia="华文楷体"/>
            <w:sz w:val="28"/>
            <w:szCs w:val="28"/>
            <w:lang w:eastAsia="zh-CN"/>
          </w:rPr>
          <w:t>的心识</w:t>
        </w:r>
      </w:ins>
      <w:ins w:id="246" w:author="Administrator" w:date="2015-11-13T09:55:00Z">
        <w:r>
          <w:rPr>
            <w:rFonts w:hint="eastAsia" w:ascii="华文楷体" w:hAnsi="华文楷体" w:eastAsia="华文楷体"/>
            <w:sz w:val="28"/>
            <w:szCs w:val="28"/>
            <w:lang w:eastAsia="zh-CN"/>
          </w:rPr>
          <w:t>是不可能的</w:t>
        </w:r>
      </w:ins>
      <w:ins w:id="247" w:author="Administrator" w:date="2015-11-13T09:55:01Z">
        <w:r>
          <w:rPr>
            <w:rFonts w:hint="eastAsia" w:ascii="华文楷体" w:hAnsi="华文楷体" w:eastAsia="华文楷体"/>
            <w:sz w:val="28"/>
            <w:szCs w:val="28"/>
            <w:lang w:eastAsia="zh-CN"/>
          </w:rPr>
          <w:t>。</w:t>
        </w:r>
      </w:ins>
      <w:ins w:id="248" w:author="Administrator" w:date="2015-11-13T09:55:10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第二个问题，</w:t>
      </w:r>
      <w:ins w:id="249" w:author="Administrator" w:date="2015-11-13T09:55:14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宣说无分实一也是不可能的，从两个方面下面还要继续的做阐释。</w:t>
      </w:r>
      <w:ins w:id="250" w:author="Administrator" w:date="2015-11-13T09:55:28Z">
        <w:r>
          <w:rPr>
            <w:rFonts w:hint="eastAsia" w:ascii="华文楷体" w:hAnsi="华文楷体" w:eastAsia="华文楷体"/>
            <w:sz w:val="28"/>
            <w:szCs w:val="28"/>
            <w:lang w:eastAsia="zh-CN"/>
          </w:rPr>
          <w:t>首先</w:t>
        </w:r>
      </w:ins>
      <w:ins w:id="251" w:author="Administrator" w:date="2015-11-13T09:55:41Z">
        <w:r>
          <w:rPr>
            <w:rFonts w:hint="eastAsia" w:ascii="华文楷体" w:hAnsi="华文楷体" w:eastAsia="华文楷体"/>
            <w:sz w:val="28"/>
            <w:szCs w:val="28"/>
            <w:lang w:eastAsia="zh-CN"/>
          </w:rPr>
          <w:t>建立</w:t>
        </w:r>
      </w:ins>
      <w:ins w:id="252" w:author="Administrator" w:date="2015-11-13T09:55:53Z">
        <w:r>
          <w:rPr>
            <w:rFonts w:hint="eastAsia" w:ascii="华文楷体" w:hAnsi="华文楷体" w:eastAsia="华文楷体"/>
            <w:sz w:val="28"/>
            <w:szCs w:val="28"/>
          </w:rPr>
          <w:t>诸识具多相</w:t>
        </w:r>
      </w:ins>
      <w:ins w:id="253" w:author="Administrator" w:date="2015-11-13T09:56:13Z">
        <w:r>
          <w:rPr>
            <w:rFonts w:hint="eastAsia" w:ascii="华文楷体" w:hAnsi="华文楷体" w:eastAsia="华文楷体"/>
            <w:sz w:val="28"/>
            <w:szCs w:val="28"/>
            <w:lang w:eastAsia="zh-CN"/>
          </w:rPr>
          <w:t>这个</w:t>
        </w:r>
      </w:ins>
      <w:ins w:id="254" w:author="Administrator" w:date="2015-11-13T09:56:15Z">
        <w:r>
          <w:rPr>
            <w:rFonts w:hint="eastAsia" w:ascii="华文楷体" w:hAnsi="华文楷体" w:eastAsia="华文楷体"/>
            <w:sz w:val="28"/>
            <w:szCs w:val="28"/>
            <w:lang w:eastAsia="zh-CN"/>
          </w:rPr>
          <w:t>课判</w:t>
        </w:r>
      </w:ins>
      <w:ins w:id="255" w:author="Administrator" w:date="2015-11-13T09:56:18Z">
        <w:r>
          <w:rPr>
            <w:rFonts w:hint="eastAsia" w:ascii="华文楷体" w:hAnsi="华文楷体" w:eastAsia="华文楷体"/>
            <w:sz w:val="28"/>
            <w:szCs w:val="28"/>
            <w:lang w:eastAsia="zh-CN"/>
          </w:rPr>
          <w:t>。</w:t>
        </w:r>
      </w:ins>
    </w:p>
    <w:p>
      <w:pPr>
        <w:ind w:firstLine="0"/>
        <w:rPr>
          <w:del w:id="257" w:author="Administrator" w:date="2015-11-13T09:56:23Z"/>
          <w:rFonts w:hint="eastAsia" w:ascii="黑体" w:hAnsi="黑体" w:eastAsia="黑体" w:cs="黑体"/>
          <w:b/>
          <w:bCs/>
          <w:sz w:val="28"/>
          <w:szCs w:val="28"/>
          <w:lang w:val="en-US" w:eastAsia="zh-CN"/>
          <w:rPrChange w:id="258" w:author="Administrator" w:date="2015-11-13T09:56:34Z">
            <w:rPr>
              <w:del w:id="259" w:author="Administrator" w:date="2015-11-13T09:56:23Z"/>
              <w:rFonts w:hint="eastAsia" w:ascii="华文楷体" w:hAnsi="华文楷体" w:eastAsia="华文楷体"/>
              <w:sz w:val="28"/>
              <w:szCs w:val="28"/>
              <w:lang w:val="en-US" w:eastAsia="zh-CN"/>
            </w:rPr>
          </w:rPrChange>
        </w:rPr>
        <w:pPrChange w:id="256" w:author="Administrator" w:date="2015-11-13T09:53:17Z">
          <w:pPr>
            <w:ind w:firstLine="570"/>
          </w:pPr>
        </w:pPrChange>
      </w:pPr>
      <w:ins w:id="260" w:author="Administrator" w:date="2015-11-13T09:56:26Z">
        <w:r>
          <w:rPr>
            <w:rFonts w:hint="eastAsia" w:ascii="华文楷体" w:hAnsi="华文楷体" w:eastAsia="华文楷体"/>
            <w:sz w:val="28"/>
            <w:szCs w:val="28"/>
            <w:lang w:val="en-US" w:eastAsia="zh-CN"/>
          </w:rPr>
          <w:t xml:space="preserve">  </w:t>
        </w:r>
      </w:ins>
    </w:p>
    <w:p>
      <w:pPr>
        <w:ind w:firstLine="0"/>
        <w:rPr>
          <w:del w:id="262" w:author="Administrator" w:date="2015-11-13T09:56:21Z"/>
          <w:rFonts w:hint="eastAsia" w:ascii="黑体" w:hAnsi="黑体" w:eastAsia="黑体" w:cs="黑体"/>
          <w:b/>
          <w:bCs/>
          <w:sz w:val="28"/>
          <w:szCs w:val="28"/>
          <w:rPrChange w:id="263" w:author="Administrator" w:date="2015-11-13T09:56:34Z">
            <w:rPr>
              <w:del w:id="264" w:author="Administrator" w:date="2015-11-13T09:56:21Z"/>
              <w:rFonts w:ascii="华文楷体" w:hAnsi="华文楷体" w:eastAsia="华文楷体"/>
              <w:sz w:val="28"/>
              <w:szCs w:val="28"/>
            </w:rPr>
          </w:rPrChange>
        </w:rPr>
        <w:pPrChange w:id="261" w:author="Administrator" w:date="2015-11-13T09:56:22Z">
          <w:pPr>
            <w:ind w:firstLine="570"/>
          </w:pPr>
        </w:pPrChange>
      </w:pPr>
    </w:p>
    <w:p>
      <w:pPr>
        <w:ind w:firstLine="0"/>
        <w:rPr>
          <w:rFonts w:hint="eastAsia" w:ascii="黑体" w:hAnsi="黑体" w:eastAsia="黑体" w:cs="黑体"/>
          <w:b/>
          <w:bCs/>
          <w:sz w:val="28"/>
          <w:szCs w:val="28"/>
          <w:rPrChange w:id="266" w:author="Administrator" w:date="2015-11-13T09:56:34Z">
            <w:rPr>
              <w:rFonts w:ascii="华文楷体" w:hAnsi="华文楷体" w:eastAsia="华文楷体"/>
              <w:sz w:val="28"/>
              <w:szCs w:val="28"/>
            </w:rPr>
          </w:rPrChange>
        </w:rPr>
        <w:pPrChange w:id="265" w:author="Administrator" w:date="2015-11-13T09:56:21Z">
          <w:pPr>
            <w:ind w:firstLine="570"/>
          </w:pPr>
        </w:pPrChange>
      </w:pPr>
      <w:r>
        <w:rPr>
          <w:rFonts w:hint="eastAsia" w:ascii="黑体" w:hAnsi="黑体" w:eastAsia="黑体" w:cs="黑体"/>
          <w:b/>
          <w:bCs/>
          <w:sz w:val="28"/>
          <w:szCs w:val="28"/>
          <w:rPrChange w:id="267" w:author="Administrator" w:date="2015-11-13T09:56:34Z">
            <w:rPr>
              <w:rFonts w:hint="eastAsia" w:ascii="华文楷体" w:hAnsi="华文楷体" w:eastAsia="华文楷体"/>
              <w:sz w:val="28"/>
              <w:szCs w:val="28"/>
            </w:rPr>
          </w:rPrChange>
        </w:rPr>
        <w:t>未一、建立诸识具多相：</w:t>
      </w:r>
    </w:p>
    <w:p>
      <w:pPr>
        <w:ind w:firstLine="0"/>
        <w:rPr>
          <w:del w:id="269" w:author="Administrator" w:date="2015-11-13T09:56:43Z"/>
          <w:rFonts w:ascii="华文楷体" w:hAnsi="华文楷体" w:eastAsia="华文楷体"/>
          <w:sz w:val="28"/>
          <w:szCs w:val="28"/>
        </w:rPr>
        <w:pPrChange w:id="268" w:author="Administrator" w:date="2015-11-13T09:56:44Z">
          <w:pPr>
            <w:ind w:firstLine="570"/>
          </w:pPr>
        </w:pPrChange>
      </w:pPr>
    </w:p>
    <w:p>
      <w:pPr>
        <w:ind w:firstLine="0"/>
        <w:jc w:val="center"/>
        <w:rPr>
          <w:rFonts w:hint="eastAsia" w:ascii="黑体" w:hAnsi="黑体" w:eastAsia="黑体" w:cs="黑体"/>
          <w:b/>
          <w:bCs/>
          <w:sz w:val="28"/>
          <w:szCs w:val="28"/>
          <w:rPrChange w:id="271" w:author="Administrator" w:date="2015-11-13T09:57:09Z">
            <w:rPr>
              <w:rFonts w:ascii="华文楷体" w:hAnsi="华文楷体" w:eastAsia="华文楷体"/>
              <w:sz w:val="28"/>
              <w:szCs w:val="28"/>
            </w:rPr>
          </w:rPrChange>
        </w:rPr>
        <w:pPrChange w:id="270" w:author="Administrator" w:date="2015-11-13T09:57:13Z">
          <w:pPr>
            <w:ind w:firstLine="570"/>
          </w:pPr>
        </w:pPrChange>
      </w:pPr>
      <w:r>
        <w:rPr>
          <w:rFonts w:hint="eastAsia" w:ascii="黑体" w:hAnsi="黑体" w:eastAsia="黑体" w:cs="黑体"/>
          <w:b/>
          <w:bCs/>
          <w:sz w:val="28"/>
          <w:szCs w:val="28"/>
          <w:rPrChange w:id="272" w:author="Administrator" w:date="2015-11-13T09:57:09Z">
            <w:rPr>
              <w:rFonts w:hint="eastAsia" w:ascii="华文楷体" w:hAnsi="华文楷体" w:eastAsia="华文楷体"/>
              <w:sz w:val="28"/>
              <w:szCs w:val="28"/>
            </w:rPr>
          </w:rPrChange>
        </w:rPr>
        <w:t>若尔虽认清，白等一分相，</w:t>
      </w:r>
    </w:p>
    <w:p>
      <w:pPr>
        <w:ind w:firstLine="0"/>
        <w:jc w:val="center"/>
        <w:rPr>
          <w:rFonts w:ascii="华文楷体" w:hAnsi="华文楷体" w:eastAsia="华文楷体"/>
          <w:sz w:val="28"/>
          <w:szCs w:val="28"/>
        </w:rPr>
        <w:pPrChange w:id="273" w:author="Administrator" w:date="2015-11-13T09:57:13Z">
          <w:pPr>
            <w:ind w:firstLine="570"/>
          </w:pPr>
        </w:pPrChange>
      </w:pPr>
      <w:r>
        <w:rPr>
          <w:rFonts w:hint="eastAsia" w:ascii="黑体" w:hAnsi="黑体" w:eastAsia="黑体" w:cs="黑体"/>
          <w:b/>
          <w:bCs/>
          <w:sz w:val="28"/>
          <w:szCs w:val="28"/>
          <w:rPrChange w:id="274" w:author="Administrator" w:date="2015-11-13T09:57:09Z">
            <w:rPr>
              <w:rFonts w:hint="eastAsia" w:ascii="华文楷体" w:hAnsi="华文楷体" w:eastAsia="华文楷体"/>
              <w:sz w:val="28"/>
              <w:szCs w:val="28"/>
            </w:rPr>
          </w:rPrChange>
        </w:rPr>
        <w:t>上中边异故，能缘成种种。</w:t>
      </w:r>
    </w:p>
    <w:p>
      <w:pPr>
        <w:ind w:firstLine="570"/>
        <w:rPr>
          <w:del w:id="275" w:author="Administrator" w:date="2015-11-13T09:57:44Z"/>
          <w:rFonts w:hint="eastAsia" w:ascii="华文楷体" w:hAnsi="华文楷体" w:eastAsia="华文楷体"/>
          <w:sz w:val="28"/>
          <w:szCs w:val="28"/>
          <w:lang w:val="en-US" w:eastAsia="zh-CN"/>
        </w:rPr>
      </w:pPr>
      <w:ins w:id="276" w:author="Administrator" w:date="2015-11-13T09:57:46Z">
        <w:r>
          <w:rPr>
            <w:rFonts w:hint="eastAsia" w:ascii="华文楷体" w:hAnsi="华文楷体" w:eastAsia="华文楷体"/>
            <w:sz w:val="28"/>
            <w:szCs w:val="28"/>
            <w:lang w:val="en-US" w:eastAsia="zh-CN"/>
          </w:rPr>
          <w:t xml:space="preserve">  </w:t>
        </w:r>
      </w:ins>
      <w:ins w:id="277" w:author="Administrator" w:date="2015-11-13T09:57:47Z">
        <w:r>
          <w:rPr>
            <w:rFonts w:hint="eastAsia" w:ascii="华文楷体" w:hAnsi="华文楷体" w:eastAsia="华文楷体"/>
            <w:sz w:val="28"/>
            <w:szCs w:val="28"/>
            <w:lang w:val="en-US" w:eastAsia="zh-CN"/>
          </w:rPr>
          <w:t xml:space="preserve"> </w:t>
        </w:r>
      </w:ins>
    </w:p>
    <w:p>
      <w:pPr>
        <w:ind w:firstLine="0"/>
        <w:rPr>
          <w:del w:id="279" w:author="Administrator" w:date="2015-11-13T10:01:24Z"/>
          <w:rFonts w:ascii="华文楷体" w:hAnsi="华文楷体" w:eastAsia="华文楷体"/>
          <w:sz w:val="28"/>
          <w:szCs w:val="28"/>
        </w:rPr>
        <w:pPrChange w:id="278" w:author="Administrator" w:date="2015-11-13T09:57:44Z">
          <w:pPr>
            <w:ind w:firstLine="570"/>
          </w:pPr>
        </w:pPrChange>
      </w:pPr>
      <w:r>
        <w:rPr>
          <w:rFonts w:hint="eastAsia" w:ascii="华文楷体" w:hAnsi="华文楷体" w:eastAsia="华文楷体"/>
          <w:sz w:val="28"/>
          <w:szCs w:val="28"/>
        </w:rPr>
        <w:t>“若尔”，就是如果就像前面你们自己的观点所讲的一样，虽然认清了在整个花色和花色当中的，比如说“白等一分相”。在认清了白等一分相的时候，如果从一个角度考虑，整个花色</w:t>
      </w:r>
      <w:ins w:id="280" w:author="Administrator" w:date="2015-11-13T09:58:27Z">
        <w:r>
          <w:rPr>
            <w:rFonts w:hint="eastAsia" w:ascii="华文楷体" w:hAnsi="华文楷体" w:eastAsia="华文楷体"/>
            <w:sz w:val="28"/>
            <w:szCs w:val="28"/>
            <w:lang w:eastAsia="zh-CN"/>
          </w:rPr>
          <w:t>这个方面</w:t>
        </w:r>
      </w:ins>
      <w:r>
        <w:rPr>
          <w:rFonts w:hint="eastAsia" w:ascii="华文楷体" w:hAnsi="华文楷体" w:eastAsia="华文楷体"/>
          <w:sz w:val="28"/>
          <w:szCs w:val="28"/>
        </w:rPr>
        <w:t>好像是一个整体一样。</w:t>
      </w:r>
      <w:ins w:id="281" w:author="Administrator" w:date="2015-11-13T09:58:37Z">
        <w:r>
          <w:rPr>
            <w:rFonts w:hint="eastAsia" w:ascii="华文楷体" w:hAnsi="华文楷体" w:eastAsia="华文楷体"/>
            <w:sz w:val="28"/>
            <w:szCs w:val="28"/>
            <w:lang w:eastAsia="zh-CN"/>
          </w:rPr>
          <w:t>然后呢</w:t>
        </w:r>
      </w:ins>
      <w:ins w:id="282" w:author="Administrator" w:date="2015-11-13T09:58:39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“白等一分相”，白色好像也是一个整体一样。所以，从有些地方考虑的时候，</w:t>
      </w:r>
      <w:ins w:id="283" w:author="Administrator" w:date="2015-11-13T09:58:50Z">
        <w:r>
          <w:rPr>
            <w:rFonts w:hint="eastAsia" w:ascii="华文楷体" w:hAnsi="华文楷体" w:eastAsia="华文楷体"/>
            <w:sz w:val="28"/>
            <w:szCs w:val="28"/>
            <w:lang w:eastAsia="zh-CN"/>
          </w:rPr>
          <w:t>它的</w:t>
        </w:r>
      </w:ins>
      <w:r>
        <w:rPr>
          <w:rFonts w:hint="eastAsia" w:ascii="华文楷体" w:hAnsi="华文楷体" w:eastAsia="华文楷体"/>
          <w:sz w:val="28"/>
          <w:szCs w:val="28"/>
        </w:rPr>
        <w:t>心识会不会从这角度</w:t>
      </w:r>
      <w:ins w:id="284" w:author="Administrator" w:date="2015-11-13T09:58:58Z">
        <w:r>
          <w:rPr>
            <w:rFonts w:hint="eastAsia" w:ascii="华文楷体" w:hAnsi="华文楷体" w:eastAsia="华文楷体"/>
            <w:sz w:val="28"/>
            <w:szCs w:val="28"/>
            <w:lang w:eastAsia="zh-CN"/>
          </w:rPr>
          <w:t>来</w:t>
        </w:r>
      </w:ins>
      <w:r>
        <w:rPr>
          <w:rFonts w:hint="eastAsia" w:ascii="华文楷体" w:hAnsi="华文楷体" w:eastAsia="华文楷体"/>
          <w:sz w:val="28"/>
          <w:szCs w:val="28"/>
        </w:rPr>
        <w:t>安立成一个实一呢？实际上，即便是这样的话，也没有一个实一。为什么呢？</w:t>
      </w:r>
      <w:ins w:id="285" w:author="Administrator" w:date="2015-11-13T09:59:22Z">
        <w:r>
          <w:rPr>
            <w:rFonts w:hint="eastAsia" w:ascii="华文楷体" w:hAnsi="华文楷体" w:eastAsia="华文楷体"/>
            <w:sz w:val="28"/>
            <w:szCs w:val="28"/>
            <w:lang w:eastAsia="zh-CN"/>
          </w:rPr>
          <w:t>因为</w:t>
        </w:r>
      </w:ins>
      <w:ins w:id="286" w:author="Administrator" w:date="2015-11-13T10:00:09Z">
        <w:r>
          <w:rPr>
            <w:rFonts w:hint="eastAsia" w:ascii="华文楷体" w:hAnsi="华文楷体" w:eastAsia="华文楷体"/>
            <w:sz w:val="28"/>
            <w:szCs w:val="28"/>
            <w:lang w:eastAsia="zh-CN"/>
          </w:rPr>
          <w:t>“</w:t>
        </w:r>
      </w:ins>
      <w:ins w:id="287" w:author="Administrator" w:date="2015-11-13T09:59:34Z">
        <w:r>
          <w:rPr>
            <w:rFonts w:hint="eastAsia" w:ascii="华文楷体" w:hAnsi="华文楷体" w:eastAsia="华文楷体"/>
            <w:sz w:val="28"/>
            <w:szCs w:val="28"/>
          </w:rPr>
          <w:t>白等一分相</w:t>
        </w:r>
      </w:ins>
      <w:ins w:id="288" w:author="Administrator" w:date="2015-11-13T10:00:12Z">
        <w:r>
          <w:rPr>
            <w:rFonts w:hint="eastAsia" w:ascii="华文楷体" w:hAnsi="华文楷体" w:eastAsia="华文楷体"/>
            <w:sz w:val="28"/>
            <w:szCs w:val="28"/>
            <w:lang w:eastAsia="zh-CN"/>
          </w:rPr>
          <w:t>”</w:t>
        </w:r>
      </w:ins>
      <w:ins w:id="289" w:author="Administrator" w:date="2015-11-13T10:00:26Z">
        <w:r>
          <w:rPr>
            <w:rFonts w:hint="eastAsia" w:ascii="华文楷体" w:hAnsi="华文楷体" w:eastAsia="华文楷体"/>
            <w:sz w:val="28"/>
            <w:szCs w:val="28"/>
            <w:lang w:eastAsia="zh-CN"/>
          </w:rPr>
          <w:t>它也是一种</w:t>
        </w:r>
      </w:ins>
      <w:ins w:id="290" w:author="Administrator" w:date="2015-11-13T10:00:36Z">
        <w:r>
          <w:rPr>
            <w:rFonts w:hint="eastAsia" w:ascii="华文楷体" w:hAnsi="华文楷体" w:eastAsia="华文楷体"/>
            <w:sz w:val="28"/>
            <w:szCs w:val="28"/>
            <w:lang w:eastAsia="zh-CN"/>
          </w:rPr>
          <w:t>假立</w:t>
        </w:r>
      </w:ins>
      <w:ins w:id="291" w:author="Administrator" w:date="2015-11-13T10:00:37Z">
        <w:r>
          <w:rPr>
            <w:rFonts w:hint="eastAsia" w:ascii="华文楷体" w:hAnsi="华文楷体" w:eastAsia="华文楷体"/>
            <w:sz w:val="28"/>
            <w:szCs w:val="28"/>
            <w:lang w:eastAsia="zh-CN"/>
          </w:rPr>
          <w:t>的</w:t>
        </w:r>
      </w:ins>
      <w:ins w:id="292" w:author="Administrator" w:date="2015-11-13T10:00:48Z">
        <w:r>
          <w:rPr>
            <w:rFonts w:hint="eastAsia" w:ascii="华文楷体" w:hAnsi="华文楷体" w:eastAsia="华文楷体"/>
            <w:sz w:val="28"/>
            <w:szCs w:val="28"/>
            <w:lang w:eastAsia="zh-CN"/>
          </w:rPr>
          <w:t>一体</w:t>
        </w:r>
      </w:ins>
      <w:ins w:id="293" w:author="Administrator" w:date="2015-11-13T10:00:50Z">
        <w:r>
          <w:rPr>
            <w:rFonts w:hint="eastAsia" w:ascii="华文楷体" w:hAnsi="华文楷体" w:eastAsia="华文楷体"/>
            <w:sz w:val="28"/>
            <w:szCs w:val="28"/>
            <w:lang w:eastAsia="zh-CN"/>
          </w:rPr>
          <w:t>而已</w:t>
        </w:r>
      </w:ins>
      <w:ins w:id="294" w:author="Administrator" w:date="2015-11-13T10:01:29Z">
        <w:r>
          <w:rPr>
            <w:rFonts w:hint="eastAsia" w:ascii="华文楷体" w:hAnsi="华文楷体" w:eastAsia="华文楷体"/>
            <w:sz w:val="28"/>
            <w:szCs w:val="28"/>
            <w:lang w:eastAsia="zh-CN"/>
          </w:rPr>
          <w:t>。</w:t>
        </w:r>
      </w:ins>
      <w:del w:id="295" w:author="Administrator" w:date="2015-11-13T10:01:20Z">
        <w:r>
          <w:rPr>
            <w:rFonts w:hint="eastAsia" w:ascii="华文楷体" w:hAnsi="华文楷体" w:eastAsia="华文楷体"/>
            <w:sz w:val="28"/>
            <w:szCs w:val="28"/>
          </w:rPr>
          <w:delText>【10:00】</w:delText>
        </w:r>
      </w:del>
    </w:p>
    <w:p>
      <w:pPr>
        <w:ind w:firstLine="0"/>
        <w:rPr>
          <w:ins w:id="297" w:author="Administrator" w:date="2015-11-20T10:45:24Z"/>
          <w:rFonts w:hint="eastAsia" w:ascii="华文楷体" w:hAnsi="华文楷体" w:eastAsia="华文楷体"/>
          <w:sz w:val="28"/>
          <w:szCs w:val="28"/>
        </w:rPr>
        <w:pPrChange w:id="296" w:author="Administrator" w:date="2015-11-13T10:01:23Z">
          <w:pPr>
            <w:ind w:firstLine="570"/>
          </w:pPr>
        </w:pPrChange>
      </w:pPr>
      <w:ins w:id="298" w:author="Administrator" w:date="2015-11-13T10:01:12Z">
        <w:r>
          <w:rPr>
            <w:rFonts w:hint="eastAsia" w:ascii="华文楷体" w:hAnsi="华文楷体" w:eastAsia="华文楷体"/>
            <w:sz w:val="28"/>
            <w:szCs w:val="28"/>
            <w:lang w:eastAsia="zh-CN"/>
          </w:rPr>
          <w:t>“</w:t>
        </w:r>
      </w:ins>
      <w:r>
        <w:rPr>
          <w:rFonts w:hint="eastAsia" w:ascii="华文楷体" w:hAnsi="华文楷体" w:eastAsia="华文楷体"/>
          <w:sz w:val="28"/>
          <w:szCs w:val="28"/>
        </w:rPr>
        <w:t>上中边异故</w:t>
      </w:r>
      <w:ins w:id="299" w:author="Administrator" w:date="2015-11-13T10:01:15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，那么就因为这样一种白相，白相的这个上面还有下面中间或者说他的边缘，像这样的话都是不相同的缘故，他这个 所缘成为这么多种，能缘成为很多种，那么能缘的心识也必定是</w:t>
      </w:r>
      <w:ins w:id="300" w:author="Administrator" w:date="2015-11-20T10:40:47Z">
        <w:r>
          <w:rPr>
            <w:rFonts w:hint="eastAsia" w:ascii="华文楷体" w:hAnsi="华文楷体" w:eastAsia="华文楷体"/>
            <w:sz w:val="28"/>
            <w:szCs w:val="28"/>
            <w:lang w:eastAsia="zh-CN"/>
          </w:rPr>
          <w:t>具</w:t>
        </w:r>
      </w:ins>
      <w:r>
        <w:rPr>
          <w:rFonts w:hint="eastAsia" w:ascii="华文楷体" w:hAnsi="华文楷体" w:eastAsia="华文楷体"/>
          <w:sz w:val="28"/>
          <w:szCs w:val="28"/>
        </w:rPr>
        <w:t>有多相的，不可能有个实一的这样一种的心识</w:t>
      </w:r>
      <w:del w:id="301" w:author="Administrator" w:date="2015-11-20T10:40:58Z">
        <w:r>
          <w:rPr>
            <w:rFonts w:hint="eastAsia" w:ascii="华文楷体" w:hAnsi="华文楷体" w:eastAsia="华文楷体"/>
            <w:sz w:val="28"/>
            <w:szCs w:val="28"/>
          </w:rPr>
          <w:delText>得</w:delText>
        </w:r>
      </w:del>
      <w:ins w:id="302" w:author="Administrator" w:date="2015-11-20T10:40:58Z">
        <w:r>
          <w:rPr>
            <w:rFonts w:hint="eastAsia" w:ascii="华文楷体" w:hAnsi="华文楷体" w:eastAsia="华文楷体"/>
            <w:sz w:val="28"/>
            <w:szCs w:val="28"/>
            <w:lang w:eastAsia="zh-CN"/>
          </w:rPr>
          <w:t>的</w:t>
        </w:r>
      </w:ins>
      <w:r>
        <w:rPr>
          <w:rFonts w:hint="eastAsia" w:ascii="华文楷体" w:hAnsi="华文楷体" w:eastAsia="华文楷体"/>
          <w:sz w:val="28"/>
          <w:szCs w:val="28"/>
        </w:rPr>
        <w:t>条件存在，那么实际上在这个颂词当中呢他表达了两层含义，一层含义就说是同类的识是不存在的，这个颂词也可以</w:t>
      </w:r>
      <w:ins w:id="303" w:author="Administrator" w:date="2015-11-20T10:41:19Z">
        <w:r>
          <w:rPr>
            <w:rFonts w:hint="eastAsia" w:ascii="华文楷体" w:hAnsi="华文楷体" w:eastAsia="华文楷体"/>
            <w:sz w:val="28"/>
            <w:szCs w:val="28"/>
            <w:lang w:eastAsia="zh-CN"/>
          </w:rPr>
          <w:t>直接</w:t>
        </w:r>
      </w:ins>
      <w:r>
        <w:rPr>
          <w:rFonts w:hint="eastAsia" w:ascii="华文楷体" w:hAnsi="华文楷体" w:eastAsia="华文楷体"/>
          <w:sz w:val="28"/>
          <w:szCs w:val="28"/>
        </w:rPr>
        <w:t>说是同类的识是不存在的，为什么同类的识不存在呢</w:t>
      </w:r>
      <w:del w:id="304" w:author="Administrator" w:date="2015-11-20T10:41:26Z">
        <w:r>
          <w:rPr>
            <w:rFonts w:hint="eastAsia" w:ascii="华文楷体" w:hAnsi="华文楷体" w:eastAsia="华文楷体"/>
            <w:sz w:val="28"/>
            <w:szCs w:val="28"/>
          </w:rPr>
          <w:delText>，</w:delText>
        </w:r>
      </w:del>
      <w:ins w:id="305" w:author="Administrator" w:date="2015-11-20T10:41:26Z">
        <w:r>
          <w:rPr>
            <w:rFonts w:hint="eastAsia" w:ascii="华文楷体" w:hAnsi="华文楷体" w:eastAsia="华文楷体"/>
            <w:sz w:val="28"/>
            <w:szCs w:val="28"/>
            <w:lang w:eastAsia="zh-CN"/>
          </w:rPr>
          <w:t>？</w:t>
        </w:r>
      </w:ins>
      <w:r>
        <w:rPr>
          <w:rFonts w:hint="eastAsia" w:ascii="华文楷体" w:hAnsi="华文楷体" w:eastAsia="华文楷体"/>
          <w:sz w:val="28"/>
          <w:szCs w:val="28"/>
        </w:rPr>
        <w:t>就是因为这个方面讲的白的地方就以白色为例</w:t>
      </w:r>
      <w:ins w:id="306" w:author="Administrator" w:date="2015-11-20T10:41:39Z">
        <w:r>
          <w:rPr>
            <w:rFonts w:hint="eastAsia" w:ascii="华文楷体" w:hAnsi="华文楷体" w:eastAsia="华文楷体"/>
            <w:sz w:val="28"/>
            <w:szCs w:val="28"/>
            <w:lang w:eastAsia="zh-CN"/>
          </w:rPr>
          <w:t>，</w:t>
        </w:r>
      </w:ins>
      <w:r>
        <w:rPr>
          <w:rFonts w:hint="eastAsia" w:ascii="华文楷体" w:hAnsi="华文楷体" w:eastAsia="华文楷体"/>
          <w:sz w:val="28"/>
          <w:szCs w:val="28"/>
        </w:rPr>
        <w:t>他的上中边也是完全不同的缘故，所以说他的这样一种对镜同类不存在</w:t>
      </w:r>
      <w:ins w:id="307" w:author="Administrator" w:date="2015-11-20T10:41:49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呢即在这样的话呢能缘也必定是跟随他的所缘成种种的缘故呢，他的心识也成为种种，所以说虽然好像是同样是一个白相但是这个白相他的上面中间和边缘都不是一个法，都是不相同的缘故，所以说他的这样一种同类的识是不会具备的，没有同类识，所以说前面对方说可以产生很多同类识，很多同类识可以同时产生，实际上我们在这个颂词当中分析的时候呢建立诸识具多相，像这样的话实际上即便是白的一分相他也有不同的分类，因为不同的分类的缘故呢</w:t>
      </w:r>
      <w:ins w:id="308" w:author="Administrator" w:date="2015-11-20T10:42:34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所以说不可能是一个同类的，从这个方面也可以了知破对方的观点，还一个问题就说是在胜义谛当中呀或者就说就心识观察的时候呢，他会不会成实一呢</w:t>
      </w:r>
      <w:del w:id="309" w:author="Administrator" w:date="2015-11-20T10:42:55Z">
        <w:r>
          <w:rPr>
            <w:rFonts w:hint="eastAsia" w:ascii="华文楷体" w:hAnsi="华文楷体" w:eastAsia="华文楷体"/>
            <w:sz w:val="28"/>
            <w:szCs w:val="28"/>
          </w:rPr>
          <w:delText>，</w:delText>
        </w:r>
      </w:del>
      <w:ins w:id="310" w:author="Administrator" w:date="2015-11-20T10:42:55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如果是有一个一体的话，他肯定就说是有自性的了，</w:t>
      </w:r>
      <w:ins w:id="311" w:author="Administrator" w:date="2015-11-20T10:43:10Z">
        <w:r>
          <w:rPr>
            <w:rFonts w:hint="eastAsia" w:ascii="华文楷体" w:hAnsi="华文楷体" w:eastAsia="华文楷体"/>
            <w:sz w:val="28"/>
            <w:szCs w:val="28"/>
            <w:lang w:eastAsia="zh-CN"/>
          </w:rPr>
          <w:t>它</w:t>
        </w:r>
      </w:ins>
      <w:ins w:id="312" w:author="Administrator" w:date="2015-11-20T10:43:18Z">
        <w:r>
          <w:rPr>
            <w:rFonts w:hint="eastAsia" w:ascii="华文楷体" w:hAnsi="华文楷体" w:eastAsia="华文楷体"/>
            <w:sz w:val="28"/>
            <w:szCs w:val="28"/>
            <w:lang w:eastAsia="zh-CN"/>
          </w:rPr>
          <w:t>应该有</w:t>
        </w:r>
      </w:ins>
      <w:ins w:id="313" w:author="Administrator" w:date="2015-11-20T10:43:27Z">
        <w:r>
          <w:rPr>
            <w:rFonts w:hint="eastAsia" w:ascii="华文楷体" w:hAnsi="华文楷体" w:eastAsia="华文楷体"/>
            <w:sz w:val="28"/>
            <w:szCs w:val="28"/>
            <w:lang w:eastAsia="zh-CN"/>
          </w:rPr>
          <w:t>自性的了</w:t>
        </w:r>
      </w:ins>
      <w:ins w:id="314" w:author="Administrator" w:date="2015-11-20T10:43:28Z">
        <w:r>
          <w:rPr>
            <w:rFonts w:hint="eastAsia" w:ascii="华文楷体" w:hAnsi="华文楷体" w:eastAsia="华文楷体"/>
            <w:sz w:val="28"/>
            <w:szCs w:val="28"/>
            <w:lang w:eastAsia="zh-CN"/>
          </w:rPr>
          <w:t>。</w:t>
        </w:r>
      </w:ins>
      <w:r>
        <w:rPr>
          <w:rFonts w:hint="eastAsia" w:ascii="华文楷体" w:hAnsi="华文楷体" w:eastAsia="华文楷体"/>
          <w:sz w:val="28"/>
          <w:szCs w:val="28"/>
        </w:rPr>
        <w:t>但是我们在观察的时候呢</w:t>
      </w:r>
      <w:ins w:id="315" w:author="Administrator" w:date="2015-11-20T10:43:39Z">
        <w:r>
          <w:rPr>
            <w:rFonts w:hint="eastAsia" w:ascii="华文楷体" w:hAnsi="华文楷体" w:eastAsia="华文楷体"/>
            <w:sz w:val="28"/>
            <w:szCs w:val="28"/>
            <w:lang w:eastAsia="zh-CN"/>
          </w:rPr>
          <w:t>，</w:t>
        </w:r>
      </w:ins>
      <w:r>
        <w:rPr>
          <w:rFonts w:hint="eastAsia" w:ascii="华文楷体" w:hAnsi="华文楷体" w:eastAsia="华文楷体"/>
          <w:sz w:val="28"/>
          <w:szCs w:val="28"/>
        </w:rPr>
        <w:t>所谓这样一种缘花缘白，乃至于缘中间缘</w:t>
      </w:r>
      <w:del w:id="316" w:author="Administrator" w:date="2015-11-20T10:44:15Z">
        <w:r>
          <w:rPr>
            <w:rFonts w:hint="eastAsia" w:ascii="华文楷体" w:hAnsi="华文楷体" w:eastAsia="华文楷体"/>
            <w:sz w:val="28"/>
            <w:szCs w:val="28"/>
          </w:rPr>
          <w:delText>两</w:delText>
        </w:r>
      </w:del>
      <w:ins w:id="317" w:author="Administrator" w:date="2015-11-20T10:44:15Z">
        <w:r>
          <w:rPr>
            <w:rFonts w:hint="eastAsia" w:ascii="华文楷体" w:hAnsi="华文楷体" w:eastAsia="华文楷体"/>
            <w:sz w:val="28"/>
            <w:szCs w:val="28"/>
            <w:lang w:eastAsia="zh-CN"/>
          </w:rPr>
          <w:t>上</w:t>
        </w:r>
      </w:ins>
      <w:r>
        <w:rPr>
          <w:rFonts w:hint="eastAsia" w:ascii="华文楷体" w:hAnsi="华文楷体" w:eastAsia="华文楷体"/>
          <w:sz w:val="28"/>
          <w:szCs w:val="28"/>
        </w:rPr>
        <w:t>边等等，像这样话都不是真正不可分的，他的心识具有种种相，所以从这个方面讲的时候呢</w:t>
      </w:r>
      <w:ins w:id="318" w:author="Administrator" w:date="2015-11-20T10:44:32Z">
        <w:r>
          <w:rPr>
            <w:rFonts w:hint="eastAsia" w:ascii="华文楷体" w:hAnsi="华文楷体" w:eastAsia="华文楷体"/>
            <w:sz w:val="28"/>
            <w:szCs w:val="28"/>
            <w:lang w:eastAsia="zh-CN"/>
          </w:rPr>
          <w:t>，</w:t>
        </w:r>
      </w:ins>
      <w:r>
        <w:rPr>
          <w:rFonts w:hint="eastAsia" w:ascii="华文楷体" w:hAnsi="华文楷体" w:eastAsia="华文楷体"/>
          <w:sz w:val="28"/>
          <w:szCs w:val="28"/>
        </w:rPr>
        <w:t>所谓的心识他没有一个实一，即便我们就说这个能缘我们心就是一个相续或者就说一个心，一个缘白的心一个缘中间的心这个方面都是假立的，除了这个假立之外找不到一个实实在在的一体的心存在，这个方面</w:t>
      </w:r>
      <w:ins w:id="319" w:author="Administrator" w:date="2015-11-20T10:44:50Z">
        <w:r>
          <w:rPr>
            <w:rFonts w:hint="eastAsia" w:ascii="华文楷体" w:hAnsi="华文楷体" w:eastAsia="华文楷体"/>
            <w:sz w:val="28"/>
            <w:szCs w:val="28"/>
            <w:lang w:eastAsia="zh-CN"/>
          </w:rPr>
          <w:t>也</w:t>
        </w:r>
      </w:ins>
      <w:r>
        <w:rPr>
          <w:rFonts w:hint="eastAsia" w:ascii="华文楷体" w:hAnsi="华文楷体" w:eastAsia="华文楷体"/>
          <w:sz w:val="28"/>
          <w:szCs w:val="28"/>
        </w:rPr>
        <w:t>是表达的第二层含义</w:t>
      </w:r>
      <w:del w:id="320" w:author="Administrator" w:date="2015-11-20T10:45:05Z">
        <w:r>
          <w:rPr>
            <w:rFonts w:hint="eastAsia" w:ascii="华文楷体" w:hAnsi="华文楷体" w:eastAsia="华文楷体"/>
            <w:sz w:val="28"/>
            <w:szCs w:val="28"/>
          </w:rPr>
          <w:delText>在里面</w:delText>
        </w:r>
      </w:del>
      <w:r>
        <w:rPr>
          <w:rFonts w:hint="eastAsia" w:ascii="华文楷体" w:hAnsi="华文楷体" w:eastAsia="华文楷体"/>
          <w:sz w:val="28"/>
          <w:szCs w:val="28"/>
        </w:rPr>
        <w:t>，</w:t>
      </w:r>
    </w:p>
    <w:p>
      <w:pPr>
        <w:ind w:firstLine="0"/>
        <w:rPr>
          <w:ins w:id="322" w:author="Administrator" w:date="2015-11-20T10:46:22Z"/>
          <w:rFonts w:hint="eastAsia" w:ascii="黑体" w:hAnsi="黑体" w:eastAsia="黑体" w:cs="黑体"/>
          <w:b/>
          <w:bCs/>
          <w:sz w:val="28"/>
          <w:szCs w:val="28"/>
          <w:lang w:val="en-US" w:eastAsia="zh-CN"/>
          <w:rPrChange w:id="323" w:author="Administrator" w:date="2015-11-20T10:46:35Z">
            <w:rPr>
              <w:ins w:id="324" w:author="Administrator" w:date="2015-11-20T10:46:22Z"/>
              <w:rFonts w:hint="eastAsia" w:ascii="华文楷体" w:hAnsi="华文楷体" w:eastAsia="华文楷体"/>
              <w:sz w:val="28"/>
              <w:szCs w:val="28"/>
              <w:lang w:val="en-US" w:eastAsia="zh-CN"/>
            </w:rPr>
          </w:rPrChange>
        </w:rPr>
        <w:pPrChange w:id="321" w:author="Administrator" w:date="2015-11-13T10:01:23Z">
          <w:pPr>
            <w:ind w:firstLine="570"/>
          </w:pPr>
        </w:pPrChange>
      </w:pPr>
      <w:ins w:id="325" w:author="Administrator" w:date="2015-11-20T10:45:25Z">
        <w:r>
          <w:rPr>
            <w:rFonts w:hint="eastAsia" w:ascii="华文楷体" w:hAnsi="华文楷体" w:eastAsia="华文楷体"/>
            <w:sz w:val="28"/>
            <w:szCs w:val="28"/>
            <w:lang w:val="en-US" w:eastAsia="zh-CN"/>
          </w:rPr>
          <w:t xml:space="preserve">  </w:t>
        </w:r>
      </w:ins>
      <w:ins w:id="326" w:author="Administrator" w:date="2015-11-20T10:45:26Z">
        <w:r>
          <w:rPr>
            <w:rFonts w:hint="eastAsia" w:ascii="华文楷体" w:hAnsi="华文楷体" w:eastAsia="华文楷体"/>
            <w:sz w:val="28"/>
            <w:szCs w:val="28"/>
            <w:lang w:val="en-US" w:eastAsia="zh-CN"/>
          </w:rPr>
          <w:t xml:space="preserve"> </w:t>
        </w:r>
      </w:ins>
      <w:ins w:id="327" w:author="Administrator" w:date="2015-11-20T10:46:24Z">
        <w:r>
          <w:rPr>
            <w:rFonts w:hint="eastAsia" w:ascii="华文楷体" w:hAnsi="华文楷体" w:eastAsia="华文楷体"/>
            <w:sz w:val="28"/>
            <w:szCs w:val="28"/>
            <w:lang w:val="en-US" w:eastAsia="zh-CN"/>
          </w:rPr>
          <w:t>【</w:t>
        </w:r>
      </w:ins>
      <w:ins w:id="328" w:author="Administrator" w:date="2015-11-20T10:46:10Z">
        <w:r>
          <w:rPr>
            <w:rFonts w:hint="eastAsia" w:ascii="黑体" w:hAnsi="黑体" w:eastAsia="黑体" w:cs="黑体"/>
            <w:b/>
            <w:bCs/>
            <w:i w:val="0"/>
            <w:color w:val="000000"/>
            <w:sz w:val="28"/>
            <w:szCs w:val="28"/>
            <w:rPrChange w:id="329" w:author="Administrator" w:date="2015-11-20T10:46:35Z">
              <w:rPr>
                <w:rFonts w:ascii="华文楷体" w:hAnsi="华文楷体" w:eastAsia="华文楷体" w:cs="华文楷体"/>
                <w:i w:val="0"/>
                <w:color w:val="000000"/>
                <w:sz w:val="28"/>
                <w:szCs w:val="28"/>
              </w:rPr>
            </w:rPrChange>
          </w:rPr>
          <w:t>如果事实的确像刚刚所讲的观点那样</w:t>
        </w:r>
      </w:ins>
      <w:ins w:id="330" w:author="Administrator" w:date="2015-11-20T10:46:10Z">
        <w:r>
          <w:rPr>
            <w:rFonts w:hint="eastAsia" w:ascii="黑体" w:hAnsi="黑体" w:eastAsia="黑体" w:cs="黑体"/>
            <w:b/>
            <w:bCs/>
            <w:i w:val="0"/>
            <w:color w:val="000000"/>
            <w:sz w:val="28"/>
            <w:szCs w:val="28"/>
            <w:rPrChange w:id="331" w:author="Administrator" w:date="2015-11-20T10:46:35Z">
              <w:rPr>
                <w:rFonts w:ascii="宋体" w:hAnsi="宋体" w:eastAsia="宋体" w:cs="宋体"/>
                <w:i w:val="0"/>
                <w:color w:val="000000"/>
                <w:sz w:val="28"/>
                <w:szCs w:val="28"/>
              </w:rPr>
            </w:rPrChange>
          </w:rPr>
          <w:t>,</w:t>
        </w:r>
      </w:ins>
      <w:ins w:id="332" w:author="Administrator" w:date="2015-11-20T10:46:10Z">
        <w:r>
          <w:rPr>
            <w:rFonts w:hint="eastAsia" w:ascii="黑体" w:hAnsi="黑体" w:eastAsia="黑体" w:cs="黑体"/>
            <w:b/>
            <w:bCs/>
            <w:i w:val="0"/>
            <w:color w:val="000000"/>
            <w:sz w:val="28"/>
            <w:szCs w:val="28"/>
            <w:rPrChange w:id="333" w:author="Administrator" w:date="2015-11-20T10:46:35Z">
              <w:rPr>
                <w:rFonts w:ascii="华文楷体" w:hAnsi="华文楷体" w:eastAsia="华文楷体" w:cs="华文楷体"/>
                <w:i w:val="0"/>
                <w:color w:val="000000"/>
                <w:sz w:val="28"/>
                <w:szCs w:val="28"/>
              </w:rPr>
            </w:rPrChange>
          </w:rPr>
          <w:t>眼见花花绿绿的底色</w:t>
        </w:r>
      </w:ins>
      <w:ins w:id="334" w:author="Administrator" w:date="2015-11-20T10:46:10Z">
        <w:r>
          <w:rPr>
            <w:rFonts w:hint="eastAsia" w:ascii="黑体" w:hAnsi="黑体" w:eastAsia="黑体" w:cs="黑体"/>
            <w:b/>
            <w:bCs/>
            <w:i w:val="0"/>
            <w:color w:val="000000"/>
            <w:sz w:val="28"/>
            <w:szCs w:val="28"/>
            <w:rPrChange w:id="335" w:author="Administrator" w:date="2015-11-20T10:46:35Z">
              <w:rPr>
                <w:rFonts w:ascii="宋体" w:hAnsi="宋体" w:eastAsia="宋体" w:cs="宋体"/>
                <w:i w:val="0"/>
                <w:color w:val="000000"/>
                <w:sz w:val="28"/>
                <w:szCs w:val="28"/>
              </w:rPr>
            </w:rPrChange>
          </w:rPr>
          <w:t>,</w:t>
        </w:r>
      </w:ins>
      <w:ins w:id="336" w:author="Administrator" w:date="2015-11-20T10:46:10Z">
        <w:r>
          <w:rPr>
            <w:rFonts w:hint="eastAsia" w:ascii="黑体" w:hAnsi="黑体" w:eastAsia="黑体" w:cs="黑体"/>
            <w:b/>
            <w:bCs/>
            <w:i w:val="0"/>
            <w:color w:val="000000"/>
            <w:sz w:val="28"/>
            <w:szCs w:val="28"/>
            <w:rPrChange w:id="337" w:author="Administrator" w:date="2015-11-20T10:46:35Z">
              <w:rPr>
                <w:rFonts w:ascii="华文楷体" w:hAnsi="华文楷体" w:eastAsia="华文楷体" w:cs="华文楷体"/>
                <w:i w:val="0"/>
                <w:color w:val="000000"/>
                <w:sz w:val="28"/>
                <w:szCs w:val="28"/>
              </w:rPr>
            </w:rPrChange>
          </w:rPr>
          <w:t>蓝、 黄等丰富多彩的行相也该是同样</w:t>
        </w:r>
      </w:ins>
      <w:ins w:id="338" w:author="Administrator" w:date="2015-11-20T10:46:10Z">
        <w:r>
          <w:rPr>
            <w:rFonts w:hint="eastAsia" w:ascii="黑体" w:hAnsi="黑体" w:eastAsia="黑体" w:cs="黑体"/>
            <w:b/>
            <w:bCs/>
            <w:i w:val="0"/>
            <w:color w:val="000000"/>
            <w:sz w:val="28"/>
            <w:szCs w:val="28"/>
            <w:rPrChange w:id="339" w:author="Administrator" w:date="2015-11-20T10:46:35Z">
              <w:rPr>
                <w:rFonts w:ascii="宋体" w:hAnsi="宋体" w:eastAsia="宋体" w:cs="宋体"/>
                <w:i w:val="0"/>
                <w:color w:val="000000"/>
                <w:sz w:val="28"/>
                <w:szCs w:val="28"/>
              </w:rPr>
            </w:rPrChange>
          </w:rPr>
          <w:t>,</w:t>
        </w:r>
      </w:ins>
      <w:del w:id="340" w:author="Administrator" w:date="2015-11-20T10:46:10Z">
        <w:r>
          <w:rPr>
            <w:rFonts w:hint="eastAsia" w:ascii="黑体" w:hAnsi="黑体" w:eastAsia="黑体" w:cs="黑体"/>
            <w:b/>
            <w:bCs/>
            <w:sz w:val="28"/>
            <w:szCs w:val="28"/>
            <w:rPrChange w:id="341" w:author="Administrator" w:date="2015-11-20T10:46:35Z">
              <w:rPr>
                <w:rFonts w:hint="eastAsia" w:ascii="华文楷体" w:hAnsi="华文楷体" w:eastAsia="华文楷体"/>
                <w:sz w:val="28"/>
                <w:szCs w:val="28"/>
              </w:rPr>
            </w:rPrChange>
          </w:rPr>
          <w:delText>如果事实的确像刚刚所讲的观点 那样，眼见花花绿绿的底色，蓝黄等丰富多彩行相也该是同样，</w:delText>
        </w:r>
      </w:del>
      <w:ins w:id="342" w:author="Administrator" w:date="2015-11-20T10:45:33Z">
        <w:r>
          <w:rPr>
            <w:rFonts w:hint="eastAsia" w:ascii="黑体" w:hAnsi="黑体" w:eastAsia="黑体" w:cs="黑体"/>
            <w:b/>
            <w:bCs/>
            <w:sz w:val="28"/>
            <w:szCs w:val="28"/>
            <w:lang w:val="en-US" w:eastAsia="zh-CN"/>
            <w:rPrChange w:id="343" w:author="Administrator" w:date="2015-11-20T10:46:35Z">
              <w:rPr>
                <w:rFonts w:hint="eastAsia" w:ascii="华文楷体" w:hAnsi="华文楷体" w:eastAsia="华文楷体"/>
                <w:sz w:val="28"/>
                <w:szCs w:val="28"/>
                <w:lang w:val="en-US" w:eastAsia="zh-CN"/>
              </w:rPr>
            </w:rPrChange>
          </w:rPr>
          <w:t xml:space="preserve"> </w:t>
        </w:r>
      </w:ins>
      <w:ins w:id="344" w:author="Administrator" w:date="2015-11-20T10:46:27Z">
        <w:r>
          <w:rPr>
            <w:rFonts w:hint="eastAsia" w:ascii="黑体" w:hAnsi="黑体" w:eastAsia="黑体" w:cs="黑体"/>
            <w:b/>
            <w:bCs/>
            <w:sz w:val="28"/>
            <w:szCs w:val="28"/>
            <w:lang w:val="en-US" w:eastAsia="zh-CN"/>
            <w:rPrChange w:id="345" w:author="Administrator" w:date="2015-11-20T10:46:35Z">
              <w:rPr>
                <w:rFonts w:hint="eastAsia" w:ascii="华文楷体" w:hAnsi="华文楷体" w:eastAsia="华文楷体"/>
                <w:sz w:val="28"/>
                <w:szCs w:val="28"/>
                <w:lang w:val="en-US" w:eastAsia="zh-CN"/>
              </w:rPr>
            </w:rPrChange>
          </w:rPr>
          <w:t>】</w:t>
        </w:r>
      </w:ins>
      <w:ins w:id="346" w:author="Administrator" w:date="2015-11-20T10:45:33Z">
        <w:r>
          <w:rPr>
            <w:rFonts w:hint="eastAsia" w:ascii="黑体" w:hAnsi="黑体" w:eastAsia="黑体" w:cs="黑体"/>
            <w:b/>
            <w:bCs/>
            <w:sz w:val="28"/>
            <w:szCs w:val="28"/>
            <w:lang w:val="en-US" w:eastAsia="zh-CN"/>
            <w:rPrChange w:id="347" w:author="Administrator" w:date="2015-11-20T10:46:35Z">
              <w:rPr>
                <w:rFonts w:hint="eastAsia" w:ascii="华文楷体" w:hAnsi="华文楷体" w:eastAsia="华文楷体"/>
                <w:sz w:val="28"/>
                <w:szCs w:val="28"/>
                <w:lang w:val="en-US" w:eastAsia="zh-CN"/>
              </w:rPr>
            </w:rPrChange>
          </w:rPr>
          <w:t xml:space="preserve"> </w:t>
        </w:r>
      </w:ins>
    </w:p>
    <w:p>
      <w:pPr>
        <w:ind w:firstLine="0"/>
        <w:rPr>
          <w:ins w:id="349" w:author="Administrator" w:date="2015-11-20T10:47:37Z"/>
          <w:rFonts w:hint="eastAsia" w:ascii="华文楷体" w:hAnsi="华文楷体" w:eastAsia="华文楷体"/>
          <w:sz w:val="28"/>
          <w:szCs w:val="28"/>
        </w:rPr>
        <w:pPrChange w:id="348" w:author="Administrator" w:date="2015-11-13T10:01:23Z">
          <w:pPr>
            <w:ind w:firstLine="570"/>
          </w:pPr>
        </w:pPrChange>
      </w:pPr>
      <w:ins w:id="350" w:author="Administrator" w:date="2015-11-20T10:45:33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那么如果事实的确像刚刚所说的观点那样呢，就说是外在的有多少行相</w:t>
      </w:r>
      <w:ins w:id="351" w:author="Administrator" w:date="2015-11-20T10:46:51Z">
        <w:r>
          <w:rPr>
            <w:rFonts w:hint="eastAsia" w:ascii="华文楷体" w:hAnsi="华文楷体" w:eastAsia="华文楷体"/>
            <w:sz w:val="28"/>
            <w:szCs w:val="28"/>
            <w:lang w:eastAsia="zh-CN"/>
          </w:rPr>
          <w:t>，</w:t>
        </w:r>
      </w:ins>
      <w:del w:id="352" w:author="Administrator" w:date="2015-11-20T10:46:53Z">
        <w:r>
          <w:rPr>
            <w:rFonts w:hint="eastAsia" w:ascii="华文楷体" w:hAnsi="华文楷体" w:eastAsia="华文楷体"/>
            <w:sz w:val="28"/>
            <w:szCs w:val="28"/>
          </w:rPr>
          <w:delText>谈</w:delText>
        </w:r>
      </w:del>
      <w:r>
        <w:rPr>
          <w:rFonts w:hint="eastAsia" w:ascii="华文楷体" w:hAnsi="华文楷体" w:eastAsia="华文楷体"/>
          <w:sz w:val="28"/>
          <w:szCs w:val="28"/>
        </w:rPr>
        <w:t>就说是能缘这么多的心识</w:t>
      </w:r>
      <w:ins w:id="353" w:author="Administrator" w:date="2015-11-20T10:47:02Z">
        <w:r>
          <w:rPr>
            <w:rFonts w:hint="eastAsia" w:ascii="华文楷体" w:hAnsi="华文楷体" w:eastAsia="华文楷体"/>
            <w:sz w:val="28"/>
            <w:szCs w:val="28"/>
            <w:lang w:eastAsia="zh-CN"/>
          </w:rPr>
          <w:t>。</w:t>
        </w:r>
      </w:ins>
      <w:ins w:id="354" w:author="Administrator" w:date="2015-11-20T10:47:18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像这样的话眼见花花绿绿的底色，然后蓝黄的丰富多彩的行相也该是同样的，</w:t>
      </w:r>
    </w:p>
    <w:p>
      <w:pPr>
        <w:ind w:firstLine="0"/>
        <w:rPr>
          <w:ins w:id="355" w:author="Administrator" w:date="2015-11-20T10:48:10Z"/>
          <w:rFonts w:hint="eastAsia" w:ascii="黑体" w:hAnsi="黑体" w:eastAsia="黑体" w:cs="黑体"/>
          <w:b/>
          <w:bCs/>
          <w:sz w:val="28"/>
          <w:szCs w:val="28"/>
          <w:rPrChange w:id="356" w:author="Administrator" w:date="2015-11-20T10:48:53Z">
            <w:rPr>
              <w:ins w:id="357" w:author="Administrator" w:date="2015-11-20T10:48:10Z"/>
              <w:rFonts w:hint="eastAsia" w:ascii="华文楷体" w:hAnsi="华文楷体" w:eastAsia="华文楷体"/>
              <w:sz w:val="28"/>
              <w:szCs w:val="28"/>
            </w:rPr>
          </w:rPrChange>
        </w:rPr>
      </w:pPr>
      <w:ins w:id="358" w:author="Administrator" w:date="2015-11-20T10:48:05Z">
        <w:r>
          <w:rPr>
            <w:rFonts w:hint="eastAsia" w:ascii="华文楷体" w:hAnsi="华文楷体" w:eastAsia="华文楷体"/>
            <w:sz w:val="28"/>
            <w:szCs w:val="28"/>
            <w:lang w:val="en-US" w:eastAsia="zh-CN"/>
          </w:rPr>
          <w:t xml:space="preserve">  </w:t>
        </w:r>
      </w:ins>
      <w:ins w:id="359" w:author="Administrator" w:date="2015-11-20T10:48:06Z">
        <w:r>
          <w:rPr>
            <w:rFonts w:hint="eastAsia" w:ascii="华文楷体" w:hAnsi="华文楷体" w:eastAsia="华文楷体"/>
            <w:sz w:val="28"/>
            <w:szCs w:val="28"/>
            <w:lang w:val="en-US" w:eastAsia="zh-CN"/>
          </w:rPr>
          <w:t xml:space="preserve"> </w:t>
        </w:r>
      </w:ins>
      <w:ins w:id="360" w:author="Administrator" w:date="2015-11-20T10:48:44Z">
        <w:r>
          <w:rPr>
            <w:rFonts w:hint="eastAsia" w:ascii="华文楷体" w:hAnsi="华文楷体" w:eastAsia="华文楷体"/>
            <w:sz w:val="28"/>
            <w:szCs w:val="28"/>
            <w:lang w:val="en-US" w:eastAsia="zh-CN"/>
          </w:rPr>
          <w:t>【</w:t>
        </w:r>
      </w:ins>
      <w:ins w:id="361" w:author="Administrator" w:date="2015-11-20T10:48:26Z">
        <w:r>
          <w:rPr>
            <w:rFonts w:hint="eastAsia" w:ascii="黑体" w:hAnsi="黑体" w:eastAsia="黑体" w:cs="黑体"/>
            <w:b/>
            <w:bCs/>
            <w:i w:val="0"/>
            <w:color w:val="000000"/>
            <w:sz w:val="28"/>
            <w:szCs w:val="28"/>
            <w:rPrChange w:id="362" w:author="Administrator" w:date="2015-11-20T10:48:53Z">
              <w:rPr>
                <w:rFonts w:ascii="华文楷体" w:hAnsi="华文楷体" w:eastAsia="华文楷体" w:cs="华文楷体"/>
                <w:i w:val="0"/>
                <w:color w:val="000000"/>
                <w:sz w:val="28"/>
                <w:szCs w:val="28"/>
              </w:rPr>
            </w:rPrChange>
          </w:rPr>
          <w:t>虽然认清了它的内部对境白色等单一的行相</w:t>
        </w:r>
      </w:ins>
      <w:ins w:id="363" w:author="Administrator" w:date="2015-11-20T10:48:26Z">
        <w:r>
          <w:rPr>
            <w:rFonts w:hint="eastAsia" w:ascii="黑体" w:hAnsi="黑体" w:eastAsia="黑体" w:cs="黑体"/>
            <w:b/>
            <w:bCs/>
            <w:i w:val="0"/>
            <w:color w:val="000000"/>
            <w:sz w:val="28"/>
            <w:szCs w:val="28"/>
            <w:rPrChange w:id="364" w:author="Administrator" w:date="2015-11-20T10:48:53Z">
              <w:rPr>
                <w:rFonts w:ascii="宋体" w:hAnsi="宋体" w:eastAsia="宋体" w:cs="宋体"/>
                <w:i w:val="0"/>
                <w:color w:val="000000"/>
                <w:sz w:val="28"/>
                <w:szCs w:val="28"/>
              </w:rPr>
            </w:rPrChange>
          </w:rPr>
          <w:t>,</w:t>
        </w:r>
      </w:ins>
      <w:ins w:id="365" w:author="Administrator" w:date="2015-11-20T10:48:26Z">
        <w:r>
          <w:rPr>
            <w:rFonts w:hint="eastAsia" w:ascii="黑体" w:hAnsi="黑体" w:eastAsia="黑体" w:cs="黑体"/>
            <w:b/>
            <w:bCs/>
            <w:i w:val="0"/>
            <w:color w:val="000000"/>
            <w:sz w:val="28"/>
            <w:szCs w:val="28"/>
            <w:rPrChange w:id="366" w:author="Administrator" w:date="2015-11-20T10:48:53Z">
              <w:rPr>
                <w:rFonts w:ascii="华文楷体" w:hAnsi="华文楷体" w:eastAsia="华文楷体" w:cs="华文楷体"/>
                <w:i w:val="0"/>
                <w:color w:val="000000"/>
                <w:sz w:val="28"/>
                <w:szCs w:val="28"/>
              </w:rPr>
            </w:rPrChange>
          </w:rPr>
          <w:t>但由于上上下下、 这边那边以及中央边缘的部分互为异体的缘故</w:t>
        </w:r>
      </w:ins>
      <w:ins w:id="367" w:author="Administrator" w:date="2015-11-20T10:48:26Z">
        <w:r>
          <w:rPr>
            <w:rFonts w:hint="eastAsia" w:ascii="黑体" w:hAnsi="黑体" w:eastAsia="黑体" w:cs="黑体"/>
            <w:b/>
            <w:bCs/>
            <w:i w:val="0"/>
            <w:color w:val="000000"/>
            <w:sz w:val="28"/>
            <w:szCs w:val="28"/>
            <w:rPrChange w:id="368" w:author="Administrator" w:date="2015-11-20T10:48:53Z">
              <w:rPr>
                <w:rFonts w:ascii="宋体" w:hAnsi="宋体" w:eastAsia="宋体" w:cs="宋体"/>
                <w:i w:val="0"/>
                <w:color w:val="000000"/>
                <w:sz w:val="28"/>
                <w:szCs w:val="28"/>
              </w:rPr>
            </w:rPrChange>
          </w:rPr>
          <w:t>,</w:t>
        </w:r>
      </w:ins>
      <w:ins w:id="369" w:author="Administrator" w:date="2015-11-20T10:48:26Z">
        <w:r>
          <w:rPr>
            <w:rFonts w:hint="eastAsia" w:ascii="黑体" w:hAnsi="黑体" w:eastAsia="黑体" w:cs="黑体"/>
            <w:b/>
            <w:bCs/>
            <w:i w:val="0"/>
            <w:color w:val="000000"/>
            <w:sz w:val="28"/>
            <w:szCs w:val="28"/>
            <w:rPrChange w:id="370" w:author="Administrator" w:date="2015-11-20T10:48:53Z">
              <w:rPr>
                <w:rFonts w:ascii="华文楷体" w:hAnsi="华文楷体" w:eastAsia="华文楷体" w:cs="华文楷体"/>
                <w:i w:val="0"/>
                <w:color w:val="000000"/>
                <w:sz w:val="28"/>
                <w:szCs w:val="28"/>
              </w:rPr>
            </w:rPrChange>
          </w:rPr>
          <w:t>能缘</w:t>
        </w:r>
      </w:ins>
      <w:ins w:id="371" w:author="Administrator" w:date="2015-11-20T10:48:26Z">
        <w:r>
          <w:rPr>
            <w:rFonts w:hint="eastAsia" w:ascii="黑体" w:hAnsi="黑体" w:eastAsia="黑体" w:cs="黑体"/>
            <w:b/>
            <w:bCs/>
            <w:i w:val="0"/>
            <w:color w:val="000000"/>
            <w:sz w:val="28"/>
            <w:szCs w:val="28"/>
            <w:rPrChange w:id="372" w:author="Administrator" w:date="2015-11-20T10:48:53Z">
              <w:rPr>
                <w:rFonts w:ascii="宋体" w:hAnsi="宋体" w:eastAsia="宋体" w:cs="宋体"/>
                <w:i w:val="0"/>
                <w:color w:val="000000"/>
                <w:sz w:val="28"/>
                <w:szCs w:val="28"/>
              </w:rPr>
            </w:rPrChange>
          </w:rPr>
          <w:t>(</w:t>
        </w:r>
      </w:ins>
      <w:ins w:id="373" w:author="Administrator" w:date="2015-11-20T10:48:26Z">
        <w:r>
          <w:rPr>
            <w:rFonts w:hint="eastAsia" w:ascii="黑体" w:hAnsi="黑体" w:eastAsia="黑体" w:cs="黑体"/>
            <w:b/>
            <w:bCs/>
            <w:i w:val="0"/>
            <w:color w:val="000000"/>
            <w:sz w:val="28"/>
            <w:szCs w:val="28"/>
            <w:rPrChange w:id="374" w:author="Administrator" w:date="2015-11-20T10:48:53Z">
              <w:rPr>
                <w:rFonts w:ascii="华文楷体" w:hAnsi="华文楷体" w:eastAsia="华文楷体" w:cs="华文楷体"/>
                <w:i w:val="0"/>
                <w:color w:val="000000"/>
                <w:sz w:val="28"/>
                <w:szCs w:val="28"/>
              </w:rPr>
            </w:rPrChange>
          </w:rPr>
          <w:t>之识</w:t>
        </w:r>
      </w:ins>
      <w:ins w:id="375" w:author="Administrator" w:date="2015-11-20T10:48:26Z">
        <w:r>
          <w:rPr>
            <w:rFonts w:hint="eastAsia" w:ascii="黑体" w:hAnsi="黑体" w:eastAsia="黑体" w:cs="黑体"/>
            <w:b/>
            <w:bCs/>
            <w:i w:val="0"/>
            <w:color w:val="000000"/>
            <w:sz w:val="28"/>
            <w:szCs w:val="28"/>
            <w:rPrChange w:id="376" w:author="Administrator" w:date="2015-11-20T10:48:53Z">
              <w:rPr>
                <w:rFonts w:ascii="宋体" w:hAnsi="宋体" w:eastAsia="宋体" w:cs="宋体"/>
                <w:i w:val="0"/>
                <w:color w:val="000000"/>
                <w:sz w:val="28"/>
                <w:szCs w:val="28"/>
              </w:rPr>
            </w:rPrChange>
          </w:rPr>
          <w:t>)</w:t>
        </w:r>
      </w:ins>
      <w:ins w:id="377" w:author="Administrator" w:date="2015-11-20T10:48:26Z">
        <w:r>
          <w:rPr>
            <w:rFonts w:hint="eastAsia" w:ascii="黑体" w:hAnsi="黑体" w:eastAsia="黑体" w:cs="黑体"/>
            <w:b/>
            <w:bCs/>
            <w:i w:val="0"/>
            <w:color w:val="000000"/>
            <w:sz w:val="28"/>
            <w:szCs w:val="28"/>
            <w:rPrChange w:id="378" w:author="Administrator" w:date="2015-11-20T10:48:53Z">
              <w:rPr>
                <w:rFonts w:ascii="华文楷体" w:hAnsi="华文楷体" w:eastAsia="华文楷体" w:cs="华文楷体"/>
                <w:i w:val="0"/>
                <w:color w:val="000000"/>
                <w:sz w:val="28"/>
                <w:szCs w:val="28"/>
              </w:rPr>
            </w:rPrChange>
          </w:rPr>
          <w:t>也将成了种种</w:t>
        </w:r>
      </w:ins>
      <w:ins w:id="379" w:author="Administrator" w:date="2015-11-20T10:48:26Z">
        <w:r>
          <w:rPr>
            <w:rFonts w:hint="eastAsia" w:ascii="黑体" w:hAnsi="黑体" w:eastAsia="黑体" w:cs="黑体"/>
            <w:b/>
            <w:bCs/>
            <w:i w:val="0"/>
            <w:color w:val="000000"/>
            <w:sz w:val="28"/>
            <w:szCs w:val="28"/>
            <w:rPrChange w:id="380" w:author="Administrator" w:date="2015-11-20T10:48:53Z">
              <w:rPr>
                <w:rFonts w:ascii="宋体" w:hAnsi="宋体" w:eastAsia="宋体" w:cs="宋体"/>
                <w:i w:val="0"/>
                <w:color w:val="000000"/>
                <w:sz w:val="28"/>
                <w:szCs w:val="28"/>
              </w:rPr>
            </w:rPrChange>
          </w:rPr>
          <w:t>,</w:t>
        </w:r>
      </w:ins>
      <w:ins w:id="381" w:author="Administrator" w:date="2015-11-20T10:48:26Z">
        <w:r>
          <w:rPr>
            <w:rFonts w:hint="eastAsia" w:ascii="黑体" w:hAnsi="黑体" w:eastAsia="黑体" w:cs="黑体"/>
            <w:b/>
            <w:bCs/>
            <w:i w:val="0"/>
            <w:color w:val="000000"/>
            <w:sz w:val="28"/>
            <w:szCs w:val="28"/>
            <w:rPrChange w:id="382" w:author="Administrator" w:date="2015-11-20T10:48:53Z">
              <w:rPr>
                <w:rFonts w:ascii="华文楷体" w:hAnsi="华文楷体" w:eastAsia="华文楷体" w:cs="华文楷体"/>
                <w:i w:val="0"/>
                <w:color w:val="000000"/>
                <w:sz w:val="28"/>
                <w:szCs w:val="28"/>
              </w:rPr>
            </w:rPrChange>
          </w:rPr>
          <w:t>所谓的“一体”不可能真实存在</w:t>
        </w:r>
      </w:ins>
      <w:ins w:id="383" w:author="Administrator" w:date="2015-11-20T10:48:46Z">
        <w:r>
          <w:rPr>
            <w:rFonts w:hint="eastAsia" w:ascii="黑体" w:hAnsi="黑体" w:eastAsia="黑体" w:cs="黑体"/>
            <w:b/>
            <w:bCs/>
            <w:i w:val="0"/>
            <w:color w:val="000000"/>
            <w:sz w:val="28"/>
            <w:szCs w:val="28"/>
            <w:lang w:eastAsia="zh-CN"/>
            <w:rPrChange w:id="384" w:author="Administrator" w:date="2015-11-20T10:48:53Z">
              <w:rPr>
                <w:rFonts w:hint="eastAsia" w:ascii="华文楷体" w:hAnsi="华文楷体" w:eastAsia="华文楷体" w:cs="华文楷体"/>
                <w:i w:val="0"/>
                <w:color w:val="000000"/>
                <w:sz w:val="28"/>
                <w:szCs w:val="28"/>
                <w:lang w:eastAsia="zh-CN"/>
              </w:rPr>
            </w:rPrChange>
          </w:rPr>
          <w:t>】</w:t>
        </w:r>
      </w:ins>
    </w:p>
    <w:p>
      <w:pPr>
        <w:ind w:firstLine="0"/>
        <w:rPr>
          <w:ins w:id="386" w:author="Administrator" w:date="2015-11-20T11:06:47Z"/>
          <w:rFonts w:hint="eastAsia" w:ascii="华文楷体" w:hAnsi="华文楷体" w:eastAsia="华文楷体"/>
          <w:sz w:val="28"/>
          <w:szCs w:val="28"/>
        </w:rPr>
        <w:pPrChange w:id="385" w:author="Administrator" w:date="2015-11-13T10:01:23Z">
          <w:pPr>
            <w:ind w:firstLine="570"/>
          </w:pPr>
        </w:pPrChange>
      </w:pPr>
      <w:del w:id="387" w:author="Administrator" w:date="2015-11-20T10:48:10Z">
        <w:r>
          <w:rPr>
            <w:rFonts w:hint="eastAsia" w:ascii="华文楷体" w:hAnsi="华文楷体" w:eastAsia="华文楷体"/>
            <w:sz w:val="28"/>
            <w:szCs w:val="28"/>
          </w:rPr>
          <w:delText>虽然认清了他的内部对镜，白色等单一的行相，但由于上上下下这边那边及中央边缘的部分或一体的缘故，能缘之识【12:56】种种，所谓的一体不可能真实存在，</w:delText>
        </w:r>
      </w:del>
      <w:ins w:id="388" w:author="Administrator" w:date="2015-11-20T10:47:32Z">
        <w:r>
          <w:rPr>
            <w:rFonts w:hint="eastAsia" w:ascii="华文楷体" w:hAnsi="华文楷体" w:eastAsia="华文楷体"/>
            <w:sz w:val="28"/>
            <w:szCs w:val="28"/>
            <w:lang w:val="en-US" w:eastAsia="zh-CN"/>
          </w:rPr>
          <w:t xml:space="preserve"> </w:t>
        </w:r>
      </w:ins>
      <w:ins w:id="389" w:author="Administrator" w:date="2015-11-20T10:47:33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还有呢就说虽然认清了他的这个内部就是在花色内部当中</w:t>
      </w:r>
      <w:ins w:id="390" w:author="Administrator" w:date="2015-11-20T10:49:20Z">
        <w:r>
          <w:rPr>
            <w:rFonts w:hint="eastAsia" w:ascii="华文楷体" w:hAnsi="华文楷体" w:eastAsia="华文楷体"/>
            <w:sz w:val="28"/>
            <w:szCs w:val="28"/>
            <w:lang w:eastAsia="zh-CN"/>
          </w:rPr>
          <w:t>有</w:t>
        </w:r>
      </w:ins>
      <w:r>
        <w:rPr>
          <w:rFonts w:hint="eastAsia" w:ascii="华文楷体" w:hAnsi="华文楷体" w:eastAsia="华文楷体"/>
          <w:sz w:val="28"/>
          <w:szCs w:val="28"/>
        </w:rPr>
        <w:t>这个对镜白色等单一的行相，我就把白色作为一个执着的行相</w:t>
      </w:r>
      <w:del w:id="391" w:author="Administrator" w:date="2015-11-20T10:49:34Z">
        <w:r>
          <w:rPr>
            <w:rFonts w:hint="eastAsia" w:ascii="华文楷体" w:hAnsi="华文楷体" w:eastAsia="华文楷体"/>
            <w:sz w:val="28"/>
            <w:szCs w:val="28"/>
          </w:rPr>
          <w:delText>这个</w:delText>
        </w:r>
      </w:del>
      <w:ins w:id="392" w:author="Administrator" w:date="2015-11-20T10:49:34Z">
        <w:r>
          <w:rPr>
            <w:rFonts w:hint="eastAsia" w:ascii="华文楷体" w:hAnsi="华文楷体" w:eastAsia="华文楷体"/>
            <w:sz w:val="28"/>
            <w:szCs w:val="28"/>
            <w:lang w:eastAsia="zh-CN"/>
          </w:rPr>
          <w:t>来进行</w:t>
        </w:r>
      </w:ins>
      <w:r>
        <w:rPr>
          <w:rFonts w:hint="eastAsia" w:ascii="华文楷体" w:hAnsi="华文楷体" w:eastAsia="华文楷体"/>
          <w:sz w:val="28"/>
          <w:szCs w:val="28"/>
        </w:rPr>
        <w:t>分析，好像是一个单一的行相，那么如果是这样的话心识应该缘他的</w:t>
      </w:r>
      <w:del w:id="393" w:author="Administrator" w:date="2015-11-20T10:49:50Z">
        <w:r>
          <w:rPr>
            <w:rFonts w:hint="eastAsia" w:ascii="华文楷体" w:hAnsi="华文楷体" w:eastAsia="华文楷体"/>
            <w:sz w:val="28"/>
            <w:szCs w:val="28"/>
          </w:rPr>
          <w:delText>【13:15】</w:delText>
        </w:r>
      </w:del>
      <w:ins w:id="394" w:author="Administrator" w:date="2015-11-20T10:49:50Z">
        <w:r>
          <w:rPr>
            <w:rFonts w:hint="eastAsia" w:ascii="华文楷体" w:hAnsi="华文楷体" w:eastAsia="华文楷体"/>
            <w:sz w:val="28"/>
            <w:szCs w:val="28"/>
            <w:lang w:eastAsia="zh-CN"/>
          </w:rPr>
          <w:t>成为</w:t>
        </w:r>
      </w:ins>
      <w:ins w:id="395" w:author="Administrator" w:date="2015-11-20T10:49:53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单一的心识吗</w:t>
      </w:r>
      <w:ins w:id="396" w:author="Administrator" w:date="2015-11-20T10:50:06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这个时候有些人就会觉得这个是一体的识，但是这个所谓的缘单一行相产生的单一的心识呢他也是假立的，也是</w:t>
      </w:r>
      <w:del w:id="397" w:author="Administrator" w:date="2015-11-20T10:50:22Z">
        <w:r>
          <w:rPr>
            <w:rFonts w:hint="eastAsia" w:ascii="华文楷体" w:hAnsi="华文楷体" w:eastAsia="华文楷体"/>
            <w:sz w:val="28"/>
            <w:szCs w:val="28"/>
          </w:rPr>
          <w:delText>【13:26】</w:delText>
        </w:r>
      </w:del>
      <w:ins w:id="398" w:author="Administrator" w:date="2015-11-20T10:50:22Z">
        <w:r>
          <w:rPr>
            <w:rFonts w:hint="eastAsia" w:ascii="华文楷体" w:hAnsi="华文楷体" w:eastAsia="华文楷体"/>
            <w:sz w:val="28"/>
            <w:szCs w:val="28"/>
            <w:lang w:eastAsia="zh-CN"/>
          </w:rPr>
          <w:t>很</w:t>
        </w:r>
      </w:ins>
      <w:ins w:id="399" w:author="Administrator" w:date="2015-11-20T10:50:25Z">
        <w:r>
          <w:rPr>
            <w:rFonts w:hint="eastAsia" w:ascii="华文楷体" w:hAnsi="华文楷体" w:eastAsia="华文楷体"/>
            <w:sz w:val="28"/>
            <w:szCs w:val="28"/>
            <w:lang w:eastAsia="zh-CN"/>
          </w:rPr>
          <w:t>粗</w:t>
        </w:r>
      </w:ins>
      <w:r>
        <w:rPr>
          <w:rFonts w:hint="eastAsia" w:ascii="华文楷体" w:hAnsi="华文楷体" w:eastAsia="华文楷体"/>
          <w:sz w:val="28"/>
          <w:szCs w:val="28"/>
        </w:rPr>
        <w:t>的</w:t>
      </w:r>
      <w:ins w:id="400" w:author="Administrator" w:date="2015-11-20T10:50:53Z">
        <w:r>
          <w:rPr>
            <w:rFonts w:hint="eastAsia" w:ascii="华文楷体" w:hAnsi="华文楷体" w:eastAsia="华文楷体"/>
            <w:sz w:val="28"/>
            <w:szCs w:val="28"/>
            <w:lang w:eastAsia="zh-CN"/>
          </w:rPr>
          <w:t>，</w:t>
        </w:r>
      </w:ins>
      <w:ins w:id="401" w:author="Administrator" w:date="2015-11-20T10:50:55Z">
        <w:r>
          <w:rPr>
            <w:rFonts w:hint="eastAsia" w:ascii="华文楷体" w:hAnsi="华文楷体" w:eastAsia="华文楷体"/>
            <w:sz w:val="28"/>
            <w:szCs w:val="28"/>
            <w:lang w:eastAsia="zh-CN"/>
          </w:rPr>
          <w:t>也是</w:t>
        </w:r>
      </w:ins>
      <w:ins w:id="402" w:author="Administrator" w:date="2015-11-20T10:51:04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假立的</w:t>
      </w:r>
      <w:del w:id="403" w:author="Administrator" w:date="2015-11-20T10:51:09Z">
        <w:r>
          <w:rPr>
            <w:rFonts w:hint="eastAsia" w:ascii="华文楷体" w:hAnsi="华文楷体" w:eastAsia="华文楷体"/>
            <w:sz w:val="28"/>
            <w:szCs w:val="28"/>
          </w:rPr>
          <w:delText>而一个概念</w:delText>
        </w:r>
      </w:del>
      <w:ins w:id="404" w:author="Administrator" w:date="2015-11-20T10:51:09Z">
        <w:r>
          <w:rPr>
            <w:rFonts w:hint="eastAsia" w:ascii="华文楷体" w:hAnsi="华文楷体" w:eastAsia="华文楷体"/>
            <w:sz w:val="28"/>
            <w:szCs w:val="28"/>
            <w:lang w:eastAsia="zh-CN"/>
          </w:rPr>
          <w:t>观点</w:t>
        </w:r>
      </w:ins>
      <w:r>
        <w:rPr>
          <w:rFonts w:hint="eastAsia" w:ascii="华文楷体" w:hAnsi="华文楷体" w:eastAsia="华文楷体"/>
          <w:sz w:val="28"/>
          <w:szCs w:val="28"/>
        </w:rPr>
        <w:t>，为什么呢？但由于上上下下这边那边中央边缘的部分</w:t>
      </w:r>
      <w:del w:id="405" w:author="Administrator" w:date="2015-11-20T10:51:34Z">
        <w:r>
          <w:rPr>
            <w:rFonts w:hint="eastAsia" w:ascii="华文楷体" w:hAnsi="华文楷体" w:eastAsia="华文楷体"/>
            <w:sz w:val="28"/>
            <w:szCs w:val="28"/>
          </w:rPr>
          <w:delText>或为</w:delText>
        </w:r>
      </w:del>
      <w:ins w:id="406" w:author="Administrator" w:date="2015-11-20T10:51:34Z">
        <w:r>
          <w:rPr>
            <w:rFonts w:hint="eastAsia" w:ascii="华文楷体" w:hAnsi="华文楷体" w:eastAsia="华文楷体"/>
            <w:sz w:val="28"/>
            <w:szCs w:val="28"/>
            <w:lang w:eastAsia="zh-CN"/>
          </w:rPr>
          <w:t>互为</w:t>
        </w:r>
      </w:ins>
      <w:del w:id="407" w:author="Administrator" w:date="2015-11-20T10:52:03Z">
        <w:r>
          <w:rPr>
            <w:rFonts w:hint="eastAsia" w:ascii="华文楷体" w:hAnsi="华文楷体" w:eastAsia="华文楷体"/>
            <w:sz w:val="28"/>
            <w:szCs w:val="28"/>
          </w:rPr>
          <w:delText>一</w:delText>
        </w:r>
      </w:del>
      <w:ins w:id="408" w:author="Administrator" w:date="2015-11-20T10:52:03Z">
        <w:r>
          <w:rPr>
            <w:rFonts w:hint="eastAsia" w:ascii="华文楷体" w:hAnsi="华文楷体" w:eastAsia="华文楷体"/>
            <w:sz w:val="28"/>
            <w:szCs w:val="28"/>
            <w:lang w:eastAsia="zh-CN"/>
          </w:rPr>
          <w:t>异</w:t>
        </w:r>
      </w:ins>
      <w:r>
        <w:rPr>
          <w:rFonts w:hint="eastAsia" w:ascii="华文楷体" w:hAnsi="华文楷体" w:eastAsia="华文楷体"/>
          <w:sz w:val="28"/>
          <w:szCs w:val="28"/>
        </w:rPr>
        <w:t>体</w:t>
      </w:r>
      <w:del w:id="409" w:author="Administrator" w:date="2015-11-20T10:51:39Z">
        <w:r>
          <w:rPr>
            <w:rFonts w:hint="eastAsia" w:ascii="华文楷体" w:hAnsi="华文楷体" w:eastAsia="华文楷体"/>
            <w:sz w:val="28"/>
            <w:szCs w:val="28"/>
          </w:rPr>
          <w:delText>的缘故</w:delText>
        </w:r>
      </w:del>
      <w:r>
        <w:rPr>
          <w:rFonts w:hint="eastAsia" w:ascii="华文楷体" w:hAnsi="华文楷体" w:eastAsia="华文楷体"/>
          <w:sz w:val="28"/>
          <w:szCs w:val="28"/>
        </w:rPr>
        <w:t>，上面和下面这边</w:t>
      </w:r>
      <w:del w:id="410" w:author="Administrator" w:date="2015-11-20T10:52:12Z">
        <w:r>
          <w:rPr>
            <w:rFonts w:hint="eastAsia" w:ascii="华文楷体" w:hAnsi="华文楷体" w:eastAsia="华文楷体"/>
            <w:sz w:val="28"/>
            <w:szCs w:val="28"/>
          </w:rPr>
          <w:delText>或</w:delText>
        </w:r>
      </w:del>
      <w:ins w:id="411" w:author="Administrator" w:date="2015-11-20T10:52:12Z">
        <w:r>
          <w:rPr>
            <w:rFonts w:hint="eastAsia" w:ascii="华文楷体" w:hAnsi="华文楷体" w:eastAsia="华文楷体"/>
            <w:sz w:val="28"/>
            <w:szCs w:val="28"/>
            <w:lang w:eastAsia="zh-CN"/>
          </w:rPr>
          <w:t>不是</w:t>
        </w:r>
      </w:ins>
      <w:r>
        <w:rPr>
          <w:rFonts w:hint="eastAsia" w:ascii="华文楷体" w:hAnsi="华文楷体" w:eastAsia="华文楷体"/>
          <w:sz w:val="28"/>
          <w:szCs w:val="28"/>
        </w:rPr>
        <w:t>那边</w:t>
      </w:r>
      <w:ins w:id="412" w:author="Administrator" w:date="2015-11-20T10:52:15Z">
        <w:r>
          <w:rPr>
            <w:rFonts w:hint="eastAsia" w:ascii="华文楷体" w:hAnsi="华文楷体" w:eastAsia="华文楷体"/>
            <w:sz w:val="28"/>
            <w:szCs w:val="28"/>
            <w:lang w:eastAsia="zh-CN"/>
          </w:rPr>
          <w:t>，</w:t>
        </w:r>
      </w:ins>
      <w:r>
        <w:rPr>
          <w:rFonts w:hint="eastAsia" w:ascii="华文楷体" w:hAnsi="华文楷体" w:eastAsia="华文楷体"/>
          <w:sz w:val="28"/>
          <w:szCs w:val="28"/>
        </w:rPr>
        <w:t>中央或者边缘所以说或像这样讲的时候呢他们互为</w:t>
      </w:r>
      <w:del w:id="413" w:author="Administrator" w:date="2015-11-20T11:03:57Z">
        <w:r>
          <w:rPr>
            <w:rFonts w:hint="eastAsia" w:ascii="华文楷体" w:hAnsi="华文楷体" w:eastAsia="华文楷体"/>
            <w:sz w:val="28"/>
            <w:szCs w:val="28"/>
          </w:rPr>
          <w:delText>一</w:delText>
        </w:r>
      </w:del>
      <w:ins w:id="414" w:author="Administrator" w:date="2015-11-20T11:03:57Z">
        <w:r>
          <w:rPr>
            <w:rFonts w:hint="eastAsia" w:ascii="华文楷体" w:hAnsi="华文楷体" w:eastAsia="华文楷体"/>
            <w:sz w:val="28"/>
            <w:szCs w:val="28"/>
            <w:lang w:eastAsia="zh-CN"/>
          </w:rPr>
          <w:t>异</w:t>
        </w:r>
      </w:ins>
      <w:r>
        <w:rPr>
          <w:rFonts w:hint="eastAsia" w:ascii="华文楷体" w:hAnsi="华文楷体" w:eastAsia="华文楷体"/>
          <w:sz w:val="28"/>
          <w:szCs w:val="28"/>
        </w:rPr>
        <w:t>体的，那么既然这个 所缘他是行相是互为</w:t>
      </w:r>
      <w:del w:id="415" w:author="Administrator" w:date="2015-11-20T11:04:07Z">
        <w:r>
          <w:rPr>
            <w:rFonts w:hint="eastAsia" w:ascii="华文楷体" w:hAnsi="华文楷体" w:eastAsia="华文楷体"/>
            <w:sz w:val="28"/>
            <w:szCs w:val="28"/>
          </w:rPr>
          <w:delText>一</w:delText>
        </w:r>
      </w:del>
      <w:ins w:id="416" w:author="Administrator" w:date="2015-11-20T11:04:07Z">
        <w:r>
          <w:rPr>
            <w:rFonts w:hint="eastAsia" w:ascii="华文楷体" w:hAnsi="华文楷体" w:eastAsia="华文楷体"/>
            <w:sz w:val="28"/>
            <w:szCs w:val="28"/>
            <w:lang w:eastAsia="zh-CN"/>
          </w:rPr>
          <w:t>异</w:t>
        </w:r>
      </w:ins>
      <w:r>
        <w:rPr>
          <w:rFonts w:hint="eastAsia" w:ascii="华文楷体" w:hAnsi="华文楷体" w:eastAsia="华文楷体"/>
          <w:sz w:val="28"/>
          <w:szCs w:val="28"/>
        </w:rPr>
        <w:t>体，</w:t>
      </w:r>
      <w:ins w:id="417" w:author="Administrator" w:date="2015-11-20T11:04:12Z">
        <w:r>
          <w:rPr>
            <w:rFonts w:hint="eastAsia" w:ascii="华文楷体" w:hAnsi="华文楷体" w:eastAsia="华文楷体"/>
            <w:sz w:val="28"/>
            <w:szCs w:val="28"/>
            <w:lang w:eastAsia="zh-CN"/>
          </w:rPr>
          <w:t>形象</w:t>
        </w:r>
      </w:ins>
      <w:ins w:id="418" w:author="Administrator" w:date="2015-11-20T11:04:25Z">
        <w:r>
          <w:rPr>
            <w:rFonts w:hint="eastAsia" w:ascii="华文楷体" w:hAnsi="华文楷体" w:eastAsia="华文楷体"/>
            <w:sz w:val="28"/>
            <w:szCs w:val="28"/>
            <w:lang w:eastAsia="zh-CN"/>
          </w:rPr>
          <w:t>互为一屉</w:t>
        </w:r>
      </w:ins>
      <w:ins w:id="419" w:author="Administrator" w:date="2015-11-20T11:04:27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那么就是按照对方的观点来讲所缘和能缘完全是相对的，</w:t>
      </w:r>
      <w:del w:id="420" w:author="Administrator" w:date="2015-11-20T11:04:41Z">
        <w:r>
          <w:rPr>
            <w:rFonts w:hint="eastAsia" w:ascii="华文楷体" w:hAnsi="华文楷体" w:eastAsia="华文楷体"/>
            <w:sz w:val="28"/>
            <w:szCs w:val="28"/>
          </w:rPr>
          <w:delText>【13:49】-【13:52】</w:delText>
        </w:r>
      </w:del>
      <w:ins w:id="421" w:author="Administrator" w:date="2015-11-20T11:04:41Z">
        <w:r>
          <w:rPr>
            <w:rFonts w:hint="eastAsia" w:ascii="华文楷体" w:hAnsi="华文楷体" w:eastAsia="华文楷体"/>
            <w:sz w:val="28"/>
            <w:szCs w:val="28"/>
            <w:lang w:eastAsia="zh-CN"/>
          </w:rPr>
          <w:t>相</w:t>
        </w:r>
      </w:ins>
      <w:ins w:id="422" w:author="Administrator" w:date="2015-11-20T11:04:43Z">
        <w:r>
          <w:rPr>
            <w:rFonts w:hint="eastAsia" w:ascii="华文楷体" w:hAnsi="华文楷体" w:eastAsia="华文楷体"/>
            <w:sz w:val="28"/>
            <w:szCs w:val="28"/>
            <w:lang w:eastAsia="zh-CN"/>
          </w:rPr>
          <w:t>是</w:t>
        </w:r>
      </w:ins>
      <w:ins w:id="423" w:author="Administrator" w:date="2015-11-20T11:04:46Z">
        <w:r>
          <w:rPr>
            <w:rFonts w:hint="eastAsia" w:ascii="华文楷体" w:hAnsi="华文楷体" w:eastAsia="华文楷体"/>
            <w:sz w:val="28"/>
            <w:szCs w:val="28"/>
            <w:lang w:eastAsia="zh-CN"/>
          </w:rPr>
          <w:t>等量</w:t>
        </w:r>
      </w:ins>
      <w:ins w:id="424" w:author="Administrator" w:date="2015-11-20T11:04:47Z">
        <w:r>
          <w:rPr>
            <w:rFonts w:hint="eastAsia" w:ascii="华文楷体" w:hAnsi="华文楷体" w:eastAsia="华文楷体"/>
            <w:sz w:val="28"/>
            <w:szCs w:val="28"/>
            <w:lang w:eastAsia="zh-CN"/>
          </w:rPr>
          <w:t>吗</w:t>
        </w:r>
      </w:ins>
      <w:ins w:id="425" w:author="Administrator" w:date="2015-11-20T11:05:01Z">
        <w:r>
          <w:rPr>
            <w:rFonts w:hint="eastAsia" w:ascii="华文楷体" w:hAnsi="华文楷体" w:eastAsia="华文楷体"/>
            <w:sz w:val="28"/>
            <w:szCs w:val="28"/>
            <w:lang w:eastAsia="zh-CN"/>
          </w:rPr>
          <w:t>，</w:t>
        </w:r>
      </w:ins>
      <w:ins w:id="426" w:author="Administrator" w:date="2015-11-20T11:05:10Z">
        <w:r>
          <w:rPr>
            <w:rFonts w:hint="eastAsia" w:ascii="华文楷体" w:hAnsi="华文楷体" w:eastAsia="华文楷体"/>
            <w:sz w:val="28"/>
            <w:szCs w:val="28"/>
            <w:lang w:eastAsia="zh-CN"/>
          </w:rPr>
          <w:t>相是</w:t>
        </w:r>
      </w:ins>
      <w:ins w:id="427" w:author="Administrator" w:date="2015-11-20T11:05:13Z">
        <w:r>
          <w:rPr>
            <w:rFonts w:hint="eastAsia" w:ascii="华文楷体" w:hAnsi="华文楷体" w:eastAsia="华文楷体"/>
            <w:sz w:val="28"/>
            <w:szCs w:val="28"/>
            <w:lang w:eastAsia="zh-CN"/>
          </w:rPr>
          <w:t>等量的</w:t>
        </w:r>
      </w:ins>
      <w:ins w:id="428" w:author="Administrator" w:date="2015-11-20T11:05:16Z">
        <w:r>
          <w:rPr>
            <w:rFonts w:hint="eastAsia" w:ascii="华文楷体" w:hAnsi="华文楷体" w:eastAsia="华文楷体"/>
            <w:sz w:val="28"/>
            <w:szCs w:val="28"/>
            <w:lang w:eastAsia="zh-CN"/>
          </w:rPr>
          <w:t>缘故</w:t>
        </w:r>
      </w:ins>
      <w:del w:id="429" w:author="Administrator" w:date="2015-11-20T11:05:20Z">
        <w:r>
          <w:rPr>
            <w:rFonts w:hint="eastAsia" w:ascii="华文楷体" w:hAnsi="华文楷体" w:eastAsia="华文楷体"/>
            <w:sz w:val="28"/>
            <w:szCs w:val="28"/>
          </w:rPr>
          <w:delText>的缘故吗。</w:delText>
        </w:r>
      </w:del>
      <w:ins w:id="430" w:author="Administrator" w:date="2015-11-20T11:05:20Z">
        <w:r>
          <w:rPr>
            <w:rFonts w:hint="eastAsia" w:ascii="华文楷体" w:hAnsi="华文楷体" w:eastAsia="华文楷体"/>
            <w:sz w:val="28"/>
            <w:szCs w:val="28"/>
            <w:lang w:eastAsia="zh-CN"/>
          </w:rPr>
          <w:t>，</w:t>
        </w:r>
      </w:ins>
      <w:r>
        <w:rPr>
          <w:rFonts w:hint="eastAsia" w:ascii="华文楷体" w:hAnsi="华文楷体" w:eastAsia="华文楷体"/>
          <w:sz w:val="28"/>
          <w:szCs w:val="28"/>
        </w:rPr>
        <w:t>能缘的识也必定成为种种</w:t>
      </w:r>
      <w:ins w:id="431" w:author="Administrator" w:date="2015-11-20T11:05:32Z">
        <w:r>
          <w:rPr>
            <w:rFonts w:hint="eastAsia" w:ascii="华文楷体" w:hAnsi="华文楷体" w:eastAsia="华文楷体"/>
            <w:sz w:val="28"/>
            <w:szCs w:val="28"/>
            <w:lang w:eastAsia="zh-CN"/>
          </w:rPr>
          <w:t>，</w:t>
        </w:r>
      </w:ins>
      <w:r>
        <w:rPr>
          <w:rFonts w:hint="eastAsia" w:ascii="华文楷体" w:hAnsi="华文楷体" w:eastAsia="华文楷体"/>
          <w:sz w:val="28"/>
          <w:szCs w:val="28"/>
        </w:rPr>
        <w:t>不可能是有一个一体的识，所以说所谓的一体不可能真实存在，不可能有一个真实的一体</w:t>
      </w:r>
      <w:ins w:id="432" w:author="Administrator" w:date="2015-11-20T11:05:53Z">
        <w:r>
          <w:rPr>
            <w:rFonts w:hint="eastAsia" w:ascii="华文楷体" w:hAnsi="华文楷体" w:eastAsia="华文楷体"/>
            <w:sz w:val="28"/>
            <w:szCs w:val="28"/>
            <w:lang w:eastAsia="zh-CN"/>
          </w:rPr>
          <w:t>的</w:t>
        </w:r>
      </w:ins>
      <w:r>
        <w:rPr>
          <w:rFonts w:hint="eastAsia" w:ascii="华文楷体" w:hAnsi="华文楷体" w:eastAsia="华文楷体"/>
          <w:sz w:val="28"/>
          <w:szCs w:val="28"/>
        </w:rPr>
        <w:t>存在，这方面讲到了第一个问题</w:t>
      </w:r>
      <w:del w:id="433" w:author="Administrator" w:date="2015-11-20T11:06:33Z">
        <w:r>
          <w:rPr>
            <w:rFonts w:hint="eastAsia" w:ascii="华文楷体" w:hAnsi="华文楷体" w:eastAsia="华文楷体"/>
            <w:sz w:val="28"/>
            <w:szCs w:val="28"/>
          </w:rPr>
          <w:delText>的</w:delText>
        </w:r>
      </w:del>
      <w:ins w:id="434" w:author="Administrator" w:date="2015-11-20T11:06:33Z">
        <w:r>
          <w:rPr>
            <w:rFonts w:hint="eastAsia" w:ascii="华文楷体" w:hAnsi="华文楷体" w:eastAsia="华文楷体"/>
            <w:sz w:val="28"/>
            <w:szCs w:val="28"/>
            <w:lang w:eastAsia="zh-CN"/>
          </w:rPr>
          <w:t>建立</w:t>
        </w:r>
      </w:ins>
      <w:r>
        <w:rPr>
          <w:rFonts w:hint="eastAsia" w:ascii="华文楷体" w:hAnsi="华文楷体" w:eastAsia="华文楷体"/>
          <w:sz w:val="28"/>
          <w:szCs w:val="28"/>
        </w:rPr>
        <w:t>诸识具多相，</w:t>
      </w:r>
    </w:p>
    <w:p>
      <w:pPr>
        <w:ind w:firstLine="0"/>
        <w:rPr>
          <w:ins w:id="436" w:author="Administrator" w:date="2015-11-20T11:07:12Z"/>
          <w:rFonts w:hint="eastAsia" w:ascii="华文楷体" w:hAnsi="华文楷体" w:eastAsia="华文楷体"/>
          <w:b/>
          <w:bCs/>
          <w:sz w:val="28"/>
          <w:szCs w:val="28"/>
        </w:rPr>
        <w:pPrChange w:id="435" w:author="Administrator" w:date="2015-11-13T10:01:23Z">
          <w:pPr>
            <w:ind w:firstLine="570"/>
          </w:pPr>
        </w:pPrChange>
      </w:pPr>
      <w:ins w:id="437" w:author="Administrator" w:date="2015-11-20T11:06:48Z">
        <w:r>
          <w:rPr>
            <w:rFonts w:hint="eastAsia" w:ascii="华文楷体" w:hAnsi="华文楷体" w:eastAsia="华文楷体"/>
            <w:sz w:val="28"/>
            <w:szCs w:val="28"/>
            <w:lang w:val="en-US" w:eastAsia="zh-CN"/>
          </w:rPr>
          <w:t xml:space="preserve"> </w:t>
        </w:r>
      </w:ins>
      <w:ins w:id="438" w:author="Administrator" w:date="2015-11-20T11:06:49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下面讲</w:t>
      </w:r>
      <w:r>
        <w:rPr>
          <w:rFonts w:hint="eastAsia" w:ascii="华文楷体" w:hAnsi="华文楷体" w:eastAsia="华文楷体"/>
          <w:b/>
          <w:bCs/>
          <w:sz w:val="28"/>
          <w:szCs w:val="28"/>
          <w:rPrChange w:id="439" w:author="Administrator" w:date="2015-11-20T11:07:00Z">
            <w:rPr>
              <w:rFonts w:hint="eastAsia" w:ascii="华文楷体" w:hAnsi="华文楷体" w:eastAsia="华文楷体"/>
              <w:sz w:val="28"/>
              <w:szCs w:val="28"/>
            </w:rPr>
          </w:rPrChange>
        </w:rPr>
        <w:t>第二个科判宣说无分实一不可能</w:t>
      </w:r>
      <w:r>
        <w:rPr>
          <w:rFonts w:hint="eastAsia" w:ascii="华文楷体" w:hAnsi="华文楷体" w:eastAsia="华文楷体"/>
          <w:sz w:val="28"/>
          <w:szCs w:val="28"/>
        </w:rPr>
        <w:t>，</w:t>
      </w:r>
      <w:r>
        <w:rPr>
          <w:rFonts w:hint="eastAsia" w:ascii="华文楷体" w:hAnsi="华文楷体" w:eastAsia="华文楷体"/>
          <w:b/>
          <w:bCs/>
          <w:sz w:val="28"/>
          <w:szCs w:val="28"/>
          <w:rPrChange w:id="440" w:author="Administrator" w:date="2015-11-20T11:07:10Z">
            <w:rPr>
              <w:rFonts w:hint="eastAsia" w:ascii="华文楷体" w:hAnsi="华文楷体" w:eastAsia="华文楷体"/>
              <w:sz w:val="28"/>
              <w:szCs w:val="28"/>
            </w:rPr>
          </w:rPrChange>
        </w:rPr>
        <w:t>分二。一观察所缘无情法则唯一能缘无有之理，第二是观察能缘识则彼无有之理。</w:t>
      </w:r>
    </w:p>
    <w:p>
      <w:pPr>
        <w:ind w:firstLine="0"/>
        <w:rPr>
          <w:ins w:id="442" w:author="Administrator" w:date="2015-11-20T11:11:12Z"/>
          <w:rFonts w:hint="eastAsia" w:ascii="华文楷体" w:hAnsi="华文楷体" w:eastAsia="华文楷体"/>
          <w:sz w:val="28"/>
          <w:szCs w:val="28"/>
        </w:rPr>
        <w:pPrChange w:id="441" w:author="Administrator" w:date="2015-11-13T10:01:23Z">
          <w:pPr>
            <w:ind w:firstLine="570"/>
          </w:pPr>
        </w:pPrChange>
      </w:pPr>
      <w:ins w:id="443" w:author="Administrator" w:date="2015-11-20T11:07:13Z">
        <w:r>
          <w:rPr>
            <w:rFonts w:hint="eastAsia" w:ascii="华文楷体" w:hAnsi="华文楷体" w:eastAsia="华文楷体"/>
            <w:b/>
            <w:bCs/>
            <w:sz w:val="28"/>
            <w:szCs w:val="28"/>
            <w:lang w:val="en-US" w:eastAsia="zh-CN"/>
          </w:rPr>
          <w:t xml:space="preserve"> </w:t>
        </w:r>
      </w:ins>
      <w:ins w:id="444" w:author="Administrator" w:date="2015-11-20T11:07:14Z">
        <w:r>
          <w:rPr>
            <w:rFonts w:hint="eastAsia" w:ascii="华文楷体" w:hAnsi="华文楷体" w:eastAsia="华文楷体"/>
            <w:b/>
            <w:bCs/>
            <w:sz w:val="28"/>
            <w:szCs w:val="28"/>
            <w:lang w:val="en-US" w:eastAsia="zh-CN"/>
          </w:rPr>
          <w:t xml:space="preserve"> </w:t>
        </w:r>
      </w:ins>
      <w:r>
        <w:rPr>
          <w:rFonts w:hint="eastAsia" w:ascii="华文楷体" w:hAnsi="华文楷体" w:eastAsia="华文楷体"/>
          <w:sz w:val="28"/>
          <w:szCs w:val="28"/>
        </w:rPr>
        <w:t>那么这两个科判当中呢第一个科判就说观察所缘，通过观察所缘的无情法，来了知唯一的能缘是没有的，能缘就是心识，这个方面来破的</w:t>
      </w:r>
      <w:ins w:id="445" w:author="Administrator" w:date="2015-11-20T11:07:56Z">
        <w:r>
          <w:rPr>
            <w:rFonts w:hint="eastAsia" w:ascii="华文楷体" w:hAnsi="华文楷体" w:eastAsia="华文楷体"/>
            <w:sz w:val="28"/>
            <w:szCs w:val="28"/>
            <w:lang w:eastAsia="zh-CN"/>
          </w:rPr>
          <w:t>这个</w:t>
        </w:r>
      </w:ins>
      <w:ins w:id="446" w:author="Administrator" w:date="2015-11-20T11:08:01Z">
        <w:r>
          <w:rPr>
            <w:rFonts w:hint="eastAsia" w:ascii="华文楷体" w:hAnsi="华文楷体" w:eastAsia="华文楷体"/>
            <w:sz w:val="28"/>
            <w:szCs w:val="28"/>
            <w:lang w:eastAsia="zh-CN"/>
          </w:rPr>
          <w:t>实有</w:t>
        </w:r>
      </w:ins>
      <w:ins w:id="447" w:author="Administrator" w:date="2015-11-20T11:08:03Z">
        <w:r>
          <w:rPr>
            <w:rFonts w:hint="eastAsia" w:ascii="华文楷体" w:hAnsi="华文楷体" w:eastAsia="华文楷体"/>
            <w:sz w:val="28"/>
            <w:szCs w:val="28"/>
            <w:lang w:eastAsia="zh-CN"/>
          </w:rPr>
          <w:t>的</w:t>
        </w:r>
      </w:ins>
      <w:r>
        <w:rPr>
          <w:rFonts w:hint="eastAsia" w:ascii="华文楷体" w:hAnsi="华文楷体" w:eastAsia="华文楷体"/>
          <w:sz w:val="28"/>
          <w:szCs w:val="28"/>
        </w:rPr>
        <w:t>心识</w:t>
      </w:r>
      <w:ins w:id="448" w:author="Administrator" w:date="2015-11-20T11:08:06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所以不存在一个唯一的能缘，第二个问题是观察能缘识，观察六识，了知则彼无有，则彼无有就是唯一呢也是没有的，这个心识也不存在唯一的，</w:t>
      </w:r>
      <w:ins w:id="449" w:author="Administrator" w:date="2015-11-20T11:08:28Z">
        <w:r>
          <w:rPr>
            <w:rFonts w:hint="eastAsia" w:ascii="华文楷体" w:hAnsi="华文楷体" w:eastAsia="华文楷体"/>
            <w:sz w:val="28"/>
            <w:szCs w:val="28"/>
            <w:lang w:eastAsia="zh-CN"/>
          </w:rPr>
          <w:t>就</w:t>
        </w:r>
      </w:ins>
      <w:r>
        <w:rPr>
          <w:rFonts w:hint="eastAsia" w:ascii="华文楷体" w:hAnsi="华文楷体" w:eastAsia="华文楷体"/>
          <w:sz w:val="28"/>
          <w:szCs w:val="28"/>
        </w:rPr>
        <w:t>是这样的，所以说这样观察的方式呢</w:t>
      </w:r>
      <w:ins w:id="450" w:author="Administrator" w:date="2015-11-20T11:08:44Z">
        <w:r>
          <w:rPr>
            <w:rFonts w:hint="eastAsia" w:ascii="华文楷体" w:hAnsi="华文楷体" w:eastAsia="华文楷体"/>
            <w:sz w:val="28"/>
            <w:szCs w:val="28"/>
            <w:lang w:eastAsia="zh-CN"/>
          </w:rPr>
          <w:t>，</w:t>
        </w:r>
      </w:ins>
      <w:ins w:id="451" w:author="Administrator" w:date="2015-11-20T11:08:46Z">
        <w:r>
          <w:rPr>
            <w:rFonts w:hint="eastAsia" w:ascii="华文楷体" w:hAnsi="华文楷体" w:eastAsia="华文楷体"/>
            <w:sz w:val="28"/>
            <w:szCs w:val="28"/>
            <w:lang w:eastAsia="zh-CN"/>
          </w:rPr>
          <w:t>我们</w:t>
        </w:r>
      </w:ins>
      <w:r>
        <w:rPr>
          <w:rFonts w:hint="eastAsia" w:ascii="华文楷体" w:hAnsi="华文楷体" w:eastAsia="华文楷体"/>
          <w:sz w:val="28"/>
          <w:szCs w:val="28"/>
        </w:rPr>
        <w:t>可以通过科判来看出他的侧面是不同的，第一个呢是通过观待对镜来了知能缘的唯一</w:t>
      </w:r>
      <w:ins w:id="452" w:author="Administrator" w:date="2015-11-20T11:09:01Z">
        <w:r>
          <w:rPr>
            <w:rFonts w:hint="eastAsia" w:ascii="华文楷体" w:hAnsi="华文楷体" w:eastAsia="华文楷体"/>
            <w:sz w:val="28"/>
            <w:szCs w:val="28"/>
            <w:lang w:eastAsia="zh-CN"/>
          </w:rPr>
          <w:t>；</w:t>
        </w:r>
      </w:ins>
      <w:r>
        <w:rPr>
          <w:rFonts w:hint="eastAsia" w:ascii="华文楷体" w:hAnsi="华文楷体" w:eastAsia="华文楷体"/>
          <w:sz w:val="28"/>
          <w:szCs w:val="28"/>
        </w:rPr>
        <w:t>第二个方面是直接观察能缘的识</w:t>
      </w:r>
      <w:del w:id="453" w:author="Administrator" w:date="2015-11-20T11:09:10Z">
        <w:r>
          <w:rPr>
            <w:rFonts w:hint="eastAsia" w:ascii="华文楷体" w:hAnsi="华文楷体" w:eastAsia="华文楷体"/>
            <w:sz w:val="28"/>
            <w:szCs w:val="28"/>
          </w:rPr>
          <w:delText>来</w:delText>
        </w:r>
      </w:del>
      <w:r>
        <w:rPr>
          <w:rFonts w:hint="eastAsia" w:ascii="华文楷体" w:hAnsi="华文楷体" w:eastAsia="华文楷体"/>
          <w:sz w:val="28"/>
          <w:szCs w:val="28"/>
        </w:rPr>
        <w:t>了知他</w:t>
      </w:r>
      <w:del w:id="454" w:author="Administrator" w:date="2015-11-20T11:09:34Z">
        <w:r>
          <w:rPr>
            <w:rFonts w:hint="eastAsia" w:ascii="华文楷体" w:hAnsi="华文楷体" w:eastAsia="华文楷体"/>
            <w:sz w:val="28"/>
            <w:szCs w:val="28"/>
          </w:rPr>
          <w:delText>的</w:delText>
        </w:r>
      </w:del>
      <w:ins w:id="455" w:author="Administrator" w:date="2015-11-20T11:09:34Z">
        <w:r>
          <w:rPr>
            <w:rFonts w:hint="eastAsia" w:ascii="华文楷体" w:hAnsi="华文楷体" w:eastAsia="华文楷体"/>
            <w:sz w:val="28"/>
            <w:szCs w:val="28"/>
            <w:lang w:eastAsia="zh-CN"/>
          </w:rPr>
          <w:t>没有</w:t>
        </w:r>
      </w:ins>
      <w:r>
        <w:rPr>
          <w:rFonts w:hint="eastAsia" w:ascii="华文楷体" w:hAnsi="华文楷体" w:eastAsia="华文楷体"/>
          <w:sz w:val="28"/>
          <w:szCs w:val="28"/>
        </w:rPr>
        <w:t>唯一，就是这样的，那么首先是讲第一个科判呢是</w:t>
      </w:r>
      <w:r>
        <w:rPr>
          <w:rFonts w:hint="eastAsia" w:ascii="华文楷体" w:hAnsi="华文楷体" w:eastAsia="华文楷体"/>
          <w:b/>
          <w:bCs/>
          <w:sz w:val="28"/>
          <w:szCs w:val="28"/>
          <w:rPrChange w:id="456" w:author="Administrator" w:date="2015-11-20T11:09:56Z">
            <w:rPr>
              <w:rFonts w:hint="eastAsia" w:ascii="华文楷体" w:hAnsi="华文楷体" w:eastAsia="华文楷体"/>
              <w:sz w:val="28"/>
              <w:szCs w:val="28"/>
            </w:rPr>
          </w:rPrChange>
        </w:rPr>
        <w:t>观察所缘无情法则唯一能缘无有之理，</w:t>
      </w:r>
      <w:r>
        <w:rPr>
          <w:rFonts w:hint="eastAsia" w:ascii="华文楷体" w:hAnsi="华文楷体" w:eastAsia="华文楷体"/>
          <w:sz w:val="28"/>
          <w:szCs w:val="28"/>
        </w:rPr>
        <w:t>那么这样一种这个就上师讲的时候这个科判直接的字面的意思</w:t>
      </w:r>
      <w:ins w:id="457" w:author="Administrator" w:date="2015-11-20T11:10:09Z">
        <w:r>
          <w:rPr>
            <w:rFonts w:hint="eastAsia" w:ascii="华文楷体" w:hAnsi="华文楷体" w:eastAsia="华文楷体"/>
            <w:sz w:val="28"/>
            <w:szCs w:val="28"/>
            <w:lang w:eastAsia="zh-CN"/>
          </w:rPr>
          <w:t>它</w:t>
        </w:r>
      </w:ins>
      <w:del w:id="458" w:author="Administrator" w:date="2015-11-20T11:10:08Z">
        <w:r>
          <w:rPr>
            <w:rFonts w:hint="eastAsia" w:ascii="华文楷体" w:hAnsi="华文楷体" w:eastAsia="华文楷体"/>
            <w:sz w:val="28"/>
            <w:szCs w:val="28"/>
          </w:rPr>
          <w:delText>是</w:delText>
        </w:r>
      </w:del>
      <w:r>
        <w:rPr>
          <w:rFonts w:hint="eastAsia" w:ascii="华文楷体" w:hAnsi="华文楷体" w:eastAsia="华文楷体"/>
          <w:sz w:val="28"/>
          <w:szCs w:val="28"/>
        </w:rPr>
        <w:t>还是落到了唯一能缘无有之理上面的</w:t>
      </w:r>
      <w:ins w:id="459" w:author="Administrator" w:date="2015-11-20T11:10:17Z">
        <w:r>
          <w:rPr>
            <w:rFonts w:hint="eastAsia" w:ascii="华文楷体" w:hAnsi="华文楷体" w:eastAsia="华文楷体"/>
            <w:sz w:val="28"/>
            <w:szCs w:val="28"/>
            <w:lang w:eastAsia="zh-CN"/>
          </w:rPr>
          <w:t>，</w:t>
        </w:r>
      </w:ins>
      <w:r>
        <w:rPr>
          <w:rFonts w:hint="eastAsia" w:ascii="华文楷体" w:hAnsi="华文楷体" w:eastAsia="华文楷体"/>
          <w:sz w:val="28"/>
          <w:szCs w:val="28"/>
        </w:rPr>
        <w:t>但实际上他的间接地意思呢</w:t>
      </w:r>
      <w:ins w:id="460" w:author="Administrator" w:date="2015-11-20T11:10:27Z">
        <w:r>
          <w:rPr>
            <w:rFonts w:hint="eastAsia" w:ascii="华文楷体" w:hAnsi="华文楷体" w:eastAsia="华文楷体"/>
            <w:sz w:val="28"/>
            <w:szCs w:val="28"/>
            <w:lang w:eastAsia="zh-CN"/>
          </w:rPr>
          <w:t>，</w:t>
        </w:r>
      </w:ins>
      <w:r>
        <w:rPr>
          <w:rFonts w:hint="eastAsia" w:ascii="华文楷体" w:hAnsi="华文楷体" w:eastAsia="华文楷体"/>
          <w:sz w:val="28"/>
          <w:szCs w:val="28"/>
        </w:rPr>
        <w:t>一方面他的能缘没有唯一，那么如果能缘没有唯一呢</w:t>
      </w:r>
      <w:ins w:id="461" w:author="Administrator" w:date="2015-11-20T11:10:39Z">
        <w:r>
          <w:rPr>
            <w:rFonts w:hint="eastAsia" w:ascii="华文楷体" w:hAnsi="华文楷体" w:eastAsia="华文楷体"/>
            <w:sz w:val="28"/>
            <w:szCs w:val="28"/>
            <w:lang w:eastAsia="zh-CN"/>
          </w:rPr>
          <w:t>，</w:t>
        </w:r>
      </w:ins>
      <w:r>
        <w:rPr>
          <w:rFonts w:hint="eastAsia" w:ascii="华文楷体" w:hAnsi="华文楷体" w:eastAsia="华文楷体"/>
          <w:sz w:val="28"/>
          <w:szCs w:val="28"/>
        </w:rPr>
        <w:t>实际上就了知他的所缘也不是唯一的，所缘和能缘都没有唯一，这方面是他间接要表达的的意义</w:t>
      </w:r>
      <w:ins w:id="462" w:author="Administrator" w:date="2015-11-20T11:10:55Z">
        <w:r>
          <w:rPr>
            <w:rFonts w:hint="eastAsia" w:ascii="华文楷体" w:hAnsi="华文楷体" w:eastAsia="华文楷体"/>
            <w:sz w:val="28"/>
            <w:szCs w:val="28"/>
            <w:lang w:eastAsia="zh-CN"/>
          </w:rPr>
          <w:t>，</w:t>
        </w:r>
      </w:ins>
      <w:r>
        <w:rPr>
          <w:rFonts w:hint="eastAsia" w:ascii="华文楷体" w:hAnsi="华文楷体" w:eastAsia="华文楷体"/>
          <w:sz w:val="28"/>
          <w:szCs w:val="28"/>
        </w:rPr>
        <w:t>但是他直接的字面上的意思还是放在唯一能缘不存在这方面，</w:t>
      </w:r>
    </w:p>
    <w:p>
      <w:pPr>
        <w:ind w:firstLine="0"/>
        <w:jc w:val="center"/>
        <w:rPr>
          <w:ins w:id="464" w:author="Administrator" w:date="2015-11-20T11:11:16Z"/>
          <w:rFonts w:hint="eastAsia" w:ascii="黑体" w:hAnsi="黑体" w:eastAsia="黑体" w:cs="黑体"/>
          <w:b/>
          <w:bCs/>
          <w:sz w:val="28"/>
          <w:szCs w:val="28"/>
          <w:rPrChange w:id="465" w:author="Administrator" w:date="2015-11-20T11:11:31Z">
            <w:rPr>
              <w:ins w:id="466" w:author="Administrator" w:date="2015-11-20T11:11:16Z"/>
              <w:rFonts w:hint="eastAsia" w:ascii="华文楷体" w:hAnsi="华文楷体" w:eastAsia="华文楷体"/>
              <w:sz w:val="28"/>
              <w:szCs w:val="28"/>
            </w:rPr>
          </w:rPrChange>
        </w:rPr>
        <w:pPrChange w:id="463" w:author="Administrator" w:date="2015-11-20T11:11:33Z">
          <w:pPr>
            <w:ind w:firstLine="570"/>
          </w:pPr>
        </w:pPrChange>
      </w:pPr>
      <w:r>
        <w:rPr>
          <w:rFonts w:hint="eastAsia" w:ascii="黑体" w:hAnsi="黑体" w:eastAsia="黑体" w:cs="黑体"/>
          <w:b/>
          <w:bCs/>
          <w:sz w:val="28"/>
          <w:szCs w:val="28"/>
          <w:rPrChange w:id="467" w:author="Administrator" w:date="2015-11-20T11:11:31Z">
            <w:rPr>
              <w:rFonts w:hint="eastAsia" w:ascii="华文楷体" w:hAnsi="华文楷体" w:eastAsia="华文楷体"/>
              <w:sz w:val="28"/>
              <w:szCs w:val="28"/>
            </w:rPr>
          </w:rPrChange>
        </w:rPr>
        <w:t>微尘性白等，唯一性无分，</w:t>
      </w:r>
    </w:p>
    <w:p>
      <w:pPr>
        <w:ind w:firstLine="0"/>
        <w:jc w:val="center"/>
        <w:rPr>
          <w:ins w:id="469" w:author="Administrator" w:date="2015-11-20T11:11:23Z"/>
          <w:rFonts w:hint="eastAsia" w:ascii="黑体" w:hAnsi="黑体" w:eastAsia="黑体" w:cs="黑体"/>
          <w:b/>
          <w:bCs/>
          <w:sz w:val="28"/>
          <w:szCs w:val="28"/>
          <w:rPrChange w:id="470" w:author="Administrator" w:date="2015-11-20T11:11:31Z">
            <w:rPr>
              <w:ins w:id="471" w:author="Administrator" w:date="2015-11-20T11:11:23Z"/>
              <w:rFonts w:hint="eastAsia" w:ascii="华文楷体" w:hAnsi="华文楷体" w:eastAsia="华文楷体"/>
              <w:sz w:val="28"/>
              <w:szCs w:val="28"/>
            </w:rPr>
          </w:rPrChange>
        </w:rPr>
        <w:pPrChange w:id="468" w:author="Administrator" w:date="2015-11-20T11:11:33Z">
          <w:pPr>
            <w:ind w:firstLine="570"/>
          </w:pPr>
        </w:pPrChange>
      </w:pPr>
      <w:r>
        <w:rPr>
          <w:rFonts w:hint="eastAsia" w:ascii="黑体" w:hAnsi="黑体" w:eastAsia="黑体" w:cs="黑体"/>
          <w:b/>
          <w:bCs/>
          <w:sz w:val="28"/>
          <w:szCs w:val="28"/>
          <w:rPrChange w:id="472" w:author="Administrator" w:date="2015-11-20T11:11:31Z">
            <w:rPr>
              <w:rFonts w:hint="eastAsia" w:ascii="华文楷体" w:hAnsi="华文楷体" w:eastAsia="华文楷体"/>
              <w:sz w:val="28"/>
              <w:szCs w:val="28"/>
            </w:rPr>
          </w:rPrChange>
        </w:rPr>
        <w:t>呈现何识前，自绝无领受。</w:t>
      </w:r>
    </w:p>
    <w:p>
      <w:pPr>
        <w:ind w:firstLine="0"/>
        <w:rPr>
          <w:del w:id="474" w:author="Administrator" w:date="2015-11-20T13:31:49Z"/>
          <w:rFonts w:ascii="华文楷体" w:hAnsi="华文楷体" w:eastAsia="华文楷体"/>
          <w:sz w:val="28"/>
          <w:szCs w:val="28"/>
        </w:rPr>
        <w:pPrChange w:id="473" w:author="Administrator" w:date="2015-11-13T10:01:23Z">
          <w:pPr>
            <w:ind w:firstLine="570"/>
          </w:pPr>
        </w:pPrChange>
      </w:pPr>
      <w:r>
        <w:rPr>
          <w:rFonts w:hint="eastAsia" w:ascii="华文楷体" w:hAnsi="华文楷体" w:eastAsia="华文楷体"/>
          <w:sz w:val="28"/>
          <w:szCs w:val="28"/>
        </w:rPr>
        <w:t>那么就说是如果我们要认为有一个真正的唯一的心识，如果有一个唯一的心识的话那么应该有一个唯一的法，有一个唯一的所缘的无情法，因为就说心识和所缘之间呢</w:t>
      </w:r>
      <w:ins w:id="475" w:author="Administrator" w:date="2015-11-20T11:12:33Z">
        <w:r>
          <w:rPr>
            <w:rFonts w:hint="eastAsia" w:ascii="华文楷体" w:hAnsi="华文楷体" w:eastAsia="华文楷体"/>
            <w:sz w:val="28"/>
            <w:szCs w:val="28"/>
            <w:lang w:eastAsia="zh-CN"/>
          </w:rPr>
          <w:t>，</w:t>
        </w:r>
      </w:ins>
      <w:r>
        <w:rPr>
          <w:rFonts w:hint="eastAsia" w:ascii="华文楷体" w:hAnsi="华文楷体" w:eastAsia="华文楷体"/>
          <w:sz w:val="28"/>
          <w:szCs w:val="28"/>
        </w:rPr>
        <w:t>就有一种非常特殊的关系</w:t>
      </w:r>
      <w:ins w:id="476" w:author="Administrator" w:date="2015-11-20T11:12:35Z">
        <w:r>
          <w:rPr>
            <w:rFonts w:hint="eastAsia" w:ascii="华文楷体" w:hAnsi="华文楷体" w:eastAsia="华文楷体"/>
            <w:sz w:val="28"/>
            <w:szCs w:val="28"/>
            <w:lang w:eastAsia="zh-CN"/>
          </w:rPr>
          <w:t>，</w:t>
        </w:r>
      </w:ins>
      <w:r>
        <w:rPr>
          <w:rFonts w:hint="eastAsia" w:ascii="华文楷体" w:hAnsi="华文楷体" w:eastAsia="华文楷体"/>
          <w:sz w:val="28"/>
          <w:szCs w:val="28"/>
        </w:rPr>
        <w:t>一种简便的</w:t>
      </w:r>
      <w:del w:id="477" w:author="Administrator" w:date="2015-11-20T11:12:44Z">
        <w:r>
          <w:rPr>
            <w:rFonts w:hint="eastAsia" w:ascii="华文楷体" w:hAnsi="华文楷体" w:eastAsia="华文楷体"/>
            <w:sz w:val="28"/>
            <w:szCs w:val="28"/>
          </w:rPr>
          <w:delText>【16:03】</w:delText>
        </w:r>
      </w:del>
      <w:ins w:id="478" w:author="Administrator" w:date="2015-11-20T11:12:44Z">
        <w:r>
          <w:rPr>
            <w:rFonts w:hint="eastAsia" w:ascii="华文楷体" w:hAnsi="华文楷体" w:eastAsia="华文楷体"/>
            <w:sz w:val="28"/>
            <w:szCs w:val="28"/>
            <w:lang w:eastAsia="zh-CN"/>
          </w:rPr>
          <w:t>联系</w:t>
        </w:r>
      </w:ins>
      <w:ins w:id="479" w:author="Administrator" w:date="2015-11-20T11:12:45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w:t>
      </w:r>
      <w:del w:id="480" w:author="Administrator" w:date="2015-11-20T11:12:59Z">
        <w:r>
          <w:rPr>
            <w:rFonts w:hint="eastAsia" w:ascii="华文楷体" w:hAnsi="华文楷体" w:eastAsia="华文楷体"/>
            <w:sz w:val="28"/>
            <w:szCs w:val="28"/>
          </w:rPr>
          <w:delText>我们呢</w:delText>
        </w:r>
      </w:del>
      <w:r>
        <w:rPr>
          <w:rFonts w:hint="eastAsia" w:ascii="华文楷体" w:hAnsi="华文楷体" w:eastAsia="华文楷体"/>
          <w:sz w:val="28"/>
          <w:szCs w:val="28"/>
        </w:rPr>
        <w:t>首先</w:t>
      </w:r>
      <w:ins w:id="481" w:author="Administrator" w:date="2015-11-20T11:13:04Z">
        <w:r>
          <w:rPr>
            <w:rFonts w:hint="eastAsia" w:ascii="华文楷体" w:hAnsi="华文楷体" w:eastAsia="华文楷体"/>
            <w:sz w:val="28"/>
            <w:szCs w:val="28"/>
          </w:rPr>
          <w:t>我们呢</w:t>
        </w:r>
      </w:ins>
      <w:r>
        <w:rPr>
          <w:rFonts w:hint="eastAsia" w:ascii="华文楷体" w:hAnsi="华文楷体" w:eastAsia="华文楷体"/>
          <w:sz w:val="28"/>
          <w:szCs w:val="28"/>
        </w:rPr>
        <w:t>要了知</w:t>
      </w:r>
      <w:ins w:id="482" w:author="Administrator" w:date="2015-11-20T11:13:09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如果存在一个唯一的能缘那么你必须要安立一个唯一的所缘，那么安立唯一所缘的时候</w:t>
      </w:r>
      <w:ins w:id="483" w:author="Administrator" w:date="2015-11-20T11:13:28Z">
        <w:r>
          <w:rPr>
            <w:rFonts w:hint="eastAsia" w:ascii="华文楷体" w:hAnsi="华文楷体" w:eastAsia="华文楷体"/>
            <w:sz w:val="28"/>
            <w:szCs w:val="28"/>
            <w:lang w:eastAsia="zh-CN"/>
          </w:rPr>
          <w:t>，</w:t>
        </w:r>
      </w:ins>
      <w:r>
        <w:rPr>
          <w:rFonts w:hint="eastAsia" w:ascii="华文楷体" w:hAnsi="华文楷体" w:eastAsia="华文楷体"/>
          <w:sz w:val="28"/>
          <w:szCs w:val="28"/>
        </w:rPr>
        <w:t>怎么样去安立呢</w:t>
      </w:r>
      <w:del w:id="484" w:author="Administrator" w:date="2015-11-20T11:13:31Z">
        <w:r>
          <w:rPr>
            <w:rFonts w:hint="eastAsia" w:ascii="华文楷体" w:hAnsi="华文楷体" w:eastAsia="华文楷体"/>
            <w:sz w:val="28"/>
            <w:szCs w:val="28"/>
          </w:rPr>
          <w:delText>，</w:delText>
        </w:r>
      </w:del>
      <w:ins w:id="485" w:author="Administrator" w:date="2015-11-20T11:13:31Z">
        <w:r>
          <w:rPr>
            <w:rFonts w:hint="eastAsia" w:ascii="华文楷体" w:hAnsi="华文楷体" w:eastAsia="华文楷体"/>
            <w:sz w:val="28"/>
            <w:szCs w:val="28"/>
            <w:lang w:eastAsia="zh-CN"/>
          </w:rPr>
          <w:t>？</w:t>
        </w:r>
      </w:ins>
      <w:r>
        <w:rPr>
          <w:rFonts w:hint="eastAsia" w:ascii="华文楷体" w:hAnsi="华文楷体" w:eastAsia="华文楷体"/>
          <w:sz w:val="28"/>
          <w:szCs w:val="28"/>
        </w:rPr>
        <w:t>你粗大的法上面</w:t>
      </w:r>
      <w:del w:id="486" w:author="Administrator" w:date="2015-11-20T11:13:45Z">
        <w:r>
          <w:rPr>
            <w:rFonts w:hint="eastAsia" w:ascii="华文楷体" w:hAnsi="华文楷体" w:eastAsia="华文楷体"/>
            <w:sz w:val="28"/>
            <w:szCs w:val="28"/>
          </w:rPr>
          <w:delText>是</w:delText>
        </w:r>
      </w:del>
      <w:ins w:id="487" w:author="Administrator" w:date="2015-11-20T11:13:45Z">
        <w:r>
          <w:rPr>
            <w:rFonts w:hint="eastAsia" w:ascii="华文楷体" w:hAnsi="华文楷体" w:eastAsia="华文楷体"/>
            <w:sz w:val="28"/>
            <w:szCs w:val="28"/>
            <w:lang w:eastAsia="zh-CN"/>
          </w:rPr>
          <w:t>它那</w:t>
        </w:r>
      </w:ins>
      <w:r>
        <w:rPr>
          <w:rFonts w:hint="eastAsia" w:ascii="华文楷体" w:hAnsi="华文楷体" w:eastAsia="华文楷体"/>
          <w:sz w:val="28"/>
          <w:szCs w:val="28"/>
        </w:rPr>
        <w:t>很明显的，粗大的法上面根本不具备所谓的唯一的</w:t>
      </w:r>
      <w:ins w:id="488" w:author="Administrator" w:date="2015-11-20T11:13:58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自性的，所以说这样分析下去的时候呢</w:t>
      </w:r>
      <w:ins w:id="489" w:author="Administrator" w:date="2015-11-20T11:14:04Z">
        <w:r>
          <w:rPr>
            <w:rFonts w:hint="eastAsia" w:ascii="华文楷体" w:hAnsi="华文楷体" w:eastAsia="华文楷体"/>
            <w:sz w:val="28"/>
            <w:szCs w:val="28"/>
            <w:lang w:eastAsia="zh-CN"/>
          </w:rPr>
          <w:t>，</w:t>
        </w:r>
      </w:ins>
      <w:r>
        <w:rPr>
          <w:rFonts w:hint="eastAsia" w:ascii="华文楷体" w:hAnsi="华文楷体" w:eastAsia="华文楷体"/>
          <w:sz w:val="28"/>
          <w:szCs w:val="28"/>
        </w:rPr>
        <w:t>就分析到微尘，比如说微尘性白等，那么这个白色微尘自性的这个白色或者就说这个黄色，反正不管是白还是黄，这里面挑选一个出来，那么如果我们说这样一种极微自性的</w:t>
      </w:r>
      <w:del w:id="490" w:author="Administrator" w:date="2015-11-20T11:14:26Z">
        <w:r>
          <w:rPr>
            <w:rFonts w:hint="eastAsia" w:ascii="华文楷体" w:hAnsi="华文楷体" w:eastAsia="华文楷体"/>
            <w:sz w:val="28"/>
            <w:szCs w:val="28"/>
          </w:rPr>
          <w:delText>这个</w:delText>
        </w:r>
      </w:del>
      <w:r>
        <w:rPr>
          <w:rFonts w:hint="eastAsia" w:ascii="华文楷体" w:hAnsi="华文楷体" w:eastAsia="华文楷体"/>
          <w:sz w:val="28"/>
          <w:szCs w:val="28"/>
        </w:rPr>
        <w:t>白色或者就说白色的极微自性呢</w:t>
      </w:r>
      <w:ins w:id="491" w:author="Administrator" w:date="2015-11-20T11:14:38Z">
        <w:r>
          <w:rPr>
            <w:rFonts w:hint="eastAsia" w:ascii="华文楷体" w:hAnsi="华文楷体" w:eastAsia="华文楷体"/>
            <w:sz w:val="28"/>
            <w:szCs w:val="28"/>
            <w:lang w:eastAsia="zh-CN"/>
          </w:rPr>
          <w:t>，</w:t>
        </w:r>
      </w:ins>
      <w:r>
        <w:rPr>
          <w:rFonts w:hint="eastAsia" w:ascii="华文楷体" w:hAnsi="华文楷体" w:eastAsia="华文楷体"/>
          <w:sz w:val="28"/>
          <w:szCs w:val="28"/>
        </w:rPr>
        <w:t>他分到最后的时候成极微的时候呢</w:t>
      </w:r>
      <w:ins w:id="492" w:author="Administrator" w:date="2015-11-20T11:14:42Z">
        <w:r>
          <w:rPr>
            <w:rFonts w:hint="eastAsia" w:ascii="华文楷体" w:hAnsi="华文楷体" w:eastAsia="华文楷体"/>
            <w:sz w:val="28"/>
            <w:szCs w:val="28"/>
            <w:lang w:eastAsia="zh-CN"/>
          </w:rPr>
          <w:t>，</w:t>
        </w:r>
      </w:ins>
      <w:r>
        <w:rPr>
          <w:rFonts w:hint="eastAsia" w:ascii="华文楷体" w:hAnsi="华文楷体" w:eastAsia="华文楷体"/>
          <w:sz w:val="28"/>
          <w:szCs w:val="28"/>
        </w:rPr>
        <w:t>他应该没有方分了，他是无分微尘，无分微尘就说明他没有部分，再没有方分这个应该是唯一的吧，他就是唯一性的，这个微尘是唯一性的无分微尘</w:t>
      </w:r>
      <w:ins w:id="493" w:author="Administrator" w:date="2015-11-20T11:15:07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那么就是说在分别念面前我们可以这样安立</w:t>
      </w:r>
      <w:ins w:id="494" w:author="Administrator" w:date="2015-11-20T11:15:19Z">
        <w:r>
          <w:rPr>
            <w:rFonts w:hint="eastAsia" w:ascii="华文楷体" w:hAnsi="华文楷体" w:eastAsia="华文楷体"/>
            <w:sz w:val="28"/>
            <w:szCs w:val="28"/>
            <w:lang w:eastAsia="zh-CN"/>
          </w:rPr>
          <w:t>：</w:t>
        </w:r>
      </w:ins>
      <w:r>
        <w:rPr>
          <w:rFonts w:hint="eastAsia" w:ascii="华文楷体" w:hAnsi="华文楷体" w:eastAsia="华文楷体"/>
          <w:sz w:val="28"/>
          <w:szCs w:val="28"/>
        </w:rPr>
        <w:t>他又是一种就说是无分的</w:t>
      </w:r>
      <w:ins w:id="495" w:author="Administrator" w:date="2015-11-20T11:15:30Z">
        <w:r>
          <w:rPr>
            <w:rFonts w:hint="eastAsia" w:ascii="华文楷体" w:hAnsi="华文楷体" w:eastAsia="华文楷体"/>
            <w:sz w:val="28"/>
            <w:szCs w:val="28"/>
            <w:lang w:eastAsia="zh-CN"/>
          </w:rPr>
          <w:t>又是</w:t>
        </w:r>
      </w:ins>
      <w:r>
        <w:rPr>
          <w:rFonts w:hint="eastAsia" w:ascii="华文楷体" w:hAnsi="华文楷体" w:eastAsia="华文楷体"/>
          <w:sz w:val="28"/>
          <w:szCs w:val="28"/>
        </w:rPr>
        <w:t>微尘，他应该是所缘，所以从这个方面似乎呢</w:t>
      </w:r>
      <w:ins w:id="496" w:author="Administrator" w:date="2015-11-20T11:15:44Z">
        <w:r>
          <w:rPr>
            <w:rFonts w:hint="eastAsia" w:ascii="华文楷体" w:hAnsi="华文楷体" w:eastAsia="华文楷体"/>
            <w:sz w:val="28"/>
            <w:szCs w:val="28"/>
            <w:lang w:eastAsia="zh-CN"/>
          </w:rPr>
          <w:t>，</w:t>
        </w:r>
      </w:ins>
      <w:r>
        <w:rPr>
          <w:rFonts w:hint="eastAsia" w:ascii="华文楷体" w:hAnsi="华文楷体" w:eastAsia="华文楷体"/>
          <w:sz w:val="28"/>
          <w:szCs w:val="28"/>
        </w:rPr>
        <w:t>就好像对镜就具备</w:t>
      </w:r>
      <w:del w:id="497" w:author="Administrator" w:date="2015-11-20T11:15:48Z">
        <w:r>
          <w:rPr>
            <w:rFonts w:hint="eastAsia" w:ascii="华文楷体" w:hAnsi="华文楷体" w:eastAsia="华文楷体"/>
            <w:sz w:val="28"/>
            <w:szCs w:val="28"/>
          </w:rPr>
          <w:delText>这个</w:delText>
        </w:r>
      </w:del>
      <w:r>
        <w:rPr>
          <w:rFonts w:hint="eastAsia" w:ascii="华文楷体" w:hAnsi="华文楷体" w:eastAsia="华文楷体"/>
          <w:sz w:val="28"/>
          <w:szCs w:val="28"/>
        </w:rPr>
        <w:t>条件了，这个对镜存在我们找到了一个对镜他是一个唯一的自性</w:t>
      </w:r>
      <w:ins w:id="498" w:author="Administrator" w:date="2015-11-20T11:15:59Z">
        <w:r>
          <w:rPr>
            <w:rFonts w:hint="eastAsia" w:ascii="华文楷体" w:hAnsi="华文楷体" w:eastAsia="华文楷体"/>
            <w:sz w:val="28"/>
            <w:szCs w:val="28"/>
            <w:lang w:eastAsia="zh-CN"/>
          </w:rPr>
          <w:t>，</w:t>
        </w:r>
      </w:ins>
      <w:r>
        <w:rPr>
          <w:rFonts w:hint="eastAsia" w:ascii="华文楷体" w:hAnsi="华文楷体" w:eastAsia="华文楷体"/>
          <w:sz w:val="28"/>
          <w:szCs w:val="28"/>
        </w:rPr>
        <w:t>他是一个无分微尘的自性，你看着这不是找到了吗，如果我把这个所缘找到了那么能够缘他的这个能缘一下子就能够成立是唯一的心识吗，所谓的心识他就</w:t>
      </w:r>
      <w:ins w:id="499" w:author="Administrator" w:date="2015-11-20T11:16:17Z">
        <w:r>
          <w:rPr>
            <w:rFonts w:hint="eastAsia" w:ascii="华文楷体" w:hAnsi="华文楷体" w:eastAsia="华文楷体"/>
            <w:sz w:val="28"/>
            <w:szCs w:val="28"/>
            <w:lang w:eastAsia="zh-CN"/>
          </w:rPr>
          <w:t>觉得</w:t>
        </w:r>
      </w:ins>
      <w:r>
        <w:rPr>
          <w:rFonts w:hint="eastAsia" w:ascii="华文楷体" w:hAnsi="华文楷体" w:eastAsia="华文楷体"/>
          <w:sz w:val="28"/>
          <w:szCs w:val="28"/>
        </w:rPr>
        <w:t>是这样的能缘所缘相对</w:t>
      </w:r>
      <w:del w:id="500" w:author="Administrator" w:date="2015-11-20T11:16:26Z">
        <w:r>
          <w:rPr>
            <w:rFonts w:hint="eastAsia" w:ascii="华文楷体" w:hAnsi="华文楷体" w:eastAsia="华文楷体"/>
            <w:sz w:val="28"/>
            <w:szCs w:val="28"/>
          </w:rPr>
          <w:delText>应</w:delText>
        </w:r>
      </w:del>
      <w:ins w:id="501" w:author="Administrator" w:date="2015-11-20T11:16:26Z">
        <w:r>
          <w:rPr>
            <w:rFonts w:hint="eastAsia" w:ascii="华文楷体" w:hAnsi="华文楷体" w:eastAsia="华文楷体"/>
            <w:sz w:val="28"/>
            <w:szCs w:val="28"/>
            <w:lang w:eastAsia="zh-CN"/>
          </w:rPr>
          <w:t>等</w:t>
        </w:r>
      </w:ins>
      <w:r>
        <w:rPr>
          <w:rFonts w:hint="eastAsia" w:ascii="华文楷体" w:hAnsi="华文楷体" w:eastAsia="华文楷体"/>
          <w:sz w:val="28"/>
          <w:szCs w:val="28"/>
        </w:rPr>
        <w:t>成立的，他觉得最后分析到微尘极微的时候</w:t>
      </w:r>
      <w:ins w:id="502" w:author="Administrator" w:date="2015-11-20T11:16:42Z">
        <w:r>
          <w:rPr>
            <w:rFonts w:hint="eastAsia" w:ascii="华文楷体" w:hAnsi="华文楷体" w:eastAsia="华文楷体"/>
            <w:sz w:val="28"/>
            <w:szCs w:val="28"/>
            <w:lang w:eastAsia="zh-CN"/>
          </w:rPr>
          <w:t>，</w:t>
        </w:r>
      </w:ins>
      <w:r>
        <w:rPr>
          <w:rFonts w:hint="eastAsia" w:ascii="华文楷体" w:hAnsi="华文楷体" w:eastAsia="华文楷体"/>
          <w:sz w:val="28"/>
          <w:szCs w:val="28"/>
        </w:rPr>
        <w:t>可以找到一位唯一的无分</w:t>
      </w:r>
      <w:ins w:id="503" w:author="Administrator" w:date="2015-11-20T11:16:37Z">
        <w:r>
          <w:rPr>
            <w:rFonts w:hint="eastAsia" w:ascii="华文楷体" w:hAnsi="华文楷体" w:eastAsia="华文楷体"/>
            <w:sz w:val="28"/>
            <w:szCs w:val="28"/>
            <w:lang w:eastAsia="zh-CN"/>
          </w:rPr>
          <w:t>的</w:t>
        </w:r>
      </w:ins>
      <w:r>
        <w:rPr>
          <w:rFonts w:hint="eastAsia" w:ascii="华文楷体" w:hAnsi="华文楷体" w:eastAsia="华文楷体"/>
          <w:sz w:val="28"/>
          <w:szCs w:val="28"/>
        </w:rPr>
        <w:t>微尘</w:t>
      </w:r>
      <w:ins w:id="504" w:author="Administrator" w:date="2015-11-20T11:16:39Z">
        <w:r>
          <w:rPr>
            <w:rFonts w:hint="eastAsia" w:ascii="华文楷体" w:hAnsi="华文楷体" w:eastAsia="华文楷体"/>
            <w:sz w:val="28"/>
            <w:szCs w:val="28"/>
            <w:lang w:eastAsia="zh-CN"/>
          </w:rPr>
          <w:t>，</w:t>
        </w:r>
      </w:ins>
      <w:r>
        <w:rPr>
          <w:rFonts w:hint="eastAsia" w:ascii="华文楷体" w:hAnsi="华文楷体" w:eastAsia="华文楷体"/>
          <w:sz w:val="28"/>
          <w:szCs w:val="28"/>
        </w:rPr>
        <w:t>但是后面静命论师在说的时候</w:t>
      </w:r>
      <w:r>
        <w:rPr>
          <w:rFonts w:hint="eastAsia" w:ascii="华文楷体" w:hAnsi="华文楷体" w:eastAsia="华文楷体"/>
          <w:b/>
          <w:bCs/>
          <w:sz w:val="28"/>
          <w:szCs w:val="28"/>
          <w:rPrChange w:id="505" w:author="Administrator" w:date="2015-11-20T11:16:58Z">
            <w:rPr>
              <w:rFonts w:hint="eastAsia" w:ascii="华文楷体" w:hAnsi="华文楷体" w:eastAsia="华文楷体"/>
              <w:sz w:val="28"/>
              <w:szCs w:val="28"/>
            </w:rPr>
          </w:rPrChange>
        </w:rPr>
        <w:t>呈现何识前，自绝无领受</w:t>
      </w:r>
      <w:r>
        <w:rPr>
          <w:rFonts w:hint="eastAsia" w:ascii="华文楷体" w:hAnsi="华文楷体" w:eastAsia="华文楷体"/>
          <w:sz w:val="28"/>
          <w:szCs w:val="28"/>
        </w:rPr>
        <w:t>，你虽然认为有一个这样</w:t>
      </w:r>
      <w:ins w:id="506" w:author="Administrator" w:date="2015-11-20T11:17:10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所缘，但是这个</w:t>
      </w:r>
      <w:del w:id="507" w:author="Administrator" w:date="2015-11-20T11:17:24Z">
        <w:r>
          <w:rPr>
            <w:rFonts w:hint="eastAsia" w:ascii="华文楷体" w:hAnsi="华文楷体" w:eastAsia="华文楷体"/>
            <w:sz w:val="28"/>
            <w:szCs w:val="28"/>
          </w:rPr>
          <w:delText>为什么</w:delText>
        </w:r>
      </w:del>
      <w:ins w:id="508" w:author="Administrator" w:date="2015-11-20T11:17:24Z">
        <w:r>
          <w:rPr>
            <w:rFonts w:hint="eastAsia" w:ascii="华文楷体" w:hAnsi="华文楷体" w:eastAsia="华文楷体"/>
            <w:sz w:val="28"/>
            <w:szCs w:val="28"/>
            <w:lang w:eastAsia="zh-CN"/>
          </w:rPr>
          <w:t>能不能</w:t>
        </w:r>
      </w:ins>
      <w:r>
        <w:rPr>
          <w:rFonts w:hint="eastAsia" w:ascii="华文楷体" w:hAnsi="华文楷体" w:eastAsia="华文楷体"/>
          <w:sz w:val="28"/>
          <w:szCs w:val="28"/>
        </w:rPr>
        <w:t>成为所缘呢</w:t>
      </w:r>
      <w:del w:id="509" w:author="Administrator" w:date="2015-11-20T11:17:28Z">
        <w:r>
          <w:rPr>
            <w:rFonts w:hint="eastAsia" w:ascii="华文楷体" w:hAnsi="华文楷体" w:eastAsia="华文楷体"/>
            <w:sz w:val="28"/>
            <w:szCs w:val="28"/>
          </w:rPr>
          <w:delText>，</w:delText>
        </w:r>
      </w:del>
      <w:ins w:id="510" w:author="Administrator" w:date="2015-11-20T11:17:28Z">
        <w:r>
          <w:rPr>
            <w:rFonts w:hint="eastAsia" w:ascii="华文楷体" w:hAnsi="华文楷体" w:eastAsia="华文楷体"/>
            <w:sz w:val="28"/>
            <w:szCs w:val="28"/>
            <w:lang w:eastAsia="zh-CN"/>
          </w:rPr>
          <w:t>？</w:t>
        </w:r>
      </w:ins>
      <w:r>
        <w:rPr>
          <w:rFonts w:hint="eastAsia" w:ascii="华文楷体" w:hAnsi="华文楷体" w:eastAsia="华文楷体"/>
          <w:sz w:val="28"/>
          <w:szCs w:val="28"/>
        </w:rPr>
        <w:t>实际上这个还没有办法成为一个真实的所缘，为什么呢</w:t>
      </w:r>
      <w:ins w:id="511" w:author="Administrator" w:date="2015-11-20T11:17:59Z">
        <w:r>
          <w:rPr>
            <w:rFonts w:hint="eastAsia" w:ascii="华文楷体" w:hAnsi="华文楷体" w:eastAsia="华文楷体"/>
            <w:sz w:val="28"/>
            <w:szCs w:val="28"/>
            <w:lang w:eastAsia="zh-CN"/>
          </w:rPr>
          <w:t>？</w:t>
        </w:r>
      </w:ins>
      <w:r>
        <w:rPr>
          <w:rFonts w:hint="eastAsia" w:ascii="华文楷体" w:hAnsi="华文楷体" w:eastAsia="华文楷体"/>
          <w:sz w:val="28"/>
          <w:szCs w:val="28"/>
        </w:rPr>
        <w:t>因为这样一种唯一性，无分的这样一种微尘呈现何识前，自绝无领受，他不管是呈现在哪一种心识面前，自就是自己</w:t>
      </w:r>
      <w:ins w:id="512" w:author="Administrator" w:date="2015-11-20T11:18:19Z">
        <w:r>
          <w:rPr>
            <w:rFonts w:hint="eastAsia" w:ascii="华文楷体" w:hAnsi="华文楷体" w:eastAsia="华文楷体"/>
            <w:sz w:val="28"/>
            <w:szCs w:val="28"/>
            <w:lang w:eastAsia="zh-CN"/>
          </w:rPr>
          <w:t>，</w:t>
        </w:r>
      </w:ins>
      <w:r>
        <w:rPr>
          <w:rFonts w:hint="eastAsia" w:ascii="华文楷体" w:hAnsi="华文楷体" w:eastAsia="华文楷体"/>
          <w:sz w:val="28"/>
          <w:szCs w:val="28"/>
        </w:rPr>
        <w:t>绝对是无法领受的，这个自绝不是</w:t>
      </w:r>
      <w:del w:id="513" w:author="Administrator" w:date="2015-11-20T11:18:42Z">
        <w:r>
          <w:rPr>
            <w:rFonts w:hint="eastAsia" w:ascii="华文楷体" w:hAnsi="华文楷体" w:eastAsia="华文楷体"/>
            <w:sz w:val="28"/>
            <w:szCs w:val="28"/>
          </w:rPr>
          <w:delText>【18:02】</w:delText>
        </w:r>
      </w:del>
      <w:ins w:id="514" w:author="Administrator" w:date="2015-11-20T11:18:42Z">
        <w:r>
          <w:rPr>
            <w:rFonts w:hint="eastAsia" w:ascii="华文楷体" w:hAnsi="华文楷体" w:eastAsia="华文楷体"/>
            <w:sz w:val="28"/>
            <w:szCs w:val="28"/>
            <w:lang w:eastAsia="zh-CN"/>
          </w:rPr>
          <w:t>自己相违</w:t>
        </w:r>
      </w:ins>
      <w:r>
        <w:rPr>
          <w:rFonts w:hint="eastAsia" w:ascii="华文楷体" w:hAnsi="华文楷体" w:eastAsia="华文楷体"/>
          <w:sz w:val="28"/>
          <w:szCs w:val="28"/>
        </w:rPr>
        <w:t>的意思，</w:t>
      </w:r>
      <w:ins w:id="515" w:author="Administrator" w:date="2015-11-20T13:22:06Z">
        <w:r>
          <w:rPr>
            <w:rFonts w:hint="eastAsia" w:ascii="华文楷体" w:hAnsi="华文楷体" w:eastAsia="华文楷体"/>
            <w:sz w:val="28"/>
            <w:szCs w:val="28"/>
            <w:lang w:eastAsia="zh-CN"/>
          </w:rPr>
          <w:t>这方面</w:t>
        </w:r>
      </w:ins>
      <w:ins w:id="516" w:author="Administrator" w:date="2015-11-20T13:22:09Z">
        <w:r>
          <w:rPr>
            <w:rFonts w:hint="eastAsia" w:ascii="华文楷体" w:hAnsi="华文楷体" w:eastAsia="华文楷体"/>
            <w:sz w:val="28"/>
            <w:szCs w:val="28"/>
            <w:lang w:eastAsia="zh-CN"/>
          </w:rPr>
          <w:t>自</w:t>
        </w:r>
      </w:ins>
      <w:ins w:id="517" w:author="Administrator" w:date="2015-11-20T13:22:20Z">
        <w:r>
          <w:rPr>
            <w:rFonts w:hint="eastAsia" w:ascii="华文楷体" w:hAnsi="华文楷体" w:eastAsia="华文楷体"/>
            <w:sz w:val="28"/>
            <w:szCs w:val="28"/>
            <w:lang w:eastAsia="zh-CN"/>
          </w:rPr>
          <w:t>绝</w:t>
        </w:r>
      </w:ins>
      <w:ins w:id="518" w:author="Administrator" w:date="2015-11-20T13:22:21Z">
        <w:r>
          <w:rPr>
            <w:rFonts w:hint="eastAsia" w:ascii="华文楷体" w:hAnsi="华文楷体" w:eastAsia="华文楷体"/>
            <w:sz w:val="28"/>
            <w:szCs w:val="28"/>
            <w:lang w:eastAsia="zh-CN"/>
          </w:rPr>
          <w:t>就是</w:t>
        </w:r>
      </w:ins>
      <w:ins w:id="519" w:author="Administrator" w:date="2015-11-20T13:22:32Z">
        <w:r>
          <w:rPr>
            <w:rFonts w:hint="eastAsia" w:ascii="华文楷体" w:hAnsi="华文楷体" w:eastAsia="华文楷体"/>
            <w:sz w:val="28"/>
            <w:szCs w:val="28"/>
            <w:lang w:eastAsia="zh-CN"/>
          </w:rPr>
          <w:t>自己的意思</w:t>
        </w:r>
      </w:ins>
      <w:ins w:id="520" w:author="Administrator" w:date="2015-11-20T13:22:33Z">
        <w:r>
          <w:rPr>
            <w:rFonts w:hint="eastAsia" w:ascii="华文楷体" w:hAnsi="华文楷体" w:eastAsia="华文楷体"/>
            <w:sz w:val="28"/>
            <w:szCs w:val="28"/>
            <w:lang w:eastAsia="zh-CN"/>
          </w:rPr>
          <w:t>，</w:t>
        </w:r>
      </w:ins>
      <w:ins w:id="521" w:author="Administrator" w:date="2015-11-20T13:22:46Z">
        <w:r>
          <w:rPr>
            <w:rFonts w:hint="eastAsia" w:ascii="华文楷体" w:hAnsi="华文楷体" w:eastAsia="华文楷体"/>
            <w:sz w:val="28"/>
            <w:szCs w:val="28"/>
            <w:lang w:eastAsia="zh-CN"/>
          </w:rPr>
          <w:t>自己</w:t>
        </w:r>
      </w:ins>
      <w:ins w:id="522" w:author="Administrator" w:date="2015-11-20T13:22:48Z">
        <w:r>
          <w:rPr>
            <w:rFonts w:hint="eastAsia" w:ascii="华文楷体" w:hAnsi="华文楷体" w:eastAsia="华文楷体"/>
            <w:sz w:val="28"/>
            <w:szCs w:val="28"/>
            <w:lang w:eastAsia="zh-CN"/>
          </w:rPr>
          <w:t>就是</w:t>
        </w:r>
      </w:ins>
      <w:ins w:id="523" w:author="Administrator" w:date="2015-11-20T13:22:49Z">
        <w:r>
          <w:rPr>
            <w:rFonts w:hint="eastAsia" w:ascii="华文楷体" w:hAnsi="华文楷体" w:eastAsia="华文楷体"/>
            <w:sz w:val="28"/>
            <w:szCs w:val="28"/>
            <w:lang w:eastAsia="zh-CN"/>
          </w:rPr>
          <w:t>绝对</w:t>
        </w:r>
      </w:ins>
      <w:ins w:id="524" w:author="Administrator" w:date="2015-11-20T13:22:52Z">
        <w:r>
          <w:rPr>
            <w:rFonts w:hint="eastAsia" w:ascii="华文楷体" w:hAnsi="华文楷体" w:eastAsia="华文楷体"/>
            <w:sz w:val="28"/>
            <w:szCs w:val="28"/>
            <w:lang w:eastAsia="zh-CN"/>
          </w:rPr>
          <w:t>没办法</w:t>
        </w:r>
      </w:ins>
      <w:ins w:id="525" w:author="Administrator" w:date="2015-11-20T13:22:57Z">
        <w:r>
          <w:rPr>
            <w:rFonts w:hint="eastAsia" w:ascii="华文楷体" w:hAnsi="华文楷体" w:eastAsia="华文楷体"/>
            <w:sz w:val="28"/>
            <w:szCs w:val="28"/>
            <w:lang w:eastAsia="zh-CN"/>
          </w:rPr>
          <w:t>领受</w:t>
        </w:r>
      </w:ins>
      <w:ins w:id="526" w:author="Administrator" w:date="2015-11-20T13:22:58Z">
        <w:r>
          <w:rPr>
            <w:rFonts w:hint="eastAsia" w:ascii="华文楷体" w:hAnsi="华文楷体" w:eastAsia="华文楷体"/>
            <w:sz w:val="28"/>
            <w:szCs w:val="28"/>
            <w:lang w:eastAsia="zh-CN"/>
          </w:rPr>
          <w:t>的</w:t>
        </w:r>
      </w:ins>
      <w:ins w:id="527" w:author="Administrator" w:date="2015-11-20T13:23:00Z">
        <w:r>
          <w:rPr>
            <w:rFonts w:hint="eastAsia" w:ascii="华文楷体" w:hAnsi="华文楷体" w:eastAsia="华文楷体"/>
            <w:sz w:val="28"/>
            <w:szCs w:val="28"/>
            <w:lang w:eastAsia="zh-CN"/>
          </w:rPr>
          <w:t>，</w:t>
        </w:r>
      </w:ins>
      <w:ins w:id="528" w:author="Administrator" w:date="2015-11-20T13:23:04Z">
        <w:r>
          <w:rPr>
            <w:rFonts w:hint="eastAsia" w:ascii="华文楷体" w:hAnsi="华文楷体" w:eastAsia="华文楷体"/>
            <w:sz w:val="28"/>
            <w:szCs w:val="28"/>
            <w:lang w:eastAsia="zh-CN"/>
          </w:rPr>
          <w:t>有些地方</w:t>
        </w:r>
      </w:ins>
      <w:ins w:id="529" w:author="Administrator" w:date="2015-11-20T13:23:21Z">
        <w:r>
          <w:rPr>
            <w:rFonts w:hint="eastAsia" w:ascii="华文楷体" w:hAnsi="华文楷体" w:eastAsia="华文楷体"/>
            <w:sz w:val="28"/>
            <w:szCs w:val="28"/>
            <w:lang w:eastAsia="zh-CN"/>
          </w:rPr>
          <w:t>有些注释</w:t>
        </w:r>
      </w:ins>
      <w:ins w:id="530" w:author="Administrator" w:date="2015-11-20T13:23:23Z">
        <w:r>
          <w:rPr>
            <w:rFonts w:hint="eastAsia" w:ascii="华文楷体" w:hAnsi="华文楷体" w:eastAsia="华文楷体"/>
            <w:sz w:val="28"/>
            <w:szCs w:val="28"/>
            <w:lang w:eastAsia="zh-CN"/>
          </w:rPr>
          <w:t>讲</w:t>
        </w:r>
      </w:ins>
      <w:ins w:id="531" w:author="Administrator" w:date="2015-11-20T13:23:24Z">
        <w:r>
          <w:rPr>
            <w:rFonts w:hint="eastAsia" w:ascii="华文楷体" w:hAnsi="华文楷体" w:eastAsia="华文楷体"/>
            <w:sz w:val="28"/>
            <w:szCs w:val="28"/>
            <w:lang w:eastAsia="zh-CN"/>
          </w:rPr>
          <w:t>这个</w:t>
        </w:r>
      </w:ins>
      <w:ins w:id="532" w:author="Administrator" w:date="2015-11-20T13:23:27Z">
        <w:r>
          <w:rPr>
            <w:rFonts w:hint="eastAsia" w:ascii="华文楷体" w:hAnsi="华文楷体" w:eastAsia="华文楷体"/>
            <w:sz w:val="28"/>
            <w:szCs w:val="28"/>
            <w:lang w:eastAsia="zh-CN"/>
          </w:rPr>
          <w:t>自呢</w:t>
        </w:r>
      </w:ins>
      <w:del w:id="533" w:author="Administrator" w:date="2015-11-20T13:23:40Z">
        <w:r>
          <w:rPr>
            <w:rFonts w:hint="eastAsia" w:ascii="华文楷体" w:hAnsi="华文楷体" w:eastAsia="华文楷体"/>
            <w:sz w:val="28"/>
            <w:szCs w:val="28"/>
          </w:rPr>
          <w:delText>有些注释</w:delText>
        </w:r>
      </w:del>
      <w:del w:id="534" w:author="Administrator" w:date="2015-11-20T13:23:36Z">
        <w:r>
          <w:rPr>
            <w:rFonts w:hint="eastAsia" w:ascii="华文楷体" w:hAnsi="华文楷体" w:eastAsia="华文楷体"/>
            <w:sz w:val="28"/>
            <w:szCs w:val="28"/>
          </w:rPr>
          <w:delText>有些地方就是</w:delText>
        </w:r>
      </w:del>
      <w:r>
        <w:rPr>
          <w:rFonts w:hint="eastAsia" w:ascii="华文楷体" w:hAnsi="华文楷体" w:eastAsia="华文楷体"/>
          <w:sz w:val="28"/>
          <w:szCs w:val="28"/>
        </w:rPr>
        <w:t>讲静命论师的自称自谓，我静命论师是</w:t>
      </w:r>
      <w:ins w:id="535" w:author="Administrator" w:date="2015-11-20T13:23:53Z">
        <w:r>
          <w:rPr>
            <w:rFonts w:hint="eastAsia" w:ascii="华文楷体" w:hAnsi="华文楷体" w:eastAsia="华文楷体"/>
            <w:sz w:val="28"/>
            <w:szCs w:val="28"/>
            <w:lang w:eastAsia="zh-CN"/>
          </w:rPr>
          <w:t>谁</w:t>
        </w:r>
      </w:ins>
      <w:ins w:id="536" w:author="Administrator" w:date="2015-11-20T13:23:54Z">
        <w:r>
          <w:rPr>
            <w:rFonts w:hint="eastAsia" w:ascii="华文楷体" w:hAnsi="华文楷体" w:eastAsia="华文楷体"/>
            <w:sz w:val="28"/>
            <w:szCs w:val="28"/>
            <w:lang w:eastAsia="zh-CN"/>
          </w:rPr>
          <w:t>是</w:t>
        </w:r>
      </w:ins>
      <w:r>
        <w:rPr>
          <w:rFonts w:hint="eastAsia" w:ascii="华文楷体" w:hAnsi="华文楷体" w:eastAsia="华文楷体"/>
          <w:sz w:val="28"/>
          <w:szCs w:val="28"/>
        </w:rPr>
        <w:t>绝对没法领受的，有些地方说自就是学习者，反正就说是任何人，自己绝对无法领受这样一种无分微尘，那么就说呈现何识</w:t>
      </w:r>
      <w:del w:id="537" w:author="Administrator" w:date="2015-11-20T13:24:21Z">
        <w:r>
          <w:rPr>
            <w:rFonts w:hint="eastAsia" w:ascii="华文楷体" w:hAnsi="华文楷体" w:eastAsia="华文楷体"/>
            <w:sz w:val="28"/>
            <w:szCs w:val="28"/>
          </w:rPr>
          <w:delText>前</w:delText>
        </w:r>
      </w:del>
      <w:r>
        <w:rPr>
          <w:rFonts w:hint="eastAsia" w:ascii="华文楷体" w:hAnsi="华文楷体" w:eastAsia="华文楷体"/>
          <w:sz w:val="28"/>
          <w:szCs w:val="28"/>
        </w:rPr>
        <w:t>这个何识就是分两类了，不管怎么样就分为两类，分位现量识和比量识，那么就说是把这样一种微尘放在眼识面前能不能够领受他呢</w:t>
      </w:r>
      <w:del w:id="538" w:author="Administrator" w:date="2015-11-20T13:24:37Z">
        <w:r>
          <w:rPr>
            <w:rFonts w:hint="eastAsia" w:ascii="华文楷体" w:hAnsi="华文楷体" w:eastAsia="华文楷体"/>
            <w:sz w:val="28"/>
            <w:szCs w:val="28"/>
          </w:rPr>
          <w:delText>，</w:delText>
        </w:r>
      </w:del>
      <w:ins w:id="539" w:author="Administrator" w:date="2015-11-20T13:24:37Z">
        <w:r>
          <w:rPr>
            <w:rFonts w:hint="eastAsia" w:ascii="华文楷体" w:hAnsi="华文楷体" w:eastAsia="华文楷体"/>
            <w:sz w:val="28"/>
            <w:szCs w:val="28"/>
            <w:lang w:eastAsia="zh-CN"/>
          </w:rPr>
          <w:t>？</w:t>
        </w:r>
      </w:ins>
      <w:r>
        <w:rPr>
          <w:rFonts w:hint="eastAsia" w:ascii="华文楷体" w:hAnsi="华文楷体" w:eastAsia="华文楷体"/>
          <w:sz w:val="28"/>
          <w:szCs w:val="28"/>
        </w:rPr>
        <w:t>绝对领受不了，谁能够领受谁的眼识能够领受这样一种无分微尘，没办法领受，所以说如果是现量的，现量也无法领受的，那么再一个比量呢，通过比量</w:t>
      </w:r>
      <w:ins w:id="540" w:author="Administrator" w:date="2015-11-20T13:25:06Z">
        <w:r>
          <w:rPr>
            <w:rFonts w:hint="eastAsia" w:ascii="华文楷体" w:hAnsi="华文楷体" w:eastAsia="华文楷体"/>
            <w:sz w:val="28"/>
            <w:szCs w:val="28"/>
            <w:lang w:eastAsia="zh-CN"/>
          </w:rPr>
          <w:t>能不能</w:t>
        </w:r>
      </w:ins>
      <w:del w:id="541" w:author="Administrator" w:date="2015-11-20T13:25:09Z">
        <w:r>
          <w:rPr>
            <w:rFonts w:hint="eastAsia" w:ascii="华文楷体" w:hAnsi="华文楷体" w:eastAsia="华文楷体"/>
            <w:sz w:val="28"/>
            <w:szCs w:val="28"/>
          </w:rPr>
          <w:delText>有法</w:delText>
        </w:r>
      </w:del>
      <w:r>
        <w:rPr>
          <w:rFonts w:hint="eastAsia" w:ascii="华文楷体" w:hAnsi="华文楷体" w:eastAsia="华文楷体"/>
          <w:sz w:val="28"/>
          <w:szCs w:val="28"/>
        </w:rPr>
        <w:t>领受呢</w:t>
      </w:r>
      <w:del w:id="542" w:author="Administrator" w:date="2015-11-20T13:25:11Z">
        <w:r>
          <w:rPr>
            <w:rFonts w:hint="eastAsia" w:ascii="华文楷体" w:hAnsi="华文楷体" w:eastAsia="华文楷体"/>
            <w:sz w:val="28"/>
            <w:szCs w:val="28"/>
          </w:rPr>
          <w:delText>，</w:delText>
        </w:r>
      </w:del>
      <w:ins w:id="543" w:author="Administrator" w:date="2015-11-20T13:25:11Z">
        <w:r>
          <w:rPr>
            <w:rFonts w:hint="eastAsia" w:ascii="华文楷体" w:hAnsi="华文楷体" w:eastAsia="华文楷体"/>
            <w:sz w:val="28"/>
            <w:szCs w:val="28"/>
            <w:lang w:eastAsia="zh-CN"/>
          </w:rPr>
          <w:t>？</w:t>
        </w:r>
      </w:ins>
      <w:r>
        <w:rPr>
          <w:rFonts w:hint="eastAsia" w:ascii="华文楷体" w:hAnsi="华文楷体" w:eastAsia="华文楷体"/>
          <w:sz w:val="28"/>
          <w:szCs w:val="28"/>
        </w:rPr>
        <w:t>比量也是无法领受的，真的我们通过这样一种详细的分析，来观察这个微尘的时候呢，根本完全没有</w:t>
      </w:r>
      <w:ins w:id="544" w:author="Administrator" w:date="2015-11-20T13:25:39Z">
        <w:r>
          <w:rPr>
            <w:rFonts w:hint="eastAsia" w:ascii="华文楷体" w:hAnsi="华文楷体" w:eastAsia="华文楷体"/>
            <w:sz w:val="28"/>
            <w:szCs w:val="28"/>
            <w:lang w:val="en-US" w:eastAsia="zh-CN"/>
          </w:rPr>
          <w:t xml:space="preserve"> </w:t>
        </w:r>
      </w:ins>
      <w:del w:id="545" w:author="Administrator" w:date="2015-11-20T13:25:28Z">
        <w:r>
          <w:rPr>
            <w:rFonts w:hint="eastAsia" w:ascii="华文楷体" w:hAnsi="华文楷体" w:eastAsia="华文楷体"/>
            <w:sz w:val="28"/>
            <w:szCs w:val="28"/>
          </w:rPr>
          <w:delText>这个</w:delText>
        </w:r>
      </w:del>
      <w:r>
        <w:rPr>
          <w:rFonts w:hint="eastAsia" w:ascii="华文楷体" w:hAnsi="华文楷体" w:eastAsia="华文楷体"/>
          <w:sz w:val="28"/>
          <w:szCs w:val="28"/>
        </w:rPr>
        <w:t>部分的像这样没有完全部分的</w:t>
      </w:r>
      <w:del w:id="546" w:author="Administrator" w:date="2015-11-20T13:25:54Z">
        <w:r>
          <w:rPr>
            <w:rFonts w:hint="eastAsia" w:ascii="华文楷体" w:hAnsi="华文楷体" w:eastAsia="华文楷体"/>
            <w:sz w:val="28"/>
            <w:szCs w:val="28"/>
          </w:rPr>
          <w:delText>无分</w:delText>
        </w:r>
      </w:del>
      <w:ins w:id="547" w:author="Administrator" w:date="2015-11-20T13:25:54Z">
        <w:r>
          <w:rPr>
            <w:rFonts w:hint="eastAsia" w:ascii="华文楷体" w:hAnsi="华文楷体" w:eastAsia="华文楷体"/>
            <w:sz w:val="28"/>
            <w:szCs w:val="28"/>
            <w:lang w:eastAsia="zh-CN"/>
          </w:rPr>
          <w:t>像这样</w:t>
        </w:r>
      </w:ins>
      <w:ins w:id="548" w:author="Administrator" w:date="2015-11-20T13:25:55Z">
        <w:r>
          <w:rPr>
            <w:rFonts w:hint="eastAsia" w:ascii="华文楷体" w:hAnsi="华文楷体" w:eastAsia="华文楷体"/>
            <w:sz w:val="28"/>
            <w:szCs w:val="28"/>
            <w:lang w:eastAsia="zh-CN"/>
          </w:rPr>
          <w:t>的</w:t>
        </w:r>
      </w:ins>
      <w:ins w:id="549" w:author="Administrator" w:date="2015-11-20T13:26:00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微尘，通过比量来领受的话也是有很多的过患的，像这样前面我们在分析微尘的时候也是有很多很多不能成立的地方</w:t>
      </w:r>
      <w:ins w:id="550" w:author="Administrator" w:date="2015-11-20T13:26:15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所以说就说现量无法领受的比量也是无法领受的，那么如果</w:t>
      </w:r>
      <w:del w:id="551" w:author="Administrator" w:date="2015-11-20T13:26:27Z">
        <w:r>
          <w:rPr>
            <w:rFonts w:hint="eastAsia" w:ascii="华文楷体" w:hAnsi="华文楷体" w:eastAsia="华文楷体"/>
            <w:sz w:val="28"/>
            <w:szCs w:val="28"/>
          </w:rPr>
          <w:delText>【19:09】</w:delText>
        </w:r>
      </w:del>
      <w:ins w:id="552" w:author="Administrator" w:date="2015-11-20T13:26:27Z">
        <w:r>
          <w:rPr>
            <w:rFonts w:hint="eastAsia" w:ascii="华文楷体" w:hAnsi="华文楷体" w:eastAsia="华文楷体"/>
            <w:sz w:val="28"/>
            <w:szCs w:val="28"/>
            <w:lang w:eastAsia="zh-CN"/>
          </w:rPr>
          <w:t>说</w:t>
        </w:r>
      </w:ins>
      <w:ins w:id="553" w:author="Administrator" w:date="2015-11-20T13:26:31Z">
        <w:r>
          <w:rPr>
            <w:rFonts w:hint="eastAsia" w:ascii="华文楷体" w:hAnsi="华文楷体" w:eastAsia="华文楷体"/>
            <w:sz w:val="28"/>
            <w:szCs w:val="28"/>
            <w:lang w:eastAsia="zh-CN"/>
          </w:rPr>
          <w:t>没办法领受</w:t>
        </w:r>
      </w:ins>
      <w:ins w:id="554" w:author="Administrator" w:date="2015-11-20T13:26:38Z">
        <w:r>
          <w:rPr>
            <w:rFonts w:hint="eastAsia" w:ascii="华文楷体" w:hAnsi="华文楷体" w:eastAsia="华文楷体"/>
            <w:sz w:val="28"/>
            <w:szCs w:val="28"/>
          </w:rPr>
          <w:t>你</w:t>
        </w:r>
      </w:ins>
      <w:r>
        <w:rPr>
          <w:rFonts w:hint="eastAsia" w:ascii="华文楷体" w:hAnsi="华文楷体" w:eastAsia="华文楷体"/>
          <w:sz w:val="28"/>
          <w:szCs w:val="28"/>
        </w:rPr>
        <w:t>说</w:t>
      </w:r>
      <w:ins w:id="555" w:author="Administrator" w:date="2015-11-20T13:26:51Z">
        <w:r>
          <w:rPr>
            <w:rFonts w:hint="eastAsia" w:ascii="华文楷体" w:hAnsi="华文楷体" w:eastAsia="华文楷体"/>
            <w:sz w:val="28"/>
            <w:szCs w:val="28"/>
            <w:lang w:eastAsia="zh-CN"/>
          </w:rPr>
          <w:t>你</w:t>
        </w:r>
      </w:ins>
      <w:del w:id="556" w:author="Administrator" w:date="2015-11-20T13:26:36Z">
        <w:r>
          <w:rPr>
            <w:rFonts w:hint="eastAsia" w:ascii="华文楷体" w:hAnsi="华文楷体" w:eastAsia="华文楷体"/>
            <w:sz w:val="28"/>
            <w:szCs w:val="28"/>
          </w:rPr>
          <w:delText>你</w:delText>
        </w:r>
      </w:del>
      <w:r>
        <w:rPr>
          <w:rFonts w:hint="eastAsia" w:ascii="华文楷体" w:hAnsi="华文楷体" w:eastAsia="华文楷体"/>
          <w:sz w:val="28"/>
          <w:szCs w:val="28"/>
        </w:rPr>
        <w:t>这个所缘是个所缘</w:t>
      </w:r>
      <w:ins w:id="557" w:author="Administrator" w:date="2015-11-20T13:26:55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那么如何安立呢</w:t>
      </w:r>
      <w:ins w:id="558" w:author="Administrator" w:date="2015-11-20T13:27:00Z">
        <w:r>
          <w:rPr>
            <w:rFonts w:hint="eastAsia" w:ascii="华文楷体" w:hAnsi="华文楷体" w:eastAsia="华文楷体"/>
            <w:sz w:val="28"/>
            <w:szCs w:val="28"/>
            <w:lang w:eastAsia="zh-CN"/>
          </w:rPr>
          <w:t>？</w:t>
        </w:r>
      </w:ins>
      <w:r>
        <w:rPr>
          <w:rFonts w:hint="eastAsia" w:ascii="华文楷体" w:hAnsi="华文楷体" w:eastAsia="华文楷体"/>
          <w:sz w:val="28"/>
          <w:szCs w:val="28"/>
        </w:rPr>
        <w:t>那是无法安立的，但是有的时候我们呢就这样想的，既然现在在分析</w:t>
      </w:r>
      <w:ins w:id="559" w:author="Administrator" w:date="2015-11-20T13:27:12Z">
        <w:r>
          <w:rPr>
            <w:rFonts w:hint="eastAsia" w:ascii="华文楷体" w:hAnsi="华文楷体" w:eastAsia="华文楷体"/>
            <w:sz w:val="28"/>
            <w:szCs w:val="28"/>
            <w:lang w:eastAsia="zh-CN"/>
          </w:rPr>
          <w:t>颂词</w:t>
        </w:r>
      </w:ins>
      <w:del w:id="560" w:author="Administrator" w:date="2015-11-20T13:27:16Z">
        <w:r>
          <w:rPr>
            <w:rFonts w:hint="eastAsia" w:ascii="华文楷体" w:hAnsi="华文楷体" w:eastAsia="华文楷体"/>
            <w:sz w:val="28"/>
            <w:szCs w:val="28"/>
          </w:rPr>
          <w:delText xml:space="preserve">  </w:delText>
        </w:r>
      </w:del>
      <w:del w:id="561" w:author="Administrator" w:date="2015-11-20T13:27:15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的时候</w:t>
      </w:r>
      <w:ins w:id="562" w:author="Administrator" w:date="2015-11-20T13:27:23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这个无分微尘这个唯一性的无分</w:t>
      </w:r>
      <w:ins w:id="563" w:author="Administrator" w:date="2015-11-20T13:27:26Z">
        <w:r>
          <w:rPr>
            <w:rFonts w:hint="eastAsia" w:ascii="华文楷体" w:hAnsi="华文楷体" w:eastAsia="华文楷体"/>
            <w:sz w:val="28"/>
            <w:szCs w:val="28"/>
            <w:lang w:eastAsia="zh-CN"/>
          </w:rPr>
          <w:t>，</w:t>
        </w:r>
      </w:ins>
      <w:r>
        <w:rPr>
          <w:rFonts w:hint="eastAsia" w:ascii="华文楷体" w:hAnsi="华文楷体" w:eastAsia="华文楷体"/>
          <w:sz w:val="28"/>
          <w:szCs w:val="28"/>
        </w:rPr>
        <w:t>已经呈现在我们的脑海当中，这个不是就是一个所缘吗，他已经成为所缘了</w:t>
      </w:r>
      <w:ins w:id="564" w:author="Administrator" w:date="2015-11-20T13:27:45Z">
        <w:r>
          <w:rPr>
            <w:rFonts w:hint="eastAsia" w:ascii="华文楷体" w:hAnsi="华文楷体" w:eastAsia="华文楷体"/>
            <w:sz w:val="28"/>
            <w:szCs w:val="28"/>
            <w:lang w:eastAsia="zh-CN"/>
          </w:rPr>
          <w:t>，</w:t>
        </w:r>
      </w:ins>
      <w:r>
        <w:rPr>
          <w:rFonts w:hint="eastAsia" w:ascii="华文楷体" w:hAnsi="华文楷体" w:eastAsia="华文楷体"/>
          <w:sz w:val="28"/>
          <w:szCs w:val="28"/>
        </w:rPr>
        <w:t>在我们的分别念里头应该</w:t>
      </w:r>
      <w:del w:id="565" w:author="Administrator" w:date="2015-11-20T13:27:41Z">
        <w:r>
          <w:rPr>
            <w:rFonts w:hint="eastAsia" w:ascii="华文楷体" w:hAnsi="华文楷体" w:eastAsia="华文楷体"/>
            <w:sz w:val="28"/>
            <w:szCs w:val="28"/>
          </w:rPr>
          <w:delText>是</w:delText>
        </w:r>
      </w:del>
      <w:ins w:id="566" w:author="Administrator" w:date="2015-11-20T13:27:41Z">
        <w:r>
          <w:rPr>
            <w:rFonts w:hint="eastAsia" w:ascii="华文楷体" w:hAnsi="华文楷体" w:eastAsia="华文楷体"/>
            <w:sz w:val="28"/>
            <w:szCs w:val="28"/>
            <w:lang w:eastAsia="zh-CN"/>
          </w:rPr>
          <w:t>能够</w:t>
        </w:r>
      </w:ins>
      <w:r>
        <w:rPr>
          <w:rFonts w:hint="eastAsia" w:ascii="华文楷体" w:hAnsi="华文楷体" w:eastAsia="华文楷体"/>
          <w:sz w:val="28"/>
          <w:szCs w:val="28"/>
        </w:rPr>
        <w:t>成立的，所以说他就缘他的心识</w:t>
      </w:r>
      <w:del w:id="567" w:author="Administrator" w:date="2015-11-20T13:27:57Z">
        <w:r>
          <w:rPr>
            <w:rFonts w:hint="eastAsia" w:ascii="华文楷体" w:hAnsi="华文楷体" w:eastAsia="华文楷体"/>
            <w:sz w:val="28"/>
            <w:szCs w:val="28"/>
          </w:rPr>
          <w:delText>【19:28】</w:delText>
        </w:r>
      </w:del>
      <w:ins w:id="568" w:author="Administrator" w:date="2015-11-20T13:27:57Z">
        <w:r>
          <w:rPr>
            <w:rFonts w:hint="eastAsia" w:ascii="华文楷体" w:hAnsi="华文楷体" w:eastAsia="华文楷体"/>
            <w:sz w:val="28"/>
            <w:szCs w:val="28"/>
            <w:lang w:eastAsia="zh-CN"/>
          </w:rPr>
          <w:t>，</w:t>
        </w:r>
      </w:ins>
      <w:ins w:id="569" w:author="Administrator" w:date="2015-11-20T13:28:00Z">
        <w:r>
          <w:rPr>
            <w:rFonts w:hint="eastAsia" w:ascii="华文楷体" w:hAnsi="华文楷体" w:eastAsia="华文楷体"/>
            <w:sz w:val="28"/>
            <w:szCs w:val="28"/>
            <w:lang w:eastAsia="zh-CN"/>
          </w:rPr>
          <w:t>这不是</w:t>
        </w:r>
      </w:ins>
      <w:ins w:id="570" w:author="Administrator" w:date="2015-11-20T13:28:02Z">
        <w:r>
          <w:rPr>
            <w:rFonts w:hint="eastAsia" w:ascii="华文楷体" w:hAnsi="华文楷体" w:eastAsia="华文楷体"/>
            <w:sz w:val="28"/>
            <w:szCs w:val="28"/>
            <w:lang w:eastAsia="zh-CN"/>
          </w:rPr>
          <w:t>已经</w:t>
        </w:r>
      </w:ins>
      <w:ins w:id="571" w:author="Administrator" w:date="2015-11-20T13:28:05Z">
        <w:r>
          <w:rPr>
            <w:rFonts w:hint="eastAsia" w:ascii="华文楷体" w:hAnsi="华文楷体" w:eastAsia="华文楷体"/>
            <w:sz w:val="28"/>
            <w:szCs w:val="28"/>
            <w:lang w:eastAsia="zh-CN"/>
          </w:rPr>
          <w:t>有了吗</w:t>
        </w:r>
      </w:ins>
      <w:ins w:id="572" w:author="Administrator" w:date="2015-11-20T13:28:06Z">
        <w:r>
          <w:rPr>
            <w:rFonts w:hint="eastAsia" w:ascii="华文楷体" w:hAnsi="华文楷体" w:eastAsia="华文楷体"/>
            <w:sz w:val="28"/>
            <w:szCs w:val="28"/>
            <w:lang w:eastAsia="zh-CN"/>
          </w:rPr>
          <w:t>？</w:t>
        </w:r>
      </w:ins>
      <w:del w:id="573" w:author="Administrator" w:date="2015-11-20T13:28:13Z">
        <w:r>
          <w:rPr>
            <w:rFonts w:hint="eastAsia" w:ascii="华文楷体" w:hAnsi="华文楷体" w:eastAsia="华文楷体"/>
            <w:sz w:val="28"/>
            <w:szCs w:val="28"/>
          </w:rPr>
          <w:delText>所以</w:delText>
        </w:r>
      </w:del>
      <w:ins w:id="574" w:author="Administrator" w:date="2015-11-20T13:28:13Z">
        <w:r>
          <w:rPr>
            <w:rFonts w:hint="eastAsia" w:ascii="华文楷体" w:hAnsi="华文楷体" w:eastAsia="华文楷体"/>
            <w:sz w:val="28"/>
            <w:szCs w:val="28"/>
            <w:lang w:eastAsia="zh-CN"/>
          </w:rPr>
          <w:t>说</w:t>
        </w:r>
      </w:ins>
      <w:r>
        <w:rPr>
          <w:rFonts w:hint="eastAsia" w:ascii="华文楷体" w:hAnsi="华文楷体" w:eastAsia="华文楷体"/>
          <w:sz w:val="28"/>
          <w:szCs w:val="28"/>
        </w:rPr>
        <w:t>这个又是什么意思呢</w:t>
      </w:r>
      <w:del w:id="575" w:author="Administrator" w:date="2015-11-20T13:28:17Z">
        <w:r>
          <w:rPr>
            <w:rFonts w:hint="eastAsia" w:ascii="华文楷体" w:hAnsi="华文楷体" w:eastAsia="华文楷体"/>
            <w:sz w:val="28"/>
            <w:szCs w:val="28"/>
          </w:rPr>
          <w:delText>，</w:delText>
        </w:r>
      </w:del>
      <w:ins w:id="576" w:author="Administrator" w:date="2015-11-20T13:28:17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这个就是一种不符合实际情况的一种</w:t>
      </w:r>
      <w:ins w:id="577" w:author="Administrator" w:date="2015-11-20T13:28:54Z">
        <w:r>
          <w:rPr>
            <w:rFonts w:hint="eastAsia" w:ascii="华文楷体" w:hAnsi="华文楷体" w:eastAsia="华文楷体"/>
            <w:sz w:val="28"/>
            <w:szCs w:val="28"/>
            <w:lang w:eastAsia="zh-CN"/>
          </w:rPr>
          <w:t>，</w:t>
        </w:r>
      </w:ins>
      <w:r>
        <w:rPr>
          <w:rFonts w:hint="eastAsia" w:ascii="华文楷体" w:hAnsi="华文楷体" w:eastAsia="华文楷体"/>
          <w:sz w:val="28"/>
          <w:szCs w:val="28"/>
        </w:rPr>
        <w:t>这种意思</w:t>
      </w:r>
      <w:ins w:id="578" w:author="Administrator" w:date="2015-11-20T13:28:47Z">
        <w:r>
          <w:rPr>
            <w:rFonts w:hint="eastAsia" w:ascii="华文楷体" w:hAnsi="华文楷体" w:eastAsia="华文楷体"/>
            <w:sz w:val="28"/>
            <w:szCs w:val="28"/>
            <w:lang w:eastAsia="zh-CN"/>
          </w:rPr>
          <w:t>面前</w:t>
        </w:r>
      </w:ins>
      <w:r>
        <w:rPr>
          <w:rFonts w:hint="eastAsia" w:ascii="华文楷体" w:hAnsi="华文楷体" w:eastAsia="华文楷体"/>
          <w:sz w:val="28"/>
          <w:szCs w:val="28"/>
        </w:rPr>
        <w:t>可以</w:t>
      </w:r>
      <w:del w:id="579" w:author="Administrator" w:date="2015-11-20T13:28:52Z">
        <w:r>
          <w:rPr>
            <w:rFonts w:hint="eastAsia" w:ascii="华文楷体" w:hAnsi="华文楷体" w:eastAsia="华文楷体"/>
            <w:sz w:val="28"/>
            <w:szCs w:val="28"/>
          </w:rPr>
          <w:delText>了知</w:delText>
        </w:r>
      </w:del>
      <w:ins w:id="580" w:author="Administrator" w:date="2015-11-20T13:28:52Z">
        <w:r>
          <w:rPr>
            <w:rFonts w:hint="eastAsia" w:ascii="华文楷体" w:hAnsi="华文楷体" w:eastAsia="华文楷体"/>
            <w:sz w:val="28"/>
            <w:szCs w:val="28"/>
            <w:lang w:eastAsia="zh-CN"/>
          </w:rPr>
          <w:t>有</w:t>
        </w:r>
      </w:ins>
      <w:r>
        <w:rPr>
          <w:rFonts w:hint="eastAsia" w:ascii="华文楷体" w:hAnsi="华文楷体" w:eastAsia="华文楷体"/>
          <w:sz w:val="28"/>
          <w:szCs w:val="28"/>
        </w:rPr>
        <w:t>，</w:t>
      </w:r>
      <w:del w:id="581" w:author="Administrator" w:date="2015-11-20T13:29:04Z">
        <w:r>
          <w:rPr>
            <w:rFonts w:hint="eastAsia" w:ascii="华文楷体" w:hAnsi="华文楷体" w:eastAsia="华文楷体"/>
            <w:sz w:val="28"/>
            <w:szCs w:val="28"/>
          </w:rPr>
          <w:delText>因为</w:delText>
        </w:r>
      </w:del>
      <w:ins w:id="582" w:author="Administrator" w:date="2015-11-20T13:29:04Z">
        <w:r>
          <w:rPr>
            <w:rFonts w:hint="eastAsia" w:ascii="华文楷体" w:hAnsi="华文楷体" w:eastAsia="华文楷体"/>
            <w:sz w:val="28"/>
            <w:szCs w:val="28"/>
            <w:lang w:eastAsia="zh-CN"/>
          </w:rPr>
          <w:t>你</w:t>
        </w:r>
      </w:ins>
      <w:r>
        <w:rPr>
          <w:rFonts w:hint="eastAsia" w:ascii="华文楷体" w:hAnsi="华文楷体" w:eastAsia="华文楷体"/>
          <w:sz w:val="28"/>
          <w:szCs w:val="28"/>
        </w:rPr>
        <w:t>这个总相这个方面是可以有的，就说在如果你不根据实际</w:t>
      </w:r>
      <w:ins w:id="583" w:author="Administrator" w:date="2015-11-20T13:29:14Z">
        <w:r>
          <w:rPr>
            <w:rFonts w:hint="eastAsia" w:ascii="华文楷体" w:hAnsi="华文楷体" w:eastAsia="华文楷体"/>
            <w:sz w:val="28"/>
            <w:szCs w:val="28"/>
            <w:lang w:eastAsia="zh-CN"/>
          </w:rPr>
          <w:t>的</w:t>
        </w:r>
      </w:ins>
      <w:r>
        <w:rPr>
          <w:rFonts w:hint="eastAsia" w:ascii="华文楷体" w:hAnsi="华文楷体" w:eastAsia="华文楷体"/>
          <w:sz w:val="28"/>
          <w:szCs w:val="28"/>
        </w:rPr>
        <w:t>情况</w:t>
      </w:r>
      <w:ins w:id="584" w:author="Administrator" w:date="2015-11-20T13:29:16Z">
        <w:r>
          <w:rPr>
            <w:rFonts w:hint="eastAsia" w:ascii="华文楷体" w:hAnsi="华文楷体" w:eastAsia="华文楷体"/>
            <w:sz w:val="28"/>
            <w:szCs w:val="28"/>
            <w:lang w:eastAsia="zh-CN"/>
          </w:rPr>
          <w:t>，</w:t>
        </w:r>
      </w:ins>
      <w:r>
        <w:rPr>
          <w:rFonts w:hint="eastAsia" w:ascii="华文楷体" w:hAnsi="华文楷体" w:eastAsia="华文楷体"/>
          <w:sz w:val="28"/>
          <w:szCs w:val="28"/>
        </w:rPr>
        <w:t>你说他的确存在但是没有一个合理的根据，你凭自己的想象</w:t>
      </w:r>
      <w:ins w:id="585" w:author="Administrator" w:date="2015-11-20T13:29:31Z">
        <w:r>
          <w:rPr>
            <w:rFonts w:hint="eastAsia" w:ascii="华文楷体" w:hAnsi="华文楷体" w:eastAsia="华文楷体"/>
            <w:sz w:val="28"/>
            <w:szCs w:val="28"/>
            <w:lang w:eastAsia="zh-CN"/>
          </w:rPr>
          <w:t>，</w:t>
        </w:r>
      </w:ins>
      <w:r>
        <w:rPr>
          <w:rFonts w:hint="eastAsia" w:ascii="华文楷体" w:hAnsi="华文楷体" w:eastAsia="华文楷体"/>
          <w:sz w:val="28"/>
          <w:szCs w:val="28"/>
        </w:rPr>
        <w:t>不要说这样一种微尘了</w:t>
      </w:r>
      <w:ins w:id="586" w:author="Administrator" w:date="2015-11-20T13:29:28Z">
        <w:r>
          <w:rPr>
            <w:rFonts w:hint="eastAsia" w:ascii="华文楷体" w:hAnsi="华文楷体" w:eastAsia="华文楷体"/>
            <w:sz w:val="28"/>
            <w:szCs w:val="28"/>
            <w:lang w:eastAsia="zh-CN"/>
          </w:rPr>
          <w:t>，</w:t>
        </w:r>
      </w:ins>
      <w:r>
        <w:rPr>
          <w:rFonts w:hint="eastAsia" w:ascii="华文楷体" w:hAnsi="华文楷体" w:eastAsia="华文楷体"/>
          <w:sz w:val="28"/>
          <w:szCs w:val="28"/>
        </w:rPr>
        <w:t>像石女的儿子其他都可以在我们</w:t>
      </w:r>
      <w:del w:id="587" w:author="Administrator" w:date="2015-11-20T13:29:58Z">
        <w:r>
          <w:rPr>
            <w:rFonts w:hint="eastAsia" w:ascii="华文楷体" w:hAnsi="华文楷体" w:eastAsia="华文楷体"/>
            <w:sz w:val="28"/>
            <w:szCs w:val="28"/>
          </w:rPr>
          <w:delText>呢</w:delText>
        </w:r>
      </w:del>
      <w:r>
        <w:rPr>
          <w:rFonts w:hint="eastAsia" w:ascii="华文楷体" w:hAnsi="华文楷体" w:eastAsia="华文楷体"/>
          <w:sz w:val="28"/>
          <w:szCs w:val="28"/>
        </w:rPr>
        <w:t>的脑海当中可以</w:t>
      </w:r>
      <w:del w:id="588" w:author="Administrator" w:date="2015-11-20T13:29:45Z">
        <w:r>
          <w:rPr>
            <w:rFonts w:hint="eastAsia" w:ascii="华文楷体" w:hAnsi="华文楷体" w:eastAsia="华文楷体"/>
            <w:sz w:val="28"/>
            <w:szCs w:val="28"/>
          </w:rPr>
          <w:delText>无限制的来【19:53】</w:delText>
        </w:r>
      </w:del>
      <w:ins w:id="589" w:author="Administrator" w:date="2015-11-20T13:29:45Z">
        <w:r>
          <w:rPr>
            <w:rFonts w:hint="eastAsia" w:ascii="华文楷体" w:hAnsi="华文楷体" w:eastAsia="华文楷体"/>
            <w:sz w:val="28"/>
            <w:szCs w:val="28"/>
            <w:lang w:eastAsia="zh-CN"/>
          </w:rPr>
          <w:t>浮现出来</w:t>
        </w:r>
      </w:ins>
      <w:ins w:id="590" w:author="Administrator" w:date="2015-11-20T13:29:50Z">
        <w:r>
          <w:rPr>
            <w:rFonts w:hint="eastAsia" w:ascii="华文楷体" w:hAnsi="华文楷体" w:eastAsia="华文楷体"/>
            <w:sz w:val="28"/>
            <w:szCs w:val="28"/>
            <w:lang w:eastAsia="zh-CN"/>
          </w:rPr>
          <w:t>一个影像</w:t>
        </w:r>
      </w:ins>
      <w:r>
        <w:rPr>
          <w:rFonts w:hint="eastAsia" w:ascii="华文楷体" w:hAnsi="华文楷体" w:eastAsia="华文楷体"/>
          <w:sz w:val="28"/>
          <w:szCs w:val="28"/>
        </w:rPr>
        <w:t>，不是</w:t>
      </w:r>
      <w:ins w:id="591" w:author="Administrator" w:date="2015-11-20T13:30:11Z">
        <w:r>
          <w:rPr>
            <w:rFonts w:hint="eastAsia" w:ascii="华文楷体" w:hAnsi="华文楷体" w:eastAsia="华文楷体"/>
            <w:sz w:val="28"/>
            <w:szCs w:val="28"/>
            <w:lang w:eastAsia="zh-CN"/>
          </w:rPr>
          <w:t>只</w:t>
        </w:r>
      </w:ins>
      <w:r>
        <w:rPr>
          <w:rFonts w:hint="eastAsia" w:ascii="华文楷体" w:hAnsi="华文楷体" w:eastAsia="华文楷体"/>
          <w:sz w:val="28"/>
          <w:szCs w:val="28"/>
        </w:rPr>
        <w:t>这样一种能缘所缘的关系</w:t>
      </w:r>
      <w:ins w:id="592" w:author="Administrator" w:date="2015-11-20T13:30:20Z">
        <w:r>
          <w:rPr>
            <w:rFonts w:hint="eastAsia" w:ascii="华文楷体" w:hAnsi="华文楷体" w:eastAsia="华文楷体"/>
            <w:sz w:val="28"/>
            <w:szCs w:val="28"/>
            <w:lang w:eastAsia="zh-CN"/>
          </w:rPr>
          <w:t>，</w:t>
        </w:r>
      </w:ins>
      <w:r>
        <w:rPr>
          <w:rFonts w:hint="eastAsia" w:ascii="华文楷体" w:hAnsi="华文楷体" w:eastAsia="华文楷体"/>
          <w:sz w:val="28"/>
          <w:szCs w:val="28"/>
        </w:rPr>
        <w:t>而是说的的确确在外境当中有一个所缘，而且这个所缘的确能够被我们的识所领受，就像我们的眼识去领受这样</w:t>
      </w:r>
      <w:del w:id="593" w:author="Administrator" w:date="2015-11-20T13:30:35Z">
        <w:r>
          <w:rPr>
            <w:rFonts w:hint="eastAsia" w:ascii="华文楷体" w:hAnsi="华文楷体" w:eastAsia="华文楷体"/>
            <w:sz w:val="28"/>
            <w:szCs w:val="28"/>
          </w:rPr>
          <w:delText>的</w:delText>
        </w:r>
      </w:del>
      <w:ins w:id="594" w:author="Administrator" w:date="2015-11-20T13:30:35Z">
        <w:r>
          <w:rPr>
            <w:rFonts w:hint="eastAsia" w:ascii="华文楷体" w:hAnsi="华文楷体" w:eastAsia="华文楷体"/>
            <w:sz w:val="28"/>
            <w:szCs w:val="28"/>
            <w:lang w:eastAsia="zh-CN"/>
          </w:rPr>
          <w:t>柱子</w:t>
        </w:r>
      </w:ins>
      <w:ins w:id="595" w:author="Administrator" w:date="2015-11-20T13:30:37Z">
        <w:r>
          <w:rPr>
            <w:rFonts w:hint="eastAsia" w:ascii="华文楷体" w:hAnsi="华文楷体" w:eastAsia="华文楷体"/>
            <w:sz w:val="28"/>
            <w:szCs w:val="28"/>
            <w:lang w:eastAsia="zh-CN"/>
          </w:rPr>
          <w:t>一样</w:t>
        </w:r>
      </w:ins>
      <w:ins w:id="596" w:author="Administrator" w:date="2015-11-20T13:30:38Z">
        <w:r>
          <w:rPr>
            <w:rFonts w:hint="eastAsia" w:ascii="华文楷体" w:hAnsi="华文楷体" w:eastAsia="华文楷体"/>
            <w:sz w:val="28"/>
            <w:szCs w:val="28"/>
            <w:lang w:eastAsia="zh-CN"/>
          </w:rPr>
          <w:t>。</w:t>
        </w:r>
      </w:ins>
      <w:ins w:id="597" w:author="Administrator" w:date="2015-11-20T13:31:57Z">
        <w:r>
          <w:rPr>
            <w:rFonts w:hint="eastAsia" w:ascii="华文楷体" w:hAnsi="华文楷体" w:eastAsia="华文楷体"/>
            <w:sz w:val="28"/>
            <w:szCs w:val="28"/>
            <w:lang w:val="en-US" w:eastAsia="zh-CN"/>
          </w:rPr>
          <w:t xml:space="preserve"> </w:t>
        </w:r>
      </w:ins>
    </w:p>
    <w:p>
      <w:pPr>
        <w:ind w:firstLine="0"/>
        <w:rPr>
          <w:rFonts w:ascii="华文楷体" w:hAnsi="华文楷体" w:eastAsia="华文楷体"/>
          <w:sz w:val="28"/>
          <w:szCs w:val="28"/>
        </w:rPr>
        <w:pPrChange w:id="598" w:author="Administrator" w:date="2015-11-20T13:31:47Z">
          <w:pPr>
            <w:ind w:firstLine="570"/>
          </w:pPr>
        </w:pPrChange>
      </w:pPr>
      <w:del w:id="599" w:author="Administrator" w:date="2015-11-20T13:31:44Z">
        <w:r>
          <w:rPr>
            <w:rFonts w:hint="eastAsia" w:ascii="华文楷体" w:hAnsi="华文楷体" w:eastAsia="华文楷体"/>
            <w:sz w:val="28"/>
            <w:szCs w:val="28"/>
          </w:rPr>
          <w:delText>19：55你说它的确存在，但是没有一个合理的根据，你凭自己的想象，不要说这样一种微尘了，像石女儿这些其他东西都可以在我们的脑海中浮现出来一个东西。不是指这样一个能缘所缘的关系，而是说在外境中的的确确有这个所缘，而这个所缘的确能被我们的识所领受，就像我的眼识去领受这样的柱子一样。</w:delText>
        </w:r>
      </w:del>
      <w:r>
        <w:rPr>
          <w:rFonts w:hint="eastAsia" w:ascii="华文楷体" w:hAnsi="华文楷体" w:eastAsia="华文楷体"/>
          <w:sz w:val="28"/>
          <w:szCs w:val="28"/>
        </w:rPr>
        <w:t>就像我们</w:t>
      </w:r>
      <w:ins w:id="600" w:author="Administrator" w:date="2015-11-20T13:32:07Z">
        <w:r>
          <w:rPr>
            <w:rFonts w:hint="eastAsia" w:ascii="华文楷体" w:hAnsi="华文楷体" w:eastAsia="华文楷体"/>
            <w:sz w:val="28"/>
            <w:szCs w:val="28"/>
            <w:lang w:eastAsia="zh-CN"/>
          </w:rPr>
          <w:t>的</w:t>
        </w:r>
      </w:ins>
      <w:r>
        <w:rPr>
          <w:rFonts w:hint="eastAsia" w:ascii="华文楷体" w:hAnsi="华文楷体" w:eastAsia="华文楷体"/>
          <w:sz w:val="28"/>
          <w:szCs w:val="28"/>
        </w:rPr>
        <w:t>比量</w:t>
      </w:r>
      <w:del w:id="601" w:author="Administrator" w:date="2015-11-20T13:32:12Z">
        <w:r>
          <w:rPr>
            <w:rFonts w:hint="eastAsia" w:ascii="华文楷体" w:hAnsi="华文楷体" w:eastAsia="华文楷体"/>
            <w:sz w:val="28"/>
            <w:szCs w:val="28"/>
          </w:rPr>
          <w:delText>地</w:delText>
        </w:r>
      </w:del>
      <w:r>
        <w:rPr>
          <w:rFonts w:hint="eastAsia" w:ascii="华文楷体" w:hAnsi="华文楷体" w:eastAsia="华文楷体"/>
          <w:sz w:val="28"/>
          <w:szCs w:val="28"/>
        </w:rPr>
        <w:t>去推知，这样一种山后的火一样，都是有根有据的。但是你这个微尘到底怎么样呢？似乎在你的脑海中是显现出来的，但实际上就说真实的</w:t>
      </w:r>
      <w:ins w:id="602" w:author="Administrator" w:date="2015-11-20T13:32:33Z">
        <w:r>
          <w:rPr>
            <w:rFonts w:hint="eastAsia" w:ascii="华文楷体" w:hAnsi="华文楷体" w:eastAsia="华文楷体"/>
            <w:sz w:val="28"/>
            <w:szCs w:val="28"/>
            <w:lang w:eastAsia="zh-CN"/>
          </w:rPr>
          <w:t>根据</w:t>
        </w:r>
      </w:ins>
      <w:r>
        <w:rPr>
          <w:rFonts w:hint="eastAsia" w:ascii="华文楷体" w:hAnsi="华文楷体" w:eastAsia="华文楷体"/>
          <w:sz w:val="28"/>
          <w:szCs w:val="28"/>
        </w:rPr>
        <w:t>是没有的，没有一个真实的现量，也没有一个真实的比量。尤其是呢，这个微尘是一个色法，这个微尘是个色法，应该呈现在眼识</w:t>
      </w:r>
      <w:ins w:id="603" w:author="Administrator" w:date="2015-11-20T13:32:51Z">
        <w:r>
          <w:rPr>
            <w:rFonts w:hint="eastAsia" w:ascii="华文楷体" w:hAnsi="华文楷体" w:eastAsia="华文楷体"/>
            <w:sz w:val="28"/>
            <w:szCs w:val="28"/>
            <w:lang w:eastAsia="zh-CN"/>
          </w:rPr>
          <w:t>的</w:t>
        </w:r>
      </w:ins>
      <w:r>
        <w:rPr>
          <w:rFonts w:hint="eastAsia" w:ascii="华文楷体" w:hAnsi="华文楷体" w:eastAsia="华文楷体"/>
          <w:sz w:val="28"/>
          <w:szCs w:val="28"/>
        </w:rPr>
        <w:t>面前。因为从它对境的角度来讲，眼识是直接取色法的。但是什么样的眼识面前都没办法呈现出这样一种微尘，呈现不出来，所以说这方面讲的时候呢，就说即便是你说最后有一个微尘，它是唯一的，但是问题就出现在这个地方，你这个所缘没办法被任何</w:t>
      </w:r>
      <w:ins w:id="604" w:author="Administrator" w:date="2015-11-20T13:33:19Z">
        <w:r>
          <w:rPr>
            <w:rFonts w:hint="eastAsia" w:ascii="华文楷体" w:hAnsi="华文楷体" w:eastAsia="华文楷体"/>
            <w:sz w:val="28"/>
            <w:szCs w:val="28"/>
            <w:lang w:eastAsia="zh-CN"/>
          </w:rPr>
          <w:t>的</w:t>
        </w:r>
      </w:ins>
      <w:r>
        <w:rPr>
          <w:rFonts w:hint="eastAsia" w:ascii="华文楷体" w:hAnsi="华文楷体" w:eastAsia="华文楷体"/>
          <w:sz w:val="28"/>
          <w:szCs w:val="28"/>
        </w:rPr>
        <w:t>形式所领受，所以说也没办法安立一个能缘，</w:t>
      </w:r>
      <w:ins w:id="605" w:author="Administrator" w:date="2015-11-20T13:33:33Z">
        <w:r>
          <w:rPr>
            <w:rFonts w:hint="eastAsia" w:ascii="华文楷体" w:hAnsi="华文楷体" w:eastAsia="华文楷体"/>
            <w:sz w:val="28"/>
            <w:szCs w:val="28"/>
            <w:lang w:eastAsia="zh-CN"/>
          </w:rPr>
          <w:t>唯一</w:t>
        </w:r>
      </w:ins>
      <w:ins w:id="606" w:author="Administrator" w:date="2015-11-20T13:33:35Z">
        <w:r>
          <w:rPr>
            <w:rFonts w:hint="eastAsia" w:ascii="华文楷体" w:hAnsi="华文楷体" w:eastAsia="华文楷体"/>
            <w:sz w:val="28"/>
            <w:szCs w:val="28"/>
            <w:lang w:eastAsia="zh-CN"/>
          </w:rPr>
          <w:t>能</w:t>
        </w:r>
      </w:ins>
      <w:ins w:id="607" w:author="Administrator" w:date="2015-11-20T13:33:41Z">
        <w:r>
          <w:rPr>
            <w:rFonts w:hint="eastAsia" w:ascii="华文楷体" w:hAnsi="华文楷体" w:eastAsia="华文楷体"/>
            <w:sz w:val="28"/>
            <w:szCs w:val="28"/>
            <w:lang w:eastAsia="zh-CN"/>
          </w:rPr>
          <w:t>缘</w:t>
        </w:r>
      </w:ins>
      <w:ins w:id="608" w:author="Administrator" w:date="2015-11-20T13:33:44Z">
        <w:r>
          <w:rPr>
            <w:rFonts w:hint="eastAsia" w:ascii="华文楷体" w:hAnsi="华文楷体" w:eastAsia="华文楷体"/>
            <w:sz w:val="28"/>
            <w:szCs w:val="28"/>
            <w:lang w:eastAsia="zh-CN"/>
          </w:rPr>
          <w:t>是没有的</w:t>
        </w:r>
      </w:ins>
      <w:del w:id="609" w:author="Administrator" w:date="2015-11-20T13:33:53Z">
        <w:r>
          <w:rPr>
            <w:rFonts w:hint="eastAsia" w:ascii="华文楷体" w:hAnsi="华文楷体" w:eastAsia="华文楷体"/>
            <w:sz w:val="28"/>
            <w:szCs w:val="28"/>
          </w:rPr>
          <w:delText>唯一性无分是没有的</w:delText>
        </w:r>
      </w:del>
      <w:r>
        <w:rPr>
          <w:rFonts w:hint="eastAsia" w:ascii="华文楷体" w:hAnsi="华文楷体" w:eastAsia="华文楷体"/>
          <w:sz w:val="28"/>
          <w:szCs w:val="28"/>
        </w:rPr>
        <w:t>，从这个方面是可以理解的。</w:t>
      </w:r>
    </w:p>
    <w:p>
      <w:pPr>
        <w:ind w:firstLine="570"/>
        <w:rPr>
          <w:ins w:id="610" w:author="Administrator" w:date="2015-11-20T13:34:39Z"/>
          <w:rFonts w:hint="eastAsia" w:ascii="黑体" w:hAnsi="黑体" w:eastAsia="黑体" w:cs="黑体"/>
          <w:b/>
          <w:bCs/>
          <w:sz w:val="28"/>
          <w:szCs w:val="28"/>
          <w:rPrChange w:id="611" w:author="Administrator" w:date="2015-11-20T13:34:51Z">
            <w:rPr>
              <w:ins w:id="612" w:author="Administrator" w:date="2015-11-20T13:34:39Z"/>
              <w:rFonts w:hint="eastAsia" w:ascii="华文楷体" w:hAnsi="华文楷体" w:eastAsia="华文楷体"/>
              <w:sz w:val="28"/>
              <w:szCs w:val="28"/>
            </w:rPr>
          </w:rPrChange>
        </w:rPr>
      </w:pPr>
      <w:ins w:id="613" w:author="Administrator" w:date="2015-11-20T13:34:44Z">
        <w:r>
          <w:rPr>
            <w:rFonts w:hint="eastAsia" w:ascii="华文楷体" w:hAnsi="华文楷体" w:eastAsia="华文楷体"/>
            <w:sz w:val="28"/>
            <w:szCs w:val="28"/>
            <w:lang w:eastAsia="zh-CN"/>
          </w:rPr>
          <w:t>【</w:t>
        </w:r>
      </w:ins>
      <w:del w:id="614" w:author="Administrator" w:date="2015-11-20T13:34:42Z">
        <w:r>
          <w:rPr>
            <w:rFonts w:hint="eastAsia" w:ascii="黑体" w:hAnsi="黑体" w:eastAsia="黑体" w:cs="黑体"/>
            <w:b/>
            <w:bCs/>
            <w:sz w:val="28"/>
            <w:szCs w:val="28"/>
            <w:rPrChange w:id="615" w:author="Administrator" w:date="2015-11-20T13:34:51Z">
              <w:rPr>
                <w:rFonts w:hint="eastAsia" w:ascii="华文楷体" w:hAnsi="华文楷体" w:eastAsia="华文楷体"/>
                <w:sz w:val="28"/>
                <w:szCs w:val="28"/>
              </w:rPr>
            </w:rPrChange>
          </w:rPr>
          <w:delText>“</w:delText>
        </w:r>
      </w:del>
      <w:r>
        <w:rPr>
          <w:rFonts w:hint="eastAsia" w:ascii="黑体" w:hAnsi="黑体" w:eastAsia="黑体" w:cs="黑体"/>
          <w:b/>
          <w:bCs/>
          <w:sz w:val="28"/>
          <w:szCs w:val="28"/>
          <w:rPrChange w:id="616" w:author="Administrator" w:date="2015-11-20T13:34:51Z">
            <w:rPr>
              <w:rFonts w:hint="eastAsia" w:ascii="华文楷体" w:hAnsi="华文楷体" w:eastAsia="华文楷体"/>
              <w:sz w:val="28"/>
              <w:szCs w:val="28"/>
            </w:rPr>
          </w:rPrChange>
        </w:rPr>
        <w:t>对于这样的一个行相来说,如果有许许多多分类,那么合而为一者到底指的是什么呢?显然不合道理。</w:t>
      </w:r>
      <w:ins w:id="617" w:author="Administrator" w:date="2015-11-20T13:34:45Z">
        <w:r>
          <w:rPr>
            <w:rFonts w:hint="eastAsia" w:ascii="黑体" w:hAnsi="黑体" w:eastAsia="黑体" w:cs="黑体"/>
            <w:b/>
            <w:bCs/>
            <w:sz w:val="28"/>
            <w:szCs w:val="28"/>
            <w:lang w:eastAsia="zh-CN"/>
            <w:rPrChange w:id="618" w:author="Administrator" w:date="2015-11-20T13:34:51Z">
              <w:rPr>
                <w:rFonts w:hint="eastAsia" w:ascii="华文楷体" w:hAnsi="华文楷体" w:eastAsia="华文楷体"/>
                <w:sz w:val="28"/>
                <w:szCs w:val="28"/>
                <w:lang w:eastAsia="zh-CN"/>
              </w:rPr>
            </w:rPrChange>
          </w:rPr>
          <w:t>】</w:t>
        </w:r>
      </w:ins>
      <w:del w:id="619" w:author="Administrator" w:date="2015-11-20T13:34:39Z">
        <w:r>
          <w:rPr>
            <w:rFonts w:hint="eastAsia" w:ascii="黑体" w:hAnsi="黑体" w:eastAsia="黑体" w:cs="黑体"/>
            <w:b/>
            <w:bCs/>
            <w:sz w:val="28"/>
            <w:szCs w:val="28"/>
            <w:rPrChange w:id="620" w:author="Administrator" w:date="2015-11-20T13:34:51Z">
              <w:rPr>
                <w:rFonts w:hint="eastAsia" w:ascii="华文楷体" w:hAnsi="华文楷体" w:eastAsia="华文楷体"/>
                <w:sz w:val="28"/>
                <w:szCs w:val="28"/>
              </w:rPr>
            </w:rPrChange>
          </w:rPr>
          <w:delText>”</w:delText>
        </w:r>
      </w:del>
    </w:p>
    <w:p>
      <w:pPr>
        <w:ind w:firstLine="570"/>
        <w:rPr>
          <w:ins w:id="621" w:author="Administrator" w:date="2015-11-20T13:36:13Z"/>
          <w:rFonts w:hint="eastAsia" w:ascii="华文楷体" w:hAnsi="华文楷体" w:eastAsia="华文楷体"/>
          <w:sz w:val="28"/>
          <w:szCs w:val="28"/>
        </w:rPr>
      </w:pPr>
      <w:r>
        <w:rPr>
          <w:rFonts w:hint="eastAsia" w:ascii="华文楷体" w:hAnsi="华文楷体" w:eastAsia="华文楷体"/>
          <w:sz w:val="28"/>
          <w:szCs w:val="28"/>
        </w:rPr>
        <w:t>那么对于这样一种行相，</w:t>
      </w:r>
      <w:del w:id="622" w:author="Administrator" w:date="2015-11-20T13:35:05Z">
        <w:r>
          <w:rPr>
            <w:rFonts w:hint="eastAsia" w:ascii="华文楷体" w:hAnsi="华文楷体" w:eastAsia="华文楷体"/>
            <w:sz w:val="28"/>
            <w:szCs w:val="28"/>
          </w:rPr>
          <w:delText>以</w:delText>
        </w:r>
      </w:del>
      <w:ins w:id="623" w:author="Administrator" w:date="2015-11-20T13:35:05Z">
        <w:r>
          <w:rPr>
            <w:rFonts w:hint="eastAsia" w:ascii="华文楷体" w:hAnsi="华文楷体" w:eastAsia="华文楷体"/>
            <w:sz w:val="28"/>
            <w:szCs w:val="28"/>
            <w:lang w:eastAsia="zh-CN"/>
          </w:rPr>
          <w:t>对</w:t>
        </w:r>
      </w:ins>
      <w:r>
        <w:rPr>
          <w:rFonts w:hint="eastAsia" w:ascii="华文楷体" w:hAnsi="华文楷体" w:eastAsia="华文楷体"/>
          <w:sz w:val="28"/>
          <w:szCs w:val="28"/>
        </w:rPr>
        <w:t>于任何一种行相，或者这样的行相来讲的时候呢，那么就是说如果有许许多多分类的话，那么就说是它就不可能是（多体的，）啊不可能是一体的。那么如果已具备了很多很多的分类，合而为一，那就不可能有一个实一了。它既然是很多分类合而为一的，就不可能是个实一。所以说，</w:t>
      </w:r>
      <w:ins w:id="624" w:author="Administrator" w:date="2015-11-20T13:35:33Z">
        <w:r>
          <w:rPr>
            <w:rFonts w:hint="eastAsia" w:ascii="华文楷体" w:hAnsi="华文楷体" w:eastAsia="华文楷体"/>
            <w:sz w:val="28"/>
            <w:szCs w:val="28"/>
            <w:lang w:eastAsia="zh-CN"/>
          </w:rPr>
          <w:t>如果</w:t>
        </w:r>
      </w:ins>
      <w:ins w:id="625" w:author="Administrator" w:date="2015-11-20T13:35:34Z">
        <w:r>
          <w:rPr>
            <w:rFonts w:hint="eastAsia" w:ascii="华文楷体" w:hAnsi="华文楷体" w:eastAsia="华文楷体"/>
            <w:sz w:val="28"/>
            <w:szCs w:val="28"/>
            <w:lang w:eastAsia="zh-CN"/>
          </w:rPr>
          <w:t>是</w:t>
        </w:r>
      </w:ins>
      <w:r>
        <w:rPr>
          <w:rFonts w:hint="eastAsia" w:ascii="华文楷体" w:hAnsi="华文楷体" w:eastAsia="华文楷体"/>
          <w:sz w:val="28"/>
          <w:szCs w:val="28"/>
        </w:rPr>
        <w:t>有很多分类又是实一的话，不合道理，所以显然不合道理。</w:t>
      </w:r>
      <w:del w:id="626" w:author="Administrator" w:date="2015-11-20T13:36:13Z">
        <w:r>
          <w:rPr>
            <w:rFonts w:hint="eastAsia" w:ascii="华文楷体" w:hAnsi="华文楷体" w:eastAsia="华文楷体"/>
            <w:sz w:val="28"/>
            <w:szCs w:val="28"/>
          </w:rPr>
          <w:delText>“</w:delText>
        </w:r>
      </w:del>
    </w:p>
    <w:p>
      <w:pPr>
        <w:ind w:firstLine="570"/>
        <w:rPr>
          <w:del w:id="627" w:author="Administrator" w:date="2015-11-20T13:36:09Z"/>
          <w:rFonts w:hint="eastAsia" w:ascii="黑体" w:hAnsi="黑体" w:eastAsia="黑体" w:cs="黑体"/>
          <w:b/>
          <w:bCs/>
          <w:sz w:val="28"/>
          <w:szCs w:val="28"/>
          <w:rPrChange w:id="628" w:author="Administrator" w:date="2015-11-20T13:36:28Z">
            <w:rPr>
              <w:del w:id="629" w:author="Administrator" w:date="2015-11-20T13:36:09Z"/>
              <w:rFonts w:ascii="华文楷体" w:hAnsi="华文楷体" w:eastAsia="华文楷体"/>
              <w:sz w:val="28"/>
              <w:szCs w:val="28"/>
            </w:rPr>
          </w:rPrChange>
        </w:rPr>
      </w:pPr>
      <w:ins w:id="630" w:author="Administrator" w:date="2015-11-20T13:36:20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631" w:author="Administrator" w:date="2015-11-20T13:36:28Z">
            <w:rPr>
              <w:rFonts w:hint="eastAsia" w:ascii="华文楷体" w:hAnsi="华文楷体" w:eastAsia="华文楷体"/>
              <w:sz w:val="28"/>
              <w:szCs w:val="28"/>
            </w:rPr>
          </w:rPrChange>
        </w:rPr>
        <w:t>如果认为仅有无法分割之极微的所缘相是唯一的,那么自己无论再如何认认真</w:t>
      </w:r>
    </w:p>
    <w:p>
      <w:pPr>
        <w:ind w:firstLine="570"/>
        <w:rPr>
          <w:ins w:id="632" w:author="Administrator" w:date="2015-11-20T13:36:17Z"/>
          <w:rFonts w:hint="eastAsia" w:ascii="黑体" w:hAnsi="黑体" w:eastAsia="黑体" w:cs="黑体"/>
          <w:b/>
          <w:bCs/>
          <w:sz w:val="28"/>
          <w:szCs w:val="28"/>
          <w:rPrChange w:id="633" w:author="Administrator" w:date="2015-11-20T13:36:28Z">
            <w:rPr>
              <w:ins w:id="634" w:author="Administrator" w:date="2015-11-20T13:36:17Z"/>
              <w:rFonts w:hint="eastAsia" w:ascii="华文楷体" w:hAnsi="华文楷体" w:eastAsia="华文楷体"/>
              <w:sz w:val="28"/>
              <w:szCs w:val="28"/>
            </w:rPr>
          </w:rPrChange>
        </w:rPr>
      </w:pPr>
      <w:r>
        <w:rPr>
          <w:rFonts w:hint="eastAsia" w:ascii="黑体" w:hAnsi="黑体" w:eastAsia="黑体" w:cs="黑体"/>
          <w:b/>
          <w:bCs/>
          <w:sz w:val="28"/>
          <w:szCs w:val="28"/>
          <w:rPrChange w:id="635" w:author="Administrator" w:date="2015-11-20T13:36:28Z">
            <w:rPr>
              <w:rFonts w:hint="eastAsia" w:ascii="华文楷体" w:hAnsi="华文楷体" w:eastAsia="华文楷体"/>
              <w:sz w:val="28"/>
              <w:szCs w:val="28"/>
            </w:rPr>
          </w:rPrChange>
        </w:rPr>
        <w:t>真、 勤勤恳恳地观看它,但作为与具有微尘自性的白色等其他相毫不混淆、 唯一本性的它,自身无有可分的方分,无论显现在任何识面前,自己绝对不会有“此法”的领受。</w:t>
      </w:r>
      <w:ins w:id="636" w:author="Administrator" w:date="2015-11-20T13:36:22Z">
        <w:r>
          <w:rPr>
            <w:rFonts w:hint="eastAsia" w:ascii="黑体" w:hAnsi="黑体" w:eastAsia="黑体" w:cs="黑体"/>
            <w:b/>
            <w:bCs/>
            <w:sz w:val="28"/>
            <w:szCs w:val="28"/>
            <w:lang w:eastAsia="zh-CN"/>
            <w:rPrChange w:id="637" w:author="Administrator" w:date="2015-11-20T13:36:28Z">
              <w:rPr>
                <w:rFonts w:hint="eastAsia" w:ascii="华文楷体" w:hAnsi="华文楷体" w:eastAsia="华文楷体"/>
                <w:sz w:val="28"/>
                <w:szCs w:val="28"/>
                <w:lang w:eastAsia="zh-CN"/>
              </w:rPr>
            </w:rPrChange>
          </w:rPr>
          <w:t>】</w:t>
        </w:r>
      </w:ins>
      <w:del w:id="638" w:author="Administrator" w:date="2015-11-20T13:36:17Z">
        <w:r>
          <w:rPr>
            <w:rFonts w:hint="eastAsia" w:ascii="黑体" w:hAnsi="黑体" w:eastAsia="黑体" w:cs="黑体"/>
            <w:b/>
            <w:bCs/>
            <w:sz w:val="28"/>
            <w:szCs w:val="28"/>
            <w:rPrChange w:id="639" w:author="Administrator" w:date="2015-11-20T13:36:28Z">
              <w:rPr>
                <w:rFonts w:hint="eastAsia" w:ascii="华文楷体" w:hAnsi="华文楷体" w:eastAsia="华文楷体"/>
                <w:sz w:val="28"/>
                <w:szCs w:val="28"/>
              </w:rPr>
            </w:rPrChange>
          </w:rPr>
          <w:delText>”</w:delText>
        </w:r>
      </w:del>
    </w:p>
    <w:p>
      <w:pPr>
        <w:ind w:firstLine="570"/>
        <w:rPr>
          <w:ins w:id="640" w:author="Administrator" w:date="2015-11-20T13:43:38Z"/>
          <w:rFonts w:hint="eastAsia" w:ascii="华文楷体" w:hAnsi="华文楷体" w:eastAsia="华文楷体"/>
          <w:sz w:val="28"/>
          <w:szCs w:val="28"/>
        </w:rPr>
      </w:pPr>
      <w:r>
        <w:rPr>
          <w:rFonts w:hint="eastAsia" w:ascii="华文楷体" w:hAnsi="华文楷体" w:eastAsia="华文楷体"/>
          <w:sz w:val="28"/>
          <w:szCs w:val="28"/>
        </w:rPr>
        <w:t>那么既然这些粗大的法，它又已经明显具备很多分支的法，把它指认为一，那是绝对不合理的。那么这样讲的时候呢，只有在哪去寻找呢？这样</w:t>
      </w:r>
      <w:del w:id="641" w:author="Administrator" w:date="2015-11-20T13:37:15Z">
        <w:r>
          <w:rPr>
            <w:rFonts w:hint="eastAsia" w:ascii="华文楷体" w:hAnsi="华文楷体" w:eastAsia="华文楷体"/>
            <w:sz w:val="28"/>
            <w:szCs w:val="28"/>
          </w:rPr>
          <w:delText>的</w:delText>
        </w:r>
      </w:del>
      <w:ins w:id="642" w:author="Administrator" w:date="2015-11-20T13:37:15Z">
        <w:r>
          <w:rPr>
            <w:rFonts w:hint="eastAsia" w:ascii="华文楷体" w:hAnsi="华文楷体" w:eastAsia="华文楷体"/>
            <w:sz w:val="28"/>
            <w:szCs w:val="28"/>
            <w:lang w:eastAsia="zh-CN"/>
          </w:rPr>
          <w:t>有</w:t>
        </w:r>
      </w:ins>
      <w:r>
        <w:rPr>
          <w:rFonts w:hint="eastAsia" w:ascii="华文楷体" w:hAnsi="华文楷体" w:eastAsia="华文楷体"/>
          <w:sz w:val="28"/>
          <w:szCs w:val="28"/>
        </w:rPr>
        <w:t>法只有分析到无法分割的极微的所缘相，在这个上面似乎还有</w:t>
      </w:r>
      <w:ins w:id="643" w:author="Administrator" w:date="2015-11-20T13:37:28Z">
        <w:r>
          <w:rPr>
            <w:rFonts w:hint="eastAsia" w:ascii="华文楷体" w:hAnsi="华文楷体" w:eastAsia="华文楷体"/>
            <w:sz w:val="28"/>
            <w:szCs w:val="28"/>
            <w:lang w:eastAsia="zh-CN"/>
          </w:rPr>
          <w:t>一</w:t>
        </w:r>
      </w:ins>
      <w:r>
        <w:rPr>
          <w:rFonts w:hint="eastAsia" w:ascii="华文楷体" w:hAnsi="华文楷体" w:eastAsia="华文楷体"/>
          <w:sz w:val="28"/>
          <w:szCs w:val="28"/>
        </w:rPr>
        <w:t>点希望，啊似乎还有点希望。除了你如果在这个</w:t>
      </w:r>
      <w:del w:id="644" w:author="Administrator" w:date="2015-11-20T13:37:52Z">
        <w:r>
          <w:rPr>
            <w:rFonts w:hint="eastAsia" w:ascii="华文楷体" w:hAnsi="华文楷体" w:eastAsia="华文楷体"/>
            <w:sz w:val="28"/>
            <w:szCs w:val="28"/>
          </w:rPr>
          <w:delText>地方</w:delText>
        </w:r>
      </w:del>
      <w:ins w:id="645" w:author="Administrator" w:date="2015-11-20T13:37:52Z">
        <w:r>
          <w:rPr>
            <w:rFonts w:hint="eastAsia" w:ascii="华文楷体" w:hAnsi="华文楷体" w:eastAsia="华文楷体"/>
            <w:sz w:val="28"/>
            <w:szCs w:val="28"/>
            <w:lang w:eastAsia="zh-CN"/>
          </w:rPr>
          <w:t>上面</w:t>
        </w:r>
      </w:ins>
      <w:r>
        <w:rPr>
          <w:rFonts w:hint="eastAsia" w:ascii="华文楷体" w:hAnsi="华文楷体" w:eastAsia="华文楷体"/>
          <w:sz w:val="28"/>
          <w:szCs w:val="28"/>
        </w:rPr>
        <w:t>不抱有希望，你在其他方面已经明显具备了七个方分的七个部分，你还说这个是一，那这个道理上是明显说不过去的。所以就把最后的希望放在极微上，看成不成立。实际上就说观察极微的理论在前面已经讲了很多次了，这个方面，这个颂词当中的重点，不是</w:t>
      </w:r>
      <w:del w:id="646" w:author="Administrator" w:date="2015-11-20T13:38:50Z">
        <w:r>
          <w:rPr>
            <w:rFonts w:hint="eastAsia" w:ascii="华文楷体" w:hAnsi="华文楷体" w:eastAsia="华文楷体"/>
            <w:sz w:val="28"/>
            <w:szCs w:val="28"/>
          </w:rPr>
          <w:delText>在？？23不是</w:delText>
        </w:r>
      </w:del>
      <w:ins w:id="647" w:author="Administrator" w:date="2015-11-20T13:38:50Z">
        <w:r>
          <w:rPr>
            <w:rFonts w:hint="eastAsia" w:ascii="华文楷体" w:hAnsi="华文楷体" w:eastAsia="华文楷体"/>
            <w:sz w:val="28"/>
            <w:szCs w:val="28"/>
            <w:lang w:eastAsia="zh-CN"/>
          </w:rPr>
          <w:t>说</w:t>
        </w:r>
      </w:ins>
      <w:r>
        <w:rPr>
          <w:rFonts w:hint="eastAsia" w:ascii="华文楷体" w:hAnsi="华文楷体" w:eastAsia="华文楷体"/>
          <w:sz w:val="28"/>
          <w:szCs w:val="28"/>
        </w:rPr>
        <w:t>在讲极微存在不存在。他的重点是放在你这个极微能不能</w:t>
      </w:r>
      <w:ins w:id="648" w:author="Administrator" w:date="2015-11-20T13:39:05Z">
        <w:r>
          <w:rPr>
            <w:rFonts w:hint="eastAsia" w:ascii="华文楷体" w:hAnsi="华文楷体" w:eastAsia="华文楷体"/>
            <w:sz w:val="28"/>
            <w:szCs w:val="28"/>
            <w:lang w:eastAsia="zh-CN"/>
          </w:rPr>
          <w:t>够</w:t>
        </w:r>
      </w:ins>
      <w:r>
        <w:rPr>
          <w:rFonts w:hint="eastAsia" w:ascii="华文楷体" w:hAnsi="华文楷体" w:eastAsia="华文楷体"/>
          <w:sz w:val="28"/>
          <w:szCs w:val="28"/>
        </w:rPr>
        <w:t>被你这个心识所领受，放在这个上面去观察的，侧重点是在这儿。那么就说</w:t>
      </w:r>
      <w:ins w:id="649" w:author="Administrator" w:date="2015-11-20T13:39:22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这样的所缘相是唯一的，</w:t>
      </w:r>
      <w:ins w:id="650" w:author="Administrator" w:date="2015-11-20T13:39:32Z">
        <w:r>
          <w:rPr>
            <w:rFonts w:hint="eastAsia" w:ascii="华文楷体" w:hAnsi="华文楷体" w:eastAsia="华文楷体"/>
            <w:sz w:val="28"/>
            <w:szCs w:val="28"/>
            <w:lang w:eastAsia="zh-CN"/>
          </w:rPr>
          <w:t>那么就是</w:t>
        </w:r>
      </w:ins>
      <w:ins w:id="651" w:author="Administrator" w:date="2015-11-20T13:39:35Z">
        <w:r>
          <w:rPr>
            <w:rFonts w:hint="eastAsia" w:ascii="华文楷体" w:hAnsi="华文楷体" w:eastAsia="华文楷体"/>
            <w:sz w:val="28"/>
            <w:szCs w:val="28"/>
            <w:lang w:eastAsia="zh-CN"/>
          </w:rPr>
          <w:t>看呢</w:t>
        </w:r>
      </w:ins>
      <w:ins w:id="652" w:author="Administrator" w:date="2015-11-20T13:39:36Z">
        <w:r>
          <w:rPr>
            <w:rFonts w:hint="eastAsia" w:ascii="华文楷体" w:hAnsi="华文楷体" w:eastAsia="华文楷体"/>
            <w:sz w:val="28"/>
            <w:szCs w:val="28"/>
            <w:lang w:eastAsia="zh-CN"/>
          </w:rPr>
          <w:t>，</w:t>
        </w:r>
      </w:ins>
      <w:r>
        <w:rPr>
          <w:rFonts w:hint="eastAsia" w:ascii="华文楷体" w:hAnsi="华文楷体" w:eastAsia="华文楷体"/>
          <w:sz w:val="28"/>
          <w:szCs w:val="28"/>
        </w:rPr>
        <w:t>“自己无论再如何认认真真、 勤勤恳恳地观看它,但</w:t>
      </w:r>
      <w:ins w:id="653" w:author="Administrator" w:date="2015-11-20T13:39:49Z">
        <w:r>
          <w:rPr>
            <w:rFonts w:hint="eastAsia" w:ascii="华文楷体" w:hAnsi="华文楷体" w:eastAsia="华文楷体"/>
            <w:sz w:val="28"/>
            <w:szCs w:val="28"/>
            <w:lang w:eastAsia="zh-CN"/>
          </w:rPr>
          <w:t>是</w:t>
        </w:r>
      </w:ins>
      <w:r>
        <w:rPr>
          <w:rFonts w:hint="eastAsia" w:ascii="华文楷体" w:hAnsi="华文楷体" w:eastAsia="华文楷体"/>
          <w:sz w:val="28"/>
          <w:szCs w:val="28"/>
        </w:rPr>
        <w:t>作为</w:t>
      </w:r>
      <w:del w:id="654" w:author="Administrator" w:date="2015-11-20T13:39:52Z">
        <w:r>
          <w:rPr>
            <w:rFonts w:hint="eastAsia" w:ascii="华文楷体" w:hAnsi="华文楷体" w:eastAsia="华文楷体"/>
            <w:sz w:val="28"/>
            <w:szCs w:val="28"/>
          </w:rPr>
          <w:delText>与</w:delText>
        </w:r>
      </w:del>
      <w:ins w:id="655" w:author="Administrator" w:date="2015-11-20T13:39:52Z">
        <w:r>
          <w:rPr>
            <w:rFonts w:hint="eastAsia" w:ascii="华文楷体" w:hAnsi="华文楷体" w:eastAsia="华文楷体"/>
            <w:sz w:val="28"/>
            <w:szCs w:val="28"/>
            <w:lang w:eastAsia="zh-CN"/>
          </w:rPr>
          <w:t>和</w:t>
        </w:r>
      </w:ins>
      <w:r>
        <w:rPr>
          <w:rFonts w:hint="eastAsia" w:ascii="华文楷体" w:hAnsi="华文楷体" w:eastAsia="华文楷体"/>
          <w:sz w:val="28"/>
          <w:szCs w:val="28"/>
        </w:rPr>
        <w:t>具有微尘自性的白色等其他相毫不混淆、 唯一本性的它”，这方面就说在解释颂词和解释注释的时候，解释的方法不一样，实际上是它的意趣是一样的。全知麦彭仁波切解释颂词的时候就说呢，把这个白色，极微的白色作为它所分析的对象。在这个注释当中说呢，“作为与具有微尘自性的白色等其他相毫不混淆、 唯一本性的”实际上就说，不是白就是黄，就是说和其他不混淆，就是唯一的它的意思，就是唯一的这样的极微的自性。那么“自身无有可分的方分”,它自己是没有部分的，再没有可分的方分了，就是这个唯一的自性。如果有两个以上的方分，两个以上的方向，它</w:t>
      </w:r>
      <w:ins w:id="656" w:author="Administrator" w:date="2015-11-20T13:40:48Z">
        <w:r>
          <w:rPr>
            <w:rFonts w:hint="eastAsia" w:ascii="华文楷体" w:hAnsi="华文楷体" w:eastAsia="华文楷体"/>
            <w:sz w:val="28"/>
            <w:szCs w:val="28"/>
            <w:lang w:eastAsia="zh-CN"/>
          </w:rPr>
          <w:t>就</w:t>
        </w:r>
      </w:ins>
      <w:r>
        <w:rPr>
          <w:rFonts w:hint="eastAsia" w:ascii="华文楷体" w:hAnsi="华文楷体" w:eastAsia="华文楷体"/>
          <w:sz w:val="28"/>
          <w:szCs w:val="28"/>
        </w:rPr>
        <w:t>绝对就是有分的。所以，就像我们</w:t>
      </w:r>
      <w:ins w:id="657" w:author="Administrator" w:date="2015-11-20T13:41:02Z">
        <w:r>
          <w:rPr>
            <w:rFonts w:hint="eastAsia" w:ascii="华文楷体" w:hAnsi="华文楷体" w:eastAsia="华文楷体"/>
            <w:sz w:val="28"/>
            <w:szCs w:val="28"/>
            <w:lang w:eastAsia="zh-CN"/>
          </w:rPr>
          <w:t>在</w:t>
        </w:r>
      </w:ins>
      <w:r>
        <w:rPr>
          <w:rFonts w:hint="eastAsia" w:ascii="华文楷体" w:hAnsi="华文楷体" w:eastAsia="华文楷体"/>
          <w:sz w:val="28"/>
          <w:szCs w:val="28"/>
        </w:rPr>
        <w:t>前面分析微尘的时候，就说只有一方，没有两个以上的方向。就像我们前面所观察，它的东方的自性，朝东方的自性的</w:t>
      </w:r>
      <w:del w:id="658" w:author="Administrator" w:date="2015-11-20T13:41:23Z">
        <w:r>
          <w:rPr>
            <w:rFonts w:hint="eastAsia" w:ascii="华文楷体" w:hAnsi="华文楷体" w:eastAsia="华文楷体"/>
            <w:sz w:val="28"/>
            <w:szCs w:val="28"/>
          </w:rPr>
          <w:delText>？？？24：17</w:delText>
        </w:r>
      </w:del>
      <w:ins w:id="659" w:author="Administrator" w:date="2015-11-20T13:41:23Z">
        <w:r>
          <w:rPr>
            <w:rFonts w:hint="eastAsia" w:ascii="华文楷体" w:hAnsi="华文楷体" w:eastAsia="华文楷体"/>
            <w:sz w:val="28"/>
            <w:szCs w:val="28"/>
            <w:lang w:eastAsia="zh-CN"/>
          </w:rPr>
          <w:t>那个</w:t>
        </w:r>
      </w:ins>
      <w:ins w:id="660" w:author="Administrator" w:date="2015-11-20T13:41:27Z">
        <w:r>
          <w:rPr>
            <w:rFonts w:hint="eastAsia" w:ascii="华文楷体" w:hAnsi="华文楷体" w:eastAsia="华文楷体"/>
            <w:sz w:val="28"/>
            <w:szCs w:val="28"/>
            <w:lang w:eastAsia="zh-CN"/>
          </w:rPr>
          <w:t>颂词</w:t>
        </w:r>
      </w:ins>
      <w:ins w:id="661" w:author="Administrator" w:date="2015-11-20T13:41:23Z">
        <w:r>
          <w:rPr>
            <w:rFonts w:hint="eastAsia" w:ascii="华文楷体" w:hAnsi="华文楷体" w:eastAsia="华文楷体"/>
            <w:sz w:val="28"/>
            <w:szCs w:val="28"/>
            <w:lang w:eastAsia="zh-CN"/>
          </w:rPr>
          <w:t>时候</w:t>
        </w:r>
      </w:ins>
      <w:r>
        <w:rPr>
          <w:rFonts w:hint="eastAsia" w:ascii="华文楷体" w:hAnsi="华文楷体" w:eastAsia="华文楷体"/>
          <w:sz w:val="28"/>
          <w:szCs w:val="28"/>
        </w:rPr>
        <w:t>，对这个问题已经做了解释了。所以像这样讲的时候呢，就说没有其他的两个以上的方向。“无论显现在任何识面前,自己绝对不会有“此法”的领受。”显现在你的眼识呀，或怎么样一种识的面前，绝对不可能，这个就是极微。</w:t>
      </w:r>
      <w:ins w:id="662" w:author="Administrator" w:date="2015-11-20T13:42:03Z">
        <w:r>
          <w:rPr>
            <w:rFonts w:hint="eastAsia" w:ascii="华文楷体" w:hAnsi="华文楷体" w:eastAsia="华文楷体"/>
            <w:sz w:val="28"/>
            <w:szCs w:val="28"/>
            <w:lang w:eastAsia="zh-CN"/>
          </w:rPr>
          <w:t>我把</w:t>
        </w:r>
      </w:ins>
      <w:r>
        <w:rPr>
          <w:rFonts w:hint="eastAsia" w:ascii="华文楷体" w:hAnsi="华文楷体" w:eastAsia="华文楷体"/>
          <w:sz w:val="28"/>
          <w:szCs w:val="28"/>
        </w:rPr>
        <w:t>这个“此法”就是极微，</w:t>
      </w:r>
      <w:ins w:id="663" w:author="Administrator" w:date="2015-11-20T13:42:14Z">
        <w:r>
          <w:rPr>
            <w:rFonts w:hint="eastAsia" w:ascii="华文楷体" w:hAnsi="华文楷体" w:eastAsia="华文楷体"/>
            <w:sz w:val="28"/>
            <w:szCs w:val="28"/>
            <w:lang w:eastAsia="zh-CN"/>
          </w:rPr>
          <w:t>它</w:t>
        </w:r>
      </w:ins>
      <w:r>
        <w:rPr>
          <w:rFonts w:hint="eastAsia" w:ascii="华文楷体" w:hAnsi="华文楷体" w:eastAsia="华文楷体"/>
          <w:sz w:val="28"/>
          <w:szCs w:val="28"/>
        </w:rPr>
        <w:t>就</w:t>
      </w:r>
      <w:del w:id="664" w:author="Administrator" w:date="2015-11-20T13:42:18Z">
        <w:r>
          <w:rPr>
            <w:rFonts w:hint="eastAsia" w:ascii="华文楷体" w:hAnsi="华文楷体" w:eastAsia="华文楷体"/>
            <w:sz w:val="28"/>
            <w:szCs w:val="28"/>
          </w:rPr>
          <w:delText>是</w:delText>
        </w:r>
      </w:del>
      <w:ins w:id="665" w:author="Administrator" w:date="2015-11-20T13:42:18Z">
        <w:r>
          <w:rPr>
            <w:rFonts w:hint="eastAsia" w:ascii="华文楷体" w:hAnsi="华文楷体" w:eastAsia="华文楷体"/>
            <w:sz w:val="28"/>
            <w:szCs w:val="28"/>
            <w:lang w:eastAsia="zh-CN"/>
          </w:rPr>
          <w:t>说</w:t>
        </w:r>
      </w:ins>
      <w:ins w:id="666" w:author="Administrator" w:date="2015-11-20T13:42:20Z">
        <w:r>
          <w:rPr>
            <w:rFonts w:hint="eastAsia" w:ascii="华文楷体" w:hAnsi="华文楷体" w:eastAsia="华文楷体"/>
            <w:sz w:val="28"/>
            <w:szCs w:val="28"/>
            <w:lang w:eastAsia="zh-CN"/>
          </w:rPr>
          <w:t>是</w:t>
        </w:r>
      </w:ins>
      <w:r>
        <w:rPr>
          <w:rFonts w:hint="eastAsia" w:ascii="华文楷体" w:hAnsi="华文楷体" w:eastAsia="华文楷体"/>
          <w:sz w:val="28"/>
          <w:szCs w:val="28"/>
        </w:rPr>
        <w:t>无分的，就说我的心识去领受他。那么实际上就说，这个地方就说“自己绝对不会有“此法”的领受”呢，</w:t>
      </w:r>
      <w:ins w:id="667" w:author="Administrator" w:date="2015-11-20T13:42:36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推翻了对方的观点了，或者就说推翻了我们相续当中的疑虑吧，啊疑虑。我们就觉得有一个唯一的所缘，那么就是心识相观照的缘故呢，就有一个唯一的能缘。但是这个方面就说，这样一种能缘，缘不到这个所缘了，缘不到这个所缘。自己</w:t>
      </w:r>
      <w:ins w:id="668" w:author="Administrator" w:date="2015-11-20T13:42:59Z">
        <w:r>
          <w:rPr>
            <w:rFonts w:hint="eastAsia" w:ascii="华文楷体" w:hAnsi="华文楷体" w:eastAsia="华文楷体"/>
            <w:sz w:val="28"/>
            <w:szCs w:val="28"/>
            <w:lang w:eastAsia="zh-CN"/>
          </w:rPr>
          <w:t>是</w:t>
        </w:r>
      </w:ins>
      <w:r>
        <w:rPr>
          <w:rFonts w:hint="eastAsia" w:ascii="华文楷体" w:hAnsi="华文楷体" w:eastAsia="华文楷体"/>
          <w:sz w:val="28"/>
          <w:szCs w:val="28"/>
        </w:rPr>
        <w:t>绝不会有这个就是一个极微的领受的，这方面就说啊，这种心识啊没办法</w:t>
      </w:r>
      <w:del w:id="669" w:author="Administrator" w:date="2015-11-20T13:43:12Z">
        <w:r>
          <w:rPr>
            <w:rFonts w:hint="eastAsia" w:ascii="华文楷体" w:hAnsi="华文楷体" w:eastAsia="华文楷体"/>
            <w:sz w:val="28"/>
            <w:szCs w:val="28"/>
          </w:rPr>
          <w:delText>承受</w:delText>
        </w:r>
      </w:del>
      <w:ins w:id="670" w:author="Administrator" w:date="2015-11-20T13:43:12Z">
        <w:r>
          <w:rPr>
            <w:rFonts w:hint="eastAsia" w:ascii="华文楷体" w:hAnsi="华文楷体" w:eastAsia="华文楷体"/>
            <w:sz w:val="28"/>
            <w:szCs w:val="28"/>
            <w:lang w:eastAsia="zh-CN"/>
          </w:rPr>
          <w:t>产生</w:t>
        </w:r>
      </w:ins>
      <w:r>
        <w:rPr>
          <w:rFonts w:hint="eastAsia" w:ascii="华文楷体" w:hAnsi="华文楷体" w:eastAsia="华文楷体"/>
          <w:sz w:val="28"/>
          <w:szCs w:val="28"/>
        </w:rPr>
        <w:t>。</w:t>
      </w:r>
      <w:del w:id="671" w:author="Administrator" w:date="2015-11-20T13:43:38Z">
        <w:r>
          <w:rPr>
            <w:rFonts w:hint="eastAsia" w:ascii="华文楷体" w:hAnsi="华文楷体" w:eastAsia="华文楷体"/>
            <w:sz w:val="28"/>
            <w:szCs w:val="28"/>
          </w:rPr>
          <w:delText>“</w:delText>
        </w:r>
      </w:del>
    </w:p>
    <w:p>
      <w:pPr>
        <w:ind w:firstLine="570"/>
        <w:rPr>
          <w:ins w:id="672" w:author="Administrator" w:date="2015-11-20T13:43:42Z"/>
          <w:rFonts w:hint="eastAsia" w:ascii="华文楷体" w:hAnsi="华文楷体" w:eastAsia="华文楷体"/>
          <w:sz w:val="28"/>
          <w:szCs w:val="28"/>
        </w:rPr>
      </w:pPr>
      <w:ins w:id="673" w:author="Administrator" w:date="2015-11-20T13:43:46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674" w:author="Administrator" w:date="2015-11-20T13:43:55Z">
            <w:rPr>
              <w:rFonts w:hint="eastAsia" w:ascii="华文楷体" w:hAnsi="华文楷体" w:eastAsia="华文楷体"/>
              <w:sz w:val="28"/>
              <w:szCs w:val="28"/>
            </w:rPr>
          </w:rPrChange>
        </w:rPr>
        <w:t>一言以蔽之,现量感受无分极微在何时何地都是不现实的。</w:t>
      </w:r>
      <w:ins w:id="675" w:author="Administrator" w:date="2015-11-20T13:43:48Z">
        <w:r>
          <w:rPr>
            <w:rFonts w:hint="eastAsia" w:ascii="华文楷体" w:hAnsi="华文楷体" w:eastAsia="华文楷体"/>
            <w:sz w:val="28"/>
            <w:szCs w:val="28"/>
            <w:lang w:eastAsia="zh-CN"/>
          </w:rPr>
          <w:t>】</w:t>
        </w:r>
      </w:ins>
      <w:del w:id="676" w:author="Administrator" w:date="2015-11-20T13:43:42Z">
        <w:r>
          <w:rPr>
            <w:rFonts w:hint="eastAsia" w:ascii="华文楷体" w:hAnsi="华文楷体" w:eastAsia="华文楷体"/>
            <w:sz w:val="28"/>
            <w:szCs w:val="28"/>
          </w:rPr>
          <w:delText>”</w:delText>
        </w:r>
      </w:del>
    </w:p>
    <w:p>
      <w:pPr>
        <w:ind w:firstLine="570"/>
        <w:rPr>
          <w:rFonts w:ascii="华文楷体" w:hAnsi="华文楷体" w:eastAsia="华文楷体"/>
          <w:sz w:val="28"/>
          <w:szCs w:val="28"/>
        </w:rPr>
      </w:pPr>
      <w:r>
        <w:rPr>
          <w:rFonts w:hint="eastAsia" w:ascii="华文楷体" w:hAnsi="华文楷体" w:eastAsia="华文楷体"/>
          <w:sz w:val="28"/>
          <w:szCs w:val="28"/>
        </w:rPr>
        <w:t>就说你具备这种条件的极微啊，就说没有任何</w:t>
      </w:r>
      <w:ins w:id="677" w:author="Administrator" w:date="2015-11-20T13:44:22Z">
        <w:r>
          <w:rPr>
            <w:rFonts w:hint="eastAsia" w:ascii="华文楷体" w:hAnsi="华文楷体" w:eastAsia="华文楷体"/>
            <w:sz w:val="28"/>
            <w:szCs w:val="28"/>
            <w:lang w:eastAsia="zh-CN"/>
          </w:rPr>
          <w:t>一个</w:t>
        </w:r>
      </w:ins>
      <w:r>
        <w:rPr>
          <w:rFonts w:hint="eastAsia" w:ascii="华文楷体" w:hAnsi="华文楷体" w:eastAsia="华文楷体"/>
          <w:sz w:val="28"/>
          <w:szCs w:val="28"/>
        </w:rPr>
        <w:t>方向的，具备这种条件的极微，就说在何时何地都没有办法去现量感受。怎么去感受？完全感受不了的。</w:t>
      </w:r>
    </w:p>
    <w:p>
      <w:pPr>
        <w:ind w:firstLine="570"/>
        <w:rPr>
          <w:ins w:id="678" w:author="Administrator" w:date="2015-11-20T13:44:56Z"/>
          <w:rFonts w:hint="eastAsia" w:ascii="黑体" w:hAnsi="黑体" w:eastAsia="黑体" w:cs="黑体"/>
          <w:b/>
          <w:bCs/>
          <w:sz w:val="28"/>
          <w:szCs w:val="28"/>
          <w:rPrChange w:id="679" w:author="Administrator" w:date="2015-11-20T13:45:05Z">
            <w:rPr>
              <w:ins w:id="680" w:author="Administrator" w:date="2015-11-20T13:44:56Z"/>
              <w:rFonts w:hint="eastAsia" w:ascii="华文楷体" w:hAnsi="华文楷体" w:eastAsia="华文楷体"/>
              <w:sz w:val="28"/>
              <w:szCs w:val="28"/>
            </w:rPr>
          </w:rPrChange>
        </w:rPr>
      </w:pPr>
      <w:ins w:id="681" w:author="Administrator" w:date="2015-11-20T13:44:53Z">
        <w:r>
          <w:rPr>
            <w:rFonts w:hint="eastAsia" w:ascii="华文楷体" w:hAnsi="华文楷体" w:eastAsia="华文楷体"/>
            <w:sz w:val="28"/>
            <w:szCs w:val="28"/>
            <w:lang w:eastAsia="zh-CN"/>
          </w:rPr>
          <w:t>【</w:t>
        </w:r>
      </w:ins>
      <w:del w:id="682" w:author="Administrator" w:date="2015-11-20T13:44:51Z">
        <w:r>
          <w:rPr>
            <w:rFonts w:hint="eastAsia" w:ascii="黑体" w:hAnsi="黑体" w:eastAsia="黑体" w:cs="黑体"/>
            <w:b/>
            <w:bCs/>
            <w:sz w:val="28"/>
            <w:szCs w:val="28"/>
            <w:rPrChange w:id="683" w:author="Administrator" w:date="2015-11-20T13:45:05Z">
              <w:rPr>
                <w:rFonts w:hint="eastAsia" w:ascii="华文楷体" w:hAnsi="华文楷体" w:eastAsia="华文楷体"/>
                <w:sz w:val="28"/>
                <w:szCs w:val="28"/>
              </w:rPr>
            </w:rPrChange>
          </w:rPr>
          <w:delText>“</w:delText>
        </w:r>
      </w:del>
      <w:r>
        <w:rPr>
          <w:rFonts w:hint="eastAsia" w:ascii="黑体" w:hAnsi="黑体" w:eastAsia="黑体" w:cs="黑体"/>
          <w:b/>
          <w:bCs/>
          <w:sz w:val="28"/>
          <w:szCs w:val="28"/>
          <w:rPrChange w:id="684" w:author="Administrator" w:date="2015-11-20T13:45:05Z">
            <w:rPr>
              <w:rFonts w:hint="eastAsia" w:ascii="华文楷体" w:hAnsi="华文楷体" w:eastAsia="华文楷体"/>
              <w:sz w:val="28"/>
              <w:szCs w:val="28"/>
            </w:rPr>
          </w:rPrChange>
        </w:rPr>
        <w:t>为此,诸位有智之士承认存在的因必然以量可得方能确立。如果明明以量不可得,却一口咬定说存在,何苦这般自我欺骗呢?</w:t>
      </w:r>
      <w:ins w:id="685" w:author="Administrator" w:date="2015-11-20T13:44:58Z">
        <w:r>
          <w:rPr>
            <w:rFonts w:hint="eastAsia" w:ascii="黑体" w:hAnsi="黑体" w:eastAsia="黑体" w:cs="黑体"/>
            <w:b/>
            <w:bCs/>
            <w:sz w:val="28"/>
            <w:szCs w:val="28"/>
            <w:lang w:eastAsia="zh-CN"/>
            <w:rPrChange w:id="686" w:author="Administrator" w:date="2015-11-20T13:45:05Z">
              <w:rPr>
                <w:rFonts w:hint="eastAsia" w:ascii="华文楷体" w:hAnsi="华文楷体" w:eastAsia="华文楷体"/>
                <w:sz w:val="28"/>
                <w:szCs w:val="28"/>
                <w:lang w:eastAsia="zh-CN"/>
              </w:rPr>
            </w:rPrChange>
          </w:rPr>
          <w:t>】</w:t>
        </w:r>
      </w:ins>
      <w:del w:id="687" w:author="Administrator" w:date="2015-11-20T13:44:56Z">
        <w:r>
          <w:rPr>
            <w:rFonts w:hint="eastAsia" w:ascii="黑体" w:hAnsi="黑体" w:eastAsia="黑体" w:cs="黑体"/>
            <w:b/>
            <w:bCs/>
            <w:sz w:val="28"/>
            <w:szCs w:val="28"/>
            <w:rPrChange w:id="688" w:author="Administrator" w:date="2015-11-20T13:45:05Z">
              <w:rPr>
                <w:rFonts w:hint="eastAsia" w:ascii="华文楷体" w:hAnsi="华文楷体" w:eastAsia="华文楷体"/>
                <w:sz w:val="28"/>
                <w:szCs w:val="28"/>
              </w:rPr>
            </w:rPrChange>
          </w:rPr>
          <w:delText>”</w:delText>
        </w:r>
      </w:del>
    </w:p>
    <w:p>
      <w:pPr>
        <w:ind w:firstLine="570"/>
        <w:rPr>
          <w:ins w:id="689" w:author="Administrator" w:date="2015-11-20T13:52:44Z"/>
          <w:rFonts w:hint="eastAsia" w:ascii="华文楷体" w:hAnsi="华文楷体" w:eastAsia="华文楷体"/>
          <w:sz w:val="28"/>
          <w:szCs w:val="28"/>
        </w:rPr>
      </w:pPr>
      <w:r>
        <w:rPr>
          <w:rFonts w:hint="eastAsia" w:ascii="华文楷体" w:hAnsi="华文楷体" w:eastAsia="华文楷体"/>
          <w:sz w:val="28"/>
          <w:szCs w:val="28"/>
        </w:rPr>
        <w:t>所以通过前面的分析我们可以知道，有智之士他承认存在的因，存在的因，这个因就是讲根据的意思，就是根据或者推理，有的时候这个因是因果的因，有的时候是推理、根据，这</w:t>
      </w:r>
      <w:del w:id="690" w:author="Administrator" w:date="2015-11-20T13:50:17Z">
        <w:r>
          <w:rPr>
            <w:rFonts w:hint="eastAsia" w:ascii="华文楷体" w:hAnsi="华文楷体" w:eastAsia="华文楷体"/>
            <w:sz w:val="28"/>
            <w:szCs w:val="28"/>
          </w:rPr>
          <w:delText>里</w:delText>
        </w:r>
      </w:del>
      <w:ins w:id="691" w:author="Administrator" w:date="2015-11-20T13:50:17Z">
        <w:r>
          <w:rPr>
            <w:rFonts w:hint="eastAsia" w:ascii="华文楷体" w:hAnsi="华文楷体" w:eastAsia="华文楷体"/>
            <w:sz w:val="28"/>
            <w:szCs w:val="28"/>
            <w:lang w:eastAsia="zh-CN"/>
          </w:rPr>
          <w:t>个方面</w:t>
        </w:r>
      </w:ins>
      <w:r>
        <w:rPr>
          <w:rFonts w:hint="eastAsia" w:ascii="华文楷体" w:hAnsi="华文楷体" w:eastAsia="华文楷体"/>
          <w:sz w:val="28"/>
          <w:szCs w:val="28"/>
        </w:rPr>
        <w:t>理解成根据。那么就是说，你说这个法是存在的，它的根据是什么呢？就说有智之士他承认存在</w:t>
      </w:r>
      <w:ins w:id="692" w:author="Administrator" w:date="2015-11-20T13:50:28Z">
        <w:r>
          <w:rPr>
            <w:rFonts w:hint="eastAsia" w:ascii="华文楷体" w:hAnsi="华文楷体" w:eastAsia="华文楷体"/>
            <w:sz w:val="28"/>
            <w:szCs w:val="28"/>
            <w:lang w:eastAsia="zh-CN"/>
          </w:rPr>
          <w:t>的</w:t>
        </w:r>
      </w:ins>
      <w:r>
        <w:rPr>
          <w:rFonts w:hint="eastAsia" w:ascii="华文楷体" w:hAnsi="华文楷体" w:eastAsia="华文楷体"/>
          <w:sz w:val="28"/>
          <w:szCs w:val="28"/>
        </w:rPr>
        <w:t>根据，那么</w:t>
      </w:r>
      <w:ins w:id="693" w:author="Administrator" w:date="2015-11-20T13:50:37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必然以量可得方能确立。那么</w:t>
      </w:r>
      <w:ins w:id="694" w:author="Administrator" w:date="2015-11-20T13:50:45Z">
        <w:r>
          <w:rPr>
            <w:rFonts w:hint="eastAsia" w:ascii="华文楷体" w:hAnsi="华文楷体" w:eastAsia="华文楷体"/>
            <w:sz w:val="28"/>
            <w:szCs w:val="28"/>
            <w:lang w:eastAsia="zh-CN"/>
          </w:rPr>
          <w:t>是</w:t>
        </w:r>
      </w:ins>
      <w:r>
        <w:rPr>
          <w:rFonts w:hint="eastAsia" w:ascii="华文楷体" w:hAnsi="华文楷体" w:eastAsia="华文楷体"/>
          <w:sz w:val="28"/>
          <w:szCs w:val="28"/>
        </w:rPr>
        <w:t>通过量，或者现量，或者比量，通过量确定</w:t>
      </w:r>
      <w:ins w:id="695" w:author="Administrator" w:date="2015-11-20T13:50:53Z">
        <w:r>
          <w:rPr>
            <w:rFonts w:hint="eastAsia" w:ascii="华文楷体" w:hAnsi="华文楷体" w:eastAsia="华文楷体"/>
            <w:sz w:val="28"/>
            <w:szCs w:val="28"/>
            <w:lang w:eastAsia="zh-CN"/>
          </w:rPr>
          <w:t>之</w:t>
        </w:r>
      </w:ins>
      <w:r>
        <w:rPr>
          <w:rFonts w:hint="eastAsia" w:ascii="华文楷体" w:hAnsi="华文楷体" w:eastAsia="华文楷体"/>
          <w:sz w:val="28"/>
          <w:szCs w:val="28"/>
        </w:rPr>
        <w:t>后呢，</w:t>
      </w:r>
      <w:ins w:id="696" w:author="Administrator" w:date="2015-11-20T13:51:01Z">
        <w:r>
          <w:rPr>
            <w:rFonts w:hint="eastAsia" w:ascii="华文楷体" w:hAnsi="华文楷体" w:eastAsia="华文楷体"/>
            <w:sz w:val="28"/>
            <w:szCs w:val="28"/>
            <w:lang w:eastAsia="zh-CN"/>
          </w:rPr>
          <w:t>就</w:t>
        </w:r>
      </w:ins>
      <w:r>
        <w:rPr>
          <w:rFonts w:hint="eastAsia" w:ascii="华文楷体" w:hAnsi="华文楷体" w:eastAsia="华文楷体"/>
          <w:sz w:val="28"/>
          <w:szCs w:val="28"/>
        </w:rPr>
        <w:t>通过量的可得方能确立的。如果明明以量不可得，比如说在这个颂词当中，通过现量怎么也</w:t>
      </w:r>
      <w:del w:id="697" w:author="Administrator" w:date="2015-11-20T13:51:13Z">
        <w:r>
          <w:rPr>
            <w:rFonts w:hint="eastAsia" w:ascii="华文楷体" w:hAnsi="华文楷体" w:eastAsia="华文楷体"/>
            <w:sz w:val="28"/>
            <w:szCs w:val="28"/>
          </w:rPr>
          <w:delText>无</w:delText>
        </w:r>
      </w:del>
      <w:ins w:id="698" w:author="Administrator" w:date="2015-11-20T13:51:13Z">
        <w:r>
          <w:rPr>
            <w:rFonts w:hint="eastAsia" w:ascii="华文楷体" w:hAnsi="华文楷体" w:eastAsia="华文楷体"/>
            <w:sz w:val="28"/>
            <w:szCs w:val="28"/>
            <w:lang w:eastAsia="zh-CN"/>
          </w:rPr>
          <w:t>没</w:t>
        </w:r>
      </w:ins>
      <w:ins w:id="699" w:author="Administrator" w:date="2015-11-20T13:51:16Z">
        <w:r>
          <w:rPr>
            <w:rFonts w:hint="eastAsia" w:ascii="华文楷体" w:hAnsi="华文楷体" w:eastAsia="华文楷体"/>
            <w:sz w:val="28"/>
            <w:szCs w:val="28"/>
            <w:lang w:eastAsia="zh-CN"/>
          </w:rPr>
          <w:t>办</w:t>
        </w:r>
      </w:ins>
      <w:r>
        <w:rPr>
          <w:rFonts w:hint="eastAsia" w:ascii="华文楷体" w:hAnsi="华文楷体" w:eastAsia="华文楷体"/>
          <w:sz w:val="28"/>
          <w:szCs w:val="28"/>
        </w:rPr>
        <w:t>法了知这个极微的存在，你还说这个极微是有的，这个是个所缘，那么实际上就是无法成立。</w:t>
      </w:r>
      <w:ins w:id="700" w:author="Administrator" w:date="2015-11-20T13:51:29Z">
        <w:r>
          <w:rPr>
            <w:rFonts w:hint="eastAsia" w:ascii="华文楷体" w:hAnsi="华文楷体" w:eastAsia="华文楷体"/>
            <w:sz w:val="28"/>
            <w:szCs w:val="28"/>
            <w:lang w:eastAsia="zh-CN"/>
          </w:rPr>
          <w:t>意思</w:t>
        </w:r>
      </w:ins>
      <w:r>
        <w:rPr>
          <w:rFonts w:hint="eastAsia" w:ascii="华文楷体" w:hAnsi="华文楷体" w:eastAsia="华文楷体"/>
          <w:sz w:val="28"/>
          <w:szCs w:val="28"/>
        </w:rPr>
        <w:t>就是说“何苦这般自我欺骗呢？”一方面好像麦彭仁波切说得很客气呀，说你不要这样自我欺骗了，实际上就说，你这样根本就是不合理的，就说你这个所缘是</w:t>
      </w:r>
      <w:del w:id="701" w:author="Administrator" w:date="2015-11-20T13:51:46Z">
        <w:r>
          <w:rPr>
            <w:rFonts w:hint="eastAsia" w:ascii="华文楷体" w:hAnsi="华文楷体" w:eastAsia="华文楷体"/>
            <w:sz w:val="28"/>
            <w:szCs w:val="28"/>
          </w:rPr>
          <w:delText>什么</w:delText>
        </w:r>
      </w:del>
      <w:ins w:id="702" w:author="Administrator" w:date="2015-11-20T13:51:46Z">
        <w:r>
          <w:rPr>
            <w:rFonts w:hint="eastAsia" w:ascii="华文楷体" w:hAnsi="华文楷体" w:eastAsia="华文楷体"/>
            <w:sz w:val="28"/>
            <w:szCs w:val="28"/>
            <w:lang w:eastAsia="zh-CN"/>
          </w:rPr>
          <w:t>谁</w:t>
        </w:r>
      </w:ins>
      <w:ins w:id="703" w:author="Administrator" w:date="2015-11-20T13:51:47Z">
        <w:r>
          <w:rPr>
            <w:rFonts w:hint="eastAsia" w:ascii="华文楷体" w:hAnsi="华文楷体" w:eastAsia="华文楷体"/>
            <w:sz w:val="28"/>
            <w:szCs w:val="28"/>
            <w:lang w:eastAsia="zh-CN"/>
          </w:rPr>
          <w:t>的</w:t>
        </w:r>
      </w:ins>
      <w:r>
        <w:rPr>
          <w:rFonts w:hint="eastAsia" w:ascii="华文楷体" w:hAnsi="华文楷体" w:eastAsia="华文楷体"/>
          <w:sz w:val="28"/>
          <w:szCs w:val="28"/>
        </w:rPr>
        <w:t>所缘，任何心识没办法了知的所缘，这个不是所缘。所以像这样讲的时候，你“何苦这般自我欺骗”，你这个观点</w:t>
      </w:r>
      <w:del w:id="704" w:author="Administrator" w:date="2015-11-20T13:52:08Z">
        <w:r>
          <w:rPr>
            <w:rFonts w:hint="eastAsia" w:ascii="华文楷体" w:hAnsi="华文楷体" w:eastAsia="华文楷体"/>
            <w:sz w:val="28"/>
            <w:szCs w:val="28"/>
          </w:rPr>
          <w:delText>无法</w:delText>
        </w:r>
      </w:del>
      <w:ins w:id="705" w:author="Administrator" w:date="2015-11-20T13:52:08Z">
        <w:r>
          <w:rPr>
            <w:rFonts w:hint="eastAsia" w:ascii="华文楷体" w:hAnsi="华文楷体" w:eastAsia="华文楷体"/>
            <w:sz w:val="28"/>
            <w:szCs w:val="28"/>
            <w:lang w:eastAsia="zh-CN"/>
          </w:rPr>
          <w:t>没办法</w:t>
        </w:r>
      </w:ins>
      <w:r>
        <w:rPr>
          <w:rFonts w:hint="eastAsia" w:ascii="华文楷体" w:hAnsi="华文楷体" w:eastAsia="华文楷体"/>
          <w:sz w:val="28"/>
          <w:szCs w:val="28"/>
        </w:rPr>
        <w:t>确立了。或者这个方面并不一定是别人的观点，有的时候是我们相续中的一种疑惑，我们内心当中的一些执着，就是这样的。</w:t>
      </w:r>
      <w:del w:id="706" w:author="Administrator" w:date="2015-11-20T13:52:44Z">
        <w:r>
          <w:rPr>
            <w:rFonts w:hint="eastAsia" w:ascii="华文楷体" w:hAnsi="华文楷体" w:eastAsia="华文楷体"/>
            <w:sz w:val="28"/>
            <w:szCs w:val="28"/>
          </w:rPr>
          <w:delText>“</w:delText>
        </w:r>
      </w:del>
    </w:p>
    <w:p>
      <w:pPr>
        <w:ind w:firstLine="570"/>
        <w:rPr>
          <w:ins w:id="707" w:author="Administrator" w:date="2015-11-20T13:52:49Z"/>
          <w:rFonts w:hint="eastAsia" w:ascii="华文楷体" w:hAnsi="华文楷体" w:eastAsia="华文楷体"/>
          <w:sz w:val="28"/>
          <w:szCs w:val="28"/>
        </w:rPr>
      </w:pPr>
      <w:ins w:id="708" w:author="Administrator" w:date="2015-11-20T13:52:46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709" w:author="Administrator" w:date="2015-11-20T13:52:56Z">
            <w:rPr>
              <w:rFonts w:hint="eastAsia" w:ascii="华文楷体" w:hAnsi="华文楷体" w:eastAsia="华文楷体"/>
              <w:sz w:val="28"/>
              <w:szCs w:val="28"/>
            </w:rPr>
          </w:rPrChange>
        </w:rPr>
        <w:t>因此,人造的花色布品等以及天然的蝴蝶斑驳花色等行相原本就是千差万别的,而识也绝不存在实有的“一” 。</w:t>
      </w:r>
      <w:ins w:id="710" w:author="Administrator" w:date="2015-11-20T13:52:51Z">
        <w:r>
          <w:rPr>
            <w:rFonts w:hint="eastAsia" w:ascii="黑体" w:hAnsi="黑体" w:eastAsia="黑体" w:cs="黑体"/>
            <w:b/>
            <w:bCs/>
            <w:sz w:val="28"/>
            <w:szCs w:val="28"/>
            <w:lang w:eastAsia="zh-CN"/>
            <w:rPrChange w:id="711" w:author="Administrator" w:date="2015-11-20T13:52:56Z">
              <w:rPr>
                <w:rFonts w:hint="eastAsia" w:ascii="华文楷体" w:hAnsi="华文楷体" w:eastAsia="华文楷体"/>
                <w:sz w:val="28"/>
                <w:szCs w:val="28"/>
                <w:lang w:eastAsia="zh-CN"/>
              </w:rPr>
            </w:rPrChange>
          </w:rPr>
          <w:t>】</w:t>
        </w:r>
      </w:ins>
      <w:del w:id="712" w:author="Administrator" w:date="2015-11-20T13:52:49Z">
        <w:r>
          <w:rPr>
            <w:rFonts w:hint="eastAsia" w:ascii="华文楷体" w:hAnsi="华文楷体" w:eastAsia="华文楷体"/>
            <w:sz w:val="28"/>
            <w:szCs w:val="28"/>
          </w:rPr>
          <w:delText>”</w:delText>
        </w:r>
      </w:del>
    </w:p>
    <w:p>
      <w:pPr>
        <w:ind w:firstLine="570"/>
        <w:rPr>
          <w:rFonts w:ascii="华文楷体" w:hAnsi="华文楷体" w:eastAsia="华文楷体"/>
          <w:sz w:val="28"/>
          <w:szCs w:val="28"/>
        </w:rPr>
      </w:pPr>
      <w:r>
        <w:rPr>
          <w:rFonts w:hint="eastAsia" w:ascii="华文楷体" w:hAnsi="华文楷体" w:eastAsia="华文楷体"/>
          <w:sz w:val="28"/>
          <w:szCs w:val="28"/>
        </w:rPr>
        <w:t>所以说，不管是人造的</w:t>
      </w:r>
      <w:del w:id="713" w:author="Administrator" w:date="2015-11-20T13:53:18Z">
        <w:r>
          <w:rPr>
            <w:rFonts w:hint="eastAsia" w:ascii="华文楷体" w:hAnsi="华文楷体" w:eastAsia="华文楷体"/>
            <w:sz w:val="28"/>
            <w:szCs w:val="28"/>
          </w:rPr>
          <w:delText>，</w:delText>
        </w:r>
      </w:del>
      <w:r>
        <w:rPr>
          <w:rFonts w:hint="eastAsia" w:ascii="华文楷体" w:hAnsi="华文楷体" w:eastAsia="华文楷体"/>
          <w:sz w:val="28"/>
          <w:szCs w:val="28"/>
        </w:rPr>
        <w:t>花色布品上的这此斑驳的花色也好，还</w:t>
      </w:r>
      <w:ins w:id="714" w:author="Administrator" w:date="2015-11-20T13:53:30Z">
        <w:r>
          <w:rPr>
            <w:rFonts w:hint="eastAsia" w:ascii="华文楷体" w:hAnsi="华文楷体" w:eastAsia="华文楷体"/>
            <w:sz w:val="28"/>
            <w:szCs w:val="28"/>
            <w:lang w:eastAsia="zh-CN"/>
          </w:rPr>
          <w:t>是</w:t>
        </w:r>
      </w:ins>
      <w:r>
        <w:rPr>
          <w:rFonts w:hint="eastAsia" w:ascii="华文楷体" w:hAnsi="华文楷体" w:eastAsia="华文楷体"/>
          <w:sz w:val="28"/>
          <w:szCs w:val="28"/>
        </w:rPr>
        <w:t>说天然的蝴蝶翅膀上面斑驳花色的行相也好，那么这些所缘它原本</w:t>
      </w:r>
      <w:ins w:id="715" w:author="Administrator" w:date="2015-11-20T13:53:39Z">
        <w:r>
          <w:rPr>
            <w:rFonts w:hint="eastAsia" w:ascii="华文楷体" w:hAnsi="华文楷体" w:eastAsia="华文楷体"/>
            <w:sz w:val="28"/>
            <w:szCs w:val="28"/>
            <w:lang w:eastAsia="zh-CN"/>
          </w:rPr>
          <w:t>就</w:t>
        </w:r>
      </w:ins>
      <w:r>
        <w:rPr>
          <w:rFonts w:hint="eastAsia" w:ascii="华文楷体" w:hAnsi="华文楷体" w:eastAsia="华文楷体"/>
          <w:sz w:val="28"/>
          <w:szCs w:val="28"/>
        </w:rPr>
        <w:t>是千差万别。那么只要你的心识能够缘取的时候呢，它都具备很多种不同的分类。那么就说，这个所缘很多种，</w:t>
      </w:r>
      <w:ins w:id="716" w:author="Administrator" w:date="2015-11-20T13:53:59Z">
        <w:r>
          <w:rPr>
            <w:rFonts w:hint="eastAsia" w:ascii="华文楷体" w:hAnsi="华文楷体" w:eastAsia="华文楷体"/>
            <w:sz w:val="28"/>
            <w:szCs w:val="28"/>
            <w:lang w:eastAsia="zh-CN"/>
          </w:rPr>
          <w:t>而</w:t>
        </w:r>
      </w:ins>
      <w:r>
        <w:rPr>
          <w:rFonts w:hint="eastAsia" w:ascii="华文楷体" w:hAnsi="华文楷体" w:eastAsia="华文楷体"/>
          <w:sz w:val="28"/>
          <w:szCs w:val="28"/>
        </w:rPr>
        <w:t>识也绝不存在实有的一，这个因为他们</w:t>
      </w:r>
      <w:del w:id="717" w:author="Administrator" w:date="2015-11-20T13:54:26Z">
        <w:r>
          <w:rPr>
            <w:rFonts w:hint="eastAsia" w:ascii="华文楷体" w:hAnsi="华文楷体" w:eastAsia="华文楷体"/>
            <w:sz w:val="28"/>
            <w:szCs w:val="28"/>
          </w:rPr>
          <w:delText>是</w:delText>
        </w:r>
      </w:del>
      <w:ins w:id="718" w:author="Administrator" w:date="2015-11-20T13:54:26Z">
        <w:r>
          <w:rPr>
            <w:rFonts w:hint="eastAsia" w:ascii="华文楷体" w:hAnsi="华文楷体" w:eastAsia="华文楷体"/>
            <w:sz w:val="28"/>
            <w:szCs w:val="28"/>
            <w:lang w:eastAsia="zh-CN"/>
          </w:rPr>
          <w:t>称</w:t>
        </w:r>
      </w:ins>
      <w:r>
        <w:rPr>
          <w:rFonts w:hint="eastAsia" w:ascii="华文楷体" w:hAnsi="华文楷体" w:eastAsia="华文楷体"/>
          <w:sz w:val="28"/>
          <w:szCs w:val="28"/>
        </w:rPr>
        <w:t>有相派。有相派肯定是心和对境算一个本体，是一个本体。所以，既然它是一个本体，你行相已经确定是千差万别，心识怎么也找不到一个实有的一，是不会存在一个实有的一的，</w:t>
      </w:r>
      <w:ins w:id="719" w:author="Administrator" w:date="2015-11-20T13:54:53Z">
        <w:r>
          <w:rPr>
            <w:rFonts w:hint="eastAsia" w:ascii="华文楷体" w:hAnsi="华文楷体" w:eastAsia="华文楷体"/>
            <w:sz w:val="28"/>
            <w:szCs w:val="28"/>
            <w:lang w:eastAsia="zh-CN"/>
          </w:rPr>
          <w:t>就</w:t>
        </w:r>
      </w:ins>
      <w:r>
        <w:rPr>
          <w:rFonts w:hint="eastAsia" w:ascii="华文楷体" w:hAnsi="华文楷体" w:eastAsia="华文楷体"/>
          <w:sz w:val="28"/>
          <w:szCs w:val="28"/>
        </w:rPr>
        <w:t>是这样的。</w:t>
      </w:r>
    </w:p>
    <w:p>
      <w:pPr>
        <w:ind w:firstLine="570"/>
        <w:rPr>
          <w:rFonts w:ascii="华文楷体" w:hAnsi="华文楷体" w:eastAsia="华文楷体"/>
          <w:sz w:val="28"/>
          <w:szCs w:val="28"/>
        </w:rPr>
      </w:pPr>
      <w:r>
        <w:rPr>
          <w:rFonts w:hint="eastAsia" w:ascii="华文楷体" w:hAnsi="华文楷体" w:eastAsia="华文楷体"/>
          <w:sz w:val="28"/>
          <w:szCs w:val="28"/>
        </w:rPr>
        <w:t>下面是讲第二个科判，</w:t>
      </w:r>
      <w:r>
        <w:rPr>
          <w:rFonts w:hint="eastAsia" w:ascii="华文楷体" w:hAnsi="华文楷体" w:eastAsia="华文楷体"/>
          <w:b/>
          <w:bCs/>
          <w:sz w:val="28"/>
          <w:szCs w:val="28"/>
          <w:rPrChange w:id="720" w:author="Administrator" w:date="2015-11-20T13:55:08Z">
            <w:rPr>
              <w:rFonts w:hint="eastAsia" w:ascii="华文楷体" w:hAnsi="华文楷体" w:eastAsia="华文楷体"/>
              <w:sz w:val="28"/>
              <w:szCs w:val="28"/>
            </w:rPr>
          </w:rPrChange>
        </w:rPr>
        <w:t>观察能缘识则彼无有之理。</w:t>
      </w:r>
      <w:r>
        <w:rPr>
          <w:rFonts w:hint="eastAsia" w:ascii="华文楷体" w:hAnsi="华文楷体" w:eastAsia="华文楷体"/>
          <w:sz w:val="28"/>
          <w:szCs w:val="28"/>
        </w:rPr>
        <w:t>那么这个方面是把重点放在</w:t>
      </w:r>
      <w:ins w:id="721" w:author="Administrator" w:date="2015-11-20T13:55:18Z">
        <w:r>
          <w:rPr>
            <w:rFonts w:hint="eastAsia" w:ascii="华文楷体" w:hAnsi="华文楷体" w:eastAsia="华文楷体"/>
            <w:sz w:val="28"/>
            <w:szCs w:val="28"/>
            <w:lang w:eastAsia="zh-CN"/>
          </w:rPr>
          <w:t>观察</w:t>
        </w:r>
      </w:ins>
      <w:r>
        <w:rPr>
          <w:rFonts w:hint="eastAsia" w:ascii="华文楷体" w:hAnsi="华文楷体" w:eastAsia="华文楷体"/>
          <w:sz w:val="28"/>
          <w:szCs w:val="28"/>
        </w:rPr>
        <w:t>能缘的心识。就是在这个颂词当中呢，</w:t>
      </w:r>
      <w:ins w:id="722" w:author="Administrator" w:date="2015-11-20T13:55:28Z">
        <w:r>
          <w:rPr>
            <w:rFonts w:hint="eastAsia" w:ascii="华文楷体" w:hAnsi="华文楷体" w:eastAsia="华文楷体"/>
            <w:sz w:val="28"/>
            <w:szCs w:val="28"/>
            <w:lang w:eastAsia="zh-CN"/>
          </w:rPr>
          <w:t>就</w:t>
        </w:r>
      </w:ins>
      <w:r>
        <w:rPr>
          <w:rFonts w:hint="eastAsia" w:ascii="华文楷体" w:hAnsi="华文楷体" w:eastAsia="华文楷体"/>
          <w:sz w:val="28"/>
          <w:szCs w:val="28"/>
        </w:rPr>
        <w:t>是讲到了六种识。那么观察能缘</w:t>
      </w:r>
      <w:ins w:id="723" w:author="Administrator" w:date="2015-11-20T13:55:58Z">
        <w:r>
          <w:rPr>
            <w:rFonts w:hint="eastAsia" w:ascii="华文楷体" w:hAnsi="华文楷体" w:eastAsia="华文楷体"/>
            <w:sz w:val="28"/>
            <w:szCs w:val="28"/>
            <w:lang w:eastAsia="zh-CN"/>
          </w:rPr>
          <w:t>的六种识</w:t>
        </w:r>
      </w:ins>
      <w:ins w:id="724" w:author="Administrator" w:date="2015-11-20T13:56:02Z">
        <w:r>
          <w:rPr>
            <w:rFonts w:hint="eastAsia" w:ascii="华文楷体" w:hAnsi="华文楷体" w:eastAsia="华文楷体"/>
            <w:sz w:val="28"/>
            <w:szCs w:val="28"/>
            <w:lang w:eastAsia="zh-CN"/>
          </w:rPr>
          <w:t>；</w:t>
        </w:r>
      </w:ins>
      <w:r>
        <w:rPr>
          <w:rFonts w:hint="eastAsia" w:ascii="华文楷体" w:hAnsi="华文楷体" w:eastAsia="华文楷体"/>
          <w:sz w:val="28"/>
          <w:szCs w:val="28"/>
        </w:rPr>
        <w:t>识则彼无有，</w:t>
      </w:r>
      <w:del w:id="725" w:author="Administrator" w:date="2015-11-20T13:56:18Z">
        <w:r>
          <w:rPr>
            <w:rFonts w:hint="eastAsia" w:ascii="华文楷体" w:hAnsi="华文楷体" w:eastAsia="华文楷体"/>
            <w:sz w:val="28"/>
            <w:szCs w:val="28"/>
          </w:rPr>
          <w:delText>这个方面</w:delText>
        </w:r>
      </w:del>
      <w:ins w:id="726" w:author="Administrator" w:date="2015-11-20T13:56:18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是讲唯一的心识也是不存在的，没有</w:t>
      </w:r>
      <w:ins w:id="727" w:author="Administrator" w:date="2015-11-20T13:56:32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唯一的心识</w:t>
      </w:r>
      <w:ins w:id="728" w:author="Administrator" w:date="2015-11-20T13:56:35Z">
        <w:r>
          <w:rPr>
            <w:rFonts w:hint="eastAsia" w:ascii="华文楷体" w:hAnsi="华文楷体" w:eastAsia="华文楷体"/>
            <w:sz w:val="28"/>
            <w:szCs w:val="28"/>
            <w:lang w:eastAsia="zh-CN"/>
          </w:rPr>
          <w:t>的</w:t>
        </w:r>
      </w:ins>
      <w:ins w:id="729" w:author="Administrator" w:date="2015-11-20T13:56:37Z">
        <w:r>
          <w:rPr>
            <w:rFonts w:hint="eastAsia" w:ascii="华文楷体" w:hAnsi="华文楷体" w:eastAsia="华文楷体"/>
            <w:sz w:val="28"/>
            <w:szCs w:val="28"/>
            <w:lang w:eastAsia="zh-CN"/>
          </w:rPr>
          <w:t>道理</w:t>
        </w:r>
      </w:ins>
      <w:r>
        <w:rPr>
          <w:rFonts w:hint="eastAsia" w:ascii="华文楷体" w:hAnsi="华文楷体" w:eastAsia="华文楷体"/>
          <w:sz w:val="28"/>
          <w:szCs w:val="28"/>
        </w:rPr>
        <w:t>，在这个颂词当中讲。</w:t>
      </w:r>
    </w:p>
    <w:p>
      <w:pPr>
        <w:ind w:firstLine="570"/>
        <w:jc w:val="center"/>
        <w:rPr>
          <w:rFonts w:hint="eastAsia" w:ascii="黑体" w:hAnsi="黑体" w:eastAsia="黑体" w:cs="黑体"/>
          <w:b/>
          <w:bCs/>
          <w:sz w:val="28"/>
          <w:szCs w:val="28"/>
          <w:rPrChange w:id="731" w:author="Administrator" w:date="2015-11-20T13:56:55Z">
            <w:rPr>
              <w:rFonts w:ascii="华文楷体" w:hAnsi="华文楷体" w:eastAsia="华文楷体"/>
              <w:sz w:val="28"/>
              <w:szCs w:val="28"/>
            </w:rPr>
          </w:rPrChange>
        </w:rPr>
        <w:pPrChange w:id="730" w:author="Administrator" w:date="2015-11-20T13:56:57Z">
          <w:pPr>
            <w:ind w:firstLine="570"/>
          </w:pPr>
        </w:pPrChange>
      </w:pPr>
      <w:r>
        <w:rPr>
          <w:rFonts w:hint="eastAsia" w:ascii="黑体" w:hAnsi="黑体" w:eastAsia="黑体" w:cs="黑体"/>
          <w:b/>
          <w:bCs/>
          <w:sz w:val="28"/>
          <w:szCs w:val="28"/>
          <w:rPrChange w:id="732" w:author="Administrator" w:date="2015-11-20T13:56:55Z">
            <w:rPr>
              <w:rFonts w:hint="eastAsia" w:ascii="华文楷体" w:hAnsi="华文楷体" w:eastAsia="华文楷体"/>
              <w:sz w:val="28"/>
              <w:szCs w:val="28"/>
            </w:rPr>
          </w:rPrChange>
        </w:rPr>
        <w:t>五根识诸界，乃缘积聚相，</w:t>
      </w:r>
    </w:p>
    <w:p>
      <w:pPr>
        <w:ind w:firstLine="570"/>
        <w:jc w:val="center"/>
        <w:rPr>
          <w:rFonts w:ascii="华文楷体" w:hAnsi="华文楷体" w:eastAsia="华文楷体"/>
          <w:sz w:val="28"/>
          <w:szCs w:val="28"/>
        </w:rPr>
        <w:pPrChange w:id="733" w:author="Administrator" w:date="2015-11-20T13:56:57Z">
          <w:pPr>
            <w:ind w:firstLine="570"/>
          </w:pPr>
        </w:pPrChange>
      </w:pPr>
      <w:r>
        <w:rPr>
          <w:rFonts w:hint="eastAsia" w:ascii="黑体" w:hAnsi="黑体" w:eastAsia="黑体" w:cs="黑体"/>
          <w:b/>
          <w:bCs/>
          <w:sz w:val="28"/>
          <w:szCs w:val="28"/>
          <w:rPrChange w:id="734" w:author="Administrator" w:date="2015-11-20T13:56:55Z">
            <w:rPr>
              <w:rFonts w:hint="eastAsia" w:ascii="华文楷体" w:hAnsi="华文楷体" w:eastAsia="华文楷体"/>
              <w:sz w:val="28"/>
              <w:szCs w:val="28"/>
            </w:rPr>
          </w:rPrChange>
        </w:rPr>
        <w:t>心心所能缘，立为第六识。</w:t>
      </w:r>
    </w:p>
    <w:p>
      <w:pPr>
        <w:ind w:firstLine="570"/>
        <w:rPr>
          <w:del w:id="735" w:author="Administrator" w:date="2015-11-23T11:16:35Z"/>
          <w:rFonts w:ascii="华文楷体" w:hAnsi="华文楷体" w:eastAsia="华文楷体"/>
          <w:sz w:val="28"/>
          <w:szCs w:val="28"/>
        </w:rPr>
      </w:pPr>
      <w:r>
        <w:rPr>
          <w:rFonts w:hint="eastAsia" w:ascii="华文楷体" w:hAnsi="华文楷体" w:eastAsia="华文楷体"/>
          <w:sz w:val="28"/>
          <w:szCs w:val="28"/>
        </w:rPr>
        <w:t>那么这个颂词呢，首先第一第二句讲的是五根识它是无有实一的，第三第四句是讲第六识，它不存在实一，就是这样的。那首先我们看五根识它怎么不存在实一呢？五根识诸界，乃缘积聚相，那么这个诸界呢， 就是讲十八界当中的界，啊十八界当中的界。就是我们知道这样一种十八界呢，它就是有这样</w:t>
      </w:r>
      <w:del w:id="736" w:author="Administrator" w:date="2015-11-20T13:57:44Z">
        <w:r>
          <w:rPr>
            <w:rFonts w:hint="eastAsia" w:ascii="华文楷体" w:hAnsi="华文楷体" w:eastAsia="华文楷体"/>
            <w:sz w:val="28"/>
            <w:szCs w:val="28"/>
          </w:rPr>
          <w:delText>一种</w:delText>
        </w:r>
      </w:del>
      <w:ins w:id="737" w:author="Administrator" w:date="2015-11-20T13:57:44Z">
        <w:r>
          <w:rPr>
            <w:rFonts w:hint="eastAsia" w:ascii="华文楷体" w:hAnsi="华文楷体" w:eastAsia="华文楷体"/>
            <w:sz w:val="28"/>
            <w:szCs w:val="28"/>
            <w:lang w:eastAsia="zh-CN"/>
          </w:rPr>
          <w:t>存在</w:t>
        </w:r>
      </w:ins>
      <w:r>
        <w:rPr>
          <w:rFonts w:hint="eastAsia" w:ascii="华文楷体" w:hAnsi="华文楷体" w:eastAsia="华文楷体"/>
          <w:sz w:val="28"/>
          <w:szCs w:val="28"/>
        </w:rPr>
        <w:t>六根，然后就说六境，和六识。那么在讲五蕴的时候呢，色全部叫做蕴，名字叫蕴，叫色蕴啊，受蕴、想蕴啊，它名字都叫蕴。那么在讲十二处的时候呢，这十二处也是，实际上也是六根和六境，也是眼根啊，耳根啊，或者说是色啊等等。但是它的名字就取为眼处、色处、识处，像这样讲的时候呢，它的名字全叫处。那么</w:t>
      </w:r>
      <w:ins w:id="738" w:author="Administrator" w:date="2015-11-20T13:58:30Z">
        <w:r>
          <w:rPr>
            <w:rFonts w:hint="eastAsia" w:ascii="华文楷体" w:hAnsi="华文楷体" w:eastAsia="华文楷体"/>
            <w:sz w:val="28"/>
            <w:szCs w:val="28"/>
            <w:lang w:eastAsia="zh-CN"/>
          </w:rPr>
          <w:t>当</w:t>
        </w:r>
      </w:ins>
      <w:r>
        <w:rPr>
          <w:rFonts w:hint="eastAsia" w:ascii="华文楷体" w:hAnsi="华文楷体" w:eastAsia="华文楷体"/>
          <w:sz w:val="28"/>
          <w:szCs w:val="28"/>
        </w:rPr>
        <w:t>在讲十八界的时候，还是六根和六境，还有六识，</w:t>
      </w:r>
      <w:del w:id="739" w:author="Administrator" w:date="2015-11-20T13:58:44Z">
        <w:r>
          <w:rPr>
            <w:rFonts w:hint="eastAsia" w:ascii="华文楷体" w:hAnsi="华文楷体" w:eastAsia="华文楷体"/>
            <w:sz w:val="28"/>
            <w:szCs w:val="28"/>
          </w:rPr>
          <w:delText>那</w:delText>
        </w:r>
      </w:del>
      <w:ins w:id="740" w:author="Administrator" w:date="2015-11-20T13:58:44Z">
        <w:r>
          <w:rPr>
            <w:rFonts w:hint="eastAsia" w:ascii="华文楷体" w:hAnsi="华文楷体" w:eastAsia="华文楷体"/>
            <w:sz w:val="28"/>
            <w:szCs w:val="28"/>
            <w:lang w:eastAsia="zh-CN"/>
          </w:rPr>
          <w:t>但是</w:t>
        </w:r>
      </w:ins>
      <w:ins w:id="741" w:author="Administrator" w:date="2015-11-20T13:58:46Z">
        <w:r>
          <w:rPr>
            <w:rFonts w:hint="eastAsia" w:ascii="华文楷体" w:hAnsi="华文楷体" w:eastAsia="华文楷体"/>
            <w:sz w:val="28"/>
            <w:szCs w:val="28"/>
            <w:lang w:eastAsia="zh-CN"/>
          </w:rPr>
          <w:t>它的</w:t>
        </w:r>
      </w:ins>
      <w:r>
        <w:rPr>
          <w:rFonts w:hint="eastAsia" w:ascii="华文楷体" w:hAnsi="华文楷体" w:eastAsia="华文楷体"/>
          <w:sz w:val="28"/>
          <w:szCs w:val="28"/>
        </w:rPr>
        <w:t>名字呢，全叫界。眼界、耳界、色界、法界，像这样话，它都是有这样的。这方面就是讲它不同的安立的时候，虽然它很多法之间，互相之间啊，它都是五蕴、十二处、十八界，互相之间讲来讲去都是这些，但它在讲的侧面分别的时候，有不一样的地方。这个学《俱舍论》这个方面</w:t>
      </w:r>
      <w:del w:id="742" w:author="Administrator" w:date="2015-11-20T13:59:33Z">
        <w:r>
          <w:rPr>
            <w:rFonts w:hint="eastAsia" w:ascii="华文楷体" w:hAnsi="华文楷体" w:eastAsia="华文楷体"/>
            <w:sz w:val="28"/>
            <w:szCs w:val="28"/>
          </w:rPr>
          <w:delText>已经</w:delText>
        </w:r>
      </w:del>
      <w:ins w:id="743" w:author="Administrator" w:date="2015-11-20T13:59:33Z">
        <w:r>
          <w:rPr>
            <w:rFonts w:hint="eastAsia" w:ascii="华文楷体" w:hAnsi="华文楷体" w:eastAsia="华文楷体"/>
            <w:sz w:val="28"/>
            <w:szCs w:val="28"/>
            <w:lang w:eastAsia="zh-CN"/>
          </w:rPr>
          <w:t>很</w:t>
        </w:r>
      </w:ins>
      <w:r>
        <w:rPr>
          <w:rFonts w:hint="eastAsia" w:ascii="华文楷体" w:hAnsi="华文楷体" w:eastAsia="华文楷体"/>
          <w:sz w:val="28"/>
          <w:szCs w:val="28"/>
        </w:rPr>
        <w:t>清晰了。</w:t>
      </w:r>
      <w:ins w:id="744" w:author="Administrator" w:date="2015-11-20T13:59:58Z">
        <w:r>
          <w:rPr>
            <w:rFonts w:hint="eastAsia" w:ascii="华文楷体" w:hAnsi="华文楷体" w:eastAsia="华文楷体"/>
            <w:sz w:val="28"/>
            <w:szCs w:val="28"/>
            <w:lang w:eastAsia="zh-CN"/>
          </w:rPr>
          <w:t>像这样讲的时候</w:t>
        </w:r>
      </w:ins>
      <w:ins w:id="745" w:author="Administrator" w:date="2015-11-20T13:59:59Z">
        <w:r>
          <w:rPr>
            <w:rFonts w:hint="eastAsia" w:ascii="华文楷体" w:hAnsi="华文楷体" w:eastAsia="华文楷体"/>
            <w:sz w:val="28"/>
            <w:szCs w:val="28"/>
            <w:lang w:eastAsia="zh-CN"/>
          </w:rPr>
          <w:t>，</w:t>
        </w:r>
      </w:ins>
      <w:ins w:id="746" w:author="Administrator" w:date="2015-11-20T14:00:02Z">
        <w:r>
          <w:rPr>
            <w:rFonts w:hint="eastAsia" w:ascii="华文楷体" w:hAnsi="华文楷体" w:eastAsia="华文楷体"/>
            <w:sz w:val="28"/>
            <w:szCs w:val="28"/>
            <w:lang w:eastAsia="zh-CN"/>
          </w:rPr>
          <w:t>我们一方面</w:t>
        </w:r>
      </w:ins>
      <w:ins w:id="747" w:author="Administrator" w:date="2015-11-20T14:00:10Z">
        <w:r>
          <w:rPr>
            <w:rFonts w:hint="eastAsia" w:ascii="华文楷体" w:hAnsi="华文楷体" w:eastAsia="华文楷体"/>
            <w:sz w:val="28"/>
            <w:szCs w:val="28"/>
            <w:lang w:eastAsia="zh-CN"/>
          </w:rPr>
          <w:t>介绍</w:t>
        </w:r>
      </w:ins>
      <w:ins w:id="748" w:author="Administrator" w:date="2015-11-20T14:00:11Z">
        <w:r>
          <w:rPr>
            <w:rFonts w:hint="eastAsia" w:ascii="华文楷体" w:hAnsi="华文楷体" w:eastAsia="华文楷体"/>
            <w:sz w:val="28"/>
            <w:szCs w:val="28"/>
            <w:lang w:eastAsia="zh-CN"/>
          </w:rPr>
          <w:t>这个</w:t>
        </w:r>
      </w:ins>
      <w:ins w:id="749" w:author="Administrator" w:date="2015-11-20T14:00:48Z">
        <w:r>
          <w:rPr>
            <w:rFonts w:hint="eastAsia" w:ascii="华文楷体" w:hAnsi="华文楷体" w:eastAsia="华文楷体"/>
            <w:sz w:val="28"/>
            <w:szCs w:val="28"/>
            <w:lang w:eastAsia="zh-CN"/>
          </w:rPr>
          <w:t>诸</w:t>
        </w:r>
      </w:ins>
      <w:ins w:id="750" w:author="Administrator" w:date="2015-11-20T14:02:51Z">
        <w:r>
          <w:rPr>
            <w:rFonts w:hint="eastAsia" w:ascii="华文楷体" w:hAnsi="华文楷体" w:eastAsia="华文楷体"/>
            <w:sz w:val="28"/>
            <w:szCs w:val="28"/>
            <w:lang w:eastAsia="zh-CN"/>
          </w:rPr>
          <w:t>界</w:t>
        </w:r>
      </w:ins>
      <w:ins w:id="751" w:author="Administrator" w:date="2015-11-20T14:01:06Z">
        <w:r>
          <w:rPr>
            <w:rFonts w:hint="eastAsia" w:ascii="华文楷体" w:hAnsi="华文楷体" w:eastAsia="华文楷体"/>
            <w:sz w:val="28"/>
            <w:szCs w:val="28"/>
            <w:lang w:eastAsia="zh-CN"/>
          </w:rPr>
          <w:t>它实际上</w:t>
        </w:r>
      </w:ins>
      <w:ins w:id="752" w:author="Administrator" w:date="2015-11-20T14:01:08Z">
        <w:r>
          <w:rPr>
            <w:rFonts w:hint="eastAsia" w:ascii="华文楷体" w:hAnsi="华文楷体" w:eastAsia="华文楷体"/>
            <w:sz w:val="28"/>
            <w:szCs w:val="28"/>
            <w:lang w:eastAsia="zh-CN"/>
          </w:rPr>
          <w:t>不是</w:t>
        </w:r>
      </w:ins>
      <w:ins w:id="753" w:author="Administrator" w:date="2015-11-20T14:01:11Z">
        <w:r>
          <w:rPr>
            <w:rFonts w:hint="eastAsia" w:ascii="华文楷体" w:hAnsi="华文楷体" w:eastAsia="华文楷体"/>
            <w:sz w:val="28"/>
            <w:szCs w:val="28"/>
            <w:lang w:eastAsia="zh-CN"/>
          </w:rPr>
          <w:t>其他的</w:t>
        </w:r>
      </w:ins>
      <w:ins w:id="754" w:author="Administrator" w:date="2015-11-20T14:01:12Z">
        <w:r>
          <w:rPr>
            <w:rFonts w:hint="eastAsia" w:ascii="华文楷体" w:hAnsi="华文楷体" w:eastAsia="华文楷体"/>
            <w:sz w:val="28"/>
            <w:szCs w:val="28"/>
            <w:lang w:eastAsia="zh-CN"/>
          </w:rPr>
          <w:t>，</w:t>
        </w:r>
      </w:ins>
      <w:ins w:id="755" w:author="Administrator" w:date="2015-11-20T14:01:19Z">
        <w:r>
          <w:rPr>
            <w:rFonts w:hint="eastAsia" w:ascii="华文楷体" w:hAnsi="华文楷体" w:eastAsia="华文楷体"/>
            <w:sz w:val="28"/>
            <w:szCs w:val="28"/>
            <w:lang w:eastAsia="zh-CN"/>
          </w:rPr>
          <w:t>就是</w:t>
        </w:r>
      </w:ins>
      <w:ins w:id="756" w:author="Administrator" w:date="2015-11-20T14:01:20Z">
        <w:r>
          <w:rPr>
            <w:rFonts w:hint="eastAsia" w:ascii="华文楷体" w:hAnsi="华文楷体" w:eastAsia="华文楷体"/>
            <w:sz w:val="28"/>
            <w:szCs w:val="28"/>
            <w:lang w:eastAsia="zh-CN"/>
          </w:rPr>
          <w:t>讲</w:t>
        </w:r>
      </w:ins>
      <w:ins w:id="757" w:author="Administrator" w:date="2015-11-20T14:01:27Z">
        <w:r>
          <w:rPr>
            <w:rFonts w:hint="eastAsia" w:ascii="华文楷体" w:hAnsi="华文楷体" w:eastAsia="华文楷体"/>
            <w:sz w:val="28"/>
            <w:szCs w:val="28"/>
            <w:lang w:eastAsia="zh-CN"/>
          </w:rPr>
          <w:t>这些识</w:t>
        </w:r>
      </w:ins>
      <w:ins w:id="758" w:author="Administrator" w:date="2015-11-20T14:01:28Z">
        <w:r>
          <w:rPr>
            <w:rFonts w:hint="eastAsia" w:ascii="华文楷体" w:hAnsi="华文楷体" w:eastAsia="华文楷体"/>
            <w:sz w:val="28"/>
            <w:szCs w:val="28"/>
            <w:lang w:eastAsia="zh-CN"/>
          </w:rPr>
          <w:t>，</w:t>
        </w:r>
      </w:ins>
      <w:ins w:id="759" w:author="Administrator" w:date="2015-11-20T14:01:37Z">
        <w:r>
          <w:rPr>
            <w:rFonts w:hint="eastAsia" w:ascii="华文楷体" w:hAnsi="华文楷体" w:eastAsia="华文楷体"/>
            <w:sz w:val="28"/>
            <w:szCs w:val="28"/>
            <w:lang w:eastAsia="zh-CN"/>
          </w:rPr>
          <w:t>这些</w:t>
        </w:r>
      </w:ins>
      <w:ins w:id="760" w:author="Administrator" w:date="2015-11-20T14:01:41Z">
        <w:r>
          <w:rPr>
            <w:rFonts w:hint="eastAsia" w:ascii="华文楷体" w:hAnsi="华文楷体" w:eastAsia="华文楷体"/>
            <w:sz w:val="28"/>
            <w:szCs w:val="28"/>
            <w:lang w:eastAsia="zh-CN"/>
          </w:rPr>
          <w:t>识</w:t>
        </w:r>
      </w:ins>
      <w:ins w:id="761" w:author="Administrator" w:date="2015-11-20T14:01:45Z">
        <w:r>
          <w:rPr>
            <w:rFonts w:hint="eastAsia" w:ascii="华文楷体" w:hAnsi="华文楷体" w:eastAsia="华文楷体"/>
            <w:sz w:val="28"/>
            <w:szCs w:val="28"/>
            <w:lang w:eastAsia="zh-CN"/>
          </w:rPr>
          <w:t>就叫</w:t>
        </w:r>
      </w:ins>
      <w:ins w:id="762" w:author="Administrator" w:date="2015-11-20T14:02:55Z">
        <w:r>
          <w:rPr>
            <w:rFonts w:hint="eastAsia" w:ascii="华文楷体" w:hAnsi="华文楷体" w:eastAsia="华文楷体"/>
            <w:sz w:val="28"/>
            <w:szCs w:val="28"/>
            <w:lang w:eastAsia="zh-CN"/>
          </w:rPr>
          <w:t>界</w:t>
        </w:r>
      </w:ins>
      <w:ins w:id="763" w:author="Administrator" w:date="2015-11-20T14:01:46Z">
        <w:r>
          <w:rPr>
            <w:rFonts w:hint="eastAsia" w:ascii="华文楷体" w:hAnsi="华文楷体" w:eastAsia="华文楷体"/>
            <w:sz w:val="28"/>
            <w:szCs w:val="28"/>
            <w:lang w:eastAsia="zh-CN"/>
          </w:rPr>
          <w:t>。</w:t>
        </w:r>
      </w:ins>
      <w:ins w:id="764" w:author="Administrator" w:date="2015-11-20T14:02:01Z">
        <w:r>
          <w:rPr>
            <w:rFonts w:hint="eastAsia" w:ascii="华文楷体" w:hAnsi="华文楷体" w:eastAsia="华文楷体"/>
            <w:sz w:val="28"/>
            <w:szCs w:val="28"/>
            <w:lang w:eastAsia="zh-CN"/>
          </w:rPr>
          <w:t>不管他</w:t>
        </w:r>
      </w:ins>
      <w:ins w:id="765" w:author="Administrator" w:date="2015-11-20T14:02:02Z">
        <w:r>
          <w:rPr>
            <w:rFonts w:hint="eastAsia" w:ascii="华文楷体" w:hAnsi="华文楷体" w:eastAsia="华文楷体"/>
            <w:sz w:val="28"/>
            <w:szCs w:val="28"/>
            <w:lang w:eastAsia="zh-CN"/>
          </w:rPr>
          <w:t>的</w:t>
        </w:r>
      </w:ins>
      <w:ins w:id="766" w:author="Administrator" w:date="2015-11-20T14:02:05Z">
        <w:r>
          <w:rPr>
            <w:rFonts w:hint="eastAsia" w:ascii="华文楷体" w:hAnsi="华文楷体" w:eastAsia="华文楷体"/>
            <w:sz w:val="28"/>
            <w:szCs w:val="28"/>
            <w:lang w:eastAsia="zh-CN"/>
          </w:rPr>
          <w:t>这样一种</w:t>
        </w:r>
      </w:ins>
      <w:ins w:id="767" w:author="Administrator" w:date="2015-11-20T14:02:07Z">
        <w:r>
          <w:rPr>
            <w:rFonts w:hint="eastAsia" w:ascii="华文楷体" w:hAnsi="华文楷体" w:eastAsia="华文楷体"/>
            <w:sz w:val="28"/>
            <w:szCs w:val="28"/>
            <w:lang w:eastAsia="zh-CN"/>
          </w:rPr>
          <w:t>能</w:t>
        </w:r>
      </w:ins>
      <w:ins w:id="768" w:author="Administrator" w:date="2015-11-20T14:02:13Z">
        <w:r>
          <w:rPr>
            <w:rFonts w:hint="eastAsia" w:ascii="华文楷体" w:hAnsi="华文楷体" w:eastAsia="华文楷体"/>
            <w:sz w:val="28"/>
            <w:szCs w:val="28"/>
            <w:lang w:eastAsia="zh-CN"/>
          </w:rPr>
          <w:t>缘</w:t>
        </w:r>
      </w:ins>
      <w:ins w:id="769" w:author="Administrator" w:date="2015-11-20T14:02:08Z">
        <w:r>
          <w:rPr>
            <w:rFonts w:hint="eastAsia" w:ascii="华文楷体" w:hAnsi="华文楷体" w:eastAsia="华文楷体"/>
            <w:sz w:val="28"/>
            <w:szCs w:val="28"/>
            <w:lang w:eastAsia="zh-CN"/>
          </w:rPr>
          <w:t>啊</w:t>
        </w:r>
      </w:ins>
      <w:ins w:id="770" w:author="Administrator" w:date="2015-11-20T14:02:18Z">
        <w:r>
          <w:rPr>
            <w:rFonts w:hint="eastAsia" w:ascii="华文楷体" w:hAnsi="华文楷体" w:eastAsia="华文楷体"/>
            <w:sz w:val="28"/>
            <w:szCs w:val="28"/>
            <w:lang w:eastAsia="zh-CN"/>
          </w:rPr>
          <w:t>，</w:t>
        </w:r>
      </w:ins>
      <w:ins w:id="771" w:author="Administrator" w:date="2015-11-20T14:02:20Z">
        <w:r>
          <w:rPr>
            <w:rFonts w:hint="eastAsia" w:ascii="华文楷体" w:hAnsi="华文楷体" w:eastAsia="华文楷体"/>
            <w:sz w:val="28"/>
            <w:szCs w:val="28"/>
            <w:lang w:eastAsia="zh-CN"/>
          </w:rPr>
          <w:t>这些</w:t>
        </w:r>
      </w:ins>
      <w:ins w:id="772" w:author="Administrator" w:date="2015-11-20T14:02:21Z">
        <w:r>
          <w:rPr>
            <w:rFonts w:hint="eastAsia" w:ascii="华文楷体" w:hAnsi="华文楷体" w:eastAsia="华文楷体"/>
            <w:sz w:val="28"/>
            <w:szCs w:val="28"/>
            <w:lang w:eastAsia="zh-CN"/>
          </w:rPr>
          <w:t>根</w:t>
        </w:r>
      </w:ins>
      <w:ins w:id="773" w:author="Administrator" w:date="2015-11-20T14:02:27Z">
        <w:r>
          <w:rPr>
            <w:rFonts w:hint="eastAsia" w:ascii="华文楷体" w:hAnsi="华文楷体" w:eastAsia="华文楷体"/>
            <w:sz w:val="28"/>
            <w:szCs w:val="28"/>
            <w:lang w:eastAsia="zh-CN"/>
          </w:rPr>
          <w:t>呢</w:t>
        </w:r>
      </w:ins>
      <w:ins w:id="774" w:author="Administrator" w:date="2015-11-20T14:02:29Z">
        <w:r>
          <w:rPr>
            <w:rFonts w:hint="eastAsia" w:ascii="华文楷体" w:hAnsi="华文楷体" w:eastAsia="华文楷体"/>
            <w:sz w:val="28"/>
            <w:szCs w:val="28"/>
            <w:lang w:eastAsia="zh-CN"/>
          </w:rPr>
          <w:t>它</w:t>
        </w:r>
      </w:ins>
      <w:ins w:id="775" w:author="Administrator" w:date="2015-11-20T14:02:36Z">
        <w:r>
          <w:rPr>
            <w:rFonts w:hint="eastAsia" w:ascii="华文楷体" w:hAnsi="华文楷体" w:eastAsia="华文楷体"/>
            <w:sz w:val="28"/>
            <w:szCs w:val="28"/>
            <w:lang w:eastAsia="zh-CN"/>
          </w:rPr>
          <w:t>也叫</w:t>
        </w:r>
      </w:ins>
      <w:ins w:id="776" w:author="Administrator" w:date="2015-11-20T14:02:45Z">
        <w:r>
          <w:rPr>
            <w:rFonts w:hint="eastAsia" w:ascii="华文楷体" w:hAnsi="华文楷体" w:eastAsia="华文楷体"/>
            <w:sz w:val="28"/>
            <w:szCs w:val="28"/>
            <w:lang w:eastAsia="zh-CN"/>
          </w:rPr>
          <w:t>界</w:t>
        </w:r>
      </w:ins>
      <w:ins w:id="777" w:author="Administrator" w:date="2015-11-20T14:03:03Z">
        <w:r>
          <w:rPr>
            <w:rFonts w:hint="eastAsia" w:ascii="华文楷体" w:hAnsi="华文楷体" w:eastAsia="华文楷体"/>
            <w:sz w:val="28"/>
            <w:szCs w:val="28"/>
            <w:lang w:eastAsia="zh-CN"/>
          </w:rPr>
          <w:t>，</w:t>
        </w:r>
      </w:ins>
      <w:ins w:id="778" w:author="Administrator" w:date="2015-11-20T14:03:04Z">
        <w:r>
          <w:rPr>
            <w:rFonts w:hint="eastAsia" w:ascii="华文楷体" w:hAnsi="华文楷体" w:eastAsia="华文楷体"/>
            <w:sz w:val="28"/>
            <w:szCs w:val="28"/>
            <w:lang w:eastAsia="zh-CN"/>
          </w:rPr>
          <w:t>这些识</w:t>
        </w:r>
      </w:ins>
      <w:ins w:id="779" w:author="Administrator" w:date="2015-11-20T14:03:06Z">
        <w:r>
          <w:rPr>
            <w:rFonts w:hint="eastAsia" w:ascii="华文楷体" w:hAnsi="华文楷体" w:eastAsia="华文楷体"/>
            <w:sz w:val="28"/>
            <w:szCs w:val="28"/>
            <w:lang w:eastAsia="zh-CN"/>
          </w:rPr>
          <w:t>也叫</w:t>
        </w:r>
      </w:ins>
      <w:ins w:id="780" w:author="Administrator" w:date="2015-11-20T14:03:07Z">
        <w:r>
          <w:rPr>
            <w:rFonts w:hint="eastAsia" w:ascii="华文楷体" w:hAnsi="华文楷体" w:eastAsia="华文楷体"/>
            <w:sz w:val="28"/>
            <w:szCs w:val="28"/>
            <w:lang w:eastAsia="zh-CN"/>
          </w:rPr>
          <w:t>界</w:t>
        </w:r>
      </w:ins>
      <w:ins w:id="781" w:author="Administrator" w:date="2015-11-20T14:03:08Z">
        <w:r>
          <w:rPr>
            <w:rFonts w:hint="eastAsia" w:ascii="华文楷体" w:hAnsi="华文楷体" w:eastAsia="华文楷体"/>
            <w:sz w:val="28"/>
            <w:szCs w:val="28"/>
            <w:lang w:eastAsia="zh-CN"/>
          </w:rPr>
          <w:t>，</w:t>
        </w:r>
      </w:ins>
      <w:ins w:id="782" w:author="Administrator" w:date="2015-11-20T14:03:14Z">
        <w:r>
          <w:rPr>
            <w:rFonts w:hint="eastAsia" w:ascii="华文楷体" w:hAnsi="华文楷体" w:eastAsia="华文楷体"/>
            <w:sz w:val="28"/>
            <w:szCs w:val="28"/>
            <w:lang w:eastAsia="zh-CN"/>
          </w:rPr>
          <w:t>这个</w:t>
        </w:r>
      </w:ins>
      <w:ins w:id="783" w:author="Administrator" w:date="2015-11-20T14:03:18Z">
        <w:r>
          <w:rPr>
            <w:rFonts w:hint="eastAsia" w:ascii="华文楷体" w:hAnsi="华文楷体" w:eastAsia="华文楷体"/>
            <w:sz w:val="28"/>
            <w:szCs w:val="28"/>
            <w:lang w:eastAsia="zh-CN"/>
          </w:rPr>
          <w:t>所缘</w:t>
        </w:r>
      </w:ins>
      <w:ins w:id="784" w:author="Administrator" w:date="2015-11-20T14:03:21Z">
        <w:r>
          <w:rPr>
            <w:rFonts w:hint="eastAsia" w:ascii="华文楷体" w:hAnsi="华文楷体" w:eastAsia="华文楷体"/>
            <w:sz w:val="28"/>
            <w:szCs w:val="28"/>
            <w:lang w:eastAsia="zh-CN"/>
          </w:rPr>
          <w:t>也叫</w:t>
        </w:r>
      </w:ins>
      <w:ins w:id="785" w:author="Administrator" w:date="2015-11-20T14:03:23Z">
        <w:r>
          <w:rPr>
            <w:rFonts w:hint="eastAsia" w:ascii="华文楷体" w:hAnsi="华文楷体" w:eastAsia="华文楷体"/>
            <w:sz w:val="28"/>
            <w:szCs w:val="28"/>
            <w:lang w:eastAsia="zh-CN"/>
          </w:rPr>
          <w:t>界</w:t>
        </w:r>
      </w:ins>
      <w:ins w:id="786" w:author="Administrator" w:date="2015-11-20T14:03:24Z">
        <w:r>
          <w:rPr>
            <w:rFonts w:hint="eastAsia" w:ascii="华文楷体" w:hAnsi="华文楷体" w:eastAsia="华文楷体"/>
            <w:sz w:val="28"/>
            <w:szCs w:val="28"/>
            <w:lang w:eastAsia="zh-CN"/>
          </w:rPr>
          <w:t>，</w:t>
        </w:r>
      </w:ins>
      <w:ins w:id="787" w:author="Administrator" w:date="2015-11-20T14:03:40Z">
        <w:r>
          <w:rPr>
            <w:rFonts w:hint="eastAsia" w:ascii="华文楷体" w:hAnsi="华文楷体" w:eastAsia="华文楷体"/>
            <w:sz w:val="28"/>
            <w:szCs w:val="28"/>
            <w:lang w:eastAsia="zh-CN"/>
          </w:rPr>
          <w:t>都叫界</w:t>
        </w:r>
      </w:ins>
      <w:ins w:id="788" w:author="Administrator" w:date="2015-11-20T14:03:41Z">
        <w:r>
          <w:rPr>
            <w:rFonts w:hint="eastAsia" w:ascii="华文楷体" w:hAnsi="华文楷体" w:eastAsia="华文楷体"/>
            <w:sz w:val="28"/>
            <w:szCs w:val="28"/>
            <w:lang w:eastAsia="zh-CN"/>
          </w:rPr>
          <w:t>，</w:t>
        </w:r>
      </w:ins>
      <w:ins w:id="789" w:author="Administrator" w:date="2015-11-20T14:03:58Z">
        <w:r>
          <w:rPr>
            <w:rFonts w:hint="eastAsia" w:ascii="华文楷体" w:hAnsi="华文楷体" w:eastAsia="华文楷体"/>
            <w:sz w:val="28"/>
            <w:szCs w:val="28"/>
            <w:lang w:eastAsia="zh-CN"/>
          </w:rPr>
          <w:t>这个</w:t>
        </w:r>
      </w:ins>
    </w:p>
    <w:p>
      <w:pPr>
        <w:ind w:firstLine="570"/>
        <w:rPr>
          <w:del w:id="790" w:author="Administrator" w:date="2015-11-23T11:16:33Z"/>
          <w:rFonts w:ascii="华文楷体" w:hAnsi="华文楷体" w:eastAsia="华文楷体"/>
          <w:sz w:val="28"/>
          <w:szCs w:val="28"/>
        </w:rPr>
      </w:pPr>
      <w:del w:id="791" w:author="Administrator" w:date="2015-11-23T11:16:33Z">
        <w:r>
          <w:rPr>
            <w:rFonts w:hint="eastAsia" w:ascii="华文楷体" w:hAnsi="华文楷体" w:eastAsia="华文楷体"/>
            <w:sz w:val="28"/>
            <w:szCs w:val="28"/>
          </w:rPr>
          <w:delText>9.7-9.11日中观庄严论第52课30-40分钟听打内容-------高嘉</w:delText>
        </w:r>
      </w:del>
    </w:p>
    <w:p>
      <w:pPr>
        <w:ind w:firstLine="570"/>
        <w:rPr>
          <w:del w:id="792" w:author="Administrator" w:date="2015-11-23T11:16:33Z"/>
          <w:rFonts w:ascii="华文楷体" w:hAnsi="华文楷体" w:eastAsia="华文楷体"/>
          <w:sz w:val="28"/>
          <w:szCs w:val="28"/>
        </w:rPr>
      </w:pPr>
    </w:p>
    <w:p>
      <w:pPr>
        <w:ind w:firstLine="570"/>
        <w:rPr>
          <w:rFonts w:ascii="华文楷体" w:hAnsi="华文楷体" w:eastAsia="华文楷体"/>
          <w:sz w:val="28"/>
          <w:szCs w:val="28"/>
        </w:rPr>
      </w:pPr>
      <w:r>
        <w:rPr>
          <w:rFonts w:hint="eastAsia" w:ascii="华文楷体" w:hAnsi="华文楷体" w:eastAsia="华文楷体"/>
          <w:sz w:val="28"/>
          <w:szCs w:val="28"/>
        </w:rPr>
        <w:t>十八界十八种法，六根、六境、六识。总共加起来十八界，那么就说这个方面我们就看，首先是五根识界，啊五根识界，那么就说这个五识界呢，五根世界，它来源是什么呢，来源集聚性，他们所缘的话 比如说眼界，那么这个眼识界呢 他所缘的法是什么呢，</w:t>
      </w:r>
      <w:ins w:id="793" w:author="Administrator" w:date="2015-11-23T11:17:15Z">
        <w:r>
          <w:rPr>
            <w:rFonts w:hint="eastAsia" w:ascii="华文楷体" w:hAnsi="华文楷体" w:eastAsia="华文楷体"/>
            <w:sz w:val="28"/>
            <w:szCs w:val="28"/>
            <w:lang w:eastAsia="zh-CN"/>
          </w:rPr>
          <w:t>就</w:t>
        </w:r>
      </w:ins>
      <w:r>
        <w:rPr>
          <w:rFonts w:hint="eastAsia" w:ascii="华文楷体" w:hAnsi="华文楷体" w:eastAsia="华文楷体"/>
          <w:sz w:val="28"/>
          <w:szCs w:val="28"/>
        </w:rPr>
        <w:t>是色界，那么这个色界呢，就是这个色界 就是就是这个方面不是说那种无色界那种色界，他说这个就是堆积了的色法，那么所缘了这个色法呢 眼识他能够</w:t>
      </w:r>
      <w:del w:id="794" w:author="Administrator" w:date="2015-11-23T11:33:15Z">
        <w:r>
          <w:rPr>
            <w:rFonts w:hint="eastAsia" w:ascii="华文楷体" w:hAnsi="华文楷体" w:eastAsia="华文楷体"/>
            <w:sz w:val="28"/>
            <w:szCs w:val="28"/>
          </w:rPr>
          <w:delText>圆</w:delText>
        </w:r>
      </w:del>
      <w:ins w:id="795" w:author="Administrator" w:date="2015-11-23T11:33:15Z">
        <w:r>
          <w:rPr>
            <w:rFonts w:hint="eastAsia" w:ascii="华文楷体" w:hAnsi="华文楷体" w:eastAsia="华文楷体"/>
            <w:sz w:val="28"/>
            <w:szCs w:val="28"/>
            <w:lang w:eastAsia="zh-CN"/>
          </w:rPr>
          <w:t>缘</w:t>
        </w:r>
      </w:ins>
      <w:r>
        <w:rPr>
          <w:rFonts w:hint="eastAsia" w:ascii="华文楷体" w:hAnsi="华文楷体" w:eastAsia="华文楷体"/>
          <w:sz w:val="28"/>
          <w:szCs w:val="28"/>
        </w:rPr>
        <w:t>的法呢</w:t>
      </w:r>
      <w:del w:id="796" w:author="Administrator" w:date="2015-11-23T11:17:39Z">
        <w:r>
          <w:rPr>
            <w:rFonts w:hint="eastAsia" w:ascii="华文楷体" w:hAnsi="华文楷体" w:eastAsia="华文楷体"/>
            <w:sz w:val="28"/>
            <w:szCs w:val="28"/>
          </w:rPr>
          <w:delText>都</w:delText>
        </w:r>
      </w:del>
      <w:ins w:id="797" w:author="Administrator" w:date="2015-11-23T11:17:39Z">
        <w:r>
          <w:rPr>
            <w:rFonts w:hint="eastAsia" w:ascii="华文楷体" w:hAnsi="华文楷体" w:eastAsia="华文楷体"/>
            <w:sz w:val="28"/>
            <w:szCs w:val="28"/>
            <w:lang w:eastAsia="zh-CN"/>
          </w:rPr>
          <w:t>就</w:t>
        </w:r>
      </w:ins>
      <w:r>
        <w:rPr>
          <w:rFonts w:hint="eastAsia" w:ascii="华文楷体" w:hAnsi="华文楷体" w:eastAsia="华文楷体"/>
          <w:sz w:val="28"/>
          <w:szCs w:val="28"/>
        </w:rPr>
        <w:t>是聚集的色法，以前我们讲过。</w:t>
      </w:r>
      <w:ins w:id="798" w:author="Administrator" w:date="2015-11-23T11:20:28Z">
        <w:r>
          <w:rPr>
            <w:rFonts w:hint="eastAsia" w:ascii="华文楷体" w:hAnsi="华文楷体" w:eastAsia="华文楷体"/>
            <w:sz w:val="28"/>
            <w:szCs w:val="28"/>
            <w:lang w:eastAsia="zh-CN"/>
          </w:rPr>
          <w:t>能够</w:t>
        </w:r>
      </w:ins>
      <w:del w:id="799" w:author="Administrator" w:date="2015-11-23T11:33:22Z">
        <w:r>
          <w:rPr>
            <w:rFonts w:hint="eastAsia" w:ascii="华文楷体" w:hAnsi="华文楷体" w:eastAsia="华文楷体"/>
            <w:sz w:val="28"/>
            <w:szCs w:val="28"/>
          </w:rPr>
          <w:delText>圆</w:delText>
        </w:r>
      </w:del>
      <w:ins w:id="800" w:author="Administrator" w:date="2015-11-23T11:33:22Z">
        <w:r>
          <w:rPr>
            <w:rFonts w:hint="eastAsia" w:ascii="华文楷体" w:hAnsi="华文楷体" w:eastAsia="华文楷体"/>
            <w:sz w:val="28"/>
            <w:szCs w:val="28"/>
            <w:lang w:eastAsia="zh-CN"/>
          </w:rPr>
          <w:t>缘</w:t>
        </w:r>
      </w:ins>
      <w:r>
        <w:rPr>
          <w:rFonts w:hint="eastAsia" w:ascii="华文楷体" w:hAnsi="华文楷体" w:eastAsia="华文楷体"/>
          <w:sz w:val="28"/>
          <w:szCs w:val="28"/>
        </w:rPr>
        <w:t>到的法最少能够看到的这个眼根</w:t>
      </w:r>
      <w:del w:id="801" w:author="Administrator" w:date="2015-11-23T11:33:27Z">
        <w:r>
          <w:rPr>
            <w:rFonts w:hint="eastAsia" w:ascii="华文楷体" w:hAnsi="华文楷体" w:eastAsia="华文楷体"/>
            <w:sz w:val="28"/>
            <w:szCs w:val="28"/>
          </w:rPr>
          <w:delText>圆</w:delText>
        </w:r>
      </w:del>
      <w:ins w:id="802" w:author="Administrator" w:date="2015-11-23T11:33:27Z">
        <w:r>
          <w:rPr>
            <w:rFonts w:hint="eastAsia" w:ascii="华文楷体" w:hAnsi="华文楷体" w:eastAsia="华文楷体"/>
            <w:sz w:val="28"/>
            <w:szCs w:val="28"/>
            <w:lang w:eastAsia="zh-CN"/>
          </w:rPr>
          <w:t>缘</w:t>
        </w:r>
      </w:ins>
      <w:r>
        <w:rPr>
          <w:rFonts w:hint="eastAsia" w:ascii="华文楷体" w:hAnsi="华文楷体" w:eastAsia="华文楷体"/>
          <w:sz w:val="28"/>
          <w:szCs w:val="28"/>
        </w:rPr>
        <w:t>的法，最小也是最少也是八微呀啊，八微必须要聚集在一起的，所以这个知就道看不到了。所以说现在要讲的时候 他所缘的法一定是集聚性的，而</w:t>
      </w:r>
      <w:del w:id="803" w:author="Administrator" w:date="2015-11-23T11:20:54Z">
        <w:r>
          <w:rPr>
            <w:rFonts w:hint="eastAsia" w:ascii="华文楷体" w:hAnsi="华文楷体" w:eastAsia="华文楷体"/>
            <w:sz w:val="28"/>
            <w:szCs w:val="28"/>
          </w:rPr>
          <w:delText>十</w:delText>
        </w:r>
      </w:del>
      <w:ins w:id="804" w:author="Administrator" w:date="2015-11-23T11:20:54Z">
        <w:r>
          <w:rPr>
            <w:rFonts w:hint="eastAsia" w:ascii="华文楷体" w:hAnsi="华文楷体" w:eastAsia="华文楷体"/>
            <w:sz w:val="28"/>
            <w:szCs w:val="28"/>
            <w:lang w:eastAsia="zh-CN"/>
          </w:rPr>
          <w:t>识</w:t>
        </w:r>
      </w:ins>
      <w:del w:id="805" w:author="Administrator" w:date="2015-11-23T11:20:59Z">
        <w:r>
          <w:rPr>
            <w:rFonts w:hint="eastAsia" w:ascii="华文楷体" w:hAnsi="华文楷体" w:eastAsia="华文楷体"/>
            <w:sz w:val="28"/>
            <w:szCs w:val="28"/>
          </w:rPr>
          <w:delText>根</w:delText>
        </w:r>
      </w:del>
      <w:ins w:id="806" w:author="Administrator" w:date="2015-11-23T11:20:59Z">
        <w:r>
          <w:rPr>
            <w:rFonts w:hint="eastAsia" w:ascii="华文楷体" w:hAnsi="华文楷体" w:eastAsia="华文楷体"/>
            <w:sz w:val="28"/>
            <w:szCs w:val="28"/>
            <w:lang w:eastAsia="zh-CN"/>
          </w:rPr>
          <w:t>能</w:t>
        </w:r>
      </w:ins>
      <w:del w:id="807" w:author="Administrator" w:date="2015-11-23T11:33:35Z">
        <w:r>
          <w:rPr>
            <w:rFonts w:hint="eastAsia" w:ascii="华文楷体" w:hAnsi="华文楷体" w:eastAsia="华文楷体"/>
            <w:sz w:val="28"/>
            <w:szCs w:val="28"/>
          </w:rPr>
          <w:delText>圆</w:delText>
        </w:r>
      </w:del>
      <w:ins w:id="808" w:author="Administrator" w:date="2015-11-23T11:33:35Z">
        <w:r>
          <w:rPr>
            <w:rFonts w:hint="eastAsia" w:ascii="华文楷体" w:hAnsi="华文楷体" w:eastAsia="华文楷体"/>
            <w:sz w:val="28"/>
            <w:szCs w:val="28"/>
            <w:lang w:eastAsia="zh-CN"/>
          </w:rPr>
          <w:t>缘</w:t>
        </w:r>
      </w:ins>
      <w:r>
        <w:rPr>
          <w:rFonts w:hint="eastAsia" w:ascii="华文楷体" w:hAnsi="华文楷体" w:eastAsia="华文楷体"/>
          <w:sz w:val="28"/>
          <w:szCs w:val="28"/>
        </w:rPr>
        <w:t>的声音一定是集聚性的，否则根本没法听，单独一个生成听的到吗，根本听不到。所以说现在讲的时候呢就是说必须要</w:t>
      </w:r>
      <w:del w:id="809" w:author="Administrator" w:date="2015-11-23T11:33:44Z">
        <w:r>
          <w:rPr>
            <w:rFonts w:hint="eastAsia" w:ascii="华文楷体" w:hAnsi="华文楷体" w:eastAsia="华文楷体"/>
            <w:sz w:val="28"/>
            <w:szCs w:val="28"/>
          </w:rPr>
          <w:delText>圆</w:delText>
        </w:r>
      </w:del>
      <w:ins w:id="810" w:author="Administrator" w:date="2015-11-23T11:33:44Z">
        <w:r>
          <w:rPr>
            <w:rFonts w:hint="eastAsia" w:ascii="华文楷体" w:hAnsi="华文楷体" w:eastAsia="华文楷体"/>
            <w:sz w:val="28"/>
            <w:szCs w:val="28"/>
            <w:lang w:eastAsia="zh-CN"/>
          </w:rPr>
          <w:t>缘</w:t>
        </w:r>
      </w:ins>
      <w:r>
        <w:rPr>
          <w:rFonts w:hint="eastAsia" w:ascii="华文楷体" w:hAnsi="华文楷体" w:eastAsia="华文楷体"/>
          <w:sz w:val="28"/>
          <w:szCs w:val="28"/>
        </w:rPr>
        <w:t>集聚性 乃至于就说这样生死类推下去都是</w:t>
      </w:r>
      <w:del w:id="811" w:author="Administrator" w:date="2015-11-23T11:33:49Z">
        <w:r>
          <w:rPr>
            <w:rFonts w:hint="eastAsia" w:ascii="华文楷体" w:hAnsi="华文楷体" w:eastAsia="华文楷体"/>
            <w:sz w:val="28"/>
            <w:szCs w:val="28"/>
          </w:rPr>
          <w:delText>圆</w:delText>
        </w:r>
      </w:del>
      <w:ins w:id="812" w:author="Administrator" w:date="2015-11-23T11:33:49Z">
        <w:r>
          <w:rPr>
            <w:rFonts w:hint="eastAsia" w:ascii="华文楷体" w:hAnsi="华文楷体" w:eastAsia="华文楷体"/>
            <w:sz w:val="28"/>
            <w:szCs w:val="28"/>
            <w:lang w:eastAsia="zh-CN"/>
          </w:rPr>
          <w:t>缘</w:t>
        </w:r>
      </w:ins>
      <w:r>
        <w:rPr>
          <w:rFonts w:hint="eastAsia" w:ascii="华文楷体" w:hAnsi="华文楷体" w:eastAsia="华文楷体"/>
          <w:sz w:val="28"/>
          <w:szCs w:val="28"/>
        </w:rPr>
        <w:t>的集聚性，全都是个</w:t>
      </w:r>
      <w:del w:id="813" w:author="Administrator" w:date="2015-11-23T11:21:34Z">
        <w:r>
          <w:rPr>
            <w:rFonts w:hint="eastAsia" w:ascii="华文楷体" w:hAnsi="华文楷体" w:eastAsia="华文楷体"/>
            <w:sz w:val="28"/>
            <w:szCs w:val="28"/>
          </w:rPr>
          <w:delText>字</w:delText>
        </w:r>
      </w:del>
      <w:ins w:id="814" w:author="Administrator" w:date="2015-11-23T11:21:34Z">
        <w:r>
          <w:rPr>
            <w:rFonts w:hint="eastAsia" w:ascii="华文楷体" w:hAnsi="华文楷体" w:eastAsia="华文楷体"/>
            <w:sz w:val="28"/>
            <w:szCs w:val="28"/>
            <w:lang w:eastAsia="zh-CN"/>
          </w:rPr>
          <w:t>自</w:t>
        </w:r>
      </w:ins>
      <w:r>
        <w:rPr>
          <w:rFonts w:hint="eastAsia" w:ascii="华文楷体" w:hAnsi="华文楷体" w:eastAsia="华文楷体"/>
          <w:sz w:val="28"/>
          <w:szCs w:val="28"/>
        </w:rPr>
        <w:t>的</w:t>
      </w:r>
      <w:ins w:id="815" w:author="Administrator" w:date="2015-11-23T11:21:53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集聚性，</w:t>
      </w:r>
      <w:del w:id="816" w:author="Administrator" w:date="2015-11-23T11:22:02Z">
        <w:r>
          <w:rPr>
            <w:rFonts w:hint="eastAsia" w:ascii="华文楷体" w:hAnsi="华文楷体" w:eastAsia="华文楷体"/>
            <w:sz w:val="28"/>
            <w:szCs w:val="28"/>
          </w:rPr>
          <w:delText>所以</w:delText>
        </w:r>
      </w:del>
      <w:r>
        <w:rPr>
          <w:rFonts w:hint="eastAsia" w:ascii="华文楷体" w:hAnsi="华文楷体" w:eastAsia="华文楷体"/>
          <w:sz w:val="28"/>
          <w:szCs w:val="28"/>
        </w:rPr>
        <w:t>说</w:t>
      </w:r>
      <w:ins w:id="817" w:author="Administrator" w:date="2015-11-23T11:22:25Z">
        <w:r>
          <w:rPr>
            <w:rFonts w:hint="eastAsia" w:ascii="黑体" w:hAnsi="黑体" w:eastAsia="黑体" w:cs="黑体"/>
            <w:b/>
            <w:bCs/>
            <w:sz w:val="28"/>
            <w:szCs w:val="28"/>
          </w:rPr>
          <w:t>五根识诸界，乃缘积聚相</w:t>
        </w:r>
      </w:ins>
      <w:del w:id="818" w:author="Administrator" w:date="2015-11-23T11:22:25Z">
        <w:r>
          <w:rPr>
            <w:rFonts w:hint="eastAsia" w:ascii="华文楷体" w:hAnsi="华文楷体" w:eastAsia="华文楷体"/>
            <w:sz w:val="28"/>
            <w:szCs w:val="28"/>
          </w:rPr>
          <w:delText>五根是租借集聚性</w:delText>
        </w:r>
      </w:del>
      <w:r>
        <w:rPr>
          <w:rFonts w:hint="eastAsia" w:ascii="华文楷体" w:hAnsi="华文楷体" w:eastAsia="华文楷体"/>
          <w:sz w:val="28"/>
          <w:szCs w:val="28"/>
        </w:rPr>
        <w:t>，或</w:t>
      </w:r>
      <w:del w:id="819" w:author="Administrator" w:date="2015-11-23T11:30:20Z">
        <w:r>
          <w:rPr>
            <w:rFonts w:hint="eastAsia" w:ascii="华文楷体" w:hAnsi="华文楷体" w:eastAsia="华文楷体"/>
            <w:sz w:val="28"/>
            <w:szCs w:val="28"/>
          </w:rPr>
          <w:delText>者</w:delText>
        </w:r>
      </w:del>
      <w:ins w:id="820" w:author="Administrator" w:date="2015-11-23T11:30:20Z">
        <w:r>
          <w:rPr>
            <w:rFonts w:hint="eastAsia" w:ascii="华文楷体" w:hAnsi="华文楷体" w:eastAsia="华文楷体"/>
            <w:sz w:val="28"/>
            <w:szCs w:val="28"/>
            <w:lang w:eastAsia="zh-CN"/>
          </w:rPr>
          <w:t>就</w:t>
        </w:r>
      </w:ins>
      <w:r>
        <w:rPr>
          <w:rFonts w:hint="eastAsia" w:ascii="华文楷体" w:hAnsi="华文楷体" w:eastAsia="华文楷体"/>
          <w:sz w:val="28"/>
          <w:szCs w:val="28"/>
        </w:rPr>
        <w:t>说</w:t>
      </w:r>
      <w:ins w:id="821" w:author="Administrator" w:date="2015-11-23T11:30:37Z">
        <w:r>
          <w:rPr>
            <w:rFonts w:hint="eastAsia" w:ascii="黑体" w:hAnsi="黑体" w:eastAsia="黑体" w:cs="黑体"/>
            <w:b/>
            <w:bCs/>
            <w:sz w:val="28"/>
            <w:szCs w:val="28"/>
          </w:rPr>
          <w:t>五根识诸界，乃缘积聚相</w:t>
        </w:r>
      </w:ins>
      <w:del w:id="822" w:author="Administrator" w:date="2015-11-23T11:30:37Z">
        <w:r>
          <w:rPr>
            <w:rFonts w:hint="eastAsia" w:ascii="华文楷体" w:hAnsi="华文楷体" w:eastAsia="华文楷体"/>
            <w:sz w:val="28"/>
            <w:szCs w:val="28"/>
          </w:rPr>
          <w:delText>五根是租借集乃圆集聚性</w:delText>
        </w:r>
      </w:del>
      <w:r>
        <w:rPr>
          <w:rFonts w:hint="eastAsia" w:ascii="华文楷体" w:hAnsi="华文楷体" w:eastAsia="华文楷体"/>
          <w:sz w:val="28"/>
          <w:szCs w:val="28"/>
        </w:rPr>
        <w:t>的</w:t>
      </w:r>
      <w:del w:id="823" w:author="Administrator" w:date="2015-11-23T11:31:09Z">
        <w:r>
          <w:rPr>
            <w:rFonts w:hint="eastAsia" w:ascii="华文楷体" w:hAnsi="华文楷体" w:eastAsia="华文楷体"/>
            <w:sz w:val="28"/>
            <w:szCs w:val="28"/>
          </w:rPr>
          <w:delText>……</w:delText>
        </w:r>
      </w:del>
      <w:ins w:id="824" w:author="Administrator" w:date="2015-11-23T11:31:09Z">
        <w:r>
          <w:rPr>
            <w:rFonts w:hint="eastAsia" w:ascii="华文楷体" w:hAnsi="华文楷体" w:eastAsia="华文楷体"/>
            <w:sz w:val="28"/>
            <w:szCs w:val="28"/>
            <w:lang w:eastAsia="zh-CN"/>
          </w:rPr>
          <w:t>四句</w:t>
        </w:r>
      </w:ins>
      <w:del w:id="825" w:author="Administrator" w:date="2015-11-23T11:33:00Z">
        <w:r>
          <w:rPr>
            <w:rFonts w:hint="eastAsia" w:ascii="华文楷体" w:hAnsi="华文楷体" w:eastAsia="华文楷体"/>
            <w:sz w:val="28"/>
            <w:szCs w:val="28"/>
          </w:rPr>
          <w:delText>圆</w:delText>
        </w:r>
      </w:del>
      <w:ins w:id="826" w:author="Administrator" w:date="2015-11-23T11:33:00Z">
        <w:r>
          <w:rPr>
            <w:rFonts w:hint="eastAsia" w:ascii="华文楷体" w:hAnsi="华文楷体" w:eastAsia="华文楷体"/>
            <w:sz w:val="28"/>
            <w:szCs w:val="28"/>
            <w:lang w:eastAsia="zh-CN"/>
          </w:rPr>
          <w:t>缘</w:t>
        </w:r>
      </w:ins>
      <w:r>
        <w:rPr>
          <w:rFonts w:hint="eastAsia" w:ascii="华文楷体" w:hAnsi="华文楷体" w:eastAsia="华文楷体"/>
          <w:sz w:val="28"/>
          <w:szCs w:val="28"/>
        </w:rPr>
        <w:t>就像个有尽</w:t>
      </w:r>
      <w:ins w:id="827" w:author="Administrator" w:date="2015-11-23T11:32:02Z">
        <w:r>
          <w:rPr>
            <w:rFonts w:hint="eastAsia" w:ascii="华文楷体" w:hAnsi="华文楷体" w:eastAsia="华文楷体"/>
            <w:sz w:val="28"/>
            <w:szCs w:val="28"/>
            <w:lang w:eastAsia="zh-CN"/>
          </w:rPr>
          <w:t>，</w:t>
        </w:r>
      </w:ins>
      <w:ins w:id="828" w:author="Administrator" w:date="2015-11-23T11:32:05Z">
        <w:r>
          <w:rPr>
            <w:rFonts w:hint="eastAsia" w:ascii="华文楷体" w:hAnsi="华文楷体" w:eastAsia="华文楷体"/>
            <w:sz w:val="28"/>
            <w:szCs w:val="28"/>
            <w:lang w:eastAsia="zh-CN"/>
          </w:rPr>
          <w:t>就像</w:t>
        </w:r>
      </w:ins>
      <w:r>
        <w:rPr>
          <w:rFonts w:hint="eastAsia" w:ascii="华文楷体" w:hAnsi="华文楷体" w:eastAsia="华文楷体"/>
          <w:sz w:val="28"/>
          <w:szCs w:val="28"/>
        </w:rPr>
        <w:t>注释</w:t>
      </w:r>
      <w:ins w:id="829" w:author="Administrator" w:date="2015-11-23T11:32:09Z">
        <w:r>
          <w:rPr>
            <w:rFonts w:hint="eastAsia" w:ascii="华文楷体" w:hAnsi="华文楷体" w:eastAsia="华文楷体"/>
            <w:sz w:val="28"/>
            <w:szCs w:val="28"/>
            <w:lang w:eastAsia="zh-CN"/>
          </w:rPr>
          <w:t>当</w:t>
        </w:r>
      </w:ins>
      <w:r>
        <w:rPr>
          <w:rFonts w:hint="eastAsia" w:ascii="华文楷体" w:hAnsi="华文楷体" w:eastAsia="华文楷体"/>
          <w:sz w:val="28"/>
          <w:szCs w:val="28"/>
        </w:rPr>
        <w:t>中是这样讲的。所以说我们就知道了，这样分析完之后呢，既然五根是</w:t>
      </w:r>
      <w:ins w:id="830" w:author="Administrator" w:date="2015-11-23T11:32:48Z">
        <w:r>
          <w:rPr>
            <w:rFonts w:hint="eastAsia" w:ascii="华文楷体" w:hAnsi="华文楷体" w:eastAsia="华文楷体"/>
            <w:sz w:val="28"/>
            <w:szCs w:val="28"/>
            <w:lang w:eastAsia="zh-CN"/>
          </w:rPr>
          <w:t>它</w:t>
        </w:r>
      </w:ins>
      <w:del w:id="831" w:author="Administrator" w:date="2015-11-23T11:32:52Z">
        <w:r>
          <w:rPr>
            <w:rFonts w:hint="eastAsia" w:ascii="华文楷体" w:hAnsi="华文楷体" w:eastAsia="华文楷体"/>
            <w:sz w:val="28"/>
            <w:szCs w:val="28"/>
          </w:rPr>
          <w:delText>圆</w:delText>
        </w:r>
      </w:del>
      <w:ins w:id="832" w:author="Administrator" w:date="2015-11-23T11:32:52Z">
        <w:r>
          <w:rPr>
            <w:rFonts w:hint="eastAsia" w:ascii="华文楷体" w:hAnsi="华文楷体" w:eastAsia="华文楷体"/>
            <w:sz w:val="28"/>
            <w:szCs w:val="28"/>
            <w:lang w:eastAsia="zh-CN"/>
          </w:rPr>
          <w:t>缘</w:t>
        </w:r>
      </w:ins>
      <w:r>
        <w:rPr>
          <w:rFonts w:hint="eastAsia" w:ascii="华文楷体" w:hAnsi="华文楷体" w:eastAsia="华文楷体"/>
          <w:sz w:val="28"/>
          <w:szCs w:val="28"/>
        </w:rPr>
        <w:t>的是集聚性 所以说五根识本身不可能是实一的实，因为他的这个所缘，他的</w:t>
      </w:r>
      <w:del w:id="833" w:author="Administrator" w:date="2015-11-23T11:53:03Z">
        <w:r>
          <w:rPr>
            <w:rFonts w:hint="eastAsia" w:ascii="华文楷体" w:hAnsi="华文楷体" w:eastAsia="华文楷体"/>
            <w:sz w:val="28"/>
            <w:szCs w:val="28"/>
          </w:rPr>
          <w:delText>这个</w:delText>
        </w:r>
      </w:del>
      <w:r>
        <w:rPr>
          <w:rFonts w:hint="eastAsia" w:ascii="华文楷体" w:hAnsi="华文楷体" w:eastAsia="华文楷体"/>
          <w:sz w:val="28"/>
          <w:szCs w:val="28"/>
        </w:rPr>
        <w:t>形象是急需的，所以说他的急需是多体的意思，既然他的所缘是多体的，那么就是说人</w:t>
      </w:r>
      <w:del w:id="834" w:author="Administrator" w:date="2015-11-23T11:53:26Z">
        <w:r>
          <w:rPr>
            <w:rFonts w:hint="eastAsia" w:ascii="华文楷体" w:hAnsi="华文楷体" w:eastAsia="华文楷体"/>
            <w:sz w:val="28"/>
            <w:szCs w:val="28"/>
          </w:rPr>
          <w:delText>员</w:delText>
        </w:r>
      </w:del>
      <w:ins w:id="835" w:author="Administrator" w:date="2015-11-23T11:53:26Z">
        <w:r>
          <w:rPr>
            <w:rFonts w:hint="eastAsia" w:ascii="华文楷体" w:hAnsi="华文楷体" w:eastAsia="华文楷体"/>
            <w:sz w:val="28"/>
            <w:szCs w:val="28"/>
            <w:lang w:eastAsia="zh-CN"/>
          </w:rPr>
          <w:t>缘</w:t>
        </w:r>
      </w:ins>
      <w:r>
        <w:rPr>
          <w:rFonts w:hint="eastAsia" w:ascii="华文楷体" w:hAnsi="华文楷体" w:eastAsia="华文楷体"/>
          <w:sz w:val="28"/>
          <w:szCs w:val="28"/>
        </w:rPr>
        <w:t>的饮食啊等等这些</w:t>
      </w:r>
      <w:del w:id="836" w:author="Administrator" w:date="2015-11-23T11:53:56Z">
        <w:r>
          <w:rPr>
            <w:rFonts w:hint="eastAsia" w:ascii="华文楷体" w:hAnsi="华文楷体" w:eastAsia="华文楷体"/>
            <w:sz w:val="28"/>
            <w:szCs w:val="28"/>
          </w:rPr>
          <w:delText>租借</w:delText>
        </w:r>
      </w:del>
      <w:ins w:id="837" w:author="Administrator" w:date="2015-11-23T11:53:56Z">
        <w:r>
          <w:rPr>
            <w:rFonts w:hint="eastAsia" w:ascii="华文楷体" w:hAnsi="华文楷体" w:eastAsia="华文楷体"/>
            <w:sz w:val="28"/>
            <w:szCs w:val="28"/>
            <w:lang w:eastAsia="zh-CN"/>
          </w:rPr>
          <w:t>诸界</w:t>
        </w:r>
      </w:ins>
      <w:r>
        <w:rPr>
          <w:rFonts w:hint="eastAsia" w:ascii="华文楷体" w:hAnsi="华文楷体" w:eastAsia="华文楷体"/>
          <w:sz w:val="28"/>
          <w:szCs w:val="28"/>
        </w:rPr>
        <w:t>也不可能是实一。这方面直接就了知了心识无一的道理了</w:t>
      </w:r>
    </w:p>
    <w:p>
      <w:pPr>
        <w:ind w:firstLine="570"/>
        <w:rPr>
          <w:rFonts w:ascii="华文楷体" w:hAnsi="华文楷体" w:eastAsia="华文楷体"/>
          <w:sz w:val="28"/>
          <w:szCs w:val="28"/>
        </w:rPr>
      </w:pPr>
    </w:p>
    <w:p>
      <w:pPr>
        <w:spacing w:after="240" w:afterAutospacing="0"/>
        <w:ind w:firstLine="570"/>
        <w:rPr>
          <w:ins w:id="838" w:author="Administrator" w:date="2015-11-23T12:15:49Z"/>
          <w:rFonts w:hint="eastAsia" w:ascii="华文楷体" w:hAnsi="华文楷体" w:eastAsia="华文楷体"/>
          <w:sz w:val="28"/>
          <w:szCs w:val="28"/>
          <w:lang w:eastAsia="zh-CN"/>
        </w:rPr>
      </w:pPr>
      <w:r>
        <w:rPr>
          <w:rFonts w:hint="eastAsia" w:ascii="华文楷体" w:hAnsi="华文楷体" w:eastAsia="华文楷体"/>
          <w:sz w:val="28"/>
          <w:szCs w:val="28"/>
        </w:rPr>
        <w:t>那么就是说第二个</w:t>
      </w:r>
      <w:ins w:id="839" w:author="Administrator" w:date="2015-11-23T11:54:18Z">
        <w:r>
          <w:rPr>
            <w:rFonts w:hint="eastAsia" w:ascii="华文楷体" w:hAnsi="华文楷体" w:eastAsia="华文楷体"/>
            <w:sz w:val="28"/>
            <w:szCs w:val="28"/>
            <w:lang w:eastAsia="zh-CN"/>
          </w:rPr>
          <w:t>问题</w:t>
        </w:r>
      </w:ins>
      <w:ins w:id="840" w:author="Administrator" w:date="2015-11-23T11:54:20Z">
        <w:r>
          <w:rPr>
            <w:rFonts w:hint="eastAsia" w:ascii="华文楷体" w:hAnsi="华文楷体" w:eastAsia="华文楷体"/>
            <w:sz w:val="28"/>
            <w:szCs w:val="28"/>
            <w:lang w:eastAsia="zh-CN"/>
          </w:rPr>
          <w:t>呢</w:t>
        </w:r>
      </w:ins>
      <w:ins w:id="841" w:author="Administrator" w:date="2015-11-23T11:54:21Z">
        <w:r>
          <w:rPr>
            <w:rFonts w:hint="eastAsia" w:ascii="华文楷体" w:hAnsi="华文楷体" w:eastAsia="华文楷体"/>
            <w:sz w:val="28"/>
            <w:szCs w:val="28"/>
            <w:lang w:eastAsia="zh-CN"/>
          </w:rPr>
          <w:t>，</w:t>
        </w:r>
      </w:ins>
      <w:r>
        <w:rPr>
          <w:rFonts w:hint="eastAsia" w:ascii="华文楷体" w:hAnsi="华文楷体" w:eastAsia="华文楷体"/>
          <w:sz w:val="28"/>
          <w:szCs w:val="28"/>
        </w:rPr>
        <w:t>所要讲的</w:t>
      </w:r>
      <w:ins w:id="842" w:author="Administrator" w:date="2015-11-23T11:55:12Z">
        <w:r>
          <w:rPr>
            <w:rFonts w:ascii="华文中宋" w:hAnsi="华文中宋" w:eastAsia="华文中宋" w:cs="华文中宋"/>
            <w:i w:val="0"/>
            <w:color w:val="000000"/>
            <w:sz w:val="28"/>
            <w:szCs w:val="28"/>
          </w:rPr>
          <w:t>心心所能缘，立为第六识</w:t>
        </w:r>
      </w:ins>
      <w:del w:id="843" w:author="Administrator" w:date="2015-11-23T11:55:12Z">
        <w:r>
          <w:rPr>
            <w:rFonts w:hint="eastAsia" w:ascii="华文楷体" w:hAnsi="华文楷体" w:eastAsia="华文楷体"/>
            <w:sz w:val="28"/>
            <w:szCs w:val="28"/>
          </w:rPr>
          <w:delText>信心索能源第六识</w:delText>
        </w:r>
      </w:del>
      <w:r>
        <w:rPr>
          <w:rFonts w:hint="eastAsia" w:ascii="华文楷体" w:hAnsi="华文楷体" w:eastAsia="华文楷体"/>
          <w:sz w:val="28"/>
          <w:szCs w:val="28"/>
        </w:rPr>
        <w:t>，那么第六识又是怎么回事呢，那么第六识实际上啊他就是说一方面啊，第六识所缘的对镜是法界，法界呢还有很多种法，所以说他的所缘也是很多种的，从这个方面讲说他所缘很多种，他的这个能</w:t>
      </w:r>
      <w:del w:id="844" w:author="Administrator" w:date="2015-11-23T11:55:42Z">
        <w:r>
          <w:rPr>
            <w:rFonts w:hint="eastAsia" w:ascii="华文楷体" w:hAnsi="华文楷体" w:eastAsia="华文楷体"/>
            <w:sz w:val="28"/>
            <w:szCs w:val="28"/>
          </w:rPr>
          <w:delText>源</w:delText>
        </w:r>
      </w:del>
      <w:ins w:id="845" w:author="Administrator" w:date="2015-11-23T11:55:42Z">
        <w:r>
          <w:rPr>
            <w:rFonts w:hint="eastAsia" w:ascii="华文楷体" w:hAnsi="华文楷体" w:eastAsia="华文楷体"/>
            <w:sz w:val="28"/>
            <w:szCs w:val="28"/>
            <w:lang w:eastAsia="zh-CN"/>
          </w:rPr>
          <w:t>缘</w:t>
        </w:r>
      </w:ins>
      <w:r>
        <w:rPr>
          <w:rFonts w:hint="eastAsia" w:ascii="华文楷体" w:hAnsi="华文楷体" w:eastAsia="华文楷体"/>
          <w:sz w:val="28"/>
          <w:szCs w:val="28"/>
        </w:rPr>
        <w:t>也必定不是实一的。</w:t>
      </w:r>
      <w:del w:id="846" w:author="Administrator" w:date="2015-11-23T11:56:24Z">
        <w:r>
          <w:rPr>
            <w:rFonts w:hint="eastAsia" w:ascii="华文楷体" w:hAnsi="华文楷体" w:eastAsia="华文楷体"/>
            <w:sz w:val="28"/>
            <w:szCs w:val="28"/>
          </w:rPr>
          <w:delText>在</w:delText>
        </w:r>
      </w:del>
      <w:ins w:id="847" w:author="Administrator" w:date="2015-11-23T11:56:24Z">
        <w:r>
          <w:rPr>
            <w:rFonts w:hint="eastAsia" w:ascii="华文楷体" w:hAnsi="华文楷体" w:eastAsia="华文楷体"/>
            <w:sz w:val="28"/>
            <w:szCs w:val="28"/>
            <w:lang w:eastAsia="zh-CN"/>
          </w:rPr>
          <w:t>再</w:t>
        </w:r>
      </w:ins>
      <w:r>
        <w:rPr>
          <w:rFonts w:hint="eastAsia" w:ascii="华文楷体" w:hAnsi="华文楷体" w:eastAsia="华文楷体"/>
          <w:sz w:val="28"/>
          <w:szCs w:val="28"/>
        </w:rPr>
        <w:t>一个呢 是从第六识他的本体来看的时候呢，</w:t>
      </w:r>
      <w:ins w:id="848" w:author="Administrator" w:date="2015-11-23T11:56:41Z">
        <w:r>
          <w:rPr>
            <w:rFonts w:ascii="华文中宋" w:hAnsi="华文中宋" w:eastAsia="华文中宋" w:cs="华文中宋"/>
            <w:i w:val="0"/>
            <w:color w:val="000000"/>
            <w:sz w:val="28"/>
            <w:szCs w:val="28"/>
          </w:rPr>
          <w:t>心心所能缘，立为第六识</w:t>
        </w:r>
      </w:ins>
      <w:del w:id="849" w:author="Administrator" w:date="2015-11-23T11:56:45Z">
        <w:r>
          <w:rPr>
            <w:rFonts w:hint="eastAsia" w:ascii="华文楷体" w:hAnsi="华文楷体" w:eastAsia="华文楷体"/>
            <w:sz w:val="28"/>
            <w:szCs w:val="28"/>
          </w:rPr>
          <w:delText>信心索能源没有第六识</w:delText>
        </w:r>
      </w:del>
      <w:r>
        <w:rPr>
          <w:rFonts w:hint="eastAsia" w:ascii="华文楷体" w:hAnsi="华文楷体" w:eastAsia="华文楷体"/>
          <w:sz w:val="28"/>
          <w:szCs w:val="28"/>
        </w:rPr>
        <w:t>。那把什么定为第六识呢，是把</w:t>
      </w:r>
      <w:del w:id="850" w:author="Administrator" w:date="2015-11-23T11:56:58Z">
        <w:r>
          <w:rPr>
            <w:rFonts w:hint="eastAsia" w:ascii="华文楷体" w:hAnsi="华文楷体" w:eastAsia="华文楷体"/>
            <w:sz w:val="28"/>
            <w:szCs w:val="28"/>
          </w:rPr>
          <w:delText>信心索</w:delText>
        </w:r>
      </w:del>
      <w:ins w:id="851" w:author="Administrator" w:date="2015-11-23T11:56:58Z">
        <w:r>
          <w:rPr>
            <w:rFonts w:hint="eastAsia" w:ascii="华文楷体" w:hAnsi="华文楷体" w:eastAsia="华文楷体"/>
            <w:sz w:val="28"/>
            <w:szCs w:val="28"/>
            <w:lang w:eastAsia="zh-CN"/>
          </w:rPr>
          <w:t>心心</w:t>
        </w:r>
      </w:ins>
      <w:ins w:id="852" w:author="Administrator" w:date="2015-11-23T11:57:00Z">
        <w:r>
          <w:rPr>
            <w:rFonts w:hint="eastAsia" w:ascii="华文楷体" w:hAnsi="华文楷体" w:eastAsia="华文楷体"/>
            <w:sz w:val="28"/>
            <w:szCs w:val="28"/>
            <w:lang w:eastAsia="zh-CN"/>
          </w:rPr>
          <w:t>所</w:t>
        </w:r>
      </w:ins>
      <w:r>
        <w:rPr>
          <w:rFonts w:hint="eastAsia" w:ascii="华文楷体" w:hAnsi="华文楷体" w:eastAsia="华文楷体"/>
          <w:sz w:val="28"/>
          <w:szCs w:val="28"/>
        </w:rPr>
        <w:t>的这种能</w:t>
      </w:r>
      <w:del w:id="853" w:author="Administrator" w:date="2015-11-23T11:57:07Z">
        <w:r>
          <w:rPr>
            <w:rFonts w:hint="eastAsia" w:ascii="华文楷体" w:hAnsi="华文楷体" w:eastAsia="华文楷体"/>
            <w:sz w:val="28"/>
            <w:szCs w:val="28"/>
          </w:rPr>
          <w:delText>源</w:delText>
        </w:r>
      </w:del>
      <w:ins w:id="854" w:author="Administrator" w:date="2015-11-23T11:57:07Z">
        <w:r>
          <w:rPr>
            <w:rFonts w:hint="eastAsia" w:ascii="华文楷体" w:hAnsi="华文楷体" w:eastAsia="华文楷体"/>
            <w:sz w:val="28"/>
            <w:szCs w:val="28"/>
            <w:lang w:eastAsia="zh-CN"/>
          </w:rPr>
          <w:t>缘</w:t>
        </w:r>
      </w:ins>
      <w:r>
        <w:rPr>
          <w:rFonts w:hint="eastAsia" w:ascii="华文楷体" w:hAnsi="华文楷体" w:eastAsia="华文楷体"/>
          <w:sz w:val="28"/>
          <w:szCs w:val="28"/>
        </w:rPr>
        <w:t>列为第六识的。也就是说</w:t>
      </w:r>
      <w:ins w:id="855" w:author="Administrator" w:date="2015-11-23T11:57:18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第六识的本身他</w:t>
      </w:r>
      <w:ins w:id="856" w:author="Administrator" w:date="2015-11-23T11:57:28Z">
        <w:r>
          <w:rPr>
            <w:rFonts w:hint="eastAsia" w:ascii="华文楷体" w:hAnsi="华文楷体" w:eastAsia="华文楷体"/>
            <w:sz w:val="28"/>
            <w:szCs w:val="28"/>
            <w:lang w:eastAsia="zh-CN"/>
          </w:rPr>
          <w:t>本来</w:t>
        </w:r>
      </w:ins>
      <w:r>
        <w:rPr>
          <w:rFonts w:hint="eastAsia" w:ascii="华文楷体" w:hAnsi="华文楷体" w:eastAsia="华文楷体"/>
          <w:sz w:val="28"/>
          <w:szCs w:val="28"/>
        </w:rPr>
        <w:t>就是心和心</w:t>
      </w:r>
      <w:del w:id="857" w:author="Administrator" w:date="2015-11-23T11:57:33Z">
        <w:r>
          <w:rPr>
            <w:rFonts w:hint="eastAsia" w:ascii="华文楷体" w:hAnsi="华文楷体" w:eastAsia="华文楷体"/>
            <w:sz w:val="28"/>
            <w:szCs w:val="28"/>
          </w:rPr>
          <w:delText>索</w:delText>
        </w:r>
      </w:del>
      <w:ins w:id="858" w:author="Administrator" w:date="2015-11-23T11:57:33Z">
        <w:r>
          <w:rPr>
            <w:rFonts w:hint="eastAsia" w:ascii="华文楷体" w:hAnsi="华文楷体" w:eastAsia="华文楷体"/>
            <w:sz w:val="28"/>
            <w:szCs w:val="28"/>
            <w:lang w:eastAsia="zh-CN"/>
          </w:rPr>
          <w:t>所</w:t>
        </w:r>
      </w:ins>
      <w:r>
        <w:rPr>
          <w:rFonts w:hint="eastAsia" w:ascii="华文楷体" w:hAnsi="华文楷体" w:eastAsia="华文楷体"/>
          <w:sz w:val="28"/>
          <w:szCs w:val="28"/>
        </w:rPr>
        <w:t>的法，它就是心和心</w:t>
      </w:r>
      <w:del w:id="859" w:author="Administrator" w:date="2015-11-23T11:57:42Z">
        <w:r>
          <w:rPr>
            <w:rFonts w:hint="eastAsia" w:ascii="华文楷体" w:hAnsi="华文楷体" w:eastAsia="华文楷体"/>
            <w:sz w:val="28"/>
            <w:szCs w:val="28"/>
          </w:rPr>
          <w:delText>索</w:delText>
        </w:r>
      </w:del>
      <w:ins w:id="860" w:author="Administrator" w:date="2015-11-23T11:57:48Z">
        <w:r>
          <w:rPr>
            <w:rFonts w:hint="eastAsia" w:ascii="华文楷体" w:hAnsi="华文楷体" w:eastAsia="华文楷体"/>
            <w:sz w:val="28"/>
            <w:szCs w:val="28"/>
            <w:lang w:eastAsia="zh-CN"/>
          </w:rPr>
          <w:t>所</w:t>
        </w:r>
      </w:ins>
      <w:r>
        <w:rPr>
          <w:rFonts w:hint="eastAsia" w:ascii="华文楷体" w:hAnsi="华文楷体" w:eastAsia="华文楷体"/>
          <w:sz w:val="28"/>
          <w:szCs w:val="28"/>
        </w:rPr>
        <w:t>的法，所以说</w:t>
      </w:r>
      <w:ins w:id="861" w:author="Administrator" w:date="2015-11-23T11:57:59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第六识是</w:t>
      </w:r>
      <w:del w:id="862" w:author="Administrator" w:date="2015-11-23T11:58:03Z">
        <w:r>
          <w:rPr>
            <w:rFonts w:hint="eastAsia" w:ascii="华文楷体" w:hAnsi="华文楷体" w:eastAsia="华文楷体"/>
            <w:sz w:val="28"/>
            <w:szCs w:val="28"/>
          </w:rPr>
          <w:delText>新</w:delText>
        </w:r>
      </w:del>
      <w:ins w:id="863" w:author="Administrator" w:date="2015-11-23T11:58:03Z">
        <w:r>
          <w:rPr>
            <w:rFonts w:hint="eastAsia" w:ascii="华文楷体" w:hAnsi="华文楷体" w:eastAsia="华文楷体"/>
            <w:sz w:val="28"/>
            <w:szCs w:val="28"/>
            <w:lang w:eastAsia="zh-CN"/>
          </w:rPr>
          <w:t>心</w:t>
        </w:r>
      </w:ins>
      <w:r>
        <w:rPr>
          <w:rFonts w:hint="eastAsia" w:ascii="华文楷体" w:hAnsi="华文楷体" w:eastAsia="华文楷体"/>
          <w:sz w:val="28"/>
          <w:szCs w:val="28"/>
        </w:rPr>
        <w:t>和心</w:t>
      </w:r>
      <w:del w:id="864" w:author="Administrator" w:date="2015-11-23T11:58:08Z">
        <w:r>
          <w:rPr>
            <w:rFonts w:hint="eastAsia" w:ascii="华文楷体" w:hAnsi="华文楷体" w:eastAsia="华文楷体"/>
            <w:sz w:val="28"/>
            <w:szCs w:val="28"/>
          </w:rPr>
          <w:delText>索</w:delText>
        </w:r>
      </w:del>
      <w:ins w:id="865" w:author="Administrator" w:date="2015-11-23T11:58:08Z">
        <w:r>
          <w:rPr>
            <w:rFonts w:hint="eastAsia" w:ascii="华文楷体" w:hAnsi="华文楷体" w:eastAsia="华文楷体"/>
            <w:sz w:val="28"/>
            <w:szCs w:val="28"/>
            <w:lang w:eastAsia="zh-CN"/>
          </w:rPr>
          <w:t>所</w:t>
        </w:r>
      </w:ins>
      <w:r>
        <w:rPr>
          <w:rFonts w:hint="eastAsia" w:ascii="华文楷体" w:hAnsi="华文楷体" w:eastAsia="华文楷体"/>
          <w:sz w:val="28"/>
          <w:szCs w:val="28"/>
        </w:rPr>
        <w:t>的法的缘故呢，所以说第六识本身呢 它不可能是一种实一，不可能是个实一。那么有的时候我们说这个第六识到底是心</w:t>
      </w:r>
      <w:del w:id="866" w:author="Administrator" w:date="2015-11-23T11:58:23Z">
        <w:r>
          <w:rPr>
            <w:rFonts w:hint="eastAsia" w:ascii="华文楷体" w:hAnsi="华文楷体" w:eastAsia="华文楷体"/>
            <w:sz w:val="28"/>
            <w:szCs w:val="28"/>
          </w:rPr>
          <w:delText>索</w:delText>
        </w:r>
      </w:del>
      <w:ins w:id="867" w:author="Administrator" w:date="2015-11-23T11:58:23Z">
        <w:r>
          <w:rPr>
            <w:rFonts w:hint="eastAsia" w:ascii="华文楷体" w:hAnsi="华文楷体" w:eastAsia="华文楷体"/>
            <w:sz w:val="28"/>
            <w:szCs w:val="28"/>
            <w:lang w:eastAsia="zh-CN"/>
          </w:rPr>
          <w:t>所</w:t>
        </w:r>
      </w:ins>
      <w:r>
        <w:rPr>
          <w:rFonts w:hint="eastAsia" w:ascii="华文楷体" w:hAnsi="华文楷体" w:eastAsia="华文楷体"/>
          <w:sz w:val="28"/>
          <w:szCs w:val="28"/>
        </w:rPr>
        <w:t>还是心</w:t>
      </w:r>
      <w:del w:id="868" w:author="Administrator" w:date="2015-11-23T11:58:28Z">
        <w:r>
          <w:rPr>
            <w:rFonts w:hint="eastAsia" w:ascii="华文楷体" w:hAnsi="华文楷体" w:eastAsia="华文楷体"/>
            <w:sz w:val="28"/>
            <w:szCs w:val="28"/>
          </w:rPr>
          <w:delText>亡</w:delText>
        </w:r>
      </w:del>
      <w:ins w:id="869" w:author="Administrator" w:date="2015-11-23T11:58:28Z">
        <w:r>
          <w:rPr>
            <w:rFonts w:hint="eastAsia" w:ascii="华文楷体" w:hAnsi="华文楷体" w:eastAsia="华文楷体"/>
            <w:sz w:val="28"/>
            <w:szCs w:val="28"/>
            <w:lang w:eastAsia="zh-CN"/>
          </w:rPr>
          <w:t>王</w:t>
        </w:r>
      </w:ins>
      <w:r>
        <w:rPr>
          <w:rFonts w:hint="eastAsia" w:ascii="华文楷体" w:hAnsi="华文楷体" w:eastAsia="华文楷体"/>
          <w:sz w:val="28"/>
          <w:szCs w:val="28"/>
        </w:rPr>
        <w:t>，如果是心</w:t>
      </w:r>
      <w:del w:id="870" w:author="Administrator" w:date="2015-11-23T11:58:40Z">
        <w:r>
          <w:rPr>
            <w:rFonts w:hint="eastAsia" w:ascii="华文楷体" w:hAnsi="华文楷体" w:eastAsia="华文楷体"/>
            <w:sz w:val="28"/>
            <w:szCs w:val="28"/>
          </w:rPr>
          <w:delText>亡</w:delText>
        </w:r>
      </w:del>
      <w:ins w:id="871" w:author="Administrator" w:date="2015-11-23T11:58:40Z">
        <w:r>
          <w:rPr>
            <w:rFonts w:hint="eastAsia" w:ascii="华文楷体" w:hAnsi="华文楷体" w:eastAsia="华文楷体"/>
            <w:sz w:val="28"/>
            <w:szCs w:val="28"/>
            <w:lang w:eastAsia="zh-CN"/>
          </w:rPr>
          <w:t>王</w:t>
        </w:r>
      </w:ins>
      <w:r>
        <w:rPr>
          <w:rFonts w:hint="eastAsia" w:ascii="华文楷体" w:hAnsi="华文楷体" w:eastAsia="华文楷体"/>
          <w:sz w:val="28"/>
          <w:szCs w:val="28"/>
        </w:rPr>
        <w:t>它怎么可能还有</w:t>
      </w:r>
      <w:del w:id="872" w:author="Administrator" w:date="2015-11-23T11:58:46Z">
        <w:r>
          <w:rPr>
            <w:rFonts w:hint="eastAsia" w:ascii="华文楷体" w:hAnsi="华文楷体" w:eastAsia="华文楷体"/>
            <w:sz w:val="28"/>
            <w:szCs w:val="28"/>
          </w:rPr>
          <w:delText>信心索</w:delText>
        </w:r>
      </w:del>
      <w:ins w:id="873" w:author="Administrator" w:date="2015-11-23T11:58:46Z">
        <w:r>
          <w:rPr>
            <w:rFonts w:hint="eastAsia" w:ascii="华文楷体" w:hAnsi="华文楷体" w:eastAsia="华文楷体"/>
            <w:sz w:val="28"/>
            <w:szCs w:val="28"/>
            <w:lang w:eastAsia="zh-CN"/>
          </w:rPr>
          <w:t>心心</w:t>
        </w:r>
      </w:ins>
      <w:ins w:id="874" w:author="Administrator" w:date="2015-11-23T11:58:48Z">
        <w:r>
          <w:rPr>
            <w:rFonts w:hint="eastAsia" w:ascii="华文楷体" w:hAnsi="华文楷体" w:eastAsia="华文楷体"/>
            <w:sz w:val="28"/>
            <w:szCs w:val="28"/>
            <w:lang w:eastAsia="zh-CN"/>
          </w:rPr>
          <w:t>所</w:t>
        </w:r>
      </w:ins>
      <w:r>
        <w:rPr>
          <w:rFonts w:hint="eastAsia" w:ascii="华文楷体" w:hAnsi="华文楷体" w:eastAsia="华文楷体"/>
          <w:sz w:val="28"/>
          <w:szCs w:val="28"/>
        </w:rPr>
        <w:t>他的这个组合，就是说它是成了一种第六识了呢</w:t>
      </w:r>
      <w:del w:id="875" w:author="Administrator" w:date="2015-11-23T11:59:03Z">
        <w:r>
          <w:rPr>
            <w:rFonts w:hint="eastAsia" w:ascii="华文楷体" w:hAnsi="华文楷体" w:eastAsia="华文楷体"/>
            <w:sz w:val="28"/>
            <w:szCs w:val="28"/>
          </w:rPr>
          <w:delText>，</w:delText>
        </w:r>
      </w:del>
      <w:ins w:id="876" w:author="Administrator" w:date="2015-11-23T11:59:03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如果说他是心</w:t>
      </w:r>
      <w:del w:id="877" w:author="Administrator" w:date="2015-11-23T11:59:24Z">
        <w:r>
          <w:rPr>
            <w:rFonts w:hint="eastAsia" w:ascii="华文楷体" w:hAnsi="华文楷体" w:eastAsia="华文楷体"/>
            <w:sz w:val="28"/>
            <w:szCs w:val="28"/>
          </w:rPr>
          <w:delText>亡</w:delText>
        </w:r>
      </w:del>
      <w:ins w:id="878" w:author="Administrator" w:date="2015-11-23T11:59:24Z">
        <w:r>
          <w:rPr>
            <w:rFonts w:hint="eastAsia" w:ascii="华文楷体" w:hAnsi="华文楷体" w:eastAsia="华文楷体"/>
            <w:sz w:val="28"/>
            <w:szCs w:val="28"/>
            <w:lang w:eastAsia="zh-CN"/>
          </w:rPr>
          <w:t>王</w:t>
        </w:r>
      </w:ins>
      <w:r>
        <w:rPr>
          <w:rFonts w:hint="eastAsia" w:ascii="华文楷体" w:hAnsi="华文楷体" w:eastAsia="华文楷体"/>
          <w:sz w:val="28"/>
          <w:szCs w:val="28"/>
        </w:rPr>
        <w:t>不可能有心</w:t>
      </w:r>
      <w:del w:id="879" w:author="Administrator" w:date="2015-11-23T11:59:28Z">
        <w:r>
          <w:rPr>
            <w:rFonts w:hint="eastAsia" w:ascii="华文楷体" w:hAnsi="华文楷体" w:eastAsia="华文楷体"/>
            <w:sz w:val="28"/>
            <w:szCs w:val="28"/>
          </w:rPr>
          <w:delText>索</w:delText>
        </w:r>
      </w:del>
      <w:ins w:id="880" w:author="Administrator" w:date="2015-11-23T11:59:28Z">
        <w:r>
          <w:rPr>
            <w:rFonts w:hint="eastAsia" w:ascii="华文楷体" w:hAnsi="华文楷体" w:eastAsia="华文楷体"/>
            <w:sz w:val="28"/>
            <w:szCs w:val="28"/>
            <w:lang w:eastAsia="zh-CN"/>
          </w:rPr>
          <w:t>所</w:t>
        </w:r>
      </w:ins>
      <w:r>
        <w:rPr>
          <w:rFonts w:hint="eastAsia" w:ascii="华文楷体" w:hAnsi="华文楷体" w:eastAsia="华文楷体"/>
          <w:sz w:val="28"/>
          <w:szCs w:val="28"/>
        </w:rPr>
        <w:t>，所以说如果是这样的话就是说，这个心</w:t>
      </w:r>
      <w:del w:id="881" w:author="Administrator" w:date="2015-11-23T11:59:43Z">
        <w:r>
          <w:rPr>
            <w:rFonts w:hint="eastAsia" w:ascii="华文楷体" w:hAnsi="华文楷体" w:eastAsia="华文楷体"/>
            <w:sz w:val="28"/>
            <w:szCs w:val="28"/>
          </w:rPr>
          <w:delText>亡</w:delText>
        </w:r>
      </w:del>
      <w:ins w:id="882" w:author="Administrator" w:date="2015-11-23T11:59:43Z">
        <w:r>
          <w:rPr>
            <w:rFonts w:hint="eastAsia" w:ascii="华文楷体" w:hAnsi="华文楷体" w:eastAsia="华文楷体"/>
            <w:sz w:val="28"/>
            <w:szCs w:val="28"/>
            <w:lang w:eastAsia="zh-CN"/>
          </w:rPr>
          <w:t>王</w:t>
        </w:r>
      </w:ins>
      <w:r>
        <w:rPr>
          <w:rFonts w:hint="eastAsia" w:ascii="华文楷体" w:hAnsi="华文楷体" w:eastAsia="华文楷体"/>
          <w:sz w:val="28"/>
          <w:szCs w:val="28"/>
        </w:rPr>
        <w:t>心</w:t>
      </w:r>
      <w:del w:id="883" w:author="Administrator" w:date="2015-11-23T11:59:47Z">
        <w:r>
          <w:rPr>
            <w:rFonts w:hint="eastAsia" w:ascii="华文楷体" w:hAnsi="华文楷体" w:eastAsia="华文楷体"/>
            <w:sz w:val="28"/>
            <w:szCs w:val="28"/>
          </w:rPr>
          <w:delText>索</w:delText>
        </w:r>
      </w:del>
      <w:ins w:id="884" w:author="Administrator" w:date="2015-11-23T11:59:47Z">
        <w:r>
          <w:rPr>
            <w:rFonts w:hint="eastAsia" w:ascii="华文楷体" w:hAnsi="华文楷体" w:eastAsia="华文楷体"/>
            <w:sz w:val="28"/>
            <w:szCs w:val="28"/>
            <w:lang w:eastAsia="zh-CN"/>
          </w:rPr>
          <w:t>所</w:t>
        </w:r>
      </w:ins>
      <w:r>
        <w:rPr>
          <w:rFonts w:hint="eastAsia" w:ascii="华文楷体" w:hAnsi="华文楷体" w:eastAsia="华文楷体"/>
          <w:sz w:val="28"/>
          <w:szCs w:val="28"/>
        </w:rPr>
        <w:t>有法分别，</w:t>
      </w:r>
      <w:del w:id="885" w:author="Administrator" w:date="2015-11-23T11:59:55Z">
        <w:r>
          <w:rPr>
            <w:rFonts w:hint="eastAsia" w:ascii="华文楷体" w:hAnsi="华文楷体" w:eastAsia="华文楷体"/>
            <w:sz w:val="28"/>
            <w:szCs w:val="28"/>
          </w:rPr>
          <w:delText>谁呀</w:delText>
        </w:r>
      </w:del>
      <w:ins w:id="886" w:author="Administrator" w:date="2015-11-23T11:59:55Z">
        <w:r>
          <w:rPr>
            <w:rFonts w:hint="eastAsia" w:ascii="华文楷体" w:hAnsi="华文楷体" w:eastAsia="华文楷体"/>
            <w:sz w:val="28"/>
            <w:szCs w:val="28"/>
            <w:lang w:eastAsia="zh-CN"/>
          </w:rPr>
          <w:t>所以</w:t>
        </w:r>
      </w:ins>
      <w:ins w:id="887" w:author="Administrator" w:date="2015-11-23T12:00:12Z">
        <w:r>
          <w:rPr>
            <w:rFonts w:hint="eastAsia" w:ascii="华文楷体" w:hAnsi="华文楷体" w:eastAsia="华文楷体"/>
            <w:sz w:val="28"/>
            <w:szCs w:val="28"/>
            <w:lang w:eastAsia="zh-CN"/>
          </w:rPr>
          <w:t>实际上</w:t>
        </w:r>
      </w:ins>
      <w:r>
        <w:rPr>
          <w:rFonts w:hint="eastAsia" w:ascii="华文楷体" w:hAnsi="华文楷体" w:eastAsia="华文楷体"/>
          <w:sz w:val="28"/>
          <w:szCs w:val="28"/>
        </w:rPr>
        <w:t>就是说是，</w:t>
      </w:r>
      <w:ins w:id="888" w:author="Administrator" w:date="2015-11-23T12:00:17Z">
        <w:r>
          <w:rPr>
            <w:rFonts w:hint="eastAsia" w:ascii="华文楷体" w:hAnsi="华文楷体" w:eastAsia="华文楷体"/>
            <w:sz w:val="28"/>
            <w:szCs w:val="28"/>
            <w:lang w:eastAsia="zh-CN"/>
          </w:rPr>
          <w:t>我们</w:t>
        </w:r>
      </w:ins>
      <w:r>
        <w:rPr>
          <w:rFonts w:hint="eastAsia" w:ascii="华文楷体" w:hAnsi="华文楷体" w:eastAsia="华文楷体"/>
          <w:sz w:val="28"/>
          <w:szCs w:val="28"/>
        </w:rPr>
        <w:t>有的时候在分别的宣讲时候呢说哦 这个是心</w:t>
      </w:r>
      <w:del w:id="889" w:author="Administrator" w:date="2015-11-23T12:00:32Z">
        <w:r>
          <w:rPr>
            <w:rFonts w:hint="eastAsia" w:ascii="华文楷体" w:hAnsi="华文楷体" w:eastAsia="华文楷体"/>
            <w:sz w:val="28"/>
            <w:szCs w:val="28"/>
          </w:rPr>
          <w:delText>亡</w:delText>
        </w:r>
      </w:del>
      <w:ins w:id="890" w:author="Administrator" w:date="2015-11-23T12:00:32Z">
        <w:r>
          <w:rPr>
            <w:rFonts w:hint="eastAsia" w:ascii="华文楷体" w:hAnsi="华文楷体" w:eastAsia="华文楷体"/>
            <w:sz w:val="28"/>
            <w:szCs w:val="28"/>
            <w:lang w:eastAsia="zh-CN"/>
          </w:rPr>
          <w:t>王</w:t>
        </w:r>
      </w:ins>
      <w:ins w:id="891" w:author="Administrator" w:date="2015-11-23T12:00:33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那个是心</w:t>
      </w:r>
      <w:del w:id="892" w:author="Administrator" w:date="2015-11-23T12:00:37Z">
        <w:r>
          <w:rPr>
            <w:rFonts w:hint="eastAsia" w:ascii="华文楷体" w:hAnsi="华文楷体" w:eastAsia="华文楷体"/>
            <w:sz w:val="28"/>
            <w:szCs w:val="28"/>
          </w:rPr>
          <w:delText xml:space="preserve">索 </w:delText>
        </w:r>
      </w:del>
      <w:ins w:id="893" w:author="Administrator" w:date="2015-11-23T12:00:37Z">
        <w:r>
          <w:rPr>
            <w:rFonts w:hint="eastAsia" w:ascii="华文楷体" w:hAnsi="华文楷体" w:eastAsia="华文楷体"/>
            <w:sz w:val="28"/>
            <w:szCs w:val="28"/>
            <w:lang w:eastAsia="zh-CN"/>
          </w:rPr>
          <w:t>所</w:t>
        </w:r>
      </w:ins>
      <w:ins w:id="894" w:author="Administrator" w:date="2015-11-23T12:00:38Z">
        <w:r>
          <w:rPr>
            <w:rFonts w:hint="eastAsia" w:ascii="华文楷体" w:hAnsi="华文楷体" w:eastAsia="华文楷体"/>
            <w:sz w:val="28"/>
            <w:szCs w:val="28"/>
            <w:lang w:eastAsia="zh-CN"/>
          </w:rPr>
          <w:t>，</w:t>
        </w:r>
      </w:ins>
      <w:r>
        <w:rPr>
          <w:rFonts w:hint="eastAsia" w:ascii="华文楷体" w:hAnsi="华文楷体" w:eastAsia="华文楷体"/>
          <w:sz w:val="28"/>
          <w:szCs w:val="28"/>
        </w:rPr>
        <w:t>好像说 好像</w:t>
      </w:r>
      <w:del w:id="895" w:author="Administrator" w:date="2015-11-23T12:00:55Z">
        <w:r>
          <w:rPr>
            <w:rFonts w:hint="eastAsia" w:ascii="华文楷体" w:hAnsi="华文楷体" w:eastAsia="华文楷体"/>
            <w:sz w:val="28"/>
            <w:szCs w:val="28"/>
          </w:rPr>
          <w:delText>是把他</w:delText>
        </w:r>
      </w:del>
      <w:ins w:id="896" w:author="Administrator" w:date="2015-11-23T12:00:55Z">
        <w:r>
          <w:rPr>
            <w:rFonts w:hint="eastAsia" w:ascii="华文楷体" w:hAnsi="华文楷体" w:eastAsia="华文楷体"/>
            <w:sz w:val="28"/>
            <w:szCs w:val="28"/>
            <w:lang w:eastAsia="zh-CN"/>
          </w:rPr>
          <w:t>两个</w:t>
        </w:r>
      </w:ins>
      <w:ins w:id="897" w:author="Administrator" w:date="2015-11-23T12:00:58Z">
        <w:r>
          <w:rPr>
            <w:rFonts w:hint="eastAsia" w:ascii="华文楷体" w:hAnsi="华文楷体" w:eastAsia="华文楷体"/>
            <w:sz w:val="28"/>
            <w:szCs w:val="28"/>
            <w:lang w:eastAsia="zh-CN"/>
          </w:rPr>
          <w:t>法</w:t>
        </w:r>
      </w:ins>
      <w:del w:id="898" w:author="Administrator" w:date="2015-11-23T12:01:02Z">
        <w:r>
          <w:rPr>
            <w:rFonts w:hint="eastAsia" w:ascii="华文楷体" w:hAnsi="华文楷体" w:eastAsia="华文楷体"/>
            <w:sz w:val="28"/>
            <w:szCs w:val="28"/>
          </w:rPr>
          <w:delText>们</w:delText>
        </w:r>
      </w:del>
      <w:r>
        <w:rPr>
          <w:rFonts w:hint="eastAsia" w:ascii="华文楷体" w:hAnsi="华文楷体" w:eastAsia="华文楷体"/>
          <w:sz w:val="28"/>
          <w:szCs w:val="28"/>
        </w:rPr>
        <w:t>分开的 。但是实际上啊就说任何一个心</w:t>
      </w:r>
      <w:del w:id="899" w:author="Administrator" w:date="2015-11-23T12:01:22Z">
        <w:r>
          <w:rPr>
            <w:rFonts w:hint="eastAsia" w:ascii="华文楷体" w:hAnsi="华文楷体" w:eastAsia="华文楷体"/>
            <w:sz w:val="28"/>
            <w:szCs w:val="28"/>
          </w:rPr>
          <w:delText>亡</w:delText>
        </w:r>
      </w:del>
      <w:ins w:id="900" w:author="Administrator" w:date="2015-11-23T12:01:22Z">
        <w:r>
          <w:rPr>
            <w:rFonts w:hint="eastAsia" w:ascii="华文楷体" w:hAnsi="华文楷体" w:eastAsia="华文楷体"/>
            <w:sz w:val="28"/>
            <w:szCs w:val="28"/>
            <w:lang w:eastAsia="zh-CN"/>
          </w:rPr>
          <w:t>王</w:t>
        </w:r>
      </w:ins>
      <w:r>
        <w:rPr>
          <w:rFonts w:hint="eastAsia" w:ascii="华文楷体" w:hAnsi="华文楷体" w:eastAsia="华文楷体"/>
          <w:sz w:val="28"/>
          <w:szCs w:val="28"/>
        </w:rPr>
        <w:t>都不可能单独产生，都是和心</w:t>
      </w:r>
      <w:del w:id="901" w:author="Administrator" w:date="2015-11-23T12:01:33Z">
        <w:r>
          <w:rPr>
            <w:rFonts w:hint="eastAsia" w:ascii="华文楷体" w:hAnsi="华文楷体" w:eastAsia="华文楷体"/>
            <w:sz w:val="28"/>
            <w:szCs w:val="28"/>
          </w:rPr>
          <w:delText>索</w:delText>
        </w:r>
      </w:del>
      <w:ins w:id="902" w:author="Administrator" w:date="2015-11-23T12:01:33Z">
        <w:r>
          <w:rPr>
            <w:rFonts w:hint="eastAsia" w:ascii="华文楷体" w:hAnsi="华文楷体" w:eastAsia="华文楷体"/>
            <w:sz w:val="28"/>
            <w:szCs w:val="28"/>
            <w:lang w:eastAsia="zh-CN"/>
          </w:rPr>
          <w:t>所</w:t>
        </w:r>
      </w:ins>
      <w:r>
        <w:rPr>
          <w:rFonts w:hint="eastAsia" w:ascii="华文楷体" w:hAnsi="华文楷体" w:eastAsia="华文楷体"/>
          <w:sz w:val="28"/>
          <w:szCs w:val="28"/>
        </w:rPr>
        <w:t>聚生的。啊都是和心索聚生的。所以说</w:t>
      </w:r>
      <w:del w:id="903" w:author="Administrator" w:date="2015-11-23T12:02:32Z">
        <w:r>
          <w:rPr>
            <w:rFonts w:hint="eastAsia" w:ascii="华文楷体" w:hAnsi="华文楷体" w:eastAsia="华文楷体"/>
            <w:sz w:val="28"/>
            <w:szCs w:val="28"/>
          </w:rPr>
          <w:delText>再</w:delText>
        </w:r>
      </w:del>
      <w:ins w:id="904" w:author="Administrator" w:date="2015-11-23T12:02:32Z">
        <w:r>
          <w:rPr>
            <w:rFonts w:hint="eastAsia" w:ascii="华文楷体" w:hAnsi="华文楷体" w:eastAsia="华文楷体"/>
            <w:sz w:val="28"/>
            <w:szCs w:val="28"/>
            <w:lang w:eastAsia="zh-CN"/>
          </w:rPr>
          <w:t>在</w:t>
        </w:r>
      </w:ins>
      <w:r>
        <w:rPr>
          <w:rFonts w:hint="eastAsia" w:ascii="华文楷体" w:hAnsi="华文楷体" w:eastAsia="华文楷体"/>
          <w:sz w:val="28"/>
          <w:szCs w:val="28"/>
        </w:rPr>
        <w:t>讲心</w:t>
      </w:r>
      <w:del w:id="905" w:author="Administrator" w:date="2015-11-23T12:02:22Z">
        <w:r>
          <w:rPr>
            <w:rFonts w:hint="eastAsia" w:ascii="华文楷体" w:hAnsi="华文楷体" w:eastAsia="华文楷体"/>
            <w:sz w:val="28"/>
            <w:szCs w:val="28"/>
          </w:rPr>
          <w:delText>索</w:delText>
        </w:r>
      </w:del>
      <w:ins w:id="906" w:author="Administrator" w:date="2015-11-23T12:02:22Z">
        <w:r>
          <w:rPr>
            <w:rFonts w:hint="eastAsia" w:ascii="华文楷体" w:hAnsi="华文楷体" w:eastAsia="华文楷体"/>
            <w:sz w:val="28"/>
            <w:szCs w:val="28"/>
            <w:lang w:eastAsia="zh-CN"/>
          </w:rPr>
          <w:t>所</w:t>
        </w:r>
      </w:ins>
      <w:r>
        <w:rPr>
          <w:rFonts w:hint="eastAsia" w:ascii="华文楷体" w:hAnsi="华文楷体" w:eastAsia="华文楷体"/>
          <w:sz w:val="28"/>
          <w:szCs w:val="28"/>
        </w:rPr>
        <w:t>法的时候呢，啊就是说五种变形心</w:t>
      </w:r>
      <w:del w:id="907" w:author="Administrator" w:date="2015-11-23T12:02:37Z">
        <w:r>
          <w:rPr>
            <w:rFonts w:hint="eastAsia" w:ascii="华文楷体" w:hAnsi="华文楷体" w:eastAsia="华文楷体"/>
            <w:sz w:val="28"/>
            <w:szCs w:val="28"/>
          </w:rPr>
          <w:delText>索</w:delText>
        </w:r>
      </w:del>
      <w:ins w:id="908" w:author="Administrator" w:date="2015-11-23T12:02:37Z">
        <w:r>
          <w:rPr>
            <w:rFonts w:hint="eastAsia" w:ascii="华文楷体" w:hAnsi="华文楷体" w:eastAsia="华文楷体"/>
            <w:sz w:val="28"/>
            <w:szCs w:val="28"/>
            <w:lang w:eastAsia="zh-CN"/>
          </w:rPr>
          <w:t>所</w:t>
        </w:r>
      </w:ins>
      <w:r>
        <w:rPr>
          <w:rFonts w:hint="eastAsia" w:ascii="华文楷体" w:hAnsi="华文楷体" w:eastAsia="华文楷体"/>
          <w:sz w:val="28"/>
          <w:szCs w:val="28"/>
        </w:rPr>
        <w:t>，他就是说这样一种心</w:t>
      </w:r>
      <w:del w:id="909" w:author="Administrator" w:date="2015-11-23T12:02:52Z">
        <w:r>
          <w:rPr>
            <w:rFonts w:hint="eastAsia" w:ascii="华文楷体" w:hAnsi="华文楷体" w:eastAsia="华文楷体"/>
            <w:sz w:val="28"/>
            <w:szCs w:val="28"/>
          </w:rPr>
          <w:delText>索</w:delText>
        </w:r>
      </w:del>
      <w:ins w:id="910" w:author="Administrator" w:date="2015-11-23T12:02:52Z">
        <w:r>
          <w:rPr>
            <w:rFonts w:hint="eastAsia" w:ascii="华文楷体" w:hAnsi="华文楷体" w:eastAsia="华文楷体"/>
            <w:sz w:val="28"/>
            <w:szCs w:val="28"/>
            <w:lang w:eastAsia="zh-CN"/>
          </w:rPr>
          <w:t>所</w:t>
        </w:r>
      </w:ins>
      <w:r>
        <w:rPr>
          <w:rFonts w:hint="eastAsia" w:ascii="华文楷体" w:hAnsi="华文楷体" w:eastAsia="华文楷体"/>
          <w:sz w:val="28"/>
          <w:szCs w:val="28"/>
        </w:rPr>
        <w:t>都是，它</w:t>
      </w:r>
      <w:ins w:id="911" w:author="Administrator" w:date="2015-11-23T12:02:48Z">
        <w:r>
          <w:rPr>
            <w:rFonts w:hint="eastAsia" w:ascii="华文楷体" w:hAnsi="华文楷体" w:eastAsia="华文楷体"/>
            <w:sz w:val="28"/>
            <w:szCs w:val="28"/>
            <w:lang w:eastAsia="zh-CN"/>
          </w:rPr>
          <w:t>都</w:t>
        </w:r>
      </w:ins>
      <w:r>
        <w:rPr>
          <w:rFonts w:hint="eastAsia" w:ascii="华文楷体" w:hAnsi="华文楷体" w:eastAsia="华文楷体"/>
          <w:sz w:val="28"/>
          <w:szCs w:val="28"/>
        </w:rPr>
        <w:t>有五类，他分别和不同的心</w:t>
      </w:r>
      <w:del w:id="912" w:author="Administrator" w:date="2015-11-23T12:03:00Z">
        <w:r>
          <w:rPr>
            <w:rFonts w:hint="eastAsia" w:ascii="华文楷体" w:hAnsi="华文楷体" w:eastAsia="华文楷体"/>
            <w:sz w:val="28"/>
            <w:szCs w:val="28"/>
          </w:rPr>
          <w:delText>亡</w:delText>
        </w:r>
      </w:del>
      <w:ins w:id="913" w:author="Administrator" w:date="2015-11-23T12:03:00Z">
        <w:r>
          <w:rPr>
            <w:rFonts w:hint="eastAsia" w:ascii="华文楷体" w:hAnsi="华文楷体" w:eastAsia="华文楷体"/>
            <w:sz w:val="28"/>
            <w:szCs w:val="28"/>
            <w:lang w:eastAsia="zh-CN"/>
          </w:rPr>
          <w:t>王</w:t>
        </w:r>
      </w:ins>
      <w:r>
        <w:rPr>
          <w:rFonts w:hint="eastAsia" w:ascii="华文楷体" w:hAnsi="华文楷体" w:eastAsia="华文楷体"/>
          <w:sz w:val="28"/>
          <w:szCs w:val="28"/>
        </w:rPr>
        <w:t>相应，就是说你这个心</w:t>
      </w:r>
      <w:del w:id="914" w:author="Administrator" w:date="2015-11-23T12:03:06Z">
        <w:r>
          <w:rPr>
            <w:rFonts w:hint="eastAsia" w:ascii="华文楷体" w:hAnsi="华文楷体" w:eastAsia="华文楷体"/>
            <w:sz w:val="28"/>
            <w:szCs w:val="28"/>
          </w:rPr>
          <w:delText>亡</w:delText>
        </w:r>
      </w:del>
      <w:ins w:id="915" w:author="Administrator" w:date="2015-11-23T12:03:06Z">
        <w:r>
          <w:rPr>
            <w:rFonts w:hint="eastAsia" w:ascii="华文楷体" w:hAnsi="华文楷体" w:eastAsia="华文楷体"/>
            <w:sz w:val="28"/>
            <w:szCs w:val="28"/>
            <w:lang w:eastAsia="zh-CN"/>
          </w:rPr>
          <w:t>王</w:t>
        </w:r>
      </w:ins>
      <w:r>
        <w:rPr>
          <w:rFonts w:hint="eastAsia" w:ascii="华文楷体" w:hAnsi="华文楷体" w:eastAsia="华文楷体"/>
          <w:sz w:val="28"/>
          <w:szCs w:val="28"/>
        </w:rPr>
        <w:t>产生的时候，必定是有和他的心</w:t>
      </w:r>
      <w:del w:id="916" w:author="Administrator" w:date="2015-11-23T12:03:16Z">
        <w:r>
          <w:rPr>
            <w:rFonts w:hint="eastAsia" w:ascii="华文楷体" w:hAnsi="华文楷体" w:eastAsia="华文楷体"/>
            <w:sz w:val="28"/>
            <w:szCs w:val="28"/>
          </w:rPr>
          <w:delText>索</w:delText>
        </w:r>
      </w:del>
      <w:ins w:id="917" w:author="Administrator" w:date="2015-11-23T12:03:16Z">
        <w:r>
          <w:rPr>
            <w:rFonts w:hint="eastAsia" w:ascii="华文楷体" w:hAnsi="华文楷体" w:eastAsia="华文楷体"/>
            <w:sz w:val="28"/>
            <w:szCs w:val="28"/>
            <w:lang w:eastAsia="zh-CN"/>
          </w:rPr>
          <w:t>所</w:t>
        </w:r>
      </w:ins>
      <w:r>
        <w:rPr>
          <w:rFonts w:hint="eastAsia" w:ascii="华文楷体" w:hAnsi="华文楷体" w:eastAsia="华文楷体"/>
          <w:sz w:val="28"/>
          <w:szCs w:val="28"/>
        </w:rPr>
        <w:t>同时产生的存在的，尤其是有</w:t>
      </w:r>
      <w:del w:id="918" w:author="Administrator" w:date="2015-11-23T12:03:30Z">
        <w:r>
          <w:rPr>
            <w:rFonts w:hint="eastAsia" w:ascii="华文楷体" w:hAnsi="华文楷体" w:eastAsia="华文楷体"/>
            <w:sz w:val="28"/>
            <w:szCs w:val="28"/>
          </w:rPr>
          <w:delText>10</w:delText>
        </w:r>
      </w:del>
      <w:ins w:id="919" w:author="Administrator" w:date="2015-11-23T12:03:30Z">
        <w:r>
          <w:rPr>
            <w:rFonts w:hint="eastAsia" w:ascii="华文楷体" w:hAnsi="华文楷体" w:eastAsia="华文楷体"/>
            <w:sz w:val="28"/>
            <w:szCs w:val="28"/>
            <w:lang w:eastAsia="zh-CN"/>
          </w:rPr>
          <w:t>十</w:t>
        </w:r>
      </w:ins>
      <w:r>
        <w:rPr>
          <w:rFonts w:hint="eastAsia" w:ascii="华文楷体" w:hAnsi="华文楷体" w:eastAsia="华文楷体"/>
          <w:sz w:val="28"/>
          <w:szCs w:val="28"/>
        </w:rPr>
        <w:t>类心</w:t>
      </w:r>
      <w:del w:id="920" w:author="Administrator" w:date="2015-11-23T12:03:34Z">
        <w:r>
          <w:rPr>
            <w:rFonts w:hint="eastAsia" w:ascii="华文楷体" w:hAnsi="华文楷体" w:eastAsia="华文楷体"/>
            <w:sz w:val="28"/>
            <w:szCs w:val="28"/>
          </w:rPr>
          <w:delText>索</w:delText>
        </w:r>
      </w:del>
      <w:ins w:id="921" w:author="Administrator" w:date="2015-11-23T12:03:34Z">
        <w:r>
          <w:rPr>
            <w:rFonts w:hint="eastAsia" w:ascii="华文楷体" w:hAnsi="华文楷体" w:eastAsia="华文楷体"/>
            <w:sz w:val="28"/>
            <w:szCs w:val="28"/>
            <w:lang w:eastAsia="zh-CN"/>
          </w:rPr>
          <w:t>所</w:t>
        </w:r>
      </w:ins>
      <w:r>
        <w:rPr>
          <w:rFonts w:hint="eastAsia" w:ascii="华文楷体" w:hAnsi="华文楷体" w:eastAsia="华文楷体"/>
          <w:sz w:val="28"/>
          <w:szCs w:val="28"/>
        </w:rPr>
        <w:t>他是和一切心同时产生，不管是什么心，只要你产生这个心，绝对有</w:t>
      </w:r>
      <w:del w:id="922" w:author="Administrator" w:date="2015-11-23T12:03:48Z">
        <w:r>
          <w:rPr>
            <w:rFonts w:hint="eastAsia" w:ascii="华文楷体" w:hAnsi="华文楷体" w:eastAsia="华文楷体"/>
            <w:sz w:val="28"/>
            <w:szCs w:val="28"/>
          </w:rPr>
          <w:delText>10</w:delText>
        </w:r>
      </w:del>
      <w:ins w:id="923" w:author="Administrator" w:date="2015-11-23T12:03:48Z">
        <w:r>
          <w:rPr>
            <w:rFonts w:hint="eastAsia" w:ascii="华文楷体" w:hAnsi="华文楷体" w:eastAsia="华文楷体"/>
            <w:sz w:val="28"/>
            <w:szCs w:val="28"/>
            <w:lang w:eastAsia="zh-CN"/>
          </w:rPr>
          <w:t>十</w:t>
        </w:r>
      </w:ins>
      <w:r>
        <w:rPr>
          <w:rFonts w:hint="eastAsia" w:ascii="华文楷体" w:hAnsi="华文楷体" w:eastAsia="华文楷体"/>
          <w:sz w:val="28"/>
          <w:szCs w:val="28"/>
        </w:rPr>
        <w:t>种心</w:t>
      </w:r>
      <w:del w:id="924" w:author="Administrator" w:date="2015-11-23T12:03:52Z">
        <w:r>
          <w:rPr>
            <w:rFonts w:hint="eastAsia" w:ascii="华文楷体" w:hAnsi="华文楷体" w:eastAsia="华文楷体"/>
            <w:sz w:val="28"/>
            <w:szCs w:val="28"/>
          </w:rPr>
          <w:delText>索</w:delText>
        </w:r>
      </w:del>
      <w:ins w:id="925" w:author="Administrator" w:date="2015-11-23T12:03:52Z">
        <w:r>
          <w:rPr>
            <w:rFonts w:hint="eastAsia" w:ascii="华文楷体" w:hAnsi="华文楷体" w:eastAsia="华文楷体"/>
            <w:sz w:val="28"/>
            <w:szCs w:val="28"/>
            <w:lang w:eastAsia="zh-CN"/>
          </w:rPr>
          <w:t>所</w:t>
        </w:r>
      </w:ins>
      <w:r>
        <w:rPr>
          <w:rFonts w:hint="eastAsia" w:ascii="华文楷体" w:hAnsi="华文楷体" w:eastAsia="华文楷体"/>
          <w:sz w:val="28"/>
          <w:szCs w:val="28"/>
        </w:rPr>
        <w:t>。所以说像这样讲的时候呢 我们就知道了第六识呢绝对是</w:t>
      </w:r>
      <w:del w:id="926" w:author="Administrator" w:date="2015-11-23T12:04:03Z">
        <w:r>
          <w:rPr>
            <w:rFonts w:hint="eastAsia" w:ascii="华文楷体" w:hAnsi="华文楷体" w:eastAsia="华文楷体"/>
            <w:sz w:val="28"/>
            <w:szCs w:val="28"/>
          </w:rPr>
          <w:delText>信心索</w:delText>
        </w:r>
      </w:del>
      <w:ins w:id="927" w:author="Administrator" w:date="2015-11-23T12:04:03Z">
        <w:r>
          <w:rPr>
            <w:rFonts w:hint="eastAsia" w:ascii="华文楷体" w:hAnsi="华文楷体" w:eastAsia="华文楷体"/>
            <w:sz w:val="28"/>
            <w:szCs w:val="28"/>
            <w:lang w:eastAsia="zh-CN"/>
          </w:rPr>
          <w:t>心心</w:t>
        </w:r>
      </w:ins>
      <w:ins w:id="928" w:author="Administrator" w:date="2015-11-23T12:04:04Z">
        <w:r>
          <w:rPr>
            <w:rFonts w:hint="eastAsia" w:ascii="华文楷体" w:hAnsi="华文楷体" w:eastAsia="华文楷体"/>
            <w:sz w:val="28"/>
            <w:szCs w:val="28"/>
            <w:lang w:eastAsia="zh-CN"/>
          </w:rPr>
          <w:t>所</w:t>
        </w:r>
      </w:ins>
      <w:r>
        <w:rPr>
          <w:rFonts w:hint="eastAsia" w:ascii="华文楷体" w:hAnsi="华文楷体" w:eastAsia="华文楷体"/>
          <w:sz w:val="28"/>
          <w:szCs w:val="28"/>
        </w:rPr>
        <w:t>，心和心</w:t>
      </w:r>
      <w:del w:id="929" w:author="Administrator" w:date="2015-11-23T12:04:08Z">
        <w:r>
          <w:rPr>
            <w:rFonts w:hint="eastAsia" w:ascii="华文楷体" w:hAnsi="华文楷体" w:eastAsia="华文楷体"/>
            <w:sz w:val="28"/>
            <w:szCs w:val="28"/>
          </w:rPr>
          <w:delText>索</w:delText>
        </w:r>
      </w:del>
      <w:ins w:id="930" w:author="Administrator" w:date="2015-11-23T12:04:08Z">
        <w:r>
          <w:rPr>
            <w:rFonts w:hint="eastAsia" w:ascii="华文楷体" w:hAnsi="华文楷体" w:eastAsia="华文楷体"/>
            <w:sz w:val="28"/>
            <w:szCs w:val="28"/>
            <w:lang w:eastAsia="zh-CN"/>
          </w:rPr>
          <w:t>所</w:t>
        </w:r>
      </w:ins>
      <w:del w:id="931" w:author="Administrator" w:date="2015-11-23T12:04:28Z">
        <w:r>
          <w:rPr>
            <w:rFonts w:hint="eastAsia" w:ascii="华文楷体" w:hAnsi="华文楷体" w:eastAsia="华文楷体"/>
            <w:sz w:val="28"/>
            <w:szCs w:val="28"/>
          </w:rPr>
          <w:delText>具体的能源</w:delText>
        </w:r>
      </w:del>
      <w:ins w:id="932" w:author="Administrator" w:date="2015-11-23T12:04:28Z">
        <w:r>
          <w:rPr>
            <w:rFonts w:hint="eastAsia" w:ascii="华文楷体" w:hAnsi="华文楷体" w:eastAsia="华文楷体"/>
            <w:sz w:val="28"/>
            <w:szCs w:val="28"/>
            <w:lang w:eastAsia="zh-CN"/>
          </w:rPr>
          <w:t>聚集</w:t>
        </w:r>
      </w:ins>
      <w:ins w:id="933" w:author="Administrator" w:date="2015-11-23T12:04:32Z">
        <w:r>
          <w:rPr>
            <w:rFonts w:hint="eastAsia" w:ascii="华文楷体" w:hAnsi="华文楷体" w:eastAsia="华文楷体"/>
            <w:sz w:val="28"/>
            <w:szCs w:val="28"/>
            <w:lang w:eastAsia="zh-CN"/>
          </w:rPr>
          <w:t>的能</w:t>
        </w:r>
      </w:ins>
      <w:ins w:id="934" w:author="Administrator" w:date="2015-11-23T12:04:34Z">
        <w:r>
          <w:rPr>
            <w:rFonts w:hint="eastAsia" w:ascii="华文楷体" w:hAnsi="华文楷体" w:eastAsia="华文楷体"/>
            <w:sz w:val="28"/>
            <w:szCs w:val="28"/>
            <w:lang w:eastAsia="zh-CN"/>
          </w:rPr>
          <w:t>缘</w:t>
        </w:r>
      </w:ins>
      <w:ins w:id="935" w:author="Administrator" w:date="2015-11-23T12:04:36Z">
        <w:r>
          <w:rPr>
            <w:rFonts w:hint="eastAsia" w:ascii="华文楷体" w:hAnsi="华文楷体" w:eastAsia="华文楷体"/>
            <w:sz w:val="28"/>
            <w:szCs w:val="28"/>
            <w:lang w:eastAsia="zh-CN"/>
          </w:rPr>
          <w:t>，</w:t>
        </w:r>
      </w:ins>
      <w:r>
        <w:rPr>
          <w:rFonts w:hint="eastAsia" w:ascii="华文楷体" w:hAnsi="华文楷体" w:eastAsia="华文楷体"/>
          <w:sz w:val="28"/>
          <w:szCs w:val="28"/>
        </w:rPr>
        <w:t>把这个安</w:t>
      </w:r>
      <w:del w:id="936" w:author="Administrator" w:date="2015-11-23T12:04:40Z">
        <w:r>
          <w:rPr>
            <w:rFonts w:hint="eastAsia" w:ascii="华文楷体" w:hAnsi="华文楷体" w:eastAsia="华文楷体"/>
            <w:sz w:val="28"/>
            <w:szCs w:val="28"/>
          </w:rPr>
          <w:delText>利</w:delText>
        </w:r>
      </w:del>
      <w:ins w:id="937" w:author="Administrator" w:date="2015-11-23T12:04:40Z">
        <w:r>
          <w:rPr>
            <w:rFonts w:hint="eastAsia" w:ascii="华文楷体" w:hAnsi="华文楷体" w:eastAsia="华文楷体"/>
            <w:sz w:val="28"/>
            <w:szCs w:val="28"/>
            <w:lang w:eastAsia="zh-CN"/>
          </w:rPr>
          <w:t>立</w:t>
        </w:r>
      </w:ins>
      <w:r>
        <w:rPr>
          <w:rFonts w:hint="eastAsia" w:ascii="华文楷体" w:hAnsi="华文楷体" w:eastAsia="华文楷体"/>
          <w:sz w:val="28"/>
          <w:szCs w:val="28"/>
        </w:rPr>
        <w:t>成第六识的，如果是把</w:t>
      </w:r>
      <w:del w:id="938" w:author="Administrator" w:date="2015-11-23T12:04:56Z">
        <w:r>
          <w:rPr>
            <w:rFonts w:hint="eastAsia" w:ascii="华文楷体" w:hAnsi="华文楷体" w:eastAsia="华文楷体"/>
            <w:sz w:val="28"/>
            <w:szCs w:val="28"/>
          </w:rPr>
          <w:delText>信心索</w:delText>
        </w:r>
      </w:del>
      <w:ins w:id="939" w:author="Administrator" w:date="2015-11-23T12:04:56Z">
        <w:r>
          <w:rPr>
            <w:rFonts w:hint="eastAsia" w:ascii="华文楷体" w:hAnsi="华文楷体" w:eastAsia="华文楷体"/>
            <w:sz w:val="28"/>
            <w:szCs w:val="28"/>
            <w:lang w:eastAsia="zh-CN"/>
          </w:rPr>
          <w:t>心心所</w:t>
        </w:r>
      </w:ins>
      <w:r>
        <w:rPr>
          <w:rFonts w:hint="eastAsia" w:ascii="华文楷体" w:hAnsi="华文楷体" w:eastAsia="华文楷体"/>
          <w:sz w:val="28"/>
          <w:szCs w:val="28"/>
        </w:rPr>
        <w:t>这种能</w:t>
      </w:r>
      <w:del w:id="940" w:author="Administrator" w:date="2015-11-23T12:05:04Z">
        <w:r>
          <w:rPr>
            <w:rFonts w:hint="eastAsia" w:ascii="华文楷体" w:hAnsi="华文楷体" w:eastAsia="华文楷体"/>
            <w:sz w:val="28"/>
            <w:szCs w:val="28"/>
          </w:rPr>
          <w:delText>源</w:delText>
        </w:r>
      </w:del>
      <w:ins w:id="941" w:author="Administrator" w:date="2015-11-23T12:05:04Z">
        <w:r>
          <w:rPr>
            <w:rFonts w:hint="eastAsia" w:ascii="华文楷体" w:hAnsi="华文楷体" w:eastAsia="华文楷体"/>
            <w:sz w:val="28"/>
            <w:szCs w:val="28"/>
            <w:lang w:eastAsia="zh-CN"/>
          </w:rPr>
          <w:t>缘</w:t>
        </w:r>
      </w:ins>
      <w:r>
        <w:rPr>
          <w:rFonts w:hint="eastAsia" w:ascii="华文楷体" w:hAnsi="华文楷体" w:eastAsia="华文楷体"/>
          <w:sz w:val="28"/>
          <w:szCs w:val="28"/>
        </w:rPr>
        <w:t>安</w:t>
      </w:r>
      <w:del w:id="942" w:author="Administrator" w:date="2015-11-23T12:05:01Z">
        <w:r>
          <w:rPr>
            <w:rFonts w:hint="eastAsia" w:ascii="华文楷体" w:hAnsi="华文楷体" w:eastAsia="华文楷体"/>
            <w:sz w:val="28"/>
            <w:szCs w:val="28"/>
          </w:rPr>
          <w:delText>利</w:delText>
        </w:r>
      </w:del>
      <w:ins w:id="943" w:author="Administrator" w:date="2015-11-23T12:05:01Z">
        <w:r>
          <w:rPr>
            <w:rFonts w:hint="eastAsia" w:ascii="华文楷体" w:hAnsi="华文楷体" w:eastAsia="华文楷体"/>
            <w:sz w:val="28"/>
            <w:szCs w:val="28"/>
            <w:lang w:eastAsia="zh-CN"/>
          </w:rPr>
          <w:t>立</w:t>
        </w:r>
      </w:ins>
      <w:r>
        <w:rPr>
          <w:rFonts w:hint="eastAsia" w:ascii="华文楷体" w:hAnsi="华文楷体" w:eastAsia="华文楷体"/>
          <w:sz w:val="28"/>
          <w:szCs w:val="28"/>
        </w:rPr>
        <w:t>成第六识的话，我们就直接可以知道 哦第六识</w:t>
      </w:r>
      <w:del w:id="944" w:author="Administrator" w:date="2015-11-23T12:05:29Z">
        <w:r>
          <w:rPr>
            <w:rFonts w:hint="eastAsia" w:ascii="华文楷体" w:hAnsi="华文楷体" w:eastAsia="华文楷体"/>
            <w:sz w:val="28"/>
            <w:szCs w:val="28"/>
          </w:rPr>
          <w:delText>他</w:delText>
        </w:r>
      </w:del>
      <w:ins w:id="945" w:author="Administrator" w:date="2015-11-23T12:05:29Z">
        <w:r>
          <w:rPr>
            <w:rFonts w:hint="eastAsia" w:ascii="华文楷体" w:hAnsi="华文楷体" w:eastAsia="华文楷体"/>
            <w:sz w:val="28"/>
            <w:szCs w:val="28"/>
            <w:lang w:eastAsia="zh-CN"/>
          </w:rPr>
          <w:t>它</w:t>
        </w:r>
      </w:ins>
      <w:ins w:id="946" w:author="Administrator" w:date="2015-11-23T12:05:26Z">
        <w:r>
          <w:rPr>
            <w:rFonts w:hint="eastAsia" w:ascii="华文楷体" w:hAnsi="华文楷体" w:eastAsia="华文楷体"/>
            <w:sz w:val="28"/>
            <w:szCs w:val="28"/>
            <w:lang w:eastAsia="zh-CN"/>
          </w:rPr>
          <w:t>就</w:t>
        </w:r>
      </w:ins>
      <w:r>
        <w:rPr>
          <w:rFonts w:hint="eastAsia" w:ascii="华文楷体" w:hAnsi="华文楷体" w:eastAsia="华文楷体"/>
          <w:sz w:val="28"/>
          <w:szCs w:val="28"/>
        </w:rPr>
        <w:t>不是实一的 为什么呢</w:t>
      </w:r>
      <w:del w:id="947" w:author="Administrator" w:date="2015-11-23T12:05:33Z">
        <w:r>
          <w:rPr>
            <w:rFonts w:hint="eastAsia" w:ascii="华文楷体" w:hAnsi="华文楷体" w:eastAsia="华文楷体"/>
            <w:sz w:val="28"/>
            <w:szCs w:val="28"/>
          </w:rPr>
          <w:delText xml:space="preserve"> </w:delText>
        </w:r>
      </w:del>
      <w:ins w:id="948" w:author="Administrator" w:date="2015-11-23T12:05:33Z">
        <w:r>
          <w:rPr>
            <w:rFonts w:hint="eastAsia" w:ascii="华文楷体" w:hAnsi="华文楷体" w:eastAsia="华文楷体"/>
            <w:sz w:val="28"/>
            <w:szCs w:val="28"/>
            <w:lang w:eastAsia="zh-CN"/>
          </w:rPr>
          <w:t>？</w:t>
        </w:r>
      </w:ins>
      <w:del w:id="949" w:author="Administrator" w:date="2015-11-23T12:06:25Z">
        <w:r>
          <w:rPr>
            <w:rFonts w:hint="eastAsia" w:ascii="华文楷体" w:hAnsi="华文楷体" w:eastAsia="华文楷体"/>
            <w:sz w:val="28"/>
            <w:szCs w:val="28"/>
          </w:rPr>
          <w:delText>时候</w:delText>
        </w:r>
      </w:del>
      <w:ins w:id="950" w:author="Administrator" w:date="2015-11-23T12:06:25Z">
        <w:r>
          <w:rPr>
            <w:rFonts w:hint="eastAsia" w:ascii="华文楷体" w:hAnsi="华文楷体" w:eastAsia="华文楷体"/>
            <w:sz w:val="28"/>
            <w:szCs w:val="28"/>
            <w:lang w:eastAsia="zh-CN"/>
          </w:rPr>
          <w:t>是</w:t>
        </w:r>
      </w:ins>
      <w:r>
        <w:rPr>
          <w:rFonts w:hint="eastAsia" w:ascii="华文楷体" w:hAnsi="华文楷体" w:eastAsia="华文楷体"/>
          <w:sz w:val="28"/>
          <w:szCs w:val="28"/>
        </w:rPr>
        <w:t>因为把</w:t>
      </w:r>
      <w:del w:id="951" w:author="Administrator" w:date="2015-11-23T12:06:12Z">
        <w:r>
          <w:rPr>
            <w:rFonts w:hint="eastAsia" w:ascii="华文楷体" w:hAnsi="华文楷体" w:eastAsia="华文楷体"/>
            <w:sz w:val="28"/>
            <w:szCs w:val="28"/>
          </w:rPr>
          <w:delText>信心</w:delText>
        </w:r>
      </w:del>
      <w:ins w:id="952" w:author="Administrator" w:date="2015-11-23T12:06:12Z">
        <w:r>
          <w:rPr>
            <w:rFonts w:hint="eastAsia" w:ascii="华文楷体" w:hAnsi="华文楷体" w:eastAsia="华文楷体"/>
            <w:sz w:val="28"/>
            <w:szCs w:val="28"/>
            <w:lang w:eastAsia="zh-CN"/>
          </w:rPr>
          <w:t>心心</w:t>
        </w:r>
      </w:ins>
      <w:r>
        <w:rPr>
          <w:rFonts w:hint="eastAsia" w:ascii="华文楷体" w:hAnsi="华文楷体" w:eastAsia="华文楷体"/>
          <w:sz w:val="28"/>
          <w:szCs w:val="28"/>
        </w:rPr>
        <w:t>所得能</w:t>
      </w:r>
      <w:del w:id="953" w:author="Administrator" w:date="2015-11-23T12:06:16Z">
        <w:r>
          <w:rPr>
            <w:rFonts w:hint="eastAsia" w:ascii="华文楷体" w:hAnsi="华文楷体" w:eastAsia="华文楷体"/>
            <w:sz w:val="28"/>
            <w:szCs w:val="28"/>
          </w:rPr>
          <w:delText>源</w:delText>
        </w:r>
      </w:del>
      <w:ins w:id="954" w:author="Administrator" w:date="2015-11-23T12:06:16Z">
        <w:r>
          <w:rPr>
            <w:rFonts w:hint="eastAsia" w:ascii="华文楷体" w:hAnsi="华文楷体" w:eastAsia="华文楷体"/>
            <w:sz w:val="28"/>
            <w:szCs w:val="28"/>
            <w:lang w:eastAsia="zh-CN"/>
          </w:rPr>
          <w:t>缘</w:t>
        </w:r>
      </w:ins>
      <w:ins w:id="955" w:author="Administrator" w:date="2015-11-23T12:06:31Z">
        <w:r>
          <w:rPr>
            <w:rFonts w:hint="eastAsia" w:ascii="华文楷体" w:hAnsi="华文楷体" w:eastAsia="华文楷体"/>
            <w:sz w:val="28"/>
            <w:szCs w:val="28"/>
            <w:lang w:eastAsia="zh-CN"/>
          </w:rPr>
          <w:t>，</w:t>
        </w:r>
      </w:ins>
      <w:ins w:id="956" w:author="Administrator" w:date="2015-11-23T12:06:33Z">
        <w:r>
          <w:rPr>
            <w:rFonts w:hint="eastAsia" w:ascii="华文楷体" w:hAnsi="华文楷体" w:eastAsia="华文楷体"/>
            <w:sz w:val="28"/>
            <w:szCs w:val="28"/>
            <w:lang w:eastAsia="zh-CN"/>
          </w:rPr>
          <w:t>这个</w:t>
        </w:r>
      </w:ins>
      <w:del w:id="957" w:author="Administrator" w:date="2015-11-23T12:06:40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心</w:t>
      </w:r>
      <w:del w:id="958" w:author="Administrator" w:date="2015-11-23T12:06:37Z">
        <w:r>
          <w:rPr>
            <w:rFonts w:hint="eastAsia" w:ascii="华文楷体" w:hAnsi="华文楷体" w:eastAsia="华文楷体"/>
            <w:sz w:val="28"/>
            <w:szCs w:val="28"/>
          </w:rPr>
          <w:delText>索</w:delText>
        </w:r>
      </w:del>
      <w:ins w:id="959" w:author="Administrator" w:date="2015-11-23T12:06:37Z">
        <w:r>
          <w:rPr>
            <w:rFonts w:hint="eastAsia" w:ascii="华文楷体" w:hAnsi="华文楷体" w:eastAsia="华文楷体"/>
            <w:sz w:val="28"/>
            <w:szCs w:val="28"/>
            <w:lang w:eastAsia="zh-CN"/>
          </w:rPr>
          <w:t>所</w:t>
        </w:r>
      </w:ins>
      <w:r>
        <w:rPr>
          <w:rFonts w:hint="eastAsia" w:ascii="华文楷体" w:hAnsi="华文楷体" w:eastAsia="华文楷体"/>
          <w:sz w:val="28"/>
          <w:szCs w:val="28"/>
        </w:rPr>
        <w:t>我们前面讲</w:t>
      </w:r>
      <w:ins w:id="960" w:author="Administrator" w:date="2015-11-23T12:06:46Z">
        <w:r>
          <w:rPr>
            <w:rFonts w:hint="eastAsia" w:ascii="华文楷体" w:hAnsi="华文楷体" w:eastAsia="华文楷体"/>
            <w:sz w:val="28"/>
            <w:szCs w:val="28"/>
            <w:lang w:eastAsia="zh-CN"/>
          </w:rPr>
          <w:t>了</w:t>
        </w:r>
      </w:ins>
      <w:ins w:id="961" w:author="Administrator" w:date="2015-11-23T12:06:47Z">
        <w:r>
          <w:rPr>
            <w:rFonts w:hint="eastAsia" w:ascii="华文楷体" w:hAnsi="华文楷体" w:eastAsia="华文楷体"/>
            <w:sz w:val="28"/>
            <w:szCs w:val="28"/>
            <w:lang w:eastAsia="zh-CN"/>
          </w:rPr>
          <w:t>，</w:t>
        </w:r>
      </w:ins>
      <w:del w:id="962" w:author="Administrator" w:date="2015-11-23T12:06:45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反正你一个心</w:t>
      </w:r>
      <w:del w:id="963" w:author="Administrator" w:date="2015-11-23T12:06:56Z">
        <w:r>
          <w:rPr>
            <w:rFonts w:hint="eastAsia" w:ascii="华文楷体" w:hAnsi="华文楷体" w:eastAsia="华文楷体"/>
            <w:sz w:val="28"/>
            <w:szCs w:val="28"/>
          </w:rPr>
          <w:delText>亡</w:delText>
        </w:r>
      </w:del>
      <w:ins w:id="964" w:author="Administrator" w:date="2015-11-23T12:06:56Z">
        <w:r>
          <w:rPr>
            <w:rFonts w:hint="eastAsia" w:ascii="华文楷体" w:hAnsi="华文楷体" w:eastAsia="华文楷体"/>
            <w:sz w:val="28"/>
            <w:szCs w:val="28"/>
            <w:lang w:eastAsia="zh-CN"/>
          </w:rPr>
          <w:t>王</w:t>
        </w:r>
      </w:ins>
      <w:r>
        <w:rPr>
          <w:rFonts w:hint="eastAsia" w:ascii="华文楷体" w:hAnsi="华文楷体" w:eastAsia="华文楷体"/>
          <w:sz w:val="28"/>
          <w:szCs w:val="28"/>
        </w:rPr>
        <w:t>至少有</w:t>
      </w:r>
      <w:del w:id="965" w:author="Administrator" w:date="2015-11-23T12:07:00Z">
        <w:r>
          <w:rPr>
            <w:rFonts w:hint="eastAsia" w:ascii="华文楷体" w:hAnsi="华文楷体" w:eastAsia="华文楷体"/>
            <w:sz w:val="28"/>
            <w:szCs w:val="28"/>
          </w:rPr>
          <w:delText>10</w:delText>
        </w:r>
      </w:del>
      <w:ins w:id="966" w:author="Administrator" w:date="2015-11-23T12:07:00Z">
        <w:r>
          <w:rPr>
            <w:rFonts w:hint="eastAsia" w:ascii="华文楷体" w:hAnsi="华文楷体" w:eastAsia="华文楷体"/>
            <w:sz w:val="28"/>
            <w:szCs w:val="28"/>
            <w:lang w:eastAsia="zh-CN"/>
          </w:rPr>
          <w:t>十</w:t>
        </w:r>
      </w:ins>
      <w:r>
        <w:rPr>
          <w:rFonts w:hint="eastAsia" w:ascii="华文楷体" w:hAnsi="华文楷体" w:eastAsia="华文楷体"/>
          <w:sz w:val="28"/>
          <w:szCs w:val="28"/>
        </w:rPr>
        <w:t>种心</w:t>
      </w:r>
      <w:del w:id="967" w:author="Administrator" w:date="2015-11-23T12:07:04Z">
        <w:r>
          <w:rPr>
            <w:rFonts w:hint="eastAsia" w:ascii="华文楷体" w:hAnsi="华文楷体" w:eastAsia="华文楷体"/>
            <w:sz w:val="28"/>
            <w:szCs w:val="28"/>
          </w:rPr>
          <w:delText>索</w:delText>
        </w:r>
      </w:del>
      <w:ins w:id="968" w:author="Administrator" w:date="2015-11-23T12:07:04Z">
        <w:r>
          <w:rPr>
            <w:rFonts w:hint="eastAsia" w:ascii="华文楷体" w:hAnsi="华文楷体" w:eastAsia="华文楷体"/>
            <w:sz w:val="28"/>
            <w:szCs w:val="28"/>
            <w:lang w:eastAsia="zh-CN"/>
          </w:rPr>
          <w:t>所</w:t>
        </w:r>
      </w:ins>
      <w:ins w:id="969" w:author="Administrator" w:date="2015-11-23T12:07:05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任何一种心</w:t>
      </w:r>
      <w:del w:id="970" w:author="Administrator" w:date="2015-11-23T12:07:09Z">
        <w:r>
          <w:rPr>
            <w:rFonts w:hint="eastAsia" w:ascii="华文楷体" w:hAnsi="华文楷体" w:eastAsia="华文楷体"/>
            <w:sz w:val="28"/>
            <w:szCs w:val="28"/>
          </w:rPr>
          <w:delText>亡</w:delText>
        </w:r>
      </w:del>
      <w:ins w:id="971" w:author="Administrator" w:date="2015-11-23T12:07:09Z">
        <w:r>
          <w:rPr>
            <w:rFonts w:hint="eastAsia" w:ascii="华文楷体" w:hAnsi="华文楷体" w:eastAsia="华文楷体"/>
            <w:sz w:val="28"/>
            <w:szCs w:val="28"/>
            <w:lang w:eastAsia="zh-CN"/>
          </w:rPr>
          <w:t>王</w:t>
        </w:r>
      </w:ins>
      <w:r>
        <w:rPr>
          <w:rFonts w:hint="eastAsia" w:ascii="华文楷体" w:hAnsi="华文楷体" w:eastAsia="华文楷体"/>
          <w:sz w:val="28"/>
          <w:szCs w:val="28"/>
        </w:rPr>
        <w:t>产生的时候 都有</w:t>
      </w:r>
      <w:del w:id="972" w:author="Administrator" w:date="2015-11-23T12:07:25Z">
        <w:r>
          <w:rPr>
            <w:rFonts w:hint="eastAsia" w:ascii="华文楷体" w:hAnsi="华文楷体" w:eastAsia="华文楷体"/>
            <w:sz w:val="28"/>
            <w:szCs w:val="28"/>
          </w:rPr>
          <w:delText>始终</w:delText>
        </w:r>
      </w:del>
      <w:ins w:id="973" w:author="Administrator" w:date="2015-11-23T12:07:25Z">
        <w:r>
          <w:rPr>
            <w:rFonts w:hint="eastAsia" w:ascii="华文楷体" w:hAnsi="华文楷体" w:eastAsia="华文楷体"/>
            <w:sz w:val="28"/>
            <w:szCs w:val="28"/>
            <w:lang w:eastAsia="zh-CN"/>
          </w:rPr>
          <w:t>十种</w:t>
        </w:r>
      </w:ins>
      <w:r>
        <w:rPr>
          <w:rFonts w:hint="eastAsia" w:ascii="华文楷体" w:hAnsi="华文楷体" w:eastAsia="华文楷体"/>
          <w:sz w:val="28"/>
          <w:szCs w:val="28"/>
        </w:rPr>
        <w:t>心</w:t>
      </w:r>
      <w:del w:id="974" w:author="Administrator" w:date="2015-11-23T12:07:29Z">
        <w:r>
          <w:rPr>
            <w:rFonts w:hint="eastAsia" w:ascii="华文楷体" w:hAnsi="华文楷体" w:eastAsia="华文楷体"/>
            <w:sz w:val="28"/>
            <w:szCs w:val="28"/>
          </w:rPr>
          <w:delText>索</w:delText>
        </w:r>
      </w:del>
      <w:ins w:id="975" w:author="Administrator" w:date="2015-11-23T12:07:29Z">
        <w:r>
          <w:rPr>
            <w:rFonts w:hint="eastAsia" w:ascii="华文楷体" w:hAnsi="华文楷体" w:eastAsia="华文楷体"/>
            <w:sz w:val="28"/>
            <w:szCs w:val="28"/>
            <w:lang w:eastAsia="zh-CN"/>
          </w:rPr>
          <w:t>所</w:t>
        </w:r>
      </w:ins>
      <w:r>
        <w:rPr>
          <w:rFonts w:hint="eastAsia" w:ascii="华文楷体" w:hAnsi="华文楷体" w:eastAsia="华文楷体"/>
          <w:sz w:val="28"/>
          <w:szCs w:val="28"/>
        </w:rPr>
        <w:t>和他聚生</w:t>
      </w:r>
      <w:ins w:id="976" w:author="Administrator" w:date="2015-11-23T12:07:33Z">
        <w:r>
          <w:rPr>
            <w:rFonts w:hint="eastAsia" w:ascii="华文楷体" w:hAnsi="华文楷体" w:eastAsia="华文楷体"/>
            <w:sz w:val="28"/>
            <w:szCs w:val="28"/>
            <w:lang w:eastAsia="zh-CN"/>
          </w:rPr>
          <w:t>，</w:t>
        </w:r>
      </w:ins>
      <w:ins w:id="977" w:author="Administrator" w:date="2015-11-23T12:07:39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 xml:space="preserve"> 都是有这样的</w:t>
      </w:r>
      <w:ins w:id="978" w:author="Administrator" w:date="2015-11-23T12:07:50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所以说你这个第六识你是</w:t>
      </w:r>
      <w:ins w:id="979" w:author="Administrator" w:date="2015-11-23T12:07:53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如果你的这个心</w:t>
      </w:r>
      <w:del w:id="980" w:author="Administrator" w:date="2015-11-23T12:07:48Z">
        <w:r>
          <w:rPr>
            <w:rFonts w:hint="eastAsia" w:ascii="华文楷体" w:hAnsi="华文楷体" w:eastAsia="华文楷体"/>
            <w:sz w:val="28"/>
            <w:szCs w:val="28"/>
          </w:rPr>
          <w:delText>亡</w:delText>
        </w:r>
      </w:del>
      <w:ins w:id="981" w:author="Administrator" w:date="2015-11-23T12:07:48Z">
        <w:r>
          <w:rPr>
            <w:rFonts w:hint="eastAsia" w:ascii="华文楷体" w:hAnsi="华文楷体" w:eastAsia="华文楷体"/>
            <w:sz w:val="28"/>
            <w:szCs w:val="28"/>
            <w:lang w:eastAsia="zh-CN"/>
          </w:rPr>
          <w:t>王</w:t>
        </w:r>
      </w:ins>
      <w:r>
        <w:rPr>
          <w:rFonts w:hint="eastAsia" w:ascii="华文楷体" w:hAnsi="华文楷体" w:eastAsia="华文楷体"/>
          <w:sz w:val="28"/>
          <w:szCs w:val="28"/>
        </w:rPr>
        <w:t xml:space="preserve">算一个 </w:t>
      </w:r>
      <w:ins w:id="982" w:author="Administrator" w:date="2015-11-23T12:07:57Z">
        <w:r>
          <w:rPr>
            <w:rFonts w:hint="eastAsia" w:ascii="华文楷体" w:hAnsi="华文楷体" w:eastAsia="华文楷体"/>
            <w:sz w:val="28"/>
            <w:szCs w:val="28"/>
            <w:lang w:eastAsia="zh-CN"/>
          </w:rPr>
          <w:t>，</w:t>
        </w:r>
      </w:ins>
      <w:del w:id="983" w:author="Administrator" w:date="2015-11-23T12:08:06Z">
        <w:r>
          <w:rPr>
            <w:rFonts w:hint="eastAsia" w:ascii="华文楷体" w:hAnsi="华文楷体" w:eastAsia="华文楷体"/>
            <w:sz w:val="28"/>
            <w:szCs w:val="28"/>
          </w:rPr>
          <w:delText>始终</w:delText>
        </w:r>
      </w:del>
      <w:ins w:id="984" w:author="Administrator" w:date="2015-11-23T12:08:06Z">
        <w:r>
          <w:rPr>
            <w:rFonts w:hint="eastAsia" w:ascii="华文楷体" w:hAnsi="华文楷体" w:eastAsia="华文楷体"/>
            <w:sz w:val="28"/>
            <w:szCs w:val="28"/>
            <w:lang w:eastAsia="zh-CN"/>
          </w:rPr>
          <w:t>十种</w:t>
        </w:r>
      </w:ins>
      <w:r>
        <w:rPr>
          <w:rFonts w:hint="eastAsia" w:ascii="华文楷体" w:hAnsi="华文楷体" w:eastAsia="华文楷体"/>
          <w:sz w:val="28"/>
          <w:szCs w:val="28"/>
        </w:rPr>
        <w:t>心</w:t>
      </w:r>
      <w:del w:id="985" w:author="Administrator" w:date="2015-11-23T12:08:02Z">
        <w:r>
          <w:rPr>
            <w:rFonts w:hint="eastAsia" w:ascii="华文楷体" w:hAnsi="华文楷体" w:eastAsia="华文楷体"/>
            <w:sz w:val="28"/>
            <w:szCs w:val="28"/>
          </w:rPr>
          <w:delText>索</w:delText>
        </w:r>
      </w:del>
      <w:ins w:id="986" w:author="Administrator" w:date="2015-11-23T12:08:02Z">
        <w:r>
          <w:rPr>
            <w:rFonts w:hint="eastAsia" w:ascii="华文楷体" w:hAnsi="华文楷体" w:eastAsia="华文楷体"/>
            <w:sz w:val="28"/>
            <w:szCs w:val="28"/>
            <w:lang w:eastAsia="zh-CN"/>
          </w:rPr>
          <w:t>所</w:t>
        </w:r>
      </w:ins>
      <w:r>
        <w:rPr>
          <w:rFonts w:hint="eastAsia" w:ascii="华文楷体" w:hAnsi="华文楷体" w:eastAsia="华文楷体"/>
          <w:sz w:val="28"/>
          <w:szCs w:val="28"/>
        </w:rPr>
        <w:t>算一个 像这样的话 你这个第六识当中有十一类了 至少</w:t>
      </w:r>
      <w:ins w:id="987" w:author="Administrator" w:date="2015-11-23T12:08:17Z">
        <w:r>
          <w:rPr>
            <w:rFonts w:hint="eastAsia" w:ascii="华文楷体" w:hAnsi="华文楷体" w:eastAsia="华文楷体"/>
            <w:sz w:val="28"/>
            <w:szCs w:val="28"/>
            <w:lang w:eastAsia="zh-CN"/>
          </w:rPr>
          <w:t>就</w:t>
        </w:r>
      </w:ins>
      <w:r>
        <w:rPr>
          <w:rFonts w:hint="eastAsia" w:ascii="华文楷体" w:hAnsi="华文楷体" w:eastAsia="华文楷体"/>
          <w:sz w:val="28"/>
          <w:szCs w:val="28"/>
        </w:rPr>
        <w:t>有十一类了 那么如果你再去分别其他的 你</w:t>
      </w:r>
      <w:del w:id="988" w:author="Administrator" w:date="2015-11-23T12:08:37Z">
        <w:r>
          <w:rPr>
            <w:rFonts w:hint="eastAsia" w:ascii="华文楷体" w:hAnsi="华文楷体" w:eastAsia="华文楷体"/>
            <w:sz w:val="28"/>
            <w:szCs w:val="28"/>
          </w:rPr>
          <w:delText>在</w:delText>
        </w:r>
      </w:del>
      <w:ins w:id="989" w:author="Administrator" w:date="2015-11-23T12:08:37Z">
        <w:r>
          <w:rPr>
            <w:rFonts w:hint="eastAsia" w:ascii="华文楷体" w:hAnsi="华文楷体" w:eastAsia="华文楷体"/>
            <w:sz w:val="28"/>
            <w:szCs w:val="28"/>
            <w:lang w:eastAsia="zh-CN"/>
          </w:rPr>
          <w:t>再</w:t>
        </w:r>
      </w:ins>
      <w:ins w:id="990" w:author="Administrator" w:date="2015-11-23T12:08:39Z">
        <w:r>
          <w:rPr>
            <w:rFonts w:hint="eastAsia" w:ascii="华文楷体" w:hAnsi="华文楷体" w:eastAsia="华文楷体"/>
            <w:sz w:val="28"/>
            <w:szCs w:val="28"/>
            <w:lang w:eastAsia="zh-CN"/>
          </w:rPr>
          <w:t>次</w:t>
        </w:r>
      </w:ins>
      <w:r>
        <w:rPr>
          <w:rFonts w:hint="eastAsia" w:ascii="华文楷体" w:hAnsi="华文楷体" w:eastAsia="华文楷体"/>
          <w:sz w:val="28"/>
          <w:szCs w:val="28"/>
        </w:rPr>
        <w:t>产生烦恼 或者你</w:t>
      </w:r>
      <w:del w:id="991" w:author="Administrator" w:date="2015-11-23T12:08:47Z">
        <w:r>
          <w:rPr>
            <w:rFonts w:hint="eastAsia" w:ascii="华文楷体" w:hAnsi="华文楷体" w:eastAsia="华文楷体"/>
            <w:sz w:val="28"/>
            <w:szCs w:val="28"/>
          </w:rPr>
          <w:delText>在</w:delText>
        </w:r>
      </w:del>
      <w:ins w:id="992" w:author="Administrator" w:date="2015-11-23T12:08:47Z">
        <w:r>
          <w:rPr>
            <w:rFonts w:hint="eastAsia" w:ascii="华文楷体" w:hAnsi="华文楷体" w:eastAsia="华文楷体"/>
            <w:sz w:val="28"/>
            <w:szCs w:val="28"/>
            <w:lang w:eastAsia="zh-CN"/>
          </w:rPr>
          <w:t>再</w:t>
        </w:r>
      </w:ins>
      <w:r>
        <w:rPr>
          <w:rFonts w:hint="eastAsia" w:ascii="华文楷体" w:hAnsi="华文楷体" w:eastAsia="华文楷体"/>
          <w:sz w:val="28"/>
          <w:szCs w:val="28"/>
        </w:rPr>
        <w:t>产生烦恼的话 再把烦恼的心</w:t>
      </w:r>
      <w:del w:id="993" w:author="Administrator" w:date="2015-11-23T12:08:52Z">
        <w:r>
          <w:rPr>
            <w:rFonts w:hint="eastAsia" w:ascii="华文楷体" w:hAnsi="华文楷体" w:eastAsia="华文楷体"/>
            <w:sz w:val="28"/>
            <w:szCs w:val="28"/>
          </w:rPr>
          <w:delText>索</w:delText>
        </w:r>
      </w:del>
      <w:ins w:id="994" w:author="Administrator" w:date="2015-11-23T12:08:52Z">
        <w:r>
          <w:rPr>
            <w:rFonts w:hint="eastAsia" w:ascii="华文楷体" w:hAnsi="华文楷体" w:eastAsia="华文楷体"/>
            <w:sz w:val="28"/>
            <w:szCs w:val="28"/>
            <w:lang w:eastAsia="zh-CN"/>
          </w:rPr>
          <w:t>所</w:t>
        </w:r>
      </w:ins>
      <w:r>
        <w:rPr>
          <w:rFonts w:hint="eastAsia" w:ascii="华文楷体" w:hAnsi="华文楷体" w:eastAsia="华文楷体"/>
          <w:sz w:val="28"/>
          <w:szCs w:val="28"/>
        </w:rPr>
        <w:t>加进去 如果你有产生了</w:t>
      </w:r>
      <w:ins w:id="995" w:author="Administrator" w:date="2015-11-23T12:09:05Z">
        <w:r>
          <w:rPr>
            <w:rFonts w:hint="eastAsia" w:ascii="华文楷体" w:hAnsi="华文楷体" w:eastAsia="华文楷体"/>
            <w:sz w:val="28"/>
            <w:szCs w:val="28"/>
            <w:lang w:eastAsia="zh-CN"/>
          </w:rPr>
          <w:t>信心</w:t>
        </w:r>
      </w:ins>
      <w:ins w:id="996" w:author="Administrator" w:date="2015-11-23T12:09:06Z">
        <w:r>
          <w:rPr>
            <w:rFonts w:hint="eastAsia" w:ascii="华文楷体" w:hAnsi="华文楷体" w:eastAsia="华文楷体"/>
            <w:sz w:val="28"/>
            <w:szCs w:val="28"/>
            <w:lang w:eastAsia="zh-CN"/>
          </w:rPr>
          <w:t>，</w:t>
        </w:r>
      </w:ins>
      <w:ins w:id="997" w:author="Administrator" w:date="2015-11-23T12:09:18Z">
        <w:r>
          <w:rPr>
            <w:rFonts w:hint="eastAsia" w:ascii="华文楷体" w:hAnsi="华文楷体" w:eastAsia="华文楷体"/>
            <w:sz w:val="28"/>
            <w:szCs w:val="28"/>
            <w:lang w:eastAsia="zh-CN"/>
          </w:rPr>
          <w:t>产生</w:t>
        </w:r>
      </w:ins>
      <w:ins w:id="998" w:author="Administrator" w:date="2015-11-23T12:09:20Z">
        <w:r>
          <w:rPr>
            <w:rFonts w:hint="eastAsia" w:ascii="华文楷体" w:hAnsi="华文楷体" w:eastAsia="华文楷体"/>
            <w:sz w:val="28"/>
            <w:szCs w:val="28"/>
            <w:lang w:eastAsia="zh-CN"/>
          </w:rPr>
          <w:t>了</w:t>
        </w:r>
      </w:ins>
      <w:r>
        <w:rPr>
          <w:rFonts w:hint="eastAsia" w:ascii="华文楷体" w:hAnsi="华文楷体" w:eastAsia="华文楷体"/>
          <w:sz w:val="28"/>
          <w:szCs w:val="28"/>
        </w:rPr>
        <w:t>善法 再把善法的心</w:t>
      </w:r>
      <w:del w:id="999" w:author="Administrator" w:date="2015-11-23T12:09:24Z">
        <w:r>
          <w:rPr>
            <w:rFonts w:hint="eastAsia" w:ascii="华文楷体" w:hAnsi="华文楷体" w:eastAsia="华文楷体"/>
            <w:sz w:val="28"/>
            <w:szCs w:val="28"/>
          </w:rPr>
          <w:delText>索</w:delText>
        </w:r>
      </w:del>
      <w:ins w:id="1000" w:author="Administrator" w:date="2015-11-23T12:09:24Z">
        <w:r>
          <w:rPr>
            <w:rFonts w:hint="eastAsia" w:ascii="华文楷体" w:hAnsi="华文楷体" w:eastAsia="华文楷体"/>
            <w:sz w:val="28"/>
            <w:szCs w:val="28"/>
            <w:lang w:eastAsia="zh-CN"/>
          </w:rPr>
          <w:t>所</w:t>
        </w:r>
      </w:ins>
      <w:r>
        <w:rPr>
          <w:rFonts w:hint="eastAsia" w:ascii="华文楷体" w:hAnsi="华文楷体" w:eastAsia="华文楷体"/>
          <w:sz w:val="28"/>
          <w:szCs w:val="28"/>
        </w:rPr>
        <w:t>加进去 当然就是说 你产生善法的时候不可能有烦恼心</w:t>
      </w:r>
      <w:del w:id="1001" w:author="Administrator" w:date="2015-11-23T12:09:33Z">
        <w:r>
          <w:rPr>
            <w:rFonts w:hint="eastAsia" w:ascii="华文楷体" w:hAnsi="华文楷体" w:eastAsia="华文楷体"/>
            <w:sz w:val="28"/>
            <w:szCs w:val="28"/>
          </w:rPr>
          <w:delText>索</w:delText>
        </w:r>
      </w:del>
      <w:ins w:id="1002" w:author="Administrator" w:date="2015-11-23T12:09:33Z">
        <w:r>
          <w:rPr>
            <w:rFonts w:hint="eastAsia" w:ascii="华文楷体" w:hAnsi="华文楷体" w:eastAsia="华文楷体"/>
            <w:sz w:val="28"/>
            <w:szCs w:val="28"/>
            <w:lang w:eastAsia="zh-CN"/>
          </w:rPr>
          <w:t>所</w:t>
        </w:r>
      </w:ins>
      <w:r>
        <w:rPr>
          <w:rFonts w:hint="eastAsia" w:ascii="华文楷体" w:hAnsi="华文楷体" w:eastAsia="华文楷体"/>
          <w:sz w:val="28"/>
          <w:szCs w:val="28"/>
        </w:rPr>
        <w:t>，你产生烦恼的时候不可能有啊善心所，是这样的 有的时候有不定心</w:t>
      </w:r>
      <w:del w:id="1003" w:author="Administrator" w:date="2015-11-23T12:09:45Z">
        <w:r>
          <w:rPr>
            <w:rFonts w:hint="eastAsia" w:ascii="华文楷体" w:hAnsi="华文楷体" w:eastAsia="华文楷体"/>
            <w:sz w:val="28"/>
            <w:szCs w:val="28"/>
          </w:rPr>
          <w:delText>索</w:delText>
        </w:r>
      </w:del>
      <w:ins w:id="1004" w:author="Administrator" w:date="2015-11-23T12:09:45Z">
        <w:r>
          <w:rPr>
            <w:rFonts w:hint="eastAsia" w:ascii="华文楷体" w:hAnsi="华文楷体" w:eastAsia="华文楷体"/>
            <w:sz w:val="28"/>
            <w:szCs w:val="28"/>
            <w:lang w:eastAsia="zh-CN"/>
          </w:rPr>
          <w:t>所</w:t>
        </w:r>
      </w:ins>
      <w:ins w:id="1005" w:author="Administrator" w:date="2015-11-23T12:09:46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所以所这样讲的时候呢</w:t>
      </w:r>
      <w:ins w:id="1006" w:author="Administrator" w:date="2015-11-23T12:10:08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反正是说这</w:t>
      </w:r>
      <w:del w:id="1007" w:author="Administrator" w:date="2015-11-23T12:10:11Z">
        <w:r>
          <w:rPr>
            <w:rFonts w:hint="eastAsia" w:ascii="华文楷体" w:hAnsi="华文楷体" w:eastAsia="华文楷体"/>
            <w:sz w:val="28"/>
            <w:szCs w:val="28"/>
          </w:rPr>
          <w:delText>样</w:delText>
        </w:r>
      </w:del>
      <w:ins w:id="1008" w:author="Administrator" w:date="2015-11-23T12:10:15Z">
        <w:r>
          <w:rPr>
            <w:rFonts w:hint="eastAsia" w:ascii="华文楷体" w:hAnsi="华文楷体" w:eastAsia="华文楷体"/>
            <w:sz w:val="28"/>
            <w:szCs w:val="28"/>
            <w:lang w:eastAsia="zh-CN"/>
          </w:rPr>
          <w:t>种</w:t>
        </w:r>
      </w:ins>
      <w:r>
        <w:rPr>
          <w:rFonts w:hint="eastAsia" w:ascii="华文楷体" w:hAnsi="华文楷体" w:eastAsia="华文楷体"/>
          <w:sz w:val="28"/>
          <w:szCs w:val="28"/>
        </w:rPr>
        <w:t>观察的时候呢</w:t>
      </w:r>
      <w:ins w:id="1009" w:author="Administrator" w:date="2015-11-23T12:10:17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不单是第六识 </w:t>
      </w:r>
      <w:ins w:id="1010" w:author="Administrator" w:date="2015-11-23T12:10:28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五根识 </w:t>
      </w:r>
      <w:ins w:id="1011" w:author="Administrator" w:date="2015-11-23T12:10:31Z">
        <w:r>
          <w:rPr>
            <w:rFonts w:hint="eastAsia" w:ascii="华文楷体" w:hAnsi="华文楷体" w:eastAsia="华文楷体"/>
            <w:sz w:val="28"/>
            <w:szCs w:val="28"/>
            <w:lang w:eastAsia="zh-CN"/>
          </w:rPr>
          <w:t>，</w:t>
        </w:r>
      </w:ins>
      <w:r>
        <w:rPr>
          <w:rFonts w:hint="eastAsia" w:ascii="华文楷体" w:hAnsi="华文楷体" w:eastAsia="华文楷体"/>
          <w:sz w:val="28"/>
          <w:szCs w:val="28"/>
        </w:rPr>
        <w:t>就是眼识也是这样的</w:t>
      </w:r>
      <w:ins w:id="1012" w:author="Administrator" w:date="2015-11-23T12:10:34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那你眼识</w:t>
      </w:r>
      <w:ins w:id="1013" w:author="Administrator" w:date="2015-11-23T12:10:44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反正这个眼识你</w:t>
      </w:r>
      <w:del w:id="1014" w:author="Administrator" w:date="2015-11-23T12:10:59Z">
        <w:r>
          <w:rPr>
            <w:rFonts w:hint="eastAsia" w:ascii="华文楷体" w:hAnsi="华文楷体" w:eastAsia="华文楷体"/>
            <w:sz w:val="28"/>
            <w:szCs w:val="28"/>
          </w:rPr>
          <w:delText>就是</w:delText>
        </w:r>
      </w:del>
      <w:ins w:id="1015" w:author="Administrator" w:date="2015-11-23T12:10:59Z">
        <w:r>
          <w:rPr>
            <w:rFonts w:hint="eastAsia" w:ascii="华文楷体" w:hAnsi="华文楷体" w:eastAsia="华文楷体"/>
            <w:sz w:val="28"/>
            <w:szCs w:val="28"/>
            <w:lang w:eastAsia="zh-CN"/>
          </w:rPr>
          <w:t>产生时</w:t>
        </w:r>
      </w:ins>
      <w:del w:id="1016" w:author="Administrator" w:date="2015-11-23T12:11:56Z">
        <w:r>
          <w:rPr>
            <w:rFonts w:hint="eastAsia" w:ascii="华文楷体" w:hAnsi="华文楷体" w:eastAsia="华文楷体"/>
            <w:sz w:val="28"/>
            <w:szCs w:val="28"/>
          </w:rPr>
          <w:delText>决</w:delText>
        </w:r>
      </w:del>
      <w:ins w:id="1017" w:author="Administrator" w:date="2015-11-23T12:11:56Z">
        <w:r>
          <w:rPr>
            <w:rFonts w:hint="eastAsia" w:ascii="华文楷体" w:hAnsi="华文楷体" w:eastAsia="华文楷体"/>
            <w:sz w:val="28"/>
            <w:szCs w:val="28"/>
            <w:lang w:eastAsia="zh-CN"/>
          </w:rPr>
          <w:t>绝</w:t>
        </w:r>
      </w:ins>
      <w:del w:id="1018" w:author="Administrator" w:date="2015-11-23T12:11:04Z">
        <w:r>
          <w:rPr>
            <w:rFonts w:hint="eastAsia" w:ascii="华文楷体" w:hAnsi="华文楷体" w:eastAsia="华文楷体"/>
            <w:sz w:val="28"/>
            <w:szCs w:val="28"/>
          </w:rPr>
          <w:delText>定</w:delText>
        </w:r>
      </w:del>
      <w:ins w:id="1019" w:author="Administrator" w:date="2015-11-23T12:11:04Z">
        <w:r>
          <w:rPr>
            <w:rFonts w:hint="eastAsia" w:ascii="华文楷体" w:hAnsi="华文楷体" w:eastAsia="华文楷体"/>
            <w:sz w:val="28"/>
            <w:szCs w:val="28"/>
            <w:lang w:eastAsia="zh-CN"/>
          </w:rPr>
          <w:t>地</w:t>
        </w:r>
      </w:ins>
      <w:del w:id="1020" w:author="Administrator" w:date="2015-11-23T12:11:09Z">
        <w:r>
          <w:rPr>
            <w:rFonts w:hint="eastAsia" w:ascii="华文楷体" w:hAnsi="华文楷体" w:eastAsia="华文楷体"/>
            <w:sz w:val="28"/>
            <w:szCs w:val="28"/>
          </w:rPr>
          <w:delText>这</w:delText>
        </w:r>
      </w:del>
      <w:ins w:id="1021" w:author="Administrator" w:date="2015-11-23T12:11:09Z">
        <w:r>
          <w:rPr>
            <w:rFonts w:hint="eastAsia" w:ascii="华文楷体" w:hAnsi="华文楷体" w:eastAsia="华文楷体"/>
            <w:sz w:val="28"/>
            <w:szCs w:val="28"/>
            <w:lang w:eastAsia="zh-CN"/>
          </w:rPr>
          <w:t>有</w:t>
        </w:r>
      </w:ins>
      <w:ins w:id="1022" w:author="Administrator" w:date="2015-11-23T12:11:13Z">
        <w:r>
          <w:rPr>
            <w:rFonts w:hint="eastAsia" w:ascii="华文楷体" w:hAnsi="华文楷体" w:eastAsia="华文楷体"/>
            <w:sz w:val="28"/>
            <w:szCs w:val="28"/>
            <w:lang w:eastAsia="zh-CN"/>
          </w:rPr>
          <w:t>十种</w:t>
        </w:r>
      </w:ins>
      <w:del w:id="1023" w:author="Administrator" w:date="2015-11-23T12:11:16Z">
        <w:r>
          <w:rPr>
            <w:rFonts w:hint="eastAsia" w:ascii="华文楷体" w:hAnsi="华文楷体" w:eastAsia="华文楷体"/>
            <w:sz w:val="28"/>
            <w:szCs w:val="28"/>
          </w:rPr>
          <w:delText>六种</w:delText>
        </w:r>
      </w:del>
      <w:r>
        <w:rPr>
          <w:rFonts w:hint="eastAsia" w:ascii="华文楷体" w:hAnsi="华文楷体" w:eastAsia="华文楷体"/>
          <w:sz w:val="28"/>
          <w:szCs w:val="28"/>
        </w:rPr>
        <w:t>心</w:t>
      </w:r>
      <w:del w:id="1024" w:author="Administrator" w:date="2015-11-23T12:11:42Z">
        <w:r>
          <w:rPr>
            <w:rFonts w:hint="eastAsia" w:ascii="华文楷体" w:hAnsi="华文楷体" w:eastAsia="华文楷体"/>
            <w:sz w:val="28"/>
            <w:szCs w:val="28"/>
          </w:rPr>
          <w:delText>索</w:delText>
        </w:r>
      </w:del>
      <w:ins w:id="1025" w:author="Administrator" w:date="2015-11-23T12:11:42Z">
        <w:r>
          <w:rPr>
            <w:rFonts w:hint="eastAsia" w:ascii="华文楷体" w:hAnsi="华文楷体" w:eastAsia="华文楷体"/>
            <w:sz w:val="28"/>
            <w:szCs w:val="28"/>
            <w:lang w:eastAsia="zh-CN"/>
          </w:rPr>
          <w:t>所</w:t>
        </w:r>
      </w:ins>
      <w:r>
        <w:rPr>
          <w:rFonts w:hint="eastAsia" w:ascii="华文楷体" w:hAnsi="华文楷体" w:eastAsia="华文楷体"/>
          <w:sz w:val="28"/>
          <w:szCs w:val="28"/>
        </w:rPr>
        <w:t>同时产生 所以从这个方面讲的时候 哪一个是有一个</w:t>
      </w:r>
      <w:ins w:id="1026" w:author="Administrator" w:date="2015-11-23T12:12:13Z">
        <w:r>
          <w:rPr>
            <w:rFonts w:hint="eastAsia" w:ascii="华文楷体" w:hAnsi="华文楷体" w:eastAsia="华文楷体"/>
            <w:sz w:val="28"/>
            <w:szCs w:val="28"/>
            <w:lang w:eastAsia="zh-CN"/>
          </w:rPr>
          <w:t>实有的</w:t>
        </w:r>
      </w:ins>
      <w:ins w:id="1027" w:author="Administrator" w:date="2015-11-23T12:12:16Z">
        <w:r>
          <w:rPr>
            <w:rFonts w:hint="eastAsia" w:ascii="华文楷体" w:hAnsi="华文楷体" w:eastAsia="华文楷体"/>
            <w:sz w:val="28"/>
            <w:szCs w:val="28"/>
            <w:lang w:eastAsia="zh-CN"/>
          </w:rPr>
          <w:t>实一</w:t>
        </w:r>
      </w:ins>
      <w:del w:id="1028" w:author="Administrator" w:date="2015-11-23T12:12:20Z">
        <w:r>
          <w:rPr>
            <w:rFonts w:hint="eastAsia" w:ascii="华文楷体" w:hAnsi="华文楷体" w:eastAsia="华文楷体"/>
            <w:sz w:val="28"/>
            <w:szCs w:val="28"/>
          </w:rPr>
          <w:delText>的心识</w:delText>
        </w:r>
      </w:del>
      <w:r>
        <w:rPr>
          <w:rFonts w:hint="eastAsia" w:ascii="华文楷体" w:hAnsi="华文楷体" w:eastAsia="华文楷体"/>
          <w:sz w:val="28"/>
          <w:szCs w:val="28"/>
        </w:rPr>
        <w:t xml:space="preserve">啊 </w:t>
      </w:r>
      <w:ins w:id="1029" w:author="Administrator" w:date="2015-11-23T12:12:28Z">
        <w:r>
          <w:rPr>
            <w:rFonts w:hint="eastAsia" w:ascii="华文楷体" w:hAnsi="华文楷体" w:eastAsia="华文楷体"/>
            <w:sz w:val="28"/>
            <w:szCs w:val="28"/>
            <w:lang w:eastAsia="zh-CN"/>
          </w:rPr>
          <w:t>？</w:t>
        </w:r>
      </w:ins>
      <w:ins w:id="1030" w:author="Administrator" w:date="2015-11-23T12:12:37Z">
        <w:r>
          <w:rPr>
            <w:rFonts w:hint="eastAsia" w:ascii="华文楷体" w:hAnsi="华文楷体" w:eastAsia="华文楷体"/>
            <w:sz w:val="28"/>
            <w:szCs w:val="28"/>
            <w:lang w:eastAsia="zh-CN"/>
          </w:rPr>
          <w:t>就</w:t>
        </w:r>
      </w:ins>
      <w:r>
        <w:rPr>
          <w:rFonts w:hint="eastAsia" w:ascii="华文楷体" w:hAnsi="华文楷体" w:eastAsia="华文楷体"/>
          <w:sz w:val="28"/>
          <w:szCs w:val="28"/>
        </w:rPr>
        <w:t>只要我们观察</w:t>
      </w:r>
      <w:del w:id="1031" w:author="Administrator" w:date="2015-11-23T12:13:03Z">
        <w:r>
          <w:rPr>
            <w:rFonts w:hint="eastAsia" w:ascii="华文楷体" w:hAnsi="华文楷体" w:eastAsia="华文楷体"/>
            <w:sz w:val="28"/>
            <w:szCs w:val="28"/>
          </w:rPr>
          <w:delText>人员</w:delText>
        </w:r>
      </w:del>
      <w:ins w:id="1032" w:author="Administrator" w:date="2015-11-23T12:13:03Z">
        <w:r>
          <w:rPr>
            <w:rFonts w:hint="eastAsia" w:ascii="华文楷体" w:hAnsi="华文楷体" w:eastAsia="华文楷体"/>
            <w:sz w:val="28"/>
            <w:szCs w:val="28"/>
            <w:lang w:eastAsia="zh-CN"/>
          </w:rPr>
          <w:t>能</w:t>
        </w:r>
      </w:ins>
      <w:ins w:id="1033" w:author="Administrator" w:date="2015-11-23T12:12:46Z">
        <w:r>
          <w:rPr>
            <w:rFonts w:hint="eastAsia" w:ascii="华文楷体" w:hAnsi="华文楷体" w:eastAsia="华文楷体"/>
            <w:sz w:val="28"/>
            <w:szCs w:val="28"/>
            <w:lang w:eastAsia="zh-CN"/>
          </w:rPr>
          <w:t>缘</w:t>
        </w:r>
      </w:ins>
      <w:r>
        <w:rPr>
          <w:rFonts w:hint="eastAsia" w:ascii="华文楷体" w:hAnsi="华文楷体" w:eastAsia="华文楷体"/>
          <w:sz w:val="28"/>
          <w:szCs w:val="28"/>
        </w:rPr>
        <w:t>识</w:t>
      </w:r>
      <w:ins w:id="1034" w:author="Administrator" w:date="2015-11-23T12:13:49Z">
        <w:r>
          <w:rPr>
            <w:rFonts w:hint="eastAsia" w:ascii="华文楷体" w:hAnsi="华文楷体" w:eastAsia="华文楷体"/>
            <w:sz w:val="28"/>
            <w:szCs w:val="28"/>
            <w:lang w:eastAsia="zh-CN"/>
          </w:rPr>
          <w:t>则</w:t>
        </w:r>
      </w:ins>
      <w:ins w:id="1035" w:author="Administrator" w:date="2015-11-23T12:13:56Z">
        <w:r>
          <w:rPr>
            <w:rFonts w:hint="eastAsia" w:ascii="华文楷体" w:hAnsi="华文楷体" w:eastAsia="华文楷体"/>
            <w:sz w:val="28"/>
            <w:szCs w:val="28"/>
            <w:lang w:eastAsia="zh-CN"/>
          </w:rPr>
          <w:t>彼</w:t>
        </w:r>
      </w:ins>
      <w:ins w:id="1036" w:author="Administrator" w:date="2015-11-23T12:13:59Z">
        <w:r>
          <w:rPr>
            <w:rFonts w:hint="eastAsia" w:ascii="华文楷体" w:hAnsi="华文楷体" w:eastAsia="华文楷体"/>
            <w:sz w:val="28"/>
            <w:szCs w:val="28"/>
            <w:lang w:eastAsia="zh-CN"/>
          </w:rPr>
          <w:t>无有</w:t>
        </w:r>
      </w:ins>
      <w:ins w:id="1037" w:author="Administrator" w:date="2015-11-23T12:14:01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就是对</w:t>
      </w:r>
      <w:del w:id="1038" w:author="Administrator" w:date="2015-11-23T12:14:08Z">
        <w:r>
          <w:rPr>
            <w:rFonts w:hint="eastAsia" w:ascii="华文楷体" w:hAnsi="华文楷体" w:eastAsia="华文楷体"/>
            <w:sz w:val="28"/>
            <w:szCs w:val="28"/>
          </w:rPr>
          <w:delText>人员</w:delText>
        </w:r>
      </w:del>
      <w:ins w:id="1039" w:author="Administrator" w:date="2015-11-23T12:14:08Z">
        <w:r>
          <w:rPr>
            <w:rFonts w:hint="eastAsia" w:ascii="华文楷体" w:hAnsi="华文楷体" w:eastAsia="华文楷体"/>
            <w:sz w:val="28"/>
            <w:szCs w:val="28"/>
            <w:lang w:eastAsia="zh-CN"/>
          </w:rPr>
          <w:t>能缘</w:t>
        </w:r>
      </w:ins>
      <w:r>
        <w:rPr>
          <w:rFonts w:hint="eastAsia" w:ascii="华文楷体" w:hAnsi="华文楷体" w:eastAsia="华文楷体"/>
          <w:sz w:val="28"/>
          <w:szCs w:val="28"/>
        </w:rPr>
        <w:t>识本身的</w:t>
      </w:r>
      <w:del w:id="1040" w:author="Administrator" w:date="2015-11-23T12:14:18Z">
        <w:r>
          <w:rPr>
            <w:rFonts w:hint="eastAsia" w:ascii="华文楷体" w:hAnsi="华文楷体" w:eastAsia="华文楷体"/>
            <w:sz w:val="28"/>
            <w:szCs w:val="28"/>
          </w:rPr>
          <w:delText>反应</w:delText>
        </w:r>
      </w:del>
      <w:ins w:id="1041" w:author="Administrator" w:date="2015-11-23T12:14:18Z">
        <w:r>
          <w:rPr>
            <w:rFonts w:hint="eastAsia" w:ascii="华文楷体" w:hAnsi="华文楷体" w:eastAsia="华文楷体"/>
            <w:sz w:val="28"/>
            <w:szCs w:val="28"/>
            <w:lang w:eastAsia="zh-CN"/>
          </w:rPr>
          <w:t>观察</w:t>
        </w:r>
      </w:ins>
      <w:ins w:id="1042" w:author="Administrator" w:date="2015-11-23T12:14:20Z">
        <w:r>
          <w:rPr>
            <w:rFonts w:hint="eastAsia" w:ascii="华文楷体" w:hAnsi="华文楷体" w:eastAsia="华文楷体"/>
            <w:sz w:val="28"/>
            <w:szCs w:val="28"/>
            <w:lang w:eastAsia="zh-CN"/>
          </w:rPr>
          <w:t>也</w:t>
        </w:r>
      </w:ins>
      <w:del w:id="1043" w:author="Administrator" w:date="2015-11-23T12:14:22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不可能存在一个实</w:t>
      </w:r>
      <w:del w:id="1044" w:author="Administrator" w:date="2015-11-23T12:14:41Z">
        <w:r>
          <w:rPr>
            <w:rFonts w:hint="eastAsia" w:ascii="华文楷体" w:hAnsi="华文楷体" w:eastAsia="华文楷体"/>
            <w:sz w:val="28"/>
            <w:szCs w:val="28"/>
          </w:rPr>
          <w:delText>一</w:delText>
        </w:r>
      </w:del>
      <w:ins w:id="1045" w:author="Administrator" w:date="2015-11-23T12:14:41Z">
        <w:r>
          <w:rPr>
            <w:rFonts w:hint="eastAsia" w:ascii="华文楷体" w:hAnsi="华文楷体" w:eastAsia="华文楷体"/>
            <w:sz w:val="28"/>
            <w:szCs w:val="28"/>
            <w:lang w:eastAsia="zh-CN"/>
          </w:rPr>
          <w:t>有</w:t>
        </w:r>
      </w:ins>
      <w:r>
        <w:rPr>
          <w:rFonts w:hint="eastAsia" w:ascii="华文楷体" w:hAnsi="华文楷体" w:eastAsia="华文楷体"/>
          <w:sz w:val="28"/>
          <w:szCs w:val="28"/>
        </w:rPr>
        <w:t>的</w:t>
      </w:r>
      <w:ins w:id="1046" w:author="Administrator" w:date="2015-11-23T12:14:32Z">
        <w:r>
          <w:rPr>
            <w:rFonts w:hint="eastAsia" w:ascii="华文楷体" w:hAnsi="华文楷体" w:eastAsia="华文楷体"/>
            <w:sz w:val="28"/>
            <w:szCs w:val="28"/>
            <w:lang w:eastAsia="zh-CN"/>
          </w:rPr>
          <w:t>心</w:t>
        </w:r>
      </w:ins>
      <w:r>
        <w:rPr>
          <w:rFonts w:hint="eastAsia" w:ascii="华文楷体" w:hAnsi="华文楷体" w:eastAsia="华文楷体"/>
          <w:sz w:val="28"/>
          <w:szCs w:val="28"/>
        </w:rPr>
        <w:t xml:space="preserve">识 </w:t>
      </w:r>
      <w:ins w:id="1047" w:author="Administrator" w:date="2015-11-23T12:14:45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所以我们在观察的时候呢就好像在</w:t>
      </w:r>
      <w:ins w:id="1048" w:author="Administrator" w:date="2015-11-23T12:15:03Z">
        <w:r>
          <w:rPr>
            <w:rFonts w:hint="eastAsia" w:ascii="华文楷体" w:hAnsi="华文楷体" w:eastAsia="华文楷体"/>
            <w:sz w:val="28"/>
            <w:szCs w:val="28"/>
            <w:lang w:eastAsia="zh-CN"/>
          </w:rPr>
          <w:t>粗</w:t>
        </w:r>
      </w:ins>
      <w:r>
        <w:rPr>
          <w:rFonts w:hint="eastAsia" w:ascii="华文楷体" w:hAnsi="华文楷体" w:eastAsia="华文楷体"/>
          <w:sz w:val="28"/>
          <w:szCs w:val="28"/>
        </w:rPr>
        <w:t>大的智慧</w:t>
      </w:r>
      <w:ins w:id="1049" w:author="Administrator" w:date="2015-11-23T12:15:07Z">
        <w:r>
          <w:rPr>
            <w:rFonts w:hint="eastAsia" w:ascii="华文楷体" w:hAnsi="华文楷体" w:eastAsia="华文楷体"/>
            <w:sz w:val="28"/>
            <w:szCs w:val="28"/>
            <w:lang w:eastAsia="zh-CN"/>
          </w:rPr>
          <w:t>面</w:t>
        </w:r>
      </w:ins>
      <w:r>
        <w:rPr>
          <w:rFonts w:hint="eastAsia" w:ascii="华文楷体" w:hAnsi="华文楷体" w:eastAsia="华文楷体"/>
          <w:sz w:val="28"/>
          <w:szCs w:val="28"/>
        </w:rPr>
        <w:t>前</w:t>
      </w:r>
      <w:ins w:id="1050" w:author="Administrator" w:date="2015-11-23T12:15:10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这些似乎是一个实一的识 但是真正的把这个观察的时候呢 </w:t>
      </w:r>
      <w:ins w:id="1051" w:author="Administrator" w:date="2015-11-23T12:15:24Z">
        <w:r>
          <w:rPr>
            <w:rFonts w:hint="eastAsia" w:ascii="华文楷体" w:hAnsi="华文楷体" w:eastAsia="华文楷体"/>
            <w:sz w:val="28"/>
            <w:szCs w:val="28"/>
            <w:lang w:eastAsia="zh-CN"/>
          </w:rPr>
          <w:t>，</w:t>
        </w:r>
      </w:ins>
      <w:ins w:id="1052" w:author="Administrator" w:date="2015-11-23T12:15:21Z">
        <w:r>
          <w:rPr>
            <w:rFonts w:hint="eastAsia" w:ascii="华文楷体" w:hAnsi="华文楷体" w:eastAsia="华文楷体"/>
            <w:sz w:val="28"/>
            <w:szCs w:val="28"/>
            <w:lang w:eastAsia="zh-CN"/>
          </w:rPr>
          <w:t>全</w:t>
        </w:r>
      </w:ins>
      <w:r>
        <w:rPr>
          <w:rFonts w:hint="eastAsia" w:ascii="华文楷体" w:hAnsi="华文楷体" w:eastAsia="华文楷体"/>
          <w:sz w:val="28"/>
          <w:szCs w:val="28"/>
        </w:rPr>
        <w:t>都是无实有的</w:t>
      </w:r>
      <w:ins w:id="1053" w:author="Administrator" w:date="2015-11-23T12:15:30Z">
        <w:r>
          <w:rPr>
            <w:rFonts w:hint="eastAsia" w:ascii="华文楷体" w:hAnsi="华文楷体" w:eastAsia="华文楷体"/>
            <w:sz w:val="28"/>
            <w:szCs w:val="28"/>
            <w:lang w:eastAsia="zh-CN"/>
          </w:rPr>
          <w:t>，</w:t>
        </w:r>
      </w:ins>
    </w:p>
    <w:p>
      <w:pPr>
        <w:spacing w:after="240" w:afterAutospacing="0"/>
        <w:ind w:firstLine="570"/>
        <w:rPr>
          <w:ins w:id="1054" w:author="Administrator" w:date="2015-11-23T12:17:15Z"/>
          <w:rFonts w:hint="eastAsia" w:ascii="黑体" w:hAnsi="黑体" w:eastAsia="黑体" w:cs="黑体"/>
          <w:b/>
          <w:bCs/>
          <w:i w:val="0"/>
          <w:color w:val="000000"/>
          <w:sz w:val="28"/>
          <w:szCs w:val="28"/>
          <w:rPrChange w:id="1055" w:author="Administrator" w:date="2015-11-23T12:17:26Z">
            <w:rPr>
              <w:ins w:id="1056" w:author="Administrator" w:date="2015-11-23T12:17:15Z"/>
              <w:rFonts w:ascii="华文楷体" w:hAnsi="华文楷体" w:eastAsia="华文楷体" w:cs="华文楷体"/>
              <w:i w:val="0"/>
              <w:color w:val="000000"/>
              <w:sz w:val="28"/>
              <w:szCs w:val="28"/>
            </w:rPr>
          </w:rPrChange>
        </w:rPr>
      </w:pPr>
      <w:ins w:id="1057" w:author="Administrator" w:date="2015-11-23T12:17:18Z">
        <w:r>
          <w:rPr>
            <w:rFonts w:hint="eastAsia" w:ascii="华文楷体" w:hAnsi="华文楷体" w:eastAsia="华文楷体" w:cs="华文楷体"/>
            <w:i w:val="0"/>
            <w:color w:val="000000"/>
            <w:sz w:val="28"/>
            <w:szCs w:val="28"/>
            <w:lang w:eastAsia="zh-CN"/>
          </w:rPr>
          <w:t>【</w:t>
        </w:r>
      </w:ins>
      <w:ins w:id="1058" w:author="Administrator" w:date="2015-11-23T12:16:42Z">
        <w:r>
          <w:rPr>
            <w:rFonts w:hint="eastAsia" w:ascii="黑体" w:hAnsi="黑体" w:eastAsia="黑体" w:cs="黑体"/>
            <w:b/>
            <w:bCs/>
            <w:i w:val="0"/>
            <w:color w:val="000000"/>
            <w:sz w:val="28"/>
            <w:szCs w:val="28"/>
            <w:rPrChange w:id="1059" w:author="Administrator" w:date="2015-11-23T12:17:26Z">
              <w:rPr>
                <w:rFonts w:ascii="华文楷体" w:hAnsi="华文楷体" w:eastAsia="华文楷体" w:cs="华文楷体"/>
                <w:i w:val="0"/>
                <w:color w:val="000000"/>
                <w:sz w:val="28"/>
                <w:szCs w:val="28"/>
              </w:rPr>
            </w:rPrChange>
          </w:rPr>
          <w:t>有境的心也就是眼等五根识的一切界</w:t>
        </w:r>
      </w:ins>
      <w:ins w:id="1060" w:author="Administrator" w:date="2015-11-23T12:16:42Z">
        <w:r>
          <w:rPr>
            <w:rFonts w:hint="eastAsia" w:ascii="黑体" w:hAnsi="黑体" w:eastAsia="黑体" w:cs="黑体"/>
            <w:b/>
            <w:bCs/>
            <w:i w:val="0"/>
            <w:color w:val="000000"/>
            <w:sz w:val="28"/>
            <w:szCs w:val="28"/>
            <w:rPrChange w:id="1061" w:author="Administrator" w:date="2015-11-23T12:17:26Z">
              <w:rPr>
                <w:rFonts w:ascii="宋体" w:hAnsi="宋体" w:eastAsia="宋体" w:cs="宋体"/>
                <w:i w:val="0"/>
                <w:color w:val="000000"/>
                <w:sz w:val="28"/>
                <w:szCs w:val="28"/>
              </w:rPr>
            </w:rPrChange>
          </w:rPr>
          <w:t>,</w:t>
        </w:r>
      </w:ins>
      <w:ins w:id="1062" w:author="Administrator" w:date="2015-11-23T12:16:42Z">
        <w:r>
          <w:rPr>
            <w:rFonts w:hint="eastAsia" w:ascii="黑体" w:hAnsi="黑体" w:eastAsia="黑体" w:cs="黑体"/>
            <w:b/>
            <w:bCs/>
            <w:i w:val="0"/>
            <w:color w:val="000000"/>
            <w:sz w:val="28"/>
            <w:szCs w:val="28"/>
            <w:rPrChange w:id="1063" w:author="Administrator" w:date="2015-11-23T12:17:26Z">
              <w:rPr>
                <w:rFonts w:ascii="华文楷体" w:hAnsi="华文楷体" w:eastAsia="华文楷体" w:cs="华文楷体"/>
                <w:i w:val="0"/>
                <w:color w:val="000000"/>
                <w:sz w:val="28"/>
                <w:szCs w:val="28"/>
              </w:rPr>
            </w:rPrChange>
          </w:rPr>
          <w:t>它们是缘极微积聚之各自对境的具相有境</w:t>
        </w:r>
      </w:ins>
      <w:ins w:id="1064" w:author="Administrator" w:date="2015-11-23T12:16:42Z">
        <w:r>
          <w:rPr>
            <w:rFonts w:hint="eastAsia" w:ascii="黑体" w:hAnsi="黑体" w:eastAsia="黑体" w:cs="黑体"/>
            <w:b/>
            <w:bCs/>
            <w:i w:val="0"/>
            <w:color w:val="000000"/>
            <w:sz w:val="28"/>
            <w:szCs w:val="28"/>
            <w:rPrChange w:id="1065" w:author="Administrator" w:date="2015-11-23T12:17:26Z">
              <w:rPr>
                <w:rFonts w:ascii="宋体" w:hAnsi="宋体" w:eastAsia="宋体" w:cs="宋体"/>
                <w:i w:val="0"/>
                <w:color w:val="000000"/>
                <w:sz w:val="28"/>
                <w:szCs w:val="28"/>
              </w:rPr>
            </w:rPrChange>
          </w:rPr>
          <w:t>,</w:t>
        </w:r>
      </w:ins>
      <w:ins w:id="1066" w:author="Administrator" w:date="2015-11-23T12:16:42Z">
        <w:r>
          <w:rPr>
            <w:rFonts w:hint="eastAsia" w:ascii="黑体" w:hAnsi="黑体" w:eastAsia="黑体" w:cs="黑体"/>
            <w:b/>
            <w:bCs/>
            <w:i w:val="0"/>
            <w:color w:val="000000"/>
            <w:sz w:val="28"/>
            <w:szCs w:val="28"/>
            <w:rPrChange w:id="1067" w:author="Administrator" w:date="2015-11-23T12:17:26Z">
              <w:rPr>
                <w:rFonts w:ascii="华文楷体" w:hAnsi="华文楷体" w:eastAsia="华文楷体" w:cs="华文楷体"/>
                <w:i w:val="0"/>
                <w:color w:val="000000"/>
                <w:sz w:val="28"/>
                <w:szCs w:val="28"/>
              </w:rPr>
            </w:rPrChange>
          </w:rPr>
          <w:t>因而尽其所有行相而变成多种多样</w:t>
        </w:r>
      </w:ins>
      <w:ins w:id="1068" w:author="Administrator" w:date="2015-11-23T12:16:42Z">
        <w:r>
          <w:rPr>
            <w:rFonts w:hint="eastAsia" w:ascii="黑体" w:hAnsi="黑体" w:eastAsia="黑体" w:cs="黑体"/>
            <w:b/>
            <w:bCs/>
            <w:i w:val="0"/>
            <w:color w:val="000000"/>
            <w:sz w:val="28"/>
            <w:szCs w:val="28"/>
            <w:rPrChange w:id="1069" w:author="Administrator" w:date="2015-11-23T12:17:26Z">
              <w:rPr>
                <w:rFonts w:ascii="宋体" w:hAnsi="宋体" w:eastAsia="宋体" w:cs="宋体"/>
                <w:i w:val="0"/>
                <w:color w:val="000000"/>
                <w:sz w:val="28"/>
                <w:szCs w:val="28"/>
              </w:rPr>
            </w:rPrChange>
          </w:rPr>
          <w:t>,</w:t>
        </w:r>
      </w:ins>
      <w:ins w:id="1070" w:author="Administrator" w:date="2015-11-23T12:16:42Z">
        <w:r>
          <w:rPr>
            <w:rFonts w:hint="eastAsia" w:ascii="黑体" w:hAnsi="黑体" w:eastAsia="黑体" w:cs="黑体"/>
            <w:b/>
            <w:bCs/>
            <w:i w:val="0"/>
            <w:color w:val="000000"/>
            <w:sz w:val="28"/>
            <w:szCs w:val="28"/>
            <w:rPrChange w:id="1071" w:author="Administrator" w:date="2015-11-23T12:17:26Z">
              <w:rPr>
                <w:rFonts w:ascii="华文楷体" w:hAnsi="华文楷体" w:eastAsia="华文楷体" w:cs="华文楷体"/>
                <w:i w:val="0"/>
                <w:color w:val="000000"/>
                <w:sz w:val="28"/>
                <w:szCs w:val="28"/>
              </w:rPr>
            </w:rPrChange>
          </w:rPr>
          <w:t>意识也与之相同</w:t>
        </w:r>
      </w:ins>
      <w:ins w:id="1072" w:author="Administrator" w:date="2015-11-23T12:16:42Z">
        <w:r>
          <w:rPr>
            <w:rFonts w:hint="eastAsia" w:ascii="黑体" w:hAnsi="黑体" w:eastAsia="黑体" w:cs="黑体"/>
            <w:b/>
            <w:bCs/>
            <w:i w:val="0"/>
            <w:color w:val="000000"/>
            <w:sz w:val="28"/>
            <w:szCs w:val="28"/>
            <w:rPrChange w:id="1073" w:author="Administrator" w:date="2015-11-23T12:17:26Z">
              <w:rPr>
                <w:rFonts w:ascii="宋体" w:hAnsi="宋体" w:eastAsia="宋体" w:cs="宋体"/>
                <w:i w:val="0"/>
                <w:color w:val="000000"/>
                <w:sz w:val="28"/>
                <w:szCs w:val="28"/>
              </w:rPr>
            </w:rPrChange>
          </w:rPr>
          <w:t>,</w:t>
        </w:r>
      </w:ins>
      <w:ins w:id="1074" w:author="Administrator" w:date="2015-11-23T12:16:42Z">
        <w:r>
          <w:rPr>
            <w:rFonts w:hint="eastAsia" w:ascii="黑体" w:hAnsi="黑体" w:eastAsia="黑体" w:cs="黑体"/>
            <w:b/>
            <w:bCs/>
            <w:i w:val="0"/>
            <w:color w:val="000000"/>
            <w:sz w:val="28"/>
            <w:szCs w:val="28"/>
            <w:rPrChange w:id="1075" w:author="Administrator" w:date="2015-11-23T12:17:26Z">
              <w:rPr>
                <w:rFonts w:ascii="华文楷体" w:hAnsi="华文楷体" w:eastAsia="华文楷体" w:cs="华文楷体"/>
                <w:i w:val="0"/>
                <w:color w:val="000000"/>
                <w:sz w:val="28"/>
                <w:szCs w:val="28"/>
              </w:rPr>
            </w:rPrChange>
          </w:rPr>
          <w:t>因为它与有境的心是成住同质之故。</w:t>
        </w:r>
      </w:ins>
      <w:ins w:id="1076" w:author="Administrator" w:date="2015-11-23T12:17:20Z">
        <w:r>
          <w:rPr>
            <w:rFonts w:hint="eastAsia" w:ascii="黑体" w:hAnsi="黑体" w:eastAsia="黑体" w:cs="黑体"/>
            <w:b/>
            <w:bCs/>
            <w:i w:val="0"/>
            <w:color w:val="000000"/>
            <w:sz w:val="28"/>
            <w:szCs w:val="28"/>
            <w:lang w:eastAsia="zh-CN"/>
            <w:rPrChange w:id="1077" w:author="Administrator" w:date="2015-11-23T12:17:26Z">
              <w:rPr>
                <w:rFonts w:hint="eastAsia" w:ascii="华文楷体" w:hAnsi="华文楷体" w:eastAsia="华文楷体" w:cs="华文楷体"/>
                <w:i w:val="0"/>
                <w:color w:val="000000"/>
                <w:sz w:val="28"/>
                <w:szCs w:val="28"/>
                <w:lang w:eastAsia="zh-CN"/>
              </w:rPr>
            </w:rPrChange>
          </w:rPr>
          <w:t>】</w:t>
        </w:r>
      </w:ins>
      <w:ins w:id="1078" w:author="Administrator" w:date="2015-11-23T12:16:42Z">
        <w:r>
          <w:rPr>
            <w:rFonts w:hint="eastAsia" w:ascii="黑体" w:hAnsi="黑体" w:eastAsia="黑体" w:cs="黑体"/>
            <w:b/>
            <w:bCs/>
            <w:i w:val="0"/>
            <w:color w:val="000000"/>
            <w:sz w:val="28"/>
            <w:szCs w:val="28"/>
            <w:rPrChange w:id="1079" w:author="Administrator" w:date="2015-11-23T12:17:26Z">
              <w:rPr>
                <w:rFonts w:ascii="华文楷体" w:hAnsi="华文楷体" w:eastAsia="华文楷体" w:cs="华文楷体"/>
                <w:i w:val="0"/>
                <w:color w:val="000000"/>
                <w:sz w:val="28"/>
                <w:szCs w:val="28"/>
              </w:rPr>
            </w:rPrChange>
          </w:rPr>
          <w:t xml:space="preserve"> </w:t>
        </w:r>
      </w:ins>
    </w:p>
    <w:p>
      <w:pPr>
        <w:spacing w:after="240" w:afterAutospacing="0"/>
        <w:ind w:firstLine="570"/>
        <w:rPr>
          <w:del w:id="1081" w:author="Administrator" w:date="2015-11-23T13:42:43Z"/>
          <w:rFonts w:hint="eastAsia" w:ascii="华文楷体" w:hAnsi="华文楷体" w:eastAsia="华文楷体"/>
          <w:sz w:val="28"/>
          <w:szCs w:val="28"/>
          <w:lang w:eastAsia="zh-CN"/>
        </w:rPr>
        <w:pPrChange w:id="1080" w:author="Administrator" w:date="2015-11-23T13:37:20Z">
          <w:pPr>
            <w:spacing w:after="240" w:afterAutospacing="0"/>
            <w:ind w:firstLine="570"/>
          </w:pPr>
        </w:pPrChange>
      </w:pPr>
      <w:del w:id="1082" w:author="Administrator" w:date="2015-11-23T12:16:42Z">
        <w:r>
          <w:rPr>
            <w:rFonts w:hint="eastAsia" w:ascii="华文楷体" w:hAnsi="华文楷体" w:eastAsia="华文楷体"/>
            <w:sz w:val="28"/>
            <w:szCs w:val="28"/>
          </w:rPr>
          <w:delText xml:space="preserve"> 有圆的心也就是圆等五根识的一切镜 他是 聚集各自对镜的聚集有镜 因而尽其所有形象而变成多种多样 意识也与之相同 因为他与有镜的心识相同的</w:delText>
        </w:r>
      </w:del>
      <w:r>
        <w:rPr>
          <w:rFonts w:hint="eastAsia" w:ascii="华文楷体" w:hAnsi="华文楷体" w:eastAsia="华文楷体"/>
          <w:sz w:val="28"/>
          <w:szCs w:val="28"/>
        </w:rPr>
        <w:t xml:space="preserve"> 那么就是说有镜的心呢也就是讲这个方面的有镜心</w:t>
      </w:r>
      <w:ins w:id="1083" w:author="Administrator" w:date="2015-11-23T13:32:14Z">
        <w:r>
          <w:rPr>
            <w:rFonts w:hint="eastAsia" w:ascii="华文楷体" w:hAnsi="华文楷体" w:eastAsia="华文楷体"/>
            <w:sz w:val="28"/>
            <w:szCs w:val="28"/>
            <w:lang w:val="en-US" w:eastAsia="zh-CN"/>
          </w:rPr>
          <w:t>,</w:t>
        </w:r>
      </w:ins>
      <w:ins w:id="1084" w:author="Administrator" w:date="2015-11-23T13:32:21Z">
        <w:r>
          <w:rPr>
            <w:rFonts w:hint="eastAsia" w:ascii="华文楷体" w:hAnsi="华文楷体" w:eastAsia="华文楷体"/>
            <w:sz w:val="28"/>
            <w:szCs w:val="28"/>
            <w:lang w:val="en-US" w:eastAsia="zh-CN"/>
          </w:rPr>
          <w:t>因为</w:t>
        </w:r>
      </w:ins>
      <w:del w:id="1085" w:author="Administrator" w:date="2015-11-23T13:32:24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下面有一个这个他与有镜心</w:t>
      </w:r>
      <w:ins w:id="1086" w:author="Administrator" w:date="2015-11-23T13:32:34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那么这个我们就看 </w:t>
      </w:r>
      <w:ins w:id="1087" w:author="Administrator" w:date="2015-11-23T13:32:36Z">
        <w:r>
          <w:rPr>
            <w:rFonts w:hint="eastAsia" w:ascii="华文楷体" w:hAnsi="华文楷体" w:eastAsia="华文楷体"/>
            <w:sz w:val="28"/>
            <w:szCs w:val="28"/>
            <w:lang w:eastAsia="zh-CN"/>
          </w:rPr>
          <w:t>，</w:t>
        </w:r>
      </w:ins>
      <w:r>
        <w:rPr>
          <w:rFonts w:hint="eastAsia" w:ascii="华文楷体" w:hAnsi="华文楷体" w:eastAsia="华文楷体"/>
          <w:sz w:val="28"/>
          <w:szCs w:val="28"/>
        </w:rPr>
        <w:t>什么叫有镜的心</w:t>
      </w:r>
      <w:del w:id="1088" w:author="Administrator" w:date="2015-11-23T13:32:39Z">
        <w:r>
          <w:rPr>
            <w:rFonts w:hint="eastAsia" w:ascii="华文楷体" w:hAnsi="华文楷体" w:eastAsia="华文楷体"/>
            <w:sz w:val="28"/>
            <w:szCs w:val="28"/>
          </w:rPr>
          <w:delText xml:space="preserve"> </w:delText>
        </w:r>
      </w:del>
      <w:ins w:id="1089" w:author="Administrator" w:date="2015-11-23T13:32:39Z">
        <w:r>
          <w:rPr>
            <w:rFonts w:hint="eastAsia" w:ascii="华文楷体" w:hAnsi="华文楷体" w:eastAsia="华文楷体"/>
            <w:sz w:val="28"/>
            <w:szCs w:val="28"/>
            <w:lang w:eastAsia="zh-CN"/>
          </w:rPr>
          <w:t>？</w:t>
        </w:r>
      </w:ins>
      <w:r>
        <w:rPr>
          <w:rFonts w:hint="eastAsia" w:ascii="华文楷体" w:hAnsi="华文楷体" w:eastAsia="华文楷体"/>
          <w:sz w:val="28"/>
          <w:szCs w:val="28"/>
        </w:rPr>
        <w:t>有镜的心呢有时候当然是指一些心</w:t>
      </w:r>
      <w:ins w:id="1090" w:author="Administrator" w:date="2015-11-23T13:32:48Z">
        <w:r>
          <w:rPr>
            <w:rFonts w:hint="eastAsia" w:ascii="华文楷体" w:hAnsi="华文楷体" w:eastAsia="华文楷体"/>
            <w:sz w:val="28"/>
            <w:szCs w:val="28"/>
            <w:lang w:eastAsia="zh-CN"/>
          </w:rPr>
          <w:t>，</w:t>
        </w:r>
      </w:ins>
      <w:ins w:id="1091" w:author="Administrator" w:date="2015-11-23T13:32:51Z">
        <w:r>
          <w:rPr>
            <w:rFonts w:hint="eastAsia" w:ascii="华文楷体" w:hAnsi="华文楷体" w:eastAsia="华文楷体"/>
            <w:sz w:val="28"/>
            <w:szCs w:val="28"/>
            <w:lang w:eastAsia="zh-CN"/>
          </w:rPr>
          <w:t>此处</w:t>
        </w:r>
      </w:ins>
      <w:ins w:id="1092" w:author="Administrator" w:date="2015-11-23T13:32:55Z">
        <w:r>
          <w:rPr>
            <w:rFonts w:hint="eastAsia" w:ascii="华文楷体" w:hAnsi="华文楷体" w:eastAsia="华文楷体"/>
            <w:sz w:val="28"/>
            <w:szCs w:val="28"/>
            <w:lang w:eastAsia="zh-CN"/>
          </w:rPr>
          <w:t>的</w:t>
        </w:r>
      </w:ins>
      <w:del w:id="1093" w:author="Administrator" w:date="2015-11-23T13:32:58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有镜的心他</w:t>
      </w:r>
      <w:ins w:id="1094" w:author="Administrator" w:date="2015-11-23T13:33:32Z">
        <w:r>
          <w:rPr>
            <w:rFonts w:hint="eastAsia" w:ascii="华文楷体" w:hAnsi="华文楷体" w:eastAsia="华文楷体"/>
            <w:sz w:val="28"/>
            <w:szCs w:val="28"/>
            <w:lang w:eastAsia="zh-CN"/>
          </w:rPr>
          <w:t>是</w:t>
        </w:r>
      </w:ins>
      <w:r>
        <w:rPr>
          <w:rFonts w:hint="eastAsia" w:ascii="华文楷体" w:hAnsi="华文楷体" w:eastAsia="华文楷体"/>
          <w:sz w:val="28"/>
          <w:szCs w:val="28"/>
        </w:rPr>
        <w:t>有这</w:t>
      </w:r>
      <w:del w:id="1095" w:author="Administrator" w:date="2015-11-23T13:33:36Z">
        <w:r>
          <w:rPr>
            <w:rFonts w:hint="eastAsia" w:ascii="华文楷体" w:hAnsi="华文楷体" w:eastAsia="华文楷体"/>
            <w:sz w:val="28"/>
            <w:szCs w:val="28"/>
          </w:rPr>
          <w:delText>么</w:delText>
        </w:r>
      </w:del>
      <w:r>
        <w:rPr>
          <w:rFonts w:hint="eastAsia" w:ascii="华文楷体" w:hAnsi="华文楷体" w:eastAsia="华文楷体"/>
          <w:sz w:val="28"/>
          <w:szCs w:val="28"/>
        </w:rPr>
        <w:t>一个定义</w:t>
      </w:r>
      <w:ins w:id="1096" w:author="Administrator" w:date="2015-11-23T13:33:44Z">
        <w:r>
          <w:rPr>
            <w:rFonts w:hint="eastAsia" w:ascii="华文楷体" w:hAnsi="华文楷体" w:eastAsia="华文楷体"/>
            <w:sz w:val="28"/>
            <w:szCs w:val="28"/>
            <w:lang w:eastAsia="zh-CN"/>
          </w:rPr>
          <w:t>的</w:t>
        </w:r>
      </w:ins>
      <w:ins w:id="1097" w:author="Administrator" w:date="2015-11-23T13:33:45Z">
        <w:r>
          <w:rPr>
            <w:rFonts w:hint="eastAsia" w:ascii="华文楷体" w:hAnsi="华文楷体" w:eastAsia="华文楷体"/>
            <w:sz w:val="28"/>
            <w:szCs w:val="28"/>
            <w:lang w:eastAsia="zh-CN"/>
          </w:rPr>
          <w:t>，</w:t>
        </w:r>
      </w:ins>
      <w:ins w:id="1098" w:author="Administrator" w:date="2015-11-23T13:33:53Z">
        <w:r>
          <w:rPr>
            <w:rFonts w:hint="eastAsia" w:ascii="华文楷体" w:hAnsi="华文楷体" w:eastAsia="华文楷体"/>
            <w:sz w:val="28"/>
            <w:szCs w:val="28"/>
            <w:lang w:eastAsia="zh-CN"/>
          </w:rPr>
          <w:t>一方面</w:t>
        </w:r>
      </w:ins>
      <w:ins w:id="1099" w:author="Administrator" w:date="2015-11-23T13:33:54Z">
        <w:r>
          <w:rPr>
            <w:rFonts w:hint="eastAsia" w:ascii="华文楷体" w:hAnsi="华文楷体" w:eastAsia="华文楷体"/>
            <w:sz w:val="28"/>
            <w:szCs w:val="28"/>
            <w:lang w:eastAsia="zh-CN"/>
          </w:rPr>
          <w:t>讲</w:t>
        </w:r>
      </w:ins>
      <w:ins w:id="1100" w:author="Administrator" w:date="2015-11-23T13:33:55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w:t>
      </w:r>
      <w:r>
        <w:rPr>
          <w:rFonts w:hint="eastAsia" w:ascii="华文楷体" w:hAnsi="华文楷体" w:eastAsia="华文楷体"/>
          <w:b/>
          <w:bCs/>
          <w:sz w:val="28"/>
          <w:szCs w:val="28"/>
          <w:rPrChange w:id="1101" w:author="Administrator" w:date="2015-11-23T13:34:11Z">
            <w:rPr>
              <w:rFonts w:hint="eastAsia" w:ascii="华文楷体" w:hAnsi="华文楷体" w:eastAsia="华文楷体"/>
              <w:sz w:val="28"/>
              <w:szCs w:val="28"/>
            </w:rPr>
          </w:rPrChange>
        </w:rPr>
        <w:t>有镜的心也就是言等五根识的一切镜</w:t>
      </w:r>
      <w:r>
        <w:rPr>
          <w:rFonts w:hint="eastAsia" w:ascii="华文楷体" w:hAnsi="华文楷体" w:eastAsia="华文楷体"/>
          <w:sz w:val="28"/>
          <w:szCs w:val="28"/>
        </w:rPr>
        <w:t xml:space="preserve"> </w:t>
      </w:r>
      <w:ins w:id="1102" w:author="Administrator" w:date="2015-11-23T13:34:22Z">
        <w:r>
          <w:rPr>
            <w:rFonts w:hint="eastAsia" w:ascii="华文楷体" w:hAnsi="华文楷体" w:eastAsia="华文楷体"/>
            <w:sz w:val="28"/>
            <w:szCs w:val="28"/>
            <w:lang w:eastAsia="zh-CN"/>
          </w:rPr>
          <w:t>，</w:t>
        </w:r>
      </w:ins>
      <w:del w:id="1103" w:author="Administrator" w:date="2015-11-23T13:34:29Z">
        <w:r>
          <w:rPr>
            <w:rFonts w:hint="eastAsia" w:ascii="华文楷体" w:hAnsi="华文楷体" w:eastAsia="华文楷体"/>
            <w:sz w:val="28"/>
            <w:szCs w:val="28"/>
          </w:rPr>
          <w:delText>咱们</w:delText>
        </w:r>
      </w:del>
      <w:ins w:id="1104" w:author="Administrator" w:date="2015-11-23T13:34:29Z">
        <w:r>
          <w:rPr>
            <w:rFonts w:hint="eastAsia" w:ascii="华文楷体" w:hAnsi="华文楷体" w:eastAsia="华文楷体"/>
            <w:sz w:val="28"/>
            <w:szCs w:val="28"/>
            <w:lang w:eastAsia="zh-CN"/>
          </w:rPr>
          <w:t>这方面</w:t>
        </w:r>
      </w:ins>
      <w:r>
        <w:rPr>
          <w:rFonts w:hint="eastAsia" w:ascii="华文楷体" w:hAnsi="华文楷体" w:eastAsia="华文楷体"/>
          <w:sz w:val="28"/>
          <w:szCs w:val="28"/>
        </w:rPr>
        <w:t>就把他这个有镜的心定义</w:t>
      </w:r>
      <w:del w:id="1105" w:author="Administrator" w:date="2015-11-23T13:34:39Z">
        <w:r>
          <w:rPr>
            <w:rFonts w:hint="eastAsia" w:ascii="华文楷体" w:hAnsi="华文楷体" w:eastAsia="华文楷体"/>
            <w:sz w:val="28"/>
            <w:szCs w:val="28"/>
          </w:rPr>
          <w:delText>为</w:delText>
        </w:r>
      </w:del>
      <w:ins w:id="1106" w:author="Administrator" w:date="2015-11-23T13:34:43Z">
        <w:r>
          <w:rPr>
            <w:rFonts w:hint="eastAsia" w:ascii="华文楷体" w:hAnsi="华文楷体" w:eastAsia="华文楷体"/>
            <w:sz w:val="28"/>
            <w:szCs w:val="28"/>
            <w:lang w:eastAsia="zh-CN"/>
          </w:rPr>
          <w:t>成</w:t>
        </w:r>
      </w:ins>
      <w:r>
        <w:rPr>
          <w:rFonts w:hint="eastAsia" w:ascii="华文楷体" w:hAnsi="华文楷体" w:eastAsia="华文楷体"/>
          <w:sz w:val="28"/>
          <w:szCs w:val="28"/>
        </w:rPr>
        <w:t>五根识</w:t>
      </w:r>
      <w:del w:id="1107" w:author="Administrator" w:date="2015-11-23T13:34:55Z">
        <w:r>
          <w:rPr>
            <w:rFonts w:hint="eastAsia" w:ascii="华文楷体" w:hAnsi="华文楷体" w:eastAsia="华文楷体"/>
            <w:sz w:val="28"/>
            <w:szCs w:val="28"/>
          </w:rPr>
          <w:delText xml:space="preserve"> 有</w:delText>
        </w:r>
      </w:del>
      <w:ins w:id="1108" w:author="Administrator" w:date="2015-11-23T13:34:55Z">
        <w:r>
          <w:rPr>
            <w:rFonts w:hint="eastAsia" w:ascii="华文楷体" w:hAnsi="华文楷体" w:eastAsia="华文楷体"/>
            <w:sz w:val="28"/>
            <w:szCs w:val="28"/>
            <w:lang w:eastAsia="zh-CN"/>
          </w:rPr>
          <w:t>为</w:t>
        </w:r>
      </w:ins>
      <w:r>
        <w:rPr>
          <w:rFonts w:hint="eastAsia" w:ascii="华文楷体" w:hAnsi="华文楷体" w:eastAsia="华文楷体"/>
          <w:sz w:val="28"/>
          <w:szCs w:val="28"/>
        </w:rPr>
        <w:t>一切界</w:t>
      </w:r>
      <w:ins w:id="1109" w:author="Administrator" w:date="2015-11-23T13:35:05Z">
        <w:r>
          <w:rPr>
            <w:rFonts w:hint="eastAsia" w:ascii="华文楷体" w:hAnsi="华文楷体" w:eastAsia="华文楷体"/>
            <w:sz w:val="28"/>
            <w:szCs w:val="28"/>
            <w:lang w:eastAsia="zh-CN"/>
          </w:rPr>
          <w:t>，</w:t>
        </w:r>
      </w:ins>
      <w:ins w:id="1110" w:author="Administrator" w:date="2015-11-23T13:35:07Z">
        <w:r>
          <w:rPr>
            <w:rFonts w:hint="eastAsia" w:ascii="华文楷体" w:hAnsi="华文楷体" w:eastAsia="华文楷体"/>
            <w:sz w:val="28"/>
            <w:szCs w:val="28"/>
            <w:lang w:eastAsia="zh-CN"/>
          </w:rPr>
          <w:t>那么</w:t>
        </w:r>
      </w:ins>
      <w:del w:id="1111" w:author="Administrator" w:date="2015-11-23T13:35:10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 xml:space="preserve">实际上呢就是说这个一切界就是没有什么其他的意思 </w:t>
      </w:r>
      <w:ins w:id="1112" w:author="Administrator" w:date="2015-11-23T13:35:19Z">
        <w:r>
          <w:rPr>
            <w:rFonts w:hint="eastAsia" w:ascii="华文楷体" w:hAnsi="华文楷体" w:eastAsia="华文楷体"/>
            <w:sz w:val="28"/>
            <w:szCs w:val="28"/>
            <w:lang w:eastAsia="zh-CN"/>
          </w:rPr>
          <w:t>。</w:t>
        </w:r>
      </w:ins>
      <w:r>
        <w:rPr>
          <w:rFonts w:hint="eastAsia" w:ascii="华文楷体" w:hAnsi="华文楷体" w:eastAsia="华文楷体"/>
          <w:sz w:val="28"/>
          <w:szCs w:val="28"/>
        </w:rPr>
        <w:t>就是他的这个十八届当中的</w:t>
      </w:r>
      <w:ins w:id="1113" w:author="Administrator" w:date="2015-11-23T13:35:25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十八届当中的法</w:t>
      </w:r>
      <w:ins w:id="1114" w:author="Administrator" w:date="2015-11-23T13:35:35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所以说这个眼界啊</w:t>
      </w:r>
      <w:ins w:id="1115" w:author="Administrator" w:date="2015-11-23T13:35:36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就是说这个眼识界啊</w:t>
      </w:r>
      <w:ins w:id="1116" w:author="Administrator" w:date="2015-11-23T13:35:41Z">
        <w:r>
          <w:rPr>
            <w:rFonts w:hint="eastAsia" w:ascii="华文楷体" w:hAnsi="华文楷体" w:eastAsia="华文楷体"/>
            <w:sz w:val="28"/>
            <w:szCs w:val="28"/>
            <w:lang w:eastAsia="zh-CN"/>
          </w:rPr>
          <w:t>，</w:t>
        </w:r>
      </w:ins>
      <w:ins w:id="1117" w:author="Administrator" w:date="2015-11-23T13:35:58Z">
        <w:r>
          <w:rPr>
            <w:rFonts w:hint="eastAsia" w:ascii="华文楷体" w:hAnsi="华文楷体" w:eastAsia="华文楷体"/>
            <w:sz w:val="28"/>
            <w:szCs w:val="28"/>
            <w:lang w:eastAsia="zh-CN"/>
          </w:rPr>
          <w:t>耳识界</w:t>
        </w:r>
      </w:ins>
      <w:ins w:id="1118" w:author="Administrator" w:date="2015-11-23T13:35:59Z">
        <w:r>
          <w:rPr>
            <w:rFonts w:hint="eastAsia" w:ascii="华文楷体" w:hAnsi="华文楷体" w:eastAsia="华文楷体"/>
            <w:sz w:val="28"/>
            <w:szCs w:val="28"/>
            <w:lang w:eastAsia="zh-CN"/>
          </w:rPr>
          <w:t>啊</w:t>
        </w:r>
      </w:ins>
      <w:ins w:id="1119" w:author="Administrator" w:date="2015-11-23T13:36:08Z">
        <w:r>
          <w:rPr>
            <w:rFonts w:hint="eastAsia" w:ascii="华文楷体" w:hAnsi="华文楷体" w:eastAsia="华文楷体"/>
            <w:sz w:val="28"/>
            <w:szCs w:val="28"/>
            <w:lang w:eastAsia="zh-CN"/>
          </w:rPr>
          <w:t>等等</w:t>
        </w:r>
      </w:ins>
      <w:ins w:id="1120" w:author="Administrator" w:date="2015-11-23T13:36:01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这个方面就是讲</w:t>
      </w:r>
      <w:del w:id="1121" w:author="Administrator" w:date="2015-11-23T13:36:12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 xml:space="preserve">根识的一个界 </w:t>
      </w:r>
      <w:ins w:id="1122" w:author="Administrator" w:date="2015-11-23T13:36:15Z">
        <w:r>
          <w:rPr>
            <w:rFonts w:hint="eastAsia" w:ascii="华文楷体" w:hAnsi="华文楷体" w:eastAsia="华文楷体"/>
            <w:sz w:val="28"/>
            <w:szCs w:val="28"/>
            <w:lang w:eastAsia="zh-CN"/>
          </w:rPr>
          <w:t>，</w:t>
        </w:r>
      </w:ins>
      <w:ins w:id="1123" w:author="Administrator" w:date="2015-11-23T13:37:23Z">
        <w:r>
          <w:rPr>
            <w:rFonts w:hint="eastAsia" w:ascii="华文楷体" w:hAnsi="华文楷体" w:eastAsia="华文楷体"/>
            <w:sz w:val="28"/>
            <w:szCs w:val="28"/>
            <w:lang w:eastAsia="zh-CN"/>
          </w:rPr>
          <w:t>它</w:t>
        </w:r>
      </w:ins>
      <w:ins w:id="1124" w:author="Administrator" w:date="2015-11-23T13:37:14Z">
        <w:r>
          <w:rPr>
            <w:rFonts w:ascii="华文楷体" w:hAnsi="华文楷体" w:eastAsia="华文楷体" w:cs="华文楷体"/>
            <w:i w:val="0"/>
            <w:color w:val="000000"/>
            <w:sz w:val="28"/>
            <w:szCs w:val="28"/>
          </w:rPr>
          <w:t>们是缘极微积聚之各自对境的具相有境</w:t>
        </w:r>
      </w:ins>
      <w:ins w:id="1125" w:author="Administrator" w:date="2015-11-23T13:37:14Z">
        <w:r>
          <w:rPr>
            <w:rFonts w:ascii="宋体" w:hAnsi="宋体" w:eastAsia="宋体" w:cs="宋体"/>
            <w:i w:val="0"/>
            <w:color w:val="000000"/>
            <w:sz w:val="28"/>
            <w:szCs w:val="28"/>
          </w:rPr>
          <w:t>,</w:t>
        </w:r>
      </w:ins>
      <w:del w:id="1126" w:author="Administrator" w:date="2015-11-23T13:37:14Z">
        <w:r>
          <w:rPr>
            <w:rFonts w:hint="eastAsia" w:ascii="华文楷体" w:hAnsi="华文楷体" w:eastAsia="华文楷体"/>
            <w:sz w:val="28"/>
            <w:szCs w:val="28"/>
          </w:rPr>
          <w:delText xml:space="preserve">他们是元集聚纪委集聚给自对镜的巨响远镜 </w:delText>
        </w:r>
      </w:del>
      <w:r>
        <w:rPr>
          <w:rFonts w:hint="eastAsia" w:ascii="华文楷体" w:hAnsi="华文楷体" w:eastAsia="华文楷体"/>
          <w:sz w:val="28"/>
          <w:szCs w:val="28"/>
        </w:rPr>
        <w:t>那么这些有镜 为什么</w:t>
      </w:r>
      <w:ins w:id="1127" w:author="Administrator" w:date="2015-11-23T13:37:53Z">
        <w:r>
          <w:rPr>
            <w:rFonts w:hint="eastAsia" w:ascii="华文楷体" w:hAnsi="华文楷体" w:eastAsia="华文楷体"/>
            <w:sz w:val="28"/>
            <w:szCs w:val="28"/>
            <w:lang w:eastAsia="zh-CN"/>
          </w:rPr>
          <w:t>是</w:t>
        </w:r>
      </w:ins>
      <w:r>
        <w:rPr>
          <w:rFonts w:hint="eastAsia" w:ascii="华文楷体" w:hAnsi="华文楷体" w:eastAsia="华文楷体"/>
          <w:sz w:val="28"/>
          <w:szCs w:val="28"/>
        </w:rPr>
        <w:t>有镜呢 他们是</w:t>
      </w:r>
      <w:ins w:id="1128" w:author="Administrator" w:date="2015-11-23T13:38:00Z">
        <w:r>
          <w:rPr>
            <w:rFonts w:hint="eastAsia" w:ascii="华文楷体" w:hAnsi="华文楷体" w:eastAsia="华文楷体"/>
            <w:sz w:val="28"/>
            <w:szCs w:val="28"/>
            <w:lang w:eastAsia="zh-CN"/>
          </w:rPr>
          <w:t>缘</w:t>
        </w:r>
      </w:ins>
      <w:ins w:id="1129" w:author="Administrator" w:date="2015-11-23T13:38:19Z">
        <w:r>
          <w:rPr>
            <w:rFonts w:ascii="华文楷体" w:hAnsi="华文楷体" w:eastAsia="华文楷体" w:cs="华文楷体"/>
            <w:i w:val="0"/>
            <w:color w:val="000000"/>
            <w:sz w:val="28"/>
            <w:szCs w:val="28"/>
          </w:rPr>
          <w:t>缘极微积聚</w:t>
        </w:r>
      </w:ins>
      <w:del w:id="1130" w:author="Administrator" w:date="2015-11-23T13:38:19Z">
        <w:r>
          <w:rPr>
            <w:rFonts w:hint="eastAsia" w:ascii="华文楷体" w:hAnsi="华文楷体" w:eastAsia="华文楷体"/>
            <w:sz w:val="28"/>
            <w:szCs w:val="28"/>
          </w:rPr>
          <w:delText xml:space="preserve">因为纪委集聚 </w:delText>
        </w:r>
      </w:del>
      <w:ins w:id="1131" w:author="Administrator" w:date="2015-11-23T13:38:21Z">
        <w:r>
          <w:rPr>
            <w:rFonts w:hint="eastAsia" w:ascii="华文楷体" w:hAnsi="华文楷体" w:eastAsia="华文楷体"/>
            <w:sz w:val="28"/>
            <w:szCs w:val="28"/>
            <w:lang w:eastAsia="zh-CN"/>
          </w:rPr>
          <w:t>，</w:t>
        </w:r>
      </w:ins>
      <w:r>
        <w:rPr>
          <w:rFonts w:hint="eastAsia" w:ascii="华文楷体" w:hAnsi="华文楷体" w:eastAsia="华文楷体"/>
          <w:sz w:val="28"/>
          <w:szCs w:val="28"/>
        </w:rPr>
        <w:t>比如说</w:t>
      </w:r>
      <w:del w:id="1132" w:author="Administrator" w:date="2015-11-23T13:39:00Z">
        <w:r>
          <w:rPr>
            <w:rFonts w:hint="eastAsia" w:ascii="华文楷体" w:hAnsi="华文楷体" w:eastAsia="华文楷体"/>
            <w:sz w:val="28"/>
            <w:szCs w:val="28"/>
          </w:rPr>
          <w:delText>住址</w:delText>
        </w:r>
      </w:del>
      <w:ins w:id="1133" w:author="Administrator" w:date="2015-11-23T13:39:00Z">
        <w:r>
          <w:rPr>
            <w:rFonts w:hint="eastAsia" w:ascii="华文楷体" w:hAnsi="华文楷体" w:eastAsia="华文楷体"/>
            <w:sz w:val="28"/>
            <w:szCs w:val="28"/>
            <w:lang w:eastAsia="zh-CN"/>
          </w:rPr>
          <w:t>柱子</w:t>
        </w:r>
      </w:ins>
      <w:r>
        <w:rPr>
          <w:rFonts w:hint="eastAsia" w:ascii="华文楷体" w:hAnsi="华文楷体" w:eastAsia="华文楷体"/>
          <w:sz w:val="28"/>
          <w:szCs w:val="28"/>
        </w:rPr>
        <w:t xml:space="preserve">啊 </w:t>
      </w:r>
      <w:ins w:id="1134" w:author="Administrator" w:date="2015-11-23T13:39:03Z">
        <w:r>
          <w:rPr>
            <w:rFonts w:hint="eastAsia" w:ascii="华文楷体" w:hAnsi="华文楷体" w:eastAsia="华文楷体"/>
            <w:sz w:val="28"/>
            <w:szCs w:val="28"/>
            <w:lang w:eastAsia="zh-CN"/>
          </w:rPr>
          <w:t>，</w:t>
        </w:r>
      </w:ins>
      <w:ins w:id="1135" w:author="Administrator" w:date="2015-11-23T13:39:06Z">
        <w:r>
          <w:rPr>
            <w:rFonts w:hint="eastAsia" w:ascii="华文楷体" w:hAnsi="华文楷体" w:eastAsia="华文楷体"/>
            <w:sz w:val="28"/>
            <w:szCs w:val="28"/>
            <w:lang w:eastAsia="zh-CN"/>
          </w:rPr>
          <w:t>色法</w:t>
        </w:r>
      </w:ins>
      <w:r>
        <w:rPr>
          <w:rFonts w:hint="eastAsia" w:ascii="华文楷体" w:hAnsi="华文楷体" w:eastAsia="华文楷体"/>
          <w:sz w:val="28"/>
          <w:szCs w:val="28"/>
        </w:rPr>
        <w:t xml:space="preserve">还有一个是声音啊 </w:t>
      </w:r>
      <w:ins w:id="1136" w:author="Administrator" w:date="2015-11-23T13:39:09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等等等等 </w:t>
      </w:r>
      <w:del w:id="1137" w:author="Administrator" w:date="2015-11-23T13:39:20Z">
        <w:r>
          <w:rPr>
            <w:rFonts w:hint="eastAsia" w:ascii="华文楷体" w:hAnsi="华文楷体" w:eastAsia="华文楷体"/>
            <w:sz w:val="28"/>
            <w:szCs w:val="28"/>
          </w:rPr>
          <w:delText>那么</w:delText>
        </w:r>
      </w:del>
      <w:ins w:id="1138" w:author="Administrator" w:date="2015-11-23T13:39:20Z">
        <w:r>
          <w:rPr>
            <w:rFonts w:hint="eastAsia" w:ascii="华文楷体" w:hAnsi="华文楷体" w:eastAsia="华文楷体"/>
            <w:sz w:val="28"/>
            <w:szCs w:val="28"/>
            <w:lang w:eastAsia="zh-CN"/>
          </w:rPr>
          <w:t>像</w:t>
        </w:r>
      </w:ins>
      <w:r>
        <w:rPr>
          <w:rFonts w:hint="eastAsia" w:ascii="华文楷体" w:hAnsi="华文楷体" w:eastAsia="华文楷体"/>
          <w:sz w:val="28"/>
          <w:szCs w:val="28"/>
        </w:rPr>
        <w:t>这样的话就是说这些</w:t>
      </w:r>
      <w:del w:id="1139" w:author="Administrator" w:date="2015-11-23T13:39:34Z">
        <w:r>
          <w:rPr>
            <w:rFonts w:hint="eastAsia" w:ascii="华文楷体" w:hAnsi="华文楷体" w:eastAsia="华文楷体"/>
            <w:sz w:val="28"/>
            <w:szCs w:val="28"/>
          </w:rPr>
          <w:delText>纪委</w:delText>
        </w:r>
      </w:del>
      <w:ins w:id="1140" w:author="Administrator" w:date="2015-11-23T13:39:34Z">
        <w:r>
          <w:rPr>
            <w:rFonts w:hint="eastAsia" w:ascii="华文楷体" w:hAnsi="华文楷体" w:eastAsia="华文楷体"/>
            <w:sz w:val="28"/>
            <w:szCs w:val="28"/>
            <w:lang w:eastAsia="zh-CN"/>
          </w:rPr>
          <w:t>极</w:t>
        </w:r>
      </w:ins>
      <w:ins w:id="1141" w:author="Administrator" w:date="2015-11-23T13:39:40Z">
        <w:r>
          <w:rPr>
            <w:rFonts w:hint="eastAsia" w:ascii="华文楷体" w:hAnsi="华文楷体" w:eastAsia="华文楷体"/>
            <w:sz w:val="28"/>
            <w:szCs w:val="28"/>
            <w:lang w:eastAsia="zh-CN"/>
          </w:rPr>
          <w:t>微</w:t>
        </w:r>
      </w:ins>
      <w:r>
        <w:rPr>
          <w:rFonts w:hint="eastAsia" w:ascii="华文楷体" w:hAnsi="华文楷体" w:eastAsia="华文楷体"/>
          <w:sz w:val="28"/>
          <w:szCs w:val="28"/>
        </w:rPr>
        <w:t xml:space="preserve">啊 </w:t>
      </w:r>
      <w:ins w:id="1142" w:author="Administrator" w:date="2015-11-23T13:39:44Z">
        <w:r>
          <w:rPr>
            <w:rFonts w:hint="eastAsia" w:ascii="华文楷体" w:hAnsi="华文楷体" w:eastAsia="华文楷体"/>
            <w:sz w:val="28"/>
            <w:szCs w:val="28"/>
            <w:lang w:eastAsia="zh-CN"/>
          </w:rPr>
          <w:t>，</w:t>
        </w:r>
      </w:ins>
      <w:r>
        <w:rPr>
          <w:rFonts w:hint="eastAsia" w:ascii="华文楷体" w:hAnsi="华文楷体" w:eastAsia="华文楷体"/>
          <w:sz w:val="28"/>
          <w:szCs w:val="28"/>
        </w:rPr>
        <w:t>很多很多</w:t>
      </w:r>
      <w:del w:id="1143" w:author="Administrator" w:date="2015-11-23T13:39:49Z">
        <w:r>
          <w:rPr>
            <w:rFonts w:hint="eastAsia" w:ascii="华文楷体" w:hAnsi="华文楷体" w:eastAsia="华文楷体"/>
            <w:sz w:val="28"/>
            <w:szCs w:val="28"/>
          </w:rPr>
          <w:delText>及</w:delText>
        </w:r>
      </w:del>
      <w:ins w:id="1144" w:author="Administrator" w:date="2015-11-23T13:39:49Z">
        <w:r>
          <w:rPr>
            <w:rFonts w:hint="eastAsia" w:ascii="华文楷体" w:hAnsi="华文楷体" w:eastAsia="华文楷体"/>
            <w:sz w:val="28"/>
            <w:szCs w:val="28"/>
            <w:lang w:eastAsia="zh-CN"/>
          </w:rPr>
          <w:t>极</w:t>
        </w:r>
      </w:ins>
      <w:r>
        <w:rPr>
          <w:rFonts w:hint="eastAsia" w:ascii="华文楷体" w:hAnsi="华文楷体" w:eastAsia="华文楷体"/>
          <w:sz w:val="28"/>
          <w:szCs w:val="28"/>
        </w:rPr>
        <w:t>微组成的集聚的各自对镜这个聚</w:t>
      </w:r>
      <w:del w:id="1145" w:author="Administrator" w:date="2015-11-23T13:40:30Z">
        <w:r>
          <w:rPr>
            <w:rFonts w:hint="eastAsia" w:ascii="华文楷体" w:hAnsi="华文楷体" w:eastAsia="华文楷体"/>
            <w:sz w:val="28"/>
            <w:szCs w:val="28"/>
          </w:rPr>
          <w:delText>镜</w:delText>
        </w:r>
      </w:del>
      <w:ins w:id="1146" w:author="Administrator" w:date="2015-11-23T13:40:30Z">
        <w:r>
          <w:rPr>
            <w:rFonts w:hint="eastAsia" w:ascii="华文楷体" w:hAnsi="华文楷体" w:eastAsia="华文楷体"/>
            <w:sz w:val="28"/>
            <w:szCs w:val="28"/>
            <w:lang w:eastAsia="zh-CN"/>
          </w:rPr>
          <w:t>相</w:t>
        </w:r>
      </w:ins>
      <w:r>
        <w:rPr>
          <w:rFonts w:hint="eastAsia" w:ascii="华文楷体" w:hAnsi="华文楷体" w:eastAsia="华文楷体"/>
          <w:sz w:val="28"/>
          <w:szCs w:val="28"/>
        </w:rPr>
        <w:t>有镜的缘故</w:t>
      </w:r>
      <w:ins w:id="1147" w:author="Administrator" w:date="2015-11-23T13:40:44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w:t>
      </w:r>
      <w:del w:id="1148" w:author="Administrator" w:date="2015-11-23T13:40:42Z">
        <w:r>
          <w:rPr>
            <w:rFonts w:hint="eastAsia" w:ascii="华文楷体" w:hAnsi="华文楷体" w:eastAsia="华文楷体"/>
            <w:sz w:val="28"/>
            <w:szCs w:val="28"/>
          </w:rPr>
          <w:delText>统</w:delText>
        </w:r>
      </w:del>
      <w:ins w:id="1149" w:author="Administrator" w:date="2015-11-23T13:40:42Z">
        <w:r>
          <w:rPr>
            <w:rFonts w:hint="eastAsia" w:ascii="华文楷体" w:hAnsi="华文楷体" w:eastAsia="华文楷体"/>
            <w:sz w:val="28"/>
            <w:szCs w:val="28"/>
            <w:lang w:eastAsia="zh-CN"/>
          </w:rPr>
          <w:t>所</w:t>
        </w:r>
      </w:ins>
      <w:r>
        <w:rPr>
          <w:rFonts w:hint="eastAsia" w:ascii="华文楷体" w:hAnsi="华文楷体" w:eastAsia="华文楷体"/>
          <w:sz w:val="28"/>
          <w:szCs w:val="28"/>
        </w:rPr>
        <w:t>称为有镜</w:t>
      </w:r>
      <w:del w:id="1150" w:author="Administrator" w:date="2015-11-23T13:40:52Z">
        <w:r>
          <w:rPr>
            <w:rFonts w:hint="eastAsia" w:ascii="华文楷体" w:hAnsi="华文楷体" w:eastAsia="华文楷体"/>
            <w:sz w:val="28"/>
            <w:szCs w:val="28"/>
          </w:rPr>
          <w:delText>性</w:delText>
        </w:r>
      </w:del>
      <w:ins w:id="1151" w:author="Administrator" w:date="2015-11-23T13:40:52Z">
        <w:r>
          <w:rPr>
            <w:rFonts w:hint="eastAsia" w:ascii="华文楷体" w:hAnsi="华文楷体" w:eastAsia="华文楷体"/>
            <w:sz w:val="28"/>
            <w:szCs w:val="28"/>
            <w:lang w:eastAsia="zh-CN"/>
          </w:rPr>
          <w:t>的心</w:t>
        </w:r>
      </w:ins>
      <w:ins w:id="1152" w:author="Administrator" w:date="2015-11-23T13:40:53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w:t>
      </w:r>
      <w:ins w:id="1153" w:author="Administrator" w:date="2015-11-23T13:41:22Z">
        <w:r>
          <w:rPr>
            <w:rFonts w:hint="eastAsia" w:ascii="黑体" w:hAnsi="黑体" w:eastAsia="黑体" w:cs="黑体"/>
            <w:b/>
            <w:bCs/>
            <w:i w:val="0"/>
            <w:color w:val="000000"/>
            <w:sz w:val="28"/>
            <w:szCs w:val="28"/>
          </w:rPr>
          <w:t>因而尽其所有行相而变成多种多样</w:t>
        </w:r>
      </w:ins>
      <w:del w:id="1154" w:author="Administrator" w:date="2015-11-23T13:41:22Z">
        <w:r>
          <w:rPr>
            <w:rFonts w:hint="eastAsia" w:ascii="华文楷体" w:hAnsi="华文楷体" w:eastAsia="华文楷体"/>
            <w:sz w:val="28"/>
            <w:szCs w:val="28"/>
          </w:rPr>
          <w:delText>因而竟集所有形象变成多种多</w:delText>
        </w:r>
      </w:del>
      <w:ins w:id="1155" w:author="Administrator" w:date="2015-11-23T13:41:27Z">
        <w:r>
          <w:rPr>
            <w:rFonts w:hint="eastAsia" w:ascii="华文楷体" w:hAnsi="华文楷体" w:eastAsia="华文楷体"/>
            <w:sz w:val="28"/>
            <w:szCs w:val="28"/>
            <w:lang w:eastAsia="zh-CN"/>
          </w:rPr>
          <w:t>，</w:t>
        </w:r>
      </w:ins>
      <w:del w:id="1156" w:author="Administrator" w:date="2015-11-23T13:41:25Z">
        <w:r>
          <w:rPr>
            <w:rFonts w:hint="eastAsia" w:ascii="华文楷体" w:hAnsi="华文楷体" w:eastAsia="华文楷体"/>
            <w:sz w:val="28"/>
            <w:szCs w:val="28"/>
          </w:rPr>
          <w:delText>样</w:delText>
        </w:r>
      </w:del>
      <w:r>
        <w:rPr>
          <w:rFonts w:hint="eastAsia" w:ascii="华文楷体" w:hAnsi="华文楷体" w:eastAsia="华文楷体"/>
          <w:sz w:val="28"/>
          <w:szCs w:val="28"/>
        </w:rPr>
        <w:t xml:space="preserve"> 所以说呢如果你的对镜多种多样</w:t>
      </w:r>
      <w:ins w:id="1157" w:author="Administrator" w:date="2015-11-23T13:41:35Z">
        <w:r>
          <w:rPr>
            <w:rFonts w:hint="eastAsia" w:ascii="华文楷体" w:hAnsi="华文楷体" w:eastAsia="华文楷体"/>
            <w:sz w:val="28"/>
            <w:szCs w:val="28"/>
            <w:lang w:eastAsia="zh-CN"/>
          </w:rPr>
          <w:t>的话</w:t>
        </w:r>
      </w:ins>
      <w:ins w:id="1158" w:author="Administrator" w:date="2015-11-23T13:41:36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那么</w:t>
      </w:r>
      <w:del w:id="1159" w:author="Administrator" w:date="2015-11-23T13:41:59Z">
        <w:r>
          <w:rPr>
            <w:rFonts w:hint="eastAsia" w:ascii="华文楷体" w:hAnsi="华文楷体" w:eastAsia="华文楷体"/>
            <w:sz w:val="28"/>
            <w:szCs w:val="28"/>
          </w:rPr>
          <w:delText>晋级</w:delText>
        </w:r>
      </w:del>
      <w:ins w:id="1160" w:author="Administrator" w:date="2015-11-23T13:41:59Z">
        <w:r>
          <w:rPr>
            <w:rFonts w:hint="eastAsia" w:ascii="华文楷体" w:hAnsi="华文楷体" w:eastAsia="华文楷体"/>
            <w:sz w:val="28"/>
            <w:szCs w:val="28"/>
            <w:lang w:eastAsia="zh-CN"/>
          </w:rPr>
          <w:t>尽其</w:t>
        </w:r>
      </w:ins>
      <w:ins w:id="1161" w:author="Administrator" w:date="2015-11-23T13:42:06Z">
        <w:r>
          <w:rPr>
            <w:rFonts w:hint="eastAsia" w:ascii="华文楷体" w:hAnsi="华文楷体" w:eastAsia="华文楷体"/>
            <w:sz w:val="28"/>
            <w:szCs w:val="28"/>
            <w:lang w:eastAsia="zh-CN"/>
          </w:rPr>
          <w:t>所有</w:t>
        </w:r>
      </w:ins>
      <w:r>
        <w:rPr>
          <w:rFonts w:hint="eastAsia" w:ascii="华文楷体" w:hAnsi="华文楷体" w:eastAsia="华文楷体"/>
          <w:sz w:val="28"/>
          <w:szCs w:val="28"/>
        </w:rPr>
        <w:t>的心识也变得多种多样</w:t>
      </w:r>
      <w:ins w:id="1162" w:author="Administrator" w:date="2015-11-23T13:42:16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因为他们是一体的缘故 </w:t>
      </w:r>
      <w:ins w:id="1163" w:author="Administrator" w:date="2015-11-23T13:42:18Z">
        <w:r>
          <w:rPr>
            <w:rFonts w:hint="eastAsia" w:ascii="华文楷体" w:hAnsi="华文楷体" w:eastAsia="华文楷体"/>
            <w:sz w:val="28"/>
            <w:szCs w:val="28"/>
            <w:lang w:eastAsia="zh-CN"/>
          </w:rPr>
          <w:t>。</w:t>
        </w:r>
      </w:ins>
      <w:ins w:id="1164" w:author="Administrator" w:date="2015-11-23T13:42:45Z">
        <w:r>
          <w:rPr>
            <w:rFonts w:hint="eastAsia" w:ascii="华文楷体" w:hAnsi="华文楷体" w:eastAsia="华文楷体"/>
            <w:sz w:val="28"/>
            <w:szCs w:val="28"/>
            <w:lang w:eastAsia="zh-CN"/>
          </w:rPr>
          <w:t>啊</w:t>
        </w:r>
      </w:ins>
    </w:p>
    <w:p>
      <w:pPr>
        <w:spacing w:after="240"/>
        <w:ind w:firstLine="570"/>
        <w:rPr>
          <w:del w:id="1166" w:author="Administrator" w:date="2015-11-23T13:42:43Z"/>
          <w:rFonts w:ascii="华文楷体" w:hAnsi="华文楷体" w:eastAsia="华文楷体"/>
          <w:sz w:val="28"/>
          <w:szCs w:val="28"/>
        </w:rPr>
        <w:pPrChange w:id="1165" w:author="Administrator" w:date="2015-11-23T13:42:24Z">
          <w:pPr>
            <w:ind w:firstLine="570"/>
          </w:pPr>
        </w:pPrChange>
      </w:pPr>
    </w:p>
    <w:p>
      <w:pPr>
        <w:spacing w:after="240"/>
        <w:ind w:firstLine="570"/>
        <w:rPr>
          <w:ins w:id="1168" w:author="Administrator" w:date="2015-11-23T13:55:39Z"/>
          <w:rFonts w:hint="eastAsia" w:ascii="华文楷体" w:hAnsi="华文楷体" w:eastAsia="华文楷体"/>
          <w:sz w:val="28"/>
          <w:szCs w:val="28"/>
          <w:lang w:eastAsia="zh-CN"/>
        </w:rPr>
        <w:pPrChange w:id="1167" w:author="Administrator" w:date="2015-11-23T13:42:43Z">
          <w:pPr>
            <w:ind w:firstLine="570"/>
          </w:pPr>
        </w:pPrChange>
      </w:pPr>
      <w:r>
        <w:rPr>
          <w:rFonts w:hint="eastAsia" w:ascii="华文楷体" w:hAnsi="华文楷体" w:eastAsia="华文楷体"/>
          <w:sz w:val="28"/>
          <w:szCs w:val="28"/>
        </w:rPr>
        <w:t>意识也与之相同</w:t>
      </w:r>
      <w:ins w:id="1169" w:author="Administrator" w:date="2015-11-23T13:42:48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那么这个除了五根识</w:t>
      </w:r>
      <w:ins w:id="1170" w:author="Administrator" w:date="2015-11-23T13:43:59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这个五根识境界意外呢 </w:t>
      </w:r>
      <w:ins w:id="1171" w:author="Administrator" w:date="2015-11-23T13:44:01Z">
        <w:r>
          <w:rPr>
            <w:rFonts w:hint="eastAsia" w:ascii="华文楷体" w:hAnsi="华文楷体" w:eastAsia="华文楷体"/>
            <w:sz w:val="28"/>
            <w:szCs w:val="28"/>
            <w:lang w:eastAsia="zh-CN"/>
          </w:rPr>
          <w:t>，</w:t>
        </w:r>
      </w:ins>
      <w:r>
        <w:rPr>
          <w:rFonts w:hint="eastAsia" w:ascii="华文楷体" w:hAnsi="华文楷体" w:eastAsia="华文楷体"/>
          <w:sz w:val="28"/>
          <w:szCs w:val="28"/>
        </w:rPr>
        <w:t>意识界也是相同的</w:t>
      </w:r>
      <w:ins w:id="1172" w:author="Administrator" w:date="2015-11-23T13:44:04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因为他有镜的心</w:t>
      </w:r>
      <w:ins w:id="1173" w:author="Administrator" w:date="2015-11-23T13:44:12Z">
        <w:r>
          <w:rPr>
            <w:rFonts w:hint="eastAsia" w:ascii="华文楷体" w:hAnsi="华文楷体" w:eastAsia="华文楷体"/>
            <w:sz w:val="28"/>
            <w:szCs w:val="28"/>
            <w:lang w:eastAsia="zh-CN"/>
          </w:rPr>
          <w:t>是</w:t>
        </w:r>
      </w:ins>
      <w:r>
        <w:rPr>
          <w:rFonts w:hint="eastAsia" w:ascii="华文楷体" w:hAnsi="华文楷体" w:eastAsia="华文楷体"/>
          <w:sz w:val="28"/>
          <w:szCs w:val="28"/>
        </w:rPr>
        <w:t>同</w:t>
      </w:r>
      <w:del w:id="1174" w:author="Administrator" w:date="2015-11-23T13:44:17Z">
        <w:r>
          <w:rPr>
            <w:rFonts w:hint="eastAsia" w:ascii="华文楷体" w:hAnsi="华文楷体" w:eastAsia="华文楷体"/>
            <w:sz w:val="28"/>
            <w:szCs w:val="28"/>
          </w:rPr>
          <w:delText>样</w:delText>
        </w:r>
      </w:del>
      <w:ins w:id="1175" w:author="Administrator" w:date="2015-11-23T13:44:17Z">
        <w:r>
          <w:rPr>
            <w:rFonts w:hint="eastAsia" w:ascii="华文楷体" w:hAnsi="华文楷体" w:eastAsia="华文楷体"/>
            <w:sz w:val="28"/>
            <w:szCs w:val="28"/>
            <w:lang w:eastAsia="zh-CN"/>
          </w:rPr>
          <w:t>时</w:t>
        </w:r>
      </w:ins>
      <w:r>
        <w:rPr>
          <w:rFonts w:hint="eastAsia" w:ascii="华文楷体" w:hAnsi="华文楷体" w:eastAsia="华文楷体"/>
          <w:sz w:val="28"/>
          <w:szCs w:val="28"/>
        </w:rPr>
        <w:t>存在的缘故</w:t>
      </w:r>
      <w:ins w:id="1176" w:author="Administrator" w:date="2015-11-23T13:44:20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因为这个地方他的就是讲意识 那么意识和有镜的心</w:t>
      </w:r>
      <w:ins w:id="1177" w:author="Administrator" w:date="2015-11-23T13:44:31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这个有镜的心前面已经定义了</w:t>
      </w:r>
      <w:ins w:id="1178" w:author="Administrator" w:date="2015-11-23T13:44:33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就是讲五根识的一些镜</w:t>
      </w:r>
      <w:ins w:id="1179" w:author="Administrator" w:date="2015-11-23T13:44:42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那么意识和五根识他们是</w:t>
      </w:r>
      <w:del w:id="1180" w:author="Administrator" w:date="2015-11-23T13:44:58Z">
        <w:r>
          <w:rPr>
            <w:rFonts w:hint="eastAsia" w:ascii="华文楷体" w:hAnsi="华文楷体" w:eastAsia="华文楷体"/>
            <w:sz w:val="28"/>
            <w:szCs w:val="28"/>
          </w:rPr>
          <w:delText>……</w:delText>
        </w:r>
      </w:del>
      <w:ins w:id="1181" w:author="Administrator" w:date="2015-11-23T13:44:58Z">
        <w:r>
          <w:rPr>
            <w:rFonts w:hint="eastAsia" w:ascii="华文楷体" w:hAnsi="华文楷体" w:eastAsia="华文楷体"/>
            <w:sz w:val="28"/>
            <w:szCs w:val="28"/>
            <w:lang w:eastAsia="zh-CN"/>
          </w:rPr>
          <w:t>成</w:t>
        </w:r>
      </w:ins>
      <w:ins w:id="1182" w:author="Administrator" w:date="2015-11-23T13:45:01Z">
        <w:r>
          <w:rPr>
            <w:rFonts w:hint="eastAsia" w:ascii="华文楷体" w:hAnsi="华文楷体" w:eastAsia="华文楷体"/>
            <w:sz w:val="28"/>
            <w:szCs w:val="28"/>
            <w:lang w:eastAsia="zh-CN"/>
          </w:rPr>
          <w:t>住</w:t>
        </w:r>
      </w:ins>
      <w:ins w:id="1183" w:author="Administrator" w:date="2015-11-23T13:45:33Z">
        <w:r>
          <w:rPr>
            <w:rFonts w:hint="eastAsia" w:ascii="华文楷体" w:hAnsi="华文楷体" w:eastAsia="华文楷体"/>
            <w:sz w:val="28"/>
            <w:szCs w:val="28"/>
            <w:lang w:eastAsia="zh-CN"/>
          </w:rPr>
          <w:t>同</w:t>
        </w:r>
      </w:ins>
      <w:ins w:id="1184" w:author="Administrator" w:date="2015-11-23T13:45:41Z">
        <w:r>
          <w:rPr>
            <w:rFonts w:hint="eastAsia" w:ascii="华文楷体" w:hAnsi="华文楷体" w:eastAsia="华文楷体"/>
            <w:sz w:val="28"/>
            <w:szCs w:val="28"/>
            <w:lang w:eastAsia="zh-CN"/>
          </w:rPr>
          <w:t>质</w:t>
        </w:r>
      </w:ins>
      <w:ins w:id="1185" w:author="Administrator" w:date="2015-11-23T13:45:43Z">
        <w:r>
          <w:rPr>
            <w:rFonts w:hint="eastAsia" w:ascii="华文楷体" w:hAnsi="华文楷体" w:eastAsia="华文楷体"/>
            <w:sz w:val="28"/>
            <w:szCs w:val="28"/>
            <w:lang w:eastAsia="zh-CN"/>
          </w:rPr>
          <w:t>的</w:t>
        </w:r>
      </w:ins>
      <w:ins w:id="1186" w:author="Administrator" w:date="2015-11-23T13:45:48Z">
        <w:r>
          <w:rPr>
            <w:rFonts w:hint="eastAsia" w:ascii="华文楷体" w:hAnsi="华文楷体" w:eastAsia="华文楷体"/>
            <w:sz w:val="28"/>
            <w:szCs w:val="28"/>
            <w:lang w:eastAsia="zh-CN"/>
          </w:rPr>
          <w:t>，</w:t>
        </w:r>
      </w:ins>
      <w:del w:id="1187" w:author="Administrator" w:date="2015-11-23T13:45:47Z">
        <w:r>
          <w:rPr>
            <w:rFonts w:hint="eastAsia" w:ascii="华文楷体" w:hAnsi="华文楷体" w:eastAsia="华文楷体"/>
            <w:sz w:val="28"/>
            <w:szCs w:val="28"/>
          </w:rPr>
          <w:delText>统治的</w:delText>
        </w:r>
      </w:del>
      <w:r>
        <w:rPr>
          <w:rFonts w:hint="eastAsia" w:ascii="华文楷体" w:hAnsi="华文楷体" w:eastAsia="华文楷体"/>
          <w:sz w:val="28"/>
          <w:szCs w:val="28"/>
        </w:rPr>
        <w:t xml:space="preserve"> 所以说上次再讲的时候</w:t>
      </w:r>
      <w:ins w:id="1188" w:author="Administrator" w:date="2015-11-23T13:46:04Z">
        <w:r>
          <w:rPr>
            <w:rFonts w:hint="eastAsia" w:ascii="华文楷体" w:hAnsi="华文楷体" w:eastAsia="华文楷体"/>
            <w:sz w:val="28"/>
            <w:szCs w:val="28"/>
            <w:lang w:eastAsia="zh-CN"/>
          </w:rPr>
          <w:t>也是</w:t>
        </w:r>
      </w:ins>
      <w:r>
        <w:rPr>
          <w:rFonts w:hint="eastAsia" w:ascii="华文楷体" w:hAnsi="华文楷体" w:eastAsia="华文楷体"/>
          <w:sz w:val="28"/>
          <w:szCs w:val="28"/>
        </w:rPr>
        <w:t xml:space="preserve">提到过 </w:t>
      </w:r>
      <w:ins w:id="1189" w:author="Administrator" w:date="2015-11-23T13:46:07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那么就是说有没有五根识产生</w:t>
      </w:r>
      <w:ins w:id="1190" w:author="Administrator" w:date="2015-11-23T13:47:03Z">
        <w:r>
          <w:rPr>
            <w:rFonts w:hint="eastAsia" w:ascii="华文楷体" w:hAnsi="华文楷体" w:eastAsia="华文楷体"/>
            <w:sz w:val="28"/>
            <w:szCs w:val="28"/>
            <w:lang w:eastAsia="zh-CN"/>
          </w:rPr>
          <w:t>没有</w:t>
        </w:r>
      </w:ins>
      <w:del w:id="1191" w:author="Administrator" w:date="2015-11-23T13:46:30Z">
        <w:r>
          <w:rPr>
            <w:rFonts w:hint="eastAsia" w:ascii="华文楷体" w:hAnsi="华文楷体" w:eastAsia="华文楷体"/>
            <w:sz w:val="28"/>
            <w:szCs w:val="28"/>
          </w:rPr>
          <w:delText xml:space="preserve">呢 </w:delText>
        </w:r>
      </w:del>
      <w:r>
        <w:rPr>
          <w:rFonts w:hint="eastAsia" w:ascii="华文楷体" w:hAnsi="华文楷体" w:eastAsia="华文楷体"/>
          <w:sz w:val="28"/>
          <w:szCs w:val="28"/>
        </w:rPr>
        <w:t>意识</w:t>
      </w:r>
      <w:ins w:id="1192" w:author="Administrator" w:date="2015-11-23T13:46:44Z">
        <w:r>
          <w:rPr>
            <w:rFonts w:hint="eastAsia" w:ascii="华文楷体" w:hAnsi="华文楷体" w:eastAsia="华文楷体"/>
            <w:sz w:val="28"/>
            <w:szCs w:val="28"/>
            <w:lang w:eastAsia="zh-CN"/>
          </w:rPr>
          <w:t>，</w:t>
        </w:r>
      </w:ins>
      <w:ins w:id="1193" w:author="Administrator" w:date="2015-11-23T13:46:46Z">
        <w:r>
          <w:rPr>
            <w:rFonts w:hint="eastAsia" w:ascii="华文楷体" w:hAnsi="华文楷体" w:eastAsia="华文楷体"/>
            <w:sz w:val="28"/>
            <w:szCs w:val="28"/>
            <w:lang w:eastAsia="zh-CN"/>
          </w:rPr>
          <w:t>意识</w:t>
        </w:r>
      </w:ins>
      <w:r>
        <w:rPr>
          <w:rFonts w:hint="eastAsia" w:ascii="华文楷体" w:hAnsi="华文楷体" w:eastAsia="华文楷体"/>
          <w:sz w:val="28"/>
          <w:szCs w:val="28"/>
        </w:rPr>
        <w:t>产生有没有五根识的情况</w:t>
      </w:r>
      <w:ins w:id="1194" w:author="Administrator" w:date="2015-11-23T13:47:14Z">
        <w:r>
          <w:rPr>
            <w:rFonts w:hint="eastAsia" w:ascii="华文楷体" w:hAnsi="华文楷体" w:eastAsia="华文楷体"/>
            <w:sz w:val="28"/>
            <w:szCs w:val="28"/>
            <w:lang w:eastAsia="zh-CN"/>
          </w:rPr>
          <w:t>呢</w:t>
        </w:r>
      </w:ins>
      <w:ins w:id="1195" w:author="Administrator" w:date="2015-11-23T13:47:15Z">
        <w:r>
          <w:rPr>
            <w:rFonts w:hint="eastAsia" w:ascii="华文楷体" w:hAnsi="华文楷体" w:eastAsia="华文楷体"/>
            <w:sz w:val="28"/>
            <w:szCs w:val="28"/>
            <w:lang w:eastAsia="zh-CN"/>
          </w:rPr>
          <w:t>，</w:t>
        </w:r>
      </w:ins>
      <w:ins w:id="1196" w:author="Administrator" w:date="2015-11-23T13:47:17Z">
        <w:r>
          <w:rPr>
            <w:rFonts w:hint="eastAsia" w:ascii="华文楷体" w:hAnsi="华文楷体" w:eastAsia="华文楷体"/>
            <w:sz w:val="28"/>
            <w:szCs w:val="28"/>
            <w:lang w:eastAsia="zh-CN"/>
          </w:rPr>
          <w:t>这个</w:t>
        </w:r>
      </w:ins>
      <w:del w:id="1197" w:author="Administrator" w:date="2015-11-23T13:47:20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 xml:space="preserve">是没有的 </w:t>
      </w:r>
      <w:ins w:id="1198" w:author="Administrator" w:date="2015-11-23T13:47:23Z">
        <w:r>
          <w:rPr>
            <w:rFonts w:hint="eastAsia" w:ascii="华文楷体" w:hAnsi="华文楷体" w:eastAsia="华文楷体"/>
            <w:sz w:val="28"/>
            <w:szCs w:val="28"/>
            <w:lang w:eastAsia="zh-CN"/>
          </w:rPr>
          <w:t>，</w:t>
        </w:r>
      </w:ins>
      <w:r>
        <w:rPr>
          <w:rFonts w:hint="eastAsia" w:ascii="华文楷体" w:hAnsi="华文楷体" w:eastAsia="华文楷体"/>
          <w:sz w:val="28"/>
          <w:szCs w:val="28"/>
        </w:rPr>
        <w:t>啊 从一个大的方面讲</w:t>
      </w:r>
      <w:del w:id="1199" w:author="Administrator" w:date="2015-11-23T13:47:30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是根本不存在的</w:t>
      </w:r>
      <w:ins w:id="1200" w:author="Administrator" w:date="2015-11-23T13:47:32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所以说像这样讲的话 他们是</w:t>
      </w:r>
      <w:del w:id="1201" w:author="Administrator" w:date="2015-11-23T13:47:53Z">
        <w:r>
          <w:rPr>
            <w:rFonts w:hint="eastAsia" w:ascii="华文楷体" w:hAnsi="华文楷体" w:eastAsia="华文楷体"/>
            <w:sz w:val="28"/>
            <w:szCs w:val="28"/>
          </w:rPr>
          <w:delText>……</w:delText>
        </w:r>
      </w:del>
      <w:ins w:id="1202" w:author="Administrator" w:date="2015-11-23T13:47:53Z">
        <w:r>
          <w:rPr>
            <w:rFonts w:hint="eastAsia" w:ascii="华文楷体" w:hAnsi="华文楷体" w:eastAsia="华文楷体"/>
            <w:sz w:val="28"/>
            <w:szCs w:val="28"/>
            <w:lang w:eastAsia="zh-CN"/>
          </w:rPr>
          <w:t>成住同质</w:t>
        </w:r>
      </w:ins>
      <w:ins w:id="1203" w:author="Administrator" w:date="2015-11-23T13:47:55Z">
        <w:r>
          <w:rPr>
            <w:rFonts w:hint="eastAsia" w:ascii="华文楷体" w:hAnsi="华文楷体" w:eastAsia="华文楷体"/>
            <w:sz w:val="28"/>
            <w:szCs w:val="28"/>
            <w:lang w:eastAsia="zh-CN"/>
          </w:rPr>
          <w:t>的</w:t>
        </w:r>
      </w:ins>
      <w:ins w:id="1204" w:author="Administrator" w:date="2015-11-23T13:47:56Z">
        <w:r>
          <w:rPr>
            <w:rFonts w:hint="eastAsia" w:ascii="华文楷体" w:hAnsi="华文楷体" w:eastAsia="华文楷体"/>
            <w:sz w:val="28"/>
            <w:szCs w:val="28"/>
            <w:lang w:eastAsia="zh-CN"/>
          </w:rPr>
          <w:t>，</w:t>
        </w:r>
      </w:ins>
      <w:r>
        <w:rPr>
          <w:rFonts w:hint="eastAsia" w:ascii="华文楷体" w:hAnsi="华文楷体" w:eastAsia="华文楷体"/>
          <w:sz w:val="28"/>
          <w:szCs w:val="28"/>
        </w:rPr>
        <w:t>只不过有的时候这个意识啊</w:t>
      </w:r>
      <w:ins w:id="1205" w:author="Administrator" w:date="2015-11-23T13:48:24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有的时候这个意识定义成 </w:t>
      </w:r>
      <w:ins w:id="1206" w:author="Administrator" w:date="2015-11-23T13:48:26Z">
        <w:r>
          <w:rPr>
            <w:rFonts w:hint="eastAsia" w:ascii="华文楷体" w:hAnsi="华文楷体" w:eastAsia="华文楷体"/>
            <w:sz w:val="28"/>
            <w:szCs w:val="28"/>
            <w:lang w:eastAsia="zh-CN"/>
          </w:rPr>
          <w:t>，</w:t>
        </w:r>
      </w:ins>
      <w:r>
        <w:rPr>
          <w:rFonts w:hint="eastAsia" w:ascii="华文楷体" w:hAnsi="华文楷体" w:eastAsia="华文楷体"/>
          <w:sz w:val="28"/>
          <w:szCs w:val="28"/>
        </w:rPr>
        <w:t>就是通过</w:t>
      </w:r>
      <w:del w:id="1207" w:author="Administrator" w:date="2015-11-23T13:48:21Z">
        <w:r>
          <w:rPr>
            <w:rFonts w:hint="eastAsia" w:ascii="华文楷体" w:hAnsi="华文楷体" w:eastAsia="华文楷体"/>
            <w:sz w:val="28"/>
            <w:szCs w:val="28"/>
          </w:rPr>
          <w:delText>我们的</w:delText>
        </w:r>
      </w:del>
      <w:r>
        <w:rPr>
          <w:rFonts w:hint="eastAsia" w:ascii="华文楷体" w:hAnsi="华文楷体" w:eastAsia="华文楷体"/>
          <w:sz w:val="28"/>
          <w:szCs w:val="28"/>
        </w:rPr>
        <w:t xml:space="preserve">五根识所生 </w:t>
      </w:r>
      <w:ins w:id="1208" w:author="Administrator" w:date="2015-11-23T13:48:29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把这个方面定义成意识 </w:t>
      </w:r>
      <w:ins w:id="1209" w:author="Administrator" w:date="2015-11-23T13:48:39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所以有的时候我们在讲意识的时候从这个方面讲的</w:t>
      </w:r>
      <w:ins w:id="1210" w:author="Administrator" w:date="2015-11-23T13:48:41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但有的时候这个意识就只要是心就是意识</w:t>
      </w:r>
      <w:ins w:id="1211" w:author="Administrator" w:date="2015-11-23T13:48:48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啊 只要是心就是意识</w:t>
      </w:r>
      <w:ins w:id="1212" w:author="Administrator" w:date="2015-11-23T13:48:57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那么如果说 </w:t>
      </w:r>
      <w:ins w:id="1213" w:author="Administrator" w:date="2015-11-23T13:48:59Z">
        <w:r>
          <w:rPr>
            <w:rFonts w:hint="eastAsia" w:ascii="华文楷体" w:hAnsi="华文楷体" w:eastAsia="华文楷体"/>
            <w:sz w:val="28"/>
            <w:szCs w:val="28"/>
            <w:lang w:eastAsia="zh-CN"/>
          </w:rPr>
          <w:t>：</w:t>
        </w:r>
      </w:ins>
      <w:r>
        <w:rPr>
          <w:rFonts w:hint="eastAsia" w:ascii="华文楷体" w:hAnsi="华文楷体" w:eastAsia="华文楷体"/>
          <w:sz w:val="28"/>
          <w:szCs w:val="28"/>
        </w:rPr>
        <w:t>只要是心</w:t>
      </w:r>
      <w:del w:id="1214" w:author="Administrator" w:date="2015-11-23T13:49:03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就是意识的话</w:t>
      </w:r>
      <w:ins w:id="1215" w:author="Administrator" w:date="2015-11-23T13:49:04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那么这个方面</w:t>
      </w:r>
      <w:ins w:id="1216" w:author="Administrator" w:date="2015-11-23T13:49:13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在理解这句话</w:t>
      </w:r>
      <w:del w:id="1217" w:author="Administrator" w:date="2015-11-23T13:49:15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就更清楚了</w:t>
      </w:r>
      <w:ins w:id="1218" w:author="Administrator" w:date="2015-11-23T13:49:17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w:t>
      </w:r>
      <w:del w:id="1219" w:author="Administrator" w:date="2015-11-23T13:49:57Z">
        <w:r>
          <w:rPr>
            <w:rFonts w:hint="eastAsia" w:ascii="华文楷体" w:hAnsi="华文楷体" w:eastAsia="华文楷体"/>
            <w:sz w:val="28"/>
            <w:szCs w:val="28"/>
          </w:rPr>
          <w:delText>他</w:delText>
        </w:r>
      </w:del>
      <w:ins w:id="1220" w:author="Administrator" w:date="2015-11-23T13:49:47Z">
        <w:r>
          <w:rPr>
            <w:rFonts w:ascii="华文楷体" w:hAnsi="华文楷体" w:eastAsia="华文楷体" w:cs="华文楷体"/>
            <w:i w:val="0"/>
            <w:color w:val="000000"/>
            <w:sz w:val="28"/>
            <w:szCs w:val="28"/>
          </w:rPr>
          <w:t>它与有境的心是成住同质</w:t>
        </w:r>
      </w:ins>
      <w:del w:id="1221" w:author="Administrator" w:date="2015-11-23T13:49:50Z">
        <w:r>
          <w:rPr>
            <w:rFonts w:hint="eastAsia" w:ascii="华文楷体" w:hAnsi="华文楷体" w:eastAsia="华文楷体"/>
            <w:sz w:val="28"/>
            <w:szCs w:val="28"/>
          </w:rPr>
          <w:delText>也是有心识去统治</w:delText>
        </w:r>
      </w:del>
      <w:r>
        <w:rPr>
          <w:rFonts w:hint="eastAsia" w:ascii="华文楷体" w:hAnsi="华文楷体" w:eastAsia="华文楷体"/>
          <w:sz w:val="28"/>
          <w:szCs w:val="28"/>
        </w:rPr>
        <w:t>的</w:t>
      </w:r>
      <w:ins w:id="1222" w:author="Administrator" w:date="2015-11-23T13:49:53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所以说如果说就是这个只要心相</w:t>
      </w:r>
      <w:del w:id="1223" w:author="Administrator" w:date="2015-11-23T13:50:21Z">
        <w:r>
          <w:rPr>
            <w:rFonts w:hint="eastAsia" w:ascii="华文楷体" w:hAnsi="华文楷体" w:eastAsia="华文楷体"/>
            <w:sz w:val="28"/>
            <w:szCs w:val="28"/>
          </w:rPr>
          <w:delText>许</w:delText>
        </w:r>
      </w:del>
      <w:ins w:id="1224" w:author="Administrator" w:date="2015-11-23T13:50:21Z">
        <w:r>
          <w:rPr>
            <w:rFonts w:hint="eastAsia" w:ascii="华文楷体" w:hAnsi="华文楷体" w:eastAsia="华文楷体"/>
            <w:sz w:val="28"/>
            <w:szCs w:val="28"/>
            <w:lang w:eastAsia="zh-CN"/>
          </w:rPr>
          <w:t>续</w:t>
        </w:r>
      </w:ins>
      <w:ins w:id="1225" w:author="Administrator" w:date="2015-11-23T13:50:22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这个方面心相</w:t>
      </w:r>
      <w:del w:id="1226" w:author="Administrator" w:date="2015-11-23T13:50:27Z">
        <w:r>
          <w:rPr>
            <w:rFonts w:hint="eastAsia" w:ascii="华文楷体" w:hAnsi="华文楷体" w:eastAsia="华文楷体"/>
            <w:sz w:val="28"/>
            <w:szCs w:val="28"/>
          </w:rPr>
          <w:delText>许</w:delText>
        </w:r>
      </w:del>
      <w:ins w:id="1227" w:author="Administrator" w:date="2015-11-23T13:50:27Z">
        <w:r>
          <w:rPr>
            <w:rFonts w:hint="eastAsia" w:ascii="华文楷体" w:hAnsi="华文楷体" w:eastAsia="华文楷体"/>
            <w:sz w:val="28"/>
            <w:szCs w:val="28"/>
            <w:lang w:eastAsia="zh-CN"/>
          </w:rPr>
          <w:t>续</w:t>
        </w:r>
      </w:ins>
      <w:r>
        <w:rPr>
          <w:rFonts w:hint="eastAsia" w:ascii="华文楷体" w:hAnsi="华文楷体" w:eastAsia="华文楷体"/>
          <w:sz w:val="28"/>
          <w:szCs w:val="28"/>
        </w:rPr>
        <w:t xml:space="preserve">就叫意识 </w:t>
      </w:r>
      <w:ins w:id="1228" w:author="Administrator" w:date="2015-11-23T13:50:30Z">
        <w:r>
          <w:rPr>
            <w:rFonts w:hint="eastAsia" w:ascii="华文楷体" w:hAnsi="华文楷体" w:eastAsia="华文楷体"/>
            <w:sz w:val="28"/>
            <w:szCs w:val="28"/>
            <w:lang w:eastAsia="zh-CN"/>
          </w:rPr>
          <w:t>。</w:t>
        </w:r>
      </w:ins>
      <w:r>
        <w:rPr>
          <w:rFonts w:hint="eastAsia" w:ascii="华文楷体" w:hAnsi="华文楷体" w:eastAsia="华文楷体"/>
          <w:sz w:val="28"/>
          <w:szCs w:val="28"/>
        </w:rPr>
        <w:t>这方面在</w:t>
      </w:r>
      <w:ins w:id="1229" w:author="Administrator" w:date="2015-11-23T13:50:38Z">
        <w:r>
          <w:rPr>
            <w:rFonts w:hint="eastAsia" w:ascii="华文楷体" w:hAnsi="华文楷体" w:eastAsia="华文楷体"/>
            <w:sz w:val="28"/>
            <w:szCs w:val="28"/>
            <w:lang w:eastAsia="zh-CN"/>
          </w:rPr>
          <w:t>很多</w:t>
        </w:r>
      </w:ins>
      <w:r>
        <w:rPr>
          <w:rFonts w:hint="eastAsia" w:ascii="华文楷体" w:hAnsi="华文楷体" w:eastAsia="华文楷体"/>
          <w:sz w:val="28"/>
          <w:szCs w:val="28"/>
        </w:rPr>
        <w:t>论点当中</w:t>
      </w:r>
      <w:ins w:id="1230" w:author="Administrator" w:date="2015-11-23T13:50:40Z">
        <w:r>
          <w:rPr>
            <w:rFonts w:hint="eastAsia" w:ascii="华文楷体" w:hAnsi="华文楷体" w:eastAsia="华文楷体"/>
            <w:sz w:val="28"/>
            <w:szCs w:val="28"/>
            <w:lang w:eastAsia="zh-CN"/>
          </w:rPr>
          <w:t>，</w:t>
        </w:r>
      </w:ins>
      <w:r>
        <w:rPr>
          <w:rFonts w:hint="eastAsia" w:ascii="华文楷体" w:hAnsi="华文楷体" w:eastAsia="华文楷体"/>
          <w:sz w:val="28"/>
          <w:szCs w:val="28"/>
        </w:rPr>
        <w:t>是直接就有</w:t>
      </w:r>
      <w:ins w:id="1231" w:author="Administrator" w:date="2015-11-23T13:51:03Z">
        <w:r>
          <w:rPr>
            <w:rFonts w:hint="eastAsia" w:ascii="华文楷体" w:hAnsi="华文楷体" w:eastAsia="华文楷体"/>
            <w:sz w:val="28"/>
            <w:szCs w:val="28"/>
            <w:lang w:eastAsia="zh-CN"/>
          </w:rPr>
          <w:t>这样</w:t>
        </w:r>
      </w:ins>
      <w:ins w:id="1232" w:author="Administrator" w:date="2015-11-23T13:51:05Z">
        <w:r>
          <w:rPr>
            <w:rFonts w:hint="eastAsia" w:ascii="华文楷体" w:hAnsi="华文楷体" w:eastAsia="华文楷体"/>
            <w:sz w:val="28"/>
            <w:szCs w:val="28"/>
            <w:lang w:eastAsia="zh-CN"/>
          </w:rPr>
          <w:t>安立</w:t>
        </w:r>
      </w:ins>
      <w:ins w:id="1233" w:author="Administrator" w:date="2015-11-23T13:51:06Z">
        <w:r>
          <w:rPr>
            <w:rFonts w:hint="eastAsia" w:ascii="华文楷体" w:hAnsi="华文楷体" w:eastAsia="华文楷体"/>
            <w:sz w:val="28"/>
            <w:szCs w:val="28"/>
            <w:lang w:eastAsia="zh-CN"/>
          </w:rPr>
          <w:t>的</w:t>
        </w:r>
      </w:ins>
      <w:del w:id="1234" w:author="Administrator" w:date="2015-11-23T13:51:10Z">
        <w:r>
          <w:rPr>
            <w:rFonts w:hint="eastAsia" w:ascii="华文楷体" w:hAnsi="华文楷体" w:eastAsia="华文楷体"/>
            <w:sz w:val="28"/>
            <w:szCs w:val="28"/>
          </w:rPr>
          <w:delText>案例的</w:delText>
        </w:r>
      </w:del>
      <w:ins w:id="1235" w:author="Administrator" w:date="2015-11-23T13:51:10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所以</w:t>
      </w:r>
      <w:del w:id="1236" w:author="Administrator" w:date="2015-11-23T13:51:23Z">
        <w:r>
          <w:rPr>
            <w:rFonts w:hint="eastAsia" w:ascii="华文楷体" w:hAnsi="华文楷体" w:eastAsia="华文楷体"/>
            <w:sz w:val="28"/>
            <w:szCs w:val="28"/>
          </w:rPr>
          <w:delText>我们说</w:delText>
        </w:r>
      </w:del>
      <w:r>
        <w:rPr>
          <w:rFonts w:hint="eastAsia" w:ascii="华文楷体" w:hAnsi="华文楷体" w:eastAsia="华文楷体"/>
          <w:sz w:val="28"/>
          <w:szCs w:val="28"/>
        </w:rPr>
        <w:t>有的时候</w:t>
      </w:r>
      <w:ins w:id="1237" w:author="Administrator" w:date="2015-11-23T13:51:26Z">
        <w:r>
          <w:rPr>
            <w:rFonts w:hint="eastAsia" w:ascii="华文楷体" w:hAnsi="华文楷体" w:eastAsia="华文楷体"/>
            <w:sz w:val="28"/>
            <w:szCs w:val="28"/>
          </w:rPr>
          <w:t>我们说</w:t>
        </w:r>
      </w:ins>
      <w:r>
        <w:rPr>
          <w:rFonts w:hint="eastAsia" w:ascii="华文楷体" w:hAnsi="华文楷体" w:eastAsia="华文楷体"/>
          <w:sz w:val="28"/>
          <w:szCs w:val="28"/>
        </w:rPr>
        <w:t>意识</w:t>
      </w:r>
      <w:ins w:id="1238" w:author="Administrator" w:date="2015-11-23T13:51:36Z">
        <w:r>
          <w:rPr>
            <w:rFonts w:hint="eastAsia" w:ascii="华文楷体" w:hAnsi="华文楷体" w:eastAsia="华文楷体"/>
            <w:sz w:val="28"/>
            <w:szCs w:val="28"/>
            <w:lang w:eastAsia="zh-CN"/>
          </w:rPr>
          <w:t>好像</w:t>
        </w:r>
      </w:ins>
      <w:ins w:id="1239" w:author="Administrator" w:date="2015-11-23T13:51:37Z">
        <w:r>
          <w:rPr>
            <w:rFonts w:hint="eastAsia" w:ascii="华文楷体" w:hAnsi="华文楷体" w:eastAsia="华文楷体"/>
            <w:sz w:val="28"/>
            <w:szCs w:val="28"/>
            <w:lang w:eastAsia="zh-CN"/>
          </w:rPr>
          <w:t>是</w:t>
        </w:r>
      </w:ins>
      <w:r>
        <w:rPr>
          <w:rFonts w:hint="eastAsia" w:ascii="华文楷体" w:hAnsi="华文楷体" w:eastAsia="华文楷体"/>
          <w:sz w:val="28"/>
          <w:szCs w:val="28"/>
        </w:rPr>
        <w:t>通过前面五识灭掉之后</w:t>
      </w:r>
      <w:ins w:id="1240" w:author="Administrator" w:date="2015-11-23T13:51:45Z">
        <w:r>
          <w:rPr>
            <w:rFonts w:hint="eastAsia" w:ascii="华文楷体" w:hAnsi="华文楷体" w:eastAsia="华文楷体"/>
            <w:sz w:val="28"/>
            <w:szCs w:val="28"/>
            <w:lang w:eastAsia="zh-CN"/>
          </w:rPr>
          <w:t>，</w:t>
        </w:r>
      </w:ins>
      <w:r>
        <w:rPr>
          <w:rFonts w:hint="eastAsia" w:ascii="华文楷体" w:hAnsi="华文楷体" w:eastAsia="华文楷体"/>
          <w:sz w:val="28"/>
          <w:szCs w:val="28"/>
        </w:rPr>
        <w:t>意根产生的意识</w:t>
      </w:r>
      <w:ins w:id="1241" w:author="Administrator" w:date="2015-11-23T13:51:48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有的时候</w:t>
      </w:r>
      <w:ins w:id="1242" w:author="Administrator" w:date="2015-11-23T13:51:55Z">
        <w:r>
          <w:rPr>
            <w:rFonts w:hint="eastAsia" w:ascii="华文楷体" w:hAnsi="华文楷体" w:eastAsia="华文楷体"/>
            <w:sz w:val="28"/>
            <w:szCs w:val="28"/>
            <w:lang w:eastAsia="zh-CN"/>
          </w:rPr>
          <w:t>我们</w:t>
        </w:r>
      </w:ins>
      <w:r>
        <w:rPr>
          <w:rFonts w:hint="eastAsia" w:ascii="华文楷体" w:hAnsi="华文楷体" w:eastAsia="华文楷体"/>
          <w:sz w:val="28"/>
          <w:szCs w:val="28"/>
        </w:rPr>
        <w:t>这样理解的</w:t>
      </w:r>
      <w:ins w:id="1243" w:author="Administrator" w:date="2015-11-23T13:51:58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那么如果是这样理解的话</w:t>
      </w:r>
      <w:ins w:id="1244" w:author="Administrator" w:date="2015-11-23T13:52:28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就好像是有意识单独存在的情况了</w:t>
      </w:r>
      <w:ins w:id="1245" w:author="Administrator" w:date="2015-11-23T13:52:30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比如做梦的时候就没有五根识的意识</w:t>
      </w:r>
      <w:ins w:id="1246" w:author="Administrator" w:date="2015-11-23T13:52:49Z">
        <w:r>
          <w:rPr>
            <w:rFonts w:hint="eastAsia" w:ascii="华文楷体" w:hAnsi="华文楷体" w:eastAsia="华文楷体"/>
            <w:sz w:val="28"/>
            <w:szCs w:val="28"/>
            <w:lang w:eastAsia="zh-CN"/>
          </w:rPr>
          <w:t>可以</w:t>
        </w:r>
      </w:ins>
      <w:ins w:id="1247" w:author="Administrator" w:date="2015-11-23T13:52:52Z">
        <w:r>
          <w:rPr>
            <w:rFonts w:hint="eastAsia" w:ascii="华文楷体" w:hAnsi="华文楷体" w:eastAsia="华文楷体"/>
            <w:sz w:val="28"/>
            <w:szCs w:val="28"/>
            <w:lang w:eastAsia="zh-CN"/>
          </w:rPr>
          <w:t>单独起来</w:t>
        </w:r>
      </w:ins>
      <w:ins w:id="1248" w:author="Administrator" w:date="2015-11-23T13:52:53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但是呢就是说有的时候呢我们就是说</w:t>
      </w:r>
      <w:ins w:id="1249" w:author="Administrator" w:date="2015-11-23T13:53:02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这个意识呢就是指心 </w:t>
      </w:r>
      <w:ins w:id="1250" w:author="Administrator" w:date="2015-11-23T13:53:03Z">
        <w:r>
          <w:rPr>
            <w:rFonts w:hint="eastAsia" w:ascii="华文楷体" w:hAnsi="华文楷体" w:eastAsia="华文楷体"/>
            <w:sz w:val="28"/>
            <w:szCs w:val="28"/>
            <w:lang w:eastAsia="zh-CN"/>
          </w:rPr>
          <w:t>，</w:t>
        </w:r>
      </w:ins>
      <w:r>
        <w:rPr>
          <w:rFonts w:hint="eastAsia" w:ascii="华文楷体" w:hAnsi="华文楷体" w:eastAsia="华文楷体"/>
          <w:sz w:val="28"/>
          <w:szCs w:val="28"/>
        </w:rPr>
        <w:t>整个心就是意识</w:t>
      </w:r>
      <w:ins w:id="1251" w:author="Administrator" w:date="2015-11-23T13:53:12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那么如果这样的话呢 </w:t>
      </w:r>
      <w:ins w:id="1252" w:author="Administrator" w:date="2015-11-23T13:53:13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这个意识和有镜</w:t>
      </w:r>
      <w:del w:id="1253" w:author="Administrator" w:date="2015-11-23T13:53:29Z">
        <w:r>
          <w:rPr>
            <w:rFonts w:hint="eastAsia" w:ascii="华文楷体" w:hAnsi="华文楷体" w:eastAsia="华文楷体"/>
            <w:sz w:val="28"/>
            <w:szCs w:val="28"/>
          </w:rPr>
          <w:delText>知</w:delText>
        </w:r>
      </w:del>
      <w:ins w:id="1254" w:author="Administrator" w:date="2015-11-23T13:53:29Z">
        <w:r>
          <w:rPr>
            <w:rFonts w:hint="eastAsia" w:ascii="华文楷体" w:hAnsi="华文楷体" w:eastAsia="华文楷体"/>
            <w:sz w:val="28"/>
            <w:szCs w:val="28"/>
            <w:lang w:eastAsia="zh-CN"/>
          </w:rPr>
          <w:t>之</w:t>
        </w:r>
      </w:ins>
      <w:r>
        <w:rPr>
          <w:rFonts w:hint="eastAsia" w:ascii="华文楷体" w:hAnsi="华文楷体" w:eastAsia="华文楷体"/>
          <w:sz w:val="28"/>
          <w:szCs w:val="28"/>
        </w:rPr>
        <w:t>心</w:t>
      </w:r>
      <w:del w:id="1255" w:author="Administrator" w:date="2015-11-23T13:53:37Z">
        <w:r>
          <w:rPr>
            <w:rFonts w:hint="eastAsia" w:ascii="华文楷体" w:hAnsi="华文楷体" w:eastAsia="华文楷体"/>
            <w:sz w:val="28"/>
            <w:szCs w:val="28"/>
          </w:rPr>
          <w:delText>差不多</w:delText>
        </w:r>
      </w:del>
      <w:ins w:id="1256" w:author="Administrator" w:date="2015-11-23T13:53:37Z">
        <w:r>
          <w:rPr>
            <w:rFonts w:hint="eastAsia" w:ascii="华文楷体" w:hAnsi="华文楷体" w:eastAsia="华文楷体"/>
            <w:sz w:val="28"/>
            <w:szCs w:val="28"/>
            <w:lang w:eastAsia="zh-CN"/>
          </w:rPr>
          <w:t>是不</w:t>
        </w:r>
      </w:ins>
      <w:r>
        <w:rPr>
          <w:rFonts w:hint="eastAsia" w:ascii="华文楷体" w:hAnsi="华文楷体" w:eastAsia="华文楷体"/>
          <w:sz w:val="28"/>
          <w:szCs w:val="28"/>
        </w:rPr>
        <w:t>是</w:t>
      </w:r>
      <w:ins w:id="1257" w:author="Administrator" w:date="2015-11-23T13:53:52Z">
        <w:r>
          <w:rPr>
            <w:rFonts w:hint="eastAsia" w:ascii="华文楷体" w:hAnsi="华文楷体" w:eastAsia="华文楷体"/>
            <w:sz w:val="28"/>
            <w:szCs w:val="28"/>
            <w:lang w:eastAsia="zh-CN"/>
          </w:rPr>
          <w:t>成住</w:t>
        </w:r>
      </w:ins>
      <w:del w:id="1258" w:author="Administrator" w:date="2015-11-23T13:54:01Z">
        <w:r>
          <w:rPr>
            <w:rFonts w:hint="eastAsia" w:ascii="华文楷体" w:hAnsi="华文楷体" w:eastAsia="华文楷体"/>
            <w:sz w:val="28"/>
            <w:szCs w:val="28"/>
          </w:rPr>
          <w:delText>相</w:delText>
        </w:r>
      </w:del>
      <w:r>
        <w:rPr>
          <w:rFonts w:hint="eastAsia" w:ascii="华文楷体" w:hAnsi="华文楷体" w:eastAsia="华文楷体"/>
          <w:sz w:val="28"/>
          <w:szCs w:val="28"/>
        </w:rPr>
        <w:t>同</w:t>
      </w:r>
      <w:ins w:id="1259" w:author="Administrator" w:date="2015-11-23T13:54:08Z">
        <w:r>
          <w:rPr>
            <w:rFonts w:hint="eastAsia" w:ascii="华文楷体" w:hAnsi="华文楷体" w:eastAsia="华文楷体"/>
            <w:sz w:val="28"/>
            <w:szCs w:val="28"/>
            <w:lang w:eastAsia="zh-CN"/>
          </w:rPr>
          <w:t>质</w:t>
        </w:r>
      </w:ins>
      <w:r>
        <w:rPr>
          <w:rFonts w:hint="eastAsia" w:ascii="华文楷体" w:hAnsi="华文楷体" w:eastAsia="华文楷体"/>
          <w:sz w:val="28"/>
          <w:szCs w:val="28"/>
        </w:rPr>
        <w:t>的</w:t>
      </w:r>
      <w:ins w:id="1260" w:author="Administrator" w:date="2015-11-23T13:54:11Z">
        <w:r>
          <w:rPr>
            <w:rFonts w:hint="eastAsia" w:ascii="华文楷体" w:hAnsi="华文楷体" w:eastAsia="华文楷体"/>
            <w:sz w:val="28"/>
            <w:szCs w:val="28"/>
            <w:lang w:eastAsia="zh-CN"/>
          </w:rPr>
          <w:t>呢</w:t>
        </w:r>
      </w:ins>
      <w:ins w:id="1261" w:author="Administrator" w:date="2015-11-23T13:54:12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只要就是说他存在的话 那么就是说</w:t>
      </w:r>
      <w:ins w:id="1262" w:author="Administrator" w:date="2015-11-23T13:54:49Z">
        <w:r>
          <w:rPr>
            <w:rFonts w:hint="eastAsia" w:ascii="华文楷体" w:hAnsi="华文楷体" w:eastAsia="华文楷体"/>
            <w:sz w:val="28"/>
            <w:szCs w:val="28"/>
            <w:lang w:eastAsia="zh-CN"/>
          </w:rPr>
          <w:t>它和</w:t>
        </w:r>
      </w:ins>
      <w:r>
        <w:rPr>
          <w:rFonts w:hint="eastAsia" w:ascii="华文楷体" w:hAnsi="华文楷体" w:eastAsia="华文楷体"/>
          <w:sz w:val="28"/>
          <w:szCs w:val="28"/>
        </w:rPr>
        <w:t>有镜的心</w:t>
      </w:r>
      <w:del w:id="1263" w:author="Administrator" w:date="2015-11-23T13:55:00Z">
        <w:r>
          <w:rPr>
            <w:rFonts w:hint="eastAsia" w:ascii="华文楷体" w:hAnsi="华文楷体" w:eastAsia="华文楷体"/>
            <w:sz w:val="28"/>
            <w:szCs w:val="28"/>
          </w:rPr>
          <w:delText xml:space="preserve">他就可以是同时产生的 </w:delText>
        </w:r>
      </w:del>
      <w:ins w:id="1264" w:author="Administrator" w:date="2015-11-23T13:55:00Z">
        <w:r>
          <w:rPr>
            <w:rFonts w:hint="eastAsia" w:ascii="华文楷体" w:hAnsi="华文楷体" w:eastAsia="华文楷体"/>
            <w:sz w:val="28"/>
            <w:szCs w:val="28"/>
            <w:lang w:eastAsia="zh-CN"/>
          </w:rPr>
          <w:t>成住同质</w:t>
        </w:r>
      </w:ins>
      <w:ins w:id="1265" w:author="Administrator" w:date="2015-11-23T13:55:01Z">
        <w:r>
          <w:rPr>
            <w:rFonts w:hint="eastAsia" w:ascii="华文楷体" w:hAnsi="华文楷体" w:eastAsia="华文楷体"/>
            <w:sz w:val="28"/>
            <w:szCs w:val="28"/>
            <w:lang w:eastAsia="zh-CN"/>
          </w:rPr>
          <w:t>的</w:t>
        </w:r>
      </w:ins>
      <w:ins w:id="1266" w:author="Administrator" w:date="2015-11-23T13:55:02Z">
        <w:r>
          <w:rPr>
            <w:rFonts w:hint="eastAsia" w:ascii="华文楷体" w:hAnsi="华文楷体" w:eastAsia="华文楷体"/>
            <w:sz w:val="28"/>
            <w:szCs w:val="28"/>
            <w:lang w:eastAsia="zh-CN"/>
          </w:rPr>
          <w:t>。</w:t>
        </w:r>
      </w:ins>
      <w:ins w:id="1267" w:author="Administrator" w:date="2015-11-23T13:55:14Z">
        <w:r>
          <w:rPr>
            <w:rFonts w:hint="eastAsia" w:ascii="华文楷体" w:hAnsi="华文楷体" w:eastAsia="华文楷体"/>
            <w:sz w:val="28"/>
            <w:szCs w:val="28"/>
            <w:lang w:eastAsia="zh-CN"/>
          </w:rPr>
          <w:t>这是</w:t>
        </w:r>
      </w:ins>
      <w:ins w:id="1268" w:author="Administrator" w:date="2015-11-23T13:55:17Z">
        <w:r>
          <w:rPr>
            <w:rFonts w:hint="eastAsia" w:ascii="华文楷体" w:hAnsi="华文楷体" w:eastAsia="华文楷体"/>
            <w:sz w:val="28"/>
            <w:szCs w:val="28"/>
            <w:lang w:eastAsia="zh-CN"/>
          </w:rPr>
          <w:t>无法分的</w:t>
        </w:r>
      </w:ins>
      <w:ins w:id="1269" w:author="Administrator" w:date="2015-11-23T13:55:18Z">
        <w:r>
          <w:rPr>
            <w:rFonts w:hint="eastAsia" w:ascii="华文楷体" w:hAnsi="华文楷体" w:eastAsia="华文楷体"/>
            <w:sz w:val="28"/>
            <w:szCs w:val="28"/>
            <w:lang w:eastAsia="zh-CN"/>
          </w:rPr>
          <w:t>。</w:t>
        </w:r>
      </w:ins>
    </w:p>
    <w:p>
      <w:pPr>
        <w:spacing w:after="240"/>
        <w:ind w:firstLine="570"/>
        <w:rPr>
          <w:del w:id="1271" w:author="Administrator" w:date="2015-11-23T13:55:38Z"/>
          <w:rFonts w:hint="eastAsia" w:ascii="华文楷体" w:hAnsi="华文楷体" w:eastAsia="华文楷体"/>
          <w:sz w:val="28"/>
          <w:szCs w:val="28"/>
          <w:lang w:eastAsia="zh-CN"/>
        </w:rPr>
        <w:pPrChange w:id="1270" w:author="Administrator" w:date="2015-11-23T13:42:43Z">
          <w:pPr>
            <w:ind w:firstLine="570"/>
          </w:pPr>
        </w:pPrChange>
      </w:pPr>
    </w:p>
    <w:p>
      <w:pPr>
        <w:spacing w:after="240"/>
        <w:ind w:firstLine="570"/>
        <w:rPr>
          <w:del w:id="1273" w:author="Administrator" w:date="2015-11-23T13:55:37Z"/>
          <w:rFonts w:ascii="华文楷体" w:hAnsi="华文楷体" w:eastAsia="华文楷体"/>
          <w:sz w:val="28"/>
          <w:szCs w:val="28"/>
        </w:rPr>
        <w:pPrChange w:id="1272" w:author="Administrator" w:date="2015-11-23T13:55:38Z">
          <w:pPr>
            <w:ind w:firstLine="570"/>
          </w:pPr>
        </w:pPrChange>
      </w:pPr>
    </w:p>
    <w:p>
      <w:pPr>
        <w:spacing w:after="240"/>
        <w:ind w:firstLine="570"/>
        <w:rPr>
          <w:ins w:id="1275" w:author="Administrator" w:date="2015-11-23T13:56:50Z"/>
          <w:rFonts w:hint="eastAsia" w:ascii="黑体" w:hAnsi="黑体" w:eastAsia="黑体" w:cs="黑体"/>
          <w:b/>
          <w:bCs/>
          <w:i w:val="0"/>
          <w:color w:val="000000"/>
          <w:sz w:val="28"/>
          <w:szCs w:val="28"/>
          <w:rPrChange w:id="1276" w:author="Administrator" w:date="2015-11-23T13:57:05Z">
            <w:rPr>
              <w:ins w:id="1277" w:author="Administrator" w:date="2015-11-23T13:56:50Z"/>
              <w:rFonts w:ascii="宋体" w:hAnsi="宋体" w:eastAsia="宋体" w:cs="宋体"/>
              <w:i w:val="0"/>
              <w:color w:val="000000"/>
              <w:sz w:val="28"/>
              <w:szCs w:val="28"/>
            </w:rPr>
          </w:rPrChange>
        </w:rPr>
        <w:pPrChange w:id="1274" w:author="Administrator" w:date="2015-11-23T13:55:38Z">
          <w:pPr>
            <w:ind w:firstLine="570"/>
          </w:pPr>
        </w:pPrChange>
      </w:pPr>
      <w:ins w:id="1278" w:author="Administrator" w:date="2015-11-23T13:56:53Z">
        <w:r>
          <w:rPr>
            <w:rFonts w:hint="eastAsia" w:ascii="华文楷体" w:hAnsi="华文楷体" w:eastAsia="华文楷体" w:cs="华文楷体"/>
            <w:i w:val="0"/>
            <w:color w:val="000000"/>
            <w:sz w:val="28"/>
            <w:szCs w:val="28"/>
            <w:lang w:eastAsia="zh-CN"/>
          </w:rPr>
          <w:t>【</w:t>
        </w:r>
      </w:ins>
      <w:ins w:id="1279" w:author="Administrator" w:date="2015-11-23T13:56:18Z">
        <w:r>
          <w:rPr>
            <w:rFonts w:hint="eastAsia" w:ascii="黑体" w:hAnsi="黑体" w:eastAsia="黑体" w:cs="黑体"/>
            <w:b/>
            <w:bCs/>
            <w:i w:val="0"/>
            <w:color w:val="000000"/>
            <w:sz w:val="28"/>
            <w:szCs w:val="28"/>
            <w:rPrChange w:id="1280" w:author="Administrator" w:date="2015-11-23T13:57:05Z">
              <w:rPr>
                <w:rFonts w:ascii="华文楷体" w:hAnsi="华文楷体" w:eastAsia="华文楷体" w:cs="华文楷体"/>
                <w:i w:val="0"/>
                <w:color w:val="000000"/>
                <w:sz w:val="28"/>
                <w:szCs w:val="28"/>
              </w:rPr>
            </w:rPrChange>
          </w:rPr>
          <w:t>法界也不例外</w:t>
        </w:r>
      </w:ins>
      <w:ins w:id="1282" w:author="Administrator" w:date="2015-11-23T13:56:18Z">
        <w:r>
          <w:rPr>
            <w:rFonts w:hint="eastAsia" w:ascii="黑体" w:hAnsi="黑体" w:eastAsia="黑体" w:cs="黑体"/>
            <w:b/>
            <w:bCs/>
            <w:i w:val="0"/>
            <w:color w:val="000000"/>
            <w:sz w:val="28"/>
            <w:szCs w:val="28"/>
            <w:rPrChange w:id="1283" w:author="Administrator" w:date="2015-11-23T13:57:05Z">
              <w:rPr>
                <w:rFonts w:ascii="宋体" w:hAnsi="宋体" w:eastAsia="宋体" w:cs="宋体"/>
                <w:i w:val="0"/>
                <w:color w:val="000000"/>
                <w:sz w:val="28"/>
                <w:szCs w:val="28"/>
              </w:rPr>
            </w:rPrChange>
          </w:rPr>
          <w:t>,</w:t>
        </w:r>
      </w:ins>
      <w:ins w:id="1285" w:author="Administrator" w:date="2015-11-23T13:56:18Z">
        <w:r>
          <w:rPr>
            <w:rFonts w:hint="eastAsia" w:ascii="黑体" w:hAnsi="黑体" w:eastAsia="黑体" w:cs="黑体"/>
            <w:b/>
            <w:bCs/>
            <w:i w:val="0"/>
            <w:color w:val="000000"/>
            <w:sz w:val="28"/>
            <w:szCs w:val="28"/>
            <w:rPrChange w:id="1286" w:author="Administrator" w:date="2015-11-23T13:57:05Z">
              <w:rPr>
                <w:rFonts w:ascii="华文楷体" w:hAnsi="华文楷体" w:eastAsia="华文楷体" w:cs="华文楷体"/>
                <w:i w:val="0"/>
                <w:color w:val="000000"/>
                <w:sz w:val="28"/>
                <w:szCs w:val="28"/>
              </w:rPr>
            </w:rPrChange>
          </w:rPr>
          <w:t>其中无表色、无为法不应是另行存在</w:t>
        </w:r>
      </w:ins>
      <w:ins w:id="1288" w:author="Administrator" w:date="2015-11-23T13:56:18Z">
        <w:r>
          <w:rPr>
            <w:rFonts w:hint="eastAsia" w:ascii="黑体" w:hAnsi="黑体" w:eastAsia="黑体" w:cs="黑体"/>
            <w:b/>
            <w:bCs/>
            <w:i w:val="0"/>
            <w:color w:val="000000"/>
            <w:sz w:val="28"/>
            <w:szCs w:val="28"/>
            <w:rPrChange w:id="1289" w:author="Administrator" w:date="2015-11-23T13:57:05Z">
              <w:rPr>
                <w:rFonts w:ascii="宋体" w:hAnsi="宋体" w:eastAsia="宋体" w:cs="宋体"/>
                <w:i w:val="0"/>
                <w:color w:val="000000"/>
                <w:sz w:val="28"/>
                <w:szCs w:val="28"/>
              </w:rPr>
            </w:rPrChange>
          </w:rPr>
          <w:t>,</w:t>
        </w:r>
      </w:ins>
      <w:ins w:id="1291" w:author="Administrator" w:date="2015-11-23T13:56:18Z">
        <w:r>
          <w:rPr>
            <w:rFonts w:hint="eastAsia" w:ascii="黑体" w:hAnsi="黑体" w:eastAsia="黑体" w:cs="黑体"/>
            <w:b/>
            <w:bCs/>
            <w:i w:val="0"/>
            <w:color w:val="000000"/>
            <w:sz w:val="28"/>
            <w:szCs w:val="28"/>
            <w:rPrChange w:id="1292" w:author="Administrator" w:date="2015-11-23T13:57:05Z">
              <w:rPr>
                <w:rFonts w:ascii="华文楷体" w:hAnsi="华文楷体" w:eastAsia="华文楷体" w:cs="华文楷体"/>
                <w:i w:val="0"/>
                <w:color w:val="000000"/>
                <w:sz w:val="28"/>
                <w:szCs w:val="28"/>
              </w:rPr>
            </w:rPrChange>
          </w:rPr>
          <w:t>仅是假立而已</w:t>
        </w:r>
      </w:ins>
      <w:ins w:id="1294" w:author="Administrator" w:date="2015-11-23T13:56:18Z">
        <w:r>
          <w:rPr>
            <w:rFonts w:hint="eastAsia" w:ascii="黑体" w:hAnsi="黑体" w:eastAsia="黑体" w:cs="黑体"/>
            <w:b/>
            <w:bCs/>
            <w:i w:val="0"/>
            <w:color w:val="000000"/>
            <w:sz w:val="28"/>
            <w:szCs w:val="28"/>
            <w:rPrChange w:id="1295" w:author="Administrator" w:date="2015-11-23T13:57:05Z">
              <w:rPr>
                <w:rFonts w:ascii="宋体" w:hAnsi="宋体" w:eastAsia="宋体" w:cs="宋体"/>
                <w:i w:val="0"/>
                <w:color w:val="000000"/>
                <w:sz w:val="28"/>
                <w:szCs w:val="28"/>
              </w:rPr>
            </w:rPrChange>
          </w:rPr>
          <w:t>,</w:t>
        </w:r>
      </w:ins>
      <w:ins w:id="1297" w:author="Administrator" w:date="2015-11-23T13:56:18Z">
        <w:r>
          <w:rPr>
            <w:rFonts w:hint="eastAsia" w:ascii="黑体" w:hAnsi="黑体" w:eastAsia="黑体" w:cs="黑体"/>
            <w:b/>
            <w:bCs/>
            <w:i w:val="0"/>
            <w:color w:val="000000"/>
            <w:sz w:val="28"/>
            <w:szCs w:val="28"/>
            <w:rPrChange w:id="1298" w:author="Administrator" w:date="2015-11-23T13:57:05Z">
              <w:rPr>
                <w:rFonts w:ascii="华文楷体" w:hAnsi="华文楷体" w:eastAsia="华文楷体" w:cs="华文楷体"/>
                <w:i w:val="0"/>
                <w:color w:val="000000"/>
                <w:sz w:val="28"/>
                <w:szCs w:val="28"/>
              </w:rPr>
            </w:rPrChange>
          </w:rPr>
          <w:t>因此是以否定的方式而缘它们的名称</w:t>
        </w:r>
      </w:ins>
      <w:ins w:id="1300" w:author="Administrator" w:date="2015-11-23T13:56:18Z">
        <w:r>
          <w:rPr>
            <w:rFonts w:hint="eastAsia" w:ascii="黑体" w:hAnsi="黑体" w:eastAsia="黑体" w:cs="黑体"/>
            <w:b/>
            <w:bCs/>
            <w:i w:val="0"/>
            <w:color w:val="000000"/>
            <w:sz w:val="28"/>
            <w:szCs w:val="28"/>
            <w:rPrChange w:id="1301" w:author="Administrator" w:date="2015-11-23T13:57:05Z">
              <w:rPr>
                <w:rFonts w:ascii="宋体" w:hAnsi="宋体" w:eastAsia="宋体" w:cs="宋体"/>
                <w:i w:val="0"/>
                <w:color w:val="000000"/>
                <w:sz w:val="28"/>
                <w:szCs w:val="28"/>
              </w:rPr>
            </w:rPrChange>
          </w:rPr>
          <w:t>;</w:t>
        </w:r>
      </w:ins>
      <w:ins w:id="1303" w:author="Administrator" w:date="2015-11-23T13:56:55Z">
        <w:r>
          <w:rPr>
            <w:rFonts w:hint="eastAsia" w:ascii="黑体" w:hAnsi="黑体" w:eastAsia="黑体" w:cs="黑体"/>
            <w:b/>
            <w:bCs/>
            <w:i w:val="0"/>
            <w:color w:val="000000"/>
            <w:sz w:val="28"/>
            <w:szCs w:val="28"/>
            <w:lang w:eastAsia="zh-CN"/>
            <w:rPrChange w:id="1304" w:author="Administrator" w:date="2015-11-23T13:57:05Z">
              <w:rPr>
                <w:rFonts w:hint="eastAsia" w:ascii="宋体" w:hAnsi="宋体" w:eastAsia="宋体" w:cs="宋体"/>
                <w:i w:val="0"/>
                <w:color w:val="000000"/>
                <w:sz w:val="28"/>
                <w:szCs w:val="28"/>
                <w:lang w:eastAsia="zh-CN"/>
              </w:rPr>
            </w:rPrChange>
          </w:rPr>
          <w:t>】</w:t>
        </w:r>
      </w:ins>
    </w:p>
    <w:p>
      <w:pPr>
        <w:spacing w:after="240"/>
        <w:ind w:firstLine="570"/>
        <w:rPr>
          <w:del w:id="1307" w:author="Administrator" w:date="2015-11-23T14:12:05Z"/>
          <w:rFonts w:ascii="华文楷体" w:hAnsi="华文楷体" w:eastAsia="华文楷体"/>
          <w:sz w:val="28"/>
          <w:szCs w:val="28"/>
        </w:rPr>
        <w:pPrChange w:id="1306" w:author="Administrator" w:date="2015-11-23T13:55:38Z">
          <w:pPr>
            <w:ind w:firstLine="570"/>
          </w:pPr>
        </w:pPrChange>
      </w:pPr>
      <w:del w:id="1308" w:author="Administrator" w:date="2015-11-23T13:56:18Z">
        <w:r>
          <w:rPr>
            <w:rFonts w:hint="eastAsia" w:ascii="华文楷体" w:hAnsi="华文楷体" w:eastAsia="华文楷体"/>
            <w:sz w:val="28"/>
            <w:szCs w:val="28"/>
          </w:rPr>
          <w:delText xml:space="preserve">法界也不例外 其中 无表色 无为法不存在 仅是假定而已 因此是以否定的方式表达他们的名称 </w:delText>
        </w:r>
      </w:del>
      <w:r>
        <w:rPr>
          <w:rFonts w:hint="eastAsia" w:ascii="华文楷体" w:hAnsi="华文楷体" w:eastAsia="华文楷体"/>
          <w:sz w:val="28"/>
          <w:szCs w:val="28"/>
        </w:rPr>
        <w:t>这方面的法界呢</w:t>
      </w:r>
      <w:ins w:id="1309" w:author="Administrator" w:date="2015-11-23T13:58:01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不是指法界</w:t>
      </w:r>
      <w:del w:id="1310" w:author="Administrator" w:date="2015-11-23T13:58:32Z">
        <w:r>
          <w:rPr>
            <w:rFonts w:hint="eastAsia" w:ascii="华文楷体" w:hAnsi="华文楷体" w:eastAsia="华文楷体"/>
            <w:sz w:val="28"/>
            <w:szCs w:val="28"/>
          </w:rPr>
          <w:delText>实像</w:delText>
        </w:r>
      </w:del>
      <w:ins w:id="1311" w:author="Administrator" w:date="2015-11-23T13:58:32Z">
        <w:r>
          <w:rPr>
            <w:rFonts w:hint="eastAsia" w:ascii="华文楷体" w:hAnsi="华文楷体" w:eastAsia="华文楷体"/>
            <w:sz w:val="28"/>
            <w:szCs w:val="28"/>
            <w:lang w:eastAsia="zh-CN"/>
          </w:rPr>
          <w:t>十相</w:t>
        </w:r>
      </w:ins>
      <w:r>
        <w:rPr>
          <w:rFonts w:hint="eastAsia" w:ascii="华文楷体" w:hAnsi="华文楷体" w:eastAsia="华文楷体"/>
          <w:sz w:val="28"/>
          <w:szCs w:val="28"/>
        </w:rPr>
        <w:t>的这个法界</w:t>
      </w:r>
      <w:ins w:id="1312" w:author="Administrator" w:date="2015-11-23T13:58:35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这个法界就是指十八届当中的法界 </w:t>
      </w:r>
      <w:ins w:id="1313" w:author="Administrator" w:date="2015-11-23T13:58:54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十八届当中呢 </w:t>
      </w:r>
      <w:ins w:id="1314" w:author="Administrator" w:date="2015-11-23T13:58:56Z">
        <w:r>
          <w:rPr>
            <w:rFonts w:hint="eastAsia" w:ascii="华文楷体" w:hAnsi="华文楷体" w:eastAsia="华文楷体"/>
            <w:sz w:val="28"/>
            <w:szCs w:val="28"/>
            <w:lang w:eastAsia="zh-CN"/>
          </w:rPr>
          <w:t>，</w:t>
        </w:r>
      </w:ins>
      <w:r>
        <w:rPr>
          <w:rFonts w:hint="eastAsia" w:ascii="华文楷体" w:hAnsi="华文楷体" w:eastAsia="华文楷体"/>
          <w:sz w:val="28"/>
          <w:szCs w:val="28"/>
        </w:rPr>
        <w:t>我么就说</w:t>
      </w:r>
      <w:ins w:id="1315" w:author="Administrator" w:date="2015-11-23T13:58:58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他的这个人</w:t>
      </w:r>
      <w:del w:id="1316" w:author="Administrator" w:date="2015-11-23T13:58:50Z">
        <w:r>
          <w:rPr>
            <w:rFonts w:hint="eastAsia" w:ascii="华文楷体" w:hAnsi="华文楷体" w:eastAsia="华文楷体"/>
            <w:sz w:val="28"/>
            <w:szCs w:val="28"/>
          </w:rPr>
          <w:delText>员</w:delText>
        </w:r>
      </w:del>
      <w:ins w:id="1317" w:author="Administrator" w:date="2015-11-23T13:58:50Z">
        <w:r>
          <w:rPr>
            <w:rFonts w:hint="eastAsia" w:ascii="华文楷体" w:hAnsi="华文楷体" w:eastAsia="华文楷体"/>
            <w:sz w:val="28"/>
            <w:szCs w:val="28"/>
            <w:lang w:eastAsia="zh-CN"/>
          </w:rPr>
          <w:t>缘</w:t>
        </w:r>
      </w:ins>
      <w:r>
        <w:rPr>
          <w:rFonts w:hint="eastAsia" w:ascii="华文楷体" w:hAnsi="华文楷体" w:eastAsia="华文楷体"/>
          <w:sz w:val="28"/>
          <w:szCs w:val="28"/>
        </w:rPr>
        <w:t xml:space="preserve">当中的眼耳鼻舌身意 </w:t>
      </w:r>
      <w:ins w:id="1318" w:author="Administrator" w:date="2015-11-23T13:59:20Z">
        <w:r>
          <w:rPr>
            <w:rFonts w:hint="eastAsia" w:ascii="华文楷体" w:hAnsi="华文楷体" w:eastAsia="华文楷体"/>
            <w:sz w:val="28"/>
            <w:szCs w:val="28"/>
            <w:lang w:eastAsia="zh-CN"/>
          </w:rPr>
          <w:t>，</w:t>
        </w:r>
      </w:ins>
      <w:r>
        <w:rPr>
          <w:rFonts w:hint="eastAsia" w:ascii="华文楷体" w:hAnsi="华文楷体" w:eastAsia="华文楷体"/>
          <w:sz w:val="28"/>
          <w:szCs w:val="28"/>
        </w:rPr>
        <w:t>到意界为止</w:t>
      </w:r>
      <w:ins w:id="1319" w:author="Administrator" w:date="2015-11-23T13:59:21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那么就是说在他的这种对镜当中有色生香味触法</w:t>
      </w:r>
      <w:ins w:id="1320" w:author="Administrator" w:date="2015-11-23T13:59:23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最后一个法</w:t>
      </w:r>
      <w:ins w:id="1321" w:author="Administrator" w:date="2015-11-23T13:59:24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w:t>
      </w:r>
      <w:del w:id="1322" w:author="Administrator" w:date="2015-11-23T13:59:16Z">
        <w:r>
          <w:rPr>
            <w:rFonts w:hint="eastAsia" w:ascii="华文楷体" w:hAnsi="华文楷体" w:eastAsia="华文楷体"/>
            <w:sz w:val="28"/>
            <w:szCs w:val="28"/>
          </w:rPr>
          <w:delText>就</w:delText>
        </w:r>
      </w:del>
      <w:r>
        <w:rPr>
          <w:rFonts w:hint="eastAsia" w:ascii="华文楷体" w:hAnsi="华文楷体" w:eastAsia="华文楷体"/>
          <w:sz w:val="28"/>
          <w:szCs w:val="28"/>
        </w:rPr>
        <w:t>是法界</w:t>
      </w:r>
      <w:ins w:id="1323" w:author="Administrator" w:date="2015-11-23T13:59:26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这个方面法界是讲他意根的对镜</w:t>
      </w:r>
      <w:ins w:id="1324" w:author="Administrator" w:date="2015-11-23T13:59:41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啊 </w:t>
      </w:r>
      <w:ins w:id="1325" w:author="Administrator" w:date="2015-11-23T13:59:43Z">
        <w:r>
          <w:rPr>
            <w:rFonts w:hint="eastAsia" w:ascii="华文楷体" w:hAnsi="华文楷体" w:eastAsia="华文楷体"/>
            <w:sz w:val="28"/>
            <w:szCs w:val="28"/>
            <w:lang w:eastAsia="zh-CN"/>
          </w:rPr>
          <w:t>，</w:t>
        </w:r>
      </w:ins>
      <w:r>
        <w:rPr>
          <w:rFonts w:hint="eastAsia" w:ascii="华文楷体" w:hAnsi="华文楷体" w:eastAsia="华文楷体"/>
          <w:sz w:val="28"/>
          <w:szCs w:val="28"/>
        </w:rPr>
        <w:t>意根的对镜就是</w:t>
      </w:r>
      <w:ins w:id="1326" w:author="Administrator" w:date="2015-11-23T13:59:38Z">
        <w:r>
          <w:rPr>
            <w:rFonts w:hint="eastAsia" w:ascii="华文楷体" w:hAnsi="华文楷体" w:eastAsia="华文楷体"/>
            <w:sz w:val="28"/>
            <w:szCs w:val="28"/>
            <w:lang w:eastAsia="zh-CN"/>
          </w:rPr>
          <w:t>讲</w:t>
        </w:r>
      </w:ins>
      <w:r>
        <w:rPr>
          <w:rFonts w:hint="eastAsia" w:ascii="华文楷体" w:hAnsi="华文楷体" w:eastAsia="华文楷体"/>
          <w:sz w:val="28"/>
          <w:szCs w:val="28"/>
        </w:rPr>
        <w:t xml:space="preserve">这法界 </w:t>
      </w:r>
      <w:ins w:id="1327" w:author="Administrator" w:date="2015-11-23T13:59:47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那么法界是什么法呢 </w:t>
      </w:r>
      <w:ins w:id="1328" w:author="Administrator" w:date="2015-11-23T13:59:54Z">
        <w:r>
          <w:rPr>
            <w:rFonts w:hint="eastAsia" w:ascii="华文楷体" w:hAnsi="华文楷体" w:eastAsia="华文楷体"/>
            <w:sz w:val="28"/>
            <w:szCs w:val="28"/>
            <w:lang w:eastAsia="zh-CN"/>
          </w:rPr>
          <w:t>？</w:t>
        </w:r>
      </w:ins>
      <w:r>
        <w:rPr>
          <w:rFonts w:hint="eastAsia" w:ascii="华文楷体" w:hAnsi="华文楷体" w:eastAsia="华文楷体"/>
          <w:sz w:val="28"/>
          <w:szCs w:val="28"/>
        </w:rPr>
        <w:t>下面</w:t>
      </w:r>
      <w:del w:id="1329" w:author="Administrator" w:date="2015-11-23T13:59:59Z">
        <w:r>
          <w:rPr>
            <w:rFonts w:hint="eastAsia" w:ascii="华文楷体" w:hAnsi="华文楷体" w:eastAsia="华文楷体"/>
            <w:sz w:val="28"/>
            <w:szCs w:val="28"/>
          </w:rPr>
          <w:delText>……</w:delText>
        </w:r>
      </w:del>
      <w:ins w:id="1330" w:author="Administrator" w:date="2015-11-23T13:59:59Z">
        <w:r>
          <w:rPr>
            <w:rFonts w:hint="eastAsia" w:ascii="华文楷体" w:hAnsi="华文楷体" w:eastAsia="华文楷体"/>
            <w:sz w:val="28"/>
            <w:szCs w:val="28"/>
            <w:lang w:eastAsia="zh-CN"/>
          </w:rPr>
          <w:t>注释</w:t>
        </w:r>
      </w:ins>
      <w:r>
        <w:rPr>
          <w:rFonts w:hint="eastAsia" w:ascii="华文楷体" w:hAnsi="华文楷体" w:eastAsia="华文楷体"/>
          <w:sz w:val="28"/>
          <w:szCs w:val="28"/>
        </w:rPr>
        <w:t>当中呢</w:t>
      </w:r>
      <w:del w:id="1331" w:author="Administrator" w:date="2015-11-23T14:00:10Z">
        <w:r>
          <w:rPr>
            <w:rFonts w:hint="eastAsia" w:ascii="华文楷体" w:hAnsi="华文楷体" w:eastAsia="华文楷体"/>
            <w:sz w:val="28"/>
            <w:szCs w:val="28"/>
          </w:rPr>
          <w:delText>……</w:delText>
        </w:r>
      </w:del>
      <w:ins w:id="1332" w:author="Administrator" w:date="2015-11-23T14:00:10Z">
        <w:r>
          <w:rPr>
            <w:rFonts w:hint="eastAsia" w:ascii="华文楷体" w:hAnsi="华文楷体" w:eastAsia="华文楷体"/>
            <w:sz w:val="28"/>
            <w:szCs w:val="28"/>
            <w:lang w:eastAsia="zh-CN"/>
          </w:rPr>
          <w:t>法界</w:t>
        </w:r>
      </w:ins>
      <w:ins w:id="1333" w:author="Administrator" w:date="2015-11-23T14:00:12Z">
        <w:r>
          <w:rPr>
            <w:rFonts w:hint="eastAsia" w:ascii="华文楷体" w:hAnsi="华文楷体" w:eastAsia="华文楷体"/>
            <w:sz w:val="28"/>
            <w:szCs w:val="28"/>
            <w:lang w:eastAsia="zh-CN"/>
          </w:rPr>
          <w:t>按照</w:t>
        </w:r>
      </w:ins>
      <w:r>
        <w:rPr>
          <w:rFonts w:hint="eastAsia" w:ascii="华文楷体" w:hAnsi="华文楷体" w:eastAsia="华文楷体"/>
          <w:sz w:val="28"/>
          <w:szCs w:val="28"/>
        </w:rPr>
        <w:t>小</w:t>
      </w:r>
      <w:del w:id="1334" w:author="Administrator" w:date="2015-11-23T14:00:19Z">
        <w:r>
          <w:rPr>
            <w:rFonts w:hint="eastAsia" w:ascii="华文楷体" w:hAnsi="华文楷体" w:eastAsia="华文楷体"/>
            <w:sz w:val="28"/>
            <w:szCs w:val="28"/>
          </w:rPr>
          <w:delText>型</w:delText>
        </w:r>
      </w:del>
      <w:ins w:id="1335" w:author="Administrator" w:date="2015-11-23T14:00:19Z">
        <w:r>
          <w:rPr>
            <w:rFonts w:hint="eastAsia" w:ascii="华文楷体" w:hAnsi="华文楷体" w:eastAsia="华文楷体"/>
            <w:sz w:val="28"/>
            <w:szCs w:val="28"/>
            <w:lang w:eastAsia="zh-CN"/>
          </w:rPr>
          <w:t>乘</w:t>
        </w:r>
      </w:ins>
      <w:ins w:id="1336" w:author="Administrator" w:date="2015-11-23T14:00:21Z">
        <w:r>
          <w:rPr>
            <w:rFonts w:hint="eastAsia" w:ascii="华文楷体" w:hAnsi="华文楷体" w:eastAsia="华文楷体"/>
            <w:sz w:val="28"/>
            <w:szCs w:val="28"/>
            <w:lang w:eastAsia="zh-CN"/>
          </w:rPr>
          <w:t>《</w:t>
        </w:r>
      </w:ins>
      <w:r>
        <w:rPr>
          <w:rFonts w:hint="eastAsia" w:ascii="华文楷体" w:hAnsi="华文楷体" w:eastAsia="华文楷体"/>
          <w:sz w:val="28"/>
          <w:szCs w:val="28"/>
        </w:rPr>
        <w:t>俱舍论</w:t>
      </w:r>
      <w:ins w:id="1337" w:author="Administrator" w:date="2015-11-23T14:00:24Z">
        <w:r>
          <w:rPr>
            <w:rFonts w:hint="eastAsia" w:ascii="华文楷体" w:hAnsi="华文楷体" w:eastAsia="华文楷体"/>
            <w:sz w:val="28"/>
            <w:szCs w:val="28"/>
            <w:lang w:eastAsia="zh-CN"/>
          </w:rPr>
          <w:t>》</w:t>
        </w:r>
      </w:ins>
      <w:ins w:id="1338" w:author="Administrator" w:date="2015-11-23T14:00:27Z">
        <w:r>
          <w:rPr>
            <w:rFonts w:hint="eastAsia" w:ascii="华文楷体" w:hAnsi="华文楷体" w:eastAsia="华文楷体"/>
            <w:sz w:val="28"/>
            <w:szCs w:val="28"/>
            <w:lang w:eastAsia="zh-CN"/>
          </w:rPr>
          <w:t>来讲</w:t>
        </w:r>
      </w:ins>
      <w:ins w:id="1339" w:author="Administrator" w:date="2015-11-23T14:00:28Z">
        <w:r>
          <w:rPr>
            <w:rFonts w:hint="eastAsia" w:ascii="华文楷体" w:hAnsi="华文楷体" w:eastAsia="华文楷体"/>
            <w:sz w:val="28"/>
            <w:szCs w:val="28"/>
            <w:lang w:eastAsia="zh-CN"/>
          </w:rPr>
          <w:t>，</w:t>
        </w:r>
      </w:ins>
      <w:del w:id="1340" w:author="Administrator" w:date="2015-11-23T14:01:06Z">
        <w:r>
          <w:rPr>
            <w:rFonts w:hint="eastAsia" w:ascii="华文楷体" w:hAnsi="华文楷体" w:eastAsia="华文楷体"/>
            <w:sz w:val="28"/>
            <w:szCs w:val="28"/>
          </w:rPr>
          <w:delText>当</w:delText>
        </w:r>
      </w:del>
      <w:del w:id="1341" w:author="Administrator" w:date="2015-11-23T14:01:05Z">
        <w:r>
          <w:rPr>
            <w:rFonts w:hint="eastAsia" w:ascii="华文楷体" w:hAnsi="华文楷体" w:eastAsia="华文楷体"/>
            <w:sz w:val="28"/>
            <w:szCs w:val="28"/>
          </w:rPr>
          <w:delText>中</w:delText>
        </w:r>
      </w:del>
      <w:r>
        <w:rPr>
          <w:rFonts w:hint="eastAsia" w:ascii="华文楷体" w:hAnsi="华文楷体" w:eastAsia="华文楷体"/>
          <w:sz w:val="28"/>
          <w:szCs w:val="28"/>
        </w:rPr>
        <w:t xml:space="preserve"> 讲这个法界当中呢</w:t>
      </w:r>
      <w:ins w:id="1342" w:author="Administrator" w:date="2015-11-23T14:01:10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有7种法</w:t>
      </w:r>
      <w:ins w:id="1343" w:author="Administrator" w:date="2015-11-23T14:01:15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受蕴</w:t>
      </w:r>
      <w:ins w:id="1344" w:author="Administrator" w:date="2015-11-23T14:02:03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想蕴</w:t>
      </w:r>
      <w:ins w:id="1345" w:author="Administrator" w:date="2015-11-23T14:02:06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行蕴</w:t>
      </w:r>
      <w:del w:id="1346" w:author="Administrator" w:date="2015-11-23T14:02:09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啊</w:t>
      </w:r>
      <w:del w:id="1347" w:author="Administrator" w:date="2015-11-23T14:02:10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这是三种</w:t>
      </w:r>
      <w:ins w:id="1348" w:author="Administrator" w:date="2015-11-23T14:02:12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然后</w:t>
      </w:r>
      <w:del w:id="1349" w:author="Administrator" w:date="2015-11-23T14:02:33Z">
        <w:r>
          <w:rPr>
            <w:rFonts w:hint="eastAsia" w:ascii="华文楷体" w:hAnsi="华文楷体" w:eastAsia="华文楷体"/>
            <w:sz w:val="28"/>
            <w:szCs w:val="28"/>
          </w:rPr>
          <w:delText>……</w:delText>
        </w:r>
      </w:del>
      <w:ins w:id="1350" w:author="Administrator" w:date="2015-11-23T14:02:33Z">
        <w:r>
          <w:rPr>
            <w:rFonts w:hint="eastAsia" w:ascii="华文楷体" w:hAnsi="华文楷体" w:eastAsia="华文楷体"/>
            <w:sz w:val="28"/>
            <w:szCs w:val="28"/>
            <w:lang w:eastAsia="zh-CN"/>
          </w:rPr>
          <w:t>无</w:t>
        </w:r>
      </w:ins>
      <w:ins w:id="1351" w:author="Administrator" w:date="2015-11-23T14:02:38Z">
        <w:r>
          <w:rPr>
            <w:rFonts w:hint="eastAsia" w:ascii="华文楷体" w:hAnsi="华文楷体" w:eastAsia="华文楷体"/>
            <w:sz w:val="28"/>
            <w:szCs w:val="28"/>
            <w:lang w:eastAsia="zh-CN"/>
          </w:rPr>
          <w:t>表</w:t>
        </w:r>
      </w:ins>
      <w:ins w:id="1352" w:author="Administrator" w:date="2015-11-23T14:02:40Z">
        <w:r>
          <w:rPr>
            <w:rFonts w:hint="eastAsia" w:ascii="华文楷体" w:hAnsi="华文楷体" w:eastAsia="华文楷体"/>
            <w:sz w:val="28"/>
            <w:szCs w:val="28"/>
            <w:lang w:eastAsia="zh-CN"/>
          </w:rPr>
          <w:t>色</w:t>
        </w:r>
      </w:ins>
      <w:ins w:id="1353" w:author="Administrator" w:date="2015-11-23T14:02:54Z">
        <w:r>
          <w:rPr>
            <w:rFonts w:hint="eastAsia" w:ascii="华文楷体" w:hAnsi="华文楷体" w:eastAsia="华文楷体"/>
            <w:sz w:val="28"/>
            <w:szCs w:val="28"/>
            <w:lang w:eastAsia="zh-CN"/>
          </w:rPr>
          <w:t>和</w:t>
        </w:r>
      </w:ins>
      <w:ins w:id="1354" w:author="Administrator" w:date="2015-11-23T14:03:06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三种</w:t>
      </w:r>
      <w:ins w:id="1355" w:author="Administrator" w:date="2015-11-23T14:03:26Z">
        <w:r>
          <w:rPr>
            <w:rFonts w:hint="eastAsia" w:ascii="华文楷体" w:hAnsi="华文楷体" w:eastAsia="华文楷体"/>
            <w:sz w:val="28"/>
            <w:szCs w:val="28"/>
            <w:lang w:eastAsia="zh-CN"/>
          </w:rPr>
          <w:t>为</w:t>
        </w:r>
      </w:ins>
      <w:r>
        <w:rPr>
          <w:rFonts w:hint="eastAsia" w:ascii="华文楷体" w:hAnsi="华文楷体" w:eastAsia="华文楷体"/>
          <w:sz w:val="28"/>
          <w:szCs w:val="28"/>
        </w:rPr>
        <w:t>法</w:t>
      </w:r>
      <w:del w:id="1356" w:author="Administrator" w:date="2015-11-23T14:03:37Z">
        <w:r>
          <w:rPr>
            <w:rFonts w:hint="eastAsia" w:ascii="华文楷体" w:hAnsi="华文楷体" w:eastAsia="华文楷体"/>
            <w:sz w:val="28"/>
            <w:szCs w:val="28"/>
          </w:rPr>
          <w:delText>……</w:delText>
        </w:r>
      </w:del>
      <w:ins w:id="1357" w:author="Administrator" w:date="2015-11-23T14:03:37Z">
        <w:r>
          <w:rPr>
            <w:rFonts w:hint="eastAsia" w:ascii="华文楷体" w:hAnsi="华文楷体" w:eastAsia="华文楷体"/>
            <w:sz w:val="28"/>
            <w:szCs w:val="28"/>
            <w:lang w:eastAsia="zh-CN"/>
          </w:rPr>
          <w:t>，</w:t>
        </w:r>
      </w:ins>
      <w:r>
        <w:rPr>
          <w:rFonts w:hint="eastAsia" w:ascii="华文楷体" w:hAnsi="华文楷体" w:eastAsia="华文楷体"/>
          <w:sz w:val="28"/>
          <w:szCs w:val="28"/>
        </w:rPr>
        <w:t>总共就是</w:t>
      </w:r>
      <w:del w:id="1358" w:author="Administrator" w:date="2015-11-23T14:03:51Z">
        <w:r>
          <w:rPr>
            <w:rFonts w:hint="eastAsia" w:ascii="华文楷体" w:hAnsi="华文楷体" w:eastAsia="华文楷体"/>
            <w:sz w:val="28"/>
            <w:szCs w:val="28"/>
          </w:rPr>
          <w:delText>7</w:delText>
        </w:r>
      </w:del>
      <w:ins w:id="1359" w:author="Administrator" w:date="2015-11-23T14:03:51Z">
        <w:r>
          <w:rPr>
            <w:rFonts w:hint="eastAsia" w:ascii="华文楷体" w:hAnsi="华文楷体" w:eastAsia="华文楷体"/>
            <w:sz w:val="28"/>
            <w:szCs w:val="28"/>
            <w:lang w:eastAsia="zh-CN"/>
          </w:rPr>
          <w:t>七</w:t>
        </w:r>
      </w:ins>
      <w:r>
        <w:rPr>
          <w:rFonts w:hint="eastAsia" w:ascii="华文楷体" w:hAnsi="华文楷体" w:eastAsia="华文楷体"/>
          <w:sz w:val="28"/>
          <w:szCs w:val="28"/>
        </w:rPr>
        <w:t>种法界</w:t>
      </w:r>
      <w:ins w:id="1360" w:author="Administrator" w:date="2015-11-23T14:03:41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啊就是这个</w:t>
      </w:r>
      <w:del w:id="1361" w:author="Administrator" w:date="2015-11-23T14:03:55Z">
        <w:r>
          <w:rPr>
            <w:rFonts w:hint="eastAsia" w:ascii="华文楷体" w:hAnsi="华文楷体" w:eastAsia="华文楷体"/>
            <w:sz w:val="28"/>
            <w:szCs w:val="28"/>
          </w:rPr>
          <w:delText>7</w:delText>
        </w:r>
      </w:del>
      <w:ins w:id="1362" w:author="Administrator" w:date="2015-11-23T14:03:55Z">
        <w:r>
          <w:rPr>
            <w:rFonts w:hint="eastAsia" w:ascii="华文楷体" w:hAnsi="华文楷体" w:eastAsia="华文楷体"/>
            <w:sz w:val="28"/>
            <w:szCs w:val="28"/>
            <w:lang w:eastAsia="zh-CN"/>
          </w:rPr>
          <w:t>七</w:t>
        </w:r>
      </w:ins>
      <w:r>
        <w:rPr>
          <w:rFonts w:hint="eastAsia" w:ascii="华文楷体" w:hAnsi="华文楷体" w:eastAsia="华文楷体"/>
          <w:sz w:val="28"/>
          <w:szCs w:val="28"/>
        </w:rPr>
        <w:t>法界</w:t>
      </w:r>
      <w:ins w:id="1363" w:author="Administrator" w:date="2015-11-23T14:03:58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那么就是说这个法界</w:t>
      </w:r>
      <w:ins w:id="1364" w:author="Administrator" w:date="2015-11-23T14:04:05Z">
        <w:r>
          <w:rPr>
            <w:rFonts w:hint="eastAsia" w:ascii="华文楷体" w:hAnsi="华文楷体" w:eastAsia="华文楷体"/>
            <w:sz w:val="28"/>
            <w:szCs w:val="28"/>
            <w:lang w:eastAsia="zh-CN"/>
          </w:rPr>
          <w:t>是</w:t>
        </w:r>
      </w:ins>
      <w:r>
        <w:rPr>
          <w:rFonts w:hint="eastAsia" w:ascii="华文楷体" w:hAnsi="华文楷体" w:eastAsia="华文楷体"/>
          <w:sz w:val="28"/>
          <w:szCs w:val="28"/>
        </w:rPr>
        <w:t>意根的</w:t>
      </w:r>
      <w:del w:id="1365" w:author="Administrator" w:date="2015-11-23T14:04:10Z">
        <w:r>
          <w:rPr>
            <w:rFonts w:hint="eastAsia" w:ascii="华文楷体" w:hAnsi="华文楷体" w:eastAsia="华文楷体"/>
            <w:sz w:val="28"/>
            <w:szCs w:val="28"/>
          </w:rPr>
          <w:delText>索源</w:delText>
        </w:r>
      </w:del>
      <w:ins w:id="1366" w:author="Administrator" w:date="2015-11-23T14:04:10Z">
        <w:r>
          <w:rPr>
            <w:rFonts w:hint="eastAsia" w:ascii="华文楷体" w:hAnsi="华文楷体" w:eastAsia="华文楷体"/>
            <w:sz w:val="28"/>
            <w:szCs w:val="28"/>
            <w:lang w:eastAsia="zh-CN"/>
          </w:rPr>
          <w:t>所缘，</w:t>
        </w:r>
      </w:ins>
      <w:r>
        <w:rPr>
          <w:rFonts w:hint="eastAsia" w:ascii="华文楷体" w:hAnsi="华文楷体" w:eastAsia="华文楷体"/>
          <w:sz w:val="28"/>
          <w:szCs w:val="28"/>
        </w:rPr>
        <w:t xml:space="preserve"> 为什么要这样讲呢 </w:t>
      </w:r>
      <w:ins w:id="1367" w:author="Administrator" w:date="2015-11-23T14:04:13Z">
        <w:r>
          <w:rPr>
            <w:rFonts w:hint="eastAsia" w:ascii="华文楷体" w:hAnsi="华文楷体" w:eastAsia="华文楷体"/>
            <w:sz w:val="28"/>
            <w:szCs w:val="28"/>
            <w:lang w:eastAsia="zh-CN"/>
          </w:rPr>
          <w:t>？</w:t>
        </w:r>
      </w:ins>
      <w:r>
        <w:rPr>
          <w:rFonts w:hint="eastAsia" w:ascii="华文楷体" w:hAnsi="华文楷体" w:eastAsia="华文楷体"/>
          <w:sz w:val="28"/>
          <w:szCs w:val="28"/>
        </w:rPr>
        <w:t>因为我们要了知它的这个意思</w:t>
      </w:r>
      <w:ins w:id="1368" w:author="Administrator" w:date="2015-11-23T14:04:23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w:t>
      </w:r>
      <w:ins w:id="1369" w:author="Administrator" w:date="2015-11-23T14:04:28Z">
        <w:r>
          <w:rPr>
            <w:rFonts w:hint="eastAsia" w:ascii="华文楷体" w:hAnsi="华文楷体" w:eastAsia="华文楷体"/>
            <w:sz w:val="28"/>
            <w:szCs w:val="28"/>
            <w:lang w:eastAsia="zh-CN"/>
          </w:rPr>
          <w:t>他也是</w:t>
        </w:r>
      </w:ins>
      <w:r>
        <w:rPr>
          <w:rFonts w:hint="eastAsia" w:ascii="华文楷体" w:hAnsi="华文楷体" w:eastAsia="华文楷体"/>
          <w:sz w:val="28"/>
          <w:szCs w:val="28"/>
        </w:rPr>
        <w:t>绝对不是实一的</w:t>
      </w:r>
      <w:ins w:id="1370" w:author="Administrator" w:date="2015-11-23T14:04:32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所以说就像在前面我们了知有镜的心</w:t>
      </w:r>
      <w:del w:id="1371" w:author="Administrator" w:date="2015-11-23T14:04:42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他</w:t>
      </w:r>
      <w:del w:id="1372" w:author="Administrator" w:date="2015-11-23T14:04:50Z">
        <w:r>
          <w:rPr>
            <w:rFonts w:hint="eastAsia" w:ascii="华文楷体" w:hAnsi="华文楷体" w:eastAsia="华文楷体"/>
            <w:sz w:val="28"/>
            <w:szCs w:val="28"/>
          </w:rPr>
          <w:delText xml:space="preserve">不是 </w:delText>
        </w:r>
      </w:del>
      <w:r>
        <w:rPr>
          <w:rFonts w:hint="eastAsia" w:ascii="华文楷体" w:hAnsi="华文楷体" w:eastAsia="华文楷体"/>
          <w:sz w:val="28"/>
          <w:szCs w:val="28"/>
        </w:rPr>
        <w:t>不是实一</w:t>
      </w:r>
      <w:ins w:id="1373" w:author="Administrator" w:date="2015-11-23T14:04:52Z">
        <w:r>
          <w:rPr>
            <w:rFonts w:hint="eastAsia" w:ascii="华文楷体" w:hAnsi="华文楷体" w:eastAsia="华文楷体"/>
            <w:sz w:val="28"/>
            <w:szCs w:val="28"/>
            <w:lang w:eastAsia="zh-CN"/>
          </w:rPr>
          <w:t>，</w:t>
        </w:r>
      </w:ins>
      <w:ins w:id="1374" w:author="Administrator" w:date="2015-11-23T14:04:54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 xml:space="preserve"> </w:t>
      </w:r>
      <w:del w:id="1375" w:author="Administrator" w:date="2015-11-23T14:05:07Z">
        <w:r>
          <w:rPr>
            <w:rFonts w:hint="eastAsia" w:ascii="华文楷体" w:hAnsi="华文楷体" w:eastAsia="华文楷体"/>
            <w:sz w:val="28"/>
            <w:szCs w:val="28"/>
          </w:rPr>
          <w:delText>他就是</w:delText>
        </w:r>
      </w:del>
      <w:r>
        <w:rPr>
          <w:rFonts w:hint="eastAsia" w:ascii="华文楷体" w:hAnsi="华文楷体" w:eastAsia="华文楷体"/>
          <w:sz w:val="28"/>
          <w:szCs w:val="28"/>
        </w:rPr>
        <w:t>通过</w:t>
      </w:r>
      <w:del w:id="1376" w:author="Administrator" w:date="2015-11-23T14:05:09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观察</w:t>
      </w:r>
      <w:del w:id="1377" w:author="Administrator" w:date="2015-11-23T14:05:13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他的对镜是集聚</w:t>
      </w:r>
      <w:ins w:id="1378" w:author="Administrator" w:date="2015-11-23T14:05:15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w:t>
      </w:r>
      <w:del w:id="1379" w:author="Administrator" w:date="2015-11-23T14:05:27Z">
        <w:r>
          <w:rPr>
            <w:rFonts w:hint="eastAsia" w:ascii="华文楷体" w:hAnsi="华文楷体" w:eastAsia="华文楷体"/>
            <w:sz w:val="28"/>
            <w:szCs w:val="28"/>
          </w:rPr>
          <w:delText>……及</w:delText>
        </w:r>
      </w:del>
      <w:ins w:id="1380" w:author="Administrator" w:date="2015-11-23T14:05:27Z">
        <w:r>
          <w:rPr>
            <w:rFonts w:hint="eastAsia" w:ascii="华文楷体" w:hAnsi="华文楷体" w:eastAsia="华文楷体"/>
            <w:sz w:val="28"/>
            <w:szCs w:val="28"/>
            <w:lang w:eastAsia="zh-CN"/>
          </w:rPr>
          <w:t>强度</w:t>
        </w:r>
      </w:ins>
      <w:ins w:id="1381" w:author="Administrator" w:date="2015-11-23T14:05:30Z">
        <w:r>
          <w:rPr>
            <w:rFonts w:hint="eastAsia" w:ascii="华文楷体" w:hAnsi="华文楷体" w:eastAsia="华文楷体"/>
            <w:sz w:val="28"/>
            <w:szCs w:val="28"/>
            <w:lang w:eastAsia="zh-CN"/>
          </w:rPr>
          <w:t>极</w:t>
        </w:r>
      </w:ins>
      <w:r>
        <w:rPr>
          <w:rFonts w:hint="eastAsia" w:ascii="华文楷体" w:hAnsi="华文楷体" w:eastAsia="华文楷体"/>
          <w:sz w:val="28"/>
          <w:szCs w:val="28"/>
        </w:rPr>
        <w:t>微</w:t>
      </w:r>
      <w:ins w:id="1382" w:author="Administrator" w:date="2015-11-23T14:05:33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因为他的所缘集聚</w:t>
      </w:r>
      <w:ins w:id="1383" w:author="Administrator" w:date="2015-11-23T14:05:43Z">
        <w:r>
          <w:rPr>
            <w:rFonts w:hint="eastAsia" w:ascii="华文楷体" w:hAnsi="华文楷体" w:eastAsia="华文楷体"/>
            <w:sz w:val="28"/>
            <w:szCs w:val="28"/>
            <w:lang w:eastAsia="zh-CN"/>
          </w:rPr>
          <w:t>很多</w:t>
        </w:r>
      </w:ins>
      <w:del w:id="1384" w:author="Administrator" w:date="2015-11-23T14:05:49Z">
        <w:r>
          <w:rPr>
            <w:rFonts w:hint="eastAsia" w:ascii="华文楷体" w:hAnsi="华文楷体" w:eastAsia="华文楷体"/>
            <w:sz w:val="28"/>
            <w:szCs w:val="28"/>
          </w:rPr>
          <w:delText>及</w:delText>
        </w:r>
      </w:del>
      <w:ins w:id="1385" w:author="Administrator" w:date="2015-11-23T14:05:49Z">
        <w:r>
          <w:rPr>
            <w:rFonts w:hint="eastAsia" w:ascii="华文楷体" w:hAnsi="华文楷体" w:eastAsia="华文楷体"/>
            <w:sz w:val="28"/>
            <w:szCs w:val="28"/>
            <w:lang w:eastAsia="zh-CN"/>
          </w:rPr>
          <w:t>极</w:t>
        </w:r>
      </w:ins>
      <w:r>
        <w:rPr>
          <w:rFonts w:hint="eastAsia" w:ascii="华文楷体" w:hAnsi="华文楷体" w:eastAsia="华文楷体"/>
          <w:sz w:val="28"/>
          <w:szCs w:val="28"/>
        </w:rPr>
        <w:t>微</w:t>
      </w:r>
      <w:ins w:id="1386" w:author="Administrator" w:date="2015-11-23T14:05:46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所以他的能</w:t>
      </w:r>
      <w:del w:id="1387" w:author="Administrator" w:date="2015-11-23T14:05:54Z">
        <w:r>
          <w:rPr>
            <w:rFonts w:hint="eastAsia" w:ascii="华文楷体" w:hAnsi="华文楷体" w:eastAsia="华文楷体"/>
            <w:sz w:val="28"/>
            <w:szCs w:val="28"/>
          </w:rPr>
          <w:delText>源</w:delText>
        </w:r>
      </w:del>
      <w:ins w:id="1388" w:author="Administrator" w:date="2015-11-23T14:05:54Z">
        <w:r>
          <w:rPr>
            <w:rFonts w:hint="eastAsia" w:ascii="华文楷体" w:hAnsi="华文楷体" w:eastAsia="华文楷体"/>
            <w:sz w:val="28"/>
            <w:szCs w:val="28"/>
            <w:lang w:eastAsia="zh-CN"/>
          </w:rPr>
          <w:t>缘</w:t>
        </w:r>
      </w:ins>
      <w:del w:id="1389" w:author="Administrator" w:date="2015-11-23T14:06:09Z">
        <w:r>
          <w:rPr>
            <w:rFonts w:hint="eastAsia" w:ascii="华文楷体" w:hAnsi="华文楷体" w:eastAsia="华文楷体"/>
            <w:sz w:val="28"/>
            <w:szCs w:val="28"/>
          </w:rPr>
          <w:delText>不是</w:delText>
        </w:r>
      </w:del>
      <w:ins w:id="1390" w:author="Administrator" w:date="2015-11-23T14:06:09Z">
        <w:r>
          <w:rPr>
            <w:rFonts w:hint="eastAsia" w:ascii="华文楷体" w:hAnsi="华文楷体" w:eastAsia="华文楷体"/>
            <w:sz w:val="28"/>
            <w:szCs w:val="28"/>
            <w:lang w:eastAsia="zh-CN"/>
          </w:rPr>
          <w:t>无有</w:t>
        </w:r>
      </w:ins>
      <w:r>
        <w:rPr>
          <w:rFonts w:hint="eastAsia" w:ascii="华文楷体" w:hAnsi="华文楷体" w:eastAsia="华文楷体"/>
          <w:sz w:val="28"/>
          <w:szCs w:val="28"/>
        </w:rPr>
        <w:t xml:space="preserve">实一 </w:t>
      </w:r>
      <w:ins w:id="1391" w:author="Administrator" w:date="2015-11-23T14:06:12Z">
        <w:r>
          <w:rPr>
            <w:rFonts w:hint="eastAsia" w:ascii="华文楷体" w:hAnsi="华文楷体" w:eastAsia="华文楷体"/>
            <w:sz w:val="28"/>
            <w:szCs w:val="28"/>
            <w:lang w:eastAsia="zh-CN"/>
          </w:rPr>
          <w:t>，</w:t>
        </w:r>
      </w:ins>
      <w:del w:id="1392" w:author="Administrator" w:date="2015-11-23T14:06:24Z">
        <w:r>
          <w:rPr>
            <w:rFonts w:hint="eastAsia" w:ascii="华文楷体" w:hAnsi="华文楷体" w:eastAsia="华文楷体"/>
            <w:sz w:val="28"/>
            <w:szCs w:val="28"/>
          </w:rPr>
          <w:delText>所以</w:delText>
        </w:r>
      </w:del>
      <w:ins w:id="1393" w:author="Administrator" w:date="2015-11-23T14:06:24Z">
        <w:r>
          <w:rPr>
            <w:rFonts w:hint="eastAsia" w:ascii="华文楷体" w:hAnsi="华文楷体" w:eastAsia="华文楷体"/>
            <w:sz w:val="28"/>
            <w:szCs w:val="28"/>
            <w:lang w:eastAsia="zh-CN"/>
          </w:rPr>
          <w:t>这个方面</w:t>
        </w:r>
      </w:ins>
      <w:r>
        <w:rPr>
          <w:rFonts w:hint="eastAsia" w:ascii="华文楷体" w:hAnsi="华文楷体" w:eastAsia="华文楷体"/>
          <w:sz w:val="28"/>
          <w:szCs w:val="28"/>
        </w:rPr>
        <w:t>我们说</w:t>
      </w:r>
      <w:ins w:id="1394" w:author="Administrator" w:date="2015-11-23T14:06:27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意根的对镜是法界</w:t>
      </w:r>
      <w:ins w:id="1395" w:author="Administrator" w:date="2015-11-23T14:06:35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法界呢就是说是 法界它存不存在一个实一呢 </w:t>
      </w:r>
      <w:ins w:id="1396" w:author="Administrator" w:date="2015-11-23T14:06:40Z">
        <w:r>
          <w:rPr>
            <w:rFonts w:hint="eastAsia" w:ascii="华文楷体" w:hAnsi="华文楷体" w:eastAsia="华文楷体"/>
            <w:sz w:val="28"/>
            <w:szCs w:val="28"/>
            <w:lang w:eastAsia="zh-CN"/>
          </w:rPr>
          <w:t>？</w:t>
        </w:r>
      </w:ins>
      <w:r>
        <w:rPr>
          <w:rFonts w:hint="eastAsia" w:ascii="华文楷体" w:hAnsi="华文楷体" w:eastAsia="华文楷体"/>
          <w:sz w:val="28"/>
          <w:szCs w:val="28"/>
        </w:rPr>
        <w:t>法界也不存在实一</w:t>
      </w:r>
      <w:ins w:id="1397" w:author="Administrator" w:date="2015-11-23T14:06:43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所以说从这个方面 </w:t>
      </w:r>
      <w:ins w:id="1398" w:author="Administrator" w:date="2015-11-23T14:06:37Z">
        <w:r>
          <w:rPr>
            <w:rFonts w:hint="eastAsia" w:ascii="华文楷体" w:hAnsi="华文楷体" w:eastAsia="华文楷体"/>
            <w:sz w:val="28"/>
            <w:szCs w:val="28"/>
            <w:lang w:eastAsia="zh-CN"/>
          </w:rPr>
          <w:t>，</w:t>
        </w:r>
      </w:ins>
      <w:r>
        <w:rPr>
          <w:rFonts w:hint="eastAsia" w:ascii="华文楷体" w:hAnsi="华文楷体" w:eastAsia="华文楷体"/>
          <w:sz w:val="28"/>
          <w:szCs w:val="28"/>
        </w:rPr>
        <w:t>法界不存在实一</w:t>
      </w:r>
      <w:ins w:id="1399" w:author="Administrator" w:date="2015-11-23T14:07:15Z">
        <w:r>
          <w:rPr>
            <w:rFonts w:hint="eastAsia" w:ascii="华文楷体" w:hAnsi="华文楷体" w:eastAsia="华文楷体"/>
            <w:sz w:val="28"/>
            <w:szCs w:val="28"/>
            <w:lang w:eastAsia="zh-CN"/>
          </w:rPr>
          <w:t>的缘故</w:t>
        </w:r>
      </w:ins>
      <w:ins w:id="1400" w:author="Administrator" w:date="2015-11-23T14:07:16Z">
        <w:r>
          <w:rPr>
            <w:rFonts w:hint="eastAsia" w:ascii="华文楷体" w:hAnsi="华文楷体" w:eastAsia="华文楷体"/>
            <w:sz w:val="28"/>
            <w:szCs w:val="28"/>
            <w:lang w:eastAsia="zh-CN"/>
          </w:rPr>
          <w:t>，</w:t>
        </w:r>
      </w:ins>
      <w:del w:id="1401" w:author="Administrator" w:date="2015-11-23T14:07:21Z">
        <w:r>
          <w:rPr>
            <w:rFonts w:hint="eastAsia" w:ascii="华文楷体" w:hAnsi="华文楷体" w:eastAsia="华文楷体"/>
            <w:sz w:val="28"/>
            <w:szCs w:val="28"/>
          </w:rPr>
          <w:delText>就</w:delText>
        </w:r>
      </w:del>
      <w:r>
        <w:rPr>
          <w:rFonts w:hint="eastAsia" w:ascii="华文楷体" w:hAnsi="华文楷体" w:eastAsia="华文楷体"/>
          <w:sz w:val="28"/>
          <w:szCs w:val="28"/>
        </w:rPr>
        <w:t>能够了知意识</w:t>
      </w:r>
      <w:ins w:id="1402" w:author="Administrator" w:date="2015-11-23T14:07:24Z">
        <w:r>
          <w:rPr>
            <w:rFonts w:hint="eastAsia" w:ascii="华文楷体" w:hAnsi="华文楷体" w:eastAsia="华文楷体"/>
            <w:sz w:val="28"/>
            <w:szCs w:val="28"/>
            <w:lang w:eastAsia="zh-CN"/>
          </w:rPr>
          <w:t>也</w:t>
        </w:r>
      </w:ins>
      <w:r>
        <w:rPr>
          <w:rFonts w:hint="eastAsia" w:ascii="华文楷体" w:hAnsi="华文楷体" w:eastAsia="华文楷体"/>
          <w:sz w:val="28"/>
          <w:szCs w:val="28"/>
        </w:rPr>
        <w:t xml:space="preserve">不存在实一 </w:t>
      </w:r>
      <w:ins w:id="1403" w:author="Administrator" w:date="2015-11-23T14:07:26Z">
        <w:r>
          <w:rPr>
            <w:rFonts w:hint="eastAsia" w:ascii="华文楷体" w:hAnsi="华文楷体" w:eastAsia="华文楷体"/>
            <w:sz w:val="28"/>
            <w:szCs w:val="28"/>
            <w:lang w:eastAsia="zh-CN"/>
          </w:rPr>
          <w:t>，</w:t>
        </w:r>
      </w:ins>
      <w:r>
        <w:rPr>
          <w:rFonts w:hint="eastAsia" w:ascii="华文楷体" w:hAnsi="华文楷体" w:eastAsia="华文楷体"/>
          <w:sz w:val="28"/>
          <w:szCs w:val="28"/>
        </w:rPr>
        <w:t>法界也不例外</w:t>
      </w:r>
      <w:ins w:id="1404" w:author="Administrator" w:date="2015-11-23T14:08:08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其中无表色 无为法</w:t>
      </w:r>
      <w:del w:id="1405" w:author="Administrator" w:date="2015-11-23T14:08:11Z">
        <w:r>
          <w:rPr>
            <w:rFonts w:hint="eastAsia" w:ascii="华文楷体" w:hAnsi="华文楷体" w:eastAsia="华文楷体"/>
            <w:sz w:val="28"/>
            <w:szCs w:val="28"/>
          </w:rPr>
          <w:delText xml:space="preserve"> </w:delText>
        </w:r>
      </w:del>
      <w:ins w:id="1406" w:author="Administrator" w:date="2015-11-23T14:08:11Z">
        <w:r>
          <w:rPr>
            <w:rFonts w:hint="eastAsia" w:ascii="华文楷体" w:hAnsi="华文楷体" w:eastAsia="华文楷体"/>
            <w:sz w:val="28"/>
            <w:szCs w:val="28"/>
            <w:lang w:eastAsia="zh-CN"/>
          </w:rPr>
          <w:t>，</w:t>
        </w:r>
      </w:ins>
      <w:ins w:id="1407" w:author="Administrator" w:date="2015-11-23T14:08:44Z">
        <w:r>
          <w:rPr>
            <w:rFonts w:ascii="华文楷体" w:hAnsi="华文楷体" w:eastAsia="华文楷体" w:cs="华文楷体"/>
            <w:i w:val="0"/>
            <w:color w:val="000000"/>
            <w:sz w:val="28"/>
            <w:szCs w:val="28"/>
          </w:rPr>
          <w:t>不应是另行存在</w:t>
        </w:r>
      </w:ins>
      <w:ins w:id="1408" w:author="Administrator" w:date="2015-11-23T14:08:44Z">
        <w:r>
          <w:rPr>
            <w:rFonts w:ascii="宋体" w:hAnsi="宋体" w:eastAsia="宋体" w:cs="宋体"/>
            <w:i w:val="0"/>
            <w:color w:val="000000"/>
            <w:sz w:val="28"/>
            <w:szCs w:val="28"/>
          </w:rPr>
          <w:t>,</w:t>
        </w:r>
      </w:ins>
      <w:ins w:id="1409" w:author="Administrator" w:date="2015-11-23T14:08:58Z">
        <w:r>
          <w:rPr>
            <w:rFonts w:hint="eastAsia" w:ascii="宋体" w:hAnsi="宋体" w:eastAsia="宋体" w:cs="宋体"/>
            <w:i w:val="0"/>
            <w:color w:val="000000"/>
            <w:sz w:val="28"/>
            <w:szCs w:val="28"/>
            <w:lang w:eastAsia="zh-CN"/>
          </w:rPr>
          <w:t>就是</w:t>
        </w:r>
      </w:ins>
      <w:ins w:id="1410" w:author="Administrator" w:date="2015-11-23T14:09:02Z">
        <w:r>
          <w:rPr>
            <w:rFonts w:hint="eastAsia" w:ascii="宋体" w:hAnsi="宋体" w:eastAsia="宋体" w:cs="宋体"/>
            <w:i w:val="0"/>
            <w:color w:val="000000"/>
            <w:sz w:val="28"/>
            <w:szCs w:val="28"/>
            <w:lang w:eastAsia="zh-CN"/>
          </w:rPr>
          <w:t>假立的</w:t>
        </w:r>
      </w:ins>
      <w:ins w:id="1411" w:author="Administrator" w:date="2015-11-23T14:09:03Z">
        <w:r>
          <w:rPr>
            <w:rFonts w:hint="eastAsia" w:ascii="宋体" w:hAnsi="宋体" w:eastAsia="宋体" w:cs="宋体"/>
            <w:i w:val="0"/>
            <w:color w:val="000000"/>
            <w:sz w:val="28"/>
            <w:szCs w:val="28"/>
            <w:lang w:eastAsia="zh-CN"/>
          </w:rPr>
          <w:t>，</w:t>
        </w:r>
      </w:ins>
      <w:del w:id="1412" w:author="Administrator" w:date="2015-11-23T14:08:44Z">
        <w:r>
          <w:rPr>
            <w:rFonts w:hint="eastAsia" w:ascii="华文楷体" w:hAnsi="华文楷体" w:eastAsia="华文楷体"/>
            <w:sz w:val="28"/>
            <w:szCs w:val="28"/>
          </w:rPr>
          <w:delText>不存在</w:delText>
        </w:r>
      </w:del>
      <w:r>
        <w:rPr>
          <w:rFonts w:hint="eastAsia" w:ascii="华文楷体" w:hAnsi="华文楷体" w:eastAsia="华文楷体"/>
          <w:sz w:val="28"/>
          <w:szCs w:val="28"/>
        </w:rPr>
        <w:t xml:space="preserve"> 无表色的法呢</w:t>
      </w:r>
      <w:ins w:id="1413" w:author="Administrator" w:date="2015-11-23T14:09:55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他就是说呢是这个</w:t>
      </w:r>
      <w:del w:id="1414" w:author="Administrator" w:date="2015-11-23T14:09:52Z">
        <w:r>
          <w:rPr>
            <w:rFonts w:hint="eastAsia" w:ascii="华文楷体" w:hAnsi="华文楷体" w:eastAsia="华文楷体"/>
            <w:sz w:val="28"/>
            <w:szCs w:val="28"/>
          </w:rPr>
          <w:delText>……</w:delText>
        </w:r>
      </w:del>
      <w:ins w:id="1415" w:author="Administrator" w:date="2015-11-23T14:09:52Z">
        <w:r>
          <w:rPr>
            <w:rFonts w:hint="eastAsia" w:ascii="华文楷体" w:hAnsi="华文楷体" w:eastAsia="华文楷体"/>
            <w:sz w:val="28"/>
            <w:szCs w:val="28"/>
            <w:lang w:eastAsia="zh-CN"/>
          </w:rPr>
          <w:t>假立</w:t>
        </w:r>
      </w:ins>
      <w:r>
        <w:rPr>
          <w:rFonts w:hint="eastAsia" w:ascii="华文楷体" w:hAnsi="华文楷体" w:eastAsia="华文楷体"/>
          <w:sz w:val="28"/>
          <w:szCs w:val="28"/>
        </w:rPr>
        <w:t>的法</w:t>
      </w:r>
      <w:ins w:id="1416" w:author="Administrator" w:date="2015-11-23T14:09:59Z">
        <w:r>
          <w:rPr>
            <w:rFonts w:hint="eastAsia" w:ascii="华文楷体" w:hAnsi="华文楷体" w:eastAsia="华文楷体"/>
            <w:sz w:val="28"/>
            <w:szCs w:val="28"/>
            <w:lang w:eastAsia="zh-CN"/>
          </w:rPr>
          <w:t>，</w:t>
        </w:r>
      </w:ins>
      <w:ins w:id="1417" w:author="Administrator" w:date="2015-11-23T14:10:16Z">
        <w:r>
          <w:rPr>
            <w:rFonts w:hint="eastAsia" w:ascii="华文楷体" w:hAnsi="华文楷体" w:eastAsia="华文楷体"/>
            <w:sz w:val="28"/>
            <w:szCs w:val="28"/>
            <w:lang w:eastAsia="zh-CN"/>
          </w:rPr>
          <w:t>分析过了</w:t>
        </w:r>
      </w:ins>
      <w:ins w:id="1418" w:author="Administrator" w:date="2015-11-23T14:10:18Z">
        <w:r>
          <w:rPr>
            <w:rFonts w:hint="eastAsia" w:ascii="华文楷体" w:hAnsi="华文楷体" w:eastAsia="华文楷体"/>
            <w:sz w:val="28"/>
            <w:szCs w:val="28"/>
            <w:lang w:eastAsia="zh-CN"/>
          </w:rPr>
          <w:t>，</w:t>
        </w:r>
      </w:ins>
      <w:ins w:id="1419" w:author="Administrator" w:date="2015-11-23T14:10:27Z">
        <w:r>
          <w:rPr>
            <w:rFonts w:hint="eastAsia" w:ascii="华文楷体" w:hAnsi="华文楷体" w:eastAsia="华文楷体"/>
            <w:sz w:val="28"/>
            <w:szCs w:val="28"/>
            <w:lang w:eastAsia="zh-CN"/>
          </w:rPr>
          <w:t>这个</w:t>
        </w:r>
      </w:ins>
      <w:ins w:id="1420" w:author="Administrator" w:date="2015-11-23T14:10:30Z">
        <w:r>
          <w:rPr>
            <w:rFonts w:hint="eastAsia" w:ascii="华文楷体" w:hAnsi="华文楷体" w:eastAsia="华文楷体"/>
            <w:sz w:val="28"/>
            <w:szCs w:val="28"/>
            <w:lang w:eastAsia="zh-CN"/>
          </w:rPr>
          <w:t>无表色</w:t>
        </w:r>
      </w:ins>
      <w:ins w:id="1421" w:author="Administrator" w:date="2015-11-23T14:10:32Z">
        <w:r>
          <w:rPr>
            <w:rFonts w:hint="eastAsia" w:ascii="华文楷体" w:hAnsi="华文楷体" w:eastAsia="华文楷体"/>
            <w:sz w:val="28"/>
            <w:szCs w:val="28"/>
            <w:lang w:eastAsia="zh-CN"/>
          </w:rPr>
          <w:t>是个</w:t>
        </w:r>
      </w:ins>
      <w:ins w:id="1422" w:author="Administrator" w:date="2015-11-23T14:10:34Z">
        <w:r>
          <w:rPr>
            <w:rFonts w:hint="eastAsia" w:ascii="华文楷体" w:hAnsi="华文楷体" w:eastAsia="华文楷体"/>
            <w:sz w:val="28"/>
            <w:szCs w:val="28"/>
            <w:lang w:eastAsia="zh-CN"/>
          </w:rPr>
          <w:t>假立的</w:t>
        </w:r>
      </w:ins>
      <w:ins w:id="1423" w:author="Administrator" w:date="2015-11-23T14:10:36Z">
        <w:r>
          <w:rPr>
            <w:rFonts w:hint="eastAsia" w:ascii="华文楷体" w:hAnsi="华文楷体" w:eastAsia="华文楷体"/>
            <w:sz w:val="28"/>
            <w:szCs w:val="28"/>
            <w:lang w:eastAsia="zh-CN"/>
          </w:rPr>
          <w:t>法</w:t>
        </w:r>
      </w:ins>
      <w:ins w:id="1424" w:author="Administrator" w:date="2015-11-23T14:10:37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还有一个无为法呢</w:t>
      </w:r>
      <w:ins w:id="1425" w:author="Administrator" w:date="2015-11-23T14:10:50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他也是一个</w:t>
      </w:r>
      <w:del w:id="1426" w:author="Administrator" w:date="2015-11-23T14:10:47Z">
        <w:r>
          <w:rPr>
            <w:rFonts w:hint="eastAsia" w:ascii="华文楷体" w:hAnsi="华文楷体" w:eastAsia="华文楷体"/>
            <w:sz w:val="28"/>
            <w:szCs w:val="28"/>
          </w:rPr>
          <w:delText>……</w:delText>
        </w:r>
      </w:del>
      <w:ins w:id="1427" w:author="Administrator" w:date="2015-11-23T14:10:47Z">
        <w:r>
          <w:rPr>
            <w:rFonts w:hint="eastAsia" w:ascii="华文楷体" w:hAnsi="华文楷体" w:eastAsia="华文楷体"/>
            <w:sz w:val="28"/>
            <w:szCs w:val="28"/>
            <w:lang w:eastAsia="zh-CN"/>
          </w:rPr>
          <w:t>假立</w:t>
        </w:r>
      </w:ins>
      <w:r>
        <w:rPr>
          <w:rFonts w:hint="eastAsia" w:ascii="华文楷体" w:hAnsi="华文楷体" w:eastAsia="华文楷体"/>
          <w:sz w:val="28"/>
          <w:szCs w:val="28"/>
        </w:rPr>
        <w:t>的法 他没有一个</w:t>
      </w:r>
      <w:del w:id="1428" w:author="Administrator" w:date="2015-11-23T14:11:03Z">
        <w:r>
          <w:rPr>
            <w:rFonts w:hint="eastAsia" w:ascii="华文楷体" w:hAnsi="华文楷体" w:eastAsia="华文楷体"/>
            <w:sz w:val="28"/>
            <w:szCs w:val="28"/>
          </w:rPr>
          <w:delText>……</w:delText>
        </w:r>
      </w:del>
      <w:ins w:id="1429" w:author="Administrator" w:date="2015-11-23T14:11:03Z">
        <w:r>
          <w:rPr>
            <w:rFonts w:hint="eastAsia" w:ascii="华文楷体" w:hAnsi="华文楷体" w:eastAsia="华文楷体"/>
            <w:sz w:val="28"/>
            <w:szCs w:val="28"/>
            <w:lang w:eastAsia="zh-CN"/>
          </w:rPr>
          <w:t>另行</w:t>
        </w:r>
      </w:ins>
      <w:r>
        <w:rPr>
          <w:rFonts w:hint="eastAsia" w:ascii="华文楷体" w:hAnsi="华文楷体" w:eastAsia="华文楷体"/>
          <w:sz w:val="28"/>
          <w:szCs w:val="28"/>
        </w:rPr>
        <w:t>存在的</w:t>
      </w:r>
      <w:del w:id="1430" w:author="Administrator" w:date="2015-11-23T14:11:11Z">
        <w:r>
          <w:rPr>
            <w:rFonts w:hint="eastAsia" w:ascii="华文楷体" w:hAnsi="华文楷体" w:eastAsia="华文楷体"/>
            <w:sz w:val="28"/>
            <w:szCs w:val="28"/>
          </w:rPr>
          <w:delText>可能</w:delText>
        </w:r>
      </w:del>
      <w:ins w:id="1431" w:author="Administrator" w:date="2015-11-23T14:11:11Z">
        <w:r>
          <w:rPr>
            <w:rFonts w:hint="eastAsia" w:ascii="华文楷体" w:hAnsi="华文楷体" w:eastAsia="华文楷体"/>
            <w:sz w:val="28"/>
            <w:szCs w:val="28"/>
            <w:lang w:eastAsia="zh-CN"/>
          </w:rPr>
          <w:t>自</w:t>
        </w:r>
      </w:ins>
      <w:r>
        <w:rPr>
          <w:rFonts w:hint="eastAsia" w:ascii="华文楷体" w:hAnsi="华文楷体" w:eastAsia="华文楷体"/>
          <w:sz w:val="28"/>
          <w:szCs w:val="28"/>
        </w:rPr>
        <w:t>性</w:t>
      </w:r>
      <w:ins w:id="1432" w:author="Administrator" w:date="2015-11-23T14:11:13Z">
        <w:r>
          <w:rPr>
            <w:rFonts w:hint="eastAsia" w:ascii="华文楷体" w:hAnsi="华文楷体" w:eastAsia="华文楷体"/>
            <w:sz w:val="28"/>
            <w:szCs w:val="28"/>
            <w:lang w:eastAsia="zh-CN"/>
          </w:rPr>
          <w:t>，</w:t>
        </w:r>
      </w:ins>
      <w:ins w:id="1433" w:author="Administrator" w:date="2015-11-23T14:11:20Z">
        <w:r>
          <w:rPr>
            <w:rFonts w:hint="eastAsia" w:ascii="华文楷体" w:hAnsi="华文楷体" w:eastAsia="华文楷体"/>
            <w:sz w:val="28"/>
            <w:szCs w:val="28"/>
            <w:lang w:eastAsia="zh-CN"/>
          </w:rPr>
          <w:t>就是</w:t>
        </w:r>
      </w:ins>
      <w:ins w:id="1434" w:author="Administrator" w:date="2015-11-23T14:11:23Z">
        <w:r>
          <w:rPr>
            <w:rFonts w:hint="eastAsia" w:ascii="华文楷体" w:hAnsi="华文楷体" w:eastAsia="华文楷体"/>
            <w:sz w:val="28"/>
            <w:szCs w:val="28"/>
            <w:lang w:eastAsia="zh-CN"/>
          </w:rPr>
          <w:t>假立的</w:t>
        </w:r>
      </w:ins>
      <w:ins w:id="1435" w:author="Administrator" w:date="2015-11-23T14:11:24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因此是以否定的方式而</w:t>
      </w:r>
      <w:del w:id="1436" w:author="Administrator" w:date="2015-11-23T14:11:37Z">
        <w:r>
          <w:rPr>
            <w:rFonts w:hint="eastAsia" w:ascii="华文楷体" w:hAnsi="华文楷体" w:eastAsia="华文楷体"/>
            <w:sz w:val="28"/>
            <w:szCs w:val="28"/>
          </w:rPr>
          <w:delText>圆</w:delText>
        </w:r>
      </w:del>
      <w:ins w:id="1437" w:author="Administrator" w:date="2015-11-23T14:11:37Z">
        <w:r>
          <w:rPr>
            <w:rFonts w:hint="eastAsia" w:ascii="华文楷体" w:hAnsi="华文楷体" w:eastAsia="华文楷体"/>
            <w:sz w:val="28"/>
            <w:szCs w:val="28"/>
            <w:lang w:eastAsia="zh-CN"/>
          </w:rPr>
          <w:t>缘</w:t>
        </w:r>
      </w:ins>
      <w:r>
        <w:rPr>
          <w:rFonts w:hint="eastAsia" w:ascii="华文楷体" w:hAnsi="华文楷体" w:eastAsia="华文楷体"/>
          <w:sz w:val="28"/>
          <w:szCs w:val="28"/>
        </w:rPr>
        <w:t xml:space="preserve">他们的名称 </w:t>
      </w:r>
      <w:ins w:id="1438" w:author="Administrator" w:date="2015-11-23T14:11:40Z">
        <w:r>
          <w:rPr>
            <w:rFonts w:hint="eastAsia" w:ascii="华文楷体" w:hAnsi="华文楷体" w:eastAsia="华文楷体"/>
            <w:sz w:val="28"/>
            <w:szCs w:val="28"/>
            <w:lang w:eastAsia="zh-CN"/>
          </w:rPr>
          <w:t>，</w:t>
        </w:r>
      </w:ins>
      <w:del w:id="1439" w:author="Administrator" w:date="2015-11-23T14:12:05Z">
        <w:r>
          <w:rPr>
            <w:rFonts w:hint="eastAsia" w:ascii="华文楷体" w:hAnsi="华文楷体" w:eastAsia="华文楷体"/>
            <w:sz w:val="28"/>
            <w:szCs w:val="28"/>
          </w:rPr>
          <w:delText>他没有本体 没有本体 怎么圆无表色呢 实际上呢就是一否定的方式圆他们的名称 比如说呢 这个无表色是否定什么的呢  是否定有表色 这样一种无表色呢 他是不是有表的 有表的话呢 你的外在的行为 它能够表示出 你的一种形态</w:delText>
        </w:r>
      </w:del>
    </w:p>
    <w:p>
      <w:pPr>
        <w:ind w:firstLine="570"/>
        <w:rPr>
          <w:rFonts w:ascii="华文楷体" w:hAnsi="华文楷体" w:eastAsia="华文楷体"/>
          <w:sz w:val="28"/>
          <w:szCs w:val="28"/>
        </w:rPr>
      </w:pPr>
      <w:del w:id="1440" w:author="Administrator" w:date="2015-11-23T14:12:05Z">
        <w:r>
          <w:rPr>
            <w:rFonts w:hint="eastAsia" w:ascii="华文楷体" w:hAnsi="华文楷体" w:eastAsia="华文楷体"/>
            <w:sz w:val="28"/>
            <w:szCs w:val="28"/>
          </w:rPr>
          <w:delText>【40:00】</w:delText>
        </w:r>
      </w:del>
      <w:r>
        <w:rPr>
          <w:rFonts w:hint="eastAsia" w:ascii="华文楷体" w:hAnsi="华文楷体" w:eastAsia="华文楷体"/>
          <w:sz w:val="28"/>
          <w:szCs w:val="28"/>
        </w:rPr>
        <w:t>它没有本体，没有本体怎么样缘这些无表色呢？实际上是以否定的方式缘它们的名称。比如说，无表色否定什么呢？否定有表色。这样一种无表色不是有表，有表</w:t>
      </w:r>
      <w:ins w:id="1441" w:author="Administrator" w:date="2015-11-23T14:14:52Z">
        <w:r>
          <w:rPr>
            <w:rFonts w:hint="eastAsia" w:ascii="华文楷体" w:hAnsi="华文楷体" w:eastAsia="华文楷体"/>
            <w:sz w:val="28"/>
            <w:szCs w:val="28"/>
            <w:lang w:eastAsia="zh-CN"/>
          </w:rPr>
          <w:t>的话</w:t>
        </w:r>
      </w:ins>
      <w:r>
        <w:rPr>
          <w:rFonts w:hint="eastAsia" w:ascii="华文楷体" w:hAnsi="华文楷体" w:eastAsia="华文楷体"/>
          <w:sz w:val="28"/>
          <w:szCs w:val="28"/>
        </w:rPr>
        <w:t>是你的外在的行为</w:t>
      </w:r>
      <w:ins w:id="1442" w:author="Administrator" w:date="2015-11-23T14:14:47Z">
        <w:r>
          <w:rPr>
            <w:rFonts w:hint="eastAsia" w:ascii="华文楷体" w:hAnsi="华文楷体" w:eastAsia="华文楷体"/>
            <w:sz w:val="28"/>
            <w:szCs w:val="28"/>
            <w:lang w:eastAsia="zh-CN"/>
          </w:rPr>
          <w:t>它</w:t>
        </w:r>
      </w:ins>
      <w:r>
        <w:rPr>
          <w:rFonts w:hint="eastAsia" w:ascii="华文楷体" w:hAnsi="华文楷体" w:eastAsia="华文楷体"/>
          <w:sz w:val="28"/>
          <w:szCs w:val="28"/>
        </w:rPr>
        <w:t>能够表示出你的</w:t>
      </w:r>
      <w:ins w:id="1443" w:author="Administrator" w:date="2015-11-23T14:15:02Z">
        <w:r>
          <w:rPr>
            <w:rFonts w:hint="eastAsia" w:ascii="华文楷体" w:hAnsi="华文楷体" w:eastAsia="华文楷体"/>
            <w:sz w:val="28"/>
            <w:szCs w:val="28"/>
            <w:lang w:eastAsia="zh-CN"/>
          </w:rPr>
          <w:t>一种</w:t>
        </w:r>
      </w:ins>
      <w:ins w:id="1444" w:author="Administrator" w:date="2015-11-23T14:15:04Z">
        <w:r>
          <w:rPr>
            <w:rFonts w:hint="eastAsia" w:ascii="华文楷体" w:hAnsi="华文楷体" w:eastAsia="华文楷体"/>
            <w:sz w:val="28"/>
            <w:szCs w:val="28"/>
            <w:lang w:eastAsia="zh-CN"/>
          </w:rPr>
          <w:t>心</w:t>
        </w:r>
      </w:ins>
      <w:del w:id="1445" w:author="Administrator" w:date="2015-11-23T14:15:07Z">
        <w:r>
          <w:rPr>
            <w:rFonts w:hint="eastAsia" w:ascii="华文楷体" w:hAnsi="华文楷体" w:eastAsia="华文楷体"/>
            <w:sz w:val="28"/>
            <w:szCs w:val="28"/>
          </w:rPr>
          <w:delText>形</w:delText>
        </w:r>
      </w:del>
      <w:r>
        <w:rPr>
          <w:rFonts w:hint="eastAsia" w:ascii="华文楷体" w:hAnsi="华文楷体" w:eastAsia="华文楷体"/>
          <w:sz w:val="28"/>
          <w:szCs w:val="28"/>
        </w:rPr>
        <w:t>态，表</w:t>
      </w:r>
      <w:del w:id="1446" w:author="Administrator" w:date="2015-11-23T14:15:22Z">
        <w:r>
          <w:rPr>
            <w:rFonts w:hint="eastAsia" w:ascii="华文楷体" w:hAnsi="华文楷体" w:eastAsia="华文楷体"/>
            <w:sz w:val="28"/>
            <w:szCs w:val="28"/>
          </w:rPr>
          <w:delText>现</w:delText>
        </w:r>
      </w:del>
      <w:ins w:id="1447" w:author="Administrator" w:date="2015-11-23T14:15:22Z">
        <w:r>
          <w:rPr>
            <w:rFonts w:hint="eastAsia" w:ascii="华文楷体" w:hAnsi="华文楷体" w:eastAsia="华文楷体"/>
            <w:sz w:val="28"/>
            <w:szCs w:val="28"/>
            <w:lang w:eastAsia="zh-CN"/>
          </w:rPr>
          <w:t>示</w:t>
        </w:r>
      </w:ins>
      <w:r>
        <w:rPr>
          <w:rFonts w:hint="eastAsia" w:ascii="华文楷体" w:hAnsi="华文楷体" w:eastAsia="华文楷体"/>
          <w:sz w:val="28"/>
          <w:szCs w:val="28"/>
        </w:rPr>
        <w:t>出你内心当中的意乐。比如说，你在做顶礼的时候，外面身体顶礼的行动，这种色法就叫有表色，它能够表达你内心当中对三宝的一种信心。</w:t>
      </w:r>
      <w:ins w:id="1448" w:author="Administrator" w:date="2015-11-23T14:15:49Z">
        <w:r>
          <w:rPr>
            <w:rFonts w:hint="eastAsia" w:ascii="华文楷体" w:hAnsi="华文楷体" w:eastAsia="华文楷体"/>
            <w:sz w:val="28"/>
            <w:szCs w:val="28"/>
            <w:lang w:eastAsia="zh-CN"/>
          </w:rPr>
          <w:t>叫</w:t>
        </w:r>
      </w:ins>
      <w:ins w:id="1449" w:author="Administrator" w:date="2015-11-23T14:15:54Z">
        <w:r>
          <w:rPr>
            <w:rFonts w:hint="eastAsia" w:ascii="华文楷体" w:hAnsi="华文楷体" w:eastAsia="华文楷体"/>
            <w:sz w:val="28"/>
            <w:szCs w:val="28"/>
            <w:lang w:eastAsia="zh-CN"/>
          </w:rPr>
          <w:t>有表</w:t>
        </w:r>
      </w:ins>
      <w:ins w:id="1450" w:author="Administrator" w:date="2015-11-23T14:15:55Z">
        <w:r>
          <w:rPr>
            <w:rFonts w:hint="eastAsia" w:ascii="华文楷体" w:hAnsi="华文楷体" w:eastAsia="华文楷体"/>
            <w:sz w:val="28"/>
            <w:szCs w:val="28"/>
            <w:lang w:eastAsia="zh-CN"/>
          </w:rPr>
          <w:t>。</w:t>
        </w:r>
      </w:ins>
    </w:p>
    <w:p>
      <w:pPr>
        <w:ind w:firstLine="570"/>
        <w:rPr>
          <w:rFonts w:ascii="华文楷体" w:hAnsi="华文楷体" w:eastAsia="华文楷体"/>
          <w:sz w:val="28"/>
          <w:szCs w:val="28"/>
        </w:rPr>
      </w:pPr>
      <w:r>
        <w:rPr>
          <w:rFonts w:hint="eastAsia" w:ascii="华文楷体" w:hAnsi="华文楷体" w:eastAsia="华文楷体"/>
          <w:sz w:val="28"/>
          <w:szCs w:val="28"/>
        </w:rPr>
        <w:t>无表色，</w:t>
      </w:r>
      <w:ins w:id="1451" w:author="Administrator" w:date="2015-11-23T14:16:04Z">
        <w:r>
          <w:rPr>
            <w:rFonts w:hint="eastAsia" w:ascii="华文楷体" w:hAnsi="华文楷体" w:eastAsia="华文楷体"/>
            <w:sz w:val="28"/>
            <w:szCs w:val="28"/>
            <w:lang w:eastAsia="zh-CN"/>
          </w:rPr>
          <w:t>前面</w:t>
        </w:r>
      </w:ins>
      <w:ins w:id="1452" w:author="Administrator" w:date="2015-11-23T14:16:06Z">
        <w:r>
          <w:rPr>
            <w:rFonts w:hint="eastAsia" w:ascii="华文楷体" w:hAnsi="华文楷体" w:eastAsia="华文楷体"/>
            <w:sz w:val="28"/>
            <w:szCs w:val="28"/>
            <w:lang w:eastAsia="zh-CN"/>
          </w:rPr>
          <w:t>讲</w:t>
        </w:r>
      </w:ins>
      <w:ins w:id="1453" w:author="Administrator" w:date="2015-11-23T14:16:12Z">
        <w:r>
          <w:rPr>
            <w:rFonts w:hint="eastAsia" w:ascii="华文楷体" w:hAnsi="华文楷体" w:eastAsia="华文楷体"/>
            <w:sz w:val="28"/>
            <w:szCs w:val="28"/>
            <w:lang w:eastAsia="zh-CN"/>
          </w:rPr>
          <w:t>无表</w:t>
        </w:r>
      </w:ins>
      <w:ins w:id="1454" w:author="Administrator" w:date="2015-11-23T14:16:14Z">
        <w:r>
          <w:rPr>
            <w:rFonts w:hint="eastAsia" w:ascii="华文楷体" w:hAnsi="华文楷体" w:eastAsia="华文楷体"/>
            <w:sz w:val="28"/>
            <w:szCs w:val="28"/>
            <w:lang w:eastAsia="zh-CN"/>
          </w:rPr>
          <w:t>的时候</w:t>
        </w:r>
      </w:ins>
      <w:ins w:id="1455" w:author="Administrator" w:date="2015-11-23T14:16:15Z">
        <w:r>
          <w:rPr>
            <w:rFonts w:hint="eastAsia" w:ascii="华文楷体" w:hAnsi="华文楷体" w:eastAsia="华文楷体"/>
            <w:sz w:val="28"/>
            <w:szCs w:val="28"/>
            <w:lang w:eastAsia="zh-CN"/>
          </w:rPr>
          <w:t>，</w:t>
        </w:r>
      </w:ins>
      <w:r>
        <w:rPr>
          <w:rFonts w:hint="eastAsia" w:ascii="华文楷体" w:hAnsi="华文楷体" w:eastAsia="华文楷体"/>
          <w:sz w:val="28"/>
          <w:szCs w:val="28"/>
        </w:rPr>
        <w:t>按照有部</w:t>
      </w:r>
      <w:ins w:id="1456" w:author="Administrator" w:date="2015-11-23T14:16:26Z">
        <w:r>
          <w:rPr>
            <w:rFonts w:hint="eastAsia" w:ascii="华文楷体" w:hAnsi="华文楷体" w:eastAsia="华文楷体"/>
            <w:sz w:val="28"/>
            <w:szCs w:val="28"/>
            <w:lang w:eastAsia="zh-CN"/>
          </w:rPr>
          <w:t>来讲</w:t>
        </w:r>
      </w:ins>
      <w:ins w:id="1457" w:author="Administrator" w:date="2015-11-23T14:16:28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叫戒，</w:t>
      </w:r>
      <w:ins w:id="1458" w:author="Administrator" w:date="2015-11-23T14:16:38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是</w:t>
      </w:r>
      <w:del w:id="1459" w:author="Administrator" w:date="2015-11-23T14:16:41Z">
        <w:r>
          <w:rPr>
            <w:rFonts w:hint="eastAsia" w:ascii="华文楷体" w:hAnsi="华文楷体" w:eastAsia="华文楷体"/>
            <w:sz w:val="28"/>
            <w:szCs w:val="28"/>
          </w:rPr>
          <w:delText>个</w:delText>
        </w:r>
      </w:del>
      <w:r>
        <w:rPr>
          <w:rFonts w:hint="eastAsia" w:ascii="华文楷体" w:hAnsi="华文楷体" w:eastAsia="华文楷体"/>
          <w:sz w:val="28"/>
          <w:szCs w:val="28"/>
        </w:rPr>
        <w:t>戒体，戒体</w:t>
      </w:r>
      <w:ins w:id="1460" w:author="Administrator" w:date="2015-11-23T14:16:48Z">
        <w:r>
          <w:rPr>
            <w:rFonts w:hint="eastAsia" w:ascii="华文楷体" w:hAnsi="华文楷体" w:eastAsia="华文楷体"/>
            <w:sz w:val="28"/>
            <w:szCs w:val="28"/>
            <w:lang w:eastAsia="zh-CN"/>
          </w:rPr>
          <w:t>就</w:t>
        </w:r>
      </w:ins>
      <w:r>
        <w:rPr>
          <w:rFonts w:hint="eastAsia" w:ascii="华文楷体" w:hAnsi="华文楷体" w:eastAsia="华文楷体"/>
          <w:sz w:val="28"/>
          <w:szCs w:val="28"/>
        </w:rPr>
        <w:t>安立</w:t>
      </w:r>
      <w:del w:id="1461" w:author="Administrator" w:date="2015-11-23T14:16:52Z">
        <w:r>
          <w:rPr>
            <w:rFonts w:hint="eastAsia" w:ascii="华文楷体" w:hAnsi="华文楷体" w:eastAsia="华文楷体"/>
            <w:sz w:val="28"/>
            <w:szCs w:val="28"/>
          </w:rPr>
          <w:delText>为</w:delText>
        </w:r>
      </w:del>
      <w:ins w:id="1462" w:author="Administrator" w:date="2015-11-23T14:16:52Z">
        <w:r>
          <w:rPr>
            <w:rFonts w:hint="eastAsia" w:ascii="华文楷体" w:hAnsi="华文楷体" w:eastAsia="华文楷体"/>
            <w:sz w:val="28"/>
            <w:szCs w:val="28"/>
            <w:lang w:eastAsia="zh-CN"/>
          </w:rPr>
          <w:t>成</w:t>
        </w:r>
      </w:ins>
      <w:r>
        <w:rPr>
          <w:rFonts w:hint="eastAsia" w:ascii="华文楷体" w:hAnsi="华文楷体" w:eastAsia="华文楷体"/>
          <w:sz w:val="28"/>
          <w:szCs w:val="28"/>
        </w:rPr>
        <w:t>无表色。无表色没有办法表达你的心，你的内心当中的这种状态表达不出来，从这个方面叫做无表色。它是否定了有表之后，这种色无表达、无可表示的，所以它叫做无表，缘它的名称就是这样。它没有实质的名称而已，否定了有表之后，它就叫无表。</w:t>
      </w:r>
    </w:p>
    <w:p>
      <w:pPr>
        <w:ind w:firstLine="570"/>
        <w:rPr>
          <w:del w:id="1464" w:author="Administrator" w:date="2015-11-23T14:20:39Z"/>
          <w:rFonts w:ascii="华文楷体" w:hAnsi="华文楷体" w:eastAsia="华文楷体"/>
          <w:sz w:val="28"/>
          <w:szCs w:val="28"/>
        </w:rPr>
        <w:pPrChange w:id="1463" w:author="Administrator" w:date="2015-11-23T14:19:28Z">
          <w:pPr>
            <w:ind w:firstLine="570"/>
          </w:pPr>
        </w:pPrChange>
      </w:pPr>
      <w:r>
        <w:rPr>
          <w:rFonts w:hint="eastAsia" w:ascii="华文楷体" w:hAnsi="华文楷体" w:eastAsia="华文楷体"/>
          <w:sz w:val="28"/>
          <w:szCs w:val="28"/>
        </w:rPr>
        <w:t>无为法也是通过否定，否定什么呢？否定有为。有为法就是有生住灭，</w:t>
      </w:r>
      <w:ins w:id="1465" w:author="Administrator" w:date="2015-11-23T14:17:39Z">
        <w:r>
          <w:rPr>
            <w:rFonts w:hint="eastAsia" w:ascii="华文楷体" w:hAnsi="华文楷体" w:eastAsia="华文楷体"/>
            <w:sz w:val="28"/>
            <w:szCs w:val="28"/>
            <w:lang w:eastAsia="zh-CN"/>
          </w:rPr>
          <w:t>有生住灭</w:t>
        </w:r>
      </w:ins>
      <w:ins w:id="1466" w:author="Administrator" w:date="2015-11-23T14:17:42Z">
        <w:r>
          <w:rPr>
            <w:rFonts w:hint="eastAsia" w:ascii="华文楷体" w:hAnsi="华文楷体" w:eastAsia="华文楷体"/>
            <w:sz w:val="28"/>
            <w:szCs w:val="28"/>
            <w:lang w:eastAsia="zh-CN"/>
          </w:rPr>
          <w:t>叫</w:t>
        </w:r>
      </w:ins>
      <w:ins w:id="1467" w:author="Administrator" w:date="2015-11-23T14:17:47Z">
        <w:r>
          <w:rPr>
            <w:rFonts w:hint="eastAsia" w:ascii="华文楷体" w:hAnsi="华文楷体" w:eastAsia="华文楷体"/>
            <w:sz w:val="28"/>
            <w:szCs w:val="28"/>
            <w:lang w:eastAsia="zh-CN"/>
          </w:rPr>
          <w:t>有为</w:t>
        </w:r>
      </w:ins>
      <w:ins w:id="1468" w:author="Administrator" w:date="2015-11-23T14:17:48Z">
        <w:r>
          <w:rPr>
            <w:rFonts w:hint="eastAsia" w:ascii="华文楷体" w:hAnsi="华文楷体" w:eastAsia="华文楷体"/>
            <w:sz w:val="28"/>
            <w:szCs w:val="28"/>
            <w:lang w:eastAsia="zh-CN"/>
          </w:rPr>
          <w:t>，</w:t>
        </w:r>
      </w:ins>
      <w:r>
        <w:rPr>
          <w:rFonts w:hint="eastAsia" w:ascii="华文楷体" w:hAnsi="华文楷体" w:eastAsia="华文楷体"/>
          <w:sz w:val="28"/>
          <w:szCs w:val="28"/>
        </w:rPr>
        <w:t>无生无住无灭的</w:t>
      </w:r>
      <w:ins w:id="1469" w:author="Administrator" w:date="2015-11-23T14:17:58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法</w:t>
      </w:r>
      <w:del w:id="1470" w:author="Administrator" w:date="2015-11-23T14:18:01Z">
        <w:r>
          <w:rPr>
            <w:rFonts w:hint="eastAsia" w:ascii="华文楷体" w:hAnsi="华文楷体" w:eastAsia="华文楷体"/>
            <w:sz w:val="28"/>
            <w:szCs w:val="28"/>
          </w:rPr>
          <w:delText>就</w:delText>
        </w:r>
      </w:del>
      <w:r>
        <w:rPr>
          <w:rFonts w:hint="eastAsia" w:ascii="华文楷体" w:hAnsi="华文楷体" w:eastAsia="华文楷体"/>
          <w:sz w:val="28"/>
          <w:szCs w:val="28"/>
        </w:rPr>
        <w:t>叫无为法，所以就是以否定的方式缘它的名称。无为法有什么实质？实际上无为法在名言谛当中、在世间当中不存在。但是只不过</w:t>
      </w:r>
      <w:ins w:id="1471" w:author="Administrator" w:date="2015-11-23T14:18:21Z">
        <w:r>
          <w:rPr>
            <w:rFonts w:hint="eastAsia" w:ascii="华文楷体" w:hAnsi="华文楷体" w:eastAsia="华文楷体"/>
            <w:sz w:val="28"/>
            <w:szCs w:val="28"/>
            <w:lang w:eastAsia="zh-CN"/>
          </w:rPr>
          <w:t>说</w:t>
        </w:r>
      </w:ins>
      <w:r>
        <w:rPr>
          <w:rFonts w:hint="eastAsia" w:ascii="华文楷体" w:hAnsi="华文楷体" w:eastAsia="华文楷体"/>
          <w:sz w:val="28"/>
          <w:szCs w:val="28"/>
        </w:rPr>
        <w:t>它没有生住灭，没有生住灭的</w:t>
      </w:r>
      <w:ins w:id="1472" w:author="Administrator" w:date="2015-11-23T14:18:29Z">
        <w:r>
          <w:rPr>
            <w:rFonts w:hint="eastAsia" w:ascii="华文楷体" w:hAnsi="华文楷体" w:eastAsia="华文楷体"/>
            <w:sz w:val="28"/>
            <w:szCs w:val="28"/>
            <w:lang w:eastAsia="zh-CN"/>
          </w:rPr>
          <w:t>这个</w:t>
        </w:r>
      </w:ins>
      <w:ins w:id="1473" w:author="Administrator" w:date="2015-11-23T14:18:31Z">
        <w:r>
          <w:rPr>
            <w:rFonts w:hint="eastAsia" w:ascii="华文楷体" w:hAnsi="华文楷体" w:eastAsia="华文楷体"/>
            <w:sz w:val="28"/>
            <w:szCs w:val="28"/>
            <w:lang w:eastAsia="zh-CN"/>
          </w:rPr>
          <w:t>东西</w:t>
        </w:r>
      </w:ins>
      <w:r>
        <w:rPr>
          <w:rFonts w:hint="eastAsia" w:ascii="华文楷体" w:hAnsi="华文楷体" w:eastAsia="华文楷体"/>
          <w:sz w:val="28"/>
          <w:szCs w:val="28"/>
        </w:rPr>
        <w:t>叫什么？没有生住灭的就叫无为。这个方面只有它的名称而已，没有它的实质。</w:t>
      </w:r>
      <w:del w:id="1474" w:author="Administrator" w:date="2015-11-23T14:18:48Z">
        <w:r>
          <w:rPr>
            <w:rFonts w:hint="eastAsia" w:ascii="华文楷体" w:hAnsi="华文楷体" w:eastAsia="华文楷体"/>
            <w:sz w:val="28"/>
            <w:szCs w:val="28"/>
          </w:rPr>
          <w:delText>“</w:delText>
        </w:r>
      </w:del>
      <w:r>
        <w:rPr>
          <w:rFonts w:hint="eastAsia" w:ascii="华文楷体" w:hAnsi="华文楷体" w:eastAsia="华文楷体"/>
          <w:sz w:val="28"/>
          <w:szCs w:val="28"/>
        </w:rPr>
        <w:t>因此是以否定的方式而缘它们的名称”,所以这个地方要不单独观察，不单独分析、不单独观察。</w:t>
      </w:r>
      <w:ins w:id="1475" w:author="Administrator" w:date="2015-11-23T14:19:53Z">
        <w:r>
          <w:rPr>
            <w:rFonts w:hint="eastAsia" w:ascii="华文楷体" w:hAnsi="华文楷体" w:eastAsia="华文楷体"/>
            <w:sz w:val="28"/>
            <w:szCs w:val="28"/>
            <w:lang w:eastAsia="zh-CN"/>
          </w:rPr>
          <w:t>就是这样</w:t>
        </w:r>
      </w:ins>
      <w:ins w:id="1476" w:author="Administrator" w:date="2015-11-23T14:19:54Z">
        <w:r>
          <w:rPr>
            <w:rFonts w:hint="eastAsia" w:ascii="华文楷体" w:hAnsi="华文楷体" w:eastAsia="华文楷体"/>
            <w:sz w:val="28"/>
            <w:szCs w:val="28"/>
            <w:lang w:eastAsia="zh-CN"/>
          </w:rPr>
          <w:t>的</w:t>
        </w:r>
      </w:ins>
      <w:ins w:id="1477" w:author="Administrator" w:date="2015-11-23T14:19:55Z">
        <w:r>
          <w:rPr>
            <w:rFonts w:hint="eastAsia" w:ascii="华文楷体" w:hAnsi="华文楷体" w:eastAsia="华文楷体"/>
            <w:sz w:val="28"/>
            <w:szCs w:val="28"/>
            <w:lang w:eastAsia="zh-CN"/>
          </w:rPr>
          <w:t>，</w:t>
        </w:r>
      </w:ins>
      <w:ins w:id="1478" w:author="Administrator" w:date="2015-11-23T14:19:56Z">
        <w:r>
          <w:rPr>
            <w:rFonts w:hint="eastAsia" w:ascii="华文楷体" w:hAnsi="华文楷体" w:eastAsia="华文楷体"/>
            <w:sz w:val="28"/>
            <w:szCs w:val="28"/>
            <w:lang w:eastAsia="zh-CN"/>
          </w:rPr>
          <w:t>那么</w:t>
        </w:r>
      </w:ins>
      <w:ins w:id="1479" w:author="Administrator" w:date="2015-11-23T14:19:58Z">
        <w:r>
          <w:rPr>
            <w:rFonts w:hint="eastAsia" w:ascii="华文楷体" w:hAnsi="华文楷体" w:eastAsia="华文楷体"/>
            <w:sz w:val="28"/>
            <w:szCs w:val="28"/>
            <w:lang w:eastAsia="zh-CN"/>
          </w:rPr>
          <w:t>下面</w:t>
        </w:r>
      </w:ins>
      <w:ins w:id="1480" w:author="Administrator" w:date="2015-11-23T14:20:01Z">
        <w:r>
          <w:rPr>
            <w:rFonts w:hint="eastAsia" w:ascii="华文楷体" w:hAnsi="华文楷体" w:eastAsia="华文楷体"/>
            <w:sz w:val="28"/>
            <w:szCs w:val="28"/>
            <w:lang w:eastAsia="zh-CN"/>
          </w:rPr>
          <w:t>把这个</w:t>
        </w:r>
      </w:ins>
      <w:ins w:id="1481" w:author="Administrator" w:date="2015-11-23T14:20:14Z">
        <w:r>
          <w:rPr>
            <w:rFonts w:hint="eastAsia" w:ascii="华文楷体" w:hAnsi="华文楷体" w:eastAsia="华文楷体"/>
            <w:sz w:val="28"/>
            <w:szCs w:val="28"/>
            <w:lang w:eastAsia="zh-CN"/>
          </w:rPr>
          <w:t>，</w:t>
        </w:r>
      </w:ins>
      <w:ins w:id="1482" w:author="Administrator" w:date="2015-11-23T14:20:16Z">
        <w:r>
          <w:rPr>
            <w:rFonts w:hint="eastAsia" w:ascii="华文楷体" w:hAnsi="华文楷体" w:eastAsia="华文楷体"/>
            <w:sz w:val="28"/>
            <w:szCs w:val="28"/>
            <w:lang w:eastAsia="zh-CN"/>
          </w:rPr>
          <w:t>因为</w:t>
        </w:r>
      </w:ins>
      <w:ins w:id="1483" w:author="Administrator" w:date="2015-11-23T14:20:18Z">
        <w:r>
          <w:rPr>
            <w:rFonts w:hint="eastAsia" w:ascii="华文楷体" w:hAnsi="华文楷体" w:eastAsia="华文楷体"/>
            <w:sz w:val="28"/>
            <w:szCs w:val="28"/>
            <w:lang w:eastAsia="zh-CN"/>
          </w:rPr>
          <w:t>这样</w:t>
        </w:r>
      </w:ins>
      <w:ins w:id="1484" w:author="Administrator" w:date="2015-11-23T14:20:19Z">
        <w:r>
          <w:rPr>
            <w:rFonts w:hint="eastAsia" w:ascii="华文楷体" w:hAnsi="华文楷体" w:eastAsia="华文楷体"/>
            <w:sz w:val="28"/>
            <w:szCs w:val="28"/>
            <w:lang w:eastAsia="zh-CN"/>
          </w:rPr>
          <w:t>一种</w:t>
        </w:r>
      </w:ins>
      <w:ins w:id="1485" w:author="Administrator" w:date="2015-11-23T14:20:22Z">
        <w:r>
          <w:rPr>
            <w:rFonts w:hint="eastAsia" w:ascii="华文楷体" w:hAnsi="华文楷体" w:eastAsia="华文楷体"/>
            <w:sz w:val="28"/>
            <w:szCs w:val="28"/>
            <w:lang w:eastAsia="zh-CN"/>
          </w:rPr>
          <w:t>无表色</w:t>
        </w:r>
      </w:ins>
      <w:ins w:id="1486" w:author="Administrator" w:date="2015-11-23T14:20:23Z">
        <w:r>
          <w:rPr>
            <w:rFonts w:hint="eastAsia" w:ascii="华文楷体" w:hAnsi="华文楷体" w:eastAsia="华文楷体"/>
            <w:sz w:val="28"/>
            <w:szCs w:val="28"/>
            <w:lang w:eastAsia="zh-CN"/>
          </w:rPr>
          <w:t>，</w:t>
        </w:r>
      </w:ins>
    </w:p>
    <w:p>
      <w:pPr>
        <w:ind w:firstLine="570"/>
        <w:rPr>
          <w:ins w:id="1488" w:author="Administrator" w:date="2015-11-23T14:21:51Z"/>
          <w:rFonts w:hint="eastAsia" w:ascii="华文楷体" w:hAnsi="华文楷体" w:eastAsia="华文楷体"/>
          <w:sz w:val="28"/>
          <w:szCs w:val="28"/>
        </w:rPr>
        <w:pPrChange w:id="1487" w:author="Administrator" w:date="2015-11-23T14:20:39Z">
          <w:pPr>
            <w:ind w:firstLine="570"/>
          </w:pPr>
        </w:pPrChange>
      </w:pPr>
      <w:del w:id="1489" w:author="Administrator" w:date="2015-11-23T14:20:36Z">
        <w:r>
          <w:rPr>
            <w:rFonts w:hint="eastAsia" w:ascii="华文楷体" w:hAnsi="华文楷体" w:eastAsia="华文楷体"/>
            <w:sz w:val="28"/>
            <w:szCs w:val="28"/>
          </w:rPr>
          <w:delText>无表色</w:delText>
        </w:r>
      </w:del>
      <w:ins w:id="1490" w:author="Administrator" w:date="2015-11-23T14:20:36Z">
        <w:r>
          <w:rPr>
            <w:rFonts w:hint="eastAsia" w:ascii="华文楷体" w:hAnsi="华文楷体" w:eastAsia="华文楷体"/>
            <w:sz w:val="28"/>
            <w:szCs w:val="28"/>
            <w:lang w:eastAsia="zh-CN"/>
          </w:rPr>
          <w:t>它</w:t>
        </w:r>
      </w:ins>
      <w:r>
        <w:rPr>
          <w:rFonts w:hint="eastAsia" w:ascii="华文楷体" w:hAnsi="华文楷体" w:eastAsia="华文楷体"/>
          <w:sz w:val="28"/>
          <w:szCs w:val="28"/>
        </w:rPr>
        <w:t>占了一个，无为法有三种，加</w:t>
      </w:r>
      <w:del w:id="1491" w:author="Administrator" w:date="2015-11-23T14:21:04Z">
        <w:r>
          <w:rPr>
            <w:rFonts w:hint="eastAsia" w:ascii="华文楷体" w:hAnsi="华文楷体" w:eastAsia="华文楷体"/>
            <w:sz w:val="28"/>
            <w:szCs w:val="28"/>
          </w:rPr>
          <w:delText>上</w:delText>
        </w:r>
      </w:del>
      <w:ins w:id="1492" w:author="Administrator" w:date="2015-11-23T14:21:04Z">
        <w:r>
          <w:rPr>
            <w:rFonts w:hint="eastAsia" w:ascii="华文楷体" w:hAnsi="华文楷体" w:eastAsia="华文楷体"/>
            <w:sz w:val="28"/>
            <w:szCs w:val="28"/>
            <w:lang w:eastAsia="zh-CN"/>
          </w:rPr>
          <w:t>起</w:t>
        </w:r>
      </w:ins>
      <w:ins w:id="1493" w:author="Administrator" w:date="2015-11-23T14:21:07Z">
        <w:r>
          <w:rPr>
            <w:rFonts w:hint="eastAsia" w:ascii="华文楷体" w:hAnsi="华文楷体" w:eastAsia="华文楷体"/>
            <w:sz w:val="28"/>
            <w:szCs w:val="28"/>
            <w:lang w:eastAsia="zh-CN"/>
          </w:rPr>
          <w:t>来</w:t>
        </w:r>
      </w:ins>
      <w:del w:id="1494" w:author="Administrator" w:date="2015-11-23T14:21:11Z">
        <w:r>
          <w:rPr>
            <w:rFonts w:hint="eastAsia" w:ascii="华文楷体" w:hAnsi="华文楷体" w:eastAsia="华文楷体"/>
            <w:sz w:val="28"/>
            <w:szCs w:val="28"/>
          </w:rPr>
          <w:delText>一共</w:delText>
        </w:r>
      </w:del>
      <w:r>
        <w:rPr>
          <w:rFonts w:hint="eastAsia" w:ascii="华文楷体" w:hAnsi="华文楷体" w:eastAsia="华文楷体"/>
          <w:sz w:val="28"/>
          <w:szCs w:val="28"/>
        </w:rPr>
        <w:t>有四种。法界当中四种法不单独观察，实际上是假立的名称而已。对于法界当中剩下的三种法：受想行三蕴观察的时候呢。</w:t>
      </w:r>
      <w:del w:id="1495" w:author="Administrator" w:date="2015-11-23T14:21:51Z">
        <w:r>
          <w:rPr>
            <w:rFonts w:hint="eastAsia" w:ascii="华文楷体" w:hAnsi="华文楷体" w:eastAsia="华文楷体"/>
            <w:sz w:val="28"/>
            <w:szCs w:val="28"/>
          </w:rPr>
          <w:delText>“</w:delText>
        </w:r>
      </w:del>
    </w:p>
    <w:p>
      <w:pPr>
        <w:ind w:firstLine="570"/>
        <w:rPr>
          <w:ins w:id="1497" w:author="Administrator" w:date="2015-11-23T14:21:55Z"/>
          <w:rFonts w:hint="eastAsia" w:ascii="黑体" w:hAnsi="黑体" w:eastAsia="黑体" w:cs="黑体"/>
          <w:b/>
          <w:bCs/>
          <w:sz w:val="28"/>
          <w:szCs w:val="28"/>
          <w:rPrChange w:id="1498" w:author="Administrator" w:date="2015-11-23T14:22:03Z">
            <w:rPr>
              <w:ins w:id="1499" w:author="Administrator" w:date="2015-11-23T14:21:55Z"/>
              <w:rFonts w:hint="eastAsia" w:ascii="华文楷体" w:hAnsi="华文楷体" w:eastAsia="华文楷体"/>
              <w:sz w:val="28"/>
              <w:szCs w:val="28"/>
            </w:rPr>
          </w:rPrChange>
        </w:rPr>
        <w:pPrChange w:id="1496" w:author="Administrator" w:date="2015-11-23T14:20:39Z">
          <w:pPr>
            <w:ind w:firstLine="570"/>
          </w:pPr>
        </w:pPrChange>
      </w:pPr>
      <w:ins w:id="1500" w:author="Administrator" w:date="2015-11-23T14:21:52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1501" w:author="Administrator" w:date="2015-11-23T14:22:03Z">
            <w:rPr>
              <w:rFonts w:hint="eastAsia" w:ascii="华文楷体" w:hAnsi="华文楷体" w:eastAsia="华文楷体"/>
              <w:sz w:val="28"/>
              <w:szCs w:val="28"/>
            </w:rPr>
          </w:rPrChange>
        </w:rPr>
        <w:t>受想行也就是三蕴的本性，缘它的意也并不只是取心所，而是缘心王与心所的群体。</w:t>
      </w:r>
      <w:ins w:id="1502" w:author="Administrator" w:date="2015-11-23T14:21:58Z">
        <w:r>
          <w:rPr>
            <w:rFonts w:hint="eastAsia" w:ascii="黑体" w:hAnsi="黑体" w:eastAsia="黑体" w:cs="黑体"/>
            <w:b/>
            <w:bCs/>
            <w:sz w:val="28"/>
            <w:szCs w:val="28"/>
            <w:lang w:eastAsia="zh-CN"/>
            <w:rPrChange w:id="1503" w:author="Administrator" w:date="2015-11-23T14:22:03Z">
              <w:rPr>
                <w:rFonts w:hint="eastAsia" w:ascii="华文楷体" w:hAnsi="华文楷体" w:eastAsia="华文楷体"/>
                <w:sz w:val="28"/>
                <w:szCs w:val="28"/>
                <w:lang w:eastAsia="zh-CN"/>
              </w:rPr>
            </w:rPrChange>
          </w:rPr>
          <w:t>】</w:t>
        </w:r>
      </w:ins>
      <w:del w:id="1505" w:author="Administrator" w:date="2015-11-23T14:21:55Z">
        <w:r>
          <w:rPr>
            <w:rFonts w:hint="eastAsia" w:ascii="黑体" w:hAnsi="黑体" w:eastAsia="黑体" w:cs="黑体"/>
            <w:b/>
            <w:bCs/>
            <w:sz w:val="28"/>
            <w:szCs w:val="28"/>
            <w:rPrChange w:id="1506" w:author="Administrator" w:date="2015-11-23T14:22:03Z">
              <w:rPr>
                <w:rFonts w:hint="eastAsia" w:ascii="华文楷体" w:hAnsi="华文楷体" w:eastAsia="华文楷体"/>
                <w:sz w:val="28"/>
                <w:szCs w:val="28"/>
              </w:rPr>
            </w:rPrChange>
          </w:rPr>
          <w:delText>”</w:delText>
        </w:r>
      </w:del>
    </w:p>
    <w:p>
      <w:pPr>
        <w:ind w:firstLine="570"/>
        <w:rPr>
          <w:rFonts w:ascii="华文楷体" w:hAnsi="华文楷体" w:eastAsia="华文楷体"/>
          <w:sz w:val="28"/>
          <w:szCs w:val="28"/>
        </w:rPr>
        <w:pPrChange w:id="1508" w:author="Administrator" w:date="2015-11-23T14:20:39Z">
          <w:pPr>
            <w:ind w:firstLine="570"/>
          </w:pPr>
        </w:pPrChange>
      </w:pPr>
      <w:r>
        <w:rPr>
          <w:rFonts w:hint="eastAsia" w:ascii="华文楷体" w:hAnsi="华文楷体" w:eastAsia="华文楷体"/>
          <w:sz w:val="28"/>
          <w:szCs w:val="28"/>
        </w:rPr>
        <w:t>受想行的对境：受蕴、想蕴、行蕴，</w:t>
      </w:r>
      <w:ins w:id="1509" w:author="Administrator" w:date="2015-11-23T14:36:52Z">
        <w:r>
          <w:rPr>
            <w:rFonts w:hint="eastAsia" w:ascii="华文楷体" w:hAnsi="华文楷体" w:eastAsia="华文楷体"/>
            <w:sz w:val="28"/>
            <w:szCs w:val="28"/>
            <w:lang w:eastAsia="zh-CN"/>
          </w:rPr>
          <w:t>它</w:t>
        </w:r>
      </w:ins>
      <w:r>
        <w:rPr>
          <w:rFonts w:hint="eastAsia" w:ascii="华文楷体" w:hAnsi="华文楷体" w:eastAsia="华文楷体"/>
          <w:sz w:val="28"/>
          <w:szCs w:val="28"/>
        </w:rPr>
        <w:t>是三蕴的自性。从蕴的自性来看，已经说明对境不是实</w:t>
      </w:r>
      <w:del w:id="1510" w:author="Administrator" w:date="2015-11-23T14:39:30Z">
        <w:r>
          <w:rPr>
            <w:rFonts w:hint="eastAsia" w:ascii="华文楷体" w:hAnsi="华文楷体" w:eastAsia="华文楷体"/>
            <w:sz w:val="28"/>
            <w:szCs w:val="28"/>
          </w:rPr>
          <w:delText>义</w:delText>
        </w:r>
      </w:del>
      <w:ins w:id="1511" w:author="Administrator" w:date="2015-11-23T14:39:30Z">
        <w:r>
          <w:rPr>
            <w:rFonts w:hint="eastAsia" w:ascii="华文楷体" w:hAnsi="华文楷体" w:eastAsia="华文楷体"/>
            <w:sz w:val="28"/>
            <w:szCs w:val="28"/>
            <w:lang w:eastAsia="zh-CN"/>
          </w:rPr>
          <w:t>一</w:t>
        </w:r>
      </w:ins>
      <w:r>
        <w:rPr>
          <w:rFonts w:hint="eastAsia" w:ascii="华文楷体" w:hAnsi="华文楷体" w:eastAsia="华文楷体"/>
          <w:sz w:val="28"/>
          <w:szCs w:val="28"/>
        </w:rPr>
        <w:t>的了。蕴，就是集聚的意思，很多法集聚在一起叫蕴。受蕴就是很多受积聚在一起，想蕴和行蕴也就是很多想很多行集聚在一起，叫做想蕴和行蕴。所以，它的对境也不是一个实</w:t>
      </w:r>
      <w:del w:id="1512" w:author="Administrator" w:date="2015-11-23T14:39:50Z">
        <w:r>
          <w:rPr>
            <w:rFonts w:hint="eastAsia" w:ascii="华文楷体" w:hAnsi="华文楷体" w:eastAsia="华文楷体"/>
            <w:sz w:val="28"/>
            <w:szCs w:val="28"/>
          </w:rPr>
          <w:delText>义</w:delText>
        </w:r>
      </w:del>
      <w:ins w:id="1513" w:author="Administrator" w:date="2015-11-23T14:39:50Z">
        <w:r>
          <w:rPr>
            <w:rFonts w:hint="eastAsia" w:ascii="华文楷体" w:hAnsi="华文楷体" w:eastAsia="华文楷体"/>
            <w:sz w:val="28"/>
            <w:szCs w:val="28"/>
            <w:lang w:eastAsia="zh-CN"/>
          </w:rPr>
          <w:t>一</w:t>
        </w:r>
      </w:ins>
      <w:r>
        <w:rPr>
          <w:rFonts w:hint="eastAsia" w:ascii="华文楷体" w:hAnsi="华文楷体" w:eastAsia="华文楷体"/>
          <w:sz w:val="28"/>
          <w:szCs w:val="28"/>
        </w:rPr>
        <w:t>的。</w:t>
      </w:r>
    </w:p>
    <w:p>
      <w:pPr>
        <w:ind w:firstLine="570"/>
        <w:rPr>
          <w:rFonts w:ascii="华文楷体" w:hAnsi="华文楷体" w:eastAsia="华文楷体"/>
          <w:sz w:val="28"/>
          <w:szCs w:val="28"/>
        </w:rPr>
      </w:pPr>
      <w:r>
        <w:rPr>
          <w:rFonts w:hint="eastAsia" w:ascii="华文楷体" w:hAnsi="华文楷体" w:eastAsia="华文楷体"/>
          <w:sz w:val="28"/>
          <w:szCs w:val="28"/>
        </w:rPr>
        <w:t>还有缘它的意，缘它的意就是能缘就是意根。“缘它的意也并不</w:t>
      </w:r>
      <w:ins w:id="1514" w:author="Administrator" w:date="2015-11-23T14:40:22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只是取心所”，因为受想行是心所法的自性。缘它的意是不是只是取受心所、想心所、行心所呢？也不只是取心所等，“而是缘心王与心所的群体”。前面讲过了，受蕴想蕴行蕴这些心所法在产生的时候，绝对不可能单独产生。</w:t>
      </w:r>
      <w:ins w:id="1515" w:author="Administrator" w:date="2015-11-23T14:40:41Z">
        <w:r>
          <w:rPr>
            <w:rFonts w:hint="eastAsia" w:ascii="华文楷体" w:hAnsi="华文楷体" w:eastAsia="华文楷体"/>
            <w:sz w:val="28"/>
            <w:szCs w:val="28"/>
            <w:lang w:eastAsia="zh-CN"/>
          </w:rPr>
          <w:t>它都是</w:t>
        </w:r>
      </w:ins>
      <w:ins w:id="1516" w:author="Administrator" w:date="2015-11-23T14:40:43Z">
        <w:r>
          <w:rPr>
            <w:rFonts w:hint="eastAsia" w:ascii="华文楷体" w:hAnsi="华文楷体" w:eastAsia="华文楷体"/>
            <w:sz w:val="28"/>
            <w:szCs w:val="28"/>
            <w:lang w:eastAsia="zh-CN"/>
          </w:rPr>
          <w:t>要不</w:t>
        </w:r>
      </w:ins>
      <w:r>
        <w:rPr>
          <w:rFonts w:hint="eastAsia" w:ascii="华文楷体" w:hAnsi="华文楷体" w:eastAsia="华文楷体"/>
          <w:sz w:val="28"/>
          <w:szCs w:val="28"/>
        </w:rPr>
        <w:t>心王产生和心所一起生，心所产生和心王一起，肯定不可能单独的有一个心所法，独独的一个心所</w:t>
      </w:r>
      <w:ins w:id="1517" w:author="Administrator" w:date="2015-11-23T14:41:09Z">
        <w:r>
          <w:rPr>
            <w:rFonts w:hint="eastAsia" w:ascii="华文楷体" w:hAnsi="华文楷体" w:eastAsia="华文楷体"/>
            <w:sz w:val="28"/>
            <w:szCs w:val="28"/>
            <w:lang w:eastAsia="zh-CN"/>
          </w:rPr>
          <w:t>放那</w:t>
        </w:r>
      </w:ins>
      <w:r>
        <w:rPr>
          <w:rFonts w:hint="eastAsia" w:ascii="华文楷体" w:hAnsi="华文楷体" w:eastAsia="华文楷体"/>
          <w:sz w:val="28"/>
          <w:szCs w:val="28"/>
        </w:rPr>
        <w:t>让你</w:t>
      </w:r>
      <w:ins w:id="1518" w:author="Administrator" w:date="2015-11-23T14:41:13Z">
        <w:r>
          <w:rPr>
            <w:rFonts w:hint="eastAsia" w:ascii="华文楷体" w:hAnsi="华文楷体" w:eastAsia="华文楷体"/>
            <w:sz w:val="28"/>
            <w:szCs w:val="28"/>
            <w:lang w:eastAsia="zh-CN"/>
          </w:rPr>
          <w:t>去</w:t>
        </w:r>
      </w:ins>
      <w:r>
        <w:rPr>
          <w:rFonts w:hint="eastAsia" w:ascii="华文楷体" w:hAnsi="华文楷体" w:eastAsia="华文楷体"/>
          <w:sz w:val="28"/>
          <w:szCs w:val="28"/>
        </w:rPr>
        <w:t>缘。讲的时候好像似乎有一个这个法存在，但实际情况当中都不可能存在的。任何一个心所都有很多心去生，所以缘的时候</w:t>
      </w:r>
      <w:del w:id="1519" w:author="Administrator" w:date="2015-11-23T14:41:33Z">
        <w:r>
          <w:rPr>
            <w:rFonts w:hint="eastAsia" w:ascii="华文楷体" w:hAnsi="华文楷体" w:eastAsia="华文楷体"/>
            <w:sz w:val="28"/>
            <w:szCs w:val="28"/>
          </w:rPr>
          <w:delText>是</w:delText>
        </w:r>
      </w:del>
      <w:ins w:id="1520" w:author="Administrator" w:date="2015-11-23T14:41:33Z">
        <w:r>
          <w:rPr>
            <w:rFonts w:hint="eastAsia" w:ascii="华文楷体" w:hAnsi="华文楷体" w:eastAsia="华文楷体"/>
            <w:sz w:val="28"/>
            <w:szCs w:val="28"/>
            <w:lang w:eastAsia="zh-CN"/>
          </w:rPr>
          <w:t>只</w:t>
        </w:r>
      </w:ins>
      <w:r>
        <w:rPr>
          <w:rFonts w:hint="eastAsia" w:ascii="华文楷体" w:hAnsi="华文楷体" w:eastAsia="华文楷体"/>
          <w:sz w:val="28"/>
          <w:szCs w:val="28"/>
        </w:rPr>
        <w:t>是</w:t>
      </w:r>
      <w:ins w:id="1521" w:author="Administrator" w:date="2015-11-23T14:41:39Z">
        <w:r>
          <w:rPr>
            <w:rFonts w:hint="eastAsia" w:ascii="华文楷体" w:hAnsi="华文楷体" w:eastAsia="华文楷体"/>
            <w:sz w:val="28"/>
            <w:szCs w:val="28"/>
            <w:lang w:eastAsia="zh-CN"/>
          </w:rPr>
          <w:t>去</w:t>
        </w:r>
      </w:ins>
      <w:r>
        <w:rPr>
          <w:rFonts w:hint="eastAsia" w:ascii="华文楷体" w:hAnsi="华文楷体" w:eastAsia="华文楷体"/>
          <w:sz w:val="28"/>
          <w:szCs w:val="28"/>
        </w:rPr>
        <w:t>缘心王</w:t>
      </w:r>
      <w:del w:id="1522" w:author="Administrator" w:date="2015-11-23T14:41:48Z">
        <w:r>
          <w:rPr>
            <w:rFonts w:hint="eastAsia" w:ascii="华文楷体" w:hAnsi="华文楷体" w:eastAsia="华文楷体"/>
            <w:sz w:val="28"/>
            <w:szCs w:val="28"/>
          </w:rPr>
          <w:delText>与</w:delText>
        </w:r>
      </w:del>
      <w:ins w:id="1523" w:author="Administrator" w:date="2015-11-23T14:41:48Z">
        <w:r>
          <w:rPr>
            <w:rFonts w:hint="eastAsia" w:ascii="华文楷体" w:hAnsi="华文楷体" w:eastAsia="华文楷体"/>
            <w:sz w:val="28"/>
            <w:szCs w:val="28"/>
            <w:lang w:eastAsia="zh-CN"/>
          </w:rPr>
          <w:t>和</w:t>
        </w:r>
      </w:ins>
      <w:r>
        <w:rPr>
          <w:rFonts w:hint="eastAsia" w:ascii="华文楷体" w:hAnsi="华文楷体" w:eastAsia="华文楷体"/>
          <w:sz w:val="28"/>
          <w:szCs w:val="28"/>
        </w:rPr>
        <w:t>心所的群体。很多很多法组成起来的叫群体，这个是集聚相。</w:t>
      </w:r>
    </w:p>
    <w:p>
      <w:pPr>
        <w:ind w:firstLine="570"/>
        <w:rPr>
          <w:ins w:id="1524" w:author="Administrator" w:date="2015-11-23T14:54:20Z"/>
          <w:rFonts w:hint="eastAsia" w:ascii="黑体" w:hAnsi="黑体" w:eastAsia="黑体" w:cs="黑体"/>
          <w:b/>
          <w:bCs/>
          <w:sz w:val="28"/>
          <w:szCs w:val="28"/>
          <w:rPrChange w:id="1525" w:author="Administrator" w:date="2015-11-23T14:54:32Z">
            <w:rPr>
              <w:ins w:id="1526" w:author="Administrator" w:date="2015-11-23T14:54:20Z"/>
              <w:rFonts w:hint="eastAsia" w:ascii="华文楷体" w:hAnsi="华文楷体" w:eastAsia="华文楷体"/>
              <w:sz w:val="28"/>
              <w:szCs w:val="28"/>
            </w:rPr>
          </w:rPrChange>
        </w:rPr>
      </w:pPr>
      <w:del w:id="1527" w:author="Administrator" w:date="2015-11-23T14:54:24Z">
        <w:r>
          <w:rPr>
            <w:rFonts w:hint="eastAsia" w:ascii="华文楷体" w:hAnsi="华文楷体" w:eastAsia="华文楷体"/>
            <w:sz w:val="28"/>
            <w:szCs w:val="28"/>
          </w:rPr>
          <w:delText>“</w:delText>
        </w:r>
      </w:del>
      <w:ins w:id="1528" w:author="Administrator" w:date="2015-11-23T14:54:24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1529" w:author="Administrator" w:date="2015-11-23T14:54:32Z">
            <w:rPr>
              <w:rFonts w:hint="eastAsia" w:ascii="华文楷体" w:hAnsi="华文楷体" w:eastAsia="华文楷体"/>
              <w:sz w:val="28"/>
              <w:szCs w:val="28"/>
            </w:rPr>
          </w:rPrChange>
        </w:rPr>
        <w:t>心与心所并存聚合的能缘即安立为意识或第六识，或者说作为它的能缘者。</w:t>
      </w:r>
      <w:ins w:id="1530" w:author="Administrator" w:date="2015-11-23T14:54:27Z">
        <w:r>
          <w:rPr>
            <w:rFonts w:hint="eastAsia" w:ascii="黑体" w:hAnsi="黑体" w:eastAsia="黑体" w:cs="黑体"/>
            <w:b/>
            <w:bCs/>
            <w:sz w:val="28"/>
            <w:szCs w:val="28"/>
            <w:lang w:eastAsia="zh-CN"/>
            <w:rPrChange w:id="1531" w:author="Administrator" w:date="2015-11-23T14:54:32Z">
              <w:rPr>
                <w:rFonts w:hint="eastAsia" w:ascii="华文楷体" w:hAnsi="华文楷体" w:eastAsia="华文楷体"/>
                <w:sz w:val="28"/>
                <w:szCs w:val="28"/>
                <w:lang w:eastAsia="zh-CN"/>
              </w:rPr>
            </w:rPrChange>
          </w:rPr>
          <w:t>】</w:t>
        </w:r>
      </w:ins>
      <w:del w:id="1533" w:author="Administrator" w:date="2015-11-23T14:54:20Z">
        <w:r>
          <w:rPr>
            <w:rFonts w:hint="eastAsia" w:ascii="黑体" w:hAnsi="黑体" w:eastAsia="黑体" w:cs="黑体"/>
            <w:b/>
            <w:bCs/>
            <w:sz w:val="28"/>
            <w:szCs w:val="28"/>
            <w:rPrChange w:id="1534" w:author="Administrator" w:date="2015-11-23T14:54:32Z">
              <w:rPr>
                <w:rFonts w:hint="eastAsia" w:ascii="华文楷体" w:hAnsi="华文楷体" w:eastAsia="华文楷体"/>
                <w:sz w:val="28"/>
                <w:szCs w:val="28"/>
              </w:rPr>
            </w:rPrChange>
          </w:rPr>
          <w:delText>”</w:delText>
        </w:r>
      </w:del>
    </w:p>
    <w:p>
      <w:pPr>
        <w:ind w:firstLine="570"/>
        <w:rPr>
          <w:rFonts w:ascii="华文楷体" w:hAnsi="华文楷体" w:eastAsia="华文楷体"/>
          <w:sz w:val="28"/>
          <w:szCs w:val="28"/>
        </w:rPr>
      </w:pPr>
      <w:r>
        <w:rPr>
          <w:rFonts w:hint="eastAsia" w:ascii="华文楷体" w:hAnsi="华文楷体" w:eastAsia="华文楷体"/>
          <w:sz w:val="28"/>
          <w:szCs w:val="28"/>
        </w:rPr>
        <w:t>什么是第六识呢？前面把</w:t>
      </w:r>
      <w:del w:id="1536" w:author="Administrator" w:date="2015-11-23T14:54:41Z">
        <w:r>
          <w:rPr>
            <w:rFonts w:hint="eastAsia" w:ascii="华文楷体" w:hAnsi="华文楷体" w:eastAsia="华文楷体"/>
            <w:sz w:val="28"/>
            <w:szCs w:val="28"/>
          </w:rPr>
          <w:delText>无</w:delText>
        </w:r>
      </w:del>
      <w:ins w:id="1537" w:author="Administrator" w:date="2015-11-23T14:54:41Z">
        <w:r>
          <w:rPr>
            <w:rFonts w:hint="eastAsia" w:ascii="华文楷体" w:hAnsi="华文楷体" w:eastAsia="华文楷体"/>
            <w:sz w:val="28"/>
            <w:szCs w:val="28"/>
            <w:lang w:eastAsia="zh-CN"/>
          </w:rPr>
          <w:t>五</w:t>
        </w:r>
      </w:ins>
      <w:r>
        <w:rPr>
          <w:rFonts w:hint="eastAsia" w:ascii="华文楷体" w:hAnsi="华文楷体" w:eastAsia="华文楷体"/>
          <w:sz w:val="28"/>
          <w:szCs w:val="28"/>
        </w:rPr>
        <w:t>根识介绍了，第六识实际上是“心与心所并存聚合的能缘”，这个就叫做第六识。第六意识有心和心所，有时候我们说有一种无分别意，有的时候说有分别意等等。实际上讲的时候，心和心所都是俱生的。有时候心王和心所，不同的作用，心王缘总相，心所缘别相。或者说心王缘粗相，心所缘细相，这样安立也有。</w:t>
      </w:r>
      <w:ins w:id="1538" w:author="Administrator" w:date="2015-11-23T14:55:22Z">
        <w:r>
          <w:rPr>
            <w:rFonts w:hint="eastAsia" w:ascii="华文楷体" w:hAnsi="华文楷体" w:eastAsia="华文楷体"/>
            <w:sz w:val="28"/>
            <w:szCs w:val="28"/>
            <w:lang w:eastAsia="zh-CN"/>
          </w:rPr>
          <w:t>它</w:t>
        </w:r>
      </w:ins>
      <w:r>
        <w:rPr>
          <w:rFonts w:hint="eastAsia" w:ascii="华文楷体" w:hAnsi="华文楷体" w:eastAsia="华文楷体"/>
          <w:sz w:val="28"/>
          <w:szCs w:val="28"/>
        </w:rPr>
        <w:t>有些观点《俱舍论注释》当中也是讲过，</w:t>
      </w:r>
      <w:ins w:id="1539" w:author="Administrator" w:date="2015-11-23T14:55:39Z">
        <w:r>
          <w:rPr>
            <w:rFonts w:hint="eastAsia" w:ascii="华文楷体" w:hAnsi="华文楷体" w:eastAsia="华文楷体"/>
            <w:sz w:val="28"/>
            <w:szCs w:val="28"/>
            <w:lang w:eastAsia="zh-CN"/>
          </w:rPr>
          <w:t>实际上</w:t>
        </w:r>
      </w:ins>
      <w:r>
        <w:rPr>
          <w:rFonts w:hint="eastAsia" w:ascii="华文楷体" w:hAnsi="华文楷体" w:eastAsia="华文楷体"/>
          <w:sz w:val="28"/>
          <w:szCs w:val="28"/>
        </w:rPr>
        <w:t>心王</w:t>
      </w:r>
      <w:ins w:id="1540" w:author="Administrator" w:date="2015-11-23T14:55:42Z">
        <w:r>
          <w:rPr>
            <w:rFonts w:hint="eastAsia" w:ascii="华文楷体" w:hAnsi="华文楷体" w:eastAsia="华文楷体"/>
            <w:sz w:val="28"/>
            <w:szCs w:val="28"/>
            <w:lang w:eastAsia="zh-CN"/>
          </w:rPr>
          <w:t>它</w:t>
        </w:r>
      </w:ins>
      <w:r>
        <w:rPr>
          <w:rFonts w:hint="eastAsia" w:ascii="华文楷体" w:hAnsi="华文楷体" w:eastAsia="华文楷体"/>
          <w:sz w:val="28"/>
          <w:szCs w:val="28"/>
        </w:rPr>
        <w:t>除了缘总相之外也能够缘别相，心所除了缘别相之外也能缘总相。或者有的地方讲的时候，主要缘总相，次要缘别相，所以</w:t>
      </w:r>
      <w:ins w:id="1541" w:author="Administrator" w:date="2015-11-23T14:56:11Z">
        <w:r>
          <w:rPr>
            <w:rFonts w:hint="eastAsia" w:ascii="华文楷体" w:hAnsi="华文楷体" w:eastAsia="华文楷体"/>
            <w:sz w:val="28"/>
            <w:szCs w:val="28"/>
            <w:lang w:eastAsia="zh-CN"/>
          </w:rPr>
          <w:t>说</w:t>
        </w:r>
      </w:ins>
      <w:r>
        <w:rPr>
          <w:rFonts w:hint="eastAsia" w:ascii="华文楷体" w:hAnsi="华文楷体" w:eastAsia="华文楷体"/>
          <w:sz w:val="28"/>
          <w:szCs w:val="28"/>
        </w:rPr>
        <w:t>把它的作用就说心王是缘总相的，不缘别相的，</w:t>
      </w:r>
      <w:ins w:id="1542" w:author="Administrator" w:date="2015-11-23T14:56:06Z">
        <w:r>
          <w:rPr>
            <w:rFonts w:hint="eastAsia" w:ascii="华文楷体" w:hAnsi="华文楷体" w:eastAsia="华文楷体"/>
            <w:sz w:val="28"/>
            <w:szCs w:val="28"/>
            <w:lang w:eastAsia="zh-CN"/>
          </w:rPr>
          <w:t>但是</w:t>
        </w:r>
      </w:ins>
      <w:ins w:id="1543" w:author="Administrator" w:date="2015-11-23T14:56:08Z">
        <w:r>
          <w:rPr>
            <w:rFonts w:hint="eastAsia" w:ascii="华文楷体" w:hAnsi="华文楷体" w:eastAsia="华文楷体"/>
            <w:sz w:val="28"/>
            <w:szCs w:val="28"/>
            <w:lang w:eastAsia="zh-CN"/>
          </w:rPr>
          <w:t>它</w:t>
        </w:r>
      </w:ins>
      <w:r>
        <w:rPr>
          <w:rFonts w:hint="eastAsia" w:ascii="华文楷体" w:hAnsi="华文楷体" w:eastAsia="华文楷体"/>
          <w:sz w:val="28"/>
          <w:szCs w:val="28"/>
        </w:rPr>
        <w:t>从主要的角度可以这样讲。心所是主要缘别相的，所以把它的作用安立的时候说它是缘别相的，实际上它有的时候也可以缘总相，有不同的讲法。但是一点是肯定的，就是心和心所是俱生的，实际上心和心所有些地方讲是异体的法，但是是俱生。</w:t>
      </w:r>
      <w:ins w:id="1544" w:author="Administrator" w:date="2015-11-23T14:56:45Z">
        <w:r>
          <w:rPr>
            <w:rFonts w:hint="eastAsia" w:ascii="华文楷体" w:hAnsi="华文楷体" w:eastAsia="华文楷体"/>
            <w:sz w:val="28"/>
            <w:szCs w:val="28"/>
            <w:lang w:eastAsia="zh-CN"/>
          </w:rPr>
          <w:t>有</w:t>
        </w:r>
      </w:ins>
      <w:ins w:id="1545" w:author="Administrator" w:date="2015-11-23T14:56:47Z">
        <w:r>
          <w:rPr>
            <w:rFonts w:hint="eastAsia" w:ascii="华文楷体" w:hAnsi="华文楷体" w:eastAsia="华文楷体"/>
            <w:sz w:val="28"/>
            <w:szCs w:val="28"/>
            <w:lang w:eastAsia="zh-CN"/>
          </w:rPr>
          <w:t>这样</w:t>
        </w:r>
      </w:ins>
      <w:ins w:id="1546" w:author="Administrator" w:date="2015-11-23T14:56:48Z">
        <w:r>
          <w:rPr>
            <w:rFonts w:hint="eastAsia" w:ascii="华文楷体" w:hAnsi="华文楷体" w:eastAsia="华文楷体"/>
            <w:sz w:val="28"/>
            <w:szCs w:val="28"/>
            <w:lang w:eastAsia="zh-CN"/>
          </w:rPr>
          <w:t>讲的</w:t>
        </w:r>
      </w:ins>
      <w:ins w:id="1547" w:author="Administrator" w:date="2015-11-23T14:56:49Z">
        <w:r>
          <w:rPr>
            <w:rFonts w:hint="eastAsia" w:ascii="华文楷体" w:hAnsi="华文楷体" w:eastAsia="华文楷体"/>
            <w:sz w:val="28"/>
            <w:szCs w:val="28"/>
            <w:lang w:eastAsia="zh-CN"/>
          </w:rPr>
          <w:t>，</w:t>
        </w:r>
      </w:ins>
      <w:ins w:id="1548" w:author="Administrator" w:date="2015-11-23T14:56:51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有些地方讲心和心所是一体的法都是心，没有</w:t>
      </w:r>
      <w:ins w:id="1549" w:author="Administrator" w:date="2015-11-23T14:57:29Z">
        <w:r>
          <w:rPr>
            <w:rFonts w:hint="eastAsia" w:ascii="华文楷体" w:hAnsi="华文楷体" w:eastAsia="华文楷体"/>
            <w:sz w:val="28"/>
            <w:szCs w:val="28"/>
            <w:lang w:eastAsia="zh-CN"/>
          </w:rPr>
          <w:t>这个</w:t>
        </w:r>
      </w:ins>
      <w:ins w:id="1550" w:author="Administrator" w:date="2015-11-23T14:57:26Z">
        <w:r>
          <w:rPr>
            <w:rFonts w:hint="eastAsia" w:ascii="华文楷体" w:hAnsi="华文楷体" w:eastAsia="华文楷体"/>
            <w:sz w:val="28"/>
            <w:szCs w:val="28"/>
            <w:lang w:eastAsia="zh-CN"/>
          </w:rPr>
          <w:t>很多</w:t>
        </w:r>
      </w:ins>
      <w:r>
        <w:rPr>
          <w:rFonts w:hint="eastAsia" w:ascii="华文楷体" w:hAnsi="华文楷体" w:eastAsia="华文楷体"/>
          <w:sz w:val="28"/>
          <w:szCs w:val="28"/>
        </w:rPr>
        <w:t>很多分别。不同的宗派、不同的观察的方法，不同的安立的方式，都有各自的必要性。所以</w:t>
      </w:r>
      <w:del w:id="1551" w:author="Administrator" w:date="2015-11-23T14:57:49Z">
        <w:r>
          <w:rPr>
            <w:rFonts w:hint="eastAsia" w:ascii="华文楷体" w:hAnsi="华文楷体" w:eastAsia="华文楷体"/>
            <w:sz w:val="28"/>
            <w:szCs w:val="28"/>
          </w:rPr>
          <w:delText>，</w:delText>
        </w:r>
      </w:del>
      <w:ins w:id="1552" w:author="Administrator" w:date="2015-11-23T14:57:49Z">
        <w:r>
          <w:rPr>
            <w:rFonts w:hint="eastAsia" w:ascii="华文楷体" w:hAnsi="华文楷体" w:eastAsia="华文楷体"/>
            <w:sz w:val="28"/>
            <w:szCs w:val="28"/>
            <w:lang w:eastAsia="zh-CN"/>
          </w:rPr>
          <w:t>说</w:t>
        </w:r>
      </w:ins>
      <w:ins w:id="1553" w:author="Administrator" w:date="2015-11-23T14:57:45Z">
        <w:r>
          <w:rPr>
            <w:rFonts w:hint="eastAsia" w:ascii="华文楷体" w:hAnsi="华文楷体" w:eastAsia="华文楷体"/>
            <w:sz w:val="28"/>
            <w:szCs w:val="28"/>
            <w:lang w:eastAsia="zh-CN"/>
          </w:rPr>
          <w:t>就把这个方面</w:t>
        </w:r>
      </w:ins>
      <w:r>
        <w:rPr>
          <w:rFonts w:hint="eastAsia" w:ascii="华文楷体" w:hAnsi="华文楷体" w:eastAsia="华文楷体"/>
          <w:sz w:val="28"/>
          <w:szCs w:val="28"/>
        </w:rPr>
        <w:t>“心与心所并存聚合的能缘即安立为意识或第六识，或者说作为它的能缘者。”他作为其他对境的能缘者，就讲到了第六识。</w:t>
      </w:r>
    </w:p>
    <w:p>
      <w:pPr>
        <w:ind w:firstLine="570"/>
        <w:rPr>
          <w:rFonts w:ascii="华文楷体" w:hAnsi="华文楷体" w:eastAsia="华文楷体"/>
          <w:sz w:val="28"/>
          <w:szCs w:val="28"/>
        </w:rPr>
      </w:pPr>
      <w:del w:id="1554" w:author="Administrator" w:date="2015-11-23T14:58:14Z">
        <w:r>
          <w:rPr>
            <w:rFonts w:hint="eastAsia" w:ascii="华文楷体" w:hAnsi="华文楷体" w:eastAsia="华文楷体"/>
            <w:sz w:val="28"/>
            <w:szCs w:val="28"/>
          </w:rPr>
          <w:delText>“</w:delText>
        </w:r>
      </w:del>
      <w:ins w:id="1555" w:author="Administrator" w:date="2015-11-23T14:58:14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1556" w:author="Administrator" w:date="2015-11-23T14:58:36Z">
            <w:rPr>
              <w:rFonts w:hint="eastAsia" w:ascii="华文楷体" w:hAnsi="华文楷体" w:eastAsia="华文楷体"/>
              <w:sz w:val="28"/>
              <w:szCs w:val="28"/>
            </w:rPr>
          </w:rPrChange>
        </w:rPr>
        <w:t>这以上是自宗的观点。由此看来，缘“一”的识也不可能存在。</w:t>
      </w:r>
      <w:ins w:id="1557" w:author="Administrator" w:date="2015-11-23T14:58:30Z">
        <w:r>
          <w:rPr>
            <w:rFonts w:hint="eastAsia" w:ascii="黑体" w:hAnsi="黑体" w:eastAsia="黑体" w:cs="黑体"/>
            <w:b/>
            <w:bCs/>
            <w:sz w:val="28"/>
            <w:szCs w:val="28"/>
            <w:lang w:eastAsia="zh-CN"/>
            <w:rPrChange w:id="1558" w:author="Administrator" w:date="2015-11-23T14:58:36Z">
              <w:rPr>
                <w:rFonts w:hint="eastAsia" w:ascii="华文楷体" w:hAnsi="华文楷体" w:eastAsia="华文楷体"/>
                <w:sz w:val="28"/>
                <w:szCs w:val="28"/>
                <w:lang w:eastAsia="zh-CN"/>
              </w:rPr>
            </w:rPrChange>
          </w:rPr>
          <w:t>】</w:t>
        </w:r>
      </w:ins>
      <w:ins w:id="1560" w:author="Administrator" w:date="2015-11-23T14:59:18Z">
        <w:r>
          <w:rPr>
            <w:rFonts w:hint="eastAsia" w:ascii="楷体_GB2312" w:hAnsi="楷体_GB2312" w:eastAsia="楷体_GB2312" w:cs="楷体_GB2312"/>
            <w:b w:val="0"/>
            <w:bCs w:val="0"/>
            <w:sz w:val="28"/>
            <w:szCs w:val="28"/>
            <w:lang w:eastAsia="zh-CN"/>
            <w:rPrChange w:id="1561" w:author="Administrator" w:date="2015-11-23T14:59:45Z">
              <w:rPr>
                <w:rFonts w:hint="eastAsia" w:ascii="黑体" w:hAnsi="黑体" w:eastAsia="黑体" w:cs="黑体"/>
                <w:b/>
                <w:bCs/>
                <w:sz w:val="28"/>
                <w:szCs w:val="28"/>
                <w:lang w:eastAsia="zh-CN"/>
              </w:rPr>
            </w:rPrChange>
          </w:rPr>
          <w:t>这一上</w:t>
        </w:r>
      </w:ins>
      <w:ins w:id="1563" w:author="Administrator" w:date="2015-11-23T14:59:20Z">
        <w:r>
          <w:rPr>
            <w:rFonts w:hint="eastAsia" w:ascii="楷体_GB2312" w:hAnsi="楷体_GB2312" w:eastAsia="楷体_GB2312" w:cs="楷体_GB2312"/>
            <w:b w:val="0"/>
            <w:bCs w:val="0"/>
            <w:sz w:val="28"/>
            <w:szCs w:val="28"/>
            <w:lang w:eastAsia="zh-CN"/>
            <w:rPrChange w:id="1564" w:author="Administrator" w:date="2015-11-23T14:59:45Z">
              <w:rPr>
                <w:rFonts w:hint="eastAsia" w:ascii="黑体" w:hAnsi="黑体" w:eastAsia="黑体" w:cs="黑体"/>
                <w:b/>
                <w:bCs/>
                <w:sz w:val="28"/>
                <w:szCs w:val="28"/>
                <w:lang w:eastAsia="zh-CN"/>
              </w:rPr>
            </w:rPrChange>
          </w:rPr>
          <w:t>就是</w:t>
        </w:r>
      </w:ins>
      <w:del w:id="1566" w:author="Administrator" w:date="2015-11-23T14:58:17Z">
        <w:r>
          <w:rPr>
            <w:rFonts w:hint="eastAsia" w:ascii="华文楷体" w:hAnsi="华文楷体" w:eastAsia="华文楷体"/>
            <w:sz w:val="28"/>
            <w:szCs w:val="28"/>
          </w:rPr>
          <w:delText>”</w:delText>
        </w:r>
      </w:del>
      <w:r>
        <w:rPr>
          <w:rFonts w:hint="eastAsia" w:ascii="华文楷体" w:hAnsi="华文楷体" w:eastAsia="华文楷体"/>
          <w:sz w:val="28"/>
          <w:szCs w:val="28"/>
        </w:rPr>
        <w:t>自</w:t>
      </w:r>
      <w:del w:id="1567" w:author="Administrator" w:date="2015-11-23T14:59:41Z">
        <w:r>
          <w:rPr>
            <w:rFonts w:hint="eastAsia" w:ascii="华文楷体" w:hAnsi="华文楷体" w:eastAsia="华文楷体"/>
            <w:sz w:val="28"/>
            <w:szCs w:val="28"/>
          </w:rPr>
          <w:delText>总</w:delText>
        </w:r>
      </w:del>
      <w:ins w:id="1568" w:author="Administrator" w:date="2015-11-23T14:59:41Z">
        <w:r>
          <w:rPr>
            <w:rFonts w:hint="eastAsia" w:ascii="华文楷体" w:hAnsi="华文楷体" w:eastAsia="华文楷体"/>
            <w:sz w:val="28"/>
            <w:szCs w:val="28"/>
            <w:lang w:eastAsia="zh-CN"/>
          </w:rPr>
          <w:t>宗</w:t>
        </w:r>
      </w:ins>
      <w:r>
        <w:rPr>
          <w:rFonts w:hint="eastAsia" w:ascii="华文楷体" w:hAnsi="华文楷体" w:eastAsia="华文楷体"/>
          <w:sz w:val="28"/>
          <w:szCs w:val="28"/>
        </w:rPr>
        <w:t>的观点就是说，一方面我们可以了知自宗中观宗了知一切万法一切实相是不存在的。或者从另外一个角度来讲：这个以上有部经部的观点已经破完了，</w:t>
      </w:r>
      <w:ins w:id="1569" w:author="Administrator" w:date="2015-11-23T15:00:03Z">
        <w:r>
          <w:rPr>
            <w:rFonts w:hint="eastAsia" w:ascii="华文楷体" w:hAnsi="华文楷体" w:eastAsia="华文楷体"/>
            <w:sz w:val="28"/>
            <w:szCs w:val="28"/>
            <w:lang w:eastAsia="zh-CN"/>
          </w:rPr>
          <w:t>它</w:t>
        </w:r>
      </w:ins>
      <w:r>
        <w:rPr>
          <w:rFonts w:hint="eastAsia" w:ascii="华文楷体" w:hAnsi="华文楷体" w:eastAsia="华文楷体"/>
          <w:sz w:val="28"/>
          <w:szCs w:val="28"/>
        </w:rPr>
        <w:t>不是外道、不是他宗，从这个方面讲的时候，这以上就讲完了自宗的观点了。</w:t>
      </w:r>
    </w:p>
    <w:p>
      <w:pPr>
        <w:ind w:firstLine="570"/>
        <w:rPr>
          <w:del w:id="1570" w:author="Administrator" w:date="2015-11-23T15:00:41Z"/>
          <w:rFonts w:ascii="华文楷体" w:hAnsi="华文楷体" w:eastAsia="华文楷体"/>
          <w:sz w:val="28"/>
          <w:szCs w:val="28"/>
        </w:rPr>
      </w:pPr>
      <w:r>
        <w:rPr>
          <w:rFonts w:hint="eastAsia" w:ascii="华文楷体" w:hAnsi="华文楷体" w:eastAsia="华文楷体"/>
          <w:sz w:val="28"/>
          <w:szCs w:val="28"/>
        </w:rPr>
        <w:t>“由此看来，缘“一”的识也不可能存在。”，缘“一”的心识就不可能是存在的，所以没有一个实有的心识。</w:t>
      </w:r>
      <w:ins w:id="1571" w:author="Administrator" w:date="2015-11-23T15:00:22Z">
        <w:r>
          <w:rPr>
            <w:rFonts w:hint="eastAsia" w:ascii="华文楷体" w:hAnsi="华文楷体" w:eastAsia="华文楷体"/>
            <w:sz w:val="28"/>
            <w:szCs w:val="28"/>
            <w:lang w:eastAsia="zh-CN"/>
          </w:rPr>
          <w:t>那么</w:t>
        </w:r>
      </w:ins>
      <w:ins w:id="1572" w:author="Administrator" w:date="2015-11-23T15:00:26Z">
        <w:r>
          <w:rPr>
            <w:rFonts w:hint="eastAsia" w:ascii="华文楷体" w:hAnsi="华文楷体" w:eastAsia="华文楷体"/>
            <w:sz w:val="28"/>
            <w:szCs w:val="28"/>
            <w:lang w:eastAsia="zh-CN"/>
          </w:rPr>
          <w:t>是讲第</w:t>
        </w:r>
      </w:ins>
      <w:ins w:id="1573" w:author="Administrator" w:date="2015-11-23T15:00:27Z">
        <w:r>
          <w:rPr>
            <w:rFonts w:hint="eastAsia" w:ascii="华文楷体" w:hAnsi="华文楷体" w:eastAsia="华文楷体"/>
            <w:sz w:val="28"/>
            <w:szCs w:val="28"/>
            <w:lang w:eastAsia="zh-CN"/>
          </w:rPr>
          <w:t>二个</w:t>
        </w:r>
      </w:ins>
      <w:ins w:id="1574" w:author="Administrator" w:date="2015-11-23T15:00:29Z">
        <w:r>
          <w:rPr>
            <w:rFonts w:hint="eastAsia" w:ascii="华文楷体" w:hAnsi="华文楷体" w:eastAsia="华文楷体"/>
            <w:sz w:val="28"/>
            <w:szCs w:val="28"/>
            <w:lang w:eastAsia="zh-CN"/>
          </w:rPr>
          <w:t>课判</w:t>
        </w:r>
      </w:ins>
      <w:ins w:id="1575" w:author="Administrator" w:date="2015-11-23T15:00:31Z">
        <w:r>
          <w:rPr>
            <w:rFonts w:hint="eastAsia" w:ascii="华文楷体" w:hAnsi="华文楷体" w:eastAsia="华文楷体"/>
            <w:sz w:val="28"/>
            <w:szCs w:val="28"/>
            <w:lang w:eastAsia="zh-CN"/>
          </w:rPr>
          <w:t>：</w:t>
        </w:r>
      </w:ins>
    </w:p>
    <w:p>
      <w:pPr>
        <w:ind w:firstLine="570"/>
        <w:rPr>
          <w:del w:id="1577" w:author="Administrator" w:date="2015-11-23T15:00:35Z"/>
          <w:rFonts w:ascii="华文楷体" w:hAnsi="华文楷体" w:eastAsia="华文楷体"/>
          <w:sz w:val="28"/>
          <w:szCs w:val="28"/>
        </w:rPr>
        <w:pPrChange w:id="1576" w:author="Administrator" w:date="2015-11-23T15:00:41Z">
          <w:pPr>
            <w:ind w:firstLine="570"/>
          </w:pPr>
        </w:pPrChange>
      </w:pPr>
    </w:p>
    <w:p>
      <w:pPr>
        <w:ind w:firstLine="570"/>
        <w:rPr>
          <w:ins w:id="1579" w:author="Administrator" w:date="2015-11-23T15:01:43Z"/>
          <w:rFonts w:hint="eastAsia" w:ascii="华文楷体" w:hAnsi="华文楷体" w:eastAsia="华文楷体"/>
          <w:sz w:val="28"/>
          <w:szCs w:val="28"/>
          <w:lang w:eastAsia="zh-CN"/>
        </w:rPr>
        <w:pPrChange w:id="1578" w:author="Administrator" w:date="2015-11-23T15:00:41Z">
          <w:pPr>
            <w:ind w:firstLine="570"/>
          </w:pPr>
        </w:pPrChange>
      </w:pPr>
      <w:r>
        <w:rPr>
          <w:rFonts w:hint="eastAsia" w:ascii="华文楷体" w:hAnsi="华文楷体" w:eastAsia="华文楷体"/>
          <w:sz w:val="28"/>
          <w:szCs w:val="28"/>
        </w:rPr>
        <w:t>卯二（破外道之观点）分二：一、总说破明智派（本来，藏文“”本是吠陀派的名称，但是胜论派的别名也叫此名，故为了分别开来而按藏文的意思译为“明智派”，也就是胜论派）；二、别破各自之观点。</w:t>
      </w:r>
      <w:ins w:id="1580" w:author="Administrator" w:date="2015-11-23T15:01:01Z">
        <w:r>
          <w:rPr>
            <w:rFonts w:hint="eastAsia" w:ascii="华文楷体" w:hAnsi="华文楷体" w:eastAsia="华文楷体"/>
            <w:sz w:val="28"/>
            <w:szCs w:val="28"/>
            <w:lang w:eastAsia="zh-CN"/>
          </w:rPr>
          <w:t>那么首先</w:t>
        </w:r>
      </w:ins>
      <w:ins w:id="1581" w:author="Administrator" w:date="2015-11-23T15:01:03Z">
        <w:r>
          <w:rPr>
            <w:rFonts w:hint="eastAsia" w:ascii="华文楷体" w:hAnsi="华文楷体" w:eastAsia="华文楷体"/>
            <w:sz w:val="28"/>
            <w:szCs w:val="28"/>
            <w:lang w:eastAsia="zh-CN"/>
          </w:rPr>
          <w:t>讲</w:t>
        </w:r>
      </w:ins>
      <w:ins w:id="1582" w:author="Administrator" w:date="2015-11-23T15:01:05Z">
        <w:r>
          <w:rPr>
            <w:rFonts w:hint="eastAsia" w:ascii="华文楷体" w:hAnsi="华文楷体" w:eastAsia="华文楷体"/>
            <w:sz w:val="28"/>
            <w:szCs w:val="28"/>
            <w:lang w:eastAsia="zh-CN"/>
          </w:rPr>
          <w:t>第一个问题</w:t>
        </w:r>
      </w:ins>
      <w:ins w:id="1583" w:author="Administrator" w:date="2015-11-23T15:01:19Z">
        <w:r>
          <w:rPr>
            <w:rFonts w:hint="eastAsia" w:ascii="华文楷体" w:hAnsi="华文楷体" w:eastAsia="华文楷体"/>
            <w:sz w:val="28"/>
            <w:szCs w:val="28"/>
          </w:rPr>
          <w:t>总说破明智派</w:t>
        </w:r>
      </w:ins>
      <w:ins w:id="1584" w:author="Administrator" w:date="2015-11-23T15:01:20Z">
        <w:r>
          <w:rPr>
            <w:rFonts w:hint="eastAsia" w:ascii="华文楷体" w:hAnsi="华文楷体" w:eastAsia="华文楷体"/>
            <w:sz w:val="28"/>
            <w:szCs w:val="28"/>
            <w:lang w:eastAsia="zh-CN"/>
          </w:rPr>
          <w:t>，</w:t>
        </w:r>
      </w:ins>
    </w:p>
    <w:p>
      <w:pPr>
        <w:ind w:firstLine="570"/>
        <w:rPr>
          <w:del w:id="1586" w:author="Administrator" w:date="2015-11-23T15:01:42Z"/>
          <w:rFonts w:hint="eastAsia" w:ascii="华文楷体" w:hAnsi="华文楷体" w:eastAsia="华文楷体"/>
          <w:sz w:val="28"/>
          <w:szCs w:val="28"/>
          <w:lang w:eastAsia="zh-CN"/>
        </w:rPr>
        <w:pPrChange w:id="1585" w:author="Administrator" w:date="2015-11-23T15:00:41Z">
          <w:pPr>
            <w:ind w:firstLine="570"/>
          </w:pPr>
        </w:pPrChange>
      </w:pPr>
    </w:p>
    <w:p>
      <w:pPr>
        <w:ind w:firstLine="570"/>
        <w:rPr>
          <w:del w:id="1588" w:author="Administrator" w:date="2015-11-23T15:01:40Z"/>
          <w:rFonts w:ascii="华文楷体" w:hAnsi="华文楷体" w:eastAsia="华文楷体"/>
          <w:sz w:val="28"/>
          <w:szCs w:val="28"/>
        </w:rPr>
        <w:pPrChange w:id="1587" w:author="Administrator" w:date="2015-11-23T15:01:42Z">
          <w:pPr>
            <w:ind w:firstLine="570"/>
          </w:pPr>
        </w:pPrChange>
      </w:pPr>
    </w:p>
    <w:p>
      <w:pPr>
        <w:ind w:firstLine="570"/>
        <w:rPr>
          <w:ins w:id="1590" w:author="Administrator" w:date="2015-11-23T15:01:48Z"/>
          <w:rFonts w:hint="eastAsia" w:ascii="华文楷体" w:hAnsi="华文楷体" w:eastAsia="华文楷体"/>
          <w:sz w:val="28"/>
          <w:szCs w:val="28"/>
        </w:rPr>
        <w:pPrChange w:id="1589" w:author="Administrator" w:date="2015-11-23T15:01:42Z">
          <w:pPr>
            <w:ind w:firstLine="570"/>
          </w:pPr>
        </w:pPrChange>
      </w:pPr>
      <w:r>
        <w:rPr>
          <w:rFonts w:hint="eastAsia" w:ascii="华文楷体" w:hAnsi="华文楷体" w:eastAsia="华文楷体"/>
          <w:sz w:val="28"/>
          <w:szCs w:val="28"/>
        </w:rPr>
        <w:t>辰一、总说破明智派：</w:t>
      </w:r>
    </w:p>
    <w:p>
      <w:pPr>
        <w:ind w:firstLine="570"/>
        <w:rPr>
          <w:del w:id="1592" w:author="Administrator" w:date="2015-11-23T15:01:47Z"/>
          <w:rFonts w:hint="eastAsia" w:ascii="华文楷体" w:hAnsi="华文楷体" w:eastAsia="华文楷体"/>
          <w:sz w:val="28"/>
          <w:szCs w:val="28"/>
        </w:rPr>
        <w:pPrChange w:id="1591" w:author="Administrator" w:date="2015-11-23T15:01:42Z">
          <w:pPr>
            <w:ind w:firstLine="570"/>
          </w:pPr>
        </w:pPrChange>
      </w:pPr>
    </w:p>
    <w:p>
      <w:pPr>
        <w:ind w:firstLine="570"/>
        <w:rPr>
          <w:del w:id="1594" w:author="Administrator" w:date="2015-11-23T15:01:46Z"/>
          <w:rFonts w:ascii="华文楷体" w:hAnsi="华文楷体" w:eastAsia="华文楷体"/>
          <w:sz w:val="28"/>
          <w:szCs w:val="28"/>
        </w:rPr>
        <w:pPrChange w:id="1593" w:author="Administrator" w:date="2015-11-23T15:01:47Z">
          <w:pPr>
            <w:ind w:firstLine="570"/>
          </w:pPr>
        </w:pPrChange>
      </w:pPr>
    </w:p>
    <w:p>
      <w:pPr>
        <w:ind w:firstLine="570"/>
        <w:rPr>
          <w:rFonts w:ascii="华文楷体" w:hAnsi="华文楷体" w:eastAsia="华文楷体"/>
          <w:sz w:val="28"/>
          <w:szCs w:val="28"/>
        </w:rPr>
        <w:pPrChange w:id="1595" w:author="Administrator" w:date="2015-11-23T15:01:47Z">
          <w:pPr>
            <w:ind w:firstLine="570"/>
          </w:pPr>
        </w:pPrChange>
      </w:pPr>
      <w:r>
        <w:rPr>
          <w:rFonts w:hint="eastAsia" w:ascii="华文楷体" w:hAnsi="华文楷体" w:eastAsia="华文楷体"/>
          <w:sz w:val="28"/>
          <w:szCs w:val="28"/>
        </w:rPr>
        <w:t>把明智派首先进行观察，在颂词和注释当中很明显的来破斥明智派的观点</w:t>
      </w:r>
      <w:ins w:id="1596" w:author="Administrator" w:date="2015-11-23T15:02:09Z">
        <w:r>
          <w:rPr>
            <w:rFonts w:hint="eastAsia" w:ascii="华文楷体" w:hAnsi="华文楷体" w:eastAsia="华文楷体"/>
            <w:sz w:val="28"/>
            <w:szCs w:val="28"/>
            <w:lang w:eastAsia="zh-CN"/>
          </w:rPr>
          <w:t>是</w:t>
        </w:r>
      </w:ins>
      <w:r>
        <w:rPr>
          <w:rFonts w:hint="eastAsia" w:ascii="华文楷体" w:hAnsi="华文楷体" w:eastAsia="华文楷体"/>
          <w:sz w:val="28"/>
          <w:szCs w:val="28"/>
        </w:rPr>
        <w:t>不清楚或者不太明显，但是通过总说的方式</w:t>
      </w:r>
      <w:ins w:id="1597" w:author="Administrator" w:date="2015-11-23T15:02:20Z">
        <w:r>
          <w:rPr>
            <w:rFonts w:hint="eastAsia" w:ascii="华文楷体" w:hAnsi="华文楷体" w:eastAsia="华文楷体"/>
            <w:sz w:val="28"/>
            <w:szCs w:val="28"/>
            <w:lang w:eastAsia="zh-CN"/>
          </w:rPr>
          <w:t>来</w:t>
        </w:r>
      </w:ins>
      <w:ins w:id="1598" w:author="Administrator" w:date="2015-11-23T15:02:22Z">
        <w:r>
          <w:rPr>
            <w:rFonts w:hint="eastAsia" w:ascii="华文楷体" w:hAnsi="华文楷体" w:eastAsia="华文楷体"/>
            <w:sz w:val="28"/>
            <w:szCs w:val="28"/>
            <w:lang w:eastAsia="zh-CN"/>
          </w:rPr>
          <w:t>安立</w:t>
        </w:r>
      </w:ins>
      <w:ins w:id="1599" w:author="Administrator" w:date="2015-11-23T15:02:32Z">
        <w:r>
          <w:rPr>
            <w:rFonts w:hint="eastAsia" w:ascii="华文楷体" w:hAnsi="华文楷体" w:eastAsia="华文楷体"/>
            <w:sz w:val="28"/>
            <w:szCs w:val="28"/>
            <w:lang w:eastAsia="zh-CN"/>
          </w:rPr>
          <w:t>明智派</w:t>
        </w:r>
      </w:ins>
      <w:ins w:id="1600" w:author="Administrator" w:date="2015-11-23T15:02:33Z">
        <w:r>
          <w:rPr>
            <w:rFonts w:hint="eastAsia" w:ascii="华文楷体" w:hAnsi="华文楷体" w:eastAsia="华文楷体"/>
            <w:sz w:val="28"/>
            <w:szCs w:val="28"/>
            <w:lang w:eastAsia="zh-CN"/>
          </w:rPr>
          <w:t>，</w:t>
        </w:r>
      </w:ins>
      <w:ins w:id="1601" w:author="Administrator" w:date="2015-11-23T15:02:37Z">
        <w:r>
          <w:rPr>
            <w:rFonts w:hint="eastAsia" w:ascii="华文楷体" w:hAnsi="华文楷体" w:eastAsia="华文楷体"/>
            <w:sz w:val="28"/>
            <w:szCs w:val="28"/>
            <w:lang w:eastAsia="zh-CN"/>
          </w:rPr>
          <w:t>或者就说</w:t>
        </w:r>
      </w:ins>
      <w:ins w:id="1602" w:author="Administrator" w:date="2015-11-23T15:02:45Z">
        <w:r>
          <w:rPr>
            <w:rFonts w:hint="eastAsia" w:ascii="华文楷体" w:hAnsi="华文楷体" w:eastAsia="华文楷体"/>
            <w:sz w:val="28"/>
            <w:szCs w:val="28"/>
            <w:lang w:eastAsia="zh-CN"/>
          </w:rPr>
          <w:t>也是</w:t>
        </w:r>
      </w:ins>
      <w:ins w:id="1603" w:author="Administrator" w:date="2015-11-23T15:02:53Z">
        <w:r>
          <w:rPr>
            <w:rFonts w:hint="eastAsia" w:ascii="华文楷体" w:hAnsi="华文楷体" w:eastAsia="华文楷体"/>
            <w:sz w:val="28"/>
            <w:szCs w:val="28"/>
            <w:lang w:eastAsia="zh-CN"/>
          </w:rPr>
          <w:t>立</w:t>
        </w:r>
      </w:ins>
      <w:ins w:id="1604" w:author="Administrator" w:date="2015-11-23T15:02:55Z">
        <w:r>
          <w:rPr>
            <w:rFonts w:hint="eastAsia" w:ascii="华文楷体" w:hAnsi="华文楷体" w:eastAsia="华文楷体"/>
            <w:sz w:val="28"/>
            <w:szCs w:val="28"/>
            <w:lang w:eastAsia="zh-CN"/>
          </w:rPr>
          <w:t>破</w:t>
        </w:r>
      </w:ins>
      <w:ins w:id="1605" w:author="Administrator" w:date="2015-11-23T15:02:57Z">
        <w:r>
          <w:rPr>
            <w:rFonts w:hint="eastAsia" w:ascii="华文楷体" w:hAnsi="华文楷体" w:eastAsia="华文楷体"/>
            <w:sz w:val="28"/>
            <w:szCs w:val="28"/>
            <w:lang w:eastAsia="zh-CN"/>
          </w:rPr>
          <w:t>吗</w:t>
        </w:r>
      </w:ins>
      <w:ins w:id="1606" w:author="Administrator" w:date="2015-11-23T15:02:58Z">
        <w:r>
          <w:rPr>
            <w:rFonts w:hint="eastAsia" w:ascii="华文楷体" w:hAnsi="华文楷体" w:eastAsia="华文楷体"/>
            <w:sz w:val="28"/>
            <w:szCs w:val="28"/>
            <w:lang w:eastAsia="zh-CN"/>
          </w:rPr>
          <w:t>，</w:t>
        </w:r>
      </w:ins>
      <w:r>
        <w:rPr>
          <w:rFonts w:hint="eastAsia" w:ascii="华文楷体" w:hAnsi="华文楷体" w:eastAsia="华文楷体"/>
          <w:sz w:val="28"/>
          <w:szCs w:val="28"/>
        </w:rPr>
        <w:t>也可以立破，因为在颂词当中</w:t>
      </w:r>
      <w:ins w:id="1607" w:author="Administrator" w:date="2015-11-23T15:03:09Z">
        <w:r>
          <w:rPr>
            <w:rFonts w:hint="eastAsia" w:ascii="华文楷体" w:hAnsi="华文楷体" w:eastAsia="华文楷体"/>
            <w:sz w:val="28"/>
            <w:szCs w:val="28"/>
            <w:lang w:eastAsia="zh-CN"/>
          </w:rPr>
          <w:t>也是</w:t>
        </w:r>
      </w:ins>
      <w:r>
        <w:rPr>
          <w:rFonts w:hint="eastAsia" w:ascii="华文楷体" w:hAnsi="华文楷体" w:eastAsia="华文楷体"/>
          <w:sz w:val="28"/>
          <w:szCs w:val="28"/>
        </w:rPr>
        <w:t>主要说外道</w:t>
      </w:r>
      <w:ins w:id="1608" w:author="Administrator" w:date="2015-11-23T15:03:17Z">
        <w:r>
          <w:rPr>
            <w:rFonts w:hint="eastAsia" w:ascii="华文楷体" w:hAnsi="华文楷体" w:eastAsia="华文楷体"/>
            <w:sz w:val="28"/>
            <w:szCs w:val="28"/>
            <w:lang w:eastAsia="zh-CN"/>
          </w:rPr>
          <w:t>他</w:t>
        </w:r>
      </w:ins>
      <w:ins w:id="1609" w:author="Administrator" w:date="2015-11-23T15:03:22Z">
        <w:r>
          <w:rPr>
            <w:rFonts w:hint="eastAsia" w:ascii="华文楷体" w:hAnsi="华文楷体" w:eastAsia="华文楷体"/>
            <w:sz w:val="28"/>
            <w:szCs w:val="28"/>
            <w:lang w:eastAsia="zh-CN"/>
          </w:rPr>
          <w:t>是</w:t>
        </w:r>
      </w:ins>
      <w:r>
        <w:rPr>
          <w:rFonts w:hint="eastAsia" w:ascii="华文楷体" w:hAnsi="华文楷体" w:eastAsia="华文楷体"/>
          <w:sz w:val="28"/>
          <w:szCs w:val="28"/>
        </w:rPr>
        <w:t>不承许识是唯一的，</w:t>
      </w:r>
      <w:del w:id="1610" w:author="Administrator" w:date="2015-11-23T15:03:33Z">
        <w:r>
          <w:rPr>
            <w:rFonts w:hint="eastAsia" w:ascii="华文楷体" w:hAnsi="华文楷体" w:eastAsia="华文楷体"/>
            <w:sz w:val="28"/>
            <w:szCs w:val="28"/>
          </w:rPr>
          <w:delText>下</w:delText>
        </w:r>
      </w:del>
      <w:ins w:id="1611" w:author="Administrator" w:date="2015-11-23T15:03:33Z">
        <w:r>
          <w:rPr>
            <w:rFonts w:hint="eastAsia" w:ascii="华文楷体" w:hAnsi="华文楷体" w:eastAsia="华文楷体"/>
            <w:sz w:val="28"/>
            <w:szCs w:val="28"/>
            <w:lang w:eastAsia="zh-CN"/>
          </w:rPr>
          <w:t>这方</w:t>
        </w:r>
      </w:ins>
      <w:r>
        <w:rPr>
          <w:rFonts w:hint="eastAsia" w:ascii="华文楷体" w:hAnsi="华文楷体" w:eastAsia="华文楷体"/>
          <w:sz w:val="28"/>
          <w:szCs w:val="28"/>
        </w:rPr>
        <w:t>面</w:t>
      </w:r>
      <w:ins w:id="1612" w:author="Administrator" w:date="2015-11-23T15:03:37Z">
        <w:r>
          <w:rPr>
            <w:rFonts w:hint="eastAsia" w:ascii="华文楷体" w:hAnsi="华文楷体" w:eastAsia="华文楷体"/>
            <w:sz w:val="28"/>
            <w:szCs w:val="28"/>
            <w:lang w:eastAsia="zh-CN"/>
          </w:rPr>
          <w:t>是</w:t>
        </w:r>
      </w:ins>
      <w:r>
        <w:rPr>
          <w:rFonts w:hint="eastAsia" w:ascii="华文楷体" w:hAnsi="华文楷体" w:eastAsia="华文楷体"/>
          <w:sz w:val="28"/>
          <w:szCs w:val="28"/>
        </w:rPr>
        <w:t>通过宣讲明智派的方式，来说明外道实有的心识是不存在的。是从这个方面安立的。科判当中介绍明智派的意趣是很清楚的，破可以以间接的方式</w:t>
      </w:r>
      <w:ins w:id="1613" w:author="Administrator" w:date="2015-11-23T15:04:29Z">
        <w:r>
          <w:rPr>
            <w:rFonts w:hint="eastAsia" w:ascii="华文楷体" w:hAnsi="华文楷体" w:eastAsia="华文楷体"/>
            <w:sz w:val="28"/>
            <w:szCs w:val="28"/>
            <w:lang w:eastAsia="zh-CN"/>
          </w:rPr>
          <w:t>来</w:t>
        </w:r>
      </w:ins>
      <w:r>
        <w:rPr>
          <w:rFonts w:hint="eastAsia" w:ascii="华文楷体" w:hAnsi="华文楷体" w:eastAsia="华文楷体"/>
          <w:sz w:val="28"/>
          <w:szCs w:val="28"/>
        </w:rPr>
        <w:t>理解</w:t>
      </w:r>
      <w:ins w:id="1614" w:author="Administrator" w:date="2015-11-23T15:04:32Z">
        <w:r>
          <w:rPr>
            <w:rFonts w:hint="eastAsia" w:ascii="华文楷体" w:hAnsi="华文楷体" w:eastAsia="华文楷体"/>
            <w:sz w:val="28"/>
            <w:szCs w:val="28"/>
            <w:lang w:eastAsia="zh-CN"/>
          </w:rPr>
          <w:t>的</w:t>
        </w:r>
      </w:ins>
      <w:r>
        <w:rPr>
          <w:rFonts w:hint="eastAsia" w:ascii="华文楷体" w:hAnsi="华文楷体" w:eastAsia="华文楷体"/>
          <w:sz w:val="28"/>
          <w:szCs w:val="28"/>
        </w:rPr>
        <w:t>。</w:t>
      </w:r>
      <w:ins w:id="1615" w:author="Administrator" w:date="2015-11-23T15:04:14Z">
        <w:r>
          <w:rPr>
            <w:rFonts w:hint="eastAsia" w:ascii="华文楷体" w:hAnsi="华文楷体" w:eastAsia="华文楷体"/>
            <w:sz w:val="28"/>
            <w:szCs w:val="28"/>
            <w:lang w:eastAsia="zh-CN"/>
          </w:rPr>
          <w:t>所以说</w:t>
        </w:r>
      </w:ins>
      <w:ins w:id="1616" w:author="Administrator" w:date="2015-11-23T15:04:15Z">
        <w:r>
          <w:rPr>
            <w:rFonts w:hint="eastAsia" w:ascii="华文楷体" w:hAnsi="华文楷体" w:eastAsia="华文楷体"/>
            <w:sz w:val="28"/>
            <w:szCs w:val="28"/>
            <w:lang w:eastAsia="zh-CN"/>
          </w:rPr>
          <w:t>这个</w:t>
        </w:r>
      </w:ins>
      <w:ins w:id="1617" w:author="Administrator" w:date="2015-11-23T15:04:16Z">
        <w:r>
          <w:rPr>
            <w:rFonts w:hint="eastAsia" w:ascii="华文楷体" w:hAnsi="华文楷体" w:eastAsia="华文楷体"/>
            <w:sz w:val="28"/>
            <w:szCs w:val="28"/>
            <w:lang w:eastAsia="zh-CN"/>
          </w:rPr>
          <w:t>是</w:t>
        </w:r>
      </w:ins>
      <w:ins w:id="1618" w:author="Administrator" w:date="2015-11-23T15:04:18Z">
        <w:r>
          <w:rPr>
            <w:rFonts w:hint="eastAsia" w:ascii="华文楷体" w:hAnsi="华文楷体" w:eastAsia="华文楷体"/>
            <w:sz w:val="28"/>
            <w:szCs w:val="28"/>
            <w:lang w:eastAsia="zh-CN"/>
          </w:rPr>
          <w:t>总说</w:t>
        </w:r>
      </w:ins>
      <w:ins w:id="1619" w:author="Administrator" w:date="2015-11-23T15:04:20Z">
        <w:r>
          <w:rPr>
            <w:rFonts w:hint="eastAsia" w:ascii="华文楷体" w:hAnsi="华文楷体" w:eastAsia="华文楷体"/>
            <w:sz w:val="28"/>
            <w:szCs w:val="28"/>
            <w:lang w:eastAsia="zh-CN"/>
          </w:rPr>
          <w:t>破</w:t>
        </w:r>
      </w:ins>
      <w:ins w:id="1620" w:author="Administrator" w:date="2015-11-23T15:04:23Z">
        <w:r>
          <w:rPr>
            <w:rFonts w:hint="eastAsia" w:ascii="华文楷体" w:hAnsi="华文楷体" w:eastAsia="华文楷体"/>
            <w:sz w:val="28"/>
            <w:szCs w:val="28"/>
            <w:lang w:eastAsia="zh-CN"/>
          </w:rPr>
          <w:t>明智派</w:t>
        </w:r>
      </w:ins>
      <w:ins w:id="1621" w:author="Administrator" w:date="2015-11-23T15:04:24Z">
        <w:r>
          <w:rPr>
            <w:rFonts w:hint="eastAsia" w:ascii="华文楷体" w:hAnsi="华文楷体" w:eastAsia="华文楷体"/>
            <w:sz w:val="28"/>
            <w:szCs w:val="28"/>
            <w:lang w:eastAsia="zh-CN"/>
          </w:rPr>
          <w:t>。</w:t>
        </w:r>
      </w:ins>
      <w:ins w:id="1622" w:author="Administrator" w:date="2015-11-23T15:04:41Z">
        <w:r>
          <w:rPr>
            <w:rFonts w:hint="eastAsia" w:ascii="华文楷体" w:hAnsi="华文楷体" w:eastAsia="华文楷体"/>
            <w:sz w:val="28"/>
            <w:szCs w:val="28"/>
            <w:lang w:eastAsia="zh-CN"/>
          </w:rPr>
          <w:t>在</w:t>
        </w:r>
      </w:ins>
      <w:ins w:id="1623" w:author="Administrator" w:date="2015-11-23T15:04:44Z">
        <w:r>
          <w:rPr>
            <w:rFonts w:hint="eastAsia" w:ascii="华文楷体" w:hAnsi="华文楷体" w:eastAsia="华文楷体"/>
            <w:sz w:val="28"/>
            <w:szCs w:val="28"/>
            <w:lang w:eastAsia="zh-CN"/>
          </w:rPr>
          <w:t>颂词</w:t>
        </w:r>
      </w:ins>
      <w:ins w:id="1624" w:author="Administrator" w:date="2015-11-23T15:04:45Z">
        <w:r>
          <w:rPr>
            <w:rFonts w:hint="eastAsia" w:ascii="华文楷体" w:hAnsi="华文楷体" w:eastAsia="华文楷体"/>
            <w:sz w:val="28"/>
            <w:szCs w:val="28"/>
            <w:lang w:eastAsia="zh-CN"/>
          </w:rPr>
          <w:t>当中</w:t>
        </w:r>
      </w:ins>
      <w:ins w:id="1625" w:author="Administrator" w:date="2015-11-23T15:04:46Z">
        <w:r>
          <w:rPr>
            <w:rFonts w:hint="eastAsia" w:ascii="华文楷体" w:hAnsi="华文楷体" w:eastAsia="华文楷体"/>
            <w:sz w:val="28"/>
            <w:szCs w:val="28"/>
            <w:lang w:eastAsia="zh-CN"/>
          </w:rPr>
          <w:t>讲</w:t>
        </w:r>
      </w:ins>
      <w:ins w:id="1626" w:author="Administrator" w:date="2015-11-23T15:04:50Z">
        <w:r>
          <w:rPr>
            <w:rFonts w:hint="eastAsia" w:ascii="华文楷体" w:hAnsi="华文楷体" w:eastAsia="华文楷体"/>
            <w:sz w:val="28"/>
            <w:szCs w:val="28"/>
            <w:lang w:eastAsia="zh-CN"/>
          </w:rPr>
          <w:t>到</w:t>
        </w:r>
      </w:ins>
      <w:ins w:id="1627" w:author="Administrator" w:date="2015-11-23T15:04:52Z">
        <w:r>
          <w:rPr>
            <w:rFonts w:hint="eastAsia" w:ascii="华文楷体" w:hAnsi="华文楷体" w:eastAsia="华文楷体"/>
            <w:sz w:val="28"/>
            <w:szCs w:val="28"/>
            <w:lang w:eastAsia="zh-CN"/>
          </w:rPr>
          <w:t>：</w:t>
        </w:r>
      </w:ins>
    </w:p>
    <w:p>
      <w:pPr>
        <w:ind w:firstLine="570"/>
        <w:rPr>
          <w:rFonts w:ascii="华文楷体" w:hAnsi="华文楷体" w:eastAsia="华文楷体"/>
          <w:sz w:val="28"/>
          <w:szCs w:val="28"/>
        </w:rPr>
      </w:pPr>
    </w:p>
    <w:p>
      <w:pPr>
        <w:ind w:firstLine="570"/>
        <w:jc w:val="center"/>
        <w:rPr>
          <w:rFonts w:hint="eastAsia" w:ascii="黑体" w:hAnsi="黑体" w:eastAsia="黑体" w:cs="黑体"/>
          <w:b/>
          <w:bCs/>
          <w:sz w:val="28"/>
          <w:szCs w:val="28"/>
          <w:rPrChange w:id="1629" w:author="Administrator" w:date="2015-11-23T15:05:07Z">
            <w:rPr>
              <w:rFonts w:ascii="华文楷体" w:hAnsi="华文楷体" w:eastAsia="华文楷体"/>
              <w:sz w:val="28"/>
              <w:szCs w:val="28"/>
            </w:rPr>
          </w:rPrChange>
        </w:rPr>
        <w:pPrChange w:id="1628" w:author="Administrator" w:date="2015-11-23T15:05:08Z">
          <w:pPr>
            <w:ind w:firstLine="570"/>
          </w:pPr>
        </w:pPrChange>
      </w:pPr>
      <w:r>
        <w:rPr>
          <w:rFonts w:hint="eastAsia" w:ascii="黑体" w:hAnsi="黑体" w:eastAsia="黑体" w:cs="黑体"/>
          <w:b/>
          <w:bCs/>
          <w:sz w:val="28"/>
          <w:szCs w:val="28"/>
          <w:rPrChange w:id="1630" w:author="Administrator" w:date="2015-11-23T15:05:07Z">
            <w:rPr>
              <w:rFonts w:hint="eastAsia" w:ascii="华文楷体" w:hAnsi="华文楷体" w:eastAsia="华文楷体"/>
              <w:sz w:val="28"/>
              <w:szCs w:val="28"/>
            </w:rPr>
          </w:rPrChange>
        </w:rPr>
        <w:t>外宗论亦许，识不现唯一，</w:t>
      </w:r>
    </w:p>
    <w:p>
      <w:pPr>
        <w:ind w:firstLine="570"/>
        <w:jc w:val="center"/>
        <w:rPr>
          <w:ins w:id="1632" w:author="Administrator" w:date="2015-11-23T15:06:12Z"/>
          <w:rFonts w:hint="eastAsia" w:ascii="黑体" w:hAnsi="黑体" w:eastAsia="黑体" w:cs="黑体"/>
          <w:b/>
          <w:bCs/>
          <w:sz w:val="28"/>
          <w:szCs w:val="28"/>
        </w:rPr>
        <w:pPrChange w:id="1631" w:author="Administrator" w:date="2015-11-23T15:05:08Z">
          <w:pPr>
            <w:ind w:firstLine="570"/>
          </w:pPr>
        </w:pPrChange>
      </w:pPr>
      <w:r>
        <w:rPr>
          <w:rFonts w:hint="eastAsia" w:ascii="黑体" w:hAnsi="黑体" w:eastAsia="黑体" w:cs="黑体"/>
          <w:b/>
          <w:bCs/>
          <w:sz w:val="28"/>
          <w:szCs w:val="28"/>
          <w:rPrChange w:id="1633" w:author="Administrator" w:date="2015-11-23T15:05:07Z">
            <w:rPr>
              <w:rFonts w:hint="eastAsia" w:ascii="华文楷体" w:hAnsi="华文楷体" w:eastAsia="华文楷体"/>
              <w:sz w:val="28"/>
              <w:szCs w:val="28"/>
            </w:rPr>
          </w:rPrChange>
        </w:rPr>
        <w:t>以具功德等，实等所缘故。</w:t>
      </w:r>
    </w:p>
    <w:p>
      <w:pPr>
        <w:ind w:firstLine="570"/>
        <w:jc w:val="center"/>
        <w:rPr>
          <w:del w:id="1635" w:author="Administrator" w:date="2015-11-23T15:06:10Z"/>
          <w:rFonts w:hint="eastAsia" w:ascii="黑体" w:hAnsi="黑体" w:eastAsia="黑体" w:cs="黑体"/>
          <w:b/>
          <w:bCs/>
          <w:sz w:val="28"/>
          <w:szCs w:val="28"/>
        </w:rPr>
        <w:pPrChange w:id="1634" w:author="Administrator" w:date="2015-11-23T15:05:08Z">
          <w:pPr>
            <w:ind w:firstLine="570"/>
          </w:pPr>
        </w:pPrChange>
      </w:pPr>
    </w:p>
    <w:p>
      <w:pPr>
        <w:ind w:firstLine="570"/>
        <w:jc w:val="center"/>
        <w:rPr>
          <w:del w:id="1637" w:author="Administrator" w:date="2015-11-23T15:06:08Z"/>
          <w:rFonts w:ascii="华文楷体" w:hAnsi="华文楷体" w:eastAsia="华文楷体"/>
          <w:sz w:val="28"/>
          <w:szCs w:val="28"/>
        </w:rPr>
        <w:pPrChange w:id="1636" w:author="Administrator" w:date="2015-11-23T15:06:10Z">
          <w:pPr>
            <w:ind w:firstLine="570"/>
          </w:pPr>
        </w:pPrChange>
      </w:pPr>
    </w:p>
    <w:p>
      <w:pPr>
        <w:ind w:firstLine="570"/>
        <w:jc w:val="left"/>
        <w:rPr>
          <w:rFonts w:ascii="华文楷体" w:hAnsi="华文楷体" w:eastAsia="华文楷体"/>
          <w:sz w:val="28"/>
          <w:szCs w:val="28"/>
        </w:rPr>
        <w:pPrChange w:id="1638" w:author="Administrator" w:date="2015-11-23T15:07:33Z">
          <w:pPr>
            <w:ind w:firstLine="570"/>
          </w:pPr>
        </w:pPrChange>
      </w:pPr>
      <w:r>
        <w:rPr>
          <w:rFonts w:hint="eastAsia" w:ascii="华文楷体" w:hAnsi="华文楷体" w:eastAsia="华文楷体"/>
          <w:sz w:val="28"/>
          <w:szCs w:val="28"/>
        </w:rPr>
        <w:t>“外宗论”，外道宗派的论典当中“亦许，识不现唯一”，他们也是承许心识没有一个唯一的心识。为什么没有一个唯一的心识呢？“以具功德等，实等所缘故。”因为心识具备功德、业、或者实、或者身体等等</w:t>
      </w:r>
      <w:ins w:id="1639" w:author="Administrator" w:date="2015-11-23T15:06:46Z">
        <w:r>
          <w:rPr>
            <w:rFonts w:hint="eastAsia" w:ascii="华文楷体" w:hAnsi="华文楷体" w:eastAsia="华文楷体"/>
            <w:sz w:val="28"/>
            <w:szCs w:val="28"/>
            <w:lang w:eastAsia="zh-CN"/>
          </w:rPr>
          <w:t>的</w:t>
        </w:r>
      </w:ins>
      <w:ins w:id="1640" w:author="Administrator" w:date="2015-11-23T15:06:49Z">
        <w:r>
          <w:rPr>
            <w:rFonts w:hint="eastAsia" w:ascii="华文楷体" w:hAnsi="华文楷体" w:eastAsia="华文楷体"/>
            <w:sz w:val="28"/>
            <w:szCs w:val="28"/>
            <w:lang w:eastAsia="zh-CN"/>
          </w:rPr>
          <w:t>所缘</w:t>
        </w:r>
      </w:ins>
      <w:r>
        <w:rPr>
          <w:rFonts w:hint="eastAsia" w:ascii="华文楷体" w:hAnsi="华文楷体" w:eastAsia="华文楷体"/>
          <w:sz w:val="28"/>
          <w:szCs w:val="28"/>
        </w:rPr>
        <w:t>，具有不同的所缘，具有不同的所缘，所以心识是不现唯一的。因为所缘有很多种，所以它的心识不可能是唯一，</w:t>
      </w:r>
      <w:ins w:id="1641" w:author="Administrator" w:date="2015-11-23T15:07:12Z">
        <w:r>
          <w:rPr>
            <w:rFonts w:hint="eastAsia" w:ascii="华文楷体" w:hAnsi="华文楷体" w:eastAsia="华文楷体"/>
            <w:sz w:val="28"/>
            <w:szCs w:val="28"/>
            <w:lang w:eastAsia="zh-CN"/>
          </w:rPr>
          <w:t>这</w:t>
        </w:r>
      </w:ins>
      <w:ins w:id="1642" w:author="Administrator" w:date="2015-11-23T15:07:16Z">
        <w:r>
          <w:rPr>
            <w:rFonts w:hint="eastAsia" w:ascii="华文楷体" w:hAnsi="华文楷体" w:eastAsia="华文楷体"/>
            <w:sz w:val="28"/>
            <w:szCs w:val="28"/>
            <w:lang w:eastAsia="zh-CN"/>
          </w:rPr>
          <w:t>方面</w:t>
        </w:r>
      </w:ins>
      <w:r>
        <w:rPr>
          <w:rFonts w:hint="eastAsia" w:ascii="华文楷体" w:hAnsi="华文楷体" w:eastAsia="华文楷体"/>
          <w:sz w:val="28"/>
          <w:szCs w:val="28"/>
        </w:rPr>
        <w:t>外道的论典当中是这样讲的。</w:t>
      </w:r>
    </w:p>
    <w:p>
      <w:pPr>
        <w:ind w:firstLine="570"/>
        <w:rPr>
          <w:rFonts w:ascii="华文楷体" w:hAnsi="华文楷体" w:eastAsia="华文楷体"/>
          <w:sz w:val="28"/>
          <w:szCs w:val="28"/>
        </w:rPr>
      </w:pPr>
      <w:r>
        <w:rPr>
          <w:rFonts w:hint="eastAsia" w:ascii="华文楷体" w:hAnsi="华文楷体" w:eastAsia="华文楷体"/>
          <w:sz w:val="28"/>
          <w:szCs w:val="28"/>
        </w:rPr>
        <w:t>外道的论典中这样讲，我们放在这个地方到底</w:t>
      </w:r>
      <w:del w:id="1643" w:author="Administrator" w:date="2015-11-23T15:07:51Z">
        <w:r>
          <w:rPr>
            <w:rFonts w:hint="eastAsia" w:ascii="华文楷体" w:hAnsi="华文楷体" w:eastAsia="华文楷体"/>
            <w:sz w:val="28"/>
            <w:szCs w:val="28"/>
          </w:rPr>
          <w:delText>有</w:delText>
        </w:r>
      </w:del>
      <w:r>
        <w:rPr>
          <w:rFonts w:hint="eastAsia" w:ascii="华文楷体" w:hAnsi="华文楷体" w:eastAsia="华文楷体"/>
          <w:sz w:val="28"/>
          <w:szCs w:val="28"/>
        </w:rPr>
        <w:t>什么</w:t>
      </w:r>
      <w:ins w:id="1644" w:author="Administrator" w:date="2015-11-23T15:07:55Z">
        <w:r>
          <w:rPr>
            <w:rFonts w:hint="eastAsia" w:ascii="华文楷体" w:hAnsi="华文楷体" w:eastAsia="华文楷体"/>
            <w:sz w:val="28"/>
            <w:szCs w:val="28"/>
            <w:lang w:eastAsia="zh-CN"/>
          </w:rPr>
          <w:t>样</w:t>
        </w:r>
      </w:ins>
      <w:ins w:id="1645" w:author="Administrator" w:date="2015-11-23T15:07:56Z">
        <w:r>
          <w:rPr>
            <w:rFonts w:hint="eastAsia" w:ascii="华文楷体" w:hAnsi="华文楷体" w:eastAsia="华文楷体"/>
            <w:sz w:val="28"/>
            <w:szCs w:val="28"/>
            <w:lang w:eastAsia="zh-CN"/>
          </w:rPr>
          <w:t>的</w:t>
        </w:r>
      </w:ins>
      <w:r>
        <w:rPr>
          <w:rFonts w:hint="eastAsia" w:ascii="华文楷体" w:hAnsi="华文楷体" w:eastAsia="华文楷体"/>
          <w:sz w:val="28"/>
          <w:szCs w:val="28"/>
        </w:rPr>
        <w:t>意义呢？一方面，讲了内道的论典当中所讲的心识不是唯一的，除了这个之外，外道的论典“亦许”，也是这样一种承许：“识不现唯一”，也不是有一个实有的识。所以，不管在哪种情况之下，都</w:t>
      </w:r>
      <w:del w:id="1646" w:author="Administrator" w:date="2015-11-23T15:08:23Z">
        <w:r>
          <w:rPr>
            <w:rFonts w:hint="eastAsia" w:ascii="华文楷体" w:hAnsi="华文楷体" w:eastAsia="华文楷体"/>
            <w:sz w:val="28"/>
            <w:szCs w:val="28"/>
          </w:rPr>
          <w:delText>布</w:delText>
        </w:r>
      </w:del>
      <w:ins w:id="1647" w:author="Administrator" w:date="2015-11-23T15:08:23Z">
        <w:r>
          <w:rPr>
            <w:rFonts w:hint="eastAsia" w:ascii="华文楷体" w:hAnsi="华文楷体" w:eastAsia="华文楷体"/>
            <w:sz w:val="28"/>
            <w:szCs w:val="28"/>
            <w:lang w:eastAsia="zh-CN"/>
          </w:rPr>
          <w:t>不</w:t>
        </w:r>
      </w:ins>
      <w:r>
        <w:rPr>
          <w:rFonts w:hint="eastAsia" w:ascii="华文楷体" w:hAnsi="华文楷体" w:eastAsia="华文楷体"/>
          <w:sz w:val="28"/>
          <w:szCs w:val="28"/>
        </w:rPr>
        <w:t>可能有一个实</w:t>
      </w:r>
      <w:del w:id="1648" w:author="Administrator" w:date="2015-11-23T15:08:28Z">
        <w:r>
          <w:rPr>
            <w:rFonts w:hint="eastAsia" w:ascii="华文楷体" w:hAnsi="华文楷体" w:eastAsia="华文楷体"/>
            <w:sz w:val="28"/>
            <w:szCs w:val="28"/>
          </w:rPr>
          <w:delText>有</w:delText>
        </w:r>
      </w:del>
      <w:ins w:id="1649" w:author="Administrator" w:date="2015-11-23T15:08:28Z">
        <w:r>
          <w:rPr>
            <w:rFonts w:hint="eastAsia" w:ascii="华文楷体" w:hAnsi="华文楷体" w:eastAsia="华文楷体"/>
            <w:sz w:val="28"/>
            <w:szCs w:val="28"/>
            <w:lang w:eastAsia="zh-CN"/>
          </w:rPr>
          <w:t>一</w:t>
        </w:r>
      </w:ins>
      <w:r>
        <w:rPr>
          <w:rFonts w:hint="eastAsia" w:ascii="华文楷体" w:hAnsi="华文楷体" w:eastAsia="华文楷体"/>
          <w:sz w:val="28"/>
          <w:szCs w:val="28"/>
        </w:rPr>
        <w:t>的识的。不管是内道还是外道，都不存在一个实有的识。</w:t>
      </w:r>
    </w:p>
    <w:p>
      <w:pPr>
        <w:ind w:firstLine="570"/>
        <w:rPr>
          <w:del w:id="1650" w:author="Administrator" w:date="2015-11-23T15:34:50Z"/>
          <w:rFonts w:ascii="华文楷体" w:hAnsi="华文楷体" w:eastAsia="华文楷体"/>
          <w:sz w:val="28"/>
          <w:szCs w:val="28"/>
        </w:rPr>
      </w:pPr>
      <w:ins w:id="1651" w:author="Administrator" w:date="2015-11-23T15:08:45Z">
        <w:r>
          <w:rPr>
            <w:rFonts w:hint="eastAsia" w:ascii="华文楷体" w:hAnsi="华文楷体" w:eastAsia="华文楷体"/>
            <w:sz w:val="28"/>
            <w:szCs w:val="28"/>
            <w:lang w:eastAsia="zh-CN"/>
          </w:rPr>
          <w:t>从</w:t>
        </w:r>
      </w:ins>
      <w:r>
        <w:rPr>
          <w:rFonts w:hint="eastAsia" w:ascii="华文楷体" w:hAnsi="华文楷体" w:eastAsia="华文楷体"/>
          <w:sz w:val="28"/>
          <w:szCs w:val="28"/>
        </w:rPr>
        <w:t>另外一个方面</w:t>
      </w:r>
      <w:ins w:id="1652" w:author="Administrator" w:date="2015-11-23T15:08:49Z">
        <w:r>
          <w:rPr>
            <w:rFonts w:hint="eastAsia" w:ascii="华文楷体" w:hAnsi="华文楷体" w:eastAsia="华文楷体"/>
            <w:sz w:val="28"/>
            <w:szCs w:val="28"/>
            <w:lang w:eastAsia="zh-CN"/>
          </w:rPr>
          <w:t>讲</w:t>
        </w:r>
      </w:ins>
      <w:r>
        <w:rPr>
          <w:rFonts w:hint="eastAsia" w:ascii="华文楷体" w:hAnsi="华文楷体" w:eastAsia="华文楷体"/>
          <w:sz w:val="28"/>
          <w:szCs w:val="28"/>
        </w:rPr>
        <w:t>，对方既然已经直接说我们的心识不是唯一了，我们还有什么必要放在这里破呢？</w:t>
      </w:r>
      <w:ins w:id="1653" w:author="Administrator" w:date="2015-11-23T15:09:06Z">
        <w:r>
          <w:rPr>
            <w:rFonts w:hint="eastAsia" w:ascii="华文楷体" w:hAnsi="华文楷体" w:eastAsia="华文楷体"/>
            <w:sz w:val="28"/>
            <w:szCs w:val="28"/>
            <w:lang w:eastAsia="zh-CN"/>
          </w:rPr>
          <w:t>这个地方</w:t>
        </w:r>
      </w:ins>
      <w:r>
        <w:rPr>
          <w:rFonts w:hint="eastAsia" w:ascii="华文楷体" w:hAnsi="华文楷体" w:eastAsia="华文楷体"/>
          <w:sz w:val="28"/>
          <w:szCs w:val="28"/>
        </w:rPr>
        <w:t>还有另外一种可能性，什么可能性呢？就是外道的观点</w:t>
      </w:r>
      <w:ins w:id="1654" w:author="Administrator" w:date="2015-11-23T15:09:29Z">
        <w:r>
          <w:rPr>
            <w:rFonts w:hint="eastAsia" w:ascii="华文楷体" w:hAnsi="华文楷体" w:eastAsia="华文楷体"/>
            <w:sz w:val="28"/>
            <w:szCs w:val="28"/>
            <w:lang w:eastAsia="zh-CN"/>
          </w:rPr>
          <w:t>他</w:t>
        </w:r>
      </w:ins>
      <w:r>
        <w:rPr>
          <w:rFonts w:hint="eastAsia" w:ascii="华文楷体" w:hAnsi="华文楷体" w:eastAsia="华文楷体"/>
          <w:sz w:val="28"/>
          <w:szCs w:val="28"/>
        </w:rPr>
        <w:t>直接说我们的心识不是唯一的，但是在这个问题当中，他又加了其他的说法，比如说在下面这个科判当中就讲猫眼珠的自性的时候，</w:t>
      </w:r>
      <w:ins w:id="1655" w:author="Administrator" w:date="2015-11-23T15:09:51Z">
        <w:r>
          <w:rPr>
            <w:rFonts w:hint="eastAsia" w:ascii="华文楷体" w:hAnsi="华文楷体" w:eastAsia="华文楷体"/>
            <w:sz w:val="28"/>
            <w:szCs w:val="28"/>
            <w:lang w:eastAsia="zh-CN"/>
          </w:rPr>
          <w:t>在这个讲的时候</w:t>
        </w:r>
      </w:ins>
      <w:ins w:id="1656" w:author="Administrator" w:date="2015-11-23T15:09:52Z">
        <w:r>
          <w:rPr>
            <w:rFonts w:hint="eastAsia" w:ascii="华文楷体" w:hAnsi="华文楷体" w:eastAsia="华文楷体"/>
            <w:sz w:val="28"/>
            <w:szCs w:val="28"/>
            <w:lang w:eastAsia="zh-CN"/>
          </w:rPr>
          <w:t>，</w:t>
        </w:r>
      </w:ins>
      <w:r>
        <w:rPr>
          <w:rFonts w:hint="eastAsia" w:ascii="华文楷体" w:hAnsi="华文楷体" w:eastAsia="华文楷体"/>
          <w:sz w:val="28"/>
          <w:szCs w:val="28"/>
        </w:rPr>
        <w:t>外道的</w:t>
      </w:r>
      <w:ins w:id="1657" w:author="Administrator" w:date="2015-11-23T15:09:57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观点或者有的时候前面我提到的</w:t>
      </w:r>
      <w:ins w:id="1658" w:author="Administrator" w:date="2015-11-23T15:10:0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观点，讲相识各一的时候、一相一识的时候，</w:t>
      </w:r>
      <w:ins w:id="1659" w:author="Administrator" w:date="2015-11-23T15:10:26Z">
        <w:r>
          <w:rPr>
            <w:rFonts w:hint="eastAsia" w:ascii="华文楷体" w:hAnsi="华文楷体" w:eastAsia="华文楷体"/>
            <w:sz w:val="28"/>
            <w:szCs w:val="28"/>
            <w:lang w:eastAsia="zh-CN"/>
          </w:rPr>
          <w:t>像这样的话</w:t>
        </w:r>
      </w:ins>
      <w:r>
        <w:rPr>
          <w:rFonts w:hint="eastAsia" w:ascii="华文楷体" w:hAnsi="华文楷体" w:eastAsia="华文楷体"/>
          <w:sz w:val="28"/>
          <w:szCs w:val="28"/>
        </w:rPr>
        <w:t>都会出现这种观点。明明有很多</w:t>
      </w:r>
      <w:ins w:id="1660" w:author="Administrator" w:date="2015-11-23T15:10:43Z">
        <w:r>
          <w:rPr>
            <w:rFonts w:hint="eastAsia" w:ascii="华文楷体" w:hAnsi="华文楷体" w:eastAsia="华文楷体"/>
            <w:sz w:val="28"/>
            <w:szCs w:val="28"/>
            <w:lang w:eastAsia="zh-CN"/>
          </w:rPr>
          <w:t>很</w:t>
        </w:r>
      </w:ins>
      <w:r>
        <w:rPr>
          <w:rFonts w:hint="eastAsia" w:ascii="华文楷体" w:hAnsi="华文楷体" w:eastAsia="华文楷体"/>
          <w:sz w:val="28"/>
          <w:szCs w:val="28"/>
        </w:rPr>
        <w:t>多法，明明存在各种各样的法，他就说各种各样的法是一个统一的法，这安立一个“一”。所以，外境本来是各种各样的</w:t>
      </w:r>
      <w:ins w:id="1661" w:author="Administrator" w:date="2015-11-23T15:11:02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显现，他又说各种各样的显现统一起来的时候就是一了。所以，我们也可以这样理解，不排除这种可能性，就是外道虽然说识不现唯一，为什么呢？因为“具功德等，实等所缘故”，虽然好像讲没有心识是各种各样的，但是因为他可以把外在各种各样的法通过自己的分别心归纳为一个“一”。</w:t>
      </w:r>
      <w:ins w:id="1662" w:author="Administrator" w:date="2015-11-23T15:11:37Z">
        <w:r>
          <w:rPr>
            <w:rFonts w:hint="eastAsia" w:ascii="华文楷体" w:hAnsi="华文楷体" w:eastAsia="华文楷体"/>
            <w:sz w:val="28"/>
            <w:szCs w:val="28"/>
            <w:lang w:eastAsia="zh-CN"/>
          </w:rPr>
          <w:t>他这个</w:t>
        </w:r>
      </w:ins>
      <w:ins w:id="1663" w:author="Administrator" w:date="2015-11-23T15:11:39Z">
        <w:r>
          <w:rPr>
            <w:rFonts w:hint="eastAsia" w:ascii="华文楷体" w:hAnsi="华文楷体" w:eastAsia="华文楷体"/>
            <w:sz w:val="28"/>
            <w:szCs w:val="28"/>
            <w:lang w:eastAsia="zh-CN"/>
          </w:rPr>
          <w:t>就是</w:t>
        </w:r>
      </w:ins>
      <w:ins w:id="1664" w:author="Administrator" w:date="2015-11-23T15:11:41Z">
        <w:r>
          <w:rPr>
            <w:rFonts w:hint="eastAsia" w:ascii="华文楷体" w:hAnsi="华文楷体" w:eastAsia="华文楷体"/>
            <w:sz w:val="28"/>
            <w:szCs w:val="28"/>
            <w:lang w:eastAsia="zh-CN"/>
          </w:rPr>
          <w:t>一个</w:t>
        </w:r>
      </w:ins>
      <w:ins w:id="1665" w:author="Administrator" w:date="2015-11-23T15:11:48Z">
        <w:r>
          <w:rPr>
            <w:rFonts w:hint="eastAsia" w:ascii="华文楷体" w:hAnsi="华文楷体" w:eastAsia="华文楷体"/>
            <w:sz w:val="28"/>
            <w:szCs w:val="28"/>
            <w:lang w:eastAsia="zh-CN"/>
          </w:rPr>
          <w:t>“</w:t>
        </w:r>
      </w:ins>
      <w:ins w:id="1666" w:author="Administrator" w:date="2015-11-23T15:11:42Z">
        <w:r>
          <w:rPr>
            <w:rFonts w:hint="eastAsia" w:ascii="华文楷体" w:hAnsi="华文楷体" w:eastAsia="华文楷体"/>
            <w:sz w:val="28"/>
            <w:szCs w:val="28"/>
            <w:lang w:eastAsia="zh-CN"/>
          </w:rPr>
          <w:t>一</w:t>
        </w:r>
      </w:ins>
      <w:ins w:id="1667" w:author="Administrator" w:date="2015-11-23T15:11:44Z">
        <w:r>
          <w:rPr>
            <w:rFonts w:hint="eastAsia" w:ascii="华文楷体" w:hAnsi="华文楷体" w:eastAsia="华文楷体"/>
            <w:sz w:val="28"/>
            <w:szCs w:val="28"/>
            <w:lang w:eastAsia="zh-CN"/>
          </w:rPr>
          <w:t>”</w:t>
        </w:r>
      </w:ins>
      <w:ins w:id="1668" w:author="Administrator" w:date="2015-11-23T15:11:51Z">
        <w:r>
          <w:rPr>
            <w:rFonts w:hint="eastAsia" w:ascii="华文楷体" w:hAnsi="华文楷体" w:eastAsia="华文楷体"/>
            <w:sz w:val="28"/>
            <w:szCs w:val="28"/>
            <w:lang w:eastAsia="zh-CN"/>
          </w:rPr>
          <w:t>，</w:t>
        </w:r>
      </w:ins>
      <w:r>
        <w:rPr>
          <w:rFonts w:hint="eastAsia" w:ascii="华文楷体" w:hAnsi="华文楷体" w:eastAsia="华文楷体"/>
          <w:sz w:val="28"/>
          <w:szCs w:val="28"/>
        </w:rPr>
        <w:t>虽然存在很多差别法，但是这个就是一个“一”。如果外面的相可以这样归纳成一个“一”的话，那么“识不现唯一”为什么就不能这样归摄呢？下面第二个科判当中，这个意思比较明显，但是在这个</w:t>
      </w:r>
      <w:del w:id="1669" w:author="Administrator" w:date="2015-11-23T15:12:20Z">
        <w:r>
          <w:rPr>
            <w:rFonts w:hint="eastAsia" w:ascii="华文楷体" w:hAnsi="华文楷体" w:eastAsia="华文楷体"/>
            <w:sz w:val="28"/>
            <w:szCs w:val="28"/>
          </w:rPr>
          <w:delText>可</w:delText>
        </w:r>
      </w:del>
      <w:ins w:id="1670" w:author="Administrator" w:date="2015-11-23T15:12:20Z">
        <w:r>
          <w:rPr>
            <w:rFonts w:hint="eastAsia" w:ascii="华文楷体" w:hAnsi="华文楷体" w:eastAsia="华文楷体"/>
            <w:sz w:val="28"/>
            <w:szCs w:val="28"/>
            <w:lang w:eastAsia="zh-CN"/>
          </w:rPr>
          <w:t>课</w:t>
        </w:r>
      </w:ins>
      <w:r>
        <w:rPr>
          <w:rFonts w:hint="eastAsia" w:ascii="华文楷体" w:hAnsi="华文楷体" w:eastAsia="华文楷体"/>
          <w:sz w:val="28"/>
          <w:szCs w:val="28"/>
        </w:rPr>
        <w:t>判“总说破明智派”当中不是特别明显，这个情况是可能出现的。可能是从这个方面来讲。所以，如果是这样，我们就可以总说破明智派</w:t>
      </w:r>
      <w:ins w:id="1671" w:author="Administrator" w:date="2015-11-23T15:34:53Z">
        <w:r>
          <w:rPr>
            <w:rFonts w:hint="eastAsia" w:ascii="华文楷体" w:hAnsi="华文楷体" w:eastAsia="华文楷体"/>
            <w:sz w:val="28"/>
            <w:szCs w:val="28"/>
            <w:lang w:eastAsia="zh-CN"/>
          </w:rPr>
          <w:t>，</w:t>
        </w:r>
      </w:ins>
      <w:del w:id="1672" w:author="Administrator" w:date="2015-11-23T15:34:50Z">
        <w:r>
          <w:rPr>
            <w:rFonts w:hint="eastAsia" w:ascii="华文楷体" w:hAnsi="华文楷体" w:eastAsia="华文楷体"/>
            <w:sz w:val="28"/>
            <w:szCs w:val="28"/>
          </w:rPr>
          <w:delText>【50:00】</w:delText>
        </w:r>
      </w:del>
    </w:p>
    <w:p>
      <w:pPr>
        <w:ind w:firstLine="570"/>
        <w:rPr>
          <w:del w:id="1673" w:author="Administrator" w:date="2015-11-23T15:34:50Z"/>
          <w:rFonts w:ascii="华文楷体" w:hAnsi="华文楷体" w:eastAsia="华文楷体"/>
          <w:sz w:val="28"/>
          <w:szCs w:val="28"/>
        </w:rPr>
      </w:pPr>
      <w:del w:id="1674" w:author="Administrator" w:date="2015-11-23T15:34:50Z">
        <w:r>
          <w:rPr>
            <w:rFonts w:hint="eastAsia" w:ascii="华文楷体" w:hAnsi="华文楷体" w:eastAsia="华文楷体"/>
            <w:sz w:val="28"/>
            <w:szCs w:val="28"/>
          </w:rPr>
          <w:delText>《中观庄严论释》  第052课  第50-62分钟  圆慧</w:delText>
        </w:r>
      </w:del>
    </w:p>
    <w:p>
      <w:pPr>
        <w:ind w:firstLine="570"/>
        <w:rPr>
          <w:ins w:id="1675" w:author="Administrator" w:date="2015-11-23T15:36:35Z"/>
          <w:rFonts w:hint="eastAsia" w:ascii="华文楷体" w:hAnsi="华文楷体" w:eastAsia="华文楷体"/>
          <w:sz w:val="28"/>
          <w:szCs w:val="28"/>
        </w:rPr>
      </w:pPr>
      <w:del w:id="1676" w:author="Administrator" w:date="2015-11-23T15:34:50Z">
        <w:r>
          <w:rPr>
            <w:rFonts w:hint="eastAsia" w:ascii="华文楷体" w:hAnsi="华文楷体" w:eastAsia="华文楷体"/>
            <w:sz w:val="28"/>
            <w:szCs w:val="28"/>
          </w:rPr>
          <w:delText>（49:50）</w:delText>
        </w:r>
      </w:del>
      <w:r>
        <w:rPr>
          <w:rFonts w:hint="eastAsia" w:ascii="华文楷体" w:hAnsi="华文楷体" w:eastAsia="华文楷体"/>
          <w:sz w:val="28"/>
          <w:szCs w:val="28"/>
        </w:rPr>
        <w:t>如果你是这样，通过这样的方式的话，前面我们在破相识各一的时候呢、一相一识的时候，也是针对对方的观点，就是说，这个明明花色上面，花</w:t>
      </w:r>
      <w:del w:id="1677" w:author="Administrator" w:date="2015-11-23T15:35:09Z">
        <w:r>
          <w:rPr>
            <w:rFonts w:hint="eastAsia" w:ascii="华文楷体" w:hAnsi="华文楷体" w:eastAsia="华文楷体"/>
            <w:sz w:val="28"/>
            <w:szCs w:val="28"/>
          </w:rPr>
          <w:delText>色</w:delText>
        </w:r>
      </w:del>
      <w:ins w:id="1678" w:author="Administrator" w:date="2015-11-23T15:35:09Z">
        <w:r>
          <w:rPr>
            <w:rFonts w:hint="eastAsia" w:ascii="华文楷体" w:hAnsi="华文楷体" w:eastAsia="华文楷体"/>
            <w:sz w:val="28"/>
            <w:szCs w:val="28"/>
            <w:lang w:eastAsia="zh-CN"/>
          </w:rPr>
          <w:t>布</w:t>
        </w:r>
      </w:ins>
      <w:r>
        <w:rPr>
          <w:rFonts w:hint="eastAsia" w:ascii="华文楷体" w:hAnsi="华文楷体" w:eastAsia="华文楷体"/>
          <w:sz w:val="28"/>
          <w:szCs w:val="28"/>
        </w:rPr>
        <w:t>上面具备各种各样的这种白、黄等，但这个就是个“一”，我们就把这个问题肯定是个“一”，把这个前面把这个问题就破掉了。所以说，这个方面就是讲下来的候呢，在宣讲明智派的时候，如果你是这样存在的话，</w:t>
      </w:r>
      <w:del w:id="1679" w:author="Administrator" w:date="2015-11-23T15:35:30Z">
        <w:r>
          <w:rPr>
            <w:rFonts w:hint="eastAsia" w:ascii="华文楷体" w:hAnsi="华文楷体" w:eastAsia="华文楷体"/>
            <w:sz w:val="28"/>
            <w:szCs w:val="28"/>
          </w:rPr>
          <w:delText>就</w:delText>
        </w:r>
      </w:del>
      <w:ins w:id="1680" w:author="Administrator" w:date="2015-11-23T15:35:30Z">
        <w:r>
          <w:rPr>
            <w:rFonts w:hint="eastAsia" w:ascii="华文楷体" w:hAnsi="华文楷体" w:eastAsia="华文楷体"/>
            <w:sz w:val="28"/>
            <w:szCs w:val="28"/>
            <w:lang w:eastAsia="zh-CN"/>
          </w:rPr>
          <w:t>也</w:t>
        </w:r>
      </w:ins>
      <w:r>
        <w:rPr>
          <w:rFonts w:hint="eastAsia" w:ascii="华文楷体" w:hAnsi="华文楷体" w:eastAsia="华文楷体"/>
          <w:sz w:val="28"/>
          <w:szCs w:val="28"/>
        </w:rPr>
        <w:t>是</w:t>
      </w:r>
      <w:del w:id="1681" w:author="Administrator" w:date="2015-11-23T15:35:36Z">
        <w:r>
          <w:rPr>
            <w:rFonts w:hint="eastAsia" w:ascii="华文楷体" w:hAnsi="华文楷体" w:eastAsia="华文楷体"/>
            <w:sz w:val="28"/>
            <w:szCs w:val="28"/>
          </w:rPr>
          <w:delText>必</w:delText>
        </w:r>
      </w:del>
      <w:ins w:id="1682" w:author="Administrator" w:date="2015-11-23T15:35:36Z">
        <w:r>
          <w:rPr>
            <w:rFonts w:hint="eastAsia" w:ascii="华文楷体" w:hAnsi="华文楷体" w:eastAsia="华文楷体"/>
            <w:sz w:val="28"/>
            <w:szCs w:val="28"/>
            <w:lang w:eastAsia="zh-CN"/>
          </w:rPr>
          <w:t>立</w:t>
        </w:r>
      </w:ins>
      <w:r>
        <w:rPr>
          <w:rFonts w:hint="eastAsia" w:ascii="华文楷体" w:hAnsi="华文楷体" w:eastAsia="华文楷体"/>
          <w:sz w:val="28"/>
          <w:szCs w:val="28"/>
        </w:rPr>
        <w:t>破，也是这个方面实际上也不存在。不管你是哪种形式的“一”，你好像你自己字面上承许说：“我的心识不是唯一的，这个外境是花花绿绿的。”但是它由于</w:t>
      </w:r>
      <w:del w:id="1683" w:author="Administrator" w:date="2015-11-23T15:35:55Z">
        <w:r>
          <w:rPr>
            <w:rFonts w:hint="eastAsia" w:ascii="华文楷体" w:hAnsi="华文楷体" w:eastAsia="华文楷体"/>
            <w:sz w:val="28"/>
            <w:szCs w:val="28"/>
          </w:rPr>
          <w:delText>##（50:22）</w:delText>
        </w:r>
      </w:del>
      <w:ins w:id="1684" w:author="Administrator" w:date="2015-11-23T15:35:55Z">
        <w:r>
          <w:rPr>
            <w:rFonts w:hint="eastAsia" w:ascii="华文楷体" w:hAnsi="华文楷体" w:eastAsia="华文楷体"/>
            <w:sz w:val="28"/>
            <w:szCs w:val="28"/>
            <w:lang w:eastAsia="zh-CN"/>
          </w:rPr>
          <w:t>语气</w:t>
        </w:r>
      </w:ins>
      <w:ins w:id="1685" w:author="Administrator" w:date="2015-11-23T15:36:00Z">
        <w:r>
          <w:rPr>
            <w:rFonts w:hint="eastAsia" w:ascii="华文楷体" w:hAnsi="华文楷体" w:eastAsia="华文楷体"/>
            <w:sz w:val="28"/>
            <w:szCs w:val="28"/>
            <w:lang w:eastAsia="zh-CN"/>
          </w:rPr>
          <w:t>一转</w:t>
        </w:r>
      </w:ins>
      <w:r>
        <w:rPr>
          <w:rFonts w:hint="eastAsia" w:ascii="华文楷体" w:hAnsi="华文楷体" w:eastAsia="华文楷体"/>
          <w:sz w:val="28"/>
          <w:szCs w:val="28"/>
        </w:rPr>
        <w:t>，但是呢，他可以</w:t>
      </w:r>
      <w:del w:id="1686" w:author="Administrator" w:date="2015-11-23T15:36:17Z">
        <w:r>
          <w:rPr>
            <w:rFonts w:hint="eastAsia" w:ascii="华文楷体" w:hAnsi="华文楷体" w:eastAsia="华文楷体"/>
            <w:sz w:val="28"/>
            <w:szCs w:val="28"/>
          </w:rPr>
          <w:delText>规</w:delText>
        </w:r>
      </w:del>
      <w:ins w:id="1687" w:author="Administrator" w:date="2015-11-23T15:36:17Z">
        <w:r>
          <w:rPr>
            <w:rFonts w:hint="eastAsia" w:ascii="华文楷体" w:hAnsi="华文楷体" w:eastAsia="华文楷体"/>
            <w:sz w:val="28"/>
            <w:szCs w:val="28"/>
            <w:lang w:eastAsia="zh-CN"/>
          </w:rPr>
          <w:t>归</w:t>
        </w:r>
      </w:ins>
      <w:r>
        <w:rPr>
          <w:rFonts w:hint="eastAsia" w:ascii="华文楷体" w:hAnsi="华文楷体" w:eastAsia="华文楷体"/>
          <w:sz w:val="28"/>
          <w:szCs w:val="28"/>
        </w:rPr>
        <w:t>摄成“一”，这种“一”，这种实一，实际上也是不可能存在的，也没有。</w:t>
      </w:r>
    </w:p>
    <w:p>
      <w:pPr>
        <w:ind w:firstLine="570"/>
        <w:rPr>
          <w:ins w:id="1688" w:author="Administrator" w:date="2015-11-23T15:36:38Z"/>
          <w:rFonts w:hint="eastAsia" w:ascii="黑体" w:hAnsi="黑体" w:eastAsia="黑体" w:cs="黑体"/>
          <w:b/>
          <w:bCs/>
          <w:sz w:val="28"/>
          <w:szCs w:val="28"/>
          <w:rPrChange w:id="1689" w:author="Administrator" w:date="2015-11-23T15:36:58Z">
            <w:rPr>
              <w:ins w:id="1690" w:author="Administrator" w:date="2015-11-23T15:36:38Z"/>
              <w:rFonts w:hint="eastAsia" w:ascii="华文楷体" w:hAnsi="华文楷体" w:eastAsia="华文楷体"/>
              <w:sz w:val="28"/>
              <w:szCs w:val="28"/>
            </w:rPr>
          </w:rPrChange>
        </w:rPr>
      </w:pPr>
      <w:r>
        <w:rPr>
          <w:rFonts w:hint="eastAsia" w:ascii="华文楷体" w:hAnsi="华文楷体" w:eastAsia="华文楷体"/>
          <w:sz w:val="28"/>
          <w:szCs w:val="28"/>
        </w:rPr>
        <w:t xml:space="preserve">【 </w:t>
      </w:r>
      <w:r>
        <w:rPr>
          <w:rFonts w:hint="eastAsia" w:ascii="黑体" w:hAnsi="黑体" w:eastAsia="黑体" w:cs="黑体"/>
          <w:b/>
          <w:bCs/>
          <w:sz w:val="28"/>
          <w:szCs w:val="28"/>
          <w:rPrChange w:id="1691" w:author="Administrator" w:date="2015-11-23T15:36:58Z">
            <w:rPr>
              <w:rFonts w:hint="eastAsia" w:ascii="华文楷体" w:hAnsi="华文楷体" w:eastAsia="华文楷体"/>
              <w:sz w:val="28"/>
              <w:szCs w:val="28"/>
            </w:rPr>
          </w:rPrChange>
        </w:rPr>
        <w:t>置身于佛教之外，随行食米派、淡黄派等，称之为外宗和外道。】</w:t>
      </w:r>
    </w:p>
    <w:p>
      <w:pPr>
        <w:ind w:firstLine="570"/>
        <w:rPr>
          <w:ins w:id="1692" w:author="Administrator" w:date="2015-11-23T15:37:38Z"/>
          <w:rFonts w:hint="eastAsia" w:ascii="华文楷体" w:hAnsi="华文楷体" w:eastAsia="华文楷体"/>
          <w:sz w:val="28"/>
          <w:szCs w:val="28"/>
        </w:rPr>
      </w:pPr>
      <w:r>
        <w:rPr>
          <w:rFonts w:hint="eastAsia" w:ascii="华文楷体" w:hAnsi="华文楷体" w:eastAsia="华文楷体"/>
          <w:sz w:val="28"/>
          <w:szCs w:val="28"/>
        </w:rPr>
        <w:t>那么就是说这个一方面来讲的时候呢，共称的外道是置身于佛教之外的宗派，这个方面就称之为外宗或者外道。比如说呢这个方面举个例子，食米派、淡黄派，这个方面就是说是不皈依佛法的，不修行佛教的，这样一种见修的，这方面都称之为外宗或者是外道，是这样的。</w:t>
      </w:r>
    </w:p>
    <w:p>
      <w:pPr>
        <w:ind w:firstLine="570"/>
        <w:rPr>
          <w:ins w:id="1693" w:author="Administrator" w:date="2015-11-23T15:37:40Z"/>
          <w:rFonts w:hint="eastAsia" w:ascii="黑体" w:hAnsi="黑体" w:eastAsia="黑体" w:cs="黑体"/>
          <w:b/>
          <w:bCs/>
          <w:sz w:val="28"/>
          <w:szCs w:val="28"/>
          <w:rPrChange w:id="1694" w:author="Administrator" w:date="2015-11-23T15:37:46Z">
            <w:rPr>
              <w:ins w:id="1695" w:author="Administrator" w:date="2015-11-23T15:37:40Z"/>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b/>
          <w:bCs/>
          <w:sz w:val="28"/>
          <w:szCs w:val="28"/>
          <w:rPrChange w:id="1696" w:author="Administrator" w:date="2015-11-23T15:37:46Z">
            <w:rPr>
              <w:rFonts w:hint="eastAsia" w:ascii="华文楷体" w:hAnsi="华文楷体" w:eastAsia="华文楷体"/>
              <w:sz w:val="28"/>
              <w:szCs w:val="28"/>
            </w:rPr>
          </w:rPrChange>
        </w:rPr>
        <w:t>由于人们的颠倒妄念无边无际，宗派的劣见也是林林总总。但通常而言，决不会超出常断的范围。】</w:t>
      </w:r>
    </w:p>
    <w:p>
      <w:pPr>
        <w:ind w:firstLine="570"/>
        <w:rPr>
          <w:ins w:id="1697" w:author="Administrator" w:date="2015-11-23T15:40:34Z"/>
          <w:rFonts w:hint="eastAsia" w:ascii="华文楷体" w:hAnsi="华文楷体" w:eastAsia="华文楷体"/>
          <w:sz w:val="28"/>
          <w:szCs w:val="28"/>
        </w:rPr>
      </w:pPr>
      <w:r>
        <w:rPr>
          <w:rFonts w:hint="eastAsia" w:ascii="华文楷体" w:hAnsi="华文楷体" w:eastAsia="华文楷体"/>
          <w:sz w:val="28"/>
          <w:szCs w:val="28"/>
        </w:rPr>
        <w:t>那么就是说，就是因为人们的颠倒妄念是无边无际的，他只要有</w:t>
      </w:r>
      <w:ins w:id="1698" w:author="Administrator" w:date="2015-11-23T15:37:56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分别念，他就要去这个想。有的时候这个宗派，它只是就是解释这个宇宙是怎么回事？这个人生是怎么回事？像这个现象是怎么回事？像这样的话，他就想了，通过自己的分别念去想，应该这样解释、那样解释合理。像这样的话，就出现了这样那样的、很多</w:t>
      </w:r>
      <w:del w:id="1699" w:author="Administrator" w:date="2015-11-23T15:38:31Z">
        <w:r>
          <w:rPr>
            <w:rFonts w:hint="eastAsia" w:ascii="华文楷体" w:hAnsi="华文楷体" w:eastAsia="华文楷体"/>
            <w:sz w:val="28"/>
            <w:szCs w:val="28"/>
          </w:rPr>
          <w:delText>不同</w:delText>
        </w:r>
      </w:del>
      <w:ins w:id="1700" w:author="Administrator" w:date="2015-11-23T15:38:31Z">
        <w:r>
          <w:rPr>
            <w:rFonts w:hint="eastAsia" w:ascii="华文楷体" w:hAnsi="华文楷体" w:eastAsia="华文楷体"/>
            <w:sz w:val="28"/>
            <w:szCs w:val="28"/>
            <w:lang w:eastAsia="zh-CN"/>
          </w:rPr>
          <w:t>很多</w:t>
        </w:r>
      </w:ins>
      <w:r>
        <w:rPr>
          <w:rFonts w:hint="eastAsia" w:ascii="华文楷体" w:hAnsi="华文楷体" w:eastAsia="华文楷体"/>
          <w:sz w:val="28"/>
          <w:szCs w:val="28"/>
        </w:rPr>
        <w:t>的宗派，出现了很多的宗派。所以有些宗派呢，是通过这个现证实相之后呢安立的。像这样的话，就是说劣道很多方面不是通过现证来安立的。有些方面呢，有些宗派呢，是通过某种禅定，他达到某种、修持某种禅定，得到了某种神通，他通过他的有限的这样一种智慧力来解释这个现象，所以说像这样的就是说是稍微有一点靠谱的，稍微有一点靠谱的，这样的，但是它不全面、有偏颇，他是通过有限的能力、有限的神通、有限的智慧力来安立宗派的，这个有些外道是这样的。有些是纯粹是胡言、胡说八道的，这样一来就完全是凭借自己分别念来安立的，这个也是有的，也是类似这样的。所以说，大</w:t>
      </w:r>
      <w:del w:id="1701" w:author="Administrator" w:date="2015-11-23T15:39:38Z">
        <w:r>
          <w:rPr>
            <w:rFonts w:hint="eastAsia" w:ascii="华文楷体" w:hAnsi="华文楷体" w:eastAsia="华文楷体"/>
            <w:sz w:val="28"/>
            <w:szCs w:val="28"/>
          </w:rPr>
          <w:delText>德##（52:16）</w:delText>
        </w:r>
      </w:del>
      <w:ins w:id="1702" w:author="Administrator" w:date="2015-11-23T15:39:38Z">
        <w:r>
          <w:rPr>
            <w:rFonts w:hint="eastAsia" w:ascii="华文楷体" w:hAnsi="华文楷体" w:eastAsia="华文楷体"/>
            <w:sz w:val="28"/>
            <w:szCs w:val="28"/>
            <w:lang w:eastAsia="zh-CN"/>
          </w:rPr>
          <w:t>的</w:t>
        </w:r>
      </w:ins>
      <w:ins w:id="1703" w:author="Administrator" w:date="2015-11-23T15:39:44Z">
        <w:r>
          <w:rPr>
            <w:rFonts w:hint="eastAsia" w:ascii="华文楷体" w:hAnsi="华文楷体" w:eastAsia="华文楷体"/>
            <w:sz w:val="28"/>
            <w:szCs w:val="28"/>
            <w:lang w:eastAsia="zh-CN"/>
          </w:rPr>
          <w:t>具体</w:t>
        </w:r>
      </w:ins>
      <w:ins w:id="1704" w:author="Administrator" w:date="2015-11-23T15:39:48Z">
        <w:r>
          <w:rPr>
            <w:rFonts w:hint="eastAsia" w:ascii="华文楷体" w:hAnsi="华文楷体" w:eastAsia="华文楷体"/>
            <w:sz w:val="28"/>
            <w:szCs w:val="28"/>
            <w:lang w:eastAsia="zh-CN"/>
          </w:rPr>
          <w:t>分为三类</w:t>
        </w:r>
      </w:ins>
      <w:r>
        <w:rPr>
          <w:rFonts w:hint="eastAsia" w:ascii="华文楷体" w:hAnsi="华文楷体" w:eastAsia="华文楷体"/>
          <w:sz w:val="28"/>
          <w:szCs w:val="28"/>
        </w:rPr>
        <w:t>，是因为就说像这样讲的时候，对于外道来讲，对于这些一般的宗派来讲的话，人类的颠倒妄念</w:t>
      </w:r>
      <w:del w:id="1705" w:author="Administrator" w:date="2015-11-23T15:40:06Z">
        <w:r>
          <w:rPr>
            <w:rFonts w:hint="eastAsia" w:ascii="华文楷体" w:hAnsi="华文楷体" w:eastAsia="华文楷体"/>
            <w:sz w:val="28"/>
            <w:szCs w:val="28"/>
          </w:rPr>
          <w:delText>一定</w:delText>
        </w:r>
      </w:del>
      <w:ins w:id="1706" w:author="Administrator" w:date="2015-11-23T15:40:06Z">
        <w:r>
          <w:rPr>
            <w:rFonts w:hint="eastAsia" w:ascii="华文楷体" w:hAnsi="华文楷体" w:eastAsia="华文楷体"/>
            <w:sz w:val="28"/>
            <w:szCs w:val="28"/>
            <w:lang w:eastAsia="zh-CN"/>
          </w:rPr>
          <w:t>无边无际</w:t>
        </w:r>
      </w:ins>
      <w:r>
        <w:rPr>
          <w:rFonts w:hint="eastAsia" w:ascii="华文楷体" w:hAnsi="华文楷体" w:eastAsia="华文楷体"/>
          <w:sz w:val="28"/>
          <w:szCs w:val="28"/>
        </w:rPr>
        <w:t>极不符合实际情况。所以说，宗派的劣见是林林总总，但是通常来讲的话，绝对是包括在常断当中，不会超出常断的范围，要不就是常，要不就是断。</w:t>
      </w:r>
    </w:p>
    <w:p>
      <w:pPr>
        <w:ind w:firstLine="570"/>
        <w:rPr>
          <w:ins w:id="1707" w:author="Administrator" w:date="2015-11-23T15:40:46Z"/>
          <w:rFonts w:hint="eastAsia" w:ascii="黑体" w:hAnsi="黑体" w:eastAsia="黑体" w:cs="黑体"/>
          <w:b/>
          <w:bCs/>
          <w:sz w:val="28"/>
          <w:szCs w:val="28"/>
          <w:rPrChange w:id="1708" w:author="Administrator" w:date="2015-11-23T15:40:52Z">
            <w:rPr>
              <w:ins w:id="1709" w:author="Administrator" w:date="2015-11-23T15:40:46Z"/>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b/>
          <w:bCs/>
          <w:sz w:val="28"/>
          <w:szCs w:val="28"/>
          <w:rPrChange w:id="1710" w:author="Administrator" w:date="2015-11-23T15:40:52Z">
            <w:rPr>
              <w:rFonts w:hint="eastAsia" w:ascii="华文楷体" w:hAnsi="华文楷体" w:eastAsia="华文楷体"/>
              <w:sz w:val="28"/>
              <w:szCs w:val="28"/>
            </w:rPr>
          </w:rPrChange>
        </w:rPr>
        <w:t>而其中常派用五花八门的多种类别，因此见解共有三百六十、六十二，十一门类等。分门别类虽然多之又多，但概括起来可以归属在论议五派之中。】</w:t>
      </w:r>
    </w:p>
    <w:p>
      <w:pPr>
        <w:ind w:firstLine="570"/>
        <w:rPr>
          <w:ins w:id="1711" w:author="Administrator" w:date="2015-11-23T15:47:24Z"/>
          <w:rFonts w:hint="eastAsia" w:ascii="华文楷体" w:hAnsi="华文楷体" w:eastAsia="华文楷体"/>
          <w:sz w:val="28"/>
          <w:szCs w:val="28"/>
        </w:rPr>
      </w:pPr>
      <w:r>
        <w:rPr>
          <w:rFonts w:hint="eastAsia" w:ascii="华文楷体" w:hAnsi="华文楷体" w:eastAsia="华文楷体"/>
          <w:sz w:val="28"/>
          <w:szCs w:val="28"/>
        </w:rPr>
        <w:t>那么就是说是，在这个安立了这个其中呢，就外道当中常派也是五花八门。常派一般来讲都是还是承许解脱，有时候还是对于取舍的因果来讲，多多少少都有一些。但断派的话，就不</w:t>
      </w:r>
      <w:del w:id="1712" w:author="Administrator" w:date="2015-11-23T15:44:58Z">
        <w:r>
          <w:rPr>
            <w:rFonts w:hint="eastAsia" w:ascii="华文楷体" w:hAnsi="华文楷体" w:eastAsia="华文楷体"/>
            <w:sz w:val="28"/>
            <w:szCs w:val="28"/>
          </w:rPr>
          <w:delText>追求</w:delText>
        </w:r>
      </w:del>
      <w:ins w:id="1713" w:author="Administrator" w:date="2015-11-23T15:44:58Z">
        <w:r>
          <w:rPr>
            <w:rFonts w:hint="eastAsia" w:ascii="华文楷体" w:hAnsi="华文楷体" w:eastAsia="华文楷体"/>
            <w:sz w:val="28"/>
            <w:szCs w:val="28"/>
            <w:lang w:eastAsia="zh-CN"/>
          </w:rPr>
          <w:t>直接</w:t>
        </w:r>
      </w:ins>
      <w:r>
        <w:rPr>
          <w:rFonts w:hint="eastAsia" w:ascii="华文楷体" w:hAnsi="华文楷体" w:eastAsia="华文楷体"/>
          <w:sz w:val="28"/>
          <w:szCs w:val="28"/>
        </w:rPr>
        <w:t>解脱了。所以说常派这方面，是在追求解脱的常派当中非常多，尤其是以前的印度啊，它就是说是就说是，承认通过修苦行啊，通过修习这样一种法，得解脱的这样一种常派非常多的。他也是五花八门的很多很多。因此呢，见解这个见解就说是总共来讲，常和断的见解总共有三百六十种，外道啊、六十二种外道啊，十一门类啊等等。像这样的话，分了这个非常多的外道。这个方面就是在这个笔记当中也是有介绍。比如说，在介绍三百六十种外道的时候呢，它是以一百二十种本师，这个方面就是说是，过去、现在、未来都存在，就是说成立三品三百六十。这样一种分法是无垢光尊者的《如意宝藏论》当中这样这个安立的，《如意宝藏论》和《宗派宝藏论》当中讲得比较广，尤其是《如意宝藏论》比较广，《宗派宝藏论》辨析。像这样的话，就是十二种门类都有非常详细的分别。所以以前上师也讲过，好像在学、以前他们在学《如意宝藏论》的时候呢，几天、十几天、一个月都在学外道，这个是算学外道学内道啊这是？看作是如意宝、大圆满这些的。但是呢，这个方面讲的时候讲的非常详细，把这个外道的各种观点，介绍的非常详细，所以好像是很多天都在学这个外道的观点。但实际上是为了破斥外道的，为了就是说是让我们的心不落</w:t>
      </w:r>
      <w:del w:id="1714" w:author="Administrator" w:date="2015-11-23T15:46:32Z">
        <w:r>
          <w:rPr>
            <w:rFonts w:hint="eastAsia" w:ascii="华文楷体" w:hAnsi="华文楷体" w:eastAsia="华文楷体"/>
            <w:sz w:val="28"/>
            <w:szCs w:val="28"/>
          </w:rPr>
          <w:delText>于</w:delText>
        </w:r>
      </w:del>
      <w:ins w:id="1715" w:author="Administrator" w:date="2015-11-23T15:46:32Z">
        <w:r>
          <w:rPr>
            <w:rFonts w:hint="eastAsia" w:ascii="华文楷体" w:hAnsi="华文楷体" w:eastAsia="华文楷体"/>
            <w:sz w:val="28"/>
            <w:szCs w:val="28"/>
            <w:lang w:eastAsia="zh-CN"/>
          </w:rPr>
          <w:t>入</w:t>
        </w:r>
      </w:ins>
      <w:r>
        <w:rPr>
          <w:rFonts w:hint="eastAsia" w:ascii="华文楷体" w:hAnsi="华文楷体" w:eastAsia="华文楷体"/>
          <w:sz w:val="28"/>
          <w:szCs w:val="28"/>
        </w:rPr>
        <w:t>歧途。所以，我们必须把各种各样外道的这个观点，都必须要搞清楚。像这样我们修行的时候，才保证不会落到这个外道的见解的当中。像这样的话呢，分了三百六十种之多，但是呢概括起来的话，可以归属在论议五派，就</w:t>
      </w:r>
      <w:del w:id="1716" w:author="Administrator" w:date="2015-11-23T15:47:05Z">
        <w:r>
          <w:rPr>
            <w:rFonts w:hint="eastAsia" w:ascii="华文楷体" w:hAnsi="华文楷体" w:eastAsia="华文楷体"/>
            <w:sz w:val="28"/>
            <w:szCs w:val="28"/>
          </w:rPr>
          <w:delText>现在</w:delText>
        </w:r>
      </w:del>
      <w:ins w:id="1717" w:author="Administrator" w:date="2015-11-23T15:47:05Z">
        <w:r>
          <w:rPr>
            <w:rFonts w:hint="eastAsia" w:ascii="华文楷体" w:hAnsi="华文楷体" w:eastAsia="华文楷体"/>
            <w:sz w:val="28"/>
            <w:szCs w:val="28"/>
            <w:lang w:eastAsia="zh-CN"/>
          </w:rPr>
          <w:t>下面</w:t>
        </w:r>
      </w:ins>
      <w:r>
        <w:rPr>
          <w:rFonts w:hint="eastAsia" w:ascii="华文楷体" w:hAnsi="华文楷体" w:eastAsia="华文楷体"/>
          <w:sz w:val="28"/>
          <w:szCs w:val="28"/>
        </w:rPr>
        <w:t>注释当中讲到，数论外道、顺世外道、胜论外道、吠陀派、离系派，像这</w:t>
      </w:r>
      <w:ins w:id="1718" w:author="Administrator" w:date="2015-11-23T15:46:20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样的话，就是五种外道。</w:t>
      </w:r>
    </w:p>
    <w:p>
      <w:pPr>
        <w:ind w:firstLine="570"/>
        <w:rPr>
          <w:ins w:id="1719" w:author="Administrator" w:date="2015-11-23T15:47:31Z"/>
          <w:rFonts w:hint="eastAsia" w:ascii="黑体" w:hAnsi="黑体" w:eastAsia="黑体" w:cs="黑体"/>
          <w:b/>
          <w:bCs/>
          <w:sz w:val="28"/>
          <w:szCs w:val="28"/>
          <w:rPrChange w:id="1720" w:author="Administrator" w:date="2015-11-23T15:47:38Z">
            <w:rPr>
              <w:ins w:id="1721" w:author="Administrator" w:date="2015-11-23T15:47:31Z"/>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b/>
          <w:bCs/>
          <w:sz w:val="28"/>
          <w:szCs w:val="28"/>
          <w:rPrChange w:id="1722" w:author="Administrator" w:date="2015-11-23T15:47:38Z">
            <w:rPr>
              <w:rFonts w:hint="eastAsia" w:ascii="华文楷体" w:hAnsi="华文楷体" w:eastAsia="华文楷体"/>
              <w:sz w:val="28"/>
              <w:szCs w:val="28"/>
            </w:rPr>
          </w:rPrChange>
        </w:rPr>
        <w:t>一般说来，所谓外道，从释词的角度而言，内道外教中，凡是有实宗均可运用。但大多数共称为总的外教或外道。】</w:t>
      </w:r>
    </w:p>
    <w:p>
      <w:pPr>
        <w:ind w:firstLine="570"/>
        <w:rPr>
          <w:ins w:id="1723" w:author="Administrator" w:date="2015-11-23T15:49:44Z"/>
          <w:rFonts w:hint="eastAsia" w:ascii="华文楷体" w:hAnsi="华文楷体" w:eastAsia="华文楷体"/>
          <w:sz w:val="28"/>
          <w:szCs w:val="28"/>
        </w:rPr>
      </w:pPr>
      <w:r>
        <w:rPr>
          <w:rFonts w:hint="eastAsia" w:ascii="华文楷体" w:hAnsi="华文楷体" w:eastAsia="华文楷体"/>
          <w:sz w:val="28"/>
          <w:szCs w:val="28"/>
        </w:rPr>
        <w:t>那么，一般来说呢，所谓这个外道，它从释词的角度来言的话，凡是有实宗都可以运用的。那么上师以前在讲这个外道释词的时候</w:t>
      </w:r>
      <w:ins w:id="1724" w:author="Administrator" w:date="2015-11-23T15:48:03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呢，它实际上就说讲到了，就没有深入到这个、没有深入到实际的内涵，它只是随顺于这个</w:t>
      </w:r>
      <w:del w:id="1725" w:author="Administrator" w:date="2015-11-23T15:48:15Z">
        <w:r>
          <w:rPr>
            <w:rFonts w:hint="eastAsia" w:ascii="华文楷体" w:hAnsi="华文楷体" w:eastAsia="华文楷体"/>
            <w:sz w:val="28"/>
            <w:szCs w:val="28"/>
          </w:rPr>
          <w:delText>外界</w:delText>
        </w:r>
      </w:del>
      <w:ins w:id="1726" w:author="Administrator" w:date="2015-11-23T15:48:15Z">
        <w:r>
          <w:rPr>
            <w:rFonts w:hint="eastAsia" w:ascii="华文楷体" w:hAnsi="华文楷体" w:eastAsia="华文楷体"/>
            <w:sz w:val="28"/>
            <w:szCs w:val="28"/>
            <w:lang w:eastAsia="zh-CN"/>
          </w:rPr>
          <w:t>面</w:t>
        </w:r>
      </w:ins>
      <w:r>
        <w:rPr>
          <w:rFonts w:hint="eastAsia" w:ascii="华文楷体" w:hAnsi="华文楷体" w:eastAsia="华文楷体"/>
          <w:sz w:val="28"/>
          <w:szCs w:val="28"/>
        </w:rPr>
        <w:t>的边，这个叫做外道，它没有深入到实际的内涵当中，它只是随顺外面的边，像这样的话就称之为外道了。那么，如果从这个释词来解释的时候呢，有实宗都可以用，反正内道和外道有实宗都可以用。所谓的这个外道的有实宗呢，它也是没有深入到实际的内涵当中，没有深入到内涵，那么只是这个随顺外边的一个边。这个方面就是讲到了这个。那么就是说有些内道呢，也是这样的，如果你没有就说深入到它的这个实际的内涵当中，啊实际的内涵，比如说大空性啊，还有实际的实相，大空性啊、大光明啊等等，如果你没有深入到这个这样一种这个实际的内涵，你只是跟随、随顺一个外面的一个边的话，这个也是叫外道，啊也叫外道。所以，就象这样讲的时候呢，我们就说是广义和狭义的两种都有。狭义的这样一种这个外道呢，反正就是说是，内道之外的、佛道之外，你只要皈依佛法就是内道，不皈依的就是外道。那么有的时候，是它从的释词角度来讲的话，那么就从广义的角度来讲，反正是只要你没有接触到它的这个究竟实相，没有接触到它的这个内涵，只是随顺外面的边的话，这个都叫外道。所以说，把这个标准去衡量的时候呢，只要承认有实，你承许微尘啊、心识存在啊，像这样的话都可以安立到外道宗派当中，就这样说都可以运用。但大多数共称为总的外教或外道，但是呢就说是在使用外道这个词的时候呢，大多数是指的这个总的这个外教，或就是外道徒，这个方面就是这样讲的。大多数都是共称总的外教、外道徒。</w:t>
      </w:r>
    </w:p>
    <w:p>
      <w:pPr>
        <w:ind w:firstLine="570"/>
        <w:rPr>
          <w:ins w:id="1727" w:author="Administrator" w:date="2015-11-23T15:49:46Z"/>
          <w:rFonts w:hint="eastAsia" w:ascii="黑体" w:hAnsi="黑体" w:eastAsia="黑体" w:cs="黑体"/>
          <w:b/>
          <w:bCs/>
          <w:sz w:val="28"/>
          <w:szCs w:val="28"/>
          <w:rPrChange w:id="1728" w:author="Administrator" w:date="2015-11-23T15:49:52Z">
            <w:rPr>
              <w:ins w:id="1729" w:author="Administrator" w:date="2015-11-23T15:49:46Z"/>
              <w:rFonts w:hint="eastAsia" w:ascii="华文楷体" w:hAnsi="华文楷体" w:eastAsia="华文楷体"/>
              <w:sz w:val="28"/>
              <w:szCs w:val="28"/>
            </w:rPr>
          </w:rPrChange>
        </w:rPr>
      </w:pPr>
      <w:r>
        <w:rPr>
          <w:rFonts w:hint="eastAsia" w:ascii="黑体" w:hAnsi="黑体" w:eastAsia="黑体" w:cs="黑体"/>
          <w:b/>
          <w:bCs/>
          <w:sz w:val="28"/>
          <w:szCs w:val="28"/>
          <w:rPrChange w:id="1730" w:author="Administrator" w:date="2015-11-23T15:49:52Z">
            <w:rPr>
              <w:rFonts w:hint="eastAsia" w:ascii="华文楷体" w:hAnsi="华文楷体" w:eastAsia="华文楷体"/>
              <w:sz w:val="28"/>
              <w:szCs w:val="28"/>
            </w:rPr>
          </w:rPrChange>
        </w:rPr>
        <w:t>【当名称出现抵触的情况时，所谓的外道就理解成常派。】</w:t>
      </w:r>
    </w:p>
    <w:p>
      <w:pPr>
        <w:ind w:firstLine="570"/>
        <w:rPr>
          <w:ins w:id="1731" w:author="Administrator" w:date="2015-11-23T15:51:05Z"/>
          <w:rFonts w:hint="eastAsia" w:ascii="华文楷体" w:hAnsi="华文楷体" w:eastAsia="华文楷体"/>
          <w:sz w:val="28"/>
          <w:szCs w:val="28"/>
        </w:rPr>
      </w:pPr>
      <w:r>
        <w:rPr>
          <w:rFonts w:hint="eastAsia" w:ascii="华文楷体" w:hAnsi="华文楷体" w:eastAsia="华文楷体"/>
          <w:sz w:val="28"/>
          <w:szCs w:val="28"/>
        </w:rPr>
        <w:t>那么有的时候呢，就是名称呢出现了抵触，或就是说是比如说出现这个情况，外道或者有实宗，那么就说外道或者有实宗的时候呢，我们就说，哦这个方面的外道，虽然有实宗也叫外道，像这样的话，就说，哦还有前面出现过外道，这个方面是不是有这个抵触的地方呢？如果出现这样抵触，我们说前面这个外道就理解成常派就可以了，啊理解成常派。或者就是说，这个外道和断见派，外道和断见派像这样一种情况出现的时候呢，因为断见不是外道吗，这个名称出现抵触，名称出现抵触的时候，这个方面麦彭仁波切说了，如果有这样的情况出现，那么你前边这个外道就理解成常派就可以了，理解成常派。所以说，有的时候这个外道很多，大多数是指常派，因为它断见派毕竟只有那么一小类、一两种，而就说是常派呢，非常多，平时我们所破的主要就是破常派。所以说，当我们出现、看到外道的名词时候呢，很多时候直接理解成，哦我们脑海当中，这种就是数论或者就说是裸体外道等等等等。所以像这样讲的时候呢，很多时候都是指常派而言的，所以当名称出现抵触情况的时候呢，就可以从多数的角度来讲，所谓的外道理解成常派，而不是有实宗啊、不是断见派，就是这样的。</w:t>
      </w:r>
    </w:p>
    <w:p>
      <w:pPr>
        <w:ind w:firstLine="570"/>
        <w:rPr>
          <w:ins w:id="1732" w:author="Administrator" w:date="2015-11-23T15:51:09Z"/>
          <w:rFonts w:hint="eastAsia"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cs="黑体"/>
          <w:b/>
          <w:bCs/>
          <w:sz w:val="28"/>
          <w:szCs w:val="28"/>
          <w:rPrChange w:id="1733" w:author="Administrator" w:date="2015-11-23T15:51:35Z">
            <w:rPr>
              <w:rFonts w:hint="eastAsia" w:ascii="华文楷体" w:hAnsi="华文楷体" w:eastAsia="华文楷体"/>
              <w:sz w:val="28"/>
              <w:szCs w:val="28"/>
            </w:rPr>
          </w:rPrChange>
        </w:rPr>
        <w:t>顺世派也是如此，总的指外道，分别只是指断派等。</w:t>
      </w:r>
      <w:r>
        <w:rPr>
          <w:rFonts w:hint="eastAsia" w:ascii="华文楷体" w:hAnsi="华文楷体" w:eastAsia="华文楷体"/>
          <w:sz w:val="28"/>
          <w:szCs w:val="28"/>
        </w:rPr>
        <w:t>】</w:t>
      </w:r>
    </w:p>
    <w:p>
      <w:pPr>
        <w:ind w:firstLine="570"/>
        <w:rPr>
          <w:ins w:id="1734" w:author="Administrator" w:date="2015-11-23T15:51:13Z"/>
          <w:rFonts w:hint="eastAsia" w:ascii="华文楷体" w:hAnsi="华文楷体" w:eastAsia="华文楷体"/>
          <w:sz w:val="28"/>
          <w:szCs w:val="28"/>
        </w:rPr>
      </w:pPr>
      <w:r>
        <w:rPr>
          <w:rFonts w:hint="eastAsia" w:ascii="华文楷体" w:hAnsi="华文楷体" w:eastAsia="华文楷体"/>
          <w:sz w:val="28"/>
          <w:szCs w:val="28"/>
        </w:rPr>
        <w:t>那么这个顺世外道呢，它是总的一个外道所摄的，分别来讲，它是属于外道当中的断见派，也可以从这个方面来理解。</w:t>
      </w:r>
    </w:p>
    <w:p>
      <w:pPr>
        <w:ind w:firstLine="570"/>
        <w:rPr>
          <w:ins w:id="1735" w:author="Administrator" w:date="2015-11-23T15:51:16Z"/>
          <w:rFonts w:hint="eastAsia" w:ascii="黑体" w:hAnsi="黑体" w:eastAsia="黑体" w:cs="黑体"/>
          <w:b/>
          <w:bCs/>
          <w:sz w:val="28"/>
          <w:szCs w:val="28"/>
          <w:rPrChange w:id="1736" w:author="Administrator" w:date="2015-11-23T15:51:40Z">
            <w:rPr>
              <w:ins w:id="1737" w:author="Administrator" w:date="2015-11-23T15:51:16Z"/>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b/>
          <w:bCs/>
          <w:sz w:val="28"/>
          <w:szCs w:val="28"/>
          <w:rPrChange w:id="1738" w:author="Administrator" w:date="2015-11-23T15:51:40Z">
            <w:rPr>
              <w:rFonts w:hint="eastAsia" w:ascii="华文楷体" w:hAnsi="华文楷体" w:eastAsia="华文楷体"/>
              <w:sz w:val="28"/>
              <w:szCs w:val="28"/>
            </w:rPr>
          </w:rPrChange>
        </w:rPr>
        <w:t>同样，数论派等多派不同的名称都也是以总别的方式来运用的。】</w:t>
      </w:r>
    </w:p>
    <w:p>
      <w:pPr>
        <w:ind w:firstLine="570"/>
        <w:rPr>
          <w:ins w:id="1739" w:author="Administrator" w:date="2015-11-23T15:51:19Z"/>
          <w:rFonts w:hint="eastAsia" w:ascii="华文楷体" w:hAnsi="华文楷体" w:eastAsia="华文楷体"/>
          <w:sz w:val="28"/>
          <w:szCs w:val="28"/>
        </w:rPr>
      </w:pPr>
      <w:r>
        <w:rPr>
          <w:rFonts w:hint="eastAsia" w:ascii="华文楷体" w:hAnsi="华文楷体" w:eastAsia="华文楷体"/>
          <w:sz w:val="28"/>
          <w:szCs w:val="28"/>
        </w:rPr>
        <w:t>数论外道啊、胜论外道等等，这个方面也是通过总的名子和别的名子，都可以使用。</w:t>
      </w:r>
    </w:p>
    <w:p>
      <w:pPr>
        <w:ind w:firstLine="570"/>
        <w:rPr>
          <w:ins w:id="1740" w:author="Administrator" w:date="2015-11-23T15:51:20Z"/>
          <w:rFonts w:hint="eastAsia" w:ascii="黑体" w:hAnsi="黑体" w:eastAsia="黑体" w:cs="黑体"/>
          <w:b/>
          <w:bCs/>
          <w:sz w:val="28"/>
          <w:szCs w:val="28"/>
          <w:rPrChange w:id="1741" w:author="Administrator" w:date="2015-11-23T15:51:48Z">
            <w:rPr>
              <w:ins w:id="1742" w:author="Administrator" w:date="2015-11-23T15:51:20Z"/>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b/>
          <w:bCs/>
          <w:sz w:val="28"/>
          <w:szCs w:val="28"/>
          <w:rPrChange w:id="1743" w:author="Administrator" w:date="2015-11-23T15:51:48Z">
            <w:rPr>
              <w:rFonts w:hint="eastAsia" w:ascii="华文楷体" w:hAnsi="华文楷体" w:eastAsia="华文楷体"/>
              <w:sz w:val="28"/>
              <w:szCs w:val="28"/>
            </w:rPr>
          </w:rPrChange>
        </w:rPr>
        <w:t>在各自论典中，有些名称完全一致，有些的称呼不一，可谓名目繁多。】</w:t>
      </w:r>
    </w:p>
    <w:p>
      <w:pPr>
        <w:ind w:firstLine="570"/>
        <w:rPr>
          <w:ins w:id="1744" w:author="Administrator" w:date="2015-11-23T15:51:52Z"/>
          <w:rFonts w:hint="eastAsia" w:ascii="华文楷体" w:hAnsi="华文楷体" w:eastAsia="华文楷体"/>
          <w:sz w:val="28"/>
          <w:szCs w:val="28"/>
        </w:rPr>
      </w:pPr>
      <w:r>
        <w:rPr>
          <w:rFonts w:hint="eastAsia" w:ascii="华文楷体" w:hAnsi="华文楷体" w:eastAsia="华文楷体"/>
          <w:sz w:val="28"/>
          <w:szCs w:val="28"/>
        </w:rPr>
        <w:t>那么在各自论典中当中呢，他们就说各自的派别名称啊，都是，有的时候是完全相同的，有的时候呢是称呼不一的，可谓呢是名目繁多，有很多很多不同的名称。</w:t>
      </w:r>
    </w:p>
    <w:p>
      <w:pPr>
        <w:ind w:firstLine="570"/>
        <w:rPr>
          <w:ins w:id="1745" w:author="Administrator" w:date="2015-11-23T15:51:54Z"/>
          <w:rFonts w:hint="eastAsia" w:ascii="黑体" w:hAnsi="黑体" w:eastAsia="黑体" w:cs="黑体"/>
          <w:b/>
          <w:bCs/>
          <w:sz w:val="28"/>
          <w:szCs w:val="28"/>
          <w:rPrChange w:id="1746" w:author="Administrator" w:date="2015-11-23T15:51:58Z">
            <w:rPr>
              <w:ins w:id="1747" w:author="Administrator" w:date="2015-11-23T15:51:54Z"/>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b/>
          <w:bCs/>
          <w:sz w:val="28"/>
          <w:szCs w:val="28"/>
          <w:rPrChange w:id="1748" w:author="Administrator" w:date="2015-11-23T15:51:58Z">
            <w:rPr>
              <w:rFonts w:hint="eastAsia" w:ascii="华文楷体" w:hAnsi="华文楷体" w:eastAsia="华文楷体"/>
              <w:sz w:val="28"/>
              <w:szCs w:val="28"/>
            </w:rPr>
          </w:rPrChange>
        </w:rPr>
        <w:t>因此，要了知总的相同，分别有细致入微的观点，门类的不同点，以及释词与说词的不同情况等。】</w:t>
      </w:r>
    </w:p>
    <w:p>
      <w:pPr>
        <w:ind w:firstLine="570"/>
        <w:rPr>
          <w:ins w:id="1749" w:author="Administrator" w:date="2015-11-23T15:54:00Z"/>
          <w:rFonts w:hint="eastAsia" w:ascii="华文楷体" w:hAnsi="华文楷体" w:eastAsia="华文楷体"/>
          <w:sz w:val="28"/>
          <w:szCs w:val="28"/>
        </w:rPr>
      </w:pPr>
      <w:r>
        <w:rPr>
          <w:rFonts w:hint="eastAsia" w:ascii="华文楷体" w:hAnsi="华文楷体" w:eastAsia="华文楷体"/>
          <w:sz w:val="28"/>
          <w:szCs w:val="28"/>
        </w:rPr>
        <w:t>所以说，麦彭仁波切呢教诫我们说，了知总的方面有的时候是相同的，但分别来讲的话，有很多很多不相同的细致入微的观点，很多门类等等的不同点，还有呢，就是说有释词没有说词的，有说词没有释词的，释词说词都有的，像这样的话，就是有同的不同的情况。比如说数论派，数论派呢，它是一个数论外道的，释词上也有，直接解释释词，它没有深入到内涵，然后就是说是随顺一边。这方面的话，就说是这个释词、这个数论外派当中也有，说词呢，直接就说数论外道，它就是外道。像这样讲的时候，释词说词兼具有，哦兼具的。还有就是有释词无说词的，比如说有实宗，有实宗它就是没有深入到内涵，从没有深入到内涵和它就是说随顺一边的方面来讲的时候呢，它是外道，但是呢就是说是，说词有没有呢？说词没有。一般来讲，不共称这些，唯识宗啊、这些有部经是外道，不共称的，所以它没有说词，它是没有说词的，它可以有解释，但是没有说词，这个情况也是有的，基本上是这样的情况。有说词没有释词的，有说词没有释词的这个几乎没有，哦几乎没有。但是，有的时候呢，就说是在这个偶尔情况当中会存在，它根本不是外道，但是说它是外道。就说明有的时候就对于一个大德诽谤的时候，哦外道来了，怎么怎么样。所以说它是不是外道呢？根本不是。但是它就是别人给他安立了一个外道名词，只是从这个角度来说，有也许有这个情况。但是，还有一种第四种情况，就是释词说词都不存在的。分清楚这几种情况。</w:t>
      </w:r>
    </w:p>
    <w:p>
      <w:pPr>
        <w:ind w:firstLine="570"/>
        <w:rPr>
          <w:ins w:id="1750" w:author="Administrator" w:date="2015-11-23T15:54:02Z"/>
          <w:rFonts w:hint="eastAsia" w:ascii="黑体" w:hAnsi="黑体" w:eastAsia="黑体" w:cs="黑体"/>
          <w:b/>
          <w:bCs/>
          <w:sz w:val="28"/>
          <w:szCs w:val="28"/>
          <w:rPrChange w:id="1751" w:author="Administrator" w:date="2015-11-23T15:54:08Z">
            <w:rPr>
              <w:ins w:id="1752" w:author="Administrator" w:date="2015-11-23T15:54:02Z"/>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b/>
          <w:bCs/>
          <w:sz w:val="28"/>
          <w:szCs w:val="28"/>
          <w:rPrChange w:id="1753" w:author="Administrator" w:date="2015-11-23T15:54:08Z">
            <w:rPr>
              <w:rFonts w:hint="eastAsia" w:ascii="华文楷体" w:hAnsi="华文楷体" w:eastAsia="华文楷体"/>
              <w:sz w:val="28"/>
              <w:szCs w:val="28"/>
            </w:rPr>
          </w:rPrChange>
        </w:rPr>
        <w:t>在未能根据适当场合灵活运用之前，如果一直困惑在一个名称上执迷不悟，那么讲论也将杂乱无章，对一切问题分辨不清。因此，务必要加以辨别。】</w:t>
      </w:r>
    </w:p>
    <w:p>
      <w:pPr>
        <w:ind w:firstLine="570"/>
        <w:rPr>
          <w:rFonts w:ascii="华文楷体" w:hAnsi="华文楷体" w:eastAsia="华文楷体"/>
          <w:sz w:val="28"/>
          <w:szCs w:val="28"/>
        </w:rPr>
      </w:pPr>
      <w:r>
        <w:rPr>
          <w:rFonts w:hint="eastAsia" w:ascii="华文楷体" w:hAnsi="华文楷体" w:eastAsia="华文楷体"/>
          <w:sz w:val="28"/>
          <w:szCs w:val="28"/>
        </w:rPr>
        <w:t>那么如果还没有就说根据，还没有那个根据，适当场合灵活运用，就说这些不同的名称呢，它就是说世间法都是这样的，啊世间的法都是这样的。所以说，我们要根据不同的场合灵活运用，而没有达到这个之前呢，我们就会一直困惑在一个名称上面执迷不悟，好像老是想不开、想不通。那么如果说你还一直困惑的时候呢，你不管他讲论也好，还是说是在学习也好，还是自己看书也好，都会觉得杂乱无章，对一些问题分辩不清楚。因此呢，务必要加以辨别。麦彭仁波切他是完全精通了这个问题的。但是我们来讲的时候，有一部分好像可以，好像是可以使用的、可以辨别的。但是呢，大多数这个情况名称呢，它的意义呢，对我们来讲，还是辨不清楚。但是不管怎么样，要按照麦彭仁波切的教导，逐渐逐渐来根据不同的场合来适当的灵活运用，这个方面逐渐逐渐我们祈祷麦彭仁波切加持我们的相续，也总有一天能够运用自如。今天讲到这里。（62:00）</w:t>
      </w:r>
    </w:p>
    <w:p>
      <w:pPr>
        <w:ind w:firstLine="570"/>
        <w:rPr>
          <w:rFonts w:ascii="华文楷体" w:hAnsi="华文楷体" w:eastAsia="华文楷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modern"/>
    <w:pitch w:val="default"/>
    <w:sig w:usb0="00000000" w:usb1="00000000" w:usb2="00000000" w:usb3="00000000" w:csb0="0000019F" w:csb1="00000000"/>
  </w:font>
  <w:font w:name="Calibri">
    <w:altName w:val="Century Gothic"/>
    <w:panose1 w:val="020F0502020204030204"/>
    <w:charset w:val="00"/>
    <w:family w:val="decorative"/>
    <w:pitch w:val="default"/>
    <w:sig w:usb0="00000000" w:usb1="00000000" w:usb2="00000001" w:usb3="00000000" w:csb0="0000019F" w:csb1="00000000"/>
  </w:font>
  <w:font w:name="Arial">
    <w:panose1 w:val="020B0604020202020204"/>
    <w:charset w:val="01"/>
    <w:family w:val="decorative"/>
    <w:pitch w:val="default"/>
    <w:sig w:usb0="00007A87" w:usb1="80000000" w:usb2="00000008" w:usb3="00000000" w:csb0="400001FF" w:csb1="FFFF0000"/>
  </w:font>
  <w:font w:name="Courier New">
    <w:panose1 w:val="02070309020205020404"/>
    <w:charset w:val="01"/>
    <w:family w:val="swiss"/>
    <w:pitch w:val="default"/>
    <w:sig w:usb0="00007A87" w:usb1="80000000" w:usb2="00000008" w:usb3="00000000" w:csb0="400001FF" w:csb1="FFFF0000"/>
  </w:font>
  <w:font w:name="Symbol">
    <w:panose1 w:val="05050102010706020507"/>
    <w:charset w:val="02"/>
    <w:family w:val="modern"/>
    <w:pitch w:val="default"/>
    <w:sig w:usb0="00000000" w:usb1="00000000" w:usb2="00000000" w:usb3="00000000" w:csb0="80000000" w:csb1="00000000"/>
  </w:font>
  <w:font w:name="Cambria">
    <w:altName w:val="Palatino Linotype"/>
    <w:panose1 w:val="02040503050406030204"/>
    <w:charset w:val="00"/>
    <w:family w:val="swiss"/>
    <w:pitch w:val="default"/>
    <w:sig w:usb0="00000000" w:usb1="00000000" w:usb2="00000000" w:usb3="00000000" w:csb0="0000019F" w:csb1="00000000"/>
  </w:font>
  <w:font w:name="Calibri">
    <w:altName w:val="Century Gothic"/>
    <w:panose1 w:val="020F0502020204030204"/>
    <w:charset w:val="00"/>
    <w:family w:val="roman"/>
    <w:pitch w:val="default"/>
    <w:sig w:usb0="00000000" w:usb1="00000000" w:usb2="00000001" w:usb3="00000000" w:csb0="0000019F" w:csb1="00000000"/>
  </w:font>
  <w:font w:name="Arial">
    <w:panose1 w:val="020B0604020202020204"/>
    <w:charset w:val="01"/>
    <w:family w:val="roman"/>
    <w:pitch w:val="default"/>
    <w:sig w:usb0="00007A87" w:usb1="80000000" w:usb2="00000008" w:usb3="00000000" w:csb0="400001FF" w:csb1="FFFF0000"/>
  </w:font>
  <w:font w:name="Courier New">
    <w:panose1 w:val="02070309020205020404"/>
    <w:charset w:val="01"/>
    <w:family w:val="decorative"/>
    <w:pitch w:val="default"/>
    <w:sig w:usb0="00007A87" w:usb1="80000000" w:usb2="00000008" w:usb3="00000000" w:csb0="400001FF" w:csb1="FFFF0000"/>
  </w:font>
  <w:font w:name="Symbol">
    <w:panose1 w:val="05050102010706020507"/>
    <w:charset w:val="02"/>
    <w:family w:val="swiss"/>
    <w:pitch w:val="default"/>
    <w:sig w:usb0="00000000" w:usb1="00000000" w:usb2="00000000" w:usb3="00000000" w:csb0="80000000" w:csb1="00000000"/>
  </w:font>
  <w:font w:name="Cambria">
    <w:altName w:val="Palatino Linotype"/>
    <w:panose1 w:val="02040503050406030204"/>
    <w:charset w:val="00"/>
    <w:family w:val="decorative"/>
    <w:pitch w:val="default"/>
    <w:sig w:usb0="00000000" w:usb1="00000000" w:usb2="00000000" w:usb3="00000000" w:csb0="0000019F" w:csb1="00000000"/>
  </w:font>
  <w:font w:name="Calibri">
    <w:altName w:val="Century Gothic"/>
    <w:panose1 w:val="020F0502020204030204"/>
    <w:charset w:val="00"/>
    <w:family w:val="modern"/>
    <w:pitch w:val="default"/>
    <w:sig w:usb0="00000000" w:usb1="00000000" w:usb2="00000001" w:usb3="00000000" w:csb0="0000019F" w:csb1="00000000"/>
  </w:font>
  <w:font w:name="Arial">
    <w:panose1 w:val="020B0604020202020204"/>
    <w:charset w:val="01"/>
    <w:family w:val="modern"/>
    <w:pitch w:val="default"/>
    <w:sig w:usb0="00007A87" w:usb1="80000000" w:usb2="00000008" w:usb3="00000000" w:csb0="400001FF" w:csb1="FFFF0000"/>
  </w:font>
  <w:font w:name="Courier New">
    <w:panose1 w:val="02070309020205020404"/>
    <w:charset w:val="01"/>
    <w:family w:val="roman"/>
    <w:pitch w:val="default"/>
    <w:sig w:usb0="00007A87" w:usb1="80000000" w:usb2="00000008" w:usb3="00000000" w:csb0="400001FF" w:csb1="FFFF0000"/>
  </w:font>
  <w:font w:name="Symbol">
    <w:panose1 w:val="05050102010706020507"/>
    <w:charset w:val="02"/>
    <w:family w:val="decorative"/>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Century Gothic"/>
    <w:panose1 w:val="020F0502020204030204"/>
    <w:charset w:val="00"/>
    <w:family w:val="swiss"/>
    <w:pitch w:val="default"/>
    <w:sig w:usb0="00000000" w:usb1="00000000" w:usb2="00000001" w:usb3="00000000" w:csb0="0000019F" w:csb1="00000000"/>
  </w:font>
  <w:font w:name="华文楷体">
    <w:altName w:val="楷体_GB2312"/>
    <w:panose1 w:val="02010600040101010101"/>
    <w:charset w:val="86"/>
    <w:family w:val="auto"/>
    <w:pitch w:val="default"/>
    <w:sig w:usb0="00000000" w:usb1="00000000" w:usb2="00000010" w:usb3="00000000" w:csb0="0004009F" w:csb1="00000000"/>
  </w:font>
  <w:font w:name="Century Gothic">
    <w:panose1 w:val="020B0502020202020204"/>
    <w:charset w:val="00"/>
    <w:family w:val="auto"/>
    <w:pitch w:val="default"/>
    <w:sig w:usb0="00000287" w:usb1="00000000" w:usb2="00000000" w:usb3="00000000" w:csb0="2000009F" w:csb1="DFD70000"/>
  </w:font>
  <w:font w:name="Century Gothic">
    <w:panose1 w:val="020B0502020202020204"/>
    <w:charset w:val="00"/>
    <w:family w:val="decorative"/>
    <w:pitch w:val="default"/>
    <w:sig w:usb0="00000287" w:usb1="00000000" w:usb2="00000000" w:usb3="00000000" w:csb0="2000009F" w:csb1="DFD70000"/>
  </w:font>
  <w:font w:name="楷体_GB2312">
    <w:panose1 w:val="02010609030101010101"/>
    <w:charset w:val="86"/>
    <w:family w:val="auto"/>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华文楷体">
    <w:altName w:val="楷体_GB2312"/>
    <w:panose1 w:val="00000000000000000000"/>
    <w:charset w:val="00"/>
    <w:family w:val="auto"/>
    <w:pitch w:val="default"/>
    <w:sig w:usb0="00000000" w:usb1="00000000" w:usb2="00000000" w:usb3="00000000" w:csb0="00000000" w:csb1="00000000"/>
  </w:font>
  <w:font w:name="Century Gothic">
    <w:panose1 w:val="020B0502020202020204"/>
    <w:charset w:val="00"/>
    <w:family w:val="roman"/>
    <w:pitch w:val="default"/>
    <w:sig w:usb0="00000287" w:usb1="00000000" w:usb2="00000000" w:usb3="00000000" w:csb0="2000009F" w:csb1="DFD70000"/>
  </w:font>
  <w:font w:name="Century Gothic">
    <w:panose1 w:val="020B0502020202020204"/>
    <w:charset w:val="00"/>
    <w:family w:val="modern"/>
    <w:pitch w:val="default"/>
    <w:sig w:usb0="00000287" w:usb1="00000000" w:usb2="00000000" w:usb3="00000000" w:csb0="2000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S Gothic">
    <w:panose1 w:val="020B0609070205080204"/>
    <w:charset w:val="80"/>
    <w:family w:val="auto"/>
    <w:pitch w:val="default"/>
    <w:sig w:usb0="A00002BF" w:usb1="68C7FCFB" w:usb2="00000010" w:usb3="00000000" w:csb0="4002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Century Gothic">
    <w:panose1 w:val="020B0502020202020204"/>
    <w:charset w:val="00"/>
    <w:family w:val="swiss"/>
    <w:pitch w:val="default"/>
    <w:sig w:usb0="00000287" w:usb1="00000000" w:usb2="00000000" w:usb3="00000000" w:csb0="2000009F" w:csb1="DFD70000"/>
  </w:font>
  <w:font w:name="MingLiU">
    <w:panose1 w:val="02020309000000000000"/>
    <w:charset w:val="88"/>
    <w:family w:val="auto"/>
    <w:pitch w:val="default"/>
    <w:sig w:usb0="00000003" w:usb1="082E0000" w:usb2="00000016" w:usb3="00000000" w:csb0="00100001" w:csb1="00000000"/>
  </w:font>
  <w:font w:name="Arial">
    <w:panose1 w:val="020B0604020202020204"/>
    <w:charset w:val="00"/>
    <w:family w:val="auto"/>
    <w:pitch w:val="default"/>
    <w:sig w:usb0="00007A87" w:usb1="80000000" w:usb2="00000008" w:usb3="00000000" w:csb0="400001FF" w:csb1="FFFF0000"/>
  </w:font>
  <w:font w:name="PMingLiU">
    <w:panose1 w:val="02020300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080E0000" w:usb2="00000000" w:usb3="00000000" w:csb0="00040001" w:csb1="00000000"/>
  </w:font>
  <w:font w:name="宋体-PUA">
    <w:panose1 w:val="02010600030101010101"/>
    <w:charset w:val="86"/>
    <w:family w:val="auto"/>
    <w:pitch w:val="default"/>
    <w:sig w:usb0="00000000" w:usb1="1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华文中宋">
    <w:altName w:val="宋体"/>
    <w:panose1 w:val="00000000000000000000"/>
    <w:charset w:val="00"/>
    <w:family w:val="auto"/>
    <w:pitch w:val="default"/>
    <w:sig w:usb0="00000000" w:usb1="00000000" w:usb2="00000000" w:usb3="00000000" w:csb0="00000000" w:csb1="00000000"/>
  </w:font>
  <w:font w:name="Century Gothic">
    <w:panose1 w:val="020B0502020202020204"/>
    <w:charset w:val="00"/>
    <w:family w:val="decorative"/>
    <w:pitch w:val="default"/>
    <w:sig w:usb0="00000287" w:usb1="00000000" w:usb2="00000000" w:usb3="00000000" w:csb0="2000009F" w:csb1="DFD70000"/>
  </w:font>
  <w:font w:name="楷体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TimesNewRoman">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MingLiU">
    <w:panose1 w:val="02020309000000000000"/>
    <w:charset w:val="88"/>
    <w:family w:val="auto"/>
    <w:pitch w:val="default"/>
    <w:sig w:usb0="00000003" w:usb1="082E0000" w:usb2="00000016" w:usb3="00000000" w:csb0="00100001" w:csb1="00000000"/>
  </w:font>
  <w:font w:name="GulimChe">
    <w:panose1 w:val="020B0609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黑体">
    <w:panose1 w:val="0201060003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S Gothic">
    <w:panose1 w:val="020B0609070205080204"/>
    <w:charset w:val="80"/>
    <w:family w:val="auto"/>
    <w:pitch w:val="default"/>
    <w:sig w:usb0="A00002BF" w:usb1="68C7FCFB" w:usb2="00000010"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val="1"/>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2D7F"/>
    <w:rsid w:val="00012743"/>
    <w:rsid w:val="000222CC"/>
    <w:rsid w:val="00030D15"/>
    <w:rsid w:val="00052AA4"/>
    <w:rsid w:val="000558D3"/>
    <w:rsid w:val="000566A9"/>
    <w:rsid w:val="00082AD3"/>
    <w:rsid w:val="000925F5"/>
    <w:rsid w:val="000A2F8A"/>
    <w:rsid w:val="000A3B85"/>
    <w:rsid w:val="000A74F0"/>
    <w:rsid w:val="000C0553"/>
    <w:rsid w:val="000C0F9C"/>
    <w:rsid w:val="000C4A0D"/>
    <w:rsid w:val="000C55D1"/>
    <w:rsid w:val="000D2C13"/>
    <w:rsid w:val="000D3287"/>
    <w:rsid w:val="000D68CD"/>
    <w:rsid w:val="000E4BE6"/>
    <w:rsid w:val="000F535D"/>
    <w:rsid w:val="000F5ABF"/>
    <w:rsid w:val="00102A5F"/>
    <w:rsid w:val="00106A10"/>
    <w:rsid w:val="00126C4A"/>
    <w:rsid w:val="0013587D"/>
    <w:rsid w:val="00142D29"/>
    <w:rsid w:val="0015126E"/>
    <w:rsid w:val="00154016"/>
    <w:rsid w:val="00157DDE"/>
    <w:rsid w:val="0019371C"/>
    <w:rsid w:val="00197EDC"/>
    <w:rsid w:val="001A0B21"/>
    <w:rsid w:val="001A3FB2"/>
    <w:rsid w:val="001A47B1"/>
    <w:rsid w:val="001B3FC4"/>
    <w:rsid w:val="001D6F21"/>
    <w:rsid w:val="001E04AF"/>
    <w:rsid w:val="001E4A5F"/>
    <w:rsid w:val="001F3EA3"/>
    <w:rsid w:val="001F7C28"/>
    <w:rsid w:val="002017D2"/>
    <w:rsid w:val="00254B46"/>
    <w:rsid w:val="00262DE1"/>
    <w:rsid w:val="0027174C"/>
    <w:rsid w:val="00273B9E"/>
    <w:rsid w:val="002927E0"/>
    <w:rsid w:val="002C072C"/>
    <w:rsid w:val="002C79DF"/>
    <w:rsid w:val="002D4FAD"/>
    <w:rsid w:val="002D719D"/>
    <w:rsid w:val="002D7D25"/>
    <w:rsid w:val="002E6E0C"/>
    <w:rsid w:val="00302655"/>
    <w:rsid w:val="003027DD"/>
    <w:rsid w:val="00304FE2"/>
    <w:rsid w:val="00330A59"/>
    <w:rsid w:val="00334997"/>
    <w:rsid w:val="00363832"/>
    <w:rsid w:val="003850E3"/>
    <w:rsid w:val="003A6307"/>
    <w:rsid w:val="003F06AC"/>
    <w:rsid w:val="003F5F4A"/>
    <w:rsid w:val="003F68A8"/>
    <w:rsid w:val="004008C4"/>
    <w:rsid w:val="00402F70"/>
    <w:rsid w:val="00406A54"/>
    <w:rsid w:val="004106BD"/>
    <w:rsid w:val="004144A5"/>
    <w:rsid w:val="0042573D"/>
    <w:rsid w:val="00447061"/>
    <w:rsid w:val="004528A7"/>
    <w:rsid w:val="00462611"/>
    <w:rsid w:val="00465D8B"/>
    <w:rsid w:val="00471381"/>
    <w:rsid w:val="004913B8"/>
    <w:rsid w:val="00495CF5"/>
    <w:rsid w:val="004B0F46"/>
    <w:rsid w:val="0051565F"/>
    <w:rsid w:val="00523A50"/>
    <w:rsid w:val="00532ABC"/>
    <w:rsid w:val="00540FAF"/>
    <w:rsid w:val="00543896"/>
    <w:rsid w:val="005439F0"/>
    <w:rsid w:val="00556332"/>
    <w:rsid w:val="005605F0"/>
    <w:rsid w:val="0056597F"/>
    <w:rsid w:val="00592173"/>
    <w:rsid w:val="005A3019"/>
    <w:rsid w:val="005B2BC3"/>
    <w:rsid w:val="005B54B7"/>
    <w:rsid w:val="005C0DDA"/>
    <w:rsid w:val="005C1B72"/>
    <w:rsid w:val="005E19B2"/>
    <w:rsid w:val="005E373A"/>
    <w:rsid w:val="005F7533"/>
    <w:rsid w:val="0060632E"/>
    <w:rsid w:val="00611C3E"/>
    <w:rsid w:val="006A48BA"/>
    <w:rsid w:val="006B0F29"/>
    <w:rsid w:val="006B3B50"/>
    <w:rsid w:val="006C4DEC"/>
    <w:rsid w:val="006E1393"/>
    <w:rsid w:val="0070560E"/>
    <w:rsid w:val="00721239"/>
    <w:rsid w:val="007315F7"/>
    <w:rsid w:val="0075127C"/>
    <w:rsid w:val="00754BAD"/>
    <w:rsid w:val="00760877"/>
    <w:rsid w:val="00773A02"/>
    <w:rsid w:val="00773E12"/>
    <w:rsid w:val="00776D2E"/>
    <w:rsid w:val="007A075D"/>
    <w:rsid w:val="007A1CE3"/>
    <w:rsid w:val="007B382D"/>
    <w:rsid w:val="007F107A"/>
    <w:rsid w:val="008170B6"/>
    <w:rsid w:val="008248AF"/>
    <w:rsid w:val="00891050"/>
    <w:rsid w:val="008B5155"/>
    <w:rsid w:val="0091011A"/>
    <w:rsid w:val="00930991"/>
    <w:rsid w:val="00950634"/>
    <w:rsid w:val="00951C6E"/>
    <w:rsid w:val="009613A5"/>
    <w:rsid w:val="009658C1"/>
    <w:rsid w:val="009733A8"/>
    <w:rsid w:val="00975B37"/>
    <w:rsid w:val="00992E07"/>
    <w:rsid w:val="009C758F"/>
    <w:rsid w:val="009D1902"/>
    <w:rsid w:val="009D7FBE"/>
    <w:rsid w:val="009E70F2"/>
    <w:rsid w:val="009E7281"/>
    <w:rsid w:val="009F30AD"/>
    <w:rsid w:val="00A22775"/>
    <w:rsid w:val="00A522B5"/>
    <w:rsid w:val="00A61D5B"/>
    <w:rsid w:val="00A623E1"/>
    <w:rsid w:val="00A74E83"/>
    <w:rsid w:val="00A75DAD"/>
    <w:rsid w:val="00A91E0D"/>
    <w:rsid w:val="00A92FE0"/>
    <w:rsid w:val="00AB6657"/>
    <w:rsid w:val="00AC7E91"/>
    <w:rsid w:val="00AE1B28"/>
    <w:rsid w:val="00B32622"/>
    <w:rsid w:val="00B64F43"/>
    <w:rsid w:val="00B93849"/>
    <w:rsid w:val="00BE0F08"/>
    <w:rsid w:val="00BF194F"/>
    <w:rsid w:val="00C02882"/>
    <w:rsid w:val="00C061F4"/>
    <w:rsid w:val="00C20A1D"/>
    <w:rsid w:val="00C31797"/>
    <w:rsid w:val="00C450FE"/>
    <w:rsid w:val="00C568D2"/>
    <w:rsid w:val="00C77C0F"/>
    <w:rsid w:val="00C97F43"/>
    <w:rsid w:val="00CA0154"/>
    <w:rsid w:val="00CA58F5"/>
    <w:rsid w:val="00CE0D2F"/>
    <w:rsid w:val="00CE16B5"/>
    <w:rsid w:val="00CF2300"/>
    <w:rsid w:val="00D100ED"/>
    <w:rsid w:val="00D20361"/>
    <w:rsid w:val="00D24C7B"/>
    <w:rsid w:val="00D30E08"/>
    <w:rsid w:val="00D46603"/>
    <w:rsid w:val="00D47544"/>
    <w:rsid w:val="00D62BC2"/>
    <w:rsid w:val="00D650DB"/>
    <w:rsid w:val="00DA62A8"/>
    <w:rsid w:val="00DB3667"/>
    <w:rsid w:val="00DC3BB8"/>
    <w:rsid w:val="00DC507B"/>
    <w:rsid w:val="00DD1C92"/>
    <w:rsid w:val="00DD719B"/>
    <w:rsid w:val="00DF7ED1"/>
    <w:rsid w:val="00E210DC"/>
    <w:rsid w:val="00E21606"/>
    <w:rsid w:val="00E31D68"/>
    <w:rsid w:val="00E379DD"/>
    <w:rsid w:val="00E40F1A"/>
    <w:rsid w:val="00E576BB"/>
    <w:rsid w:val="00E60DBC"/>
    <w:rsid w:val="00E74CFC"/>
    <w:rsid w:val="00E76223"/>
    <w:rsid w:val="00E86489"/>
    <w:rsid w:val="00EA115A"/>
    <w:rsid w:val="00EB01C1"/>
    <w:rsid w:val="00EB20F3"/>
    <w:rsid w:val="00ED0BB5"/>
    <w:rsid w:val="00ED1843"/>
    <w:rsid w:val="00ED6DE2"/>
    <w:rsid w:val="00EE065D"/>
    <w:rsid w:val="00EF043E"/>
    <w:rsid w:val="00F2162A"/>
    <w:rsid w:val="00F31BC1"/>
    <w:rsid w:val="00F62371"/>
    <w:rsid w:val="00F761CB"/>
    <w:rsid w:val="00F8170C"/>
    <w:rsid w:val="00F94E86"/>
    <w:rsid w:val="00FA2301"/>
    <w:rsid w:val="00FA5CD4"/>
    <w:rsid w:val="00FE7B2D"/>
    <w:rsid w:val="00FF4629"/>
    <w:rsid w:val="13DC2F49"/>
    <w:rsid w:val="16B65C45"/>
    <w:rsid w:val="26C062DD"/>
    <w:rsid w:val="32461EAF"/>
    <w:rsid w:val="3D2D7D2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soft.netnest.com.cn</Company>
  <Pages>32</Pages>
  <Words>2923</Words>
  <Characters>16664</Characters>
  <Lines>138</Lines>
  <Paragraphs>39</Paragraphs>
  <ScaleCrop>false</ScaleCrop>
  <LinksUpToDate>false</LinksUpToDate>
  <CharactersWithSpaces>19548</CharactersWithSpaces>
  <Application>WPS Office_10.1.0.5372_F1E327BC-269C-435d-A152-05C5408002CA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2015-09-21T07:21:00Z</dcterms:created>
  <dc:creator>Hanjinhui</dc:creator>
  <cp:lastModifiedBy>Administrator</cp:lastModifiedBy>
  <dcterms:modified xsi:type="dcterms:W3CDTF">2015-11-23T08:00:40Z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2052-10.1.0.5372</vt:lpwstr>
  </property>
</Properties>
</file>