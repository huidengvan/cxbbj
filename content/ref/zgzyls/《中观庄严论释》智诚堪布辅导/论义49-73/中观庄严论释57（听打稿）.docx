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b/>
          <w:sz w:val="44"/>
          <w:szCs w:val="44"/>
        </w:rPr>
      </w:pPr>
      <w:r>
        <w:rPr>
          <w:rFonts w:hint="eastAsia"/>
          <w:b/>
          <w:sz w:val="44"/>
          <w:szCs w:val="44"/>
        </w:rPr>
        <w:t>第57课</w:t>
      </w:r>
      <w:r>
        <w:rPr>
          <w:rFonts w:hint="eastAsia"/>
          <w:b/>
          <w:sz w:val="44"/>
          <w:szCs w:val="44"/>
          <w:lang w:eastAsia="zh-CN"/>
        </w:rPr>
        <w:t>（听打稿）</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del w:id="0" w:author="Administrator" w:date="2015-11-19T12:08:49Z"/>
          <w:rFonts w:hint="eastAsia" w:ascii="华文楷体" w:hAnsi="华文楷体" w:eastAsia="华文楷体"/>
          <w:sz w:val="28"/>
          <w:szCs w:val="28"/>
        </w:rPr>
      </w:pPr>
      <w:del w:id="1" w:author="Administrator" w:date="2015-11-19T12:08:49Z">
        <w:r>
          <w:rPr>
            <w:rFonts w:hint="eastAsia" w:ascii="华文楷体" w:hAnsi="华文楷体" w:eastAsia="华文楷体"/>
            <w:sz w:val="28"/>
            <w:szCs w:val="28"/>
          </w:rPr>
          <w:delText>《中观庄严论释》  第057课  第0-10分钟  圆慧</w:delText>
        </w:r>
      </w:del>
    </w:p>
    <w:p>
      <w:pPr>
        <w:ind w:firstLine="570"/>
        <w:rPr>
          <w:ins w:id="2" w:author="Administrator" w:date="2015-11-19T12:15:53Z"/>
          <w:rFonts w:hint="eastAsia" w:ascii="华文楷体" w:hAnsi="华文楷体" w:eastAsia="华文楷体"/>
          <w:sz w:val="28"/>
          <w:szCs w:val="28"/>
        </w:rPr>
      </w:pPr>
      <w:del w:id="3" w:author="Administrator" w:date="2015-11-19T12:08:59Z">
        <w:r>
          <w:rPr>
            <w:rFonts w:hint="eastAsia" w:ascii="华文楷体" w:hAnsi="华文楷体" w:eastAsia="华文楷体"/>
            <w:sz w:val="28"/>
            <w:szCs w:val="28"/>
          </w:rPr>
          <w:delText>为度化一切众生请大家发无上的菩提心。</w:delText>
        </w:r>
      </w:del>
      <w:r>
        <w:rPr>
          <w:rFonts w:hint="eastAsia" w:ascii="华文楷体" w:hAnsi="华文楷体" w:eastAsia="华文楷体"/>
          <w:sz w:val="28"/>
          <w:szCs w:val="28"/>
        </w:rPr>
        <w:t>发了菩提心之后，我们今天继续宣讲麦彭仁波切所造《中观庄严论释</w:t>
      </w:r>
      <w:del w:id="4" w:author="Administrator" w:date="2015-11-19T12:09:24Z">
        <w:r>
          <w:rPr>
            <w:rFonts w:hint="eastAsia" w:ascii="华文楷体" w:hAnsi="华文楷体" w:eastAsia="华文楷体"/>
            <w:sz w:val="28"/>
            <w:szCs w:val="28"/>
          </w:rPr>
          <w:delText>》</w:delText>
        </w:r>
      </w:del>
      <w:del w:id="5" w:author="Administrator" w:date="2015-11-19T12:09:33Z">
        <w:r>
          <w:rPr>
            <w:rFonts w:hint="eastAsia" w:ascii="华文楷体" w:hAnsi="华文楷体" w:eastAsia="华文楷体"/>
            <w:sz w:val="28"/>
            <w:szCs w:val="28"/>
          </w:rPr>
          <w:delText>---</w:delText>
        </w:r>
      </w:del>
      <w:r>
        <w:rPr>
          <w:rFonts w:hint="eastAsia" w:ascii="华文楷体" w:hAnsi="华文楷体" w:eastAsia="华文楷体"/>
          <w:sz w:val="28"/>
          <w:szCs w:val="28"/>
        </w:rPr>
        <w:t>文殊上师欢喜教言论</w:t>
      </w:r>
      <w:ins w:id="6" w:author="Administrator" w:date="2015-11-19T12:09:30Z">
        <w:r>
          <w:rPr>
            <w:rFonts w:hint="eastAsia" w:ascii="华文楷体" w:hAnsi="华文楷体" w:eastAsia="华文楷体"/>
            <w:sz w:val="28"/>
            <w:szCs w:val="28"/>
          </w:rPr>
          <w:t>》</w:t>
        </w:r>
      </w:ins>
      <w:r>
        <w:rPr>
          <w:rFonts w:hint="eastAsia" w:ascii="华文楷体" w:hAnsi="华文楷体" w:eastAsia="华文楷体"/>
          <w:sz w:val="28"/>
          <w:szCs w:val="28"/>
        </w:rPr>
        <w:t>。文殊上师欢喜教言论当中讲了很多</w:t>
      </w:r>
      <w:del w:id="7" w:author="Administrator" w:date="2015-11-19T12:09:58Z">
        <w:r>
          <w:rPr>
            <w:rFonts w:hint="eastAsia" w:ascii="华文楷体" w:hAnsi="华文楷体" w:eastAsia="华文楷体"/>
            <w:sz w:val="28"/>
            <w:szCs w:val="28"/>
          </w:rPr>
          <w:delText>，</w:delText>
        </w:r>
      </w:del>
      <w:r>
        <w:rPr>
          <w:rFonts w:hint="eastAsia" w:ascii="华文楷体" w:hAnsi="华文楷体" w:eastAsia="华文楷体"/>
          <w:sz w:val="28"/>
          <w:szCs w:val="28"/>
        </w:rPr>
        <w:t>对于唯识宗、对于因明、然后对于自续派和应成派，在抉择分别的世俗的实相和胜义实相时候的一些关要。那么我们在这个了知的时候呢，主要是，一方面呢，是要了知这样一种颂词的含义，一方面就是说麦彭仁波切的科判和他的注释，实际上都是能够全盘开显这个颂词，开显这样一种究竟实相的一种殊胜的这样一种这个金刚句。所以说我们在看的时候、在学习的时候呢，也是这样一种</w:t>
      </w:r>
      <w:del w:id="8" w:author="Administrator" w:date="2015-11-23T21:43:50Z">
        <w:r>
          <w:rPr>
            <w:rFonts w:hint="eastAsia" w:ascii="华文楷体" w:hAnsi="华文楷体" w:eastAsia="华文楷体"/>
            <w:sz w:val="28"/>
            <w:szCs w:val="28"/>
          </w:rPr>
          <w:delText>，</w:delText>
        </w:r>
      </w:del>
      <w:r>
        <w:rPr>
          <w:rFonts w:hint="eastAsia" w:ascii="华文楷体" w:hAnsi="华文楷体" w:eastAsia="华文楷体"/>
          <w:sz w:val="28"/>
          <w:szCs w:val="28"/>
        </w:rPr>
        <w:t>这个科判啊、还有这样一种这个注释当中，很多意义呢</w:t>
      </w:r>
      <w:del w:id="9" w:author="Administrator" w:date="2015-11-19T12:11:28Z">
        <w:r>
          <w:rPr>
            <w:rFonts w:hint="eastAsia" w:ascii="华文楷体" w:hAnsi="华文楷体" w:eastAsia="华文楷体"/>
            <w:sz w:val="28"/>
            <w:szCs w:val="28"/>
          </w:rPr>
          <w:delText>，</w:delText>
        </w:r>
      </w:del>
      <w:r>
        <w:rPr>
          <w:rFonts w:hint="eastAsia" w:ascii="华文楷体" w:hAnsi="华文楷体" w:eastAsia="华文楷体"/>
          <w:sz w:val="28"/>
          <w:szCs w:val="28"/>
        </w:rPr>
        <w:t>也必须要高度重视。那么如今呢，在破斥的是密行外道，那么密行外道的观点呢，前面已是大概做了分析。今天呢是从颂词，还是颂词这个方面开始安立的。</w:t>
      </w:r>
    </w:p>
    <w:p>
      <w:pPr>
        <w:ind w:firstLine="570"/>
        <w:rPr>
          <w:ins w:id="10" w:author="Administrator" w:date="2015-11-19T12:16:16Z"/>
          <w:rFonts w:hint="eastAsia" w:ascii="黑体" w:hAnsi="黑体" w:eastAsia="黑体" w:cs="黑体"/>
          <w:i w:val="0"/>
          <w:color w:val="000000"/>
          <w:sz w:val="28"/>
          <w:szCs w:val="28"/>
          <w:lang w:eastAsia="zh-CN"/>
        </w:rPr>
      </w:pPr>
      <w:ins w:id="11" w:author="Administrator" w:date="2015-11-19T12:14:05Z">
        <w:r>
          <w:rPr>
            <w:rFonts w:hint="eastAsia" w:ascii="黑体" w:hAnsi="黑体" w:eastAsia="黑体" w:cs="黑体"/>
            <w:sz w:val="28"/>
            <w:szCs w:val="28"/>
            <w:lang w:eastAsia="zh-CN"/>
            <w:rPrChange w:id="12" w:author="Administrator" w:date="2015-11-19T12:15:41Z">
              <w:rPr>
                <w:rFonts w:hint="eastAsia" w:ascii="华文楷体" w:hAnsi="华文楷体" w:eastAsia="华文楷体"/>
                <w:sz w:val="28"/>
                <w:szCs w:val="28"/>
                <w:lang w:eastAsia="zh-CN"/>
              </w:rPr>
            </w:rPrChange>
          </w:rPr>
          <w:t>【</w:t>
        </w:r>
      </w:ins>
      <w:ins w:id="13" w:author="Administrator" w:date="2015-11-19T12:14:00Z">
        <w:r>
          <w:rPr>
            <w:rFonts w:hint="eastAsia" w:ascii="黑体" w:hAnsi="黑体" w:eastAsia="黑体" w:cs="黑体"/>
            <w:i w:val="0"/>
            <w:color w:val="000000"/>
            <w:sz w:val="28"/>
            <w:szCs w:val="28"/>
            <w:rPrChange w:id="14" w:author="Administrator" w:date="2015-11-19T12:15:41Z">
              <w:rPr>
                <w:rFonts w:ascii="华文楷体" w:hAnsi="华文楷体" w:eastAsia="华文楷体" w:cs="华文楷体"/>
                <w:i w:val="0"/>
                <w:color w:val="000000"/>
                <w:sz w:val="28"/>
                <w:szCs w:val="28"/>
              </w:rPr>
            </w:rPrChange>
          </w:rPr>
          <w:t>接下来说明承认对境与有境识恒常、唯一的自性现为形形色色的宗派“实一”之识不</w:t>
        </w:r>
      </w:ins>
      <w:ins w:id="15" w:author="Administrator" w:date="2015-11-19T12:14:36Z">
        <w:r>
          <w:rPr>
            <w:rFonts w:hint="eastAsia" w:ascii="黑体" w:hAnsi="黑体" w:eastAsia="黑体" w:cs="黑体"/>
            <w:i w:val="0"/>
            <w:color w:val="000000"/>
            <w:sz w:val="24"/>
            <w:szCs w:val="24"/>
            <w:lang w:eastAsia="zh-CN"/>
            <w:rPrChange w:id="16" w:author="Administrator" w:date="2015-11-19T12:15:41Z">
              <w:rPr>
                <w:rFonts w:hint="eastAsia" w:ascii="TimesNewRoman" w:hAnsi="TimesNewRoman" w:eastAsia="宋体" w:cs="TimesNewRoman"/>
                <w:i w:val="0"/>
                <w:color w:val="000000"/>
                <w:sz w:val="24"/>
                <w:szCs w:val="24"/>
                <w:lang w:eastAsia="zh-CN"/>
              </w:rPr>
            </w:rPrChange>
          </w:rPr>
          <w:t>容</w:t>
        </w:r>
      </w:ins>
      <w:ins w:id="17" w:author="Administrator" w:date="2015-11-19T12:14:00Z">
        <w:r>
          <w:rPr>
            <w:rFonts w:hint="eastAsia" w:ascii="黑体" w:hAnsi="黑体" w:eastAsia="黑体" w:cs="黑体"/>
            <w:i w:val="0"/>
            <w:color w:val="000000"/>
            <w:sz w:val="28"/>
            <w:szCs w:val="28"/>
            <w:rPrChange w:id="18" w:author="Administrator" w:date="2015-11-19T12:15:41Z">
              <w:rPr>
                <w:rFonts w:ascii="华文楷体" w:hAnsi="华文楷体" w:eastAsia="华文楷体" w:cs="华文楷体"/>
                <w:i w:val="0"/>
                <w:color w:val="000000"/>
                <w:sz w:val="28"/>
                <w:szCs w:val="28"/>
              </w:rPr>
            </w:rPrChange>
          </w:rPr>
          <w:t>有的道理</w:t>
        </w:r>
      </w:ins>
      <w:ins w:id="19" w:author="Administrator" w:date="2015-11-19T12:15:28Z">
        <w:r>
          <w:rPr>
            <w:rFonts w:hint="eastAsia" w:ascii="黑体" w:hAnsi="黑体" w:eastAsia="黑体" w:cs="黑体"/>
            <w:i w:val="0"/>
            <w:color w:val="000000"/>
            <w:sz w:val="28"/>
            <w:szCs w:val="28"/>
            <w:lang w:eastAsia="zh-CN"/>
            <w:rPrChange w:id="20" w:author="Administrator" w:date="2015-11-19T12:15:41Z">
              <w:rPr>
                <w:rFonts w:hint="eastAsia" w:ascii="华文楷体" w:hAnsi="华文楷体" w:eastAsia="华文楷体" w:cs="华文楷体"/>
                <w:i w:val="0"/>
                <w:color w:val="000000"/>
                <w:sz w:val="28"/>
                <w:szCs w:val="28"/>
                <w:lang w:eastAsia="zh-CN"/>
              </w:rPr>
            </w:rPrChange>
          </w:rPr>
          <w:t>：</w:t>
        </w:r>
      </w:ins>
      <w:ins w:id="21" w:author="Administrator" w:date="2015-11-19T12:15:29Z">
        <w:r>
          <w:rPr>
            <w:rFonts w:hint="eastAsia" w:ascii="黑体" w:hAnsi="黑体" w:eastAsia="黑体" w:cs="黑体"/>
            <w:i w:val="0"/>
            <w:color w:val="000000"/>
            <w:sz w:val="28"/>
            <w:szCs w:val="28"/>
            <w:lang w:eastAsia="zh-CN"/>
            <w:rPrChange w:id="22" w:author="Administrator" w:date="2015-11-19T12:15:41Z">
              <w:rPr>
                <w:rFonts w:hint="eastAsia" w:ascii="华文楷体" w:hAnsi="华文楷体" w:eastAsia="华文楷体" w:cs="华文楷体"/>
                <w:i w:val="0"/>
                <w:color w:val="000000"/>
                <w:sz w:val="28"/>
                <w:szCs w:val="28"/>
                <w:lang w:eastAsia="zh-CN"/>
              </w:rPr>
            </w:rPrChange>
          </w:rPr>
          <w:t>】</w:t>
        </w:r>
      </w:ins>
    </w:p>
    <w:p>
      <w:pPr>
        <w:ind w:firstLine="570"/>
        <w:rPr>
          <w:ins w:id="23" w:author="Administrator" w:date="2015-11-19T12:24:45Z"/>
          <w:rFonts w:hint="eastAsia" w:ascii="黑体" w:hAnsi="黑体" w:eastAsia="黑体" w:cs="黑体"/>
          <w:sz w:val="28"/>
          <w:szCs w:val="28"/>
        </w:rPr>
      </w:pPr>
      <w:del w:id="24" w:author="Administrator" w:date="2015-11-19T12:13:07Z">
        <w:r>
          <w:rPr>
            <w:rFonts w:hint="eastAsia" w:ascii="华文楷体" w:hAnsi="华文楷体" w:eastAsia="华文楷体"/>
            <w:sz w:val="28"/>
            <w:szCs w:val="28"/>
          </w:rPr>
          <w:delText>【接下来说明，承认对境与有境是恒常唯一的自性，现为形形色色的宗派，实一之实不容有的道理。】</w:delText>
        </w:r>
      </w:del>
      <w:r>
        <w:rPr>
          <w:rFonts w:hint="eastAsia" w:ascii="华文楷体" w:hAnsi="华文楷体" w:eastAsia="华文楷体"/>
          <w:sz w:val="28"/>
          <w:szCs w:val="28"/>
        </w:rPr>
        <w:t>接下来就宣说呢，承许对境和有境的</w:t>
      </w:r>
      <w:ins w:id="25" w:author="Administrator" w:date="2015-11-19T12:19:02Z">
        <w:r>
          <w:rPr>
            <w:rFonts w:hint="eastAsia" w:ascii="华文楷体" w:hAnsi="华文楷体" w:eastAsia="华文楷体"/>
            <w:sz w:val="28"/>
            <w:szCs w:val="28"/>
            <w:lang w:eastAsia="zh-CN"/>
          </w:rPr>
          <w:t>识</w:t>
        </w:r>
      </w:ins>
      <w:del w:id="26" w:author="Administrator" w:date="2015-11-19T12:19:34Z">
        <w:r>
          <w:rPr>
            <w:rFonts w:hint="eastAsia" w:ascii="华文楷体" w:hAnsi="华文楷体" w:eastAsia="华文楷体"/>
            <w:sz w:val="28"/>
            <w:szCs w:val="28"/>
          </w:rPr>
          <w:delText>实，</w:delText>
        </w:r>
      </w:del>
      <w:r>
        <w:rPr>
          <w:rFonts w:hint="eastAsia" w:ascii="华文楷体" w:hAnsi="华文楷体" w:eastAsia="华文楷体"/>
          <w:sz w:val="28"/>
          <w:szCs w:val="28"/>
        </w:rPr>
        <w:t>恒常唯一的自性，现为形形色色的宗派实一的</w:t>
      </w:r>
      <w:del w:id="27" w:author="Administrator" w:date="2015-11-19T12:20:11Z">
        <w:r>
          <w:rPr>
            <w:rFonts w:hint="eastAsia" w:ascii="华文楷体" w:hAnsi="华文楷体" w:eastAsia="华文楷体"/>
            <w:sz w:val="28"/>
            <w:szCs w:val="28"/>
          </w:rPr>
          <w:delText>实</w:delText>
        </w:r>
      </w:del>
      <w:ins w:id="28" w:author="Administrator" w:date="2015-11-19T12:20:15Z">
        <w:r>
          <w:rPr>
            <w:rFonts w:hint="eastAsia" w:ascii="华文楷体" w:hAnsi="华文楷体" w:eastAsia="华文楷体"/>
            <w:sz w:val="28"/>
            <w:szCs w:val="28"/>
            <w:lang w:eastAsia="zh-CN"/>
          </w:rPr>
          <w:t>识</w:t>
        </w:r>
      </w:ins>
      <w:r>
        <w:rPr>
          <w:rFonts w:hint="eastAsia" w:ascii="华文楷体" w:hAnsi="华文楷体" w:eastAsia="华文楷体"/>
          <w:sz w:val="28"/>
          <w:szCs w:val="28"/>
        </w:rPr>
        <w:t>。实际上就是说呢，这个对境也好、还是说这个有境也好，实际上都是一个心识的自性。那么这个心识呢，是唯一恒常的自性，它呢现为形形色色的这样一种其他的法。那么，对于这个宗派所承许的实一的</w:t>
      </w:r>
      <w:ins w:id="29" w:author="Administrator" w:date="2015-11-19T12:21:58Z">
        <w:r>
          <w:rPr>
            <w:rFonts w:hint="eastAsia" w:ascii="华文楷体" w:hAnsi="华文楷体" w:eastAsia="华文楷体"/>
            <w:sz w:val="28"/>
            <w:szCs w:val="28"/>
            <w:lang w:eastAsia="zh-CN"/>
          </w:rPr>
          <w:t>识</w:t>
        </w:r>
      </w:ins>
      <w:del w:id="30" w:author="Administrator" w:date="2015-11-19T12:21:56Z">
        <w:r>
          <w:rPr>
            <w:rFonts w:hint="eastAsia" w:ascii="华文楷体" w:hAnsi="华文楷体" w:eastAsia="华文楷体"/>
            <w:sz w:val="28"/>
            <w:szCs w:val="28"/>
          </w:rPr>
          <w:delText>实</w:delText>
        </w:r>
      </w:del>
      <w:r>
        <w:rPr>
          <w:rFonts w:hint="eastAsia" w:ascii="华文楷体" w:hAnsi="华文楷体" w:eastAsia="华文楷体"/>
          <w:sz w:val="28"/>
          <w:szCs w:val="28"/>
        </w:rPr>
        <w:t>的确是不存在、不容的道理呢，下面要进一步的阐释</w:t>
      </w:r>
      <w:r>
        <w:rPr>
          <w:rFonts w:hint="eastAsia" w:ascii="黑体" w:hAnsi="黑体" w:eastAsia="黑体" w:cs="黑体"/>
          <w:sz w:val="28"/>
          <w:szCs w:val="28"/>
          <w:rPrChange w:id="31" w:author="Administrator" w:date="2015-11-19T12:24:39Z">
            <w:rPr>
              <w:rFonts w:hint="eastAsia" w:ascii="华文楷体" w:hAnsi="华文楷体" w:eastAsia="华文楷体"/>
              <w:sz w:val="28"/>
              <w:szCs w:val="28"/>
            </w:rPr>
          </w:rPrChange>
        </w:rPr>
        <w:t>。</w:t>
      </w:r>
    </w:p>
    <w:p>
      <w:pPr>
        <w:ind w:firstLine="570"/>
        <w:rPr>
          <w:ins w:id="32" w:author="Administrator" w:date="2015-11-19T12:24:49Z"/>
          <w:rFonts w:hint="eastAsia" w:ascii="黑体" w:hAnsi="黑体" w:eastAsia="黑体" w:cs="黑体"/>
          <w:i w:val="0"/>
          <w:color w:val="000000"/>
          <w:sz w:val="28"/>
          <w:szCs w:val="28"/>
          <w:lang w:eastAsia="zh-CN"/>
        </w:rPr>
      </w:pPr>
      <w:ins w:id="33" w:author="Administrator" w:date="2015-11-19T12:23:25Z">
        <w:r>
          <w:rPr>
            <w:rFonts w:hint="eastAsia" w:ascii="黑体" w:hAnsi="黑体" w:eastAsia="黑体" w:cs="黑体"/>
            <w:sz w:val="28"/>
            <w:szCs w:val="28"/>
            <w:lang w:eastAsia="zh-CN"/>
            <w:rPrChange w:id="34" w:author="Administrator" w:date="2015-11-19T12:24:39Z">
              <w:rPr>
                <w:rFonts w:hint="eastAsia" w:ascii="华文楷体" w:hAnsi="华文楷体" w:eastAsia="华文楷体"/>
                <w:sz w:val="28"/>
                <w:szCs w:val="28"/>
                <w:lang w:eastAsia="zh-CN"/>
              </w:rPr>
            </w:rPrChange>
          </w:rPr>
          <w:t>【</w:t>
        </w:r>
      </w:ins>
      <w:ins w:id="35" w:author="Administrator" w:date="2015-11-19T12:23:19Z">
        <w:r>
          <w:rPr>
            <w:rFonts w:hint="eastAsia" w:ascii="黑体" w:hAnsi="黑体" w:eastAsia="黑体" w:cs="黑体"/>
            <w:i w:val="0"/>
            <w:color w:val="000000"/>
            <w:sz w:val="28"/>
            <w:szCs w:val="28"/>
            <w:rPrChange w:id="36" w:author="Administrator" w:date="2015-11-19T12:24:39Z">
              <w:rPr>
                <w:rFonts w:ascii="华文楷体" w:hAnsi="华文楷体" w:eastAsia="华文楷体" w:cs="华文楷体"/>
                <w:i w:val="0"/>
                <w:color w:val="000000"/>
                <w:sz w:val="28"/>
                <w:szCs w:val="28"/>
              </w:rPr>
            </w:rPrChange>
          </w:rPr>
          <w:t>如果对方承许</w:t>
        </w:r>
      </w:ins>
      <w:ins w:id="37" w:author="Administrator" w:date="2015-11-19T12:23:19Z">
        <w:r>
          <w:rPr>
            <w:rFonts w:hint="eastAsia" w:ascii="黑体" w:hAnsi="黑体" w:eastAsia="黑体" w:cs="黑体"/>
            <w:i w:val="0"/>
            <w:color w:val="000000"/>
            <w:sz w:val="28"/>
            <w:szCs w:val="28"/>
            <w:rPrChange w:id="38" w:author="Administrator" w:date="2015-11-19T12:24:39Z">
              <w:rPr>
                <w:rFonts w:ascii="宋体" w:hAnsi="宋体" w:eastAsia="宋体" w:cs="宋体"/>
                <w:i w:val="0"/>
                <w:color w:val="000000"/>
                <w:sz w:val="28"/>
                <w:szCs w:val="28"/>
              </w:rPr>
            </w:rPrChange>
          </w:rPr>
          <w:t>:</w:t>
        </w:r>
      </w:ins>
      <w:ins w:id="39" w:author="Administrator" w:date="2015-11-19T12:23:19Z">
        <w:r>
          <w:rPr>
            <w:rFonts w:hint="eastAsia" w:ascii="黑体" w:hAnsi="黑体" w:eastAsia="黑体" w:cs="黑体"/>
            <w:i w:val="0"/>
            <w:color w:val="000000"/>
            <w:sz w:val="28"/>
            <w:szCs w:val="28"/>
            <w:rPrChange w:id="40" w:author="Administrator" w:date="2015-11-19T12:24:39Z">
              <w:rPr>
                <w:rFonts w:ascii="华文楷体" w:hAnsi="华文楷体" w:eastAsia="华文楷体" w:cs="华文楷体"/>
                <w:i w:val="0"/>
                <w:color w:val="000000"/>
                <w:sz w:val="28"/>
                <w:szCs w:val="28"/>
              </w:rPr>
            </w:rPrChange>
          </w:rPr>
          <w:t>如是一切外境虽然单独无有</w:t>
        </w:r>
      </w:ins>
      <w:ins w:id="41" w:author="Administrator" w:date="2015-11-19T12:23:19Z">
        <w:r>
          <w:rPr>
            <w:rFonts w:hint="eastAsia" w:ascii="黑体" w:hAnsi="黑体" w:eastAsia="黑体" w:cs="黑体"/>
            <w:i w:val="0"/>
            <w:color w:val="000000"/>
            <w:sz w:val="28"/>
            <w:szCs w:val="28"/>
            <w:rPrChange w:id="42" w:author="Administrator" w:date="2015-11-19T12:24:39Z">
              <w:rPr>
                <w:rFonts w:ascii="宋体" w:hAnsi="宋体" w:eastAsia="宋体" w:cs="宋体"/>
                <w:i w:val="0"/>
                <w:color w:val="000000"/>
                <w:sz w:val="28"/>
                <w:szCs w:val="28"/>
              </w:rPr>
            </w:rPrChange>
          </w:rPr>
          <w:t>,</w:t>
        </w:r>
      </w:ins>
      <w:ins w:id="43" w:author="Administrator" w:date="2015-11-19T12:23:19Z">
        <w:r>
          <w:rPr>
            <w:rFonts w:hint="eastAsia" w:ascii="黑体" w:hAnsi="黑体" w:eastAsia="黑体" w:cs="黑体"/>
            <w:i w:val="0"/>
            <w:color w:val="000000"/>
            <w:sz w:val="28"/>
            <w:szCs w:val="28"/>
            <w:rPrChange w:id="44" w:author="Administrator" w:date="2015-11-19T12:24:39Z">
              <w:rPr>
                <w:rFonts w:ascii="华文楷体" w:hAnsi="华文楷体" w:eastAsia="华文楷体" w:cs="华文楷体"/>
                <w:i w:val="0"/>
                <w:color w:val="000000"/>
                <w:sz w:val="28"/>
                <w:szCs w:val="28"/>
              </w:rPr>
            </w:rPrChange>
          </w:rPr>
          <w:t>但唯一的识本身显现为各种各样有实法的行相</w:t>
        </w:r>
      </w:ins>
      <w:ins w:id="45" w:author="Administrator" w:date="2015-11-19T12:23:19Z">
        <w:r>
          <w:rPr>
            <w:rFonts w:hint="eastAsia" w:ascii="黑体" w:hAnsi="黑体" w:eastAsia="黑体" w:cs="黑体"/>
            <w:i w:val="0"/>
            <w:color w:val="000000"/>
            <w:sz w:val="28"/>
            <w:szCs w:val="28"/>
            <w:rPrChange w:id="46" w:author="Administrator" w:date="2015-11-19T12:24:39Z">
              <w:rPr>
                <w:rFonts w:ascii="宋体" w:hAnsi="宋体" w:eastAsia="宋体" w:cs="宋体"/>
                <w:i w:val="0"/>
                <w:color w:val="000000"/>
                <w:sz w:val="28"/>
                <w:szCs w:val="28"/>
              </w:rPr>
            </w:rPrChange>
          </w:rPr>
          <w:t>,</w:t>
        </w:r>
      </w:ins>
      <w:ins w:id="47" w:author="Administrator" w:date="2015-11-19T12:23:19Z">
        <w:r>
          <w:rPr>
            <w:rFonts w:hint="eastAsia" w:ascii="黑体" w:hAnsi="黑体" w:eastAsia="黑体" w:cs="黑体"/>
            <w:i w:val="0"/>
            <w:color w:val="000000"/>
            <w:sz w:val="28"/>
            <w:szCs w:val="28"/>
            <w:rPrChange w:id="48" w:author="Administrator" w:date="2015-11-19T12:24:39Z">
              <w:rPr>
                <w:rFonts w:ascii="华文楷体" w:hAnsi="华文楷体" w:eastAsia="华文楷体" w:cs="华文楷体"/>
                <w:i w:val="0"/>
                <w:color w:val="000000"/>
                <w:sz w:val="28"/>
                <w:szCs w:val="28"/>
              </w:rPr>
            </w:rPrChange>
          </w:rPr>
          <w:t>因此一切的一切均是整体独一无二的我——识之自性</w:t>
        </w:r>
      </w:ins>
      <w:ins w:id="49" w:author="Administrator" w:date="2015-11-19T12:23:19Z">
        <w:r>
          <w:rPr>
            <w:rFonts w:hint="eastAsia" w:ascii="黑体" w:hAnsi="黑体" w:eastAsia="黑体" w:cs="黑体"/>
            <w:i w:val="0"/>
            <w:color w:val="000000"/>
            <w:sz w:val="28"/>
            <w:szCs w:val="28"/>
            <w:rPrChange w:id="50" w:author="Administrator" w:date="2015-11-19T12:24:39Z">
              <w:rPr>
                <w:rFonts w:ascii="宋体" w:hAnsi="宋体" w:eastAsia="宋体" w:cs="宋体"/>
                <w:i w:val="0"/>
                <w:color w:val="000000"/>
                <w:sz w:val="28"/>
                <w:szCs w:val="28"/>
              </w:rPr>
            </w:rPrChange>
          </w:rPr>
          <w:t>,</w:t>
        </w:r>
      </w:ins>
      <w:ins w:id="51" w:author="Administrator" w:date="2015-11-19T12:23:19Z">
        <w:r>
          <w:rPr>
            <w:rFonts w:hint="eastAsia" w:ascii="黑体" w:hAnsi="黑体" w:eastAsia="黑体" w:cs="黑体"/>
            <w:i w:val="0"/>
            <w:color w:val="000000"/>
            <w:sz w:val="28"/>
            <w:szCs w:val="28"/>
            <w:rPrChange w:id="52" w:author="Administrator" w:date="2015-11-19T12:24:39Z">
              <w:rPr>
                <w:rFonts w:ascii="华文楷体" w:hAnsi="华文楷体" w:eastAsia="华文楷体" w:cs="华文楷体"/>
                <w:i w:val="0"/>
                <w:color w:val="000000"/>
                <w:sz w:val="28"/>
                <w:szCs w:val="28"/>
              </w:rPr>
            </w:rPrChange>
          </w:rPr>
          <w:t>而识是亘古不变、 恒常、 唯一实有的自性。</w:t>
        </w:r>
      </w:ins>
      <w:ins w:id="53" w:author="Administrator" w:date="2015-11-19T12:23:28Z">
        <w:r>
          <w:rPr>
            <w:rFonts w:hint="eastAsia" w:ascii="黑体" w:hAnsi="黑体" w:eastAsia="黑体" w:cs="黑体"/>
            <w:i w:val="0"/>
            <w:color w:val="000000"/>
            <w:sz w:val="28"/>
            <w:szCs w:val="28"/>
            <w:lang w:eastAsia="zh-CN"/>
            <w:rPrChange w:id="54" w:author="Administrator" w:date="2015-11-19T12:24:39Z">
              <w:rPr>
                <w:rFonts w:hint="eastAsia" w:ascii="华文楷体" w:hAnsi="华文楷体" w:eastAsia="华文楷体" w:cs="华文楷体"/>
                <w:i w:val="0"/>
                <w:color w:val="000000"/>
                <w:sz w:val="28"/>
                <w:szCs w:val="28"/>
                <w:lang w:eastAsia="zh-CN"/>
              </w:rPr>
            </w:rPrChange>
          </w:rPr>
          <w:t>】</w:t>
        </w:r>
      </w:ins>
    </w:p>
    <w:p>
      <w:pPr>
        <w:ind w:firstLine="570"/>
        <w:rPr>
          <w:ins w:id="55" w:author="Administrator" w:date="2015-11-19T12:43:19Z"/>
          <w:rFonts w:hint="eastAsia" w:ascii="华文楷体" w:hAnsi="华文楷体" w:eastAsia="华文楷体"/>
          <w:sz w:val="28"/>
          <w:szCs w:val="28"/>
        </w:rPr>
      </w:pPr>
      <w:del w:id="56" w:author="Administrator" w:date="2015-11-19T12:24:31Z">
        <w:r>
          <w:rPr>
            <w:rFonts w:hint="eastAsia" w:ascii="华文楷体" w:hAnsi="华文楷体" w:eastAsia="华文楷体"/>
            <w:sz w:val="28"/>
            <w:szCs w:val="28"/>
          </w:rPr>
          <w:delText>【如果对方承许，如是一切外境虽然单独无有，但唯一的识本身显现为各种各样有实法的形象。因此，一切的一切，均是整体独一无二的我识之自性，而识是亘古不变恒常唯一实有的自性。】</w:delText>
        </w:r>
      </w:del>
      <w:r>
        <w:rPr>
          <w:rFonts w:hint="eastAsia" w:ascii="华文楷体" w:hAnsi="华文楷体" w:eastAsia="华文楷体"/>
          <w:sz w:val="28"/>
          <w:szCs w:val="28"/>
        </w:rPr>
        <w:t>那么对方呢</w:t>
      </w:r>
      <w:del w:id="57" w:author="Administrator" w:date="2015-11-19T12:25:13Z">
        <w:r>
          <w:rPr>
            <w:rFonts w:hint="eastAsia" w:ascii="华文楷体" w:hAnsi="华文楷体" w:eastAsia="华文楷体"/>
            <w:sz w:val="28"/>
            <w:szCs w:val="28"/>
          </w:rPr>
          <w:delText>，</w:delText>
        </w:r>
      </w:del>
      <w:r>
        <w:rPr>
          <w:rFonts w:hint="eastAsia" w:ascii="华文楷体" w:hAnsi="华文楷体" w:eastAsia="华文楷体"/>
          <w:sz w:val="28"/>
          <w:szCs w:val="28"/>
        </w:rPr>
        <w:t>是这样承许的，如是的一切的外境呢是不存在的，单独的外境完全没有。那么没有外境呢，那么这一切外境是怎么样？这样一切的这样一种对境是如何解释的呢？他们说到，唯一的识本身，显现为各种各样有实法的</w:t>
      </w:r>
      <w:del w:id="58" w:author="Administrator" w:date="2015-11-19T12:25:46Z">
        <w:r>
          <w:rPr>
            <w:rFonts w:hint="eastAsia" w:ascii="华文楷体" w:hAnsi="华文楷体" w:eastAsia="华文楷体"/>
            <w:sz w:val="28"/>
            <w:szCs w:val="28"/>
          </w:rPr>
          <w:delText>形象</w:delText>
        </w:r>
      </w:del>
      <w:ins w:id="59" w:author="Administrator" w:date="2015-11-19T12:25:55Z">
        <w:r>
          <w:rPr>
            <w:rFonts w:hint="eastAsia" w:ascii="华文楷体" w:hAnsi="华文楷体" w:eastAsia="华文楷体"/>
            <w:sz w:val="28"/>
            <w:szCs w:val="28"/>
            <w:lang w:eastAsia="zh-CN"/>
          </w:rPr>
          <w:t>行相</w:t>
        </w:r>
      </w:ins>
      <w:r>
        <w:rPr>
          <w:rFonts w:hint="eastAsia" w:ascii="华文楷体" w:hAnsi="华文楷体" w:eastAsia="华文楷体"/>
          <w:sz w:val="28"/>
          <w:szCs w:val="28"/>
        </w:rPr>
        <w:t>，这个就和唯识宗呢有点相似的地方。那么唯识宗呢也承许，一切的外境呢</w:t>
      </w:r>
      <w:del w:id="60" w:author="Administrator" w:date="2015-11-19T12:27:35Z">
        <w:r>
          <w:rPr>
            <w:rFonts w:hint="eastAsia" w:ascii="华文楷体" w:hAnsi="华文楷体" w:eastAsia="华文楷体"/>
            <w:sz w:val="28"/>
            <w:szCs w:val="28"/>
          </w:rPr>
          <w:delText>，</w:delText>
        </w:r>
      </w:del>
      <w:r>
        <w:rPr>
          <w:rFonts w:hint="eastAsia" w:ascii="华文楷体" w:hAnsi="华文楷体" w:eastAsia="华文楷体"/>
          <w:sz w:val="28"/>
          <w:szCs w:val="28"/>
        </w:rPr>
        <w:t>都是没有一个就说一点点色法的自性存在，那么这一切就像梦中的这个色法一样，梦中的外境一样，都是唯一的心识本身显现的各种各样的有实法的</w:t>
      </w:r>
      <w:ins w:id="61" w:author="Administrator" w:date="2015-11-19T12:27:59Z">
        <w:r>
          <w:rPr>
            <w:rFonts w:hint="eastAsia" w:ascii="华文楷体" w:hAnsi="华文楷体" w:eastAsia="华文楷体"/>
            <w:sz w:val="28"/>
            <w:szCs w:val="28"/>
            <w:lang w:eastAsia="zh-CN"/>
          </w:rPr>
          <w:t>行相</w:t>
        </w:r>
      </w:ins>
      <w:del w:id="62" w:author="Administrator" w:date="2015-11-19T12:27:56Z">
        <w:r>
          <w:rPr>
            <w:rFonts w:hint="eastAsia" w:ascii="华文楷体" w:hAnsi="华文楷体" w:eastAsia="华文楷体"/>
            <w:sz w:val="28"/>
            <w:szCs w:val="28"/>
          </w:rPr>
          <w:delText>形</w:delText>
        </w:r>
      </w:del>
      <w:del w:id="63" w:author="Administrator" w:date="2015-11-19T12:27:55Z">
        <w:r>
          <w:rPr>
            <w:rFonts w:hint="eastAsia" w:ascii="华文楷体" w:hAnsi="华文楷体" w:eastAsia="华文楷体"/>
            <w:sz w:val="28"/>
            <w:szCs w:val="28"/>
          </w:rPr>
          <w:delText>象</w:delText>
        </w:r>
      </w:del>
      <w:r>
        <w:rPr>
          <w:rFonts w:hint="eastAsia" w:ascii="华文楷体" w:hAnsi="华文楷体" w:eastAsia="华文楷体"/>
          <w:sz w:val="28"/>
          <w:szCs w:val="28"/>
        </w:rPr>
        <w:t>的。因此，一切的一切，均是整体独一无二的我识的自性。所以说，在所有</w:t>
      </w:r>
      <w:ins w:id="64" w:author="Administrator" w:date="2015-11-20T12:00:15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一切呢，不管是对境也好、有境也好，全都是整体独一无二的我，就是这个心识的自性。当然就是唯识宗</w:t>
      </w:r>
      <w:ins w:id="65" w:author="Administrator" w:date="2015-11-19T12:28:38Z">
        <w:r>
          <w:rPr>
            <w:rFonts w:hint="eastAsia" w:ascii="华文楷体" w:hAnsi="华文楷体" w:eastAsia="华文楷体"/>
            <w:sz w:val="28"/>
            <w:szCs w:val="28"/>
            <w:lang w:eastAsia="zh-CN"/>
          </w:rPr>
          <w:t>它</w:t>
        </w:r>
      </w:ins>
      <w:del w:id="66" w:author="Administrator" w:date="2015-11-19T12:28:35Z">
        <w:r>
          <w:rPr>
            <w:rFonts w:hint="eastAsia" w:ascii="华文楷体" w:hAnsi="华文楷体" w:eastAsia="华文楷体"/>
            <w:sz w:val="28"/>
            <w:szCs w:val="28"/>
          </w:rPr>
          <w:delText>他</w:delText>
        </w:r>
      </w:del>
      <w:r>
        <w:rPr>
          <w:rFonts w:hint="eastAsia" w:ascii="华文楷体" w:hAnsi="华文楷体" w:eastAsia="华文楷体"/>
          <w:sz w:val="28"/>
          <w:szCs w:val="28"/>
        </w:rPr>
        <w:t>不承许这个心识是我，唯识宗呢就说是这样一种这个我不存在，不管是</w:t>
      </w:r>
      <w:ins w:id="67" w:author="Administrator" w:date="2015-11-20T12:00:3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神我也好，还是说这样一种这个俱生的假我也好，还是说这个法我也好，实际上这样一种我，是根本不存在的。所以外道承许这一切呢，都是独一无二的这个我识的自性，而识是亘古不变恒常唯一实有的自性。那么这个心识是怎么样的自性呢，这个心识就说是，从开始到现在乃至于到最后，完全都是一点不变化的，它是一个恒常的、唯一的一种实有的自性。唯识宗呢，不承许这样一种心识是恒常唯一，它虽然也有这样一种心识实有的观点，但是这种实有呢，它是刹那刹那在生灭，刹那刹那在变化的，也是一种、从一个角度来讲，不是唯一的一种心识的自性了。从就是说观待外道这个恒常唯一的角度来讲呢，它是刹那刹那生灭的法。所以说这个外道和内道，从这些方面呢完全不相同。</w:t>
      </w:r>
      <w:ins w:id="68" w:author="Administrator" w:date="2015-11-20T12:02:00Z">
        <w:r>
          <w:rPr>
            <w:rFonts w:hint="eastAsia" w:ascii="华文楷体" w:hAnsi="华文楷体" w:eastAsia="华文楷体"/>
            <w:sz w:val="28"/>
            <w:szCs w:val="28"/>
            <w:lang w:val="en-US" w:eastAsia="zh-CN"/>
          </w:rPr>
          <w:t xml:space="preserve"> </w:t>
        </w:r>
      </w:ins>
      <w:ins w:id="69" w:author="Administrator" w:date="2015-11-20T12:02:05Z">
        <w:r>
          <w:rPr>
            <w:rFonts w:hint="eastAsia" w:ascii="华文楷体" w:hAnsi="华文楷体" w:eastAsia="华文楷体"/>
            <w:sz w:val="28"/>
            <w:szCs w:val="28"/>
            <w:lang w:val="en-US" w:eastAsia="zh-CN"/>
          </w:rPr>
          <w:t>下面</w:t>
        </w:r>
      </w:ins>
      <w:del w:id="70" w:author="Administrator" w:date="2015-11-20T12:01:57Z">
        <w:r>
          <w:rPr>
            <w:rFonts w:hint="eastAsia" w:ascii="华文楷体" w:hAnsi="华文楷体" w:eastAsia="华文楷体"/>
            <w:sz w:val="28"/>
            <w:szCs w:val="28"/>
          </w:rPr>
          <w:delText>现在</w:delText>
        </w:r>
      </w:del>
      <w:del w:id="71" w:author="Administrator" w:date="2015-11-24T19:23:38Z">
        <w:r>
          <w:rPr>
            <w:rFonts w:hint="eastAsia" w:ascii="华文楷体" w:hAnsi="华文楷体" w:eastAsia="华文楷体"/>
            <w:sz w:val="28"/>
            <w:szCs w:val="28"/>
          </w:rPr>
          <w:delText>呢</w:delText>
        </w:r>
      </w:del>
      <w:r>
        <w:rPr>
          <w:rFonts w:hint="eastAsia" w:ascii="华文楷体" w:hAnsi="华文楷体" w:eastAsia="华文楷体"/>
          <w:sz w:val="28"/>
          <w:szCs w:val="28"/>
        </w:rPr>
        <w:t>就说破斥对方的观点。</w:t>
      </w:r>
    </w:p>
    <w:p>
      <w:pPr>
        <w:ind w:firstLine="570"/>
        <w:rPr>
          <w:ins w:id="72" w:author="Administrator" w:date="2015-11-19T12:45:11Z"/>
          <w:rFonts w:hint="eastAsia" w:ascii="华文楷体" w:hAnsi="华文楷体" w:eastAsia="华文楷体"/>
          <w:sz w:val="28"/>
          <w:szCs w:val="28"/>
        </w:rPr>
      </w:pPr>
      <w:ins w:id="73" w:author="Administrator" w:date="2015-11-19T12:43:17Z">
        <w:r>
          <w:rPr>
            <w:rFonts w:hint="eastAsia" w:ascii="华文楷体" w:hAnsi="华文楷体" w:eastAsia="华文楷体"/>
            <w:sz w:val="28"/>
            <w:szCs w:val="28"/>
            <w:lang w:eastAsia="zh-CN"/>
          </w:rPr>
          <w:t>【</w:t>
        </w:r>
      </w:ins>
      <w:ins w:id="74" w:author="Administrator" w:date="2015-11-19T12:42:52Z">
        <w:r>
          <w:rPr>
            <w:rFonts w:hint="eastAsia" w:ascii="黑体" w:hAnsi="黑体" w:eastAsia="黑体" w:cs="黑体"/>
            <w:i w:val="0"/>
            <w:color w:val="000000"/>
            <w:sz w:val="28"/>
            <w:szCs w:val="28"/>
            <w:rPrChange w:id="75" w:author="Administrator" w:date="2015-11-19T12:43:06Z">
              <w:rPr>
                <w:rFonts w:ascii="华文楷体" w:hAnsi="华文楷体" w:eastAsia="华文楷体" w:cs="华文楷体"/>
                <w:i w:val="0"/>
                <w:color w:val="000000"/>
                <w:sz w:val="28"/>
                <w:szCs w:val="28"/>
              </w:rPr>
            </w:rPrChange>
          </w:rPr>
          <w:t>倘若如此</w:t>
        </w:r>
      </w:ins>
      <w:ins w:id="76" w:author="Administrator" w:date="2015-11-19T12:42:52Z">
        <w:r>
          <w:rPr>
            <w:rFonts w:hint="eastAsia" w:ascii="黑体" w:hAnsi="黑体" w:eastAsia="黑体" w:cs="黑体"/>
            <w:i w:val="0"/>
            <w:color w:val="000000"/>
            <w:sz w:val="28"/>
            <w:szCs w:val="28"/>
            <w:rPrChange w:id="77" w:author="Administrator" w:date="2015-11-19T12:43:06Z">
              <w:rPr>
                <w:rFonts w:ascii="宋体" w:hAnsi="宋体" w:eastAsia="宋体" w:cs="宋体"/>
                <w:i w:val="0"/>
                <w:color w:val="000000"/>
                <w:sz w:val="28"/>
                <w:szCs w:val="28"/>
              </w:rPr>
            </w:rPrChange>
          </w:rPr>
          <w:t>,</w:t>
        </w:r>
      </w:ins>
      <w:ins w:id="78" w:author="Administrator" w:date="2015-11-19T12:42:52Z">
        <w:r>
          <w:rPr>
            <w:rFonts w:hint="eastAsia" w:ascii="黑体" w:hAnsi="黑体" w:eastAsia="黑体" w:cs="黑体"/>
            <w:i w:val="0"/>
            <w:color w:val="000000"/>
            <w:sz w:val="28"/>
            <w:szCs w:val="28"/>
            <w:rPrChange w:id="79" w:author="Administrator" w:date="2015-11-19T12:43:06Z">
              <w:rPr>
                <w:rFonts w:ascii="华文楷体" w:hAnsi="华文楷体" w:eastAsia="华文楷体" w:cs="华文楷体"/>
                <w:i w:val="0"/>
                <w:color w:val="000000"/>
                <w:sz w:val="28"/>
                <w:szCs w:val="28"/>
              </w:rPr>
            </w:rPrChange>
          </w:rPr>
          <w:t>那么同时或次第产生千差万别</w:t>
        </w:r>
      </w:ins>
      <w:ins w:id="80" w:author="Administrator" w:date="2015-11-19T12:42:52Z">
        <w:r>
          <w:rPr>
            <w:rFonts w:hint="eastAsia" w:ascii="黑体" w:hAnsi="黑体" w:eastAsia="黑体" w:cs="黑体"/>
            <w:i w:val="0"/>
            <w:color w:val="000000"/>
            <w:sz w:val="28"/>
            <w:szCs w:val="28"/>
            <w:rPrChange w:id="81" w:author="Administrator" w:date="2015-11-19T12:43:06Z">
              <w:rPr>
                <w:rFonts w:ascii="华文楷体" w:hAnsi="华文楷体" w:eastAsia="华文楷体" w:cs="华文楷体"/>
                <w:i w:val="0"/>
                <w:color w:val="000000"/>
                <w:sz w:val="28"/>
                <w:szCs w:val="28"/>
              </w:rPr>
            </w:rPrChange>
          </w:rPr>
          <w:t xml:space="preserve">现相的“实一”之识极其难以安立。 </w:t>
        </w:r>
      </w:ins>
      <w:ins w:id="82" w:author="Administrator" w:date="2015-11-19T12:42:55Z">
        <w:r>
          <w:rPr>
            <w:rFonts w:hint="eastAsia" w:ascii="黑体" w:hAnsi="黑体" w:eastAsia="黑体" w:cs="黑体"/>
            <w:i w:val="0"/>
            <w:color w:val="000000"/>
            <w:sz w:val="28"/>
            <w:szCs w:val="28"/>
            <w:lang w:eastAsia="zh-CN"/>
            <w:rPrChange w:id="83" w:author="Administrator" w:date="2015-11-19T12:43:06Z">
              <w:rPr>
                <w:rFonts w:hint="eastAsia" w:ascii="华文楷体" w:hAnsi="华文楷体" w:eastAsia="华文楷体" w:cs="华文楷体"/>
                <w:i w:val="0"/>
                <w:color w:val="000000"/>
                <w:sz w:val="28"/>
                <w:szCs w:val="28"/>
                <w:lang w:eastAsia="zh-CN"/>
              </w:rPr>
            </w:rPrChange>
          </w:rPr>
          <w:t>】</w:t>
        </w:r>
      </w:ins>
      <w:del w:id="84" w:author="Administrator" w:date="2015-11-19T12:45:08Z">
        <w:r>
          <w:rPr>
            <w:rFonts w:hint="eastAsia" w:ascii="华文楷体" w:hAnsi="华文楷体" w:eastAsia="华文楷体"/>
            <w:sz w:val="28"/>
            <w:szCs w:val="28"/>
          </w:rPr>
          <w:delText>【倘若如此，那么同时或次第产生千差万别现象的识，依之识进行来安立的。】</w:delText>
        </w:r>
      </w:del>
    </w:p>
    <w:p>
      <w:pPr>
        <w:ind w:firstLine="570"/>
        <w:rPr>
          <w:ins w:id="85" w:author="Administrator" w:date="2015-11-19T12:57:54Z"/>
          <w:rFonts w:hint="eastAsia" w:ascii="华文楷体" w:hAnsi="华文楷体" w:eastAsia="华文楷体"/>
          <w:sz w:val="28"/>
          <w:szCs w:val="28"/>
        </w:rPr>
      </w:pPr>
      <w:r>
        <w:rPr>
          <w:rFonts w:hint="eastAsia" w:ascii="华文楷体" w:hAnsi="华文楷体" w:eastAsia="华文楷体"/>
          <w:sz w:val="28"/>
          <w:szCs w:val="28"/>
        </w:rPr>
        <w:t>那么就是说，如果按照你的观点这样承许的话，第一，那么心识是恒常的；第二，这个心识和外境是一体的。那么如果是这样的话，那么就说同时产生千差万别的这样一种</w:t>
      </w:r>
      <w:ins w:id="86" w:author="Administrator" w:date="2015-11-19T12:52:24Z">
        <w:r>
          <w:rPr>
            <w:rFonts w:hint="eastAsia" w:ascii="华文楷体" w:hAnsi="华文楷体" w:eastAsia="华文楷体"/>
            <w:sz w:val="28"/>
            <w:szCs w:val="28"/>
            <w:lang w:eastAsia="zh-CN"/>
          </w:rPr>
          <w:t>行相</w:t>
        </w:r>
      </w:ins>
      <w:del w:id="87" w:author="Administrator" w:date="2015-11-19T12:52:21Z">
        <w:r>
          <w:rPr>
            <w:rFonts w:hint="eastAsia" w:ascii="华文楷体" w:hAnsi="华文楷体" w:eastAsia="华文楷体"/>
            <w:sz w:val="28"/>
            <w:szCs w:val="28"/>
          </w:rPr>
          <w:delText>形象</w:delText>
        </w:r>
      </w:del>
      <w:r>
        <w:rPr>
          <w:rFonts w:hint="eastAsia" w:ascii="华文楷体" w:hAnsi="华文楷体" w:eastAsia="华文楷体"/>
          <w:sz w:val="28"/>
          <w:szCs w:val="28"/>
        </w:rPr>
        <w:t>的识，是没法安立的。那么，从次第的角度来讲呢，产生千差万别现</w:t>
      </w:r>
      <w:ins w:id="88" w:author="Administrator" w:date="2015-11-19T12:54:51Z">
        <w:r>
          <w:rPr>
            <w:rFonts w:hint="eastAsia" w:ascii="华文楷体" w:hAnsi="华文楷体" w:eastAsia="华文楷体"/>
            <w:sz w:val="28"/>
            <w:szCs w:val="28"/>
            <w:lang w:eastAsia="zh-CN"/>
          </w:rPr>
          <w:t>相</w:t>
        </w:r>
      </w:ins>
      <w:del w:id="89" w:author="Administrator" w:date="2015-11-19T12:54:35Z">
        <w:r>
          <w:rPr>
            <w:rFonts w:hint="eastAsia" w:ascii="华文楷体" w:hAnsi="华文楷体" w:eastAsia="华文楷体"/>
            <w:sz w:val="28"/>
            <w:szCs w:val="28"/>
          </w:rPr>
          <w:delText>象</w:delText>
        </w:r>
      </w:del>
      <w:r>
        <w:rPr>
          <w:rFonts w:hint="eastAsia" w:ascii="华文楷体" w:hAnsi="华文楷体" w:eastAsia="华文楷体"/>
          <w:sz w:val="28"/>
          <w:szCs w:val="28"/>
        </w:rPr>
        <w:t>实一的识，也是没法安立的。所以说这个方面讲，不管是同时也好、还是次第也好，产生现</w:t>
      </w:r>
      <w:ins w:id="90" w:author="Administrator" w:date="2015-11-19T12:56:13Z">
        <w:r>
          <w:rPr>
            <w:rFonts w:hint="eastAsia" w:ascii="华文楷体" w:hAnsi="华文楷体" w:eastAsia="华文楷体"/>
            <w:sz w:val="28"/>
            <w:szCs w:val="28"/>
            <w:lang w:eastAsia="zh-CN"/>
          </w:rPr>
          <w:t>相</w:t>
        </w:r>
      </w:ins>
      <w:del w:id="91" w:author="Administrator" w:date="2015-11-19T12:56:11Z">
        <w:r>
          <w:rPr>
            <w:rFonts w:hint="eastAsia" w:ascii="华文楷体" w:hAnsi="华文楷体" w:eastAsia="华文楷体"/>
            <w:sz w:val="28"/>
            <w:szCs w:val="28"/>
          </w:rPr>
          <w:delText>象</w:delText>
        </w:r>
      </w:del>
      <w:r>
        <w:rPr>
          <w:rFonts w:hint="eastAsia" w:ascii="华文楷体" w:hAnsi="华文楷体" w:eastAsia="华文楷体"/>
          <w:sz w:val="28"/>
          <w:szCs w:val="28"/>
        </w:rPr>
        <w:t>的这样一种心识呢，是没办法安立，啊就进行来安立的。那么就是说，不管是从同时，还是从次第呢，都是无法安立的道理</w:t>
      </w:r>
      <w:ins w:id="92" w:author="Administrator" w:date="2015-11-20T12:03:05Z">
        <w:r>
          <w:rPr>
            <w:rFonts w:hint="eastAsia" w:ascii="华文楷体" w:hAnsi="华文楷体" w:eastAsia="华文楷体"/>
            <w:sz w:val="28"/>
            <w:szCs w:val="28"/>
            <w:lang w:eastAsia="zh-CN"/>
          </w:rPr>
          <w:t>呢</w:t>
        </w:r>
      </w:ins>
      <w:del w:id="93" w:author="Administrator" w:date="2015-11-20T12:03:04Z">
        <w:r>
          <w:rPr>
            <w:rFonts w:hint="eastAsia" w:ascii="华文楷体" w:hAnsi="华文楷体" w:eastAsia="华文楷体"/>
            <w:sz w:val="28"/>
            <w:szCs w:val="28"/>
          </w:rPr>
          <w:delText>的</w:delText>
        </w:r>
      </w:del>
      <w:r>
        <w:rPr>
          <w:rFonts w:hint="eastAsia" w:ascii="华文楷体" w:hAnsi="华文楷体" w:eastAsia="华文楷体"/>
          <w:sz w:val="28"/>
          <w:szCs w:val="28"/>
        </w:rPr>
        <w:t>进一步开显。</w:t>
      </w:r>
    </w:p>
    <w:p>
      <w:pPr>
        <w:ind w:firstLine="570"/>
        <w:rPr>
          <w:ins w:id="94" w:author="Administrator" w:date="2015-11-19T12:57:52Z"/>
          <w:rFonts w:hint="eastAsia" w:ascii="华文楷体" w:hAnsi="华文楷体" w:eastAsia="华文楷体"/>
          <w:sz w:val="28"/>
          <w:szCs w:val="28"/>
        </w:rPr>
      </w:pPr>
      <w:ins w:id="95" w:author="Administrator" w:date="2015-11-19T12:57:11Z">
        <w:r>
          <w:rPr>
            <w:rFonts w:hint="eastAsia" w:ascii="黑体" w:hAnsi="黑体" w:eastAsia="黑体" w:cs="黑体"/>
            <w:sz w:val="28"/>
            <w:szCs w:val="28"/>
            <w:lang w:eastAsia="zh-CN"/>
            <w:rPrChange w:id="96" w:author="Administrator" w:date="2015-11-19T12:57:20Z">
              <w:rPr>
                <w:rFonts w:hint="eastAsia" w:ascii="华文楷体" w:hAnsi="华文楷体" w:eastAsia="华文楷体"/>
                <w:sz w:val="28"/>
                <w:szCs w:val="28"/>
                <w:lang w:eastAsia="zh-CN"/>
              </w:rPr>
            </w:rPrChange>
          </w:rPr>
          <w:t>【</w:t>
        </w:r>
      </w:ins>
      <w:ins w:id="97" w:author="Administrator" w:date="2015-11-19T12:57:07Z">
        <w:r>
          <w:rPr>
            <w:rFonts w:hint="eastAsia" w:ascii="黑体" w:hAnsi="黑体" w:eastAsia="黑体" w:cs="黑体"/>
            <w:i w:val="0"/>
            <w:color w:val="000000"/>
            <w:sz w:val="28"/>
            <w:szCs w:val="28"/>
            <w:rPrChange w:id="98" w:author="Administrator" w:date="2015-11-19T12:57:20Z">
              <w:rPr>
                <w:rFonts w:ascii="华文楷体" w:hAnsi="华文楷体" w:eastAsia="华文楷体" w:cs="华文楷体"/>
                <w:i w:val="0"/>
                <w:color w:val="000000"/>
                <w:sz w:val="28"/>
                <w:szCs w:val="28"/>
              </w:rPr>
            </w:rPrChange>
          </w:rPr>
          <w:t>尽管同时显</w:t>
        </w:r>
      </w:ins>
      <w:ins w:id="99" w:author="Administrator" w:date="2015-11-19T12:57:07Z">
        <w:r>
          <w:rPr>
            <w:rFonts w:hint="eastAsia" w:ascii="黑体" w:hAnsi="黑体" w:eastAsia="黑体" w:cs="黑体"/>
            <w:i w:val="0"/>
            <w:color w:val="000000"/>
            <w:sz w:val="28"/>
            <w:szCs w:val="28"/>
            <w:rPrChange w:id="100" w:author="Administrator" w:date="2015-11-19T12:57:20Z">
              <w:rPr>
                <w:rFonts w:ascii="华文楷体" w:hAnsi="华文楷体" w:eastAsia="华文楷体" w:cs="华文楷体"/>
                <w:i w:val="0"/>
                <w:color w:val="000000"/>
                <w:sz w:val="28"/>
                <w:szCs w:val="28"/>
              </w:rPr>
            </w:rPrChange>
          </w:rPr>
          <w:t>现多种事物</w:t>
        </w:r>
      </w:ins>
      <w:ins w:id="101" w:author="Administrator" w:date="2015-11-19T12:57:07Z">
        <w:r>
          <w:rPr>
            <w:rFonts w:hint="eastAsia" w:ascii="黑体" w:hAnsi="黑体" w:eastAsia="黑体" w:cs="黑体"/>
            <w:i w:val="0"/>
            <w:color w:val="000000"/>
            <w:sz w:val="28"/>
            <w:szCs w:val="28"/>
            <w:rPrChange w:id="102" w:author="Administrator" w:date="2015-11-19T12:57:20Z">
              <w:rPr>
                <w:rFonts w:ascii="宋体" w:hAnsi="宋体" w:eastAsia="宋体" w:cs="宋体"/>
                <w:i w:val="0"/>
                <w:color w:val="000000"/>
                <w:sz w:val="28"/>
                <w:szCs w:val="28"/>
              </w:rPr>
            </w:rPrChange>
          </w:rPr>
          <w:t>,</w:t>
        </w:r>
      </w:ins>
      <w:ins w:id="103" w:author="Administrator" w:date="2015-11-19T12:57:07Z">
        <w:r>
          <w:rPr>
            <w:rFonts w:hint="eastAsia" w:ascii="黑体" w:hAnsi="黑体" w:eastAsia="黑体" w:cs="黑体"/>
            <w:i w:val="0"/>
            <w:color w:val="000000"/>
            <w:sz w:val="28"/>
            <w:szCs w:val="28"/>
            <w:rPrChange w:id="104" w:author="Administrator" w:date="2015-11-19T12:57:20Z">
              <w:rPr>
                <w:rFonts w:ascii="华文楷体" w:hAnsi="华文楷体" w:eastAsia="华文楷体" w:cs="华文楷体"/>
                <w:i w:val="0"/>
                <w:color w:val="000000"/>
                <w:sz w:val="28"/>
                <w:szCs w:val="28"/>
              </w:rPr>
            </w:rPrChange>
          </w:rPr>
          <w:t>但由于与多的本性不可分开的缘</w:t>
        </w:r>
      </w:ins>
      <w:ins w:id="105" w:author="Administrator" w:date="2015-11-19T12:57:07Z">
        <w:r>
          <w:rPr>
            <w:rFonts w:hint="eastAsia" w:ascii="黑体" w:hAnsi="黑体" w:eastAsia="黑体" w:cs="黑体"/>
            <w:i w:val="0"/>
            <w:color w:val="000000"/>
            <w:sz w:val="28"/>
            <w:szCs w:val="28"/>
            <w:rPrChange w:id="106" w:author="Administrator" w:date="2015-11-19T12:57:20Z">
              <w:rPr>
                <w:rFonts w:ascii="华文楷体" w:hAnsi="华文楷体" w:eastAsia="华文楷体" w:cs="华文楷体"/>
                <w:i w:val="0"/>
                <w:color w:val="000000"/>
                <w:sz w:val="28"/>
                <w:szCs w:val="28"/>
              </w:rPr>
            </w:rPrChange>
          </w:rPr>
          <w:t>故</w:t>
        </w:r>
      </w:ins>
      <w:ins w:id="107" w:author="Administrator" w:date="2015-11-19T12:57:07Z">
        <w:r>
          <w:rPr>
            <w:rFonts w:hint="eastAsia" w:ascii="黑体" w:hAnsi="黑体" w:eastAsia="黑体" w:cs="黑体"/>
            <w:i w:val="0"/>
            <w:color w:val="000000"/>
            <w:sz w:val="28"/>
            <w:szCs w:val="28"/>
            <w:rPrChange w:id="108" w:author="Administrator" w:date="2015-11-19T12:57:20Z">
              <w:rPr>
                <w:rFonts w:ascii="宋体" w:hAnsi="宋体" w:eastAsia="宋体" w:cs="宋体"/>
                <w:i w:val="0"/>
                <w:color w:val="000000"/>
                <w:sz w:val="28"/>
                <w:szCs w:val="28"/>
              </w:rPr>
            </w:rPrChange>
          </w:rPr>
          <w:t>,</w:t>
        </w:r>
      </w:ins>
      <w:ins w:id="109" w:author="Administrator" w:date="2015-11-19T12:57:07Z">
        <w:r>
          <w:rPr>
            <w:rFonts w:hint="eastAsia" w:ascii="黑体" w:hAnsi="黑体" w:eastAsia="黑体" w:cs="黑体"/>
            <w:i w:val="0"/>
            <w:color w:val="000000"/>
            <w:sz w:val="28"/>
            <w:szCs w:val="28"/>
            <w:rPrChange w:id="110" w:author="Administrator" w:date="2015-11-19T12:57:20Z">
              <w:rPr>
                <w:rFonts w:ascii="华文楷体" w:hAnsi="华文楷体" w:eastAsia="华文楷体" w:cs="华文楷体"/>
                <w:i w:val="0"/>
                <w:color w:val="000000"/>
                <w:sz w:val="28"/>
                <w:szCs w:val="28"/>
              </w:rPr>
            </w:rPrChange>
          </w:rPr>
          <w:t>识应成多种</w:t>
        </w:r>
      </w:ins>
      <w:ins w:id="111" w:author="Administrator" w:date="2015-11-19T12:57:07Z">
        <w:r>
          <w:rPr>
            <w:rFonts w:hint="eastAsia" w:ascii="黑体" w:hAnsi="黑体" w:eastAsia="黑体" w:cs="黑体"/>
            <w:i w:val="0"/>
            <w:color w:val="000000"/>
            <w:sz w:val="28"/>
            <w:szCs w:val="28"/>
            <w:rPrChange w:id="112" w:author="Administrator" w:date="2015-11-19T12:57:20Z">
              <w:rPr>
                <w:rFonts w:ascii="宋体" w:hAnsi="宋体" w:eastAsia="宋体" w:cs="宋体"/>
                <w:i w:val="0"/>
                <w:color w:val="000000"/>
                <w:sz w:val="28"/>
                <w:szCs w:val="28"/>
              </w:rPr>
            </w:rPrChange>
          </w:rPr>
          <w:t>;</w:t>
        </w:r>
      </w:ins>
      <w:ins w:id="113" w:author="Administrator" w:date="2015-11-19T12:57:14Z">
        <w:r>
          <w:rPr>
            <w:rFonts w:hint="eastAsia" w:ascii="黑体" w:hAnsi="黑体" w:eastAsia="黑体" w:cs="黑体"/>
            <w:i w:val="0"/>
            <w:color w:val="000000"/>
            <w:sz w:val="28"/>
            <w:szCs w:val="28"/>
            <w:lang w:eastAsia="zh-CN"/>
            <w:rPrChange w:id="114" w:author="Administrator" w:date="2015-11-19T12:57:20Z">
              <w:rPr>
                <w:rFonts w:hint="eastAsia" w:ascii="宋体" w:hAnsi="宋体" w:eastAsia="宋体" w:cs="宋体"/>
                <w:i w:val="0"/>
                <w:color w:val="000000"/>
                <w:sz w:val="28"/>
                <w:szCs w:val="28"/>
                <w:lang w:eastAsia="zh-CN"/>
              </w:rPr>
            </w:rPrChange>
          </w:rPr>
          <w:t>】</w:t>
        </w:r>
      </w:ins>
      <w:del w:id="115" w:author="Administrator" w:date="2015-11-19T12:57:45Z">
        <w:r>
          <w:rPr>
            <w:rFonts w:hint="eastAsia" w:ascii="华文楷体" w:hAnsi="华文楷体" w:eastAsia="华文楷体"/>
            <w:sz w:val="28"/>
            <w:szCs w:val="28"/>
          </w:rPr>
          <w:delText>【而尽管同时显现多种事物，但由于与多的本性不可分开的缘故，识应成多种。】</w:delText>
        </w:r>
      </w:del>
    </w:p>
    <w:p>
      <w:pPr>
        <w:ind w:firstLine="570"/>
        <w:rPr>
          <w:ins w:id="116" w:author="Administrator" w:date="2015-11-19T22:15:50Z"/>
          <w:rFonts w:hint="eastAsia" w:ascii="华文楷体" w:hAnsi="华文楷体" w:eastAsia="华文楷体"/>
          <w:sz w:val="28"/>
          <w:szCs w:val="28"/>
        </w:rPr>
      </w:pPr>
      <w:r>
        <w:rPr>
          <w:rFonts w:hint="eastAsia" w:ascii="华文楷体" w:hAnsi="华文楷体" w:eastAsia="华文楷体"/>
          <w:sz w:val="28"/>
          <w:szCs w:val="28"/>
        </w:rPr>
        <w:t>那么，尽管是同时可以显现多种事物，</w:t>
      </w:r>
      <w:ins w:id="117" w:author="Administrator" w:date="2015-11-20T12:03:21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就说在多种次第当中呢，如果首先第一个是同时的话，那么如果是同时呢，由于与多的本性不可分开的缘故呢，心识也就变得多种了。那么因为就说是这个，外面是形形色色的很多种的这样一种外境，或者很多种的这样一种这个对境，那么心识和它是一体的缘故呢，所以说这个心识和多的本性不分开的缘故，所以说心识应该变成很多种才对。</w:t>
      </w:r>
    </w:p>
    <w:p>
      <w:pPr>
        <w:ind w:firstLine="570"/>
        <w:rPr>
          <w:ins w:id="118" w:author="Administrator" w:date="2015-11-19T13:01:23Z"/>
          <w:rFonts w:hint="eastAsia" w:ascii="华文楷体" w:hAnsi="华文楷体" w:eastAsia="华文楷体"/>
          <w:sz w:val="28"/>
          <w:szCs w:val="28"/>
        </w:rPr>
      </w:pPr>
      <w:ins w:id="119" w:author="Administrator" w:date="2015-11-19T13:01:03Z">
        <w:r>
          <w:rPr>
            <w:rFonts w:hint="eastAsia" w:ascii="黑体" w:hAnsi="黑体" w:eastAsia="黑体" w:cs="黑体"/>
            <w:sz w:val="28"/>
            <w:szCs w:val="28"/>
            <w:lang w:eastAsia="zh-CN"/>
            <w:rPrChange w:id="120" w:author="Administrator" w:date="2015-11-19T13:01:11Z">
              <w:rPr>
                <w:rFonts w:hint="eastAsia" w:ascii="华文楷体" w:hAnsi="华文楷体" w:eastAsia="华文楷体"/>
                <w:sz w:val="28"/>
                <w:szCs w:val="28"/>
                <w:lang w:eastAsia="zh-CN"/>
              </w:rPr>
            </w:rPrChange>
          </w:rPr>
          <w:t>【</w:t>
        </w:r>
      </w:ins>
      <w:ins w:id="121" w:author="Administrator" w:date="2015-11-19T13:00:56Z">
        <w:r>
          <w:rPr>
            <w:rFonts w:hint="eastAsia" w:ascii="黑体" w:hAnsi="黑体" w:eastAsia="黑体" w:cs="黑体"/>
            <w:i w:val="0"/>
            <w:color w:val="000000"/>
            <w:sz w:val="28"/>
            <w:szCs w:val="28"/>
            <w:rPrChange w:id="122" w:author="Administrator" w:date="2015-11-19T13:01:11Z">
              <w:rPr>
                <w:rFonts w:ascii="华文楷体" w:hAnsi="华文楷体" w:eastAsia="华文楷体" w:cs="华文楷体"/>
                <w:i w:val="0"/>
                <w:color w:val="000000"/>
                <w:sz w:val="28"/>
                <w:szCs w:val="28"/>
              </w:rPr>
            </w:rPrChange>
          </w:rPr>
          <w:t>次第显现也不例外</w:t>
        </w:r>
      </w:ins>
      <w:ins w:id="123" w:author="Administrator" w:date="2015-11-19T13:00:56Z">
        <w:r>
          <w:rPr>
            <w:rFonts w:hint="eastAsia" w:ascii="黑体" w:hAnsi="黑体" w:eastAsia="黑体" w:cs="黑体"/>
            <w:i w:val="0"/>
            <w:color w:val="000000"/>
            <w:sz w:val="28"/>
            <w:szCs w:val="28"/>
            <w:rPrChange w:id="124" w:author="Administrator" w:date="2015-11-19T13:01:11Z">
              <w:rPr>
                <w:rFonts w:ascii="宋体" w:hAnsi="宋体" w:eastAsia="宋体" w:cs="宋体"/>
                <w:i w:val="0"/>
                <w:color w:val="000000"/>
                <w:sz w:val="28"/>
                <w:szCs w:val="28"/>
              </w:rPr>
            </w:rPrChange>
          </w:rPr>
          <w:t>,</w:t>
        </w:r>
      </w:ins>
      <w:ins w:id="125" w:author="Administrator" w:date="2015-11-19T13:00:56Z">
        <w:r>
          <w:rPr>
            <w:rFonts w:hint="eastAsia" w:ascii="黑体" w:hAnsi="黑体" w:eastAsia="黑体" w:cs="黑体"/>
            <w:i w:val="0"/>
            <w:color w:val="000000"/>
            <w:sz w:val="28"/>
            <w:szCs w:val="28"/>
            <w:rPrChange w:id="126" w:author="Administrator" w:date="2015-11-19T13:01:11Z">
              <w:rPr>
                <w:rFonts w:ascii="华文楷体" w:hAnsi="华文楷体" w:eastAsia="华文楷体" w:cs="华文楷体"/>
                <w:i w:val="0"/>
                <w:color w:val="000000"/>
                <w:sz w:val="28"/>
                <w:szCs w:val="28"/>
              </w:rPr>
            </w:rPrChange>
          </w:rPr>
          <w:t>怎么会不</w:t>
        </w:r>
      </w:ins>
      <w:ins w:id="127" w:author="Administrator" w:date="2015-11-19T13:00:56Z">
        <w:r>
          <w:rPr>
            <w:rFonts w:hint="eastAsia" w:ascii="黑体" w:hAnsi="黑体" w:eastAsia="黑体" w:cs="黑体"/>
            <w:i w:val="0"/>
            <w:color w:val="000000"/>
            <w:sz w:val="28"/>
            <w:szCs w:val="28"/>
            <w:rPrChange w:id="128" w:author="Administrator" w:date="2015-11-19T13:01:11Z">
              <w:rPr>
                <w:rFonts w:ascii="华文楷体" w:hAnsi="华文楷体" w:eastAsia="华文楷体" w:cs="华文楷体"/>
                <w:i w:val="0"/>
                <w:color w:val="000000"/>
                <w:sz w:val="28"/>
                <w:szCs w:val="28"/>
              </w:rPr>
            </w:rPrChange>
          </w:rPr>
          <w:t>变成等同色与声等各自行相数量的多体呢</w:t>
        </w:r>
      </w:ins>
      <w:ins w:id="129" w:author="Administrator" w:date="2015-11-19T13:00:56Z">
        <w:r>
          <w:rPr>
            <w:rFonts w:hint="eastAsia" w:ascii="黑体" w:hAnsi="黑体" w:eastAsia="黑体" w:cs="黑体"/>
            <w:i w:val="0"/>
            <w:color w:val="000000"/>
            <w:sz w:val="28"/>
            <w:szCs w:val="28"/>
            <w:rPrChange w:id="130" w:author="Administrator" w:date="2015-11-19T13:01:11Z">
              <w:rPr>
                <w:rFonts w:ascii="宋体" w:hAnsi="宋体" w:eastAsia="宋体" w:cs="宋体"/>
                <w:i w:val="0"/>
                <w:color w:val="000000"/>
                <w:sz w:val="28"/>
                <w:szCs w:val="28"/>
              </w:rPr>
            </w:rPrChange>
          </w:rPr>
          <w:t>?</w:t>
        </w:r>
      </w:ins>
      <w:ins w:id="131" w:author="Administrator" w:date="2015-11-19T13:00:59Z">
        <w:r>
          <w:rPr>
            <w:rFonts w:hint="eastAsia" w:ascii="黑体" w:hAnsi="黑体" w:eastAsia="黑体" w:cs="黑体"/>
            <w:i w:val="0"/>
            <w:color w:val="000000"/>
            <w:sz w:val="28"/>
            <w:szCs w:val="28"/>
            <w:lang w:eastAsia="zh-CN"/>
            <w:rPrChange w:id="132" w:author="Administrator" w:date="2015-11-19T13:01:11Z">
              <w:rPr>
                <w:rFonts w:hint="eastAsia" w:ascii="宋体" w:hAnsi="宋体" w:eastAsia="宋体" w:cs="宋体"/>
                <w:i w:val="0"/>
                <w:color w:val="000000"/>
                <w:sz w:val="28"/>
                <w:szCs w:val="28"/>
                <w:lang w:eastAsia="zh-CN"/>
              </w:rPr>
            </w:rPrChange>
          </w:rPr>
          <w:t>】</w:t>
        </w:r>
      </w:ins>
      <w:del w:id="133" w:author="Administrator" w:date="2015-11-19T13:01:21Z">
        <w:r>
          <w:rPr>
            <w:rFonts w:hint="eastAsia" w:ascii="华文楷体" w:hAnsi="华文楷体" w:eastAsia="华文楷体"/>
            <w:sz w:val="28"/>
            <w:szCs w:val="28"/>
          </w:rPr>
          <w:delText>【次第显现也不例外，怎么会变成等同色与声的各自形象数量的多体呢。】</w:delText>
        </w:r>
      </w:del>
    </w:p>
    <w:p>
      <w:pPr>
        <w:ind w:firstLine="570"/>
        <w:rPr>
          <w:ins w:id="134" w:author="Administrator" w:date="2015-11-20T12:04:53Z"/>
          <w:rFonts w:hint="eastAsia" w:ascii="华文楷体" w:hAnsi="华文楷体" w:eastAsia="华文楷体"/>
          <w:sz w:val="28"/>
          <w:szCs w:val="28"/>
        </w:rPr>
      </w:pPr>
      <w:r>
        <w:rPr>
          <w:rFonts w:hint="eastAsia" w:ascii="华文楷体" w:hAnsi="华文楷体" w:eastAsia="华文楷体"/>
          <w:sz w:val="28"/>
          <w:szCs w:val="28"/>
        </w:rPr>
        <w:t>那么</w:t>
      </w:r>
      <w:del w:id="135" w:author="Administrator" w:date="2015-11-19T13:01:50Z">
        <w:r>
          <w:rPr>
            <w:rFonts w:hint="eastAsia" w:ascii="华文楷体" w:hAnsi="华文楷体" w:eastAsia="华文楷体"/>
            <w:sz w:val="28"/>
            <w:szCs w:val="28"/>
          </w:rPr>
          <w:delText>，</w:delText>
        </w:r>
      </w:del>
      <w:r>
        <w:rPr>
          <w:rFonts w:hint="eastAsia" w:ascii="华文楷体" w:hAnsi="华文楷体" w:eastAsia="华文楷体"/>
          <w:sz w:val="28"/>
          <w:szCs w:val="28"/>
        </w:rPr>
        <w:t>同时不可以，那么次第呢，次第也是不例外的。那么比如说呢，前一刹那次第呢，显示是这样一种色的</w:t>
      </w:r>
      <w:ins w:id="136" w:author="Administrator" w:date="2015-11-19T13:02:44Z">
        <w:r>
          <w:rPr>
            <w:rFonts w:hint="eastAsia" w:ascii="华文楷体" w:hAnsi="华文楷体" w:eastAsia="华文楷体"/>
            <w:sz w:val="28"/>
            <w:szCs w:val="28"/>
            <w:lang w:eastAsia="zh-CN"/>
          </w:rPr>
          <w:t>行相</w:t>
        </w:r>
      </w:ins>
      <w:del w:id="137" w:author="Administrator" w:date="2015-11-19T13:02:17Z">
        <w:r>
          <w:rPr>
            <w:rFonts w:hint="eastAsia" w:ascii="华文楷体" w:hAnsi="华文楷体" w:eastAsia="华文楷体"/>
            <w:sz w:val="28"/>
            <w:szCs w:val="28"/>
          </w:rPr>
          <w:delText>形象</w:delText>
        </w:r>
      </w:del>
      <w:r>
        <w:rPr>
          <w:rFonts w:hint="eastAsia" w:ascii="华文楷体" w:hAnsi="华文楷体" w:eastAsia="华文楷体"/>
          <w:sz w:val="28"/>
          <w:szCs w:val="28"/>
        </w:rPr>
        <w:t>；第二刹那，显现是声的</w:t>
      </w:r>
      <w:ins w:id="138" w:author="Administrator" w:date="2015-11-19T13:03:05Z">
        <w:r>
          <w:rPr>
            <w:rFonts w:hint="eastAsia" w:ascii="华文楷体" w:hAnsi="华文楷体" w:eastAsia="华文楷体"/>
            <w:sz w:val="28"/>
            <w:szCs w:val="28"/>
            <w:lang w:eastAsia="zh-CN"/>
          </w:rPr>
          <w:t>行相</w:t>
        </w:r>
      </w:ins>
      <w:del w:id="139" w:author="Administrator" w:date="2015-11-19T13:02:57Z">
        <w:r>
          <w:rPr>
            <w:rFonts w:hint="eastAsia" w:ascii="华文楷体" w:hAnsi="华文楷体" w:eastAsia="华文楷体"/>
            <w:sz w:val="28"/>
            <w:szCs w:val="28"/>
          </w:rPr>
          <w:delText>形象</w:delText>
        </w:r>
      </w:del>
      <w:r>
        <w:rPr>
          <w:rFonts w:hint="eastAsia" w:ascii="华文楷体" w:hAnsi="华文楷体" w:eastAsia="华文楷体"/>
          <w:sz w:val="28"/>
          <w:szCs w:val="28"/>
        </w:rPr>
        <w:t>。那么，色的</w:t>
      </w:r>
      <w:ins w:id="140" w:author="Administrator" w:date="2015-11-19T13:03:20Z">
        <w:r>
          <w:rPr>
            <w:rFonts w:hint="eastAsia" w:ascii="华文楷体" w:hAnsi="华文楷体" w:eastAsia="华文楷体"/>
            <w:sz w:val="28"/>
            <w:szCs w:val="28"/>
            <w:lang w:eastAsia="zh-CN"/>
          </w:rPr>
          <w:t>行相</w:t>
        </w:r>
      </w:ins>
      <w:del w:id="141" w:author="Administrator" w:date="2015-11-19T13:03:17Z">
        <w:r>
          <w:rPr>
            <w:rFonts w:hint="eastAsia" w:ascii="华文楷体" w:hAnsi="华文楷体" w:eastAsia="华文楷体"/>
            <w:sz w:val="28"/>
            <w:szCs w:val="28"/>
          </w:rPr>
          <w:delText>形象</w:delText>
        </w:r>
      </w:del>
      <w:r>
        <w:rPr>
          <w:rFonts w:hint="eastAsia" w:ascii="华文楷体" w:hAnsi="华文楷体" w:eastAsia="华文楷体"/>
          <w:sz w:val="28"/>
          <w:szCs w:val="28"/>
        </w:rPr>
        <w:t>和声的</w:t>
      </w:r>
      <w:ins w:id="142" w:author="Administrator" w:date="2015-11-19T13:03:26Z">
        <w:r>
          <w:rPr>
            <w:rFonts w:hint="eastAsia" w:ascii="华文楷体" w:hAnsi="华文楷体" w:eastAsia="华文楷体"/>
            <w:sz w:val="28"/>
            <w:szCs w:val="28"/>
            <w:lang w:eastAsia="zh-CN"/>
          </w:rPr>
          <w:t>行相</w:t>
        </w:r>
      </w:ins>
      <w:del w:id="143" w:author="Administrator" w:date="2015-11-19T13:03:23Z">
        <w:r>
          <w:rPr>
            <w:rFonts w:hint="eastAsia" w:ascii="华文楷体" w:hAnsi="华文楷体" w:eastAsia="华文楷体"/>
            <w:sz w:val="28"/>
            <w:szCs w:val="28"/>
          </w:rPr>
          <w:delText>形象</w:delText>
        </w:r>
      </w:del>
      <w:r>
        <w:rPr>
          <w:rFonts w:hint="eastAsia" w:ascii="华文楷体" w:hAnsi="华文楷体" w:eastAsia="华文楷体"/>
          <w:sz w:val="28"/>
          <w:szCs w:val="28"/>
        </w:rPr>
        <w:t>是不相同的。所以说呢，如果说是心识它是次第显现外境的，而外境和心识又是一体的话，那么就说是一定会就说变成等同色和声等。</w:t>
      </w:r>
      <w:ins w:id="144" w:author="Administrator" w:date="2015-11-19T13:04:27Z">
        <w:r>
          <w:rPr>
            <w:rFonts w:hint="eastAsia" w:ascii="华文楷体" w:hAnsi="华文楷体" w:eastAsia="华文楷体"/>
            <w:sz w:val="28"/>
            <w:szCs w:val="28"/>
            <w:lang w:eastAsia="zh-CN"/>
          </w:rPr>
          <w:t>行相</w:t>
        </w:r>
      </w:ins>
      <w:del w:id="145" w:author="Administrator" w:date="2015-11-19T13:04:24Z">
        <w:r>
          <w:rPr>
            <w:rFonts w:hint="eastAsia" w:ascii="华文楷体" w:hAnsi="华文楷体" w:eastAsia="华文楷体"/>
            <w:sz w:val="28"/>
            <w:szCs w:val="28"/>
          </w:rPr>
          <w:delText>形象</w:delText>
        </w:r>
      </w:del>
      <w:r>
        <w:rPr>
          <w:rFonts w:hint="eastAsia" w:ascii="华文楷体" w:hAnsi="华文楷体" w:eastAsia="华文楷体"/>
          <w:sz w:val="28"/>
          <w:szCs w:val="28"/>
        </w:rPr>
        <w:t>和数量，你有多少种色、多少种声音，这样次第次第显现呢，</w:t>
      </w:r>
      <w:ins w:id="146" w:author="Administrator" w:date="2015-11-20T12:04:36Z">
        <w:r>
          <w:rPr>
            <w:rFonts w:hint="eastAsia" w:ascii="华文楷体" w:hAnsi="华文楷体" w:eastAsia="华文楷体"/>
            <w:sz w:val="28"/>
            <w:szCs w:val="28"/>
            <w:lang w:eastAsia="zh-CN"/>
          </w:rPr>
          <w:t>你的</w:t>
        </w:r>
      </w:ins>
      <w:r>
        <w:rPr>
          <w:rFonts w:hint="eastAsia" w:ascii="华文楷体" w:hAnsi="华文楷体" w:eastAsia="华文楷体"/>
          <w:sz w:val="28"/>
          <w:szCs w:val="28"/>
        </w:rPr>
        <w:t>心识就会变成那么多。为什么呢？因为心识和外境是一体的缘故。所以从这个方面，实际上也是破掉了它这样一种心识它是一体的这个观点，不会成立的。</w:t>
      </w:r>
    </w:p>
    <w:p>
      <w:pPr>
        <w:ind w:firstLine="570"/>
        <w:rPr>
          <w:ins w:id="147" w:author="Administrator" w:date="2015-11-19T13:06:49Z"/>
          <w:rFonts w:hint="eastAsia" w:ascii="华文楷体" w:hAnsi="华文楷体" w:eastAsia="华文楷体"/>
          <w:sz w:val="28"/>
          <w:szCs w:val="28"/>
        </w:rPr>
      </w:pPr>
      <w:ins w:id="148" w:author="Administrator" w:date="2015-11-19T13:05:40Z">
        <w:r>
          <w:rPr>
            <w:rFonts w:hint="eastAsia" w:ascii="黑体" w:hAnsi="黑体" w:eastAsia="黑体" w:cs="黑体"/>
            <w:sz w:val="28"/>
            <w:szCs w:val="28"/>
            <w:lang w:eastAsia="zh-CN"/>
            <w:rPrChange w:id="149" w:author="Administrator" w:date="2015-11-19T13:05:55Z">
              <w:rPr>
                <w:rFonts w:hint="eastAsia" w:ascii="华文楷体" w:hAnsi="华文楷体" w:eastAsia="华文楷体"/>
                <w:sz w:val="28"/>
                <w:szCs w:val="28"/>
                <w:lang w:eastAsia="zh-CN"/>
              </w:rPr>
            </w:rPrChange>
          </w:rPr>
          <w:t>【</w:t>
        </w:r>
      </w:ins>
      <w:ins w:id="150" w:author="Administrator" w:date="2015-11-19T13:05:37Z">
        <w:r>
          <w:rPr>
            <w:rFonts w:hint="eastAsia" w:ascii="黑体" w:hAnsi="黑体" w:eastAsia="黑体" w:cs="黑体"/>
            <w:i w:val="0"/>
            <w:color w:val="000000"/>
            <w:sz w:val="28"/>
            <w:szCs w:val="28"/>
            <w:rPrChange w:id="151" w:author="Administrator" w:date="2015-11-19T13:05:55Z">
              <w:rPr>
                <w:rFonts w:ascii="华文楷体" w:hAnsi="华文楷体" w:eastAsia="华文楷体" w:cs="华文楷体"/>
                <w:i w:val="0"/>
                <w:color w:val="000000"/>
                <w:sz w:val="28"/>
                <w:szCs w:val="28"/>
              </w:rPr>
            </w:rPrChange>
          </w:rPr>
          <w:t>再</w:t>
        </w:r>
      </w:ins>
      <w:ins w:id="152" w:author="Administrator" w:date="2015-11-19T13:05:37Z">
        <w:r>
          <w:rPr>
            <w:rFonts w:hint="eastAsia" w:ascii="黑体" w:hAnsi="黑体" w:eastAsia="黑体" w:cs="黑体"/>
            <w:i w:val="0"/>
            <w:color w:val="000000"/>
            <w:sz w:val="28"/>
            <w:szCs w:val="28"/>
            <w:rPrChange w:id="153" w:author="Administrator" w:date="2015-11-19T13:05:55Z">
              <w:rPr>
                <w:rFonts w:ascii="华文楷体" w:hAnsi="华文楷体" w:eastAsia="华文楷体" w:cs="华文楷体"/>
                <w:i w:val="0"/>
                <w:color w:val="000000"/>
                <w:sz w:val="28"/>
                <w:szCs w:val="28"/>
              </w:rPr>
            </w:rPrChange>
          </w:rPr>
          <w:t>者说</w:t>
        </w:r>
      </w:ins>
      <w:ins w:id="154" w:author="Administrator" w:date="2015-11-19T13:05:37Z">
        <w:r>
          <w:rPr>
            <w:rFonts w:hint="eastAsia" w:ascii="黑体" w:hAnsi="黑体" w:eastAsia="黑体" w:cs="黑体"/>
            <w:i w:val="0"/>
            <w:color w:val="000000"/>
            <w:sz w:val="28"/>
            <w:szCs w:val="28"/>
            <w:rPrChange w:id="155" w:author="Administrator" w:date="2015-11-19T13:05:55Z">
              <w:rPr>
                <w:rFonts w:ascii="宋体" w:hAnsi="宋体" w:eastAsia="宋体" w:cs="宋体"/>
                <w:i w:val="0"/>
                <w:color w:val="000000"/>
                <w:sz w:val="28"/>
                <w:szCs w:val="28"/>
              </w:rPr>
            </w:rPrChange>
          </w:rPr>
          <w:t>,</w:t>
        </w:r>
      </w:ins>
      <w:ins w:id="156" w:author="Administrator" w:date="2015-11-19T13:05:37Z">
        <w:r>
          <w:rPr>
            <w:rFonts w:hint="eastAsia" w:ascii="黑体" w:hAnsi="黑体" w:eastAsia="黑体" w:cs="黑体"/>
            <w:i w:val="0"/>
            <w:color w:val="000000"/>
            <w:sz w:val="28"/>
            <w:szCs w:val="28"/>
            <w:rPrChange w:id="157" w:author="Administrator" w:date="2015-11-19T13:05:55Z">
              <w:rPr>
                <w:rFonts w:ascii="华文楷体" w:hAnsi="华文楷体" w:eastAsia="华文楷体" w:cs="华文楷体"/>
                <w:i w:val="0"/>
                <w:color w:val="000000"/>
                <w:sz w:val="28"/>
                <w:szCs w:val="28"/>
              </w:rPr>
            </w:rPrChange>
          </w:rPr>
          <w:t>如果次第显现</w:t>
        </w:r>
      </w:ins>
      <w:ins w:id="158" w:author="Administrator" w:date="2015-11-19T13:05:37Z">
        <w:r>
          <w:rPr>
            <w:rFonts w:hint="eastAsia" w:ascii="黑体" w:hAnsi="黑体" w:eastAsia="黑体" w:cs="黑体"/>
            <w:i w:val="0"/>
            <w:color w:val="000000"/>
            <w:sz w:val="28"/>
            <w:szCs w:val="28"/>
            <w:rPrChange w:id="159" w:author="Administrator" w:date="2015-11-19T13:05:55Z">
              <w:rPr>
                <w:rFonts w:ascii="宋体" w:hAnsi="宋体" w:eastAsia="宋体" w:cs="宋体"/>
                <w:i w:val="0"/>
                <w:color w:val="000000"/>
                <w:sz w:val="28"/>
                <w:szCs w:val="28"/>
              </w:rPr>
            </w:rPrChange>
          </w:rPr>
          <w:t>,</w:t>
        </w:r>
      </w:ins>
      <w:ins w:id="160" w:author="Administrator" w:date="2015-11-19T13:05:37Z">
        <w:r>
          <w:rPr>
            <w:rFonts w:hint="eastAsia" w:ascii="黑体" w:hAnsi="黑体" w:eastAsia="黑体" w:cs="黑体"/>
            <w:i w:val="0"/>
            <w:color w:val="000000"/>
            <w:sz w:val="28"/>
            <w:szCs w:val="28"/>
            <w:rPrChange w:id="161" w:author="Administrator" w:date="2015-11-19T13:05:55Z">
              <w:rPr>
                <w:rFonts w:ascii="华文楷体" w:hAnsi="华文楷体" w:eastAsia="华文楷体" w:cs="华文楷体"/>
                <w:i w:val="0"/>
                <w:color w:val="000000"/>
                <w:sz w:val="28"/>
                <w:szCs w:val="28"/>
              </w:rPr>
            </w:rPrChange>
          </w:rPr>
          <w:t>那么开始显现蓝色的识与</w:t>
        </w:r>
      </w:ins>
      <w:ins w:id="162" w:author="Administrator" w:date="2015-11-19T13:05:37Z">
        <w:r>
          <w:rPr>
            <w:rFonts w:hint="eastAsia" w:ascii="黑体" w:hAnsi="黑体" w:eastAsia="黑体" w:cs="黑体"/>
            <w:i w:val="0"/>
            <w:color w:val="000000"/>
            <w:sz w:val="28"/>
            <w:szCs w:val="28"/>
            <w:rPrChange w:id="163" w:author="Administrator" w:date="2015-11-19T13:05:55Z">
              <w:rPr>
                <w:rFonts w:ascii="华文楷体" w:hAnsi="华文楷体" w:eastAsia="华文楷体" w:cs="华文楷体"/>
                <w:i w:val="0"/>
                <w:color w:val="000000"/>
                <w:sz w:val="28"/>
                <w:szCs w:val="28"/>
              </w:rPr>
            </w:rPrChange>
          </w:rPr>
          <w:t>后来显现红色的识二者本体无二无别</w:t>
        </w:r>
      </w:ins>
      <w:ins w:id="164" w:author="Administrator" w:date="2015-11-19T13:05:37Z">
        <w:r>
          <w:rPr>
            <w:rFonts w:hint="eastAsia" w:ascii="黑体" w:hAnsi="黑体" w:eastAsia="黑体" w:cs="黑体"/>
            <w:i w:val="0"/>
            <w:color w:val="000000"/>
            <w:sz w:val="28"/>
            <w:szCs w:val="28"/>
            <w:rPrChange w:id="165" w:author="Administrator" w:date="2015-11-19T13:05:55Z">
              <w:rPr>
                <w:rFonts w:ascii="宋体" w:hAnsi="宋体" w:eastAsia="宋体" w:cs="宋体"/>
                <w:i w:val="0"/>
                <w:color w:val="000000"/>
                <w:sz w:val="28"/>
                <w:szCs w:val="28"/>
              </w:rPr>
            </w:rPrChange>
          </w:rPr>
          <w:t>,</w:t>
        </w:r>
      </w:ins>
      <w:ins w:id="166" w:author="Administrator" w:date="2015-11-19T13:05:37Z">
        <w:r>
          <w:rPr>
            <w:rFonts w:hint="eastAsia" w:ascii="黑体" w:hAnsi="黑体" w:eastAsia="黑体" w:cs="黑体"/>
            <w:i w:val="0"/>
            <w:color w:val="000000"/>
            <w:sz w:val="28"/>
            <w:szCs w:val="28"/>
            <w:rPrChange w:id="167" w:author="Administrator" w:date="2015-11-19T13:05:55Z">
              <w:rPr>
                <w:rFonts w:ascii="华文楷体" w:hAnsi="华文楷体" w:eastAsia="华文楷体" w:cs="华文楷体"/>
                <w:i w:val="0"/>
                <w:color w:val="000000"/>
                <w:sz w:val="28"/>
                <w:szCs w:val="28"/>
              </w:rPr>
            </w:rPrChange>
          </w:rPr>
          <w:t>结果有</w:t>
        </w:r>
      </w:ins>
      <w:ins w:id="168" w:author="Administrator" w:date="2015-11-19T13:05:37Z">
        <w:r>
          <w:rPr>
            <w:rFonts w:hint="eastAsia" w:ascii="黑体" w:hAnsi="黑体" w:eastAsia="黑体" w:cs="黑体"/>
            <w:i w:val="0"/>
            <w:color w:val="000000"/>
            <w:sz w:val="28"/>
            <w:szCs w:val="28"/>
            <w:rPrChange w:id="169" w:author="Administrator" w:date="2015-11-19T13:05:55Z">
              <w:rPr>
                <w:rFonts w:ascii="华文楷体" w:hAnsi="华文楷体" w:eastAsia="华文楷体" w:cs="华文楷体"/>
                <w:i w:val="0"/>
                <w:color w:val="000000"/>
                <w:sz w:val="28"/>
                <w:szCs w:val="28"/>
              </w:rPr>
            </w:rPrChange>
          </w:rPr>
          <w:t>最初时也应显现后识的过失</w:t>
        </w:r>
      </w:ins>
      <w:ins w:id="170" w:author="Administrator" w:date="2015-11-19T13:05:37Z">
        <w:r>
          <w:rPr>
            <w:rFonts w:hint="eastAsia" w:ascii="黑体" w:hAnsi="黑体" w:eastAsia="黑体" w:cs="黑体"/>
            <w:i w:val="0"/>
            <w:color w:val="000000"/>
            <w:sz w:val="28"/>
            <w:szCs w:val="28"/>
            <w:rPrChange w:id="171" w:author="Administrator" w:date="2015-11-19T13:05:55Z">
              <w:rPr>
                <w:rFonts w:ascii="宋体" w:hAnsi="宋体" w:eastAsia="宋体" w:cs="宋体"/>
                <w:i w:val="0"/>
                <w:color w:val="000000"/>
                <w:sz w:val="28"/>
                <w:szCs w:val="28"/>
              </w:rPr>
            </w:rPrChange>
          </w:rPr>
          <w:t>,</w:t>
        </w:r>
      </w:ins>
      <w:ins w:id="172" w:author="Administrator" w:date="2015-11-19T13:05:37Z">
        <w:r>
          <w:rPr>
            <w:rFonts w:hint="eastAsia" w:ascii="黑体" w:hAnsi="黑体" w:eastAsia="黑体" w:cs="黑体"/>
            <w:i w:val="0"/>
            <w:color w:val="000000"/>
            <w:sz w:val="28"/>
            <w:szCs w:val="28"/>
            <w:rPrChange w:id="173" w:author="Administrator" w:date="2015-11-19T13:05:55Z">
              <w:rPr>
                <w:rFonts w:ascii="华文楷体" w:hAnsi="华文楷体" w:eastAsia="华文楷体" w:cs="华文楷体"/>
                <w:i w:val="0"/>
                <w:color w:val="000000"/>
                <w:sz w:val="28"/>
                <w:szCs w:val="28"/>
              </w:rPr>
            </w:rPrChange>
          </w:rPr>
          <w:t>因为同是常恒不</w:t>
        </w:r>
      </w:ins>
      <w:ins w:id="174" w:author="Administrator" w:date="2015-11-19T13:05:37Z">
        <w:r>
          <w:rPr>
            <w:rFonts w:hint="eastAsia" w:ascii="黑体" w:hAnsi="黑体" w:eastAsia="黑体" w:cs="黑体"/>
            <w:i w:val="0"/>
            <w:color w:val="000000"/>
            <w:sz w:val="28"/>
            <w:szCs w:val="28"/>
            <w:rPrChange w:id="175" w:author="Administrator" w:date="2015-11-19T13:05:55Z">
              <w:rPr>
                <w:rFonts w:ascii="华文楷体" w:hAnsi="华文楷体" w:eastAsia="华文楷体" w:cs="华文楷体"/>
                <w:i w:val="0"/>
                <w:color w:val="000000"/>
                <w:sz w:val="28"/>
                <w:szCs w:val="28"/>
              </w:rPr>
            </w:rPrChange>
          </w:rPr>
          <w:t>变唯一识的本体之故。</w:t>
        </w:r>
      </w:ins>
      <w:ins w:id="176" w:author="Administrator" w:date="2015-11-19T13:05:45Z">
        <w:r>
          <w:rPr>
            <w:rFonts w:hint="eastAsia" w:ascii="黑体" w:hAnsi="黑体" w:eastAsia="黑体" w:cs="黑体"/>
            <w:i w:val="0"/>
            <w:color w:val="000000"/>
            <w:sz w:val="28"/>
            <w:szCs w:val="28"/>
            <w:lang w:eastAsia="zh-CN"/>
            <w:rPrChange w:id="177" w:author="Administrator" w:date="2015-11-19T13:05:55Z">
              <w:rPr>
                <w:rFonts w:hint="eastAsia" w:ascii="华文楷体" w:hAnsi="华文楷体" w:eastAsia="华文楷体" w:cs="华文楷体"/>
                <w:i w:val="0"/>
                <w:color w:val="000000"/>
                <w:sz w:val="28"/>
                <w:szCs w:val="28"/>
                <w:lang w:eastAsia="zh-CN"/>
              </w:rPr>
            </w:rPrChange>
          </w:rPr>
          <w:t>】</w:t>
        </w:r>
      </w:ins>
      <w:del w:id="178" w:author="Administrator" w:date="2015-11-19T13:06:46Z">
        <w:r>
          <w:rPr>
            <w:rFonts w:hint="eastAsia" w:ascii="华文楷体" w:hAnsi="华文楷体" w:eastAsia="华文楷体"/>
            <w:sz w:val="28"/>
            <w:szCs w:val="28"/>
          </w:rPr>
          <w:delText>【而再者说，如果次第显现，那么开始显现蓝色的识，与后来显现红色的识，二者本体无二无别。结果有最初识也应显现后识的过失。因为同是常恒不变、唯一识的本体之故。】</w:delText>
        </w:r>
      </w:del>
    </w:p>
    <w:p>
      <w:pPr>
        <w:ind w:firstLine="570"/>
        <w:rPr>
          <w:ins w:id="179" w:author="Administrator" w:date="2015-11-19T13:11:24Z"/>
          <w:rFonts w:hint="eastAsia" w:ascii="华文楷体" w:hAnsi="华文楷体" w:eastAsia="华文楷体"/>
          <w:sz w:val="28"/>
          <w:szCs w:val="28"/>
        </w:rPr>
      </w:pPr>
      <w:r>
        <w:rPr>
          <w:rFonts w:hint="eastAsia" w:ascii="华文楷体" w:hAnsi="华文楷体" w:eastAsia="华文楷体"/>
          <w:sz w:val="28"/>
          <w:szCs w:val="28"/>
        </w:rPr>
        <w:t>那么这个是另外一种破斥的方式，这种破斥的方式呢，和前面我们在破斥观察无为法，就是这个抉择灭的时候呢，这个方式有点相同的。那么如果说</w:t>
      </w:r>
      <w:del w:id="180" w:author="Administrator" w:date="2015-11-24T19:26:23Z">
        <w:r>
          <w:rPr>
            <w:rFonts w:hint="eastAsia" w:ascii="华文楷体" w:hAnsi="华文楷体" w:eastAsia="华文楷体"/>
            <w:sz w:val="28"/>
            <w:szCs w:val="28"/>
          </w:rPr>
          <w:delText>，</w:delText>
        </w:r>
      </w:del>
      <w:r>
        <w:rPr>
          <w:rFonts w:hint="eastAsia" w:ascii="华文楷体" w:hAnsi="华文楷体" w:eastAsia="华文楷体"/>
          <w:sz w:val="28"/>
          <w:szCs w:val="28"/>
        </w:rPr>
        <w:t>你的这个心识是唯一的，心识是实有的，一方面就是说是恒常不变，一方面就说是唯一的</w:t>
      </w:r>
      <w:ins w:id="181" w:author="Administrator" w:date="2015-11-23T21:52:46Z">
        <w:r>
          <w:rPr>
            <w:rFonts w:hint="eastAsia" w:ascii="华文楷体" w:hAnsi="华文楷体" w:eastAsia="华文楷体"/>
            <w:sz w:val="28"/>
            <w:szCs w:val="28"/>
            <w:lang w:eastAsia="zh-CN"/>
          </w:rPr>
          <w:t>。</w:t>
        </w:r>
      </w:ins>
      <w:del w:id="182" w:author="Administrator" w:date="2015-11-23T21:52:45Z">
        <w:r>
          <w:rPr>
            <w:rFonts w:hint="eastAsia" w:ascii="华文楷体" w:hAnsi="华文楷体" w:eastAsia="华文楷体"/>
            <w:sz w:val="28"/>
            <w:szCs w:val="28"/>
          </w:rPr>
          <w:delText>，</w:delText>
        </w:r>
      </w:del>
      <w:r>
        <w:rPr>
          <w:rFonts w:hint="eastAsia" w:ascii="华文楷体" w:hAnsi="华文楷体" w:eastAsia="华文楷体"/>
          <w:sz w:val="28"/>
          <w:szCs w:val="28"/>
        </w:rPr>
        <w:t>那么如果说是次第显现的话，开始显现蓝色的识，第一刹那最初的时候</w:t>
      </w:r>
      <w:del w:id="183" w:author="Administrator" w:date="2015-11-20T12:07:59Z">
        <w:r>
          <w:rPr>
            <w:rFonts w:hint="eastAsia" w:ascii="华文楷体" w:hAnsi="华文楷体" w:eastAsia="华文楷体"/>
            <w:sz w:val="28"/>
            <w:szCs w:val="28"/>
          </w:rPr>
          <w:delText>，</w:delText>
        </w:r>
      </w:del>
      <w:r>
        <w:rPr>
          <w:rFonts w:hint="eastAsia" w:ascii="华文楷体" w:hAnsi="华文楷体" w:eastAsia="华文楷体"/>
          <w:sz w:val="28"/>
          <w:szCs w:val="28"/>
        </w:rPr>
        <w:t>显现蓝色的识，后面呢</w:t>
      </w:r>
      <w:ins w:id="184" w:author="Administrator" w:date="2015-11-23T21:50:29Z">
        <w:r>
          <w:rPr>
            <w:rFonts w:hint="eastAsia" w:ascii="华文楷体" w:hAnsi="华文楷体" w:eastAsia="华文楷体"/>
            <w:sz w:val="28"/>
            <w:szCs w:val="28"/>
            <w:lang w:eastAsia="zh-CN"/>
          </w:rPr>
          <w:t>是</w:t>
        </w:r>
      </w:ins>
      <w:r>
        <w:rPr>
          <w:rFonts w:hint="eastAsia" w:ascii="华文楷体" w:hAnsi="华文楷体" w:eastAsia="华文楷体"/>
          <w:sz w:val="28"/>
          <w:szCs w:val="28"/>
        </w:rPr>
        <w:t>显现红色的识，那么这二者的本体，应该无二无别，应该是无二无别。为什么？都是一个心识。你就不能说，</w:t>
      </w:r>
      <w:ins w:id="185" w:author="Administrator" w:date="2015-11-24T19:26:5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一个心识不同的相续。相续是假立的，如果你要承许相续，必须要承认假立。所以说如果你的这个心识的确是按照你的宗义来观察的时候，的确就是恒常不变的，一个真正的、一个唯一的这样的心识的话，那么显现蓝色的识和显现红色的识，本体应该无有差别的。那么如果没有差别呢，结果有最初识也应显现后识的过失，最初的这样一种蓝色的识和后面的红色识，因为它是一个本体的缘故，所以说最初的时候呢</w:t>
      </w:r>
      <w:del w:id="186" w:author="Administrator" w:date="2015-11-19T13:09:36Z">
        <w:r>
          <w:rPr>
            <w:rFonts w:hint="eastAsia" w:ascii="华文楷体" w:hAnsi="华文楷体" w:eastAsia="华文楷体"/>
            <w:sz w:val="28"/>
            <w:szCs w:val="28"/>
          </w:rPr>
          <w:delText>，</w:delText>
        </w:r>
      </w:del>
      <w:r>
        <w:rPr>
          <w:rFonts w:hint="eastAsia" w:ascii="华文楷体" w:hAnsi="华文楷体" w:eastAsia="华文楷体"/>
          <w:sz w:val="28"/>
          <w:szCs w:val="28"/>
        </w:rPr>
        <w:t>也应该显现红色的识，最初也应该显现后识的过失，后识呢</w:t>
      </w:r>
      <w:del w:id="187" w:author="Administrator" w:date="2015-11-19T13:09:25Z">
        <w:r>
          <w:rPr>
            <w:rFonts w:hint="eastAsia" w:ascii="华文楷体" w:hAnsi="华文楷体" w:eastAsia="华文楷体"/>
            <w:sz w:val="28"/>
            <w:szCs w:val="28"/>
          </w:rPr>
          <w:delText>，</w:delText>
        </w:r>
      </w:del>
      <w:r>
        <w:rPr>
          <w:rFonts w:hint="eastAsia" w:ascii="华文楷体" w:hAnsi="华文楷体" w:eastAsia="华文楷体"/>
          <w:sz w:val="28"/>
          <w:szCs w:val="28"/>
        </w:rPr>
        <w:t>也应该显现就说前识的过失，有这样的过失。因为同是恒常不变、唯一识的本体之故，那么前面这样一种</w:t>
      </w:r>
      <w:ins w:id="188" w:author="Administrator" w:date="2015-11-23T21:53:2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蓝色的识</w:t>
      </w:r>
      <w:del w:id="189" w:author="Administrator" w:date="2015-11-19T13:09:52Z">
        <w:r>
          <w:rPr>
            <w:rFonts w:hint="eastAsia" w:ascii="华文楷体" w:hAnsi="华文楷体" w:eastAsia="华文楷体"/>
            <w:sz w:val="28"/>
            <w:szCs w:val="28"/>
          </w:rPr>
          <w:delText>，</w:delText>
        </w:r>
      </w:del>
      <w:r>
        <w:rPr>
          <w:rFonts w:hint="eastAsia" w:ascii="华文楷体" w:hAnsi="华文楷体" w:eastAsia="华文楷体"/>
          <w:sz w:val="28"/>
          <w:szCs w:val="28"/>
        </w:rPr>
        <w:t>和后面红色的识，都是常恒不变的、唯一的心识的这个本性、本体。所以说，在这个恒常的法当中，在这个唯一的识当中，不可能、不应该有前面和后面不一样的地方</w:t>
      </w:r>
      <w:ins w:id="190" w:author="Administrator" w:date="2015-11-19T13:10:12Z">
        <w:r>
          <w:rPr>
            <w:rFonts w:hint="eastAsia" w:ascii="华文楷体" w:hAnsi="华文楷体" w:eastAsia="华文楷体"/>
            <w:sz w:val="28"/>
            <w:szCs w:val="28"/>
            <w:lang w:eastAsia="zh-CN"/>
          </w:rPr>
          <w:t>，</w:t>
        </w:r>
      </w:ins>
      <w:del w:id="191" w:author="Administrator" w:date="2015-11-19T13:10:12Z">
        <w:r>
          <w:rPr>
            <w:rFonts w:hint="eastAsia" w:ascii="华文楷体" w:hAnsi="华文楷体" w:eastAsia="华文楷体"/>
            <w:sz w:val="28"/>
            <w:szCs w:val="28"/>
          </w:rPr>
          <w:delText>。</w:delText>
        </w:r>
      </w:del>
      <w:r>
        <w:rPr>
          <w:rFonts w:hint="eastAsia" w:ascii="华文楷体" w:hAnsi="华文楷体" w:eastAsia="华文楷体"/>
          <w:sz w:val="28"/>
          <w:szCs w:val="28"/>
        </w:rPr>
        <w:t>如果前面和后面不一样，就说明它根本就不是唯一。它如果</w:t>
      </w:r>
      <w:ins w:id="192" w:author="Administrator" w:date="2015-11-20T12:08:39Z">
        <w:r>
          <w:rPr>
            <w:rFonts w:hint="eastAsia" w:ascii="华文楷体" w:hAnsi="华文楷体" w:eastAsia="华文楷体"/>
            <w:sz w:val="28"/>
            <w:szCs w:val="28"/>
            <w:lang w:eastAsia="zh-CN"/>
          </w:rPr>
          <w:t>说</w:t>
        </w:r>
      </w:ins>
      <w:r>
        <w:rPr>
          <w:rFonts w:hint="eastAsia" w:ascii="华文楷体" w:hAnsi="华文楷体" w:eastAsia="华文楷体"/>
          <w:sz w:val="28"/>
          <w:szCs w:val="28"/>
        </w:rPr>
        <w:t>前面显现蓝色的识，后面变成红色的识，就说明它不是恒常的。所以说从这个方面观察的时候呢，你</w:t>
      </w:r>
      <w:ins w:id="193" w:author="Administrator" w:date="2015-11-20T12:08:48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这个对方的观点呢是站不住脚的。</w:t>
      </w:r>
    </w:p>
    <w:p>
      <w:pPr>
        <w:ind w:firstLine="570"/>
        <w:rPr>
          <w:ins w:id="194" w:author="Administrator" w:date="2015-11-19T13:11:55Z"/>
          <w:rFonts w:hint="eastAsia" w:ascii="华文楷体" w:hAnsi="华文楷体" w:eastAsia="华文楷体"/>
          <w:sz w:val="28"/>
          <w:szCs w:val="28"/>
        </w:rPr>
      </w:pPr>
      <w:ins w:id="195" w:author="Administrator" w:date="2015-11-19T13:11:09Z">
        <w:r>
          <w:rPr>
            <w:rFonts w:hint="eastAsia" w:ascii="黑体" w:hAnsi="黑体" w:eastAsia="黑体" w:cs="黑体"/>
            <w:sz w:val="28"/>
            <w:szCs w:val="28"/>
            <w:lang w:eastAsia="zh-CN"/>
            <w:rPrChange w:id="196" w:author="Administrator" w:date="2015-11-19T13:11:21Z">
              <w:rPr>
                <w:rFonts w:hint="eastAsia" w:ascii="华文楷体" w:hAnsi="华文楷体" w:eastAsia="华文楷体"/>
                <w:sz w:val="28"/>
                <w:szCs w:val="28"/>
                <w:lang w:eastAsia="zh-CN"/>
              </w:rPr>
            </w:rPrChange>
          </w:rPr>
          <w:t>【</w:t>
        </w:r>
      </w:ins>
      <w:ins w:id="197" w:author="Administrator" w:date="2015-11-19T13:11:00Z">
        <w:r>
          <w:rPr>
            <w:rFonts w:hint="eastAsia" w:ascii="黑体" w:hAnsi="黑体" w:eastAsia="黑体" w:cs="黑体"/>
            <w:i w:val="0"/>
            <w:color w:val="000000"/>
            <w:sz w:val="28"/>
            <w:szCs w:val="28"/>
            <w:rPrChange w:id="198" w:author="Administrator" w:date="2015-11-19T13:11:21Z">
              <w:rPr>
                <w:rFonts w:ascii="华文楷体" w:hAnsi="华文楷体" w:eastAsia="华文楷体" w:cs="华文楷体"/>
                <w:i w:val="0"/>
                <w:color w:val="000000"/>
                <w:sz w:val="28"/>
                <w:szCs w:val="28"/>
              </w:rPr>
            </w:rPrChange>
          </w:rPr>
          <w:t>假设在显现形形色色的同时识不变成各种各样的话</w:t>
        </w:r>
      </w:ins>
      <w:ins w:id="199" w:author="Administrator" w:date="2015-11-19T13:11:00Z">
        <w:r>
          <w:rPr>
            <w:rFonts w:hint="eastAsia" w:ascii="黑体" w:hAnsi="黑体" w:eastAsia="黑体" w:cs="黑体"/>
            <w:i w:val="0"/>
            <w:color w:val="000000"/>
            <w:sz w:val="28"/>
            <w:szCs w:val="28"/>
            <w:rPrChange w:id="200" w:author="Administrator" w:date="2015-11-19T13:11:21Z">
              <w:rPr>
                <w:rFonts w:ascii="宋体" w:hAnsi="宋体" w:eastAsia="宋体" w:cs="宋体"/>
                <w:i w:val="0"/>
                <w:color w:val="000000"/>
                <w:sz w:val="28"/>
                <w:szCs w:val="28"/>
              </w:rPr>
            </w:rPrChange>
          </w:rPr>
          <w:t>,</w:t>
        </w:r>
      </w:ins>
      <w:ins w:id="201" w:author="Administrator" w:date="2015-11-19T13:11:00Z">
        <w:r>
          <w:rPr>
            <w:rFonts w:hint="eastAsia" w:ascii="黑体" w:hAnsi="黑体" w:eastAsia="黑体" w:cs="黑体"/>
            <w:i w:val="0"/>
            <w:color w:val="000000"/>
            <w:sz w:val="28"/>
            <w:szCs w:val="28"/>
            <w:rPrChange w:id="202" w:author="Administrator" w:date="2015-11-19T13:11:21Z">
              <w:rPr>
                <w:rFonts w:ascii="华文楷体" w:hAnsi="华文楷体" w:eastAsia="华文楷体" w:cs="华文楷体"/>
                <w:i w:val="0"/>
                <w:color w:val="000000"/>
                <w:sz w:val="28"/>
                <w:szCs w:val="28"/>
              </w:rPr>
            </w:rPrChange>
          </w:rPr>
          <w:t>那这两者是一体也就显然不合理了。</w:t>
        </w:r>
      </w:ins>
      <w:ins w:id="203" w:author="Administrator" w:date="2015-11-19T13:11:04Z">
        <w:r>
          <w:rPr>
            <w:rFonts w:hint="eastAsia" w:ascii="黑体" w:hAnsi="黑体" w:eastAsia="黑体" w:cs="黑体"/>
            <w:i w:val="0"/>
            <w:color w:val="000000"/>
            <w:sz w:val="28"/>
            <w:szCs w:val="28"/>
            <w:lang w:eastAsia="zh-CN"/>
            <w:rPrChange w:id="204" w:author="Administrator" w:date="2015-11-19T13:11:21Z">
              <w:rPr>
                <w:rFonts w:hint="eastAsia" w:ascii="华文楷体" w:hAnsi="华文楷体" w:eastAsia="华文楷体" w:cs="华文楷体"/>
                <w:i w:val="0"/>
                <w:color w:val="000000"/>
                <w:sz w:val="28"/>
                <w:szCs w:val="28"/>
                <w:lang w:eastAsia="zh-CN"/>
              </w:rPr>
            </w:rPrChange>
          </w:rPr>
          <w:t>】</w:t>
        </w:r>
      </w:ins>
      <w:del w:id="205" w:author="Administrator" w:date="2015-11-19T13:11:53Z">
        <w:r>
          <w:rPr>
            <w:rFonts w:hint="eastAsia" w:ascii="华文楷体" w:hAnsi="华文楷体" w:eastAsia="华文楷体"/>
            <w:sz w:val="28"/>
            <w:szCs w:val="28"/>
          </w:rPr>
          <w:delText>【假设在显现形形色色的同时，识不变成各种各样的话，那这两者是一体就显得不合理了。】</w:delText>
        </w:r>
      </w:del>
    </w:p>
    <w:p>
      <w:pPr>
        <w:ind w:firstLine="570"/>
        <w:rPr>
          <w:del w:id="206" w:author="Administrator" w:date="2015-11-19T13:17:36Z"/>
          <w:rFonts w:hint="eastAsia" w:ascii="华文楷体" w:hAnsi="华文楷体" w:eastAsia="华文楷体"/>
          <w:sz w:val="28"/>
          <w:szCs w:val="28"/>
        </w:rPr>
      </w:pPr>
      <w:r>
        <w:rPr>
          <w:rFonts w:hint="eastAsia" w:ascii="华文楷体" w:hAnsi="华文楷体" w:eastAsia="华文楷体"/>
          <w:sz w:val="28"/>
          <w:szCs w:val="28"/>
        </w:rPr>
        <w:t>那么前面一段话的内容呢，主要就是说，在显现各种各样一种不同的对境的时候呢，心识也会变的多种多样，从这个方面进行破斥的。那么</w:t>
      </w:r>
      <w:del w:id="207" w:author="Administrator" w:date="2015-11-19T13:12:28Z">
        <w:r>
          <w:rPr>
            <w:rFonts w:hint="eastAsia" w:ascii="华文楷体" w:hAnsi="华文楷体" w:eastAsia="华文楷体"/>
            <w:sz w:val="28"/>
            <w:szCs w:val="28"/>
          </w:rPr>
          <w:delText>，</w:delText>
        </w:r>
      </w:del>
      <w:r>
        <w:rPr>
          <w:rFonts w:hint="eastAsia" w:ascii="华文楷体" w:hAnsi="华文楷体" w:eastAsia="华文楷体"/>
          <w:sz w:val="28"/>
          <w:szCs w:val="28"/>
        </w:rPr>
        <w:t>假如说对方不肯承许这个，假设在显现形形色色的同时，它的心识不变成各种各样的，那么如果变成各种各样呢</w:t>
      </w:r>
      <w:del w:id="208" w:author="Administrator" w:date="2015-11-19T13:13:17Z">
        <w:r>
          <w:rPr>
            <w:rFonts w:hint="eastAsia" w:ascii="华文楷体" w:hAnsi="华文楷体" w:eastAsia="华文楷体"/>
            <w:sz w:val="28"/>
            <w:szCs w:val="28"/>
          </w:rPr>
          <w:delText>，</w:delText>
        </w:r>
      </w:del>
      <w:r>
        <w:rPr>
          <w:rFonts w:hint="eastAsia" w:ascii="华文楷体" w:hAnsi="华文楷体" w:eastAsia="华文楷体"/>
          <w:sz w:val="28"/>
          <w:szCs w:val="28"/>
        </w:rPr>
        <w:t>就失坏了它的唯一心识的这个自性的</w:t>
      </w:r>
      <w:ins w:id="209" w:author="Administrator" w:date="2015-11-19T13:12:59Z">
        <w:r>
          <w:rPr>
            <w:rFonts w:hint="eastAsia" w:ascii="华文楷体" w:hAnsi="华文楷体" w:eastAsia="华文楷体"/>
            <w:sz w:val="28"/>
            <w:szCs w:val="28"/>
            <w:lang w:eastAsia="zh-CN"/>
          </w:rPr>
          <w:t>，</w:t>
        </w:r>
      </w:ins>
      <w:del w:id="210" w:author="Administrator" w:date="2015-11-19T13:12:58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del w:id="211" w:author="Administrator" w:date="2015-11-19T13:13:02Z">
        <w:r>
          <w:rPr>
            <w:rFonts w:hint="eastAsia" w:ascii="华文楷体" w:hAnsi="华文楷体" w:eastAsia="华文楷体"/>
            <w:sz w:val="28"/>
            <w:szCs w:val="28"/>
          </w:rPr>
          <w:delText>，</w:delText>
        </w:r>
      </w:del>
      <w:r>
        <w:rPr>
          <w:rFonts w:hint="eastAsia" w:ascii="华文楷体" w:hAnsi="华文楷体" w:eastAsia="华文楷体"/>
          <w:sz w:val="28"/>
          <w:szCs w:val="28"/>
        </w:rPr>
        <w:t>如果说承许在显现形形色色的同时</w:t>
      </w:r>
      <w:del w:id="212" w:author="Administrator" w:date="2015-11-19T13:13:09Z">
        <w:r>
          <w:rPr>
            <w:rFonts w:hint="eastAsia" w:ascii="华文楷体" w:hAnsi="华文楷体" w:eastAsia="华文楷体"/>
            <w:sz w:val="28"/>
            <w:szCs w:val="28"/>
          </w:rPr>
          <w:delText>，</w:delText>
        </w:r>
      </w:del>
      <w:r>
        <w:rPr>
          <w:rFonts w:hint="eastAsia" w:ascii="华文楷体" w:hAnsi="华文楷体" w:eastAsia="华文楷体"/>
          <w:sz w:val="28"/>
          <w:szCs w:val="28"/>
        </w:rPr>
        <w:t>我的心识不变，我的心识还是保持一个唯一的自性，那么如果是这样的话</w:t>
      </w:r>
      <w:del w:id="213" w:author="Administrator" w:date="2015-11-19T13:13:35Z">
        <w:r>
          <w:rPr>
            <w:rFonts w:hint="eastAsia" w:ascii="华文楷体" w:hAnsi="华文楷体" w:eastAsia="华文楷体"/>
            <w:sz w:val="28"/>
            <w:szCs w:val="28"/>
          </w:rPr>
          <w:delText>，</w:delText>
        </w:r>
      </w:del>
      <w:r>
        <w:rPr>
          <w:rFonts w:hint="eastAsia" w:ascii="华文楷体" w:hAnsi="华文楷体" w:eastAsia="华文楷体"/>
          <w:sz w:val="28"/>
          <w:szCs w:val="28"/>
        </w:rPr>
        <w:t>下面这个过失就出来了，那这两者是一体就显得不合理了。那就必须要承许二者是它体的法，那么就是二者是它体的法呢，你</w:t>
      </w:r>
      <w:ins w:id="214" w:author="Administrator" w:date="2015-11-23T21:55:05Z">
        <w:r>
          <w:rPr>
            <w:rFonts w:hint="eastAsia" w:ascii="华文楷体" w:hAnsi="华文楷体" w:eastAsia="华文楷体"/>
            <w:sz w:val="28"/>
            <w:szCs w:val="28"/>
            <w:lang w:eastAsia="zh-CN"/>
          </w:rPr>
          <w:t>的</w:t>
        </w:r>
      </w:ins>
      <w:r>
        <w:rPr>
          <w:rFonts w:hint="eastAsia" w:ascii="华文楷体" w:hAnsi="华文楷体" w:eastAsia="华文楷体"/>
          <w:sz w:val="28"/>
          <w:szCs w:val="28"/>
        </w:rPr>
        <w:t>对境显现多种多样不影响它的这个心识，因为它二者是无关的。就好像一个柱子、一个瓶子，那么你把这个柱子、你把这样一种</w:t>
      </w:r>
      <w:ins w:id="215" w:author="Administrator" w:date="2015-11-23T21:55:1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柱子，你把它截成几段也好，你把这个柱子搬走了，你把这样一种柱子烧毁了，和这个瓶子，不影响这个瓶子的，</w:t>
      </w:r>
      <w:ins w:id="216" w:author="Administrator" w:date="2015-11-23T21:55:40Z">
        <w:r>
          <w:rPr>
            <w:rFonts w:hint="eastAsia" w:ascii="华文楷体" w:hAnsi="华文楷体" w:eastAsia="华文楷体"/>
            <w:sz w:val="28"/>
            <w:szCs w:val="28"/>
            <w:lang w:eastAsia="zh-CN"/>
          </w:rPr>
          <w:t>这个是</w:t>
        </w:r>
      </w:ins>
      <w:r>
        <w:rPr>
          <w:rFonts w:hint="eastAsia" w:ascii="华文楷体" w:hAnsi="华文楷体" w:eastAsia="华文楷体"/>
          <w:sz w:val="28"/>
          <w:szCs w:val="28"/>
        </w:rPr>
        <w:t>不影响这个瓶子。为什么呢？因为它是它体的，或者是它体无关的这样一种自性，无关的自性的话就是这样的。那么如果说你的这个外表、你的外境显现形形色色，你怎么、不管你怎么样变化，你显现再多的本体，我的心识都不变，那么就是只有证明它是它体的</w:t>
      </w:r>
      <w:ins w:id="217" w:author="Administrator" w:date="2015-11-19T13:15:04Z">
        <w:r>
          <w:rPr>
            <w:rFonts w:hint="eastAsia" w:ascii="华文楷体" w:hAnsi="华文楷体" w:eastAsia="华文楷体"/>
            <w:sz w:val="28"/>
            <w:szCs w:val="28"/>
            <w:lang w:eastAsia="zh-CN"/>
          </w:rPr>
          <w:t>，</w:t>
        </w:r>
      </w:ins>
      <w:del w:id="218" w:author="Administrator" w:date="2015-11-19T13:15:03Z">
        <w:r>
          <w:rPr>
            <w:rFonts w:hint="eastAsia" w:ascii="华文楷体" w:hAnsi="华文楷体" w:eastAsia="华文楷体"/>
            <w:sz w:val="28"/>
            <w:szCs w:val="28"/>
          </w:rPr>
          <w:delText>。</w:delText>
        </w:r>
      </w:del>
      <w:r>
        <w:rPr>
          <w:rFonts w:hint="eastAsia" w:ascii="华文楷体" w:hAnsi="华文楷体" w:eastAsia="华文楷体"/>
          <w:sz w:val="28"/>
          <w:szCs w:val="28"/>
        </w:rPr>
        <w:t>只有在承许它体的前提之下呢，你这样一种心识才能够不受对境的影响。啊就是说你如果这样承许、这样承许的话，你的二者是一体的，这个宗义就会失坏了，因为它对方一个角度是说明呢，它心识是唯一的，还一个呢就说是</w:t>
      </w:r>
      <w:del w:id="219" w:author="Administrator" w:date="2015-11-24T19:29:46Z">
        <w:r>
          <w:rPr>
            <w:rFonts w:hint="eastAsia" w:ascii="华文楷体" w:hAnsi="华文楷体" w:eastAsia="华文楷体"/>
            <w:sz w:val="28"/>
            <w:szCs w:val="28"/>
          </w:rPr>
          <w:delText>，</w:delText>
        </w:r>
      </w:del>
      <w:r>
        <w:rPr>
          <w:rFonts w:hint="eastAsia" w:ascii="华文楷体" w:hAnsi="华文楷体" w:eastAsia="华文楷体"/>
          <w:sz w:val="28"/>
          <w:szCs w:val="28"/>
        </w:rPr>
        <w:t>一切的外境、一切的对境都是心识的变化，二者是一体的。所以像这样的</w:t>
      </w:r>
      <w:ins w:id="220" w:author="Administrator" w:date="2015-11-20T12:10:47Z">
        <w:r>
          <w:rPr>
            <w:rFonts w:hint="eastAsia" w:ascii="华文楷体" w:hAnsi="华文楷体" w:eastAsia="华文楷体"/>
            <w:sz w:val="28"/>
            <w:szCs w:val="28"/>
            <w:lang w:eastAsia="zh-CN"/>
          </w:rPr>
          <w:t>话</w:t>
        </w:r>
      </w:ins>
      <w:r>
        <w:rPr>
          <w:rFonts w:hint="eastAsia" w:ascii="华文楷体" w:hAnsi="华文楷体" w:eastAsia="华文楷体"/>
          <w:sz w:val="28"/>
          <w:szCs w:val="28"/>
        </w:rPr>
        <w:t>，就是可能会失坏这样一种宗义。</w:t>
      </w:r>
      <w:del w:id="221" w:author="Administrator" w:date="2015-11-19T13:17:36Z">
        <w:r>
          <w:rPr>
            <w:rFonts w:hint="eastAsia" w:ascii="华文楷体" w:hAnsi="华文楷体" w:eastAsia="华文楷体"/>
            <w:sz w:val="28"/>
            <w:szCs w:val="28"/>
          </w:rPr>
          <w:delText>所以说，外道的观点呢，就是往往就是这样顾此失彼，啊没有办法就说是自圆其说的，就是因为呢，这样一种安立方式不符合于实相，不管是世俗的实相，还是说是胜义的实相。（10:10）</w:delText>
        </w:r>
      </w:del>
    </w:p>
    <w:p>
      <w:pPr>
        <w:ind w:firstLine="570"/>
        <w:rPr>
          <w:del w:id="222" w:author="Administrator" w:date="2015-11-19T13:17:45Z"/>
          <w:rFonts w:hint="eastAsia" w:ascii="华文楷体" w:hAnsi="华文楷体" w:eastAsia="华文楷体"/>
          <w:sz w:val="28"/>
          <w:szCs w:val="28"/>
        </w:rPr>
      </w:pPr>
      <w:del w:id="223" w:author="Administrator" w:date="2015-11-19T13:17:36Z">
        <w:r>
          <w:rPr>
            <w:rFonts w:hint="eastAsia" w:ascii="华文楷体" w:hAnsi="华文楷体" w:eastAsia="华文楷体"/>
            <w:sz w:val="28"/>
            <w:szCs w:val="28"/>
          </w:rPr>
          <w:delText>中观庄严论  第57课10-20分</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 xml:space="preserve"> 所以说外道的观点往往就是这样顾此失彼，没有办法</w:t>
      </w:r>
      <w:ins w:id="224" w:author="Administrator" w:date="2015-11-23T21:56:29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自圆其说的，就是因为这样的</w:t>
      </w:r>
      <w:ins w:id="225" w:author="Administrator" w:date="2015-11-20T12:11:07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安立方式不符合于实相，不管是世俗的实相，还是</w:t>
      </w:r>
      <w:ins w:id="226" w:author="Administrator" w:date="2015-11-20T12:11:27Z">
        <w:r>
          <w:rPr>
            <w:rFonts w:hint="eastAsia" w:ascii="华文楷体" w:hAnsi="华文楷体" w:eastAsia="华文楷体"/>
            <w:sz w:val="28"/>
            <w:szCs w:val="28"/>
            <w:lang w:eastAsia="zh-CN"/>
          </w:rPr>
          <w:t>说</w:t>
        </w:r>
      </w:ins>
      <w:r>
        <w:rPr>
          <w:rFonts w:hint="eastAsia" w:ascii="华文楷体" w:hAnsi="华文楷体" w:eastAsia="华文楷体"/>
          <w:sz w:val="28"/>
          <w:szCs w:val="28"/>
        </w:rPr>
        <w:t>胜义的实相。和这样的实相不符合的缘故，所以一观察之后，怎么样都会出现这样或者那样的矛盾。</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那么这个以上算是直接破斥，已经破斥完了。下面是一些复述的内容：</w:t>
      </w:r>
    </w:p>
    <w:p>
      <w:pPr>
        <w:ind w:firstLine="570"/>
        <w:rPr>
          <w:rFonts w:hint="eastAsia" w:ascii="华文楷体" w:hAnsi="华文楷体" w:eastAsia="华文楷体"/>
          <w:sz w:val="28"/>
          <w:szCs w:val="28"/>
        </w:rPr>
      </w:pPr>
      <w:ins w:id="227" w:author="Administrator" w:date="2015-11-19T13:19:41Z">
        <w:r>
          <w:rPr>
            <w:rFonts w:hint="eastAsia" w:ascii="黑体" w:hAnsi="黑体" w:eastAsia="黑体" w:cs="黑体"/>
            <w:i w:val="0"/>
            <w:color w:val="000000"/>
            <w:sz w:val="28"/>
            <w:szCs w:val="28"/>
            <w:lang w:eastAsia="zh-CN"/>
            <w:rPrChange w:id="228" w:author="Administrator" w:date="2015-11-19T13:19:51Z">
              <w:rPr>
                <w:rFonts w:hint="eastAsia" w:ascii="华文楷体" w:hAnsi="华文楷体" w:eastAsia="华文楷体" w:cs="华文楷体"/>
                <w:i w:val="0"/>
                <w:color w:val="000000"/>
                <w:sz w:val="28"/>
                <w:szCs w:val="28"/>
                <w:lang w:eastAsia="zh-CN"/>
              </w:rPr>
            </w:rPrChange>
          </w:rPr>
          <w:t>【</w:t>
        </w:r>
      </w:ins>
      <w:ins w:id="229" w:author="Administrator" w:date="2015-11-19T13:19:37Z">
        <w:r>
          <w:rPr>
            <w:rFonts w:hint="eastAsia" w:ascii="黑体" w:hAnsi="黑体" w:eastAsia="黑体" w:cs="黑体"/>
            <w:i w:val="0"/>
            <w:color w:val="000000"/>
            <w:sz w:val="28"/>
            <w:szCs w:val="28"/>
            <w:rPrChange w:id="230" w:author="Administrator" w:date="2015-11-19T13:19:51Z">
              <w:rPr>
                <w:rFonts w:ascii="华文楷体" w:hAnsi="华文楷体" w:eastAsia="华文楷体" w:cs="华文楷体"/>
                <w:i w:val="0"/>
                <w:color w:val="000000"/>
                <w:sz w:val="28"/>
                <w:szCs w:val="28"/>
              </w:rPr>
            </w:rPrChange>
          </w:rPr>
          <w:t>这一密行派虽然承认识无所不遍</w:t>
        </w:r>
      </w:ins>
      <w:ins w:id="231" w:author="Administrator" w:date="2015-11-19T13:19:37Z">
        <w:r>
          <w:rPr>
            <w:rFonts w:hint="eastAsia" w:ascii="黑体" w:hAnsi="黑体" w:eastAsia="黑体" w:cs="黑体"/>
            <w:i w:val="0"/>
            <w:color w:val="000000"/>
            <w:sz w:val="28"/>
            <w:szCs w:val="28"/>
            <w:rPrChange w:id="232" w:author="Administrator" w:date="2015-11-19T13:19:51Z">
              <w:rPr>
                <w:rFonts w:ascii="宋体" w:hAnsi="宋体" w:eastAsia="宋体" w:cs="宋体"/>
                <w:i w:val="0"/>
                <w:color w:val="000000"/>
                <w:sz w:val="28"/>
                <w:szCs w:val="28"/>
              </w:rPr>
            </w:rPrChange>
          </w:rPr>
          <w:t>,</w:t>
        </w:r>
      </w:ins>
      <w:ins w:id="233" w:author="Administrator" w:date="2015-11-19T13:19:37Z">
        <w:r>
          <w:rPr>
            <w:rFonts w:hint="eastAsia" w:ascii="黑体" w:hAnsi="黑体" w:eastAsia="黑体" w:cs="黑体"/>
            <w:i w:val="0"/>
            <w:color w:val="000000"/>
            <w:sz w:val="28"/>
            <w:szCs w:val="28"/>
            <w:rPrChange w:id="234" w:author="Administrator" w:date="2015-11-19T13:19:51Z">
              <w:rPr>
                <w:rFonts w:ascii="华文楷体" w:hAnsi="华文楷体" w:eastAsia="华文楷体" w:cs="华文楷体"/>
                <w:i w:val="0"/>
                <w:color w:val="000000"/>
                <w:sz w:val="28"/>
                <w:szCs w:val="28"/>
              </w:rPr>
            </w:rPrChange>
          </w:rPr>
          <w:t>但这里</w:t>
        </w:r>
      </w:ins>
      <w:ins w:id="235" w:author="Administrator" w:date="2015-11-19T13:19:37Z">
        <w:r>
          <w:rPr>
            <w:rFonts w:hint="eastAsia" w:ascii="黑体" w:hAnsi="黑体" w:eastAsia="黑体" w:cs="黑体"/>
            <w:i w:val="0"/>
            <w:color w:val="000000"/>
            <w:sz w:val="28"/>
            <w:szCs w:val="28"/>
            <w:rPrChange w:id="236" w:author="Administrator" w:date="2015-11-19T13:19:51Z">
              <w:rPr>
                <w:rFonts w:ascii="华文楷体" w:hAnsi="华文楷体" w:eastAsia="华文楷体" w:cs="华文楷体"/>
                <w:i w:val="0"/>
                <w:color w:val="000000"/>
                <w:sz w:val="28"/>
                <w:szCs w:val="28"/>
              </w:rPr>
            </w:rPrChange>
          </w:rPr>
          <w:t>将它放在 “破不遍”的科判里也不相违</w:t>
        </w:r>
      </w:ins>
      <w:ins w:id="237" w:author="Administrator" w:date="2015-11-19T13:19:37Z">
        <w:r>
          <w:rPr>
            <w:rFonts w:hint="eastAsia" w:ascii="黑体" w:hAnsi="黑体" w:eastAsia="黑体" w:cs="黑体"/>
            <w:i w:val="0"/>
            <w:color w:val="000000"/>
            <w:sz w:val="28"/>
            <w:szCs w:val="28"/>
            <w:rPrChange w:id="238" w:author="Administrator" w:date="2015-11-19T13:19:51Z">
              <w:rPr>
                <w:rFonts w:ascii="宋体" w:hAnsi="宋体" w:eastAsia="宋体" w:cs="宋体"/>
                <w:i w:val="0"/>
                <w:color w:val="000000"/>
                <w:sz w:val="28"/>
                <w:szCs w:val="28"/>
              </w:rPr>
            </w:rPrChange>
          </w:rPr>
          <w:t>,</w:t>
        </w:r>
      </w:ins>
      <w:ins w:id="239" w:author="Administrator" w:date="2015-11-19T13:19:37Z">
        <w:r>
          <w:rPr>
            <w:rFonts w:hint="eastAsia" w:ascii="黑体" w:hAnsi="黑体" w:eastAsia="黑体" w:cs="黑体"/>
            <w:i w:val="0"/>
            <w:color w:val="000000"/>
            <w:sz w:val="28"/>
            <w:szCs w:val="28"/>
            <w:rPrChange w:id="240" w:author="Administrator" w:date="2015-11-19T13:19:51Z">
              <w:rPr>
                <w:rFonts w:ascii="华文楷体" w:hAnsi="华文楷体" w:eastAsia="华文楷体" w:cs="华文楷体"/>
                <w:i w:val="0"/>
                <w:color w:val="000000"/>
                <w:sz w:val="28"/>
                <w:szCs w:val="28"/>
              </w:rPr>
            </w:rPrChange>
          </w:rPr>
          <w:t>因为是从</w:t>
        </w:r>
      </w:ins>
      <w:ins w:id="241" w:author="Administrator" w:date="2015-11-19T13:19:37Z">
        <w:r>
          <w:rPr>
            <w:rFonts w:hint="eastAsia" w:ascii="黑体" w:hAnsi="黑体" w:eastAsia="黑体" w:cs="黑体"/>
            <w:i w:val="0"/>
            <w:color w:val="000000"/>
            <w:sz w:val="28"/>
            <w:szCs w:val="28"/>
            <w:rPrChange w:id="242" w:author="Administrator" w:date="2015-11-19T13:19:51Z">
              <w:rPr>
                <w:rFonts w:ascii="华文楷体" w:hAnsi="华文楷体" w:eastAsia="华文楷体" w:cs="华文楷体"/>
                <w:i w:val="0"/>
                <w:color w:val="000000"/>
                <w:sz w:val="28"/>
                <w:szCs w:val="28"/>
              </w:rPr>
            </w:rPrChange>
          </w:rPr>
          <w:t xml:space="preserve">有实法之实相为主的角度出发的缘故。 </w:t>
        </w:r>
      </w:ins>
      <w:ins w:id="243" w:author="Administrator" w:date="2015-11-19T13:19:45Z">
        <w:r>
          <w:rPr>
            <w:rFonts w:hint="eastAsia" w:ascii="黑体" w:hAnsi="黑体" w:eastAsia="黑体" w:cs="黑体"/>
            <w:i w:val="0"/>
            <w:color w:val="000000"/>
            <w:sz w:val="28"/>
            <w:szCs w:val="28"/>
            <w:lang w:eastAsia="zh-CN"/>
            <w:rPrChange w:id="244" w:author="Administrator" w:date="2015-11-19T13:19:51Z">
              <w:rPr>
                <w:rFonts w:hint="eastAsia" w:ascii="华文楷体" w:hAnsi="华文楷体" w:eastAsia="华文楷体" w:cs="华文楷体"/>
                <w:i w:val="0"/>
                <w:color w:val="000000"/>
                <w:sz w:val="28"/>
                <w:szCs w:val="28"/>
                <w:lang w:eastAsia="zh-CN"/>
              </w:rPr>
            </w:rPrChange>
          </w:rPr>
          <w:t>】</w:t>
        </w:r>
      </w:ins>
      <w:del w:id="245" w:author="Administrator" w:date="2015-11-19T13:20:28Z">
        <w:r>
          <w:rPr>
            <w:rFonts w:hint="eastAsia" w:ascii="华文楷体" w:hAnsi="华文楷体" w:eastAsia="华文楷体"/>
            <w:sz w:val="28"/>
            <w:szCs w:val="28"/>
          </w:rPr>
          <w:delText>这一密行派虽然承认识无所不遍，但这里将它放在“破不遍”的科判里也不相违，因为是从有实法之实相为主的角度出发的缘故。</w:delText>
        </w:r>
      </w:del>
    </w:p>
    <w:p>
      <w:pPr>
        <w:ind w:firstLine="570"/>
        <w:rPr>
          <w:del w:id="246" w:author="Administrator" w:date="2015-11-20T12:13:52Z"/>
          <w:rFonts w:hint="eastAsia" w:ascii="华文楷体" w:hAnsi="华文楷体" w:eastAsia="华文楷体"/>
          <w:sz w:val="28"/>
          <w:szCs w:val="28"/>
        </w:rPr>
      </w:pPr>
      <w:r>
        <w:rPr>
          <w:rFonts w:hint="eastAsia" w:ascii="华文楷体" w:hAnsi="华文楷体" w:eastAsia="华文楷体"/>
          <w:sz w:val="28"/>
          <w:szCs w:val="28"/>
        </w:rPr>
        <w:t>那么这个密行外道我们看</w:t>
      </w:r>
      <w:ins w:id="247" w:author="Administrator" w:date="2015-11-19T13:20:44Z">
        <w:r>
          <w:rPr>
            <w:rFonts w:hint="eastAsia" w:ascii="华文楷体" w:hAnsi="华文楷体" w:eastAsia="华文楷体"/>
            <w:sz w:val="28"/>
            <w:szCs w:val="28"/>
            <w:lang w:eastAsia="zh-CN"/>
          </w:rPr>
          <w:t>它</w:t>
        </w:r>
      </w:ins>
      <w:del w:id="248" w:author="Administrator" w:date="2015-11-19T13:20:36Z">
        <w:r>
          <w:rPr>
            <w:rFonts w:hint="eastAsia" w:ascii="华文楷体" w:hAnsi="华文楷体" w:eastAsia="华文楷体"/>
            <w:sz w:val="28"/>
            <w:szCs w:val="28"/>
          </w:rPr>
          <w:delText>他</w:delText>
        </w:r>
      </w:del>
      <w:r>
        <w:rPr>
          <w:rFonts w:hint="eastAsia" w:ascii="华文楷体" w:hAnsi="华文楷体" w:eastAsia="华文楷体"/>
          <w:sz w:val="28"/>
          <w:szCs w:val="28"/>
        </w:rPr>
        <w:t>的观点，</w:t>
      </w:r>
      <w:ins w:id="249" w:author="Administrator" w:date="2015-11-19T13:20:51Z">
        <w:r>
          <w:rPr>
            <w:rFonts w:hint="eastAsia" w:ascii="华文楷体" w:hAnsi="华文楷体" w:eastAsia="华文楷体"/>
            <w:sz w:val="28"/>
            <w:szCs w:val="28"/>
            <w:lang w:eastAsia="zh-CN"/>
          </w:rPr>
          <w:t>它</w:t>
        </w:r>
      </w:ins>
      <w:del w:id="250" w:author="Administrator" w:date="2015-11-19T13:20:48Z">
        <w:r>
          <w:rPr>
            <w:rFonts w:hint="eastAsia" w:ascii="华文楷体" w:hAnsi="华文楷体" w:eastAsia="华文楷体"/>
            <w:sz w:val="28"/>
            <w:szCs w:val="28"/>
          </w:rPr>
          <w:delText>他</w:delText>
        </w:r>
      </w:del>
      <w:r>
        <w:rPr>
          <w:rFonts w:hint="eastAsia" w:ascii="华文楷体" w:hAnsi="华文楷体" w:eastAsia="华文楷体"/>
          <w:sz w:val="28"/>
          <w:szCs w:val="28"/>
        </w:rPr>
        <w:t>是承许</w:t>
      </w:r>
      <w:ins w:id="251" w:author="Administrator" w:date="2015-11-23T21:57:1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心识是无所不遍，也就是说这个心识周遍一切的。那么既然这个心识是周遍一切的，</w:t>
      </w:r>
      <w:ins w:id="252" w:author="Administrator" w:date="2015-11-20T12:12:31Z">
        <w:r>
          <w:rPr>
            <w:rFonts w:hint="eastAsia" w:ascii="华文楷体" w:hAnsi="华文楷体" w:eastAsia="华文楷体"/>
            <w:sz w:val="28"/>
            <w:szCs w:val="28"/>
          </w:rPr>
          <w:t>应该</w:t>
        </w:r>
      </w:ins>
      <w:r>
        <w:rPr>
          <w:rFonts w:hint="eastAsia" w:ascii="华文楷体" w:hAnsi="华文楷体" w:eastAsia="华文楷体"/>
          <w:sz w:val="28"/>
          <w:szCs w:val="28"/>
        </w:rPr>
        <w:t>按理说</w:t>
      </w:r>
      <w:ins w:id="253" w:author="Administrator" w:date="2015-11-23T21:57:33Z">
        <w:r>
          <w:rPr>
            <w:rFonts w:hint="eastAsia" w:ascii="华文楷体" w:hAnsi="华文楷体" w:eastAsia="华文楷体"/>
            <w:sz w:val="28"/>
            <w:szCs w:val="28"/>
            <w:lang w:eastAsia="zh-CN"/>
          </w:rPr>
          <w:t>应该</w:t>
        </w:r>
      </w:ins>
      <w:del w:id="254" w:author="Administrator" w:date="2015-11-20T12:12:27Z">
        <w:r>
          <w:rPr>
            <w:rFonts w:hint="eastAsia" w:ascii="华文楷体" w:hAnsi="华文楷体" w:eastAsia="华文楷体"/>
            <w:sz w:val="28"/>
            <w:szCs w:val="28"/>
          </w:rPr>
          <w:delText>应该</w:delText>
        </w:r>
      </w:del>
      <w:r>
        <w:rPr>
          <w:rFonts w:hint="eastAsia" w:ascii="华文楷体" w:hAnsi="华文楷体" w:eastAsia="华文楷体"/>
          <w:sz w:val="28"/>
          <w:szCs w:val="28"/>
        </w:rPr>
        <w:t>把它放在前面</w:t>
      </w:r>
      <w:ins w:id="255" w:author="Administrator" w:date="2015-11-24T19:30:4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“破周遍”的</w:t>
      </w:r>
      <w:ins w:id="256" w:author="Administrator" w:date="2015-11-25T21:52:5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科判当中</w:t>
      </w:r>
      <w:ins w:id="257" w:author="Administrator" w:date="2015-11-19T13:21:34Z">
        <w:r>
          <w:rPr>
            <w:rFonts w:hint="eastAsia" w:ascii="华文楷体" w:hAnsi="华文楷体" w:eastAsia="华文楷体"/>
            <w:sz w:val="28"/>
            <w:szCs w:val="28"/>
            <w:lang w:eastAsia="zh-CN"/>
          </w:rPr>
          <w:t>，</w:t>
        </w:r>
      </w:ins>
      <w:del w:id="258" w:author="Administrator" w:date="2015-11-19T13:21:33Z">
        <w:r>
          <w:rPr>
            <w:rFonts w:hint="eastAsia" w:ascii="华文楷体" w:hAnsi="华文楷体" w:eastAsia="华文楷体"/>
            <w:sz w:val="28"/>
            <w:szCs w:val="28"/>
          </w:rPr>
          <w:delText>。</w:delText>
        </w:r>
      </w:del>
      <w:r>
        <w:rPr>
          <w:rFonts w:hint="eastAsia" w:ascii="华文楷体" w:hAnsi="华文楷体" w:eastAsia="华文楷体"/>
          <w:sz w:val="28"/>
          <w:szCs w:val="28"/>
        </w:rPr>
        <w:t>但是这个地方把它放在“破不遍”的科判里面也不相违</w:t>
      </w:r>
      <w:ins w:id="259" w:author="Administrator" w:date="2015-11-19T13:22:03Z">
        <w:r>
          <w:rPr>
            <w:rFonts w:hint="eastAsia" w:ascii="华文楷体" w:hAnsi="华文楷体" w:eastAsia="华文楷体"/>
            <w:sz w:val="28"/>
            <w:szCs w:val="28"/>
            <w:lang w:eastAsia="zh-CN"/>
          </w:rPr>
          <w:t>，</w:t>
        </w:r>
      </w:ins>
      <w:del w:id="260" w:author="Administrator" w:date="2015-11-19T13:22:03Z">
        <w:r>
          <w:rPr>
            <w:rFonts w:hint="eastAsia" w:ascii="华文楷体" w:hAnsi="华文楷体" w:eastAsia="华文楷体"/>
            <w:sz w:val="28"/>
            <w:szCs w:val="28"/>
          </w:rPr>
          <w:delText>。</w:delText>
        </w:r>
      </w:del>
      <w:r>
        <w:rPr>
          <w:rFonts w:hint="eastAsia" w:ascii="华文楷体" w:hAnsi="华文楷体" w:eastAsia="华文楷体"/>
          <w:sz w:val="28"/>
          <w:szCs w:val="28"/>
        </w:rPr>
        <w:t>按理说应该放在“破周遍”的科判当中，但是这个地方把它放在</w:t>
      </w:r>
      <w:ins w:id="261" w:author="Administrator" w:date="2015-11-24T19:30:59Z">
        <w:r>
          <w:rPr>
            <w:rFonts w:hint="eastAsia" w:ascii="华文楷体" w:hAnsi="华文楷体" w:eastAsia="华文楷体"/>
            <w:sz w:val="28"/>
            <w:szCs w:val="28"/>
            <w:lang w:eastAsia="zh-CN"/>
          </w:rPr>
          <w:t>了</w:t>
        </w:r>
      </w:ins>
      <w:r>
        <w:rPr>
          <w:rFonts w:hint="eastAsia" w:ascii="华文楷体" w:hAnsi="华文楷体" w:eastAsia="华文楷体"/>
          <w:sz w:val="28"/>
          <w:szCs w:val="28"/>
        </w:rPr>
        <w:t>“破不遍”的科判中，也就是</w:t>
      </w:r>
      <w:ins w:id="262" w:author="Administrator" w:date="2015-11-23T21:58:01Z">
        <w:r>
          <w:rPr>
            <w:rFonts w:hint="eastAsia" w:ascii="华文楷体" w:hAnsi="华文楷体" w:eastAsia="华文楷体"/>
            <w:sz w:val="28"/>
            <w:szCs w:val="28"/>
            <w:lang w:eastAsia="zh-CN"/>
          </w:rPr>
          <w:t>“</w:t>
        </w:r>
      </w:ins>
      <w:r>
        <w:rPr>
          <w:rFonts w:hint="eastAsia" w:ascii="华文楷体" w:hAnsi="华文楷体" w:eastAsia="华文楷体"/>
          <w:sz w:val="28"/>
          <w:szCs w:val="28"/>
        </w:rPr>
        <w:t>破无常</w:t>
      </w:r>
      <w:ins w:id="263" w:author="Administrator" w:date="2015-11-23T21:58:05Z">
        <w:r>
          <w:rPr>
            <w:rFonts w:hint="eastAsia" w:ascii="华文楷体" w:hAnsi="华文楷体" w:eastAsia="华文楷体"/>
            <w:sz w:val="28"/>
            <w:szCs w:val="28"/>
            <w:lang w:eastAsia="zh-CN"/>
          </w:rPr>
          <w:t>”</w:t>
        </w:r>
      </w:ins>
      <w:r>
        <w:rPr>
          <w:rFonts w:hint="eastAsia" w:ascii="华文楷体" w:hAnsi="华文楷体" w:eastAsia="华文楷体"/>
          <w:sz w:val="28"/>
          <w:szCs w:val="28"/>
        </w:rPr>
        <w:t>的科判当中也是不相违的。</w:t>
      </w:r>
    </w:p>
    <w:p>
      <w:pPr>
        <w:ind w:firstLine="570"/>
        <w:rPr>
          <w:del w:id="264" w:author="Administrator" w:date="2015-11-19T13:23:21Z"/>
          <w:rFonts w:hint="eastAsia" w:ascii="华文楷体" w:hAnsi="华文楷体" w:eastAsia="华文楷体"/>
          <w:sz w:val="28"/>
          <w:szCs w:val="28"/>
        </w:rPr>
      </w:pPr>
      <w:r>
        <w:rPr>
          <w:rFonts w:hint="eastAsia" w:ascii="华文楷体" w:hAnsi="华文楷体" w:eastAsia="华文楷体"/>
          <w:sz w:val="28"/>
          <w:szCs w:val="28"/>
        </w:rPr>
        <w:t>为什么呢？因为是从有实法的实相为主的角度出发的。那么这个方面就是说有实法的实相为主是什么意思呢？</w:t>
      </w:r>
      <w:ins w:id="265" w:author="Administrator" w:date="2015-11-20T12:14:03Z">
        <w:r>
          <w:rPr>
            <w:rFonts w:hint="eastAsia" w:ascii="华文楷体" w:hAnsi="华文楷体" w:eastAsia="华文楷体"/>
            <w:sz w:val="28"/>
            <w:szCs w:val="28"/>
            <w:lang w:eastAsia="zh-CN"/>
          </w:rPr>
          <w:t>这个方面</w:t>
        </w:r>
      </w:ins>
      <w:r>
        <w:rPr>
          <w:rFonts w:hint="eastAsia" w:ascii="华文楷体" w:hAnsi="华文楷体" w:eastAsia="华文楷体"/>
          <w:sz w:val="28"/>
          <w:szCs w:val="28"/>
        </w:rPr>
        <w:t>我们在抉择一切有实法的实相，离一离多，在抉择一切有实法的实相离一离多的，而对方所承许的</w:t>
      </w:r>
      <w:ins w:id="266" w:author="Administrator" w:date="2015-11-20T12:14:38Z">
        <w:r>
          <w:rPr>
            <w:rFonts w:hint="eastAsia" w:ascii="华文楷体" w:hAnsi="华文楷体" w:eastAsia="华文楷体"/>
            <w:sz w:val="28"/>
            <w:szCs w:val="28"/>
            <w:lang w:eastAsia="zh-CN"/>
          </w:rPr>
          <w:t>这样的</w:t>
        </w:r>
      </w:ins>
      <w:r>
        <w:rPr>
          <w:rFonts w:hint="eastAsia" w:ascii="华文楷体" w:hAnsi="华文楷体" w:eastAsia="华文楷体"/>
          <w:sz w:val="28"/>
          <w:szCs w:val="28"/>
        </w:rPr>
        <w:t>所谓的周遍的观点，并不符合</w:t>
      </w:r>
      <w:ins w:id="267" w:author="Administrator" w:date="2015-11-20T12:15:07Z">
        <w:r>
          <w:rPr>
            <w:rFonts w:hint="eastAsia" w:ascii="华文楷体" w:hAnsi="华文楷体" w:eastAsia="华文楷体"/>
            <w:sz w:val="28"/>
            <w:szCs w:val="28"/>
            <w:lang w:eastAsia="zh-CN"/>
          </w:rPr>
          <w:t>这样一种</w:t>
        </w:r>
      </w:ins>
      <w:ins w:id="268" w:author="Administrator" w:date="2015-11-23T21:58:2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有实法的实相</w:t>
      </w:r>
      <w:ins w:id="269" w:author="Administrator" w:date="2015-11-20T12:15:12Z">
        <w:r>
          <w:rPr>
            <w:rFonts w:hint="eastAsia" w:ascii="华文楷体" w:hAnsi="华文楷体" w:eastAsia="华文楷体"/>
            <w:sz w:val="28"/>
            <w:szCs w:val="28"/>
            <w:lang w:eastAsia="zh-CN"/>
          </w:rPr>
          <w:t>，</w:t>
        </w:r>
      </w:ins>
      <w:del w:id="270" w:author="Administrator" w:date="2015-11-20T12:15:11Z">
        <w:r>
          <w:rPr>
            <w:rFonts w:hint="eastAsia" w:ascii="华文楷体" w:hAnsi="华文楷体" w:eastAsia="华文楷体"/>
            <w:sz w:val="28"/>
            <w:szCs w:val="28"/>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不符合有实法的实相</w:t>
      </w:r>
      <w:ins w:id="271" w:author="Administrator" w:date="2015-11-20T12:15:15Z">
        <w:r>
          <w:rPr>
            <w:rFonts w:hint="eastAsia" w:ascii="华文楷体" w:hAnsi="华文楷体" w:eastAsia="华文楷体"/>
            <w:sz w:val="28"/>
            <w:szCs w:val="28"/>
            <w:lang w:eastAsia="zh-CN"/>
          </w:rPr>
          <w:t>。</w:t>
        </w:r>
      </w:ins>
      <w:del w:id="272" w:author="Administrator" w:date="2015-11-20T12:15:14Z">
        <w:r>
          <w:rPr>
            <w:rFonts w:hint="eastAsia" w:ascii="华文楷体" w:hAnsi="华文楷体" w:eastAsia="华文楷体"/>
            <w:sz w:val="28"/>
            <w:szCs w:val="28"/>
          </w:rPr>
          <w:delText>，</w:delText>
        </w:r>
      </w:del>
      <w:r>
        <w:rPr>
          <w:rFonts w:hint="eastAsia" w:ascii="华文楷体" w:hAnsi="华文楷体" w:eastAsia="华文楷体"/>
          <w:sz w:val="28"/>
          <w:szCs w:val="28"/>
        </w:rPr>
        <w:t>所以说是从站在有实法的实相为主，我们是</w:t>
      </w:r>
      <w:del w:id="273" w:author="Administrator" w:date="2015-11-25T21:53:37Z">
        <w:r>
          <w:rPr>
            <w:rFonts w:hint="eastAsia" w:ascii="华文楷体" w:hAnsi="华文楷体" w:eastAsia="华文楷体"/>
            <w:sz w:val="28"/>
            <w:szCs w:val="28"/>
          </w:rPr>
          <w:delText>在</w:delText>
        </w:r>
      </w:del>
      <w:r>
        <w:rPr>
          <w:rFonts w:hint="eastAsia" w:ascii="华文楷体" w:hAnsi="华文楷体" w:eastAsia="华文楷体"/>
          <w:sz w:val="28"/>
          <w:szCs w:val="28"/>
        </w:rPr>
        <w:t>安立没有一没有多的这样一个角度</w:t>
      </w:r>
      <w:ins w:id="274" w:author="Administrator" w:date="2015-11-23T21:58:35Z">
        <w:r>
          <w:rPr>
            <w:rFonts w:hint="eastAsia" w:ascii="华文楷体" w:hAnsi="华文楷体" w:eastAsia="华文楷体"/>
            <w:sz w:val="28"/>
            <w:szCs w:val="28"/>
            <w:lang w:eastAsia="zh-CN"/>
          </w:rPr>
          <w:t>，</w:t>
        </w:r>
      </w:ins>
      <w:del w:id="275" w:author="Administrator" w:date="2015-11-23T21:58:35Z">
        <w:r>
          <w:rPr>
            <w:rFonts w:hint="eastAsia" w:ascii="华文楷体" w:hAnsi="华文楷体" w:eastAsia="华文楷体"/>
            <w:sz w:val="28"/>
            <w:szCs w:val="28"/>
          </w:rPr>
          <w:delText>。</w:delText>
        </w:r>
      </w:del>
      <w:r>
        <w:rPr>
          <w:rFonts w:hint="eastAsia" w:ascii="华文楷体" w:hAnsi="华文楷体" w:eastAsia="华文楷体"/>
          <w:sz w:val="28"/>
          <w:szCs w:val="28"/>
        </w:rPr>
        <w:t>以这个角度为主的时候，</w:t>
      </w:r>
      <w:ins w:id="276" w:author="Administrator" w:date="2015-11-24T19:31:35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把这个放在“破不遍”的科判中也可以，</w:t>
      </w:r>
      <w:ins w:id="277" w:author="Administrator" w:date="2015-11-20T12:15:53Z">
        <w:r>
          <w:rPr>
            <w:rFonts w:hint="eastAsia" w:ascii="华文楷体" w:hAnsi="华文楷体" w:eastAsia="华文楷体"/>
            <w:sz w:val="28"/>
            <w:szCs w:val="28"/>
            <w:lang w:eastAsia="zh-CN"/>
          </w:rPr>
          <w:t>也说</w:t>
        </w:r>
      </w:ins>
      <w:r>
        <w:rPr>
          <w:rFonts w:hint="eastAsia" w:ascii="华文楷体" w:hAnsi="华文楷体" w:eastAsia="华文楷体"/>
          <w:sz w:val="28"/>
          <w:szCs w:val="28"/>
        </w:rPr>
        <w:t>也是不相违的。这个方面也是可以这样解释的。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还有一个问题就是讲，尽管对方声称，</w:t>
      </w:r>
      <w:ins w:id="278" w:author="Administrator" w:date="2015-11-20T12:16:11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前面这个科判</w:t>
      </w:r>
      <w:ins w:id="279" w:author="Administrator" w:date="2015-11-20T12:16:30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不是按照对方的角度</w:t>
      </w:r>
      <w:ins w:id="280" w:author="Administrator" w:date="2015-11-23T21:59:43Z">
        <w:r>
          <w:rPr>
            <w:rFonts w:hint="eastAsia" w:ascii="华文楷体" w:hAnsi="华文楷体" w:eastAsia="华文楷体"/>
            <w:sz w:val="28"/>
            <w:szCs w:val="28"/>
            <w:lang w:eastAsia="zh-CN"/>
          </w:rPr>
          <w:t>的</w:t>
        </w:r>
      </w:ins>
      <w:r>
        <w:rPr>
          <w:rFonts w:hint="eastAsia" w:ascii="华文楷体" w:hAnsi="华文楷体" w:eastAsia="华文楷体"/>
          <w:sz w:val="28"/>
          <w:szCs w:val="28"/>
        </w:rPr>
        <w:t>，如果是按照对方的角度为主的话</w:t>
      </w:r>
      <w:ins w:id="281" w:author="Administrator" w:date="2015-11-25T21:54:00Z">
        <w:r>
          <w:rPr>
            <w:rFonts w:hint="eastAsia" w:ascii="华文楷体" w:hAnsi="华文楷体" w:eastAsia="华文楷体"/>
            <w:sz w:val="28"/>
            <w:szCs w:val="28"/>
            <w:lang w:eastAsia="zh-CN"/>
          </w:rPr>
          <w:t>，</w:t>
        </w:r>
      </w:ins>
      <w:ins w:id="282" w:author="Administrator" w:date="2015-11-24T19:32:12Z">
        <w:r>
          <w:rPr>
            <w:rFonts w:hint="eastAsia" w:ascii="华文楷体" w:hAnsi="华文楷体" w:eastAsia="华文楷体"/>
            <w:sz w:val="28"/>
            <w:szCs w:val="28"/>
            <w:lang w:eastAsia="zh-CN"/>
          </w:rPr>
          <w:t>那么</w:t>
        </w:r>
      </w:ins>
      <w:del w:id="283" w:author="Administrator" w:date="2015-11-24T19:32:10Z">
        <w:r>
          <w:rPr>
            <w:rFonts w:hint="eastAsia" w:ascii="华文楷体" w:hAnsi="华文楷体" w:eastAsia="华文楷体"/>
            <w:sz w:val="28"/>
            <w:szCs w:val="28"/>
          </w:rPr>
          <w:delText>我们</w:delText>
        </w:r>
      </w:del>
      <w:r>
        <w:rPr>
          <w:rFonts w:hint="eastAsia" w:ascii="华文楷体" w:hAnsi="华文楷体" w:eastAsia="华文楷体"/>
          <w:sz w:val="28"/>
          <w:szCs w:val="28"/>
        </w:rPr>
        <w:t>就可以把它放在“破周遍的方便”。但这个方面不是以对方的观点为主，</w:t>
      </w:r>
      <w:ins w:id="284" w:author="Administrator" w:date="2015-11-20T12:16:4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是以有实法的实相为主</w:t>
      </w:r>
      <w:ins w:id="285" w:author="Administrator" w:date="2015-11-23T22:00:01Z">
        <w:r>
          <w:rPr>
            <w:rFonts w:hint="eastAsia" w:ascii="华文楷体" w:hAnsi="华文楷体" w:eastAsia="华文楷体"/>
            <w:sz w:val="28"/>
            <w:szCs w:val="28"/>
            <w:lang w:eastAsia="zh-CN"/>
          </w:rPr>
          <w:t>，</w:t>
        </w:r>
      </w:ins>
      <w:del w:id="286" w:author="Administrator" w:date="2015-11-23T22:00:01Z">
        <w:r>
          <w:rPr>
            <w:rFonts w:hint="eastAsia" w:ascii="华文楷体" w:hAnsi="华文楷体" w:eastAsia="华文楷体"/>
            <w:sz w:val="28"/>
            <w:szCs w:val="28"/>
          </w:rPr>
          <w:delText>。</w:delText>
        </w:r>
      </w:del>
      <w:r>
        <w:rPr>
          <w:rFonts w:hint="eastAsia" w:ascii="华文楷体" w:hAnsi="华文楷体" w:eastAsia="华文楷体"/>
          <w:sz w:val="28"/>
          <w:szCs w:val="28"/>
        </w:rPr>
        <w:t>从这个方面讲的时候，就把对方的这样一种破对方的观点放在“破不遍”的</w:t>
      </w:r>
      <w:ins w:id="287" w:author="Administrator" w:date="2015-11-25T21:54:1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科判当中</w:t>
      </w:r>
      <w:ins w:id="288" w:author="Administrator" w:date="2015-11-20T12:16:51Z">
        <w:r>
          <w:rPr>
            <w:rFonts w:hint="eastAsia" w:ascii="华文楷体" w:hAnsi="华文楷体" w:eastAsia="华文楷体"/>
            <w:sz w:val="28"/>
            <w:szCs w:val="28"/>
            <w:lang w:eastAsia="zh-CN"/>
          </w:rPr>
          <w:t>，</w:t>
        </w:r>
      </w:ins>
      <w:r>
        <w:rPr>
          <w:rFonts w:hint="eastAsia" w:ascii="华文楷体" w:hAnsi="华文楷体" w:eastAsia="华文楷体"/>
          <w:sz w:val="28"/>
          <w:szCs w:val="28"/>
        </w:rPr>
        <w:t>麦彭仁波切说是不相违的。下面说：</w:t>
      </w:r>
    </w:p>
    <w:p>
      <w:pPr>
        <w:ind w:firstLine="570"/>
        <w:rPr>
          <w:rFonts w:hint="eastAsia" w:ascii="华文楷体" w:hAnsi="华文楷体" w:eastAsia="华文楷体"/>
          <w:sz w:val="28"/>
          <w:szCs w:val="28"/>
        </w:rPr>
      </w:pPr>
      <w:ins w:id="289" w:author="Administrator" w:date="2015-11-19T13:25:42Z">
        <w:r>
          <w:rPr>
            <w:rFonts w:hint="eastAsia" w:ascii="黑体" w:hAnsi="黑体" w:eastAsia="黑体" w:cs="黑体"/>
            <w:i w:val="0"/>
            <w:color w:val="000000"/>
            <w:sz w:val="28"/>
            <w:szCs w:val="28"/>
            <w:lang w:eastAsia="zh-CN"/>
            <w:rPrChange w:id="290" w:author="Administrator" w:date="2015-11-19T13:25:50Z">
              <w:rPr>
                <w:rFonts w:hint="eastAsia" w:ascii="华文楷体" w:hAnsi="华文楷体" w:eastAsia="华文楷体" w:cs="华文楷体"/>
                <w:i w:val="0"/>
                <w:color w:val="000000"/>
                <w:sz w:val="28"/>
                <w:szCs w:val="28"/>
                <w:lang w:eastAsia="zh-CN"/>
              </w:rPr>
            </w:rPrChange>
          </w:rPr>
          <w:t>【</w:t>
        </w:r>
      </w:ins>
      <w:ins w:id="291" w:author="Administrator" w:date="2015-11-19T13:25:35Z">
        <w:r>
          <w:rPr>
            <w:rFonts w:hint="eastAsia" w:ascii="黑体" w:hAnsi="黑体" w:eastAsia="黑体" w:cs="黑体"/>
            <w:i w:val="0"/>
            <w:color w:val="000000"/>
            <w:sz w:val="28"/>
            <w:szCs w:val="28"/>
            <w:rPrChange w:id="292" w:author="Administrator" w:date="2015-11-19T13:25:50Z">
              <w:rPr>
                <w:rFonts w:ascii="华文楷体" w:hAnsi="华文楷体" w:eastAsia="华文楷体" w:cs="华文楷体"/>
                <w:i w:val="0"/>
                <w:color w:val="000000"/>
                <w:sz w:val="28"/>
                <w:szCs w:val="28"/>
              </w:rPr>
            </w:rPrChange>
          </w:rPr>
          <w:t>尽管对</w:t>
        </w:r>
      </w:ins>
      <w:ins w:id="293" w:author="Administrator" w:date="2015-11-19T13:25:35Z">
        <w:r>
          <w:rPr>
            <w:rFonts w:hint="eastAsia" w:ascii="黑体" w:hAnsi="黑体" w:eastAsia="黑体" w:cs="黑体"/>
            <w:i w:val="0"/>
            <w:color w:val="000000"/>
            <w:sz w:val="28"/>
            <w:szCs w:val="28"/>
            <w:rPrChange w:id="294" w:author="Administrator" w:date="2015-11-19T13:25:50Z">
              <w:rPr>
                <w:rFonts w:ascii="华文楷体" w:hAnsi="华文楷体" w:eastAsia="华文楷体" w:cs="华文楷体"/>
                <w:i w:val="0"/>
                <w:color w:val="000000"/>
                <w:sz w:val="28"/>
                <w:szCs w:val="28"/>
              </w:rPr>
            </w:rPrChange>
          </w:rPr>
          <w:t>方声称外境也是识</w:t>
        </w:r>
      </w:ins>
      <w:ins w:id="295" w:author="Administrator" w:date="2015-11-19T13:25:35Z">
        <w:r>
          <w:rPr>
            <w:rFonts w:hint="eastAsia" w:ascii="黑体" w:hAnsi="黑体" w:eastAsia="黑体" w:cs="黑体"/>
            <w:i w:val="0"/>
            <w:color w:val="000000"/>
            <w:sz w:val="28"/>
            <w:szCs w:val="28"/>
            <w:rPrChange w:id="296" w:author="Administrator" w:date="2015-11-19T13:25:50Z">
              <w:rPr>
                <w:rFonts w:ascii="宋体" w:hAnsi="宋体" w:eastAsia="宋体" w:cs="宋体"/>
                <w:i w:val="0"/>
                <w:color w:val="000000"/>
                <w:sz w:val="28"/>
                <w:szCs w:val="28"/>
              </w:rPr>
            </w:rPrChange>
          </w:rPr>
          <w:t>,</w:t>
        </w:r>
      </w:ins>
      <w:ins w:id="297" w:author="Administrator" w:date="2015-11-19T13:25:36Z">
        <w:r>
          <w:rPr>
            <w:rFonts w:hint="eastAsia" w:ascii="黑体" w:hAnsi="黑体" w:eastAsia="黑体" w:cs="黑体"/>
            <w:i w:val="0"/>
            <w:color w:val="000000"/>
            <w:sz w:val="28"/>
            <w:szCs w:val="28"/>
            <w:rPrChange w:id="298" w:author="Administrator" w:date="2015-11-19T13:25:50Z">
              <w:rPr>
                <w:rFonts w:ascii="华文楷体" w:hAnsi="华文楷体" w:eastAsia="华文楷体" w:cs="华文楷体"/>
                <w:i w:val="0"/>
                <w:color w:val="000000"/>
                <w:sz w:val="28"/>
                <w:szCs w:val="28"/>
              </w:rPr>
            </w:rPrChange>
          </w:rPr>
          <w:t>却归属在承许外境的范围</w:t>
        </w:r>
      </w:ins>
      <w:ins w:id="299" w:author="Administrator" w:date="2015-11-19T13:25:36Z">
        <w:r>
          <w:rPr>
            <w:rFonts w:hint="eastAsia" w:ascii="黑体" w:hAnsi="黑体" w:eastAsia="黑体" w:cs="黑体"/>
            <w:i w:val="0"/>
            <w:color w:val="000000"/>
            <w:sz w:val="28"/>
            <w:szCs w:val="28"/>
            <w:rPrChange w:id="300" w:author="Administrator" w:date="2015-11-19T13:25:50Z">
              <w:rPr>
                <w:rFonts w:ascii="华文楷体" w:hAnsi="华文楷体" w:eastAsia="华文楷体" w:cs="华文楷体"/>
                <w:i w:val="0"/>
                <w:color w:val="000000"/>
                <w:sz w:val="28"/>
                <w:szCs w:val="28"/>
              </w:rPr>
            </w:rPrChange>
          </w:rPr>
          <w:t>内</w:t>
        </w:r>
      </w:ins>
      <w:ins w:id="301" w:author="Administrator" w:date="2015-11-19T13:25:36Z">
        <w:r>
          <w:rPr>
            <w:rFonts w:hint="eastAsia" w:ascii="黑体" w:hAnsi="黑体" w:eastAsia="黑体" w:cs="黑体"/>
            <w:i w:val="0"/>
            <w:color w:val="000000"/>
            <w:sz w:val="28"/>
            <w:szCs w:val="28"/>
            <w:rPrChange w:id="302" w:author="Administrator" w:date="2015-11-19T13:25:50Z">
              <w:rPr>
                <w:rFonts w:ascii="宋体" w:hAnsi="宋体" w:eastAsia="宋体" w:cs="宋体"/>
                <w:i w:val="0"/>
                <w:color w:val="000000"/>
                <w:sz w:val="28"/>
                <w:szCs w:val="28"/>
              </w:rPr>
            </w:rPrChange>
          </w:rPr>
          <w:t>,</w:t>
        </w:r>
      </w:ins>
      <w:ins w:id="303" w:author="Administrator" w:date="2015-11-19T13:25:36Z">
        <w:r>
          <w:rPr>
            <w:rFonts w:hint="eastAsia" w:ascii="黑体" w:hAnsi="黑体" w:eastAsia="黑体" w:cs="黑体"/>
            <w:i w:val="0"/>
            <w:color w:val="000000"/>
            <w:sz w:val="28"/>
            <w:szCs w:val="28"/>
            <w:rPrChange w:id="304" w:author="Administrator" w:date="2015-11-19T13:25:50Z">
              <w:rPr>
                <w:rFonts w:ascii="华文楷体" w:hAnsi="华文楷体" w:eastAsia="华文楷体" w:cs="华文楷体"/>
                <w:i w:val="0"/>
                <w:color w:val="000000"/>
                <w:sz w:val="28"/>
                <w:szCs w:val="28"/>
              </w:rPr>
            </w:rPrChange>
          </w:rPr>
          <w:t>原因在于这是在讲其他外道时顺便论述的。</w:t>
        </w:r>
      </w:ins>
      <w:ins w:id="305" w:author="Administrator" w:date="2015-11-19T13:25:38Z">
        <w:r>
          <w:rPr>
            <w:rFonts w:hint="eastAsia" w:ascii="黑体" w:hAnsi="黑体" w:eastAsia="黑体" w:cs="黑体"/>
            <w:i w:val="0"/>
            <w:color w:val="000000"/>
            <w:sz w:val="28"/>
            <w:szCs w:val="28"/>
            <w:lang w:eastAsia="zh-CN"/>
            <w:rPrChange w:id="306" w:author="Administrator" w:date="2015-11-19T13:25:50Z">
              <w:rPr>
                <w:rFonts w:hint="eastAsia" w:ascii="华文楷体" w:hAnsi="华文楷体" w:eastAsia="华文楷体" w:cs="华文楷体"/>
                <w:i w:val="0"/>
                <w:color w:val="000000"/>
                <w:sz w:val="28"/>
                <w:szCs w:val="28"/>
                <w:lang w:eastAsia="zh-CN"/>
              </w:rPr>
            </w:rPrChange>
          </w:rPr>
          <w:t>】</w:t>
        </w:r>
      </w:ins>
      <w:del w:id="307" w:author="Administrator" w:date="2015-11-19T13:26:04Z">
        <w:r>
          <w:rPr>
            <w:rFonts w:hint="eastAsia" w:ascii="华文楷体" w:hAnsi="华文楷体" w:eastAsia="华文楷体"/>
            <w:sz w:val="28"/>
            <w:szCs w:val="28"/>
          </w:rPr>
          <w:delText>尽管对方声称外境也是识，却归属在承许外境的范围内，原</w:delText>
        </w:r>
      </w:del>
    </w:p>
    <w:p>
      <w:pPr>
        <w:ind w:firstLine="570"/>
        <w:rPr>
          <w:del w:id="308" w:author="Administrator" w:date="2015-11-19T13:27:21Z"/>
          <w:rFonts w:hint="eastAsia" w:ascii="华文楷体" w:hAnsi="华文楷体" w:eastAsia="华文楷体"/>
          <w:sz w:val="28"/>
          <w:szCs w:val="28"/>
        </w:rPr>
      </w:pPr>
      <w:r>
        <w:rPr>
          <w:rFonts w:hint="eastAsia" w:ascii="华文楷体" w:hAnsi="华文楷体" w:eastAsia="华文楷体"/>
          <w:sz w:val="28"/>
          <w:szCs w:val="28"/>
        </w:rPr>
        <w:t>那么尽管对方声称外境是心识的自性，</w:t>
      </w:r>
      <w:ins w:id="309" w:author="Administrator" w:date="2015-11-20T12:17:18Z">
        <w:r>
          <w:rPr>
            <w:rFonts w:hint="eastAsia" w:ascii="华文楷体" w:hAnsi="华文楷体" w:eastAsia="华文楷体"/>
            <w:sz w:val="28"/>
            <w:szCs w:val="28"/>
            <w:lang w:eastAsia="zh-CN"/>
          </w:rPr>
          <w:t>啊</w:t>
        </w:r>
      </w:ins>
      <w:ins w:id="310" w:author="Administrator" w:date="2015-11-20T12:17:21Z">
        <w:r>
          <w:rPr>
            <w:rFonts w:hint="eastAsia" w:ascii="华文楷体" w:hAnsi="华文楷体" w:eastAsia="华文楷体"/>
            <w:sz w:val="28"/>
            <w:szCs w:val="28"/>
          </w:rPr>
          <w:t>外境是心识的自性</w:t>
        </w:r>
      </w:ins>
      <w:ins w:id="311" w:author="Administrator" w:date="2015-11-20T12:17:22Z">
        <w:r>
          <w:rPr>
            <w:rFonts w:hint="eastAsia" w:ascii="华文楷体" w:hAnsi="华文楷体" w:eastAsia="华文楷体"/>
            <w:sz w:val="28"/>
            <w:szCs w:val="28"/>
            <w:lang w:eastAsia="zh-CN"/>
          </w:rPr>
          <w:t>，</w:t>
        </w:r>
      </w:ins>
      <w:r>
        <w:rPr>
          <w:rFonts w:hint="eastAsia" w:ascii="华文楷体" w:hAnsi="华文楷体" w:eastAsia="华文楷体"/>
          <w:sz w:val="28"/>
          <w:szCs w:val="28"/>
        </w:rPr>
        <w:t>按理来说也应该归属在</w:t>
      </w:r>
      <w:ins w:id="312" w:author="Administrator" w:date="2015-11-20T12:17:47Z">
        <w:r>
          <w:rPr>
            <w:rFonts w:hint="eastAsia" w:ascii="华文楷体" w:hAnsi="华文楷体" w:eastAsia="华文楷体"/>
            <w:sz w:val="28"/>
            <w:szCs w:val="28"/>
            <w:lang w:eastAsia="zh-CN"/>
          </w:rPr>
          <w:t>就说是这个</w:t>
        </w:r>
      </w:ins>
      <w:r>
        <w:rPr>
          <w:rFonts w:hint="eastAsia" w:ascii="华文楷体" w:hAnsi="华文楷体" w:eastAsia="华文楷体"/>
          <w:sz w:val="28"/>
          <w:szCs w:val="28"/>
        </w:rPr>
        <w:t>承许外境的范围当中</w:t>
      </w:r>
      <w:ins w:id="313" w:author="Administrator" w:date="2015-11-20T12:17:59Z">
        <w:r>
          <w:rPr>
            <w:rFonts w:hint="eastAsia" w:ascii="华文楷体" w:hAnsi="华文楷体" w:eastAsia="华文楷体"/>
            <w:sz w:val="28"/>
            <w:szCs w:val="28"/>
            <w:lang w:eastAsia="zh-CN"/>
          </w:rPr>
          <w:t>，</w:t>
        </w:r>
      </w:ins>
      <w:ins w:id="314" w:author="Administrator" w:date="2015-11-20T12:18:01Z">
        <w:r>
          <w:rPr>
            <w:rFonts w:hint="eastAsia" w:ascii="华文楷体" w:hAnsi="华文楷体" w:eastAsia="华文楷体"/>
            <w:sz w:val="28"/>
            <w:szCs w:val="28"/>
            <w:lang w:eastAsia="zh-CN"/>
          </w:rPr>
          <w:t>就是</w:t>
        </w:r>
      </w:ins>
      <w:del w:id="315" w:author="Administrator" w:date="2015-11-20T12:17:59Z">
        <w:r>
          <w:rPr>
            <w:rFonts w:hint="eastAsia" w:ascii="华文楷体" w:hAnsi="华文楷体" w:eastAsia="华文楷体"/>
            <w:sz w:val="28"/>
            <w:szCs w:val="28"/>
          </w:rPr>
          <w:delText>。</w:delText>
        </w:r>
      </w:del>
      <w:r>
        <w:rPr>
          <w:rFonts w:hint="eastAsia" w:ascii="华文楷体" w:hAnsi="华文楷体" w:eastAsia="华文楷体"/>
          <w:sz w:val="28"/>
          <w:szCs w:val="28"/>
        </w:rPr>
        <w:t>这样的。那么就是说承许外境，承许外境</w:t>
      </w:r>
      <w:ins w:id="316" w:author="Administrator" w:date="2015-11-23T22:00:52Z">
        <w:r>
          <w:rPr>
            <w:rFonts w:hint="eastAsia" w:ascii="华文楷体" w:hAnsi="华文楷体" w:eastAsia="华文楷体"/>
            <w:sz w:val="28"/>
            <w:szCs w:val="28"/>
            <w:lang w:eastAsia="zh-CN"/>
          </w:rPr>
          <w:t>也是</w:t>
        </w:r>
      </w:ins>
      <w:del w:id="317" w:author="Administrator" w:date="2015-11-23T22:00:49Z">
        <w:r>
          <w:rPr>
            <w:rFonts w:hint="eastAsia" w:ascii="华文楷体" w:hAnsi="华文楷体" w:eastAsia="华文楷体"/>
            <w:sz w:val="28"/>
            <w:szCs w:val="28"/>
          </w:rPr>
          <w:delText>之</w:delText>
        </w:r>
      </w:del>
      <w:r>
        <w:rPr>
          <w:rFonts w:hint="eastAsia" w:ascii="华文楷体" w:hAnsi="华文楷体" w:eastAsia="华文楷体"/>
          <w:sz w:val="28"/>
          <w:szCs w:val="28"/>
        </w:rPr>
        <w:t>识</w:t>
      </w:r>
      <w:ins w:id="318" w:author="Administrator" w:date="2015-11-23T22:00:56Z">
        <w:r>
          <w:rPr>
            <w:rFonts w:hint="eastAsia" w:ascii="华文楷体" w:hAnsi="华文楷体" w:eastAsia="华文楷体"/>
            <w:sz w:val="28"/>
            <w:szCs w:val="28"/>
            <w:lang w:eastAsia="zh-CN"/>
          </w:rPr>
          <w:t>嘛</w:t>
        </w:r>
      </w:ins>
      <w:ins w:id="319" w:author="Administrator" w:date="2015-11-19T13:26:30Z">
        <w:r>
          <w:rPr>
            <w:rFonts w:hint="eastAsia" w:ascii="华文楷体" w:hAnsi="华文楷体" w:eastAsia="华文楷体"/>
            <w:sz w:val="28"/>
            <w:szCs w:val="28"/>
            <w:lang w:eastAsia="zh-CN"/>
          </w:rPr>
          <w:t>，</w:t>
        </w:r>
      </w:ins>
      <w:ins w:id="320" w:author="Administrator" w:date="2015-11-24T19:32:57Z">
        <w:r>
          <w:rPr>
            <w:rFonts w:hint="eastAsia" w:ascii="华文楷体" w:hAnsi="华文楷体" w:eastAsia="华文楷体"/>
            <w:sz w:val="28"/>
            <w:szCs w:val="28"/>
            <w:lang w:eastAsia="zh-CN"/>
          </w:rPr>
          <w:t>那么</w:t>
        </w:r>
      </w:ins>
      <w:del w:id="321" w:author="Administrator" w:date="2015-11-19T13:26:29Z">
        <w:r>
          <w:rPr>
            <w:rFonts w:hint="eastAsia" w:ascii="华文楷体" w:hAnsi="华文楷体" w:eastAsia="华文楷体"/>
            <w:sz w:val="28"/>
            <w:szCs w:val="28"/>
          </w:rPr>
          <w:delText>。</w:delText>
        </w:r>
      </w:del>
      <w:r>
        <w:rPr>
          <w:rFonts w:hint="eastAsia" w:ascii="华文楷体" w:hAnsi="华文楷体" w:eastAsia="华文楷体"/>
          <w:sz w:val="28"/>
          <w:szCs w:val="28"/>
        </w:rPr>
        <w:t>按理说应该归属在</w:t>
      </w:r>
      <w:ins w:id="322" w:author="Administrator" w:date="2015-11-20T12:23:0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前面，一切的外境是心识，或者后面，在前面讲经部的时候是这样讲的。还有后面讲唯识宗的时候不承许外境，一切外境是心，尤其是应该</w:t>
      </w:r>
      <w:ins w:id="323" w:author="Administrator" w:date="2015-11-20T12:24:22Z">
        <w:r>
          <w:rPr>
            <w:rFonts w:hint="eastAsia" w:ascii="华文楷体" w:hAnsi="华文楷体" w:eastAsia="华文楷体"/>
            <w:sz w:val="28"/>
            <w:szCs w:val="28"/>
            <w:lang w:eastAsia="zh-CN"/>
          </w:rPr>
          <w:t>按照</w:t>
        </w:r>
      </w:ins>
      <w:del w:id="324" w:author="Administrator" w:date="2015-11-20T12:24:26Z">
        <w:r>
          <w:rPr>
            <w:rFonts w:hint="eastAsia" w:ascii="华文楷体" w:hAnsi="华文楷体" w:eastAsia="华文楷体"/>
            <w:sz w:val="28"/>
            <w:szCs w:val="28"/>
          </w:rPr>
          <w:delText>放</w:delText>
        </w:r>
      </w:del>
      <w:del w:id="325" w:author="Administrator" w:date="2015-11-20T12:24:27Z">
        <w:r>
          <w:rPr>
            <w:rFonts w:hint="eastAsia" w:ascii="华文楷体" w:hAnsi="华文楷体" w:eastAsia="华文楷体"/>
            <w:sz w:val="28"/>
            <w:szCs w:val="28"/>
          </w:rPr>
          <w:delText>在</w:delText>
        </w:r>
      </w:del>
      <w:del w:id="326" w:author="Administrator" w:date="2015-11-20T12:24:29Z">
        <w:r>
          <w:rPr>
            <w:rFonts w:hint="eastAsia" w:ascii="华文楷体" w:hAnsi="华文楷体" w:eastAsia="华文楷体"/>
            <w:sz w:val="28"/>
            <w:szCs w:val="28"/>
          </w:rPr>
          <w:delText>，入中</w:delText>
        </w:r>
      </w:del>
      <w:del w:id="327" w:author="Administrator" w:date="2015-11-20T12:24:30Z">
        <w:r>
          <w:rPr>
            <w:rFonts w:hint="eastAsia" w:ascii="华文楷体" w:hAnsi="华文楷体" w:eastAsia="华文楷体"/>
            <w:sz w:val="28"/>
            <w:szCs w:val="28"/>
          </w:rPr>
          <w:delText>论</w:delText>
        </w:r>
      </w:del>
      <w:ins w:id="328" w:author="Administrator" w:date="2015-11-20T12:24:33Z">
        <w:r>
          <w:rPr>
            <w:rFonts w:hint="eastAsia" w:ascii="华文楷体" w:hAnsi="华文楷体" w:eastAsia="华文楷体"/>
            <w:sz w:val="28"/>
            <w:szCs w:val="28"/>
            <w:lang w:eastAsia="zh-CN"/>
          </w:rPr>
          <w:t>宗义</w:t>
        </w:r>
      </w:ins>
      <w:r>
        <w:rPr>
          <w:rFonts w:hint="eastAsia" w:ascii="华文楷体" w:hAnsi="华文楷体" w:eastAsia="华文楷体"/>
          <w:sz w:val="28"/>
          <w:szCs w:val="28"/>
        </w:rPr>
        <w:t>来讲应该放在唯识的</w:t>
      </w:r>
      <w:ins w:id="329" w:author="Administrator" w:date="2015-11-20T12:25:1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科判当中</w:t>
      </w:r>
      <w:ins w:id="330" w:author="Administrator" w:date="2015-11-20T12:25:29Z">
        <w:r>
          <w:rPr>
            <w:rFonts w:hint="eastAsia" w:ascii="华文楷体" w:hAnsi="华文楷体" w:eastAsia="华文楷体"/>
            <w:sz w:val="28"/>
            <w:szCs w:val="28"/>
            <w:lang w:eastAsia="zh-CN"/>
          </w:rPr>
          <w:t>。</w:t>
        </w:r>
      </w:ins>
      <w:del w:id="331" w:author="Administrator" w:date="2015-11-19T13:27:04Z">
        <w:r>
          <w:rPr>
            <w:rFonts w:hint="eastAsia" w:ascii="华文楷体" w:hAnsi="华文楷体" w:eastAsia="华文楷体"/>
            <w:sz w:val="28"/>
            <w:szCs w:val="28"/>
          </w:rPr>
          <w:delText>。</w:delText>
        </w:r>
      </w:del>
      <w:r>
        <w:rPr>
          <w:rFonts w:hint="eastAsia" w:ascii="华文楷体" w:hAnsi="华文楷体" w:eastAsia="华文楷体"/>
          <w:sz w:val="28"/>
          <w:szCs w:val="28"/>
        </w:rPr>
        <w:t>但是这个</w:t>
      </w:r>
      <w:ins w:id="332" w:author="Administrator" w:date="2015-11-20T12:26:25Z">
        <w:r>
          <w:rPr>
            <w:rFonts w:hint="eastAsia" w:ascii="华文楷体" w:hAnsi="华文楷体" w:eastAsia="华文楷体"/>
            <w:sz w:val="28"/>
            <w:szCs w:val="28"/>
            <w:lang w:eastAsia="zh-CN"/>
          </w:rPr>
          <w:t>地</w:t>
        </w:r>
      </w:ins>
      <w:r>
        <w:rPr>
          <w:rFonts w:hint="eastAsia" w:ascii="华文楷体" w:hAnsi="华文楷体" w:eastAsia="华文楷体"/>
          <w:sz w:val="28"/>
          <w:szCs w:val="28"/>
        </w:rPr>
        <w:t>方</w:t>
      </w:r>
      <w:del w:id="333" w:author="Administrator" w:date="2015-11-20T12:26:26Z">
        <w:r>
          <w:rPr>
            <w:rFonts w:hint="eastAsia" w:ascii="华文楷体" w:hAnsi="华文楷体" w:eastAsia="华文楷体"/>
            <w:sz w:val="28"/>
            <w:szCs w:val="28"/>
          </w:rPr>
          <w:delText>面</w:delText>
        </w:r>
      </w:del>
      <w:r>
        <w:rPr>
          <w:rFonts w:hint="eastAsia" w:ascii="华文楷体" w:hAnsi="华文楷体" w:eastAsia="华文楷体"/>
          <w:sz w:val="28"/>
          <w:szCs w:val="28"/>
        </w:rPr>
        <w:t>归属在承许外境的范围当中</w:t>
      </w:r>
      <w:ins w:id="334" w:author="Administrator" w:date="2015-11-19T13:27:13Z">
        <w:r>
          <w:rPr>
            <w:rFonts w:hint="eastAsia" w:ascii="华文楷体" w:hAnsi="华文楷体" w:eastAsia="华文楷体"/>
            <w:sz w:val="28"/>
            <w:szCs w:val="28"/>
            <w:lang w:eastAsia="zh-CN"/>
          </w:rPr>
          <w:t>。</w:t>
        </w:r>
      </w:ins>
      <w:del w:id="335" w:author="Administrator" w:date="2015-11-19T13:27:13Z">
        <w:r>
          <w:rPr>
            <w:rFonts w:hint="eastAsia" w:ascii="华文楷体" w:hAnsi="华文楷体" w:eastAsia="华文楷体"/>
            <w:sz w:val="28"/>
            <w:szCs w:val="28"/>
          </w:rPr>
          <w:delText>，</w:delText>
        </w:r>
      </w:del>
      <w:r>
        <w:rPr>
          <w:rFonts w:hint="eastAsia" w:ascii="华文楷体" w:hAnsi="华文楷体" w:eastAsia="华文楷体"/>
          <w:sz w:val="28"/>
          <w:szCs w:val="28"/>
        </w:rPr>
        <w:t>这</w:t>
      </w:r>
      <w:del w:id="336" w:author="Administrator" w:date="2015-11-23T22:11:32Z">
        <w:r>
          <w:rPr>
            <w:rFonts w:hint="eastAsia" w:ascii="华文楷体" w:hAnsi="华文楷体" w:eastAsia="华文楷体"/>
            <w:sz w:val="28"/>
            <w:szCs w:val="28"/>
          </w:rPr>
          <w:delText>个</w:delText>
        </w:r>
      </w:del>
      <w:r>
        <w:rPr>
          <w:rFonts w:hint="eastAsia" w:ascii="华文楷体" w:hAnsi="华文楷体" w:eastAsia="华文楷体"/>
          <w:sz w:val="28"/>
          <w:szCs w:val="28"/>
        </w:rPr>
        <w:t>是什么原因呢？</w:t>
      </w:r>
      <w:ins w:id="337" w:author="Administrator" w:date="2015-11-20T12:26:08Z">
        <w:r>
          <w:rPr>
            <w:rFonts w:hint="eastAsia" w:ascii="华文楷体" w:hAnsi="华文楷体" w:eastAsia="华文楷体"/>
            <w:sz w:val="28"/>
            <w:szCs w:val="28"/>
            <w:lang w:eastAsia="zh-CN"/>
          </w:rPr>
          <w:t>原因就在于</w:t>
        </w:r>
      </w:ins>
    </w:p>
    <w:p>
      <w:pPr>
        <w:ind w:firstLine="570"/>
        <w:rPr>
          <w:rFonts w:hint="eastAsia" w:ascii="华文楷体" w:hAnsi="华文楷体" w:eastAsia="华文楷体"/>
          <w:sz w:val="28"/>
          <w:szCs w:val="28"/>
        </w:rPr>
      </w:pPr>
      <w:ins w:id="338" w:author="Administrator" w:date="2015-11-20T12:26:50Z">
        <w:r>
          <w:rPr>
            <w:rFonts w:hint="eastAsia" w:ascii="华文楷体" w:hAnsi="华文楷体" w:eastAsia="华文楷体"/>
            <w:sz w:val="28"/>
            <w:szCs w:val="28"/>
            <w:lang w:eastAsia="zh-CN"/>
          </w:rPr>
          <w:t>就</w:t>
        </w:r>
      </w:ins>
      <w:del w:id="339" w:author="Administrator" w:date="2015-11-20T12:26:49Z">
        <w:r>
          <w:rPr>
            <w:rFonts w:hint="eastAsia" w:ascii="华文楷体" w:hAnsi="华文楷体" w:eastAsia="华文楷体"/>
            <w:sz w:val="28"/>
            <w:szCs w:val="28"/>
          </w:rPr>
          <w:delText>这</w:delText>
        </w:r>
      </w:del>
      <w:r>
        <w:rPr>
          <w:rFonts w:hint="eastAsia" w:ascii="华文楷体" w:hAnsi="华文楷体" w:eastAsia="华文楷体"/>
          <w:sz w:val="28"/>
          <w:szCs w:val="28"/>
        </w:rPr>
        <w:t>是在讲其</w:t>
      </w:r>
      <w:ins w:id="340" w:author="Administrator" w:date="2015-11-19T13:27:32Z">
        <w:r>
          <w:rPr>
            <w:rFonts w:hint="eastAsia" w:ascii="华文楷体" w:hAnsi="华文楷体" w:eastAsia="华文楷体"/>
            <w:sz w:val="28"/>
            <w:szCs w:val="28"/>
            <w:lang w:eastAsia="zh-CN"/>
          </w:rPr>
          <w:t>他</w:t>
        </w:r>
      </w:ins>
      <w:del w:id="341" w:author="Administrator" w:date="2015-11-19T13:27:29Z">
        <w:r>
          <w:rPr>
            <w:rFonts w:hint="eastAsia" w:ascii="华文楷体" w:hAnsi="华文楷体" w:eastAsia="华文楷体"/>
            <w:sz w:val="28"/>
            <w:szCs w:val="28"/>
          </w:rPr>
          <w:delText>它</w:delText>
        </w:r>
      </w:del>
      <w:r>
        <w:rPr>
          <w:rFonts w:hint="eastAsia" w:ascii="华文楷体" w:hAnsi="华文楷体" w:eastAsia="华文楷体"/>
          <w:sz w:val="28"/>
          <w:szCs w:val="28"/>
        </w:rPr>
        <w:t>承许外境</w:t>
      </w:r>
      <w:ins w:id="342" w:author="Administrator" w:date="2015-11-20T12:27:12Z">
        <w:r>
          <w:rPr>
            <w:rFonts w:hint="eastAsia" w:ascii="华文楷体" w:hAnsi="华文楷体" w:eastAsia="华文楷体"/>
            <w:sz w:val="28"/>
            <w:szCs w:val="28"/>
            <w:lang w:eastAsia="zh-CN"/>
          </w:rPr>
          <w:t>的</w:t>
        </w:r>
      </w:ins>
      <w:del w:id="343" w:author="Administrator" w:date="2015-11-20T12:27:07Z">
        <w:r>
          <w:rPr>
            <w:rFonts w:hint="eastAsia" w:ascii="华文楷体" w:hAnsi="华文楷体" w:eastAsia="华文楷体"/>
            <w:sz w:val="28"/>
            <w:szCs w:val="28"/>
          </w:rPr>
          <w:delText>、</w:delText>
        </w:r>
      </w:del>
      <w:r>
        <w:rPr>
          <w:rFonts w:hint="eastAsia" w:ascii="华文楷体" w:hAnsi="华文楷体" w:eastAsia="华文楷体"/>
          <w:sz w:val="28"/>
          <w:szCs w:val="28"/>
        </w:rPr>
        <w:t>外道的时候顺便论述的。因为</w:t>
      </w:r>
      <w:ins w:id="344" w:author="Administrator" w:date="2015-11-23T22:11:47Z">
        <w:r>
          <w:rPr>
            <w:rFonts w:hint="eastAsia" w:ascii="华文楷体" w:hAnsi="华文楷体" w:eastAsia="华文楷体"/>
            <w:sz w:val="28"/>
            <w:szCs w:val="28"/>
            <w:lang w:eastAsia="zh-CN"/>
          </w:rPr>
          <w:t>他们</w:t>
        </w:r>
      </w:ins>
      <w:r>
        <w:rPr>
          <w:rFonts w:hint="eastAsia" w:ascii="华文楷体" w:hAnsi="华文楷体" w:eastAsia="华文楷体"/>
          <w:sz w:val="28"/>
          <w:szCs w:val="28"/>
        </w:rPr>
        <w:t>前面讲</w:t>
      </w:r>
      <w:ins w:id="345" w:author="Administrator" w:date="2015-11-20T12:27:3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密行派</w:t>
      </w:r>
      <w:ins w:id="346" w:author="Administrator" w:date="2015-11-23T22:11:59Z">
        <w:r>
          <w:rPr>
            <w:rFonts w:hint="eastAsia" w:ascii="华文楷体" w:hAnsi="华文楷体" w:eastAsia="华文楷体"/>
            <w:sz w:val="28"/>
            <w:szCs w:val="28"/>
            <w:lang w:eastAsia="zh-CN"/>
          </w:rPr>
          <w:t>呢</w:t>
        </w:r>
      </w:ins>
      <w:ins w:id="347" w:author="Administrator" w:date="2015-11-23T22:12:01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是属于吠陀派的一个分支，但是</w:t>
      </w:r>
      <w:ins w:id="348" w:author="Administrator" w:date="2015-11-19T13:27:44Z">
        <w:r>
          <w:rPr>
            <w:rFonts w:hint="eastAsia" w:ascii="华文楷体" w:hAnsi="华文楷体" w:eastAsia="华文楷体"/>
            <w:sz w:val="28"/>
            <w:szCs w:val="28"/>
            <w:lang w:eastAsia="zh-CN"/>
          </w:rPr>
          <w:t>它</w:t>
        </w:r>
      </w:ins>
      <w:del w:id="349" w:author="Administrator" w:date="2015-11-19T13:27:41Z">
        <w:r>
          <w:rPr>
            <w:rFonts w:hint="eastAsia" w:ascii="华文楷体" w:hAnsi="华文楷体" w:eastAsia="华文楷体"/>
            <w:sz w:val="28"/>
            <w:szCs w:val="28"/>
          </w:rPr>
          <w:delText>他</w:delText>
        </w:r>
      </w:del>
      <w:r>
        <w:rPr>
          <w:rFonts w:hint="eastAsia" w:ascii="华文楷体" w:hAnsi="华文楷体" w:eastAsia="华文楷体"/>
          <w:sz w:val="28"/>
          <w:szCs w:val="28"/>
        </w:rPr>
        <w:t>有很多很多的胜密</w:t>
      </w:r>
      <w:ins w:id="350" w:author="Administrator" w:date="2015-11-19T13:27:50Z">
        <w:r>
          <w:rPr>
            <w:rFonts w:hint="eastAsia" w:ascii="华文楷体" w:hAnsi="华文楷体" w:eastAsia="华文楷体"/>
            <w:sz w:val="28"/>
            <w:szCs w:val="28"/>
            <w:lang w:eastAsia="zh-CN"/>
          </w:rPr>
          <w:t>、</w:t>
        </w:r>
      </w:ins>
      <w:del w:id="351" w:author="Administrator" w:date="2015-11-19T13:27:49Z">
        <w:r>
          <w:rPr>
            <w:rFonts w:hint="eastAsia" w:ascii="华文楷体" w:hAnsi="华文楷体" w:eastAsia="华文楷体"/>
            <w:sz w:val="28"/>
            <w:szCs w:val="28"/>
          </w:rPr>
          <w:delText>。</w:delText>
        </w:r>
      </w:del>
      <w:r>
        <w:rPr>
          <w:rFonts w:hint="eastAsia" w:ascii="华文楷体" w:hAnsi="华文楷体" w:eastAsia="华文楷体"/>
          <w:sz w:val="28"/>
          <w:szCs w:val="28"/>
        </w:rPr>
        <w:t>很多胜密，其中外境是心识这个就是属于胜密之一。所以说</w:t>
      </w:r>
      <w:ins w:id="352" w:author="Administrator" w:date="2015-11-19T13:28:07Z">
        <w:r>
          <w:rPr>
            <w:rFonts w:hint="eastAsia" w:ascii="华文楷体" w:hAnsi="华文楷体" w:eastAsia="华文楷体"/>
            <w:sz w:val="28"/>
            <w:szCs w:val="28"/>
            <w:lang w:eastAsia="zh-CN"/>
          </w:rPr>
          <w:t>它</w:t>
        </w:r>
      </w:ins>
      <w:del w:id="353" w:author="Administrator" w:date="2015-11-19T13:28:06Z">
        <w:r>
          <w:rPr>
            <w:rFonts w:hint="eastAsia" w:ascii="华文楷体" w:hAnsi="华文楷体" w:eastAsia="华文楷体"/>
            <w:sz w:val="28"/>
            <w:szCs w:val="28"/>
          </w:rPr>
          <w:delText>他</w:delText>
        </w:r>
      </w:del>
      <w:r>
        <w:rPr>
          <w:rFonts w:hint="eastAsia" w:ascii="华文楷体" w:hAnsi="华文楷体" w:eastAsia="华文楷体"/>
          <w:sz w:val="28"/>
          <w:szCs w:val="28"/>
        </w:rPr>
        <w:t>是在破外道的时候顺便讲的，因此说它的科判是归属在</w:t>
      </w:r>
      <w:ins w:id="354" w:author="Administrator" w:date="2015-11-20T12:27:5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承许外境的范围当中</w:t>
      </w:r>
      <w:ins w:id="355" w:author="Administrator" w:date="2015-11-20T12:28:01Z">
        <w:r>
          <w:rPr>
            <w:rFonts w:hint="eastAsia" w:ascii="华文楷体" w:hAnsi="华文楷体" w:eastAsia="华文楷体"/>
            <w:sz w:val="28"/>
            <w:szCs w:val="28"/>
            <w:lang w:eastAsia="zh-CN"/>
          </w:rPr>
          <w:t>。</w:t>
        </w:r>
      </w:ins>
      <w:del w:id="356" w:author="Administrator" w:date="2015-11-20T12:28:00Z">
        <w:r>
          <w:rPr>
            <w:rFonts w:hint="eastAsia" w:ascii="华文楷体" w:hAnsi="华文楷体" w:eastAsia="华文楷体"/>
            <w:sz w:val="28"/>
            <w:szCs w:val="28"/>
          </w:rPr>
          <w:delText>，</w:delText>
        </w:r>
      </w:del>
      <w:r>
        <w:rPr>
          <w:rFonts w:hint="eastAsia" w:ascii="华文楷体" w:hAnsi="华文楷体" w:eastAsia="华文楷体"/>
          <w:sz w:val="28"/>
          <w:szCs w:val="28"/>
        </w:rPr>
        <w:t>可以这样理解。</w:t>
      </w:r>
    </w:p>
    <w:p>
      <w:pPr>
        <w:ind w:firstLine="570"/>
        <w:rPr>
          <w:rFonts w:hint="eastAsia" w:ascii="黑体" w:hAnsi="黑体" w:eastAsia="黑体" w:cs="黑体"/>
          <w:sz w:val="28"/>
          <w:szCs w:val="28"/>
          <w:rPrChange w:id="357" w:author="Administrator" w:date="2015-11-19T13:29:05Z">
            <w:rPr>
              <w:rFonts w:hint="eastAsia" w:ascii="华文楷体" w:hAnsi="华文楷体" w:eastAsia="华文楷体"/>
              <w:sz w:val="28"/>
              <w:szCs w:val="28"/>
            </w:rPr>
          </w:rPrChange>
        </w:rPr>
      </w:pPr>
      <w:ins w:id="358" w:author="Administrator" w:date="2015-11-19T13:29:00Z">
        <w:r>
          <w:rPr>
            <w:rFonts w:hint="eastAsia" w:ascii="黑体" w:hAnsi="黑体" w:eastAsia="黑体" w:cs="黑体"/>
            <w:sz w:val="28"/>
            <w:szCs w:val="28"/>
            <w:lang w:eastAsia="zh-CN"/>
            <w:rPrChange w:id="359" w:author="Administrator" w:date="2015-11-19T13:29:05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360" w:author="Administrator" w:date="2015-11-19T13:29:05Z">
            <w:rPr>
              <w:rFonts w:hint="eastAsia" w:ascii="华文楷体" w:hAnsi="华文楷体" w:eastAsia="华文楷体"/>
              <w:sz w:val="28"/>
              <w:szCs w:val="28"/>
            </w:rPr>
          </w:rPrChange>
        </w:rPr>
        <w:t>纵然如是论议五派与吠陀密行派等主张的暗网极其可怕、森罗密布，但是事实的法性包括天界在内的世间也无法颠覆</w:t>
      </w:r>
      <w:ins w:id="361" w:author="Administrator" w:date="2015-11-19T13:35:45Z">
        <w:r>
          <w:rPr>
            <w:rFonts w:hint="eastAsia" w:ascii="黑体" w:hAnsi="黑体" w:eastAsia="黑体" w:cs="黑体"/>
            <w:sz w:val="28"/>
            <w:szCs w:val="28"/>
            <w:lang w:eastAsia="zh-CN"/>
          </w:rPr>
          <w:t>，</w:t>
        </w:r>
      </w:ins>
      <w:del w:id="362" w:author="Administrator" w:date="2015-11-19T13:35:44Z">
        <w:r>
          <w:rPr>
            <w:rFonts w:hint="eastAsia" w:ascii="黑体" w:hAnsi="黑体" w:eastAsia="黑体" w:cs="黑体"/>
            <w:sz w:val="28"/>
            <w:szCs w:val="28"/>
            <w:rPrChange w:id="363" w:author="Administrator" w:date="2015-11-19T13:29:05Z">
              <w:rPr>
                <w:rFonts w:hint="eastAsia" w:ascii="华文楷体" w:hAnsi="华文楷体" w:eastAsia="华文楷体"/>
                <w:sz w:val="28"/>
                <w:szCs w:val="28"/>
              </w:rPr>
            </w:rPrChange>
          </w:rPr>
          <w:delText>。</w:delText>
        </w:r>
      </w:del>
      <w:ins w:id="364" w:author="Administrator" w:date="2015-11-19T13:28:55Z">
        <w:r>
          <w:rPr>
            <w:rFonts w:hint="eastAsia" w:ascii="黑体" w:hAnsi="黑体" w:eastAsia="黑体" w:cs="黑体"/>
            <w:sz w:val="28"/>
            <w:szCs w:val="28"/>
            <w:lang w:eastAsia="zh-CN"/>
            <w:rPrChange w:id="365" w:author="Administrator" w:date="2015-11-19T13:29:05Z">
              <w:rPr>
                <w:rFonts w:hint="eastAsia" w:ascii="华文楷体" w:hAnsi="华文楷体" w:eastAsia="华文楷体"/>
                <w:sz w:val="28"/>
                <w:szCs w:val="28"/>
                <w:lang w:eastAsia="zh-CN"/>
              </w:rPr>
            </w:rPrChange>
          </w:rPr>
          <w:t>】</w:t>
        </w:r>
      </w:ins>
    </w:p>
    <w:p>
      <w:pPr>
        <w:ind w:firstLine="570"/>
        <w:rPr>
          <w:del w:id="366" w:author="Administrator" w:date="2015-11-19T13:30:01Z"/>
          <w:rFonts w:hint="eastAsia" w:ascii="华文楷体" w:hAnsi="华文楷体" w:eastAsia="华文楷体"/>
          <w:sz w:val="28"/>
          <w:szCs w:val="28"/>
        </w:rPr>
      </w:pPr>
      <w:r>
        <w:rPr>
          <w:rFonts w:hint="eastAsia" w:ascii="华文楷体" w:hAnsi="华文楷体" w:eastAsia="华文楷体"/>
          <w:sz w:val="28"/>
          <w:szCs w:val="28"/>
        </w:rPr>
        <w:t>那么就是说</w:t>
      </w:r>
      <w:ins w:id="367" w:author="Administrator" w:date="2015-11-24T19:34:03Z">
        <w:r>
          <w:rPr>
            <w:rFonts w:hint="eastAsia" w:ascii="华文楷体" w:hAnsi="华文楷体" w:eastAsia="华文楷体"/>
            <w:sz w:val="28"/>
            <w:szCs w:val="28"/>
            <w:lang w:eastAsia="zh-CN"/>
          </w:rPr>
          <w:t>是</w:t>
        </w:r>
      </w:ins>
      <w:r>
        <w:rPr>
          <w:rFonts w:hint="eastAsia" w:ascii="华文楷体" w:hAnsi="华文楷体" w:eastAsia="华文楷体"/>
          <w:sz w:val="28"/>
          <w:szCs w:val="28"/>
        </w:rPr>
        <w:t>纵然前面所讲的这个论议五派，还有就是讲</w:t>
      </w:r>
      <w:ins w:id="368" w:author="Administrator" w:date="2015-11-20T12:29:09Z">
        <w:r>
          <w:rPr>
            <w:rFonts w:hint="eastAsia" w:ascii="华文楷体" w:hAnsi="华文楷体" w:eastAsia="华文楷体"/>
            <w:sz w:val="28"/>
            <w:szCs w:val="28"/>
            <w:lang w:eastAsia="zh-CN"/>
          </w:rPr>
          <w:t>这</w:t>
        </w:r>
      </w:ins>
      <w:ins w:id="369" w:author="Administrator" w:date="2015-11-20T12:29:40Z">
        <w:r>
          <w:rPr>
            <w:rFonts w:hint="eastAsia" w:ascii="华文楷体" w:hAnsi="华文楷体" w:eastAsia="华文楷体"/>
            <w:sz w:val="28"/>
            <w:szCs w:val="28"/>
            <w:lang w:eastAsia="zh-CN"/>
          </w:rPr>
          <w:t>个</w:t>
        </w:r>
      </w:ins>
      <w:r>
        <w:rPr>
          <w:rFonts w:hint="eastAsia" w:ascii="华文楷体" w:hAnsi="华文楷体" w:eastAsia="华文楷体"/>
          <w:sz w:val="28"/>
          <w:szCs w:val="28"/>
        </w:rPr>
        <w:t>吠陀密行外道</w:t>
      </w:r>
      <w:ins w:id="370" w:author="Administrator" w:date="2015-11-20T12:30:09Z">
        <w:r>
          <w:rPr>
            <w:rFonts w:hint="eastAsia" w:ascii="华文楷体" w:hAnsi="华文楷体" w:eastAsia="华文楷体"/>
            <w:sz w:val="28"/>
            <w:szCs w:val="28"/>
            <w:lang w:eastAsia="zh-CN"/>
          </w:rPr>
          <w:t>的</w:t>
        </w:r>
      </w:ins>
      <w:del w:id="371" w:author="Administrator" w:date="2015-11-20T12:30:08Z">
        <w:r>
          <w:rPr>
            <w:rFonts w:hint="eastAsia" w:ascii="华文楷体" w:hAnsi="华文楷体" w:eastAsia="华文楷体"/>
            <w:sz w:val="28"/>
            <w:szCs w:val="28"/>
          </w:rPr>
          <w:delText>等</w:delText>
        </w:r>
      </w:del>
      <w:r>
        <w:rPr>
          <w:rFonts w:hint="eastAsia" w:ascii="华文楷体" w:hAnsi="华文楷体" w:eastAsia="华文楷体"/>
          <w:sz w:val="28"/>
          <w:szCs w:val="28"/>
        </w:rPr>
        <w:t>主张的暗网是非常可怕、森罗密布的。一方面讲的时候，他们就是说这样</w:t>
      </w:r>
      <w:del w:id="372" w:author="Administrator" w:date="2015-11-20T12:30:47Z">
        <w:r>
          <w:rPr>
            <w:rFonts w:hint="eastAsia" w:ascii="华文楷体" w:hAnsi="华文楷体" w:eastAsia="华文楷体"/>
            <w:sz w:val="28"/>
            <w:szCs w:val="28"/>
          </w:rPr>
          <w:delText>的</w:delText>
        </w:r>
      </w:del>
      <w:r>
        <w:rPr>
          <w:rFonts w:hint="eastAsia" w:ascii="华文楷体" w:hAnsi="华文楷体" w:eastAsia="华文楷体"/>
          <w:sz w:val="28"/>
          <w:szCs w:val="28"/>
        </w:rPr>
        <w:t>一种观点很能够吸引一些</w:t>
      </w:r>
      <w:ins w:id="373" w:author="Administrator" w:date="2015-11-20T12:30:2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相续当中</w:t>
      </w:r>
      <w:ins w:id="374" w:author="Administrator" w:date="2015-11-25T21:59:08Z">
        <w:r>
          <w:rPr>
            <w:rFonts w:hint="eastAsia" w:ascii="华文楷体" w:hAnsi="华文楷体" w:eastAsia="华文楷体"/>
            <w:sz w:val="28"/>
            <w:szCs w:val="28"/>
            <w:lang w:eastAsia="zh-CN"/>
          </w:rPr>
          <w:t>有</w:t>
        </w:r>
      </w:ins>
      <w:r>
        <w:rPr>
          <w:rFonts w:hint="eastAsia" w:ascii="华文楷体" w:hAnsi="华文楷体" w:eastAsia="华文楷体"/>
          <w:sz w:val="28"/>
          <w:szCs w:val="28"/>
        </w:rPr>
        <w:t>遍</w:t>
      </w:r>
      <w:ins w:id="375" w:author="Administrator" w:date="2015-11-19T13:29:36Z">
        <w:r>
          <w:rPr>
            <w:rFonts w:hint="eastAsia" w:ascii="华文楷体" w:hAnsi="华文楷体" w:eastAsia="华文楷体"/>
            <w:sz w:val="28"/>
            <w:szCs w:val="28"/>
            <w:lang w:eastAsia="zh-CN"/>
          </w:rPr>
          <w:t>计</w:t>
        </w:r>
      </w:ins>
      <w:del w:id="376" w:author="Administrator" w:date="2015-11-19T13:29:32Z">
        <w:r>
          <w:rPr>
            <w:rFonts w:hint="eastAsia" w:ascii="华文楷体" w:hAnsi="华文楷体" w:eastAsia="华文楷体"/>
            <w:sz w:val="28"/>
            <w:szCs w:val="28"/>
          </w:rPr>
          <w:delText>际</w:delText>
        </w:r>
      </w:del>
      <w:r>
        <w:rPr>
          <w:rFonts w:hint="eastAsia" w:ascii="华文楷体" w:hAnsi="华文楷体" w:eastAsia="华文楷体"/>
          <w:sz w:val="28"/>
          <w:szCs w:val="28"/>
        </w:rPr>
        <w:t>种子的人，或者说</w:t>
      </w:r>
      <w:ins w:id="377" w:author="Administrator" w:date="2015-11-20T12:30:57Z">
        <w:r>
          <w:rPr>
            <w:rFonts w:hint="eastAsia" w:ascii="华文楷体" w:hAnsi="华文楷体" w:eastAsia="华文楷体"/>
            <w:sz w:val="28"/>
            <w:szCs w:val="28"/>
            <w:lang w:eastAsia="zh-CN"/>
          </w:rPr>
          <w:t>是</w:t>
        </w:r>
      </w:ins>
      <w:r>
        <w:rPr>
          <w:rFonts w:hint="eastAsia" w:ascii="华文楷体" w:hAnsi="华文楷体" w:eastAsia="华文楷体"/>
          <w:sz w:val="28"/>
          <w:szCs w:val="28"/>
        </w:rPr>
        <w:t>相续当中缺少这样一种</w:t>
      </w:r>
      <w:ins w:id="378" w:author="Administrator" w:date="2015-11-20T12:31:53Z">
        <w:r>
          <w:rPr>
            <w:rFonts w:hint="eastAsia" w:ascii="华文楷体" w:hAnsi="华文楷体" w:eastAsia="华文楷体"/>
            <w:sz w:val="28"/>
            <w:szCs w:val="28"/>
            <w:lang w:eastAsia="zh-CN"/>
          </w:rPr>
          <w:t>正理</w:t>
        </w:r>
      </w:ins>
      <w:r>
        <w:rPr>
          <w:rFonts w:hint="eastAsia" w:ascii="华文楷体" w:hAnsi="华文楷体" w:eastAsia="华文楷体"/>
          <w:sz w:val="28"/>
          <w:szCs w:val="28"/>
        </w:rPr>
        <w:t>智慧的人</w:t>
      </w:r>
      <w:ins w:id="379" w:author="Administrator" w:date="2015-11-19T13:29:48Z">
        <w:r>
          <w:rPr>
            <w:rFonts w:hint="eastAsia" w:ascii="华文楷体" w:hAnsi="华文楷体" w:eastAsia="华文楷体"/>
            <w:sz w:val="28"/>
            <w:szCs w:val="28"/>
            <w:lang w:eastAsia="zh-CN"/>
          </w:rPr>
          <w:t>，</w:t>
        </w:r>
      </w:ins>
      <w:del w:id="380" w:author="Administrator" w:date="2015-11-19T13:29:47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像这样的话能够吸引这些众生的观点让他们进入到</w:t>
      </w:r>
      <w:ins w:id="381" w:author="Administrator" w:date="2015-11-20T12:32:0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外道当中。</w:t>
      </w:r>
    </w:p>
    <w:p>
      <w:pPr>
        <w:ind w:firstLine="570"/>
        <w:rPr>
          <w:del w:id="382" w:author="Administrator" w:date="2015-11-19T13:30:35Z"/>
          <w:rFonts w:hint="eastAsia" w:ascii="华文楷体" w:hAnsi="华文楷体" w:eastAsia="华文楷体"/>
          <w:sz w:val="28"/>
          <w:szCs w:val="28"/>
        </w:rPr>
      </w:pPr>
      <w:r>
        <w:rPr>
          <w:rFonts w:hint="eastAsia" w:ascii="华文楷体" w:hAnsi="华文楷体" w:eastAsia="华文楷体"/>
          <w:sz w:val="28"/>
          <w:szCs w:val="28"/>
        </w:rPr>
        <w:t>一方面在他们的</w:t>
      </w:r>
      <w:ins w:id="383" w:author="Administrator" w:date="2015-11-23T22:13:1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宗派当中也有一些推理，有一些逻辑，也是有一些逻辑。如果是佛教的逻辑不出现的话，那么他们的逻辑看起来还是</w:t>
      </w:r>
      <w:del w:id="384" w:author="Administrator" w:date="2015-11-19T13:30:22Z">
        <w:r>
          <w:rPr>
            <w:rFonts w:hint="eastAsia" w:ascii="华文楷体" w:hAnsi="华文楷体" w:eastAsia="华文楷体"/>
            <w:sz w:val="28"/>
            <w:szCs w:val="28"/>
          </w:rPr>
          <w:delText>，</w:delText>
        </w:r>
      </w:del>
      <w:r>
        <w:rPr>
          <w:rFonts w:hint="eastAsia" w:ascii="华文楷体" w:hAnsi="华文楷体" w:eastAsia="华文楷体"/>
          <w:sz w:val="28"/>
          <w:szCs w:val="28"/>
        </w:rPr>
        <w:t>就说是</w:t>
      </w:r>
      <w:ins w:id="385" w:author="Administrator" w:date="2015-11-20T12:33:4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世间上的人认为是非常合理的。所以说从这个</w:t>
      </w:r>
      <w:del w:id="386" w:author="Administrator" w:date="2015-11-20T12:34:00Z">
        <w:r>
          <w:rPr>
            <w:rFonts w:hint="eastAsia" w:ascii="华文楷体" w:hAnsi="华文楷体" w:eastAsia="华文楷体"/>
            <w:sz w:val="28"/>
            <w:szCs w:val="28"/>
          </w:rPr>
          <w:delText>地</w:delText>
        </w:r>
      </w:del>
      <w:r>
        <w:rPr>
          <w:rFonts w:hint="eastAsia" w:ascii="华文楷体" w:hAnsi="华文楷体" w:eastAsia="华文楷体"/>
          <w:sz w:val="28"/>
          <w:szCs w:val="28"/>
        </w:rPr>
        <w:t>方</w:t>
      </w:r>
      <w:ins w:id="387" w:author="Administrator" w:date="2015-11-20T12:34:03Z">
        <w:r>
          <w:rPr>
            <w:rFonts w:hint="eastAsia" w:ascii="华文楷体" w:hAnsi="华文楷体" w:eastAsia="华文楷体"/>
            <w:sz w:val="28"/>
            <w:szCs w:val="28"/>
            <w:lang w:eastAsia="zh-CN"/>
          </w:rPr>
          <w:t>面</w:t>
        </w:r>
      </w:ins>
      <w:r>
        <w:rPr>
          <w:rFonts w:hint="eastAsia" w:ascii="华文楷体" w:hAnsi="华文楷体" w:eastAsia="华文楷体"/>
          <w:sz w:val="28"/>
          <w:szCs w:val="28"/>
        </w:rPr>
        <w:t>讲的时候</w:t>
      </w:r>
      <w:ins w:id="388" w:author="Administrator" w:date="2015-11-25T21:59:41Z">
        <w:r>
          <w:rPr>
            <w:rFonts w:hint="eastAsia" w:ascii="华文楷体" w:hAnsi="华文楷体" w:eastAsia="华文楷体"/>
            <w:sz w:val="28"/>
            <w:szCs w:val="28"/>
            <w:lang w:eastAsia="zh-CN"/>
          </w:rPr>
          <w:t>他们</w:t>
        </w:r>
      </w:ins>
      <w:r>
        <w:rPr>
          <w:rFonts w:hint="eastAsia" w:ascii="华文楷体" w:hAnsi="华文楷体" w:eastAsia="华文楷体"/>
          <w:sz w:val="28"/>
          <w:szCs w:val="28"/>
        </w:rPr>
        <w:t>这个暗网极其可怕、森罗密布。</w:t>
      </w:r>
    </w:p>
    <w:p>
      <w:pPr>
        <w:ind w:firstLine="570"/>
        <w:rPr>
          <w:rFonts w:hint="eastAsia" w:ascii="华文楷体" w:hAnsi="华文楷体" w:eastAsia="华文楷体"/>
          <w:sz w:val="28"/>
          <w:szCs w:val="28"/>
        </w:rPr>
      </w:pPr>
      <w:r>
        <w:rPr>
          <w:rFonts w:hint="eastAsia" w:ascii="华文楷体" w:hAnsi="华文楷体" w:eastAsia="华文楷体"/>
          <w:sz w:val="28"/>
          <w:szCs w:val="28"/>
        </w:rPr>
        <w:t>但是事实的这样一种法性，包括天界在内的世间也无法颠覆。那么就是说事实的法性，世间当中</w:t>
      </w:r>
      <w:ins w:id="389" w:author="Administrator" w:date="2015-11-20T12:35:27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一切的</w:t>
      </w:r>
      <w:ins w:id="390" w:author="Administrator" w:date="2015-11-20T12:35:33Z">
        <w:r>
          <w:rPr>
            <w:rFonts w:hint="eastAsia" w:ascii="华文楷体" w:hAnsi="华文楷体" w:eastAsia="华文楷体"/>
            <w:sz w:val="28"/>
            <w:szCs w:val="28"/>
            <w:lang w:eastAsia="zh-CN"/>
          </w:rPr>
          <w:t>这样一种</w:t>
        </w:r>
      </w:ins>
      <w:ins w:id="391" w:author="Administrator" w:date="2015-11-20T12:35:4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如梦如幻，还有</w:t>
      </w:r>
      <w:ins w:id="392" w:author="Administrator" w:date="2015-11-24T19:35:12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胜义谛当中一切万法离戏的这样一种法性，包括天界在内的世间也无法颠覆。那么天界在内的世间意思就是说天人的力量，天神的力量他是很大的</w:t>
      </w:r>
      <w:ins w:id="393" w:author="Administrator" w:date="2015-11-19T13:31:28Z">
        <w:r>
          <w:rPr>
            <w:rFonts w:hint="eastAsia" w:ascii="华文楷体" w:hAnsi="华文楷体" w:eastAsia="华文楷体"/>
            <w:sz w:val="28"/>
            <w:szCs w:val="28"/>
            <w:lang w:eastAsia="zh-CN"/>
          </w:rPr>
          <w:t>，</w:t>
        </w:r>
      </w:ins>
      <w:del w:id="394" w:author="Administrator" w:date="2015-11-19T13:31:28Z">
        <w:r>
          <w:rPr>
            <w:rFonts w:hint="eastAsia" w:ascii="华文楷体" w:hAnsi="华文楷体" w:eastAsia="华文楷体"/>
            <w:sz w:val="28"/>
            <w:szCs w:val="28"/>
          </w:rPr>
          <w:delText>。</w:delText>
        </w:r>
      </w:del>
      <w:r>
        <w:rPr>
          <w:rFonts w:hint="eastAsia" w:ascii="华文楷体" w:hAnsi="华文楷体" w:eastAsia="华文楷体"/>
          <w:sz w:val="28"/>
          <w:szCs w:val="28"/>
        </w:rPr>
        <w:t>那么如果说是天界在内的世间也没有办法颠覆这样的事实的话，那么何况</w:t>
      </w:r>
      <w:ins w:id="395" w:author="Administrator" w:date="2015-11-24T19:35:35Z">
        <w:r>
          <w:rPr>
            <w:rFonts w:hint="eastAsia" w:ascii="华文楷体" w:hAnsi="华文楷体" w:eastAsia="华文楷体"/>
            <w:sz w:val="28"/>
            <w:szCs w:val="28"/>
            <w:lang w:eastAsia="zh-CN"/>
          </w:rPr>
          <w:t>说</w:t>
        </w:r>
      </w:ins>
      <w:r>
        <w:rPr>
          <w:rFonts w:hint="eastAsia" w:ascii="华文楷体" w:hAnsi="华文楷体" w:eastAsia="华文楷体"/>
          <w:sz w:val="28"/>
          <w:szCs w:val="28"/>
        </w:rPr>
        <w:t>是一般的人间的众生呢？更加没办法颠覆了。实际上</w:t>
      </w:r>
      <w:ins w:id="396" w:author="Administrator" w:date="2015-11-20T12:36:23Z">
        <w:r>
          <w:rPr>
            <w:rFonts w:hint="eastAsia" w:ascii="华文楷体" w:hAnsi="华文楷体" w:eastAsia="华文楷体"/>
            <w:sz w:val="28"/>
            <w:szCs w:val="28"/>
            <w:lang w:eastAsia="zh-CN"/>
          </w:rPr>
          <w:t>的</w:t>
        </w:r>
      </w:ins>
      <w:r>
        <w:rPr>
          <w:rFonts w:hint="eastAsia" w:ascii="华文楷体" w:hAnsi="华文楷体" w:eastAsia="华文楷体"/>
          <w:sz w:val="28"/>
          <w:szCs w:val="28"/>
        </w:rPr>
        <w:t>意思就是说不管是谁，三界的众生都没有办法</w:t>
      </w:r>
      <w:ins w:id="397" w:author="Administrator" w:date="2015-11-23T22:14:53Z">
        <w:r>
          <w:rPr>
            <w:rFonts w:hint="eastAsia" w:ascii="华文楷体" w:hAnsi="华文楷体" w:eastAsia="华文楷体"/>
            <w:sz w:val="28"/>
            <w:szCs w:val="28"/>
            <w:lang w:eastAsia="zh-CN"/>
          </w:rPr>
          <w:t>来</w:t>
        </w:r>
      </w:ins>
      <w:r>
        <w:rPr>
          <w:rFonts w:hint="eastAsia" w:ascii="华文楷体" w:hAnsi="华文楷体" w:eastAsia="华文楷体"/>
          <w:sz w:val="28"/>
          <w:szCs w:val="28"/>
        </w:rPr>
        <w:t>颠覆这样一种</w:t>
      </w:r>
      <w:ins w:id="398" w:author="Administrator" w:date="2015-11-25T22:00:2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事实的法性。</w:t>
      </w:r>
    </w:p>
    <w:p>
      <w:pPr>
        <w:ind w:firstLine="570"/>
        <w:rPr>
          <w:rFonts w:hint="eastAsia" w:ascii="华文楷体" w:hAnsi="华文楷体" w:eastAsia="华文楷体"/>
          <w:sz w:val="28"/>
          <w:szCs w:val="28"/>
        </w:rPr>
      </w:pPr>
      <w:ins w:id="399" w:author="Administrator" w:date="2015-11-19T13:36:23Z">
        <w:r>
          <w:rPr>
            <w:rFonts w:hint="eastAsia" w:ascii="黑体" w:hAnsi="黑体" w:eastAsia="黑体" w:cs="黑体"/>
            <w:i w:val="0"/>
            <w:color w:val="000000"/>
            <w:sz w:val="28"/>
            <w:szCs w:val="28"/>
            <w:lang w:eastAsia="zh-CN"/>
            <w:rPrChange w:id="400" w:author="Administrator" w:date="2015-11-19T13:36:31Z">
              <w:rPr>
                <w:rFonts w:hint="eastAsia" w:ascii="华文楷体" w:hAnsi="华文楷体" w:eastAsia="华文楷体" w:cs="华文楷体"/>
                <w:i w:val="0"/>
                <w:color w:val="000000"/>
                <w:sz w:val="28"/>
                <w:szCs w:val="28"/>
                <w:lang w:eastAsia="zh-CN"/>
              </w:rPr>
            </w:rPrChange>
          </w:rPr>
          <w:t>【</w:t>
        </w:r>
      </w:ins>
      <w:ins w:id="401" w:author="Administrator" w:date="2015-11-19T13:36:21Z">
        <w:r>
          <w:rPr>
            <w:rFonts w:hint="eastAsia" w:ascii="黑体" w:hAnsi="黑体" w:eastAsia="黑体" w:cs="黑体"/>
            <w:i w:val="0"/>
            <w:color w:val="000000"/>
            <w:sz w:val="28"/>
            <w:szCs w:val="28"/>
            <w:rPrChange w:id="402" w:author="Administrator" w:date="2015-11-19T13:36:31Z">
              <w:rPr>
                <w:rFonts w:ascii="华文楷体" w:hAnsi="华文楷体" w:eastAsia="华文楷体" w:cs="华文楷体"/>
                <w:i w:val="0"/>
                <w:color w:val="000000"/>
                <w:sz w:val="28"/>
                <w:szCs w:val="28"/>
              </w:rPr>
            </w:rPrChange>
          </w:rPr>
          <w:t>无论怎样承认也</w:t>
        </w:r>
      </w:ins>
      <w:ins w:id="403" w:author="Administrator" w:date="2015-11-19T13:36:21Z">
        <w:r>
          <w:rPr>
            <w:rFonts w:hint="eastAsia" w:ascii="黑体" w:hAnsi="黑体" w:eastAsia="黑体" w:cs="黑体"/>
            <w:i w:val="0"/>
            <w:color w:val="000000"/>
            <w:sz w:val="28"/>
            <w:szCs w:val="28"/>
            <w:rPrChange w:id="404" w:author="Administrator" w:date="2015-11-19T13:36:31Z">
              <w:rPr>
                <w:rFonts w:ascii="华文楷体" w:hAnsi="华文楷体" w:eastAsia="华文楷体" w:cs="华文楷体"/>
                <w:i w:val="0"/>
                <w:color w:val="000000"/>
                <w:sz w:val="28"/>
                <w:szCs w:val="28"/>
              </w:rPr>
            </w:rPrChange>
          </w:rPr>
          <w:t>都是如同绒草缠裹燃烧的铁一样</w:t>
        </w:r>
      </w:ins>
      <w:ins w:id="405" w:author="Administrator" w:date="2015-11-19T13:36:21Z">
        <w:r>
          <w:rPr>
            <w:rFonts w:hint="eastAsia" w:ascii="黑体" w:hAnsi="黑体" w:eastAsia="黑体" w:cs="黑体"/>
            <w:i w:val="0"/>
            <w:color w:val="000000"/>
            <w:sz w:val="28"/>
            <w:szCs w:val="28"/>
            <w:rPrChange w:id="406" w:author="Administrator" w:date="2015-11-19T13:36:31Z">
              <w:rPr>
                <w:rFonts w:ascii="宋体" w:hAnsi="宋体" w:eastAsia="宋体" w:cs="宋体"/>
                <w:i w:val="0"/>
                <w:color w:val="000000"/>
                <w:sz w:val="28"/>
                <w:szCs w:val="28"/>
              </w:rPr>
            </w:rPrChange>
          </w:rPr>
          <w:t>,</w:t>
        </w:r>
      </w:ins>
      <w:ins w:id="407" w:author="Administrator" w:date="2015-11-19T13:36:21Z">
        <w:r>
          <w:rPr>
            <w:rFonts w:hint="eastAsia" w:ascii="黑体" w:hAnsi="黑体" w:eastAsia="黑体" w:cs="黑体"/>
            <w:i w:val="0"/>
            <w:color w:val="000000"/>
            <w:sz w:val="28"/>
            <w:szCs w:val="28"/>
            <w:rPrChange w:id="408" w:author="Administrator" w:date="2015-11-19T13:36:31Z">
              <w:rPr>
                <w:rFonts w:ascii="华文楷体" w:hAnsi="华文楷体" w:eastAsia="华文楷体" w:cs="华文楷体"/>
                <w:i w:val="0"/>
                <w:color w:val="000000"/>
                <w:sz w:val="28"/>
                <w:szCs w:val="28"/>
              </w:rPr>
            </w:rPrChange>
          </w:rPr>
          <w:t>根本无法埋</w:t>
        </w:r>
      </w:ins>
      <w:ins w:id="409" w:author="Administrator" w:date="2015-11-19T13:36:21Z">
        <w:r>
          <w:rPr>
            <w:rFonts w:hint="eastAsia" w:ascii="黑体" w:hAnsi="黑体" w:eastAsia="黑体" w:cs="黑体"/>
            <w:i w:val="0"/>
            <w:color w:val="000000"/>
            <w:sz w:val="28"/>
            <w:szCs w:val="28"/>
            <w:rPrChange w:id="410" w:author="Administrator" w:date="2015-11-19T13:36:31Z">
              <w:rPr>
                <w:rFonts w:ascii="华文楷体" w:hAnsi="华文楷体" w:eastAsia="华文楷体" w:cs="华文楷体"/>
                <w:i w:val="0"/>
                <w:color w:val="000000"/>
                <w:sz w:val="28"/>
                <w:szCs w:val="28"/>
              </w:rPr>
            </w:rPrChange>
          </w:rPr>
          <w:br w:type="textWrapping"/>
        </w:r>
      </w:ins>
      <w:ins w:id="411" w:author="Administrator" w:date="2015-11-19T13:36:21Z">
        <w:r>
          <w:rPr>
            <w:rFonts w:hint="eastAsia" w:ascii="黑体" w:hAnsi="黑体" w:eastAsia="黑体" w:cs="黑体"/>
            <w:i w:val="0"/>
            <w:color w:val="000000"/>
            <w:sz w:val="28"/>
            <w:szCs w:val="28"/>
            <w:rPrChange w:id="412" w:author="Administrator" w:date="2015-11-19T13:36:31Z">
              <w:rPr>
                <w:rFonts w:ascii="华文楷体" w:hAnsi="华文楷体" w:eastAsia="华文楷体" w:cs="华文楷体"/>
                <w:i w:val="0"/>
                <w:color w:val="000000"/>
                <w:sz w:val="28"/>
                <w:szCs w:val="28"/>
              </w:rPr>
            </w:rPrChange>
          </w:rPr>
          <w:t>没得了</w:t>
        </w:r>
      </w:ins>
      <w:ins w:id="413" w:author="Administrator" w:date="2015-11-19T13:36:21Z">
        <w:r>
          <w:rPr>
            <w:rFonts w:hint="eastAsia" w:ascii="黑体" w:hAnsi="黑体" w:eastAsia="黑体" w:cs="黑体"/>
            <w:i w:val="0"/>
            <w:color w:val="000000"/>
            <w:sz w:val="28"/>
            <w:szCs w:val="28"/>
            <w:rPrChange w:id="414" w:author="Administrator" w:date="2015-11-19T13:36:31Z">
              <w:rPr>
                <w:rFonts w:ascii="宋体" w:hAnsi="宋体" w:eastAsia="宋体" w:cs="宋体"/>
                <w:i w:val="0"/>
                <w:color w:val="000000"/>
                <w:sz w:val="28"/>
                <w:szCs w:val="28"/>
              </w:rPr>
            </w:rPrChange>
          </w:rPr>
          <w:t>,</w:t>
        </w:r>
      </w:ins>
      <w:ins w:id="415" w:author="Administrator" w:date="2015-11-19T13:36:21Z">
        <w:r>
          <w:rPr>
            <w:rFonts w:hint="eastAsia" w:ascii="黑体" w:hAnsi="黑体" w:eastAsia="黑体" w:cs="黑体"/>
            <w:i w:val="0"/>
            <w:color w:val="000000"/>
            <w:sz w:val="28"/>
            <w:szCs w:val="28"/>
            <w:rPrChange w:id="416" w:author="Administrator" w:date="2015-11-19T13:36:31Z">
              <w:rPr>
                <w:rFonts w:ascii="华文楷体" w:hAnsi="华文楷体" w:eastAsia="华文楷体" w:cs="华文楷体"/>
                <w:i w:val="0"/>
                <w:color w:val="000000"/>
                <w:sz w:val="28"/>
                <w:szCs w:val="28"/>
              </w:rPr>
            </w:rPrChange>
          </w:rPr>
          <w:t>反而颠倒的这些宗派却会自取灭亡。</w:t>
        </w:r>
      </w:ins>
      <w:ins w:id="417" w:author="Administrator" w:date="2015-11-19T13:36:26Z">
        <w:r>
          <w:rPr>
            <w:rFonts w:hint="eastAsia" w:ascii="黑体" w:hAnsi="黑体" w:eastAsia="黑体" w:cs="黑体"/>
            <w:i w:val="0"/>
            <w:color w:val="000000"/>
            <w:sz w:val="28"/>
            <w:szCs w:val="28"/>
            <w:lang w:eastAsia="zh-CN"/>
            <w:rPrChange w:id="418" w:author="Administrator" w:date="2015-11-19T13:36:31Z">
              <w:rPr>
                <w:rFonts w:hint="eastAsia" w:ascii="华文楷体" w:hAnsi="华文楷体" w:eastAsia="华文楷体" w:cs="华文楷体"/>
                <w:i w:val="0"/>
                <w:color w:val="000000"/>
                <w:sz w:val="28"/>
                <w:szCs w:val="28"/>
                <w:lang w:eastAsia="zh-CN"/>
              </w:rPr>
            </w:rPrChange>
          </w:rPr>
          <w:t>】</w:t>
        </w:r>
      </w:ins>
      <w:del w:id="419" w:author="Administrator" w:date="2015-11-19T13:36:41Z">
        <w:r>
          <w:rPr>
            <w:rFonts w:hint="eastAsia" w:ascii="华文楷体" w:hAnsi="华文楷体" w:eastAsia="华文楷体"/>
            <w:sz w:val="28"/>
            <w:szCs w:val="28"/>
          </w:rPr>
          <w:delText>无论怎样承认也都是如同绒草缠裹燃烧的铁一样，根本无法埋没得了，反而颠倒的这些宗派却会自取灭亡。</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那么就是说外道这些观点</w:t>
      </w:r>
      <w:ins w:id="420" w:author="Administrator" w:date="2015-11-24T19:36:32Z">
        <w:r>
          <w:rPr>
            <w:rFonts w:hint="eastAsia" w:ascii="华文楷体" w:hAnsi="华文楷体" w:eastAsia="华文楷体"/>
            <w:sz w:val="28"/>
            <w:szCs w:val="28"/>
            <w:lang w:eastAsia="zh-CN"/>
          </w:rPr>
          <w:t>你</w:t>
        </w:r>
      </w:ins>
      <w:r>
        <w:rPr>
          <w:rFonts w:hint="eastAsia" w:ascii="华文楷体" w:hAnsi="华文楷体" w:eastAsia="华文楷体"/>
          <w:sz w:val="28"/>
          <w:szCs w:val="28"/>
        </w:rPr>
        <w:t>不管是怎么承认</w:t>
      </w:r>
      <w:ins w:id="421" w:author="Administrator" w:date="2015-11-25T22:00:43Z">
        <w:r>
          <w:rPr>
            <w:rFonts w:hint="eastAsia" w:ascii="华文楷体" w:hAnsi="华文楷体" w:eastAsia="华文楷体"/>
            <w:sz w:val="28"/>
            <w:szCs w:val="28"/>
            <w:lang w:eastAsia="zh-CN"/>
          </w:rPr>
          <w:t>呐</w:t>
        </w:r>
      </w:ins>
      <w:ins w:id="422" w:author="Administrator" w:date="2015-11-25T22:00:44Z">
        <w:r>
          <w:rPr>
            <w:rFonts w:hint="eastAsia" w:ascii="华文楷体" w:hAnsi="华文楷体" w:eastAsia="华文楷体"/>
            <w:sz w:val="28"/>
            <w:szCs w:val="28"/>
            <w:lang w:eastAsia="zh-CN"/>
          </w:rPr>
          <w:t>，</w:t>
        </w:r>
      </w:ins>
      <w:r>
        <w:rPr>
          <w:rFonts w:hint="eastAsia" w:ascii="华文楷体" w:hAnsi="华文楷体" w:eastAsia="华文楷体"/>
          <w:sz w:val="28"/>
          <w:szCs w:val="28"/>
        </w:rPr>
        <w:t>都好像是</w:t>
      </w:r>
      <w:ins w:id="423" w:author="Administrator" w:date="2015-11-20T12:36:5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绒草缠裹燃烧的铁，燃烧的铁它的温度非常高，</w:t>
      </w:r>
      <w:ins w:id="424" w:author="Administrator" w:date="2015-11-23T22:15:54Z">
        <w:r>
          <w:rPr>
            <w:rFonts w:hint="eastAsia" w:ascii="华文楷体" w:hAnsi="华文楷体" w:eastAsia="华文楷体"/>
            <w:sz w:val="28"/>
            <w:szCs w:val="28"/>
            <w:lang w:eastAsia="zh-CN"/>
          </w:rPr>
          <w:t>你的</w:t>
        </w:r>
      </w:ins>
      <w:r>
        <w:rPr>
          <w:rFonts w:hint="eastAsia" w:ascii="华文楷体" w:hAnsi="华文楷体" w:eastAsia="华文楷体"/>
          <w:sz w:val="28"/>
          <w:szCs w:val="28"/>
        </w:rPr>
        <w:t>绒草是非常</w:t>
      </w:r>
      <w:ins w:id="425" w:author="Administrator" w:date="2015-11-20T12:37:41Z">
        <w:r>
          <w:rPr>
            <w:rFonts w:hint="eastAsia" w:ascii="华文楷体" w:hAnsi="华文楷体" w:eastAsia="华文楷体"/>
            <w:sz w:val="28"/>
            <w:szCs w:val="28"/>
            <w:lang w:eastAsia="zh-CN"/>
          </w:rPr>
          <w:t>就说是</w:t>
        </w:r>
      </w:ins>
      <w:ins w:id="426" w:author="Administrator" w:date="2015-11-20T12:38:0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易燃的东西，或者</w:t>
      </w:r>
      <w:ins w:id="427" w:author="Administrator" w:date="2015-11-23T22:15:30Z">
        <w:r>
          <w:rPr>
            <w:rFonts w:hint="eastAsia" w:ascii="华文楷体" w:hAnsi="华文楷体" w:eastAsia="华文楷体"/>
            <w:sz w:val="28"/>
            <w:szCs w:val="28"/>
            <w:lang w:eastAsia="zh-CN"/>
          </w:rPr>
          <w:t>就</w:t>
        </w:r>
      </w:ins>
      <w:r>
        <w:rPr>
          <w:rFonts w:hint="eastAsia" w:ascii="华文楷体" w:hAnsi="华文楷体" w:eastAsia="华文楷体"/>
          <w:sz w:val="28"/>
          <w:szCs w:val="28"/>
        </w:rPr>
        <w:t>它的本性完全不坚固的东西。所以说你想要用</w:t>
      </w:r>
      <w:ins w:id="428" w:author="Administrator" w:date="2015-11-24T19:39:5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绒草把这个铁包起来是做不到的事情。</w:t>
      </w:r>
      <w:ins w:id="429" w:author="Administrator" w:date="2015-11-24T19:38:10Z">
        <w:r>
          <w:rPr>
            <w:rFonts w:hint="eastAsia" w:ascii="华文楷体" w:hAnsi="华文楷体" w:eastAsia="华文楷体"/>
            <w:sz w:val="28"/>
            <w:szCs w:val="28"/>
            <w:lang w:eastAsia="zh-CN"/>
          </w:rPr>
          <w:t>你</w:t>
        </w:r>
      </w:ins>
      <w:r>
        <w:rPr>
          <w:rFonts w:hint="eastAsia" w:ascii="华文楷体" w:hAnsi="华文楷体" w:eastAsia="华文楷体"/>
          <w:sz w:val="28"/>
          <w:szCs w:val="28"/>
        </w:rPr>
        <w:t>不管是再多的绒草想要把这样</w:t>
      </w:r>
      <w:del w:id="430" w:author="Administrator" w:date="2015-11-24T19:38:21Z">
        <w:r>
          <w:rPr>
            <w:rFonts w:hint="eastAsia" w:ascii="华文楷体" w:hAnsi="华文楷体" w:eastAsia="华文楷体"/>
            <w:sz w:val="28"/>
            <w:szCs w:val="28"/>
          </w:rPr>
          <w:delText>的</w:delText>
        </w:r>
      </w:del>
      <w:r>
        <w:rPr>
          <w:rFonts w:hint="eastAsia" w:ascii="华文楷体" w:hAnsi="华文楷体" w:eastAsia="华文楷体"/>
          <w:sz w:val="28"/>
          <w:szCs w:val="28"/>
        </w:rPr>
        <w:t>一种</w:t>
      </w:r>
      <w:ins w:id="431" w:author="Administrator" w:date="2015-11-24T19:40:0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铁包住的话，完全保不住，根本就无法埋没</w:t>
      </w:r>
      <w:ins w:id="432" w:author="Administrator" w:date="2015-11-20T12:38:30Z">
        <w:r>
          <w:rPr>
            <w:rFonts w:hint="eastAsia" w:ascii="华文楷体" w:hAnsi="华文楷体" w:eastAsia="华文楷体"/>
            <w:sz w:val="28"/>
            <w:szCs w:val="28"/>
            <w:lang w:eastAsia="zh-CN"/>
          </w:rPr>
          <w:t>得</w:t>
        </w:r>
      </w:ins>
      <w:del w:id="433" w:author="Administrator" w:date="2015-11-20T12:38:27Z">
        <w:r>
          <w:rPr>
            <w:rFonts w:hint="eastAsia" w:ascii="华文楷体" w:hAnsi="华文楷体" w:eastAsia="华文楷体"/>
            <w:sz w:val="28"/>
            <w:szCs w:val="28"/>
          </w:rPr>
          <w:delText>的</w:delText>
        </w:r>
      </w:del>
      <w:r>
        <w:rPr>
          <w:rFonts w:hint="eastAsia" w:ascii="华文楷体" w:hAnsi="华文楷体" w:eastAsia="华文楷体"/>
          <w:sz w:val="28"/>
          <w:szCs w:val="28"/>
        </w:rPr>
        <w:t>了，反而是自取灭亡</w:t>
      </w:r>
      <w:ins w:id="434" w:author="Administrator" w:date="2015-11-23T22:17:04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所以说很多很多外道的宗派</w:t>
      </w:r>
      <w:ins w:id="435" w:author="Administrator" w:date="2015-11-23T22:16:48Z">
        <w:r>
          <w:rPr>
            <w:rFonts w:hint="eastAsia" w:ascii="华文楷体" w:hAnsi="华文楷体" w:eastAsia="华文楷体"/>
            <w:sz w:val="28"/>
            <w:szCs w:val="28"/>
            <w:lang w:eastAsia="zh-CN"/>
          </w:rPr>
          <w:t>，</w:t>
        </w:r>
      </w:ins>
      <w:ins w:id="436" w:author="Administrator" w:date="2015-11-23T22:16:40Z">
        <w:r>
          <w:rPr>
            <w:rFonts w:hint="eastAsia" w:ascii="华文楷体" w:hAnsi="华文楷体" w:eastAsia="华文楷体"/>
            <w:sz w:val="28"/>
            <w:szCs w:val="28"/>
          </w:rPr>
          <w:t>外道的宗派</w:t>
        </w:r>
      </w:ins>
      <w:ins w:id="437" w:author="Administrator" w:date="2015-11-23T22:16:44Z">
        <w:r>
          <w:rPr>
            <w:rFonts w:hint="eastAsia" w:ascii="华文楷体" w:hAnsi="华文楷体" w:eastAsia="华文楷体"/>
            <w:sz w:val="28"/>
            <w:szCs w:val="28"/>
            <w:lang w:eastAsia="zh-CN"/>
          </w:rPr>
          <w:t>的话</w:t>
        </w:r>
      </w:ins>
      <w:ins w:id="438" w:author="Administrator" w:date="2015-11-23T22:16:46Z">
        <w:r>
          <w:rPr>
            <w:rFonts w:hint="eastAsia" w:ascii="华文楷体" w:hAnsi="华文楷体" w:eastAsia="华文楷体"/>
            <w:sz w:val="28"/>
            <w:szCs w:val="28"/>
            <w:lang w:eastAsia="zh-CN"/>
          </w:rPr>
          <w:t>，</w:t>
        </w:r>
      </w:ins>
      <w:r>
        <w:rPr>
          <w:rFonts w:hint="eastAsia" w:ascii="华文楷体" w:hAnsi="华文楷体" w:eastAsia="华文楷体"/>
          <w:sz w:val="28"/>
          <w:szCs w:val="28"/>
        </w:rPr>
        <w:t>虽然讲这个讲那个讲的很多，但是真正的这样一种</w:t>
      </w:r>
      <w:ins w:id="439" w:author="Administrator" w:date="2015-11-24T19:39: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佛法当中讲</w:t>
      </w:r>
      <w:ins w:id="440" w:author="Administrator" w:date="2015-11-23T22:17:4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事实的法</w:t>
      </w:r>
      <w:ins w:id="441" w:author="Administrator" w:date="2015-11-20T12:38:45Z">
        <w:r>
          <w:rPr>
            <w:rFonts w:hint="eastAsia" w:ascii="华文楷体" w:hAnsi="华文楷体" w:eastAsia="华文楷体"/>
            <w:sz w:val="28"/>
            <w:szCs w:val="28"/>
            <w:lang w:eastAsia="zh-CN"/>
          </w:rPr>
          <w:t>性</w:t>
        </w:r>
      </w:ins>
      <w:del w:id="442" w:author="Administrator" w:date="2015-11-20T12:38:40Z">
        <w:r>
          <w:rPr>
            <w:rFonts w:hint="eastAsia" w:ascii="华文楷体" w:hAnsi="华文楷体" w:eastAsia="华文楷体"/>
            <w:sz w:val="28"/>
            <w:szCs w:val="28"/>
          </w:rPr>
          <w:delText>相</w:delText>
        </w:r>
      </w:del>
      <w:r>
        <w:rPr>
          <w:rFonts w:hint="eastAsia" w:ascii="华文楷体" w:hAnsi="华文楷体" w:eastAsia="华文楷体"/>
          <w:sz w:val="28"/>
          <w:szCs w:val="28"/>
        </w:rPr>
        <w:t>，</w:t>
      </w:r>
      <w:ins w:id="443" w:author="Administrator" w:date="2015-11-23T22:17:29Z">
        <w:r>
          <w:rPr>
            <w:rFonts w:hint="eastAsia" w:ascii="华文楷体" w:hAnsi="华文楷体" w:eastAsia="华文楷体"/>
            <w:sz w:val="28"/>
            <w:szCs w:val="28"/>
            <w:lang w:eastAsia="zh-CN"/>
          </w:rPr>
          <w:t>它</w:t>
        </w:r>
      </w:ins>
      <w:r>
        <w:rPr>
          <w:rFonts w:hint="eastAsia" w:ascii="华文楷体" w:hAnsi="华文楷体" w:eastAsia="华文楷体"/>
          <w:sz w:val="28"/>
          <w:szCs w:val="28"/>
        </w:rPr>
        <w:t>谁都没办法</w:t>
      </w:r>
      <w:ins w:id="444" w:author="Administrator" w:date="2015-11-23T22:19:00Z">
        <w:r>
          <w:rPr>
            <w:rFonts w:hint="eastAsia" w:ascii="华文楷体" w:hAnsi="华文楷体" w:eastAsia="华文楷体"/>
            <w:sz w:val="28"/>
            <w:szCs w:val="28"/>
            <w:lang w:eastAsia="zh-CN"/>
          </w:rPr>
          <w:t>是</w:t>
        </w:r>
      </w:ins>
      <w:ins w:id="445" w:author="Administrator" w:date="2015-11-24T19:39:30Z">
        <w:r>
          <w:rPr>
            <w:rFonts w:hint="eastAsia" w:ascii="华文楷体" w:hAnsi="华文楷体" w:eastAsia="华文楷体"/>
            <w:sz w:val="28"/>
            <w:szCs w:val="28"/>
            <w:lang w:eastAsia="zh-CN"/>
          </w:rPr>
          <w:t>针对于</w:t>
        </w:r>
      </w:ins>
      <w:del w:id="446" w:author="Administrator" w:date="2015-11-23T22:18:55Z">
        <w:r>
          <w:rPr>
            <w:rFonts w:hint="eastAsia" w:ascii="华文楷体" w:hAnsi="华文楷体" w:eastAsia="华文楷体"/>
            <w:sz w:val="28"/>
            <w:szCs w:val="28"/>
          </w:rPr>
          <w:delText>始终</w:delText>
        </w:r>
      </w:del>
      <w:r>
        <w:rPr>
          <w:rFonts w:hint="eastAsia" w:ascii="华文楷体" w:hAnsi="华文楷体" w:eastAsia="华文楷体"/>
          <w:sz w:val="28"/>
          <w:szCs w:val="28"/>
        </w:rPr>
        <w:t>颠覆的</w:t>
      </w:r>
      <w:ins w:id="447" w:author="Administrator" w:date="2015-11-20T12:38:53Z">
        <w:r>
          <w:rPr>
            <w:rFonts w:hint="eastAsia" w:ascii="华文楷体" w:hAnsi="华文楷体" w:eastAsia="华文楷体"/>
            <w:sz w:val="28"/>
            <w:szCs w:val="28"/>
            <w:lang w:eastAsia="zh-CN"/>
          </w:rPr>
          <w:t>，</w:t>
        </w:r>
      </w:ins>
      <w:del w:id="448" w:author="Administrator" w:date="2015-11-20T12:38:52Z">
        <w:r>
          <w:rPr>
            <w:rFonts w:hint="eastAsia" w:ascii="华文楷体" w:hAnsi="华文楷体" w:eastAsia="华文楷体"/>
            <w:sz w:val="28"/>
            <w:szCs w:val="28"/>
          </w:rPr>
          <w:delText>。</w:delText>
        </w:r>
      </w:del>
      <w:r>
        <w:rPr>
          <w:rFonts w:hint="eastAsia" w:ascii="华文楷体" w:hAnsi="华文楷体" w:eastAsia="华文楷体"/>
          <w:sz w:val="28"/>
          <w:szCs w:val="28"/>
        </w:rPr>
        <w:t>反而遇到佛法这样的一种观点的时候都会自取灭亡。</w:t>
      </w:r>
    </w:p>
    <w:p>
      <w:pPr>
        <w:ind w:firstLine="570"/>
        <w:rPr>
          <w:rFonts w:hint="eastAsia" w:ascii="黑体" w:hAnsi="黑体" w:eastAsia="黑体" w:cs="黑体"/>
          <w:sz w:val="28"/>
          <w:szCs w:val="28"/>
          <w:rPrChange w:id="449" w:author="Administrator" w:date="2015-11-19T13:39:25Z">
            <w:rPr>
              <w:rFonts w:hint="eastAsia" w:ascii="华文楷体" w:hAnsi="华文楷体" w:eastAsia="华文楷体"/>
              <w:sz w:val="28"/>
              <w:szCs w:val="28"/>
            </w:rPr>
          </w:rPrChange>
        </w:rPr>
      </w:pPr>
      <w:ins w:id="450" w:author="Administrator" w:date="2015-11-19T13:39:19Z">
        <w:r>
          <w:rPr>
            <w:rFonts w:hint="eastAsia" w:ascii="黑体" w:hAnsi="黑体" w:eastAsia="黑体" w:cs="黑体"/>
            <w:sz w:val="28"/>
            <w:szCs w:val="28"/>
            <w:lang w:eastAsia="zh-CN"/>
            <w:rPrChange w:id="451" w:author="Administrator" w:date="2015-11-19T13:39:25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452" w:author="Administrator" w:date="2015-11-19T13:39:25Z">
            <w:rPr>
              <w:rFonts w:hint="eastAsia" w:ascii="华文楷体" w:hAnsi="华文楷体" w:eastAsia="华文楷体"/>
              <w:sz w:val="28"/>
              <w:szCs w:val="28"/>
            </w:rPr>
          </w:rPrChange>
        </w:rPr>
        <w:t>说事势理的佛教却宛若雄狮一般无所畏惧、威风凛凛地周游世界。</w:t>
      </w:r>
      <w:ins w:id="453" w:author="Administrator" w:date="2015-11-19T13:39:15Z">
        <w:r>
          <w:rPr>
            <w:rFonts w:hint="eastAsia" w:ascii="黑体" w:hAnsi="黑体" w:eastAsia="黑体" w:cs="黑体"/>
            <w:sz w:val="28"/>
            <w:szCs w:val="28"/>
            <w:lang w:eastAsia="zh-CN"/>
            <w:rPrChange w:id="454" w:author="Administrator" w:date="2015-11-19T13:39:25Z">
              <w:rPr>
                <w:rFonts w:hint="eastAsia" w:ascii="华文楷体" w:hAnsi="华文楷体" w:eastAsia="华文楷体"/>
                <w:sz w:val="28"/>
                <w:szCs w:val="28"/>
                <w:lang w:eastAsia="zh-CN"/>
              </w:rPr>
            </w:rPrChange>
          </w:rPr>
          <w:t>】</w:t>
        </w:r>
      </w:ins>
    </w:p>
    <w:p>
      <w:pPr>
        <w:ind w:firstLine="570"/>
        <w:rPr>
          <w:del w:id="455" w:author="Administrator" w:date="2015-11-19T13:41:30Z"/>
          <w:rFonts w:hint="eastAsia" w:ascii="华文楷体" w:hAnsi="华文楷体" w:eastAsia="华文楷体"/>
          <w:sz w:val="28"/>
          <w:szCs w:val="28"/>
        </w:rPr>
      </w:pPr>
      <w:r>
        <w:rPr>
          <w:rFonts w:hint="eastAsia" w:ascii="华文楷体" w:hAnsi="华文楷体" w:eastAsia="华文楷体"/>
          <w:sz w:val="28"/>
          <w:szCs w:val="28"/>
        </w:rPr>
        <w:t>那么这个佛教是说事势理的，说事势理</w:t>
      </w:r>
      <w:ins w:id="456" w:author="Administrator" w:date="2015-11-20T12:39:31Z">
        <w:r>
          <w:rPr>
            <w:rFonts w:hint="eastAsia" w:ascii="华文楷体" w:hAnsi="华文楷体" w:eastAsia="华文楷体"/>
            <w:sz w:val="28"/>
            <w:szCs w:val="28"/>
          </w:rPr>
          <w:t>以前</w:t>
        </w:r>
      </w:ins>
      <w:r>
        <w:rPr>
          <w:rFonts w:hint="eastAsia" w:ascii="华文楷体" w:hAnsi="华文楷体" w:eastAsia="华文楷体"/>
          <w:sz w:val="28"/>
          <w:szCs w:val="28"/>
        </w:rPr>
        <w:t>我们</w:t>
      </w:r>
      <w:del w:id="457" w:author="Administrator" w:date="2015-11-20T12:39:27Z">
        <w:r>
          <w:rPr>
            <w:rFonts w:hint="eastAsia" w:ascii="华文楷体" w:hAnsi="华文楷体" w:eastAsia="华文楷体"/>
            <w:sz w:val="28"/>
            <w:szCs w:val="28"/>
          </w:rPr>
          <w:delText>以前</w:delText>
        </w:r>
      </w:del>
      <w:r>
        <w:rPr>
          <w:rFonts w:hint="eastAsia" w:ascii="华文楷体" w:hAnsi="华文楷体" w:eastAsia="华文楷体"/>
          <w:sz w:val="28"/>
          <w:szCs w:val="28"/>
        </w:rPr>
        <w:t>提到过很多次了，就是说一切万法的本性是怎么样的，就跟随这样一种</w:t>
      </w:r>
      <w:ins w:id="458" w:author="Administrator" w:date="2015-11-20T12:40:0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本性去抉择，这个方面就叫做事势理</w:t>
      </w:r>
      <w:ins w:id="459" w:author="Administrator" w:date="2015-11-20T12:39:58Z">
        <w:r>
          <w:rPr>
            <w:rFonts w:hint="eastAsia" w:ascii="华文楷体" w:hAnsi="华文楷体" w:eastAsia="华文楷体"/>
            <w:sz w:val="28"/>
            <w:szCs w:val="28"/>
            <w:lang w:eastAsia="zh-CN"/>
          </w:rPr>
          <w:t>，</w:t>
        </w:r>
      </w:ins>
      <w:ins w:id="460" w:author="Administrator" w:date="2015-11-25T22:03:43Z">
        <w:r>
          <w:rPr>
            <w:rFonts w:hint="eastAsia" w:ascii="华文楷体" w:hAnsi="华文楷体" w:eastAsia="华文楷体"/>
            <w:sz w:val="28"/>
            <w:szCs w:val="28"/>
            <w:lang w:eastAsia="zh-CN"/>
          </w:rPr>
          <w:t>啊</w:t>
        </w:r>
      </w:ins>
      <w:ins w:id="461" w:author="Administrator" w:date="2015-11-20T12:39:54Z">
        <w:r>
          <w:rPr>
            <w:rFonts w:hint="eastAsia" w:ascii="华文楷体" w:hAnsi="华文楷体" w:eastAsia="华文楷体"/>
            <w:sz w:val="28"/>
            <w:szCs w:val="28"/>
          </w:rPr>
          <w:t>就叫做事势理</w:t>
        </w:r>
      </w:ins>
      <w:r>
        <w:rPr>
          <w:rFonts w:hint="eastAsia" w:ascii="华文楷体" w:hAnsi="华文楷体" w:eastAsia="华文楷体"/>
          <w:sz w:val="28"/>
          <w:szCs w:val="28"/>
        </w:rPr>
        <w:t>。</w:t>
      </w:r>
    </w:p>
    <w:p>
      <w:pPr>
        <w:ind w:firstLine="570"/>
        <w:rPr>
          <w:del w:id="462" w:author="Administrator" w:date="2015-11-20T12:40:51Z"/>
          <w:rFonts w:hint="eastAsia" w:ascii="华文楷体" w:hAnsi="华文楷体" w:eastAsia="华文楷体"/>
          <w:sz w:val="28"/>
          <w:szCs w:val="28"/>
        </w:rPr>
      </w:pPr>
      <w:r>
        <w:rPr>
          <w:rFonts w:hint="eastAsia" w:ascii="华文楷体" w:hAnsi="华文楷体" w:eastAsia="华文楷体"/>
          <w:sz w:val="28"/>
          <w:szCs w:val="28"/>
        </w:rPr>
        <w:t>比如说世间当中一切</w:t>
      </w:r>
      <w:ins w:id="463" w:author="Administrator" w:date="2015-11-24T19:41:17Z">
        <w:r>
          <w:rPr>
            <w:rFonts w:hint="eastAsia" w:ascii="华文楷体" w:hAnsi="华文楷体" w:eastAsia="华文楷体"/>
            <w:sz w:val="28"/>
            <w:szCs w:val="28"/>
            <w:lang w:eastAsia="zh-CN"/>
          </w:rPr>
          <w:t>的这些</w:t>
        </w:r>
      </w:ins>
      <w:r>
        <w:rPr>
          <w:rFonts w:hint="eastAsia" w:ascii="华文楷体" w:hAnsi="华文楷体" w:eastAsia="华文楷体"/>
          <w:sz w:val="28"/>
          <w:szCs w:val="28"/>
        </w:rPr>
        <w:t>是心识的变现</w:t>
      </w:r>
      <w:ins w:id="464" w:author="Administrator" w:date="2015-11-24T19:41:30Z">
        <w:r>
          <w:rPr>
            <w:rFonts w:hint="eastAsia" w:ascii="华文楷体" w:hAnsi="华文楷体" w:eastAsia="华文楷体"/>
            <w:sz w:val="28"/>
            <w:szCs w:val="28"/>
            <w:lang w:eastAsia="zh-CN"/>
          </w:rPr>
          <w:t>啊</w:t>
        </w:r>
      </w:ins>
      <w:r>
        <w:rPr>
          <w:rFonts w:hint="eastAsia" w:ascii="华文楷体" w:hAnsi="华文楷体" w:eastAsia="华文楷体"/>
          <w:sz w:val="28"/>
          <w:szCs w:val="28"/>
        </w:rPr>
        <w:t>，世间当中一切如梦如幻</w:t>
      </w:r>
      <w:ins w:id="465" w:author="Administrator" w:date="2015-11-24T19:41:33Z">
        <w:r>
          <w:rPr>
            <w:rFonts w:hint="eastAsia" w:ascii="华文楷体" w:hAnsi="华文楷体" w:eastAsia="华文楷体"/>
            <w:sz w:val="28"/>
            <w:szCs w:val="28"/>
            <w:lang w:eastAsia="zh-CN"/>
          </w:rPr>
          <w:t>啊</w:t>
        </w:r>
      </w:ins>
      <w:r>
        <w:rPr>
          <w:rFonts w:hint="eastAsia" w:ascii="华文楷体" w:hAnsi="华文楷体" w:eastAsia="华文楷体"/>
          <w:sz w:val="28"/>
          <w:szCs w:val="28"/>
        </w:rPr>
        <w:t>，像这样</w:t>
      </w:r>
      <w:ins w:id="466" w:author="Administrator" w:date="2015-11-23T22:21:56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就是说</w:t>
      </w:r>
      <w:ins w:id="467" w:author="Administrator" w:date="2015-11-23T22:22:28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本性是一样的，就跟随它的本性如是如是去抉择。胜义谛当中一切无所缘，所以像这样跟随一切无所缘的</w:t>
      </w:r>
      <w:ins w:id="468" w:author="Administrator" w:date="2015-11-23T22:22:4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道理去抉择，这</w:t>
      </w:r>
      <w:ins w:id="469" w:author="Administrator" w:date="2015-11-20T12:40:40Z">
        <w:r>
          <w:rPr>
            <w:rFonts w:hint="eastAsia" w:ascii="华文楷体" w:hAnsi="华文楷体" w:eastAsia="华文楷体"/>
            <w:sz w:val="28"/>
            <w:szCs w:val="28"/>
            <w:lang w:eastAsia="zh-CN"/>
          </w:rPr>
          <w:t>个</w:t>
        </w:r>
      </w:ins>
      <w:r>
        <w:rPr>
          <w:rFonts w:hint="eastAsia" w:ascii="华文楷体" w:hAnsi="华文楷体" w:eastAsia="华文楷体"/>
          <w:sz w:val="28"/>
          <w:szCs w:val="28"/>
        </w:rPr>
        <w:t>就是出现了中观理。中观的很多很多胜义理，就是从这个方面</w:t>
      </w:r>
      <w:del w:id="470" w:author="Administrator" w:date="2015-11-19T13:41:59Z">
        <w:r>
          <w:rPr>
            <w:rFonts w:hint="eastAsia" w:ascii="华文楷体" w:hAnsi="华文楷体" w:eastAsia="华文楷体"/>
            <w:sz w:val="28"/>
            <w:szCs w:val="28"/>
          </w:rPr>
          <w:delText>。</w:delText>
        </w:r>
      </w:del>
      <w:r>
        <w:rPr>
          <w:rFonts w:hint="eastAsia" w:ascii="华文楷体" w:hAnsi="华文楷体" w:eastAsia="华文楷体"/>
          <w:sz w:val="28"/>
          <w:szCs w:val="28"/>
        </w:rPr>
        <w:t>跟随名言的实相和胜义的实相去抉择的道理</w:t>
      </w:r>
      <w:ins w:id="471" w:author="Administrator" w:date="2015-11-19T13:42:21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这个叫事势理。</w:t>
      </w:r>
    </w:p>
    <w:p>
      <w:pPr>
        <w:ind w:firstLine="570"/>
        <w:rPr>
          <w:ins w:id="472" w:author="Administrator" w:date="2015-11-19T22:19:58Z"/>
          <w:rFonts w:hint="eastAsia" w:ascii="华文楷体" w:hAnsi="华文楷体" w:eastAsia="华文楷体"/>
          <w:sz w:val="28"/>
          <w:szCs w:val="28"/>
        </w:rPr>
      </w:pPr>
      <w:r>
        <w:rPr>
          <w:rFonts w:hint="eastAsia" w:ascii="华文楷体" w:hAnsi="华文楷体" w:eastAsia="华文楷体"/>
          <w:sz w:val="28"/>
          <w:szCs w:val="28"/>
        </w:rPr>
        <w:t>那么佛教就是说事势理的宗教，</w:t>
      </w:r>
      <w:ins w:id="473" w:author="Administrator" w:date="2015-11-23T22:23:13Z">
        <w:r>
          <w:rPr>
            <w:rFonts w:hint="eastAsia" w:ascii="华文楷体" w:hAnsi="华文楷体" w:eastAsia="华文楷体"/>
            <w:sz w:val="28"/>
            <w:szCs w:val="28"/>
            <w:lang w:eastAsia="zh-CN"/>
          </w:rPr>
          <w:t>它</w:t>
        </w:r>
      </w:ins>
      <w:ins w:id="474" w:author="Administrator" w:date="2015-11-23T22:23:09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一种</w:t>
      </w:r>
      <w:ins w:id="475" w:author="Administrator" w:date="2015-11-23T22:23:3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教派。说事势理的佛教就宛若雄狮一样在整个世间无所畏惧、威风凛凛地去周游。</w:t>
      </w:r>
    </w:p>
    <w:p>
      <w:pPr>
        <w:ind w:firstLine="570"/>
        <w:rPr>
          <w:del w:id="476" w:author="Administrator" w:date="2015-11-19T22:20:49Z"/>
          <w:rFonts w:hint="eastAsia" w:ascii="华文楷体" w:hAnsi="华文楷体" w:eastAsia="华文楷体"/>
          <w:sz w:val="28"/>
          <w:szCs w:val="28"/>
        </w:rPr>
      </w:pPr>
      <w:ins w:id="477" w:author="Administrator" w:date="2015-11-19T22:19:40Z">
        <w:r>
          <w:rPr>
            <w:rFonts w:hint="eastAsia" w:ascii="黑体" w:hAnsi="黑体" w:eastAsia="黑体" w:cs="黑体"/>
            <w:sz w:val="28"/>
            <w:szCs w:val="28"/>
            <w:lang w:eastAsia="zh-CN"/>
            <w:rPrChange w:id="478" w:author="Administrator" w:date="2015-11-19T22:19:54Z">
              <w:rPr>
                <w:rFonts w:hint="eastAsia" w:ascii="华文楷体" w:hAnsi="华文楷体" w:eastAsia="华文楷体"/>
                <w:sz w:val="28"/>
                <w:szCs w:val="28"/>
                <w:lang w:eastAsia="zh-CN"/>
              </w:rPr>
            </w:rPrChange>
          </w:rPr>
          <w:t>【</w:t>
        </w:r>
      </w:ins>
      <w:ins w:id="479" w:author="Administrator" w:date="2015-11-19T22:19:29Z">
        <w:r>
          <w:rPr>
            <w:rFonts w:hint="eastAsia" w:ascii="黑体" w:hAnsi="黑体" w:eastAsia="黑体" w:cs="黑体"/>
            <w:i w:val="0"/>
            <w:color w:val="000000"/>
            <w:sz w:val="28"/>
            <w:szCs w:val="28"/>
            <w:rPrChange w:id="480" w:author="Administrator" w:date="2015-11-19T22:19:54Z">
              <w:rPr>
                <w:rFonts w:ascii="华文楷体" w:hAnsi="华文楷体" w:eastAsia="华文楷体" w:cs="华文楷体"/>
                <w:i w:val="0"/>
                <w:color w:val="000000"/>
                <w:sz w:val="28"/>
                <w:szCs w:val="28"/>
              </w:rPr>
            </w:rPrChange>
          </w:rPr>
          <w:t>此外</w:t>
        </w:r>
      </w:ins>
      <w:ins w:id="481" w:author="Administrator" w:date="2015-11-19T22:19:29Z">
        <w:r>
          <w:rPr>
            <w:rFonts w:hint="eastAsia" w:ascii="黑体" w:hAnsi="黑体" w:eastAsia="黑体" w:cs="黑体"/>
            <w:i w:val="0"/>
            <w:color w:val="000000"/>
            <w:sz w:val="28"/>
            <w:szCs w:val="28"/>
            <w:rPrChange w:id="482" w:author="Administrator" w:date="2015-11-19T22:19:54Z">
              <w:rPr>
                <w:rFonts w:ascii="宋体" w:hAnsi="宋体" w:eastAsia="宋体" w:cs="宋体"/>
                <w:i w:val="0"/>
                <w:color w:val="000000"/>
                <w:sz w:val="28"/>
                <w:szCs w:val="28"/>
              </w:rPr>
            </w:rPrChange>
          </w:rPr>
          <w:t>,</w:t>
        </w:r>
      </w:ins>
      <w:ins w:id="483" w:author="Administrator" w:date="2015-11-19T22:19:29Z">
        <w:r>
          <w:rPr>
            <w:rFonts w:hint="eastAsia" w:ascii="黑体" w:hAnsi="黑体" w:eastAsia="黑体" w:cs="黑体"/>
            <w:i w:val="0"/>
            <w:color w:val="000000"/>
            <w:sz w:val="28"/>
            <w:szCs w:val="28"/>
            <w:rPrChange w:id="484" w:author="Administrator" w:date="2015-11-19T22:19:54Z">
              <w:rPr>
                <w:rFonts w:ascii="华文楷体" w:hAnsi="华文楷体" w:eastAsia="华文楷体" w:cs="华文楷体"/>
                <w:i w:val="0"/>
                <w:color w:val="000000"/>
                <w:sz w:val="28"/>
                <w:szCs w:val="28"/>
              </w:rPr>
            </w:rPrChange>
          </w:rPr>
          <w:t>本来无有具正智者</w:t>
        </w:r>
      </w:ins>
      <w:ins w:id="485" w:author="Administrator" w:date="2015-11-19T22:19:29Z">
        <w:r>
          <w:rPr>
            <w:rFonts w:hint="eastAsia" w:ascii="黑体" w:hAnsi="黑体" w:eastAsia="黑体" w:cs="黑体"/>
            <w:i w:val="0"/>
            <w:color w:val="000000"/>
            <w:sz w:val="28"/>
            <w:szCs w:val="28"/>
            <w:rPrChange w:id="486" w:author="Administrator" w:date="2015-11-19T22:19:54Z">
              <w:rPr>
                <w:rFonts w:ascii="宋体" w:hAnsi="宋体" w:eastAsia="宋体" w:cs="宋体"/>
                <w:i w:val="0"/>
                <w:color w:val="000000"/>
                <w:sz w:val="28"/>
                <w:szCs w:val="28"/>
              </w:rPr>
            </w:rPrChange>
          </w:rPr>
          <w:t>(</w:t>
        </w:r>
      </w:ins>
      <w:ins w:id="487" w:author="Administrator" w:date="2015-11-19T22:19:29Z">
        <w:r>
          <w:rPr>
            <w:rFonts w:hint="eastAsia" w:ascii="黑体" w:hAnsi="黑体" w:eastAsia="黑体" w:cs="黑体"/>
            <w:i w:val="0"/>
            <w:color w:val="000000"/>
            <w:sz w:val="28"/>
            <w:szCs w:val="28"/>
            <w:rPrChange w:id="488" w:author="Administrator" w:date="2015-11-19T22:19:54Z">
              <w:rPr>
                <w:rFonts w:ascii="华文楷体" w:hAnsi="华文楷体" w:eastAsia="华文楷体" w:cs="华文楷体"/>
                <w:i w:val="0"/>
                <w:color w:val="000000"/>
                <w:sz w:val="28"/>
                <w:szCs w:val="28"/>
              </w:rPr>
            </w:rPrChange>
          </w:rPr>
          <w:t>佛陀</w:t>
        </w:r>
      </w:ins>
      <w:ins w:id="489" w:author="Administrator" w:date="2015-11-19T22:19:29Z">
        <w:r>
          <w:rPr>
            <w:rFonts w:hint="eastAsia" w:ascii="黑体" w:hAnsi="黑体" w:eastAsia="黑体" w:cs="黑体"/>
            <w:i w:val="0"/>
            <w:color w:val="000000"/>
            <w:sz w:val="28"/>
            <w:szCs w:val="28"/>
            <w:rPrChange w:id="490" w:author="Administrator" w:date="2015-11-19T22:19:54Z">
              <w:rPr>
                <w:rFonts w:ascii="宋体" w:hAnsi="宋体" w:eastAsia="宋体" w:cs="宋体"/>
                <w:i w:val="0"/>
                <w:color w:val="000000"/>
                <w:sz w:val="28"/>
                <w:szCs w:val="28"/>
              </w:rPr>
            </w:rPrChange>
          </w:rPr>
          <w:t>)</w:t>
        </w:r>
      </w:ins>
      <w:ins w:id="491" w:author="Administrator" w:date="2015-11-19T22:19:29Z">
        <w:r>
          <w:rPr>
            <w:rFonts w:hint="eastAsia" w:ascii="黑体" w:hAnsi="黑体" w:eastAsia="黑体" w:cs="黑体"/>
            <w:i w:val="0"/>
            <w:color w:val="000000"/>
            <w:sz w:val="28"/>
            <w:szCs w:val="28"/>
            <w:rPrChange w:id="492" w:author="Administrator" w:date="2015-11-19T22:19:54Z">
              <w:rPr>
                <w:rFonts w:ascii="华文楷体" w:hAnsi="华文楷体" w:eastAsia="华文楷体" w:cs="华文楷体"/>
                <w:i w:val="0"/>
                <w:color w:val="000000"/>
                <w:sz w:val="28"/>
                <w:szCs w:val="28"/>
              </w:rPr>
            </w:rPrChange>
          </w:rPr>
          <w:t>所说、 以三</w:t>
        </w:r>
      </w:ins>
      <w:ins w:id="493" w:author="Administrator" w:date="2015-11-19T22:19:29Z">
        <w:r>
          <w:rPr>
            <w:rFonts w:hint="eastAsia" w:ascii="黑体" w:hAnsi="黑体" w:eastAsia="黑体" w:cs="黑体"/>
            <w:i w:val="0"/>
            <w:color w:val="000000"/>
            <w:sz w:val="28"/>
            <w:szCs w:val="28"/>
            <w:rPrChange w:id="494" w:author="Administrator" w:date="2015-11-19T22:19:54Z">
              <w:rPr>
                <w:rFonts w:ascii="华文楷体" w:hAnsi="华文楷体" w:eastAsia="华文楷体" w:cs="华文楷体"/>
                <w:i w:val="0"/>
                <w:color w:val="000000"/>
                <w:sz w:val="28"/>
                <w:szCs w:val="28"/>
              </w:rPr>
            </w:rPrChange>
          </w:rPr>
          <w:t>观察证实的教证</w:t>
        </w:r>
      </w:ins>
      <w:ins w:id="495" w:author="Administrator" w:date="2015-11-19T22:19:29Z">
        <w:r>
          <w:rPr>
            <w:rFonts w:hint="eastAsia" w:ascii="黑体" w:hAnsi="黑体" w:eastAsia="黑体" w:cs="黑体"/>
            <w:i w:val="0"/>
            <w:color w:val="000000"/>
            <w:sz w:val="28"/>
            <w:szCs w:val="28"/>
            <w:rPrChange w:id="496" w:author="Administrator" w:date="2015-11-19T22:19:54Z">
              <w:rPr>
                <w:rFonts w:ascii="宋体" w:hAnsi="宋体" w:eastAsia="宋体" w:cs="宋体"/>
                <w:i w:val="0"/>
                <w:color w:val="000000"/>
                <w:sz w:val="28"/>
                <w:szCs w:val="28"/>
              </w:rPr>
            </w:rPrChange>
          </w:rPr>
          <w:t>,</w:t>
        </w:r>
      </w:ins>
      <w:ins w:id="497" w:author="Administrator" w:date="2015-11-19T22:19:29Z">
        <w:r>
          <w:rPr>
            <w:rFonts w:hint="eastAsia" w:ascii="黑体" w:hAnsi="黑体" w:eastAsia="黑体" w:cs="黑体"/>
            <w:i w:val="0"/>
            <w:color w:val="000000"/>
            <w:sz w:val="28"/>
            <w:szCs w:val="28"/>
            <w:rPrChange w:id="498" w:author="Administrator" w:date="2015-11-19T22:19:54Z">
              <w:rPr>
                <w:rFonts w:ascii="华文楷体" w:hAnsi="华文楷体" w:eastAsia="华文楷体" w:cs="华文楷体"/>
                <w:i w:val="0"/>
                <w:color w:val="000000"/>
                <w:sz w:val="28"/>
                <w:szCs w:val="28"/>
              </w:rPr>
            </w:rPrChange>
          </w:rPr>
          <w:t>却随心所欲地寻求、 趋入旁门</w:t>
        </w:r>
      </w:ins>
      <w:ins w:id="499" w:author="Administrator" w:date="2015-11-19T22:19:29Z">
        <w:r>
          <w:rPr>
            <w:rFonts w:hint="eastAsia" w:ascii="黑体" w:hAnsi="黑体" w:eastAsia="黑体" w:cs="黑体"/>
            <w:i w:val="0"/>
            <w:color w:val="000000"/>
            <w:sz w:val="28"/>
            <w:szCs w:val="28"/>
            <w:rPrChange w:id="500" w:author="Administrator" w:date="2015-11-19T22:19:54Z">
              <w:rPr>
                <w:rFonts w:ascii="华文楷体" w:hAnsi="华文楷体" w:eastAsia="华文楷体" w:cs="华文楷体"/>
                <w:i w:val="0"/>
                <w:color w:val="000000"/>
                <w:sz w:val="28"/>
                <w:szCs w:val="28"/>
              </w:rPr>
            </w:rPrChange>
          </w:rPr>
          <w:t>左道的人依靠世间见解的多种多样的迷乱现象</w:t>
        </w:r>
      </w:ins>
      <w:ins w:id="501" w:author="Administrator" w:date="2015-11-19T22:19:29Z">
        <w:r>
          <w:rPr>
            <w:rFonts w:hint="eastAsia" w:ascii="黑体" w:hAnsi="黑体" w:eastAsia="黑体" w:cs="黑体"/>
            <w:i w:val="0"/>
            <w:color w:val="000000"/>
            <w:sz w:val="28"/>
            <w:szCs w:val="28"/>
            <w:rPrChange w:id="502" w:author="Administrator" w:date="2015-11-19T22:19:54Z">
              <w:rPr>
                <w:rFonts w:ascii="华文楷体" w:hAnsi="华文楷体" w:eastAsia="华文楷体" w:cs="华文楷体"/>
                <w:i w:val="0"/>
                <w:color w:val="000000"/>
                <w:sz w:val="28"/>
                <w:szCs w:val="28"/>
              </w:rPr>
            </w:rPrChange>
          </w:rPr>
          <w:t>在以往、 现今都有出现</w:t>
        </w:r>
      </w:ins>
      <w:ins w:id="503" w:author="Administrator" w:date="2015-11-19T22:19:29Z">
        <w:r>
          <w:rPr>
            <w:rFonts w:hint="eastAsia" w:ascii="黑体" w:hAnsi="黑体" w:eastAsia="黑体" w:cs="黑体"/>
            <w:i w:val="0"/>
            <w:color w:val="000000"/>
            <w:sz w:val="28"/>
            <w:szCs w:val="28"/>
            <w:rPrChange w:id="504" w:author="Administrator" w:date="2015-11-19T22:19:54Z">
              <w:rPr>
                <w:rFonts w:ascii="宋体" w:hAnsi="宋体" w:eastAsia="宋体" w:cs="宋体"/>
                <w:i w:val="0"/>
                <w:color w:val="000000"/>
                <w:sz w:val="28"/>
                <w:szCs w:val="28"/>
              </w:rPr>
            </w:rPrChange>
          </w:rPr>
          <w:t>,</w:t>
        </w:r>
      </w:ins>
      <w:ins w:id="505" w:author="Administrator" w:date="2015-11-19T22:19:29Z">
        <w:r>
          <w:rPr>
            <w:rFonts w:hint="eastAsia" w:ascii="黑体" w:hAnsi="黑体" w:eastAsia="黑体" w:cs="黑体"/>
            <w:i w:val="0"/>
            <w:color w:val="000000"/>
            <w:sz w:val="28"/>
            <w:szCs w:val="28"/>
            <w:rPrChange w:id="506" w:author="Administrator" w:date="2015-11-19T22:19:54Z">
              <w:rPr>
                <w:rFonts w:ascii="华文楷体" w:hAnsi="华文楷体" w:eastAsia="华文楷体" w:cs="华文楷体"/>
                <w:i w:val="0"/>
                <w:color w:val="000000"/>
                <w:sz w:val="28"/>
                <w:szCs w:val="28"/>
              </w:rPr>
            </w:rPrChange>
          </w:rPr>
          <w:t>未来也还会出现</w:t>
        </w:r>
      </w:ins>
      <w:ins w:id="507" w:author="Administrator" w:date="2015-11-19T22:19:29Z">
        <w:r>
          <w:rPr>
            <w:rFonts w:hint="eastAsia" w:ascii="黑体" w:hAnsi="黑体" w:eastAsia="黑体" w:cs="黑体"/>
            <w:i w:val="0"/>
            <w:color w:val="000000"/>
            <w:sz w:val="28"/>
            <w:szCs w:val="28"/>
            <w:rPrChange w:id="508" w:author="Administrator" w:date="2015-11-19T22:19:54Z">
              <w:rPr>
                <w:rFonts w:ascii="宋体" w:hAnsi="宋体" w:eastAsia="宋体" w:cs="宋体"/>
                <w:i w:val="0"/>
                <w:color w:val="000000"/>
                <w:sz w:val="28"/>
                <w:szCs w:val="28"/>
              </w:rPr>
            </w:rPrChange>
          </w:rPr>
          <w:t>,</w:t>
        </w:r>
      </w:ins>
      <w:ins w:id="509" w:author="Administrator" w:date="2015-11-19T22:19:29Z">
        <w:r>
          <w:rPr>
            <w:rFonts w:hint="eastAsia" w:ascii="黑体" w:hAnsi="黑体" w:eastAsia="黑体" w:cs="黑体"/>
            <w:i w:val="0"/>
            <w:color w:val="000000"/>
            <w:sz w:val="28"/>
            <w:szCs w:val="28"/>
            <w:rPrChange w:id="510" w:author="Administrator" w:date="2015-11-19T22:19:54Z">
              <w:rPr>
                <w:rFonts w:ascii="华文楷体" w:hAnsi="华文楷体" w:eastAsia="华文楷体" w:cs="华文楷体"/>
                <w:i w:val="0"/>
                <w:color w:val="000000"/>
                <w:sz w:val="28"/>
                <w:szCs w:val="28"/>
              </w:rPr>
            </w:rPrChange>
          </w:rPr>
          <w:t>乃至</w:t>
        </w:r>
      </w:ins>
      <w:ins w:id="511" w:author="Administrator" w:date="2015-11-19T22:19:29Z">
        <w:r>
          <w:rPr>
            <w:rFonts w:hint="eastAsia" w:ascii="黑体" w:hAnsi="黑体" w:eastAsia="黑体" w:cs="黑体"/>
            <w:i w:val="0"/>
            <w:color w:val="000000"/>
            <w:sz w:val="28"/>
            <w:szCs w:val="28"/>
            <w:rPrChange w:id="512" w:author="Administrator" w:date="2015-11-19T22:19:54Z">
              <w:rPr>
                <w:rFonts w:ascii="华文楷体" w:hAnsi="华文楷体" w:eastAsia="华文楷体" w:cs="华文楷体"/>
                <w:i w:val="0"/>
                <w:color w:val="000000"/>
                <w:sz w:val="28"/>
                <w:szCs w:val="28"/>
              </w:rPr>
            </w:rPrChange>
          </w:rPr>
          <w:t>心的流转存在期间一直会多如牛毛</w:t>
        </w:r>
      </w:ins>
      <w:ins w:id="513" w:author="Administrator" w:date="2015-11-19T22:19:29Z">
        <w:r>
          <w:rPr>
            <w:rFonts w:hint="eastAsia" w:ascii="黑体" w:hAnsi="黑体" w:eastAsia="黑体" w:cs="黑体"/>
            <w:i w:val="0"/>
            <w:color w:val="000000"/>
            <w:sz w:val="28"/>
            <w:szCs w:val="28"/>
            <w:rPrChange w:id="514" w:author="Administrator" w:date="2015-11-19T22:19:54Z">
              <w:rPr>
                <w:rFonts w:ascii="宋体" w:hAnsi="宋体" w:eastAsia="宋体" w:cs="宋体"/>
                <w:i w:val="0"/>
                <w:color w:val="000000"/>
                <w:sz w:val="28"/>
                <w:szCs w:val="28"/>
              </w:rPr>
            </w:rPrChange>
          </w:rPr>
          <w:t>,</w:t>
        </w:r>
      </w:ins>
      <w:ins w:id="515" w:author="Administrator" w:date="2015-11-19T22:19:44Z">
        <w:r>
          <w:rPr>
            <w:rFonts w:hint="eastAsia" w:ascii="黑体" w:hAnsi="黑体" w:eastAsia="黑体" w:cs="黑体"/>
            <w:i w:val="0"/>
            <w:color w:val="000000"/>
            <w:sz w:val="28"/>
            <w:szCs w:val="28"/>
            <w:lang w:eastAsia="zh-CN"/>
            <w:rPrChange w:id="516" w:author="Administrator" w:date="2015-11-19T22:19:54Z">
              <w:rPr>
                <w:rFonts w:hint="eastAsia" w:ascii="宋体" w:hAnsi="宋体" w:eastAsia="宋体" w:cs="宋体"/>
                <w:i w:val="0"/>
                <w:color w:val="000000"/>
                <w:sz w:val="28"/>
                <w:szCs w:val="28"/>
                <w:lang w:eastAsia="zh-CN"/>
              </w:rPr>
            </w:rPrChange>
          </w:rPr>
          <w:t>】</w:t>
        </w:r>
      </w:ins>
    </w:p>
    <w:p>
      <w:pPr>
        <w:ind w:firstLine="570"/>
        <w:rPr>
          <w:rFonts w:hint="eastAsia" w:ascii="华文楷体" w:hAnsi="华文楷体" w:eastAsia="华文楷体"/>
          <w:sz w:val="28"/>
          <w:szCs w:val="28"/>
        </w:rPr>
      </w:pPr>
      <w:del w:id="517" w:author="Administrator" w:date="2015-11-19T22:20:49Z">
        <w:r>
          <w:rPr>
            <w:rFonts w:hint="eastAsia" w:ascii="华文楷体" w:hAnsi="华文楷体" w:eastAsia="华文楷体"/>
            <w:sz w:val="28"/>
            <w:szCs w:val="28"/>
          </w:rPr>
          <w:delText>此外，本来无有具正智者（佛陀）所说、以三观察证实的教证，却随心所欲地寻求、趋入旁门左道的人依靠世间见解的多种多样的迷乱现象在以往、现今都有出现，未来也还会出现，乃至心的流转存在期间一直会多如牛毛。</w:delText>
        </w:r>
      </w:del>
    </w:p>
    <w:p>
      <w:pPr>
        <w:ind w:firstLine="570"/>
        <w:rPr>
          <w:del w:id="518" w:author="Administrator" w:date="2015-11-19T22:21:25Z"/>
          <w:rFonts w:hint="eastAsia" w:ascii="华文楷体" w:hAnsi="华文楷体" w:eastAsia="华文楷体"/>
          <w:sz w:val="28"/>
          <w:szCs w:val="28"/>
        </w:rPr>
      </w:pPr>
      <w:r>
        <w:rPr>
          <w:rFonts w:hint="eastAsia" w:ascii="华文楷体" w:hAnsi="华文楷体" w:eastAsia="华文楷体"/>
          <w:sz w:val="28"/>
          <w:szCs w:val="28"/>
        </w:rPr>
        <w:t>那么这个方面，这一段话主要就是说了一些外道</w:t>
      </w:r>
      <w:ins w:id="519" w:author="Administrator" w:date="2015-11-19T22:21:06Z">
        <w:r>
          <w:rPr>
            <w:rFonts w:hint="eastAsia" w:ascii="华文楷体" w:hAnsi="华文楷体" w:eastAsia="华文楷体"/>
            <w:sz w:val="28"/>
            <w:szCs w:val="28"/>
            <w:lang w:eastAsia="zh-CN"/>
          </w:rPr>
          <w:t>它</w:t>
        </w:r>
      </w:ins>
      <w:del w:id="520" w:author="Administrator" w:date="2015-11-19T22:21:03Z">
        <w:r>
          <w:rPr>
            <w:rFonts w:hint="eastAsia" w:ascii="华文楷体" w:hAnsi="华文楷体" w:eastAsia="华文楷体"/>
            <w:sz w:val="28"/>
            <w:szCs w:val="28"/>
          </w:rPr>
          <w:delText>他</w:delText>
        </w:r>
      </w:del>
      <w:r>
        <w:rPr>
          <w:rFonts w:hint="eastAsia" w:ascii="华文楷体" w:hAnsi="华文楷体" w:eastAsia="华文楷体"/>
          <w:sz w:val="28"/>
          <w:szCs w:val="28"/>
        </w:rPr>
        <w:t>没有这样一种</w:t>
      </w:r>
      <w:ins w:id="521" w:author="Administrator" w:date="2015-11-20T12:41:3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佛陀的</w:t>
      </w:r>
      <w:ins w:id="522" w:author="Administrator" w:date="2015-11-25T22:04:5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教证，当然从一个角度来讲这个外道也不承许，</w:t>
      </w:r>
      <w:ins w:id="523" w:author="Administrator" w:date="2015-11-19T22:21:17Z">
        <w:r>
          <w:rPr>
            <w:rFonts w:hint="eastAsia" w:ascii="华文楷体" w:hAnsi="华文楷体" w:eastAsia="华文楷体"/>
            <w:sz w:val="28"/>
            <w:szCs w:val="28"/>
            <w:lang w:eastAsia="zh-CN"/>
          </w:rPr>
          <w:t>它</w:t>
        </w:r>
      </w:ins>
      <w:del w:id="524" w:author="Administrator" w:date="2015-11-19T22:21:15Z">
        <w:r>
          <w:rPr>
            <w:rFonts w:hint="eastAsia" w:ascii="华文楷体" w:hAnsi="华文楷体" w:eastAsia="华文楷体"/>
            <w:sz w:val="28"/>
            <w:szCs w:val="28"/>
          </w:rPr>
          <w:delText>他</w:delText>
        </w:r>
      </w:del>
      <w:r>
        <w:rPr>
          <w:rFonts w:hint="eastAsia" w:ascii="华文楷体" w:hAnsi="华文楷体" w:eastAsia="华文楷体"/>
          <w:sz w:val="28"/>
          <w:szCs w:val="28"/>
        </w:rPr>
        <w:t>也不可能去承许佛陀的教证的。但是这个方面我们为什么要用对方不承许的观点来作为一个安立呢？</w:t>
      </w:r>
    </w:p>
    <w:p>
      <w:pPr>
        <w:ind w:firstLine="570"/>
        <w:rPr>
          <w:del w:id="525" w:author="Administrator" w:date="2015-11-19T22:22:11Z"/>
          <w:rFonts w:hint="eastAsia" w:ascii="华文楷体" w:hAnsi="华文楷体" w:eastAsia="华文楷体"/>
          <w:sz w:val="28"/>
          <w:szCs w:val="28"/>
        </w:rPr>
      </w:pPr>
      <w:r>
        <w:rPr>
          <w:rFonts w:hint="eastAsia" w:ascii="华文楷体" w:hAnsi="华文楷体" w:eastAsia="华文楷体"/>
          <w:sz w:val="28"/>
          <w:szCs w:val="28"/>
        </w:rPr>
        <w:t>因为就是说是从</w:t>
      </w:r>
      <w:ins w:id="526" w:author="Administrator" w:date="2015-11-23T22:24:41Z">
        <w:r>
          <w:rPr>
            <w:rFonts w:hint="eastAsia" w:ascii="华文楷体" w:hAnsi="华文楷体" w:eastAsia="华文楷体"/>
            <w:sz w:val="28"/>
            <w:szCs w:val="28"/>
            <w:lang w:eastAsia="zh-CN"/>
          </w:rPr>
          <w:t>释量</w:t>
        </w:r>
      </w:ins>
      <w:del w:id="527" w:author="Administrator" w:date="2015-11-23T22:24:30Z">
        <w:r>
          <w:rPr>
            <w:rFonts w:hint="eastAsia" w:ascii="华文楷体" w:hAnsi="华文楷体" w:eastAsia="华文楷体"/>
            <w:sz w:val="28"/>
            <w:szCs w:val="28"/>
          </w:rPr>
          <w:delText>世</w:delText>
        </w:r>
      </w:del>
      <w:del w:id="528" w:author="Administrator" w:date="2015-11-23T22:24:29Z">
        <w:r>
          <w:rPr>
            <w:rFonts w:hint="eastAsia" w:ascii="华文楷体" w:hAnsi="华文楷体" w:eastAsia="华文楷体"/>
            <w:sz w:val="28"/>
            <w:szCs w:val="28"/>
          </w:rPr>
          <w:delText>间</w:delText>
        </w:r>
      </w:del>
      <w:r>
        <w:rPr>
          <w:rFonts w:hint="eastAsia" w:ascii="华文楷体" w:hAnsi="华文楷体" w:eastAsia="华文楷体"/>
          <w:sz w:val="28"/>
          <w:szCs w:val="28"/>
        </w:rPr>
        <w:t>论，从很多因明的</w:t>
      </w:r>
      <w:ins w:id="529" w:author="Administrator" w:date="2015-11-20T12:41:59Z">
        <w:r>
          <w:rPr>
            <w:rFonts w:hint="eastAsia" w:ascii="华文楷体" w:hAnsi="华文楷体" w:eastAsia="华文楷体"/>
            <w:sz w:val="28"/>
            <w:szCs w:val="28"/>
            <w:lang w:eastAsia="zh-CN"/>
          </w:rPr>
          <w:t>这样一</w:t>
        </w:r>
      </w:ins>
      <w:ins w:id="530" w:author="Administrator" w:date="2015-11-20T12:42:04Z">
        <w:r>
          <w:rPr>
            <w:rFonts w:hint="eastAsia" w:ascii="华文楷体" w:hAnsi="华文楷体" w:eastAsia="华文楷体"/>
            <w:sz w:val="28"/>
            <w:szCs w:val="28"/>
            <w:lang w:eastAsia="zh-CN"/>
          </w:rPr>
          <w:t>种</w:t>
        </w:r>
      </w:ins>
      <w:r>
        <w:rPr>
          <w:rFonts w:hint="eastAsia" w:ascii="华文楷体" w:hAnsi="华文楷体" w:eastAsia="华文楷体"/>
          <w:sz w:val="28"/>
          <w:szCs w:val="28"/>
        </w:rPr>
        <w:t>教典当中，从很多推理建立了佛陀他就是一个量士夫</w:t>
      </w:r>
      <w:ins w:id="531" w:author="Administrator" w:date="2015-11-20T12:42:37Z">
        <w:r>
          <w:rPr>
            <w:rFonts w:hint="eastAsia" w:ascii="华文楷体" w:hAnsi="华文楷体" w:eastAsia="华文楷体"/>
            <w:sz w:val="28"/>
            <w:szCs w:val="28"/>
            <w:lang w:eastAsia="zh-CN"/>
          </w:rPr>
          <w:t>，</w:t>
        </w:r>
      </w:ins>
      <w:del w:id="532" w:author="Administrator" w:date="2015-11-20T12:42:36Z">
        <w:r>
          <w:rPr>
            <w:rFonts w:hint="eastAsia" w:ascii="华文楷体" w:hAnsi="华文楷体" w:eastAsia="华文楷体"/>
            <w:sz w:val="28"/>
            <w:szCs w:val="28"/>
          </w:rPr>
          <w:delText>。</w:delText>
        </w:r>
      </w:del>
      <w:r>
        <w:rPr>
          <w:rFonts w:hint="eastAsia" w:ascii="华文楷体" w:hAnsi="华文楷体" w:eastAsia="华文楷体"/>
          <w:sz w:val="28"/>
          <w:szCs w:val="28"/>
        </w:rPr>
        <w:t>他完全没有一点说妄语的因缘，说妄语的这</w:t>
      </w:r>
      <w:ins w:id="533" w:author="Administrator" w:date="2015-11-20T12:42:44Z">
        <w:r>
          <w:rPr>
            <w:rFonts w:hint="eastAsia" w:ascii="华文楷体" w:hAnsi="华文楷体" w:eastAsia="华文楷体"/>
            <w:sz w:val="28"/>
            <w:szCs w:val="28"/>
            <w:lang w:eastAsia="zh-CN"/>
          </w:rPr>
          <w:t>样</w:t>
        </w:r>
      </w:ins>
      <w:del w:id="534" w:author="Administrator" w:date="2015-11-20T12:42:42Z">
        <w:r>
          <w:rPr>
            <w:rFonts w:hint="eastAsia" w:ascii="华文楷体" w:hAnsi="华文楷体" w:eastAsia="华文楷体"/>
            <w:sz w:val="28"/>
            <w:szCs w:val="28"/>
          </w:rPr>
          <w:delText>个</w:delText>
        </w:r>
      </w:del>
      <w:r>
        <w:rPr>
          <w:rFonts w:hint="eastAsia" w:ascii="华文楷体" w:hAnsi="华文楷体" w:eastAsia="华文楷体"/>
          <w:sz w:val="28"/>
          <w:szCs w:val="28"/>
        </w:rPr>
        <w:t>因缘</w:t>
      </w:r>
      <w:ins w:id="535" w:author="Administrator" w:date="2015-11-20T12:43:07Z">
        <w:r>
          <w:rPr>
            <w:rFonts w:hint="eastAsia" w:ascii="华文楷体" w:hAnsi="华文楷体" w:eastAsia="华文楷体"/>
            <w:sz w:val="28"/>
            <w:szCs w:val="28"/>
            <w:lang w:eastAsia="zh-CN"/>
          </w:rPr>
          <w:t>和说</w:t>
        </w:r>
      </w:ins>
      <w:ins w:id="536" w:author="Administrator" w:date="2015-11-20T12:43:17Z">
        <w:r>
          <w:rPr>
            <w:rFonts w:hint="eastAsia" w:ascii="华文楷体" w:hAnsi="华文楷体" w:eastAsia="华文楷体"/>
            <w:sz w:val="28"/>
            <w:szCs w:val="28"/>
            <w:lang w:eastAsia="zh-CN"/>
          </w:rPr>
          <w:t>妄语</w:t>
        </w:r>
      </w:ins>
      <w:ins w:id="537" w:author="Administrator" w:date="2015-11-20T12:44:20Z">
        <w:r>
          <w:rPr>
            <w:rFonts w:hint="eastAsia" w:ascii="华文楷体" w:hAnsi="华文楷体" w:eastAsia="华文楷体"/>
            <w:sz w:val="28"/>
            <w:szCs w:val="28"/>
            <w:lang w:eastAsia="zh-CN"/>
          </w:rPr>
          <w:t>的</w:t>
        </w:r>
      </w:ins>
      <w:ins w:id="538" w:author="Administrator" w:date="2015-11-20T12:43:47Z">
        <w:r>
          <w:rPr>
            <w:rFonts w:hint="eastAsia" w:ascii="华文楷体" w:hAnsi="华文楷体" w:eastAsia="华文楷体"/>
            <w:sz w:val="28"/>
            <w:szCs w:val="28"/>
            <w:lang w:eastAsia="zh-CN"/>
          </w:rPr>
          <w:t>这</w:t>
        </w:r>
      </w:ins>
      <w:ins w:id="539" w:author="Administrator" w:date="2015-11-20T12:44:25Z">
        <w:r>
          <w:rPr>
            <w:rFonts w:hint="eastAsia" w:ascii="华文楷体" w:hAnsi="华文楷体" w:eastAsia="华文楷体"/>
            <w:sz w:val="28"/>
            <w:szCs w:val="28"/>
            <w:lang w:eastAsia="zh-CN"/>
          </w:rPr>
          <w:t>个</w:t>
        </w:r>
      </w:ins>
      <w:del w:id="540" w:author="Administrator" w:date="2015-11-19T22:21:57Z">
        <w:r>
          <w:rPr>
            <w:rFonts w:hint="eastAsia" w:ascii="华文楷体" w:hAnsi="华文楷体" w:eastAsia="华文楷体"/>
            <w:sz w:val="28"/>
            <w:szCs w:val="28"/>
          </w:rPr>
          <w:delText>，</w:delText>
        </w:r>
      </w:del>
      <w:r>
        <w:rPr>
          <w:rFonts w:hint="eastAsia" w:ascii="华文楷体" w:hAnsi="华文楷体" w:eastAsia="华文楷体"/>
          <w:sz w:val="28"/>
          <w:szCs w:val="28"/>
        </w:rPr>
        <w:t>他的习气，说妄语的</w:t>
      </w:r>
      <w:ins w:id="541" w:author="Administrator" w:date="2015-11-20T12:44:53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因缘</w:t>
      </w:r>
      <w:ins w:id="542" w:author="Administrator" w:date="2015-11-23T22:25:13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实际上全部在佛</w:t>
      </w:r>
      <w:del w:id="543" w:author="Administrator" w:date="2015-11-24T19:43:08Z">
        <w:r>
          <w:rPr>
            <w:rFonts w:hint="eastAsia" w:ascii="华文楷体" w:hAnsi="华文楷体" w:eastAsia="华文楷体"/>
            <w:sz w:val="28"/>
            <w:szCs w:val="28"/>
          </w:rPr>
          <w:delText>的</w:delText>
        </w:r>
      </w:del>
      <w:r>
        <w:rPr>
          <w:rFonts w:hint="eastAsia" w:ascii="华文楷体" w:hAnsi="华文楷体" w:eastAsia="华文楷体"/>
          <w:sz w:val="28"/>
          <w:szCs w:val="28"/>
        </w:rPr>
        <w:t>相续中都断掉了。</w:t>
      </w:r>
    </w:p>
    <w:p>
      <w:pPr>
        <w:ind w:firstLine="570"/>
        <w:rPr>
          <w:del w:id="544" w:author="Administrator" w:date="2015-11-19T22:23:37Z"/>
          <w:rFonts w:hint="eastAsia" w:ascii="华文楷体" w:hAnsi="华文楷体" w:eastAsia="华文楷体"/>
          <w:sz w:val="28"/>
          <w:szCs w:val="28"/>
        </w:rPr>
      </w:pPr>
      <w:r>
        <w:rPr>
          <w:rFonts w:hint="eastAsia" w:ascii="华文楷体" w:hAnsi="华文楷体" w:eastAsia="华文楷体"/>
          <w:sz w:val="28"/>
          <w:szCs w:val="28"/>
        </w:rPr>
        <w:t>所以说佛陀</w:t>
      </w:r>
      <w:ins w:id="545" w:author="Administrator" w:date="2015-11-25T22:06:15Z">
        <w:r>
          <w:rPr>
            <w:rFonts w:hint="eastAsia" w:ascii="华文楷体" w:hAnsi="华文楷体" w:eastAsia="华文楷体"/>
            <w:sz w:val="28"/>
            <w:szCs w:val="28"/>
            <w:lang w:eastAsia="zh-CN"/>
          </w:rPr>
          <w:t>呢</w:t>
        </w:r>
      </w:ins>
      <w:ins w:id="546" w:author="Administrator" w:date="2015-11-25T22:06:18Z">
        <w:r>
          <w:rPr>
            <w:rFonts w:hint="eastAsia" w:ascii="华文楷体" w:hAnsi="华文楷体" w:eastAsia="华文楷体"/>
            <w:sz w:val="28"/>
            <w:szCs w:val="28"/>
            <w:lang w:eastAsia="zh-CN"/>
          </w:rPr>
          <w:t>他</w:t>
        </w:r>
      </w:ins>
      <w:r>
        <w:rPr>
          <w:rFonts w:hint="eastAsia" w:ascii="华文楷体" w:hAnsi="华文楷体" w:eastAsia="华文楷体"/>
          <w:sz w:val="28"/>
          <w:szCs w:val="28"/>
        </w:rPr>
        <w:t>通过殊胜的智慧照见了一切万法的实相，然后跟随</w:t>
      </w:r>
      <w:ins w:id="547" w:author="Administrator" w:date="2015-11-20T12:45:04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万法的实相宣讲了佛经</w:t>
      </w:r>
      <w:ins w:id="548" w:author="Administrator" w:date="2015-11-19T22:22:29Z">
        <w:r>
          <w:rPr>
            <w:rFonts w:hint="eastAsia" w:ascii="华文楷体" w:hAnsi="华文楷体" w:eastAsia="华文楷体"/>
            <w:sz w:val="28"/>
            <w:szCs w:val="28"/>
            <w:lang w:eastAsia="zh-CN"/>
          </w:rPr>
          <w:t>，</w:t>
        </w:r>
      </w:ins>
      <w:del w:id="549" w:author="Administrator" w:date="2015-11-19T22:22:29Z">
        <w:r>
          <w:rPr>
            <w:rFonts w:hint="eastAsia" w:ascii="华文楷体" w:hAnsi="华文楷体" w:eastAsia="华文楷体"/>
            <w:sz w:val="28"/>
            <w:szCs w:val="28"/>
          </w:rPr>
          <w:delText>。</w:delText>
        </w:r>
      </w:del>
      <w:r>
        <w:rPr>
          <w:rFonts w:hint="eastAsia" w:ascii="华文楷体" w:hAnsi="华文楷体" w:eastAsia="华文楷体"/>
          <w:sz w:val="28"/>
          <w:szCs w:val="28"/>
        </w:rPr>
        <w:t>所以从这个方面安立的时候，就说是属于</w:t>
      </w:r>
      <w:ins w:id="550" w:author="Administrator" w:date="2015-11-23T22:25:2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具证智者</w:t>
      </w:r>
      <w:ins w:id="551" w:author="Administrator" w:date="2015-11-19T22:22:42Z">
        <w:r>
          <w:rPr>
            <w:rFonts w:hint="eastAsia" w:ascii="华文楷体" w:hAnsi="华文楷体" w:eastAsia="华文楷体"/>
            <w:sz w:val="28"/>
            <w:szCs w:val="28"/>
            <w:lang w:eastAsia="zh-CN"/>
          </w:rPr>
          <w:t>，</w:t>
        </w:r>
      </w:ins>
      <w:del w:id="552" w:author="Administrator" w:date="2015-11-19T22:22:41Z">
        <w:r>
          <w:rPr>
            <w:rFonts w:hint="eastAsia" w:ascii="华文楷体" w:hAnsi="华文楷体" w:eastAsia="华文楷体"/>
            <w:sz w:val="28"/>
            <w:szCs w:val="28"/>
          </w:rPr>
          <w:delText>。</w:delText>
        </w:r>
      </w:del>
      <w:r>
        <w:rPr>
          <w:rFonts w:hint="eastAsia" w:ascii="华文楷体" w:hAnsi="华文楷体" w:eastAsia="华文楷体"/>
          <w:sz w:val="28"/>
          <w:szCs w:val="28"/>
        </w:rPr>
        <w:t>具有最为殊胜的证智者佛陀所宣讲的，而且这样一种经典是</w:t>
      </w:r>
      <w:ins w:id="553" w:author="Administrator" w:date="2015-11-20T12:45:19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通过三观察来证实的</w:t>
      </w:r>
      <w:del w:id="554" w:author="Administrator" w:date="2015-11-23T22:25:35Z">
        <w:r>
          <w:rPr>
            <w:rFonts w:hint="eastAsia" w:ascii="华文楷体" w:hAnsi="华文楷体" w:eastAsia="华文楷体"/>
            <w:sz w:val="28"/>
            <w:szCs w:val="28"/>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这种教证，外道没有这些教证</w:t>
      </w:r>
      <w:ins w:id="555" w:author="Administrator" w:date="2015-11-19T22:23:48Z">
        <w:r>
          <w:rPr>
            <w:rFonts w:hint="eastAsia" w:ascii="华文楷体" w:hAnsi="华文楷体" w:eastAsia="华文楷体"/>
            <w:sz w:val="28"/>
            <w:szCs w:val="28"/>
            <w:lang w:eastAsia="zh-CN"/>
          </w:rPr>
          <w:t>，</w:t>
        </w:r>
      </w:ins>
      <w:ins w:id="556" w:author="Administrator" w:date="2015-11-20T12:46:00Z">
        <w:r>
          <w:rPr>
            <w:rFonts w:hint="eastAsia" w:ascii="华文楷体" w:hAnsi="华文楷体" w:eastAsia="华文楷体"/>
            <w:sz w:val="28"/>
            <w:szCs w:val="28"/>
          </w:rPr>
          <w:t>没有这</w:t>
        </w:r>
      </w:ins>
      <w:ins w:id="557" w:author="Administrator" w:date="2015-11-20T12:46:04Z">
        <w:r>
          <w:rPr>
            <w:rFonts w:hint="eastAsia" w:ascii="华文楷体" w:hAnsi="华文楷体" w:eastAsia="华文楷体"/>
            <w:sz w:val="28"/>
            <w:szCs w:val="28"/>
            <w:lang w:eastAsia="zh-CN"/>
          </w:rPr>
          <w:t>样</w:t>
        </w:r>
      </w:ins>
      <w:ins w:id="558" w:author="Administrator" w:date="2015-11-20T12:46:34Z">
        <w:r>
          <w:rPr>
            <w:rFonts w:hint="eastAsia" w:ascii="华文楷体" w:hAnsi="华文楷体" w:eastAsia="华文楷体"/>
            <w:sz w:val="28"/>
            <w:szCs w:val="28"/>
            <w:lang w:eastAsia="zh-CN"/>
          </w:rPr>
          <w:t>的</w:t>
        </w:r>
      </w:ins>
      <w:ins w:id="559" w:author="Administrator" w:date="2015-11-20T12:46:00Z">
        <w:r>
          <w:rPr>
            <w:rFonts w:hint="eastAsia" w:ascii="华文楷体" w:hAnsi="华文楷体" w:eastAsia="华文楷体"/>
            <w:sz w:val="28"/>
            <w:szCs w:val="28"/>
          </w:rPr>
          <w:t>教证</w:t>
        </w:r>
      </w:ins>
      <w:ins w:id="560" w:author="Administrator" w:date="2015-11-20T12:46:36Z">
        <w:r>
          <w:rPr>
            <w:rFonts w:hint="eastAsia" w:ascii="华文楷体" w:hAnsi="华文楷体" w:eastAsia="华文楷体"/>
            <w:sz w:val="28"/>
            <w:szCs w:val="28"/>
            <w:lang w:eastAsia="zh-CN"/>
          </w:rPr>
          <w:t>。</w:t>
        </w:r>
      </w:ins>
      <w:del w:id="561" w:author="Administrator" w:date="2015-11-19T22:23:48Z">
        <w:r>
          <w:rPr>
            <w:rFonts w:hint="eastAsia" w:ascii="华文楷体" w:hAnsi="华文楷体" w:eastAsia="华文楷体"/>
            <w:sz w:val="28"/>
            <w:szCs w:val="28"/>
          </w:rPr>
          <w:delText>。</w:delText>
        </w:r>
      </w:del>
      <w:r>
        <w:rPr>
          <w:rFonts w:hint="eastAsia" w:ascii="华文楷体" w:hAnsi="华文楷体" w:eastAsia="华文楷体"/>
          <w:sz w:val="28"/>
          <w:szCs w:val="28"/>
        </w:rPr>
        <w:t>一方面</w:t>
      </w:r>
      <w:ins w:id="562" w:author="Administrator" w:date="2015-11-19T22:23:00Z">
        <w:r>
          <w:rPr>
            <w:rFonts w:hint="eastAsia" w:ascii="华文楷体" w:hAnsi="华文楷体" w:eastAsia="华文楷体"/>
            <w:sz w:val="28"/>
            <w:szCs w:val="28"/>
            <w:lang w:eastAsia="zh-CN"/>
          </w:rPr>
          <w:t>它</w:t>
        </w:r>
      </w:ins>
      <w:del w:id="563" w:author="Administrator" w:date="2015-11-19T22:22:57Z">
        <w:r>
          <w:rPr>
            <w:rFonts w:hint="eastAsia" w:ascii="华文楷体" w:hAnsi="华文楷体" w:eastAsia="华文楷体"/>
            <w:sz w:val="28"/>
            <w:szCs w:val="28"/>
          </w:rPr>
          <w:delText>他</w:delText>
        </w:r>
      </w:del>
      <w:r>
        <w:rPr>
          <w:rFonts w:hint="eastAsia" w:ascii="华文楷体" w:hAnsi="华文楷体" w:eastAsia="华文楷体"/>
          <w:sz w:val="28"/>
          <w:szCs w:val="28"/>
        </w:rPr>
        <w:t>也不承认的，一方面</w:t>
      </w:r>
      <w:del w:id="564" w:author="Administrator" w:date="2015-11-19T22:23:04Z">
        <w:r>
          <w:rPr>
            <w:rFonts w:hint="eastAsia" w:ascii="华文楷体" w:hAnsi="华文楷体" w:eastAsia="华文楷体"/>
            <w:sz w:val="28"/>
            <w:szCs w:val="28"/>
          </w:rPr>
          <w:delText>他</w:delText>
        </w:r>
      </w:del>
      <w:ins w:id="565" w:author="Administrator" w:date="2015-11-19T22:23:06Z">
        <w:r>
          <w:rPr>
            <w:rFonts w:hint="eastAsia" w:ascii="华文楷体" w:hAnsi="华文楷体" w:eastAsia="华文楷体"/>
            <w:sz w:val="28"/>
            <w:szCs w:val="28"/>
            <w:lang w:eastAsia="zh-CN"/>
          </w:rPr>
          <w:t>它</w:t>
        </w:r>
      </w:ins>
      <w:ins w:id="566" w:author="Administrator" w:date="2015-11-20T12:47:01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缺少对这样一种</w:t>
      </w:r>
      <w:ins w:id="567" w:author="Administrator" w:date="2015-11-20T12:47:13Z">
        <w:r>
          <w:rPr>
            <w:rFonts w:hint="eastAsia" w:ascii="华文楷体" w:hAnsi="华文楷体" w:eastAsia="华文楷体"/>
            <w:sz w:val="28"/>
            <w:szCs w:val="28"/>
            <w:lang w:eastAsia="zh-CN"/>
          </w:rPr>
          <w:t>这个</w:t>
        </w:r>
      </w:ins>
      <w:ins w:id="568" w:author="Administrator" w:date="2015-11-20T12:47:51Z">
        <w:r>
          <w:rPr>
            <w:rFonts w:hint="eastAsia" w:ascii="华文楷体" w:hAnsi="华文楷体" w:eastAsia="华文楷体"/>
            <w:sz w:val="28"/>
            <w:szCs w:val="28"/>
            <w:lang w:eastAsia="zh-CN"/>
          </w:rPr>
          <w:t>各方</w:t>
        </w:r>
      </w:ins>
      <w:del w:id="569" w:author="Administrator" w:date="2015-11-19T22:23:14Z">
        <w:r>
          <w:rPr>
            <w:rFonts w:hint="eastAsia" w:ascii="华文楷体" w:hAnsi="华文楷体" w:eastAsia="华文楷体"/>
            <w:sz w:val="28"/>
            <w:szCs w:val="28"/>
          </w:rPr>
          <w:delText>，</w:delText>
        </w:r>
      </w:del>
      <w:r>
        <w:rPr>
          <w:rFonts w:hint="eastAsia" w:ascii="华文楷体" w:hAnsi="华文楷体" w:eastAsia="华文楷体"/>
          <w:sz w:val="28"/>
          <w:szCs w:val="28"/>
        </w:rPr>
        <w:t>教义当中没有通过实证而安立的</w:t>
      </w:r>
      <w:ins w:id="570" w:author="Administrator" w:date="2015-11-20T12:46:48Z">
        <w:r>
          <w:rPr>
            <w:rFonts w:hint="eastAsia" w:ascii="华文楷体" w:hAnsi="华文楷体" w:eastAsia="华文楷体"/>
            <w:sz w:val="28"/>
            <w:szCs w:val="28"/>
            <w:lang w:eastAsia="zh-CN"/>
          </w:rPr>
          <w:t>这样一种</w:t>
        </w:r>
      </w:ins>
      <w:ins w:id="571" w:author="Administrator" w:date="2015-11-20T12:48:1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殊胜的</w:t>
      </w:r>
      <w:ins w:id="572" w:author="Administrator" w:date="2015-11-20T12:48:1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教典。</w:t>
      </w:r>
    </w:p>
    <w:p>
      <w:pPr>
        <w:ind w:firstLine="570"/>
        <w:rPr>
          <w:del w:id="573" w:author="Administrator" w:date="2015-11-19T22:25:19Z"/>
          <w:rFonts w:hint="eastAsia" w:ascii="华文楷体" w:hAnsi="华文楷体" w:eastAsia="华文楷体"/>
          <w:sz w:val="28"/>
          <w:szCs w:val="28"/>
        </w:rPr>
      </w:pPr>
      <w:r>
        <w:rPr>
          <w:rFonts w:hint="eastAsia" w:ascii="华文楷体" w:hAnsi="华文楷体" w:eastAsia="华文楷体"/>
          <w:sz w:val="28"/>
          <w:szCs w:val="28"/>
        </w:rPr>
        <w:t>然后随心所欲地去寻求、趋入旁门左道的人</w:t>
      </w:r>
      <w:ins w:id="574" w:author="Administrator" w:date="2015-11-23T22:25:53Z">
        <w:r>
          <w:rPr>
            <w:rFonts w:hint="eastAsia" w:ascii="华文楷体" w:hAnsi="华文楷体" w:eastAsia="华文楷体"/>
            <w:sz w:val="28"/>
            <w:szCs w:val="28"/>
            <w:lang w:eastAsia="zh-CN"/>
          </w:rPr>
          <w:t>，</w:t>
        </w:r>
      </w:ins>
      <w:r>
        <w:rPr>
          <w:rFonts w:hint="eastAsia" w:ascii="华文楷体" w:hAnsi="华文楷体" w:eastAsia="华文楷体"/>
          <w:sz w:val="28"/>
          <w:szCs w:val="28"/>
        </w:rPr>
        <w:t>依靠</w:t>
      </w:r>
      <w:ins w:id="575" w:author="Administrator" w:date="2015-11-20T12:48:3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世间的见解的多种多样的迷乱现象</w:t>
      </w:r>
      <w:ins w:id="576" w:author="Administrator" w:date="2015-11-20T12:48:43Z">
        <w:r>
          <w:rPr>
            <w:rFonts w:hint="eastAsia" w:ascii="华文楷体" w:hAnsi="华文楷体" w:eastAsia="华文楷体"/>
            <w:sz w:val="28"/>
            <w:szCs w:val="28"/>
            <w:lang w:eastAsia="zh-CN"/>
          </w:rPr>
          <w:t>，</w:t>
        </w:r>
      </w:ins>
      <w:r>
        <w:rPr>
          <w:rFonts w:hint="eastAsia" w:ascii="华文楷体" w:hAnsi="华文楷体" w:eastAsia="华文楷体"/>
          <w:sz w:val="28"/>
          <w:szCs w:val="28"/>
        </w:rPr>
        <w:t>在以前</w:t>
      </w:r>
      <w:ins w:id="577" w:author="Administrator" w:date="2015-11-24T19:43:56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也出现了很多很多种。当年在释迦牟尼佛出世的这个年代，在这段时间当中</w:t>
      </w:r>
      <w:ins w:id="578" w:author="Administrator" w:date="2015-11-20T12:49:06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，实际上也是出现了</w:t>
      </w:r>
      <w:ins w:id="579" w:author="Administrator" w:date="2015-11-20T12:48:53Z">
        <w:r>
          <w:rPr>
            <w:rFonts w:hint="eastAsia" w:ascii="华文楷体" w:hAnsi="华文楷体" w:eastAsia="华文楷体"/>
            <w:sz w:val="28"/>
            <w:szCs w:val="28"/>
            <w:lang w:eastAsia="zh-CN"/>
          </w:rPr>
          <w:t>这个</w:t>
        </w:r>
      </w:ins>
      <w:ins w:id="580" w:author="Administrator" w:date="2015-11-23T22:26:20Z">
        <w:r>
          <w:rPr>
            <w:rFonts w:hint="eastAsia" w:ascii="华文楷体" w:hAnsi="华文楷体" w:eastAsia="华文楷体"/>
            <w:sz w:val="28"/>
            <w:szCs w:val="28"/>
            <w:lang w:eastAsia="zh-CN"/>
          </w:rPr>
          <w:t>就</w:t>
        </w:r>
      </w:ins>
      <w:r>
        <w:rPr>
          <w:rFonts w:hint="eastAsia" w:ascii="华文楷体" w:hAnsi="华文楷体" w:eastAsia="华文楷体"/>
          <w:sz w:val="28"/>
          <w:szCs w:val="28"/>
        </w:rPr>
        <w:t>前面不是说一百二十几种外道，或者六十几种外道，出现很多很多的</w:t>
      </w:r>
      <w:ins w:id="581" w:author="Administrator" w:date="2015-11-20T12:49:1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外道</w:t>
      </w:r>
      <w:ins w:id="582" w:author="Administrator" w:date="2015-11-19T22:25:14Z">
        <w:r>
          <w:rPr>
            <w:rFonts w:hint="eastAsia" w:ascii="华文楷体" w:hAnsi="华文楷体" w:eastAsia="华文楷体"/>
            <w:sz w:val="28"/>
            <w:szCs w:val="28"/>
            <w:lang w:eastAsia="zh-CN"/>
          </w:rPr>
          <w:t>，</w:t>
        </w:r>
      </w:ins>
      <w:del w:id="583" w:author="Administrator" w:date="2015-11-19T22:25:14Z">
        <w:r>
          <w:rPr>
            <w:rFonts w:hint="eastAsia" w:ascii="华文楷体" w:hAnsi="华文楷体" w:eastAsia="华文楷体"/>
            <w:sz w:val="28"/>
            <w:szCs w:val="28"/>
          </w:rPr>
          <w:delText>。</w:delText>
        </w:r>
      </w:del>
      <w:r>
        <w:rPr>
          <w:rFonts w:hint="eastAsia" w:ascii="华文楷体" w:hAnsi="华文楷体" w:eastAsia="华文楷体"/>
          <w:sz w:val="28"/>
          <w:szCs w:val="28"/>
        </w:rPr>
        <w:t>五花八门的外道很多很多。</w:t>
      </w:r>
    </w:p>
    <w:p>
      <w:pPr>
        <w:ind w:firstLine="570"/>
        <w:rPr>
          <w:del w:id="584" w:author="Administrator" w:date="2015-11-19T22:25:54Z"/>
          <w:rFonts w:hint="eastAsia" w:ascii="华文楷体" w:hAnsi="华文楷体" w:eastAsia="华文楷体"/>
          <w:sz w:val="28"/>
          <w:szCs w:val="28"/>
        </w:rPr>
      </w:pPr>
      <w:r>
        <w:rPr>
          <w:rFonts w:hint="eastAsia" w:ascii="华文楷体" w:hAnsi="华文楷体" w:eastAsia="华文楷体"/>
          <w:sz w:val="28"/>
          <w:szCs w:val="28"/>
        </w:rPr>
        <w:t>那么就是说，这个是在释迦佛的</w:t>
      </w:r>
      <w:ins w:id="585" w:author="Administrator" w:date="2015-11-23T22:26:4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教下</w:t>
      </w:r>
      <w:ins w:id="586" w:author="Administrator" w:date="2015-11-23T22:58:33Z">
        <w:r>
          <w:rPr>
            <w:rFonts w:hint="eastAsia" w:ascii="华文楷体" w:hAnsi="华文楷体" w:eastAsia="华文楷体"/>
            <w:sz w:val="28"/>
            <w:szCs w:val="28"/>
            <w:lang w:eastAsia="zh-CN"/>
          </w:rPr>
          <w:t>以前</w:t>
        </w:r>
      </w:ins>
      <w:del w:id="587" w:author="Administrator" w:date="2015-11-23T22:58:30Z">
        <w:r>
          <w:rPr>
            <w:rFonts w:hint="eastAsia" w:ascii="华文楷体" w:hAnsi="华文楷体" w:eastAsia="华文楷体"/>
            <w:sz w:val="28"/>
            <w:szCs w:val="28"/>
          </w:rPr>
          <w:delText>的确</w:delText>
        </w:r>
      </w:del>
      <w:r>
        <w:rPr>
          <w:rFonts w:hint="eastAsia" w:ascii="华文楷体" w:hAnsi="华文楷体" w:eastAsia="华文楷体"/>
          <w:sz w:val="28"/>
          <w:szCs w:val="28"/>
        </w:rPr>
        <w:t>是出现这么多。如果是再往前推，实际上在每一个佛出世或者不出世的世间当中</w:t>
      </w:r>
      <w:ins w:id="588" w:author="Administrator" w:date="2015-11-25T22:08:10Z">
        <w:r>
          <w:rPr>
            <w:rFonts w:hint="eastAsia" w:ascii="华文楷体" w:hAnsi="华文楷体" w:eastAsia="华文楷体"/>
            <w:sz w:val="28"/>
            <w:szCs w:val="28"/>
            <w:lang w:eastAsia="zh-CN"/>
          </w:rPr>
          <w:t>，</w:t>
        </w:r>
      </w:ins>
      <w:r>
        <w:rPr>
          <w:rFonts w:hint="eastAsia" w:ascii="华文楷体" w:hAnsi="华文楷体" w:eastAsia="华文楷体"/>
          <w:sz w:val="28"/>
          <w:szCs w:val="28"/>
        </w:rPr>
        <w:t>都可能出现很多很多种</w:t>
      </w:r>
      <w:ins w:id="589" w:author="Administrator" w:date="2015-11-20T12:49:4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的旁门左道。</w:t>
      </w:r>
    </w:p>
    <w:p>
      <w:pPr>
        <w:ind w:firstLine="570"/>
        <w:rPr>
          <w:del w:id="590" w:author="Administrator" w:date="2015-11-20T12:51:37Z"/>
          <w:rFonts w:hint="eastAsia" w:ascii="华文楷体" w:hAnsi="华文楷体" w:eastAsia="华文楷体"/>
          <w:sz w:val="28"/>
          <w:szCs w:val="28"/>
        </w:rPr>
      </w:pPr>
      <w:r>
        <w:rPr>
          <w:rFonts w:hint="eastAsia" w:ascii="华文楷体" w:hAnsi="华文楷体" w:eastAsia="华文楷体"/>
          <w:sz w:val="28"/>
          <w:szCs w:val="28"/>
        </w:rPr>
        <w:t>那么以往出现了很多，现今还在不断地涌现，通过众生的分别心，就是说涌现了很多很多的外道。</w:t>
      </w:r>
      <w:del w:id="591" w:author="Administrator" w:date="2015-11-20T12:50:28Z">
        <w:r>
          <w:rPr>
            <w:rFonts w:hint="eastAsia" w:ascii="华文楷体" w:hAnsi="华文楷体" w:eastAsia="华文楷体"/>
            <w:sz w:val="28"/>
            <w:szCs w:val="28"/>
          </w:rPr>
          <w:delText>如果</w:delText>
        </w:r>
      </w:del>
      <w:ins w:id="592" w:author="Administrator" w:date="2015-11-20T12:50:16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有兴趣</w:t>
      </w:r>
      <w:ins w:id="593" w:author="Administrator" w:date="2015-11-23T22:59:07Z">
        <w:r>
          <w:rPr>
            <w:rFonts w:hint="eastAsia" w:ascii="华文楷体" w:hAnsi="华文楷体" w:eastAsia="华文楷体"/>
            <w:sz w:val="28"/>
            <w:szCs w:val="28"/>
            <w:lang w:eastAsia="zh-CN"/>
          </w:rPr>
          <w:t>你们</w:t>
        </w:r>
      </w:ins>
      <w:r>
        <w:rPr>
          <w:rFonts w:hint="eastAsia" w:ascii="华文楷体" w:hAnsi="华文楷体" w:eastAsia="华文楷体"/>
          <w:sz w:val="28"/>
          <w:szCs w:val="28"/>
        </w:rPr>
        <w:t>把这些其他介绍宗教的</w:t>
      </w:r>
      <w:ins w:id="594" w:author="Administrator" w:date="2015-11-23T22:59:26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书翻开看一下，把很多</w:t>
      </w:r>
      <w:ins w:id="595" w:author="Administrator" w:date="2015-11-20T12:50:37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宗教信息，重新创造出来的，有些时候是被</w:t>
      </w:r>
      <w:ins w:id="596" w:author="Administrator" w:date="2015-11-20T12:50:43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打入邪教组织的范围当中，有些就说是逐渐逐渐被承认，这个也有。</w:t>
      </w:r>
    </w:p>
    <w:p>
      <w:pPr>
        <w:ind w:firstLine="570"/>
        <w:rPr>
          <w:ins w:id="597" w:author="Administrator" w:date="2015-11-19T22:28:44Z"/>
          <w:rFonts w:hint="eastAsia" w:ascii="华文楷体" w:hAnsi="华文楷体" w:eastAsia="华文楷体"/>
          <w:sz w:val="28"/>
          <w:szCs w:val="28"/>
        </w:rPr>
      </w:pPr>
      <w:r>
        <w:rPr>
          <w:rFonts w:hint="eastAsia" w:ascii="华文楷体" w:hAnsi="华文楷体" w:eastAsia="华文楷体"/>
          <w:sz w:val="28"/>
          <w:szCs w:val="28"/>
        </w:rPr>
        <w:t>所以现今也是会出现，未来还会出现。为什么呢？就是因为这样一种心的流转存在期间，一直都会多如牛毛。</w:t>
      </w:r>
      <w:ins w:id="598" w:author="Administrator" w:date="2015-11-19T22:27:17Z">
        <w:r>
          <w:rPr>
            <w:rFonts w:hint="eastAsia" w:ascii="华文楷体" w:hAnsi="华文楷体" w:eastAsia="华文楷体"/>
            <w:sz w:val="28"/>
            <w:szCs w:val="28"/>
            <w:lang w:eastAsia="zh-CN"/>
          </w:rPr>
          <w:t>它</w:t>
        </w:r>
      </w:ins>
      <w:del w:id="599" w:author="Administrator" w:date="2015-11-19T22:27:15Z">
        <w:r>
          <w:rPr>
            <w:rFonts w:hint="eastAsia" w:ascii="华文楷体" w:hAnsi="华文楷体" w:eastAsia="华文楷体"/>
            <w:sz w:val="28"/>
            <w:szCs w:val="28"/>
          </w:rPr>
          <w:delText>他</w:delText>
        </w:r>
      </w:del>
      <w:r>
        <w:rPr>
          <w:rFonts w:hint="eastAsia" w:ascii="华文楷体" w:hAnsi="华文楷体" w:eastAsia="华文楷体"/>
          <w:sz w:val="28"/>
          <w:szCs w:val="28"/>
        </w:rPr>
        <w:t>如果有心，</w:t>
      </w:r>
      <w:ins w:id="600" w:author="Administrator" w:date="2015-11-20T12:52:46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心的流转</w:t>
      </w:r>
      <w:del w:id="601" w:author="Administrator" w:date="2015-11-20T12:53:01Z">
        <w:r>
          <w:rPr>
            <w:rFonts w:hint="eastAsia" w:ascii="华文楷体" w:hAnsi="华文楷体" w:eastAsia="华文楷体"/>
            <w:sz w:val="28"/>
            <w:szCs w:val="28"/>
          </w:rPr>
          <w:delText>如果</w:delText>
        </w:r>
      </w:del>
      <w:r>
        <w:rPr>
          <w:rFonts w:hint="eastAsia" w:ascii="华文楷体" w:hAnsi="华文楷体" w:eastAsia="华文楷体"/>
          <w:sz w:val="28"/>
          <w:szCs w:val="28"/>
        </w:rPr>
        <w:t>还存在，</w:t>
      </w:r>
      <w:ins w:id="602" w:author="Administrator" w:date="2015-11-19T22:27:21Z">
        <w:r>
          <w:rPr>
            <w:rFonts w:hint="eastAsia" w:ascii="华文楷体" w:hAnsi="华文楷体" w:eastAsia="华文楷体"/>
            <w:sz w:val="28"/>
            <w:szCs w:val="28"/>
            <w:lang w:eastAsia="zh-CN"/>
          </w:rPr>
          <w:t>它</w:t>
        </w:r>
      </w:ins>
      <w:del w:id="603" w:author="Administrator" w:date="2015-11-19T22:27:20Z">
        <w:r>
          <w:rPr>
            <w:rFonts w:hint="eastAsia" w:ascii="华文楷体" w:hAnsi="华文楷体" w:eastAsia="华文楷体"/>
            <w:sz w:val="28"/>
            <w:szCs w:val="28"/>
          </w:rPr>
          <w:delText>他</w:delText>
        </w:r>
      </w:del>
      <w:r>
        <w:rPr>
          <w:rFonts w:hint="eastAsia" w:ascii="华文楷体" w:hAnsi="华文楷体" w:eastAsia="华文楷体"/>
          <w:sz w:val="28"/>
          <w:szCs w:val="28"/>
        </w:rPr>
        <w:t>就会</w:t>
      </w:r>
      <w:ins w:id="604" w:author="Administrator" w:date="2015-11-20T12:53:19Z">
        <w:r>
          <w:rPr>
            <w:rFonts w:hint="eastAsia" w:ascii="华文楷体" w:hAnsi="华文楷体" w:eastAsia="华文楷体"/>
            <w:sz w:val="28"/>
            <w:szCs w:val="28"/>
            <w:lang w:eastAsia="zh-CN"/>
          </w:rPr>
          <w:t>就</w:t>
        </w:r>
      </w:ins>
      <w:r>
        <w:rPr>
          <w:rFonts w:hint="eastAsia" w:ascii="华文楷体" w:hAnsi="华文楷体" w:eastAsia="华文楷体"/>
          <w:sz w:val="28"/>
          <w:szCs w:val="28"/>
        </w:rPr>
        <w:t>对这些现象进行观察。但是</w:t>
      </w:r>
      <w:ins w:id="605" w:author="Administrator" w:date="2015-11-24T19:45:1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对</w:t>
      </w:r>
      <w:ins w:id="606" w:author="Administrator" w:date="2015-11-24T19:45:36Z">
        <w:r>
          <w:rPr>
            <w:rFonts w:hint="eastAsia" w:ascii="华文楷体" w:hAnsi="华文楷体" w:eastAsia="华文楷体"/>
            <w:sz w:val="28"/>
            <w:szCs w:val="28"/>
            <w:lang w:eastAsia="zh-CN"/>
          </w:rPr>
          <w:t>这</w:t>
        </w:r>
      </w:ins>
      <w:ins w:id="607" w:author="Administrator" w:date="2015-11-24T19:45:37Z">
        <w:r>
          <w:rPr>
            <w:rFonts w:hint="eastAsia" w:ascii="华文楷体" w:hAnsi="华文楷体" w:eastAsia="华文楷体"/>
            <w:sz w:val="28"/>
            <w:szCs w:val="28"/>
            <w:lang w:eastAsia="zh-CN"/>
          </w:rPr>
          <w:t>个</w:t>
        </w:r>
      </w:ins>
      <w:r>
        <w:rPr>
          <w:rFonts w:hint="eastAsia" w:ascii="华文楷体" w:hAnsi="华文楷体" w:eastAsia="华文楷体"/>
          <w:sz w:val="28"/>
          <w:szCs w:val="28"/>
        </w:rPr>
        <w:t>现象观察的能力、智慧也不够，所以说就相应于自己</w:t>
      </w:r>
      <w:ins w:id="608" w:author="Administrator" w:date="2015-11-20T12:53:26Z">
        <w:r>
          <w:rPr>
            <w:rFonts w:hint="eastAsia" w:ascii="华文楷体" w:hAnsi="华文楷体" w:eastAsia="华文楷体"/>
            <w:sz w:val="28"/>
            <w:szCs w:val="28"/>
            <w:lang w:eastAsia="zh-CN"/>
          </w:rPr>
          <w:t>的</w:t>
        </w:r>
      </w:ins>
      <w:r>
        <w:rPr>
          <w:rFonts w:hint="eastAsia" w:ascii="华文楷体" w:hAnsi="华文楷体" w:eastAsia="华文楷体"/>
          <w:sz w:val="28"/>
          <w:szCs w:val="28"/>
        </w:rPr>
        <w:t>观察的方式</w:t>
      </w:r>
      <w:ins w:id="609" w:author="Administrator" w:date="2015-11-20T12:52:27Z">
        <w:r>
          <w:rPr>
            <w:rFonts w:hint="eastAsia" w:ascii="华文楷体" w:hAnsi="华文楷体" w:eastAsia="华文楷体"/>
            <w:sz w:val="28"/>
            <w:szCs w:val="28"/>
            <w:lang w:eastAsia="zh-CN"/>
          </w:rPr>
          <w:t>就</w:t>
        </w:r>
      </w:ins>
      <w:r>
        <w:rPr>
          <w:rFonts w:hint="eastAsia" w:ascii="华文楷体" w:hAnsi="华文楷体" w:eastAsia="华文楷体"/>
          <w:sz w:val="28"/>
          <w:szCs w:val="28"/>
        </w:rPr>
        <w:t>出现了很多很多</w:t>
      </w:r>
      <w:ins w:id="610" w:author="Administrator" w:date="2015-11-20T12:52:34Z">
        <w:r>
          <w:rPr>
            <w:rFonts w:hint="eastAsia" w:ascii="华文楷体" w:hAnsi="华文楷体" w:eastAsia="华文楷体"/>
            <w:sz w:val="28"/>
            <w:szCs w:val="28"/>
            <w:lang w:eastAsia="zh-CN"/>
          </w:rPr>
          <w:t>这样一种</w:t>
        </w:r>
      </w:ins>
      <w:ins w:id="611" w:author="Administrator" w:date="2015-11-20T12:53:33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邪的宗派。还有就是说为了</w:t>
      </w:r>
      <w:ins w:id="612" w:author="Administrator" w:date="2015-11-20T12:53:53Z">
        <w:r>
          <w:rPr>
            <w:rFonts w:hint="eastAsia" w:ascii="华文楷体" w:hAnsi="华文楷体" w:eastAsia="华文楷体"/>
            <w:sz w:val="28"/>
            <w:szCs w:val="28"/>
            <w:lang w:eastAsia="zh-CN"/>
          </w:rPr>
          <w:t>实</w:t>
        </w:r>
      </w:ins>
      <w:del w:id="613" w:author="Administrator" w:date="2015-11-20T12:53:50Z">
        <w:r>
          <w:rPr>
            <w:rFonts w:hint="eastAsia" w:ascii="华文楷体" w:hAnsi="华文楷体" w:eastAsia="华文楷体"/>
            <w:sz w:val="28"/>
            <w:szCs w:val="28"/>
          </w:rPr>
          <w:delText>示</w:delText>
        </w:r>
      </w:del>
      <w:r>
        <w:rPr>
          <w:rFonts w:hint="eastAsia" w:ascii="华文楷体" w:hAnsi="华文楷体" w:eastAsia="华文楷体"/>
          <w:sz w:val="28"/>
          <w:szCs w:val="28"/>
        </w:rPr>
        <w:t>现自己的目的，像这样</w:t>
      </w:r>
      <w:ins w:id="614" w:author="Administrator" w:date="2015-11-23T23:00:24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也是出现了很多邪教组织。这方面一直会多如牛毛的。</w:t>
      </w:r>
    </w:p>
    <w:p>
      <w:pPr>
        <w:ind w:firstLine="570"/>
        <w:rPr>
          <w:del w:id="615" w:author="Administrator" w:date="2015-11-19T22:28:52Z"/>
          <w:rFonts w:hint="eastAsia" w:ascii="华文楷体" w:hAnsi="华文楷体" w:eastAsia="华文楷体"/>
          <w:sz w:val="28"/>
          <w:szCs w:val="28"/>
        </w:rPr>
      </w:pPr>
      <w:ins w:id="616" w:author="Administrator" w:date="2015-11-19T22:28:28Z">
        <w:r>
          <w:rPr>
            <w:rFonts w:hint="eastAsia" w:ascii="黑体" w:hAnsi="黑体" w:eastAsia="黑体" w:cs="黑体"/>
            <w:sz w:val="28"/>
            <w:szCs w:val="28"/>
            <w:lang w:eastAsia="zh-CN"/>
            <w:rPrChange w:id="617" w:author="Administrator" w:date="2015-11-19T22:28:39Z">
              <w:rPr>
                <w:rFonts w:hint="eastAsia" w:ascii="华文楷体" w:hAnsi="华文楷体" w:eastAsia="华文楷体"/>
                <w:sz w:val="28"/>
                <w:szCs w:val="28"/>
                <w:lang w:eastAsia="zh-CN"/>
              </w:rPr>
            </w:rPrChange>
          </w:rPr>
          <w:t>【</w:t>
        </w:r>
      </w:ins>
      <w:ins w:id="618" w:author="Administrator" w:date="2015-11-19T22:28:02Z">
        <w:r>
          <w:rPr>
            <w:rFonts w:hint="eastAsia" w:ascii="黑体" w:hAnsi="黑体" w:eastAsia="黑体" w:cs="黑体"/>
            <w:i w:val="0"/>
            <w:color w:val="000000"/>
            <w:sz w:val="28"/>
            <w:szCs w:val="28"/>
            <w:rPrChange w:id="619" w:author="Administrator" w:date="2015-11-19T22:28:39Z">
              <w:rPr>
                <w:rFonts w:ascii="华文楷体" w:hAnsi="华文楷体" w:eastAsia="华文楷体" w:cs="华文楷体"/>
                <w:i w:val="0"/>
                <w:color w:val="000000"/>
                <w:sz w:val="28"/>
                <w:szCs w:val="28"/>
              </w:rPr>
            </w:rPrChange>
          </w:rPr>
          <w:t>但由于所</w:t>
        </w:r>
      </w:ins>
      <w:ins w:id="620" w:author="Administrator" w:date="2015-11-19T22:28:02Z">
        <w:r>
          <w:rPr>
            <w:rFonts w:hint="eastAsia" w:ascii="黑体" w:hAnsi="黑体" w:eastAsia="黑体" w:cs="黑体"/>
            <w:i w:val="0"/>
            <w:color w:val="000000"/>
            <w:sz w:val="28"/>
            <w:szCs w:val="28"/>
            <w:rPrChange w:id="621" w:author="Administrator" w:date="2015-11-19T22:28:39Z">
              <w:rPr>
                <w:rFonts w:ascii="华文楷体" w:hAnsi="华文楷体" w:eastAsia="华文楷体" w:cs="华文楷体"/>
                <w:i w:val="0"/>
                <w:color w:val="000000"/>
                <w:sz w:val="28"/>
                <w:szCs w:val="28"/>
              </w:rPr>
            </w:rPrChange>
          </w:rPr>
          <w:t>知的本相上不存在实一</w:t>
        </w:r>
      </w:ins>
      <w:ins w:id="622" w:author="Administrator" w:date="2015-11-19T22:28:02Z">
        <w:r>
          <w:rPr>
            <w:rFonts w:hint="eastAsia" w:ascii="黑体" w:hAnsi="黑体" w:eastAsia="黑体" w:cs="黑体"/>
            <w:i w:val="0"/>
            <w:color w:val="000000"/>
            <w:sz w:val="28"/>
            <w:szCs w:val="28"/>
            <w:rPrChange w:id="623" w:author="Administrator" w:date="2015-11-19T22:28:39Z">
              <w:rPr>
                <w:rFonts w:ascii="宋体" w:hAnsi="宋体" w:eastAsia="宋体" w:cs="宋体"/>
                <w:i w:val="0"/>
                <w:color w:val="000000"/>
                <w:sz w:val="28"/>
                <w:szCs w:val="28"/>
              </w:rPr>
            </w:rPrChange>
          </w:rPr>
          <w:t>,</w:t>
        </w:r>
      </w:ins>
      <w:ins w:id="624" w:author="Administrator" w:date="2015-11-19T22:28:02Z">
        <w:r>
          <w:rPr>
            <w:rFonts w:hint="eastAsia" w:ascii="黑体" w:hAnsi="黑体" w:eastAsia="黑体" w:cs="黑体"/>
            <w:i w:val="0"/>
            <w:color w:val="000000"/>
            <w:sz w:val="28"/>
            <w:szCs w:val="28"/>
            <w:rPrChange w:id="625" w:author="Administrator" w:date="2015-11-19T22:28:39Z">
              <w:rPr>
                <w:rFonts w:ascii="华文楷体" w:hAnsi="华文楷体" w:eastAsia="华文楷体" w:cs="华文楷体"/>
                <w:i w:val="0"/>
                <w:color w:val="000000"/>
                <w:sz w:val="28"/>
                <w:szCs w:val="28"/>
              </w:rPr>
            </w:rPrChange>
          </w:rPr>
          <w:t>因而何时何地要建立</w:t>
        </w:r>
      </w:ins>
      <w:ins w:id="626" w:author="Administrator" w:date="2015-11-19T22:28:02Z">
        <w:r>
          <w:rPr>
            <w:rFonts w:hint="eastAsia" w:ascii="黑体" w:hAnsi="黑体" w:eastAsia="黑体" w:cs="黑体"/>
            <w:i w:val="0"/>
            <w:color w:val="000000"/>
            <w:sz w:val="28"/>
            <w:szCs w:val="28"/>
            <w:rPrChange w:id="627" w:author="Administrator" w:date="2015-11-19T22:28:39Z">
              <w:rPr>
                <w:rFonts w:ascii="华文楷体" w:hAnsi="华文楷体" w:eastAsia="华文楷体" w:cs="华文楷体"/>
                <w:i w:val="0"/>
                <w:color w:val="000000"/>
                <w:sz w:val="28"/>
                <w:szCs w:val="28"/>
              </w:rPr>
            </w:rPrChange>
          </w:rPr>
          <w:t xml:space="preserve">起“实一”的宗派终究不现实。 </w:t>
        </w:r>
      </w:ins>
      <w:ins w:id="628" w:author="Administrator" w:date="2015-11-19T22:28:25Z">
        <w:r>
          <w:rPr>
            <w:rFonts w:hint="eastAsia" w:ascii="黑体" w:hAnsi="黑体" w:eastAsia="黑体" w:cs="黑体"/>
            <w:i w:val="0"/>
            <w:color w:val="000000"/>
            <w:sz w:val="28"/>
            <w:szCs w:val="28"/>
            <w:lang w:eastAsia="zh-CN"/>
            <w:rPrChange w:id="629" w:author="Administrator" w:date="2015-11-19T22:28:39Z">
              <w:rPr>
                <w:rFonts w:hint="eastAsia" w:ascii="华文楷体" w:hAnsi="华文楷体" w:eastAsia="华文楷体" w:cs="华文楷体"/>
                <w:i w:val="0"/>
                <w:color w:val="000000"/>
                <w:sz w:val="28"/>
                <w:szCs w:val="28"/>
                <w:lang w:eastAsia="zh-CN"/>
              </w:rPr>
            </w:rPrChange>
          </w:rPr>
          <w:t>】</w:t>
        </w:r>
      </w:ins>
    </w:p>
    <w:p>
      <w:pPr>
        <w:ind w:firstLine="570"/>
        <w:rPr>
          <w:rFonts w:hint="eastAsia" w:ascii="华文楷体" w:hAnsi="华文楷体" w:eastAsia="华文楷体"/>
          <w:sz w:val="28"/>
          <w:szCs w:val="28"/>
        </w:rPr>
      </w:pPr>
      <w:del w:id="630" w:author="Administrator" w:date="2015-11-19T22:28:52Z">
        <w:r>
          <w:rPr>
            <w:rFonts w:hint="eastAsia" w:ascii="华文楷体" w:hAnsi="华文楷体" w:eastAsia="华文楷体"/>
            <w:sz w:val="28"/>
            <w:szCs w:val="28"/>
          </w:rPr>
          <w:delText>但由于所知的本相上不存在实一，因而何时何地要建立起“实一”的宗派终究不现实。</w:delText>
        </w:r>
      </w:del>
    </w:p>
    <w:p>
      <w:pPr>
        <w:ind w:firstLine="570"/>
        <w:rPr>
          <w:del w:id="631" w:author="Administrator" w:date="2015-11-19T22:30:19Z"/>
          <w:rFonts w:hint="eastAsia" w:ascii="华文楷体" w:hAnsi="华文楷体" w:eastAsia="华文楷体"/>
          <w:sz w:val="28"/>
          <w:szCs w:val="28"/>
        </w:rPr>
      </w:pPr>
      <w:del w:id="632" w:author="Administrator" w:date="2015-11-19T22:30:19Z">
        <w:r>
          <w:rPr>
            <w:rFonts w:hint="eastAsia" w:ascii="华文楷体" w:hAnsi="华文楷体" w:eastAsia="华文楷体"/>
            <w:sz w:val="28"/>
            <w:szCs w:val="28"/>
          </w:rPr>
          <w:delText>那么不管你出现再多的宗派，但是这些宗派有一个特点，因为根本没有见到实相的缘故，他就是说总是要建立一个所谓的实一。</w:delText>
        </w:r>
      </w:del>
    </w:p>
    <w:p>
      <w:pPr>
        <w:ind w:firstLine="570"/>
        <w:rPr>
          <w:del w:id="633" w:author="Administrator" w:date="2015-11-19T22:30:19Z"/>
          <w:rFonts w:hint="eastAsia" w:ascii="华文楷体" w:hAnsi="华文楷体" w:eastAsia="华文楷体"/>
          <w:sz w:val="28"/>
          <w:szCs w:val="28"/>
        </w:rPr>
      </w:pPr>
      <w:del w:id="634" w:author="Administrator" w:date="2015-11-19T22:30:19Z">
        <w:r>
          <w:rPr>
            <w:rFonts w:hint="eastAsia" w:ascii="华文楷体" w:hAnsi="华文楷体" w:eastAsia="华文楷体"/>
            <w:sz w:val="28"/>
            <w:szCs w:val="28"/>
          </w:rPr>
          <w:delText>《中观庄严论释》第57课20分-30分——李篪</w:delText>
        </w:r>
      </w:del>
    </w:p>
    <w:p>
      <w:pPr>
        <w:ind w:firstLine="570"/>
        <w:rPr>
          <w:del w:id="635" w:author="Administrator" w:date="2015-11-19T22:30:19Z"/>
          <w:rFonts w:ascii="华文楷体" w:hAnsi="华文楷体" w:eastAsia="华文楷体"/>
          <w:sz w:val="28"/>
          <w:szCs w:val="28"/>
        </w:rPr>
      </w:pPr>
      <w:del w:id="636" w:author="Administrator" w:date="2015-11-19T22:30:19Z">
        <w:r>
          <w:rPr>
            <w:rFonts w:ascii="华文楷体" w:hAnsi="华文楷体" w:eastAsia="华文楷体"/>
            <w:sz w:val="28"/>
            <w:szCs w:val="28"/>
          </w:rPr>
          <w:delText>[19:50]</w:delText>
        </w:r>
      </w:del>
    </w:p>
    <w:p>
      <w:pPr>
        <w:ind w:firstLine="570"/>
        <w:rPr>
          <w:ins w:id="637" w:author="Administrator" w:date="2015-11-25T22:10:06Z"/>
          <w:rFonts w:hint="eastAsia" w:ascii="华文楷体" w:hAnsi="华文楷体" w:eastAsia="华文楷体"/>
          <w:sz w:val="28"/>
          <w:szCs w:val="28"/>
        </w:rPr>
      </w:pPr>
      <w:del w:id="638" w:author="Administrator" w:date="2015-11-19T22:30:19Z">
        <w:r>
          <w:rPr>
            <w:rFonts w:hint="eastAsia" w:ascii="华文楷体" w:hAnsi="华文楷体" w:eastAsia="华文楷体"/>
            <w:sz w:val="28"/>
            <w:szCs w:val="28"/>
          </w:rPr>
          <w:delText>但由于所知的本相上不存在实一，因而何时何地要建立起“实一”的宗派终究不现实。</w:delText>
        </w:r>
      </w:del>
      <w:r>
        <w:rPr>
          <w:rFonts w:hint="eastAsia" w:ascii="华文楷体" w:hAnsi="华文楷体" w:eastAsia="华文楷体"/>
          <w:sz w:val="28"/>
          <w:szCs w:val="28"/>
        </w:rPr>
        <w:t>那不管你出现再多的宗派，但是呢这些这</w:t>
      </w:r>
      <w:ins w:id="639" w:author="Administrator" w:date="2015-11-23T23:00:45Z">
        <w:r>
          <w:rPr>
            <w:rFonts w:hint="eastAsia" w:ascii="华文楷体" w:hAnsi="华文楷体" w:eastAsia="华文楷体"/>
            <w:sz w:val="28"/>
            <w:szCs w:val="28"/>
            <w:lang w:eastAsia="zh-CN"/>
          </w:rPr>
          <w:t>个</w:t>
        </w:r>
      </w:ins>
      <w:del w:id="640" w:author="Administrator" w:date="2015-11-23T23:00:41Z">
        <w:r>
          <w:rPr>
            <w:rFonts w:hint="eastAsia" w:ascii="华文楷体" w:hAnsi="华文楷体" w:eastAsia="华文楷体"/>
            <w:sz w:val="28"/>
            <w:szCs w:val="28"/>
          </w:rPr>
          <w:delText>个</w:delText>
        </w:r>
      </w:del>
      <w:r>
        <w:rPr>
          <w:rFonts w:hint="eastAsia" w:ascii="华文楷体" w:hAnsi="华文楷体" w:eastAsia="华文楷体"/>
          <w:sz w:val="28"/>
          <w:szCs w:val="28"/>
        </w:rPr>
        <w:t>宗派有一个特点的话，因为根本没有见到实相的缘故啊，</w:t>
      </w:r>
      <w:del w:id="641" w:author="Administrator" w:date="2015-11-19T22:30:32Z">
        <w:r>
          <w:rPr>
            <w:rFonts w:hint="eastAsia" w:ascii="华文楷体" w:hAnsi="华文楷体" w:eastAsia="华文楷体"/>
            <w:sz w:val="28"/>
            <w:szCs w:val="28"/>
          </w:rPr>
          <w:delText>他</w:delText>
        </w:r>
      </w:del>
      <w:ins w:id="642" w:author="Administrator" w:date="2015-11-19T22:30:33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就说总是要建立一个所谓的这个实一。那么由于所知的本相上根本不存在实一的缘故，所以说呢何时何地要建立一个“实一”的宗派呢终究是不现实的。</w:t>
      </w:r>
    </w:p>
    <w:p>
      <w:pPr>
        <w:ind w:firstLine="570"/>
        <w:rPr>
          <w:ins w:id="643" w:author="Administrator" w:date="2015-11-25T22:10:09Z"/>
          <w:rFonts w:hint="eastAsia" w:ascii="黑体" w:hAnsi="黑体" w:eastAsia="黑体" w:cs="黑体"/>
          <w:sz w:val="28"/>
          <w:szCs w:val="28"/>
          <w:lang w:eastAsia="zh-CN"/>
        </w:rPr>
      </w:pPr>
      <w:ins w:id="644" w:author="Administrator" w:date="2015-11-25T22:09:51Z">
        <w:r>
          <w:rPr>
            <w:rFonts w:hint="eastAsia" w:ascii="黑体" w:hAnsi="黑体" w:eastAsia="黑体" w:cs="黑体"/>
            <w:sz w:val="28"/>
            <w:szCs w:val="28"/>
            <w:lang w:eastAsia="zh-CN"/>
            <w:rPrChange w:id="645" w:author="Administrator" w:date="2015-11-25T22:10:03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647" w:author="Administrator" w:date="2015-11-25T22:10:03Z">
            <w:rPr>
              <w:rFonts w:hint="eastAsia" w:ascii="华文楷体" w:hAnsi="华文楷体" w:eastAsia="华文楷体"/>
              <w:sz w:val="28"/>
              <w:szCs w:val="28"/>
            </w:rPr>
          </w:rPrChange>
        </w:rPr>
        <w:t>正是为了明确这一点,才如此作了阐论。</w:t>
      </w:r>
      <w:ins w:id="648" w:author="Administrator" w:date="2015-11-25T22:09:56Z">
        <w:r>
          <w:rPr>
            <w:rFonts w:hint="eastAsia" w:ascii="黑体" w:hAnsi="黑体" w:eastAsia="黑体" w:cs="黑体"/>
            <w:sz w:val="28"/>
            <w:szCs w:val="28"/>
            <w:lang w:eastAsia="zh-CN"/>
            <w:rPrChange w:id="649" w:author="Administrator" w:date="2015-11-25T22:10:03Z">
              <w:rPr>
                <w:rFonts w:hint="eastAsia" w:ascii="华文楷体" w:hAnsi="华文楷体" w:eastAsia="华文楷体"/>
                <w:sz w:val="28"/>
                <w:szCs w:val="28"/>
                <w:lang w:eastAsia="zh-CN"/>
              </w:rPr>
            </w:rPrChange>
          </w:rPr>
          <w:t>】</w:t>
        </w:r>
      </w:ins>
    </w:p>
    <w:p>
      <w:pPr>
        <w:ind w:firstLine="570"/>
        <w:rPr>
          <w:ins w:id="651" w:author="Administrator" w:date="2015-11-19T22:34:10Z"/>
          <w:rFonts w:hint="eastAsia" w:ascii="华文楷体" w:hAnsi="华文楷体" w:eastAsia="华文楷体"/>
          <w:sz w:val="28"/>
          <w:szCs w:val="28"/>
          <w:lang w:eastAsia="zh-CN"/>
        </w:rPr>
      </w:pPr>
      <w:r>
        <w:rPr>
          <w:rFonts w:hint="eastAsia" w:ascii="华文楷体" w:hAnsi="华文楷体" w:eastAsia="华文楷体"/>
          <w:sz w:val="28"/>
          <w:szCs w:val="28"/>
        </w:rPr>
        <w:t>那么就是为了明确这样一种这个实一不存在的这个道理呢，在这个全论当中</w:t>
      </w:r>
      <w:ins w:id="652" w:author="Administrator" w:date="2015-11-23T23:01:58Z">
        <w:r>
          <w:rPr>
            <w:rFonts w:hint="eastAsia" w:ascii="华文楷体" w:hAnsi="华文楷体" w:eastAsia="华文楷体"/>
            <w:sz w:val="28"/>
            <w:szCs w:val="28"/>
            <w:lang w:eastAsia="zh-CN"/>
          </w:rPr>
          <w:t>、</w:t>
        </w:r>
      </w:ins>
      <w:del w:id="653" w:author="Administrator" w:date="2015-11-23T23:01:58Z">
        <w:r>
          <w:rPr>
            <w:rFonts w:hint="eastAsia" w:ascii="华文楷体" w:hAnsi="华文楷体" w:eastAsia="华文楷体"/>
            <w:sz w:val="28"/>
            <w:szCs w:val="28"/>
          </w:rPr>
          <w:delText>，</w:delText>
        </w:r>
      </w:del>
      <w:r>
        <w:rPr>
          <w:rFonts w:hint="eastAsia" w:ascii="华文楷体" w:hAnsi="华文楷体" w:eastAsia="华文楷体"/>
          <w:sz w:val="28"/>
          <w:szCs w:val="28"/>
        </w:rPr>
        <w:t>在这个地方也是如此</w:t>
      </w:r>
      <w:ins w:id="654" w:author="Administrator" w:date="2015-11-20T12:54:54Z">
        <w:r>
          <w:rPr>
            <w:rFonts w:hint="eastAsia" w:ascii="华文楷体" w:hAnsi="华文楷体" w:eastAsia="华文楷体"/>
            <w:sz w:val="28"/>
            <w:szCs w:val="28"/>
            <w:lang w:eastAsia="zh-CN"/>
          </w:rPr>
          <w:t>的</w:t>
        </w:r>
      </w:ins>
      <w:r>
        <w:rPr>
          <w:rFonts w:hint="eastAsia" w:ascii="华文楷体" w:hAnsi="华文楷体" w:eastAsia="华文楷体"/>
          <w:sz w:val="28"/>
          <w:szCs w:val="28"/>
        </w:rPr>
        <w:t>作了这个阐论了，不管出现再多的宗派，实际上为什么</w:t>
      </w:r>
      <w:ins w:id="655" w:author="Administrator" w:date="2015-11-19T22:31:05Z">
        <w:r>
          <w:rPr>
            <w:rFonts w:hint="eastAsia" w:ascii="华文楷体" w:hAnsi="华文楷体" w:eastAsia="华文楷体"/>
            <w:sz w:val="28"/>
            <w:szCs w:val="28"/>
            <w:lang w:eastAsia="zh-CN"/>
          </w:rPr>
          <w:t>它</w:t>
        </w:r>
      </w:ins>
      <w:del w:id="656" w:author="Administrator" w:date="2015-11-19T22:31:04Z">
        <w:r>
          <w:rPr>
            <w:rFonts w:hint="eastAsia" w:ascii="华文楷体" w:hAnsi="华文楷体" w:eastAsia="华文楷体"/>
            <w:sz w:val="28"/>
            <w:szCs w:val="28"/>
          </w:rPr>
          <w:delText>他</w:delText>
        </w:r>
      </w:del>
      <w:r>
        <w:rPr>
          <w:rFonts w:hint="eastAsia" w:ascii="华文楷体" w:hAnsi="华文楷体" w:eastAsia="华文楷体"/>
          <w:sz w:val="28"/>
          <w:szCs w:val="28"/>
        </w:rPr>
        <w:t>没办法真正地颠覆佛教的宗义呢，就是因为在这个实相上面呢，绝对是不存在实一的</w:t>
      </w:r>
      <w:ins w:id="657" w:author="Administrator" w:date="2015-11-19T22:33:45Z">
        <w:r>
          <w:rPr>
            <w:rFonts w:hint="eastAsia" w:ascii="华文楷体" w:hAnsi="华文楷体" w:eastAsia="华文楷体"/>
            <w:sz w:val="28"/>
            <w:szCs w:val="28"/>
            <w:lang w:eastAsia="zh-CN"/>
          </w:rPr>
          <w:t>。</w:t>
        </w:r>
      </w:ins>
      <w:ins w:id="658" w:author="Administrator" w:date="2015-11-25T22:11:51Z">
        <w:r>
          <w:rPr>
            <w:rFonts w:hint="eastAsia" w:ascii="华文楷体" w:hAnsi="华文楷体" w:eastAsia="华文楷体"/>
            <w:sz w:val="28"/>
            <w:szCs w:val="28"/>
          </w:rPr>
          <w:t>所以说呢为了明确这一点呢，在这个地方作了阐述的。</w:t>
        </w:r>
      </w:ins>
    </w:p>
    <w:p>
      <w:pPr>
        <w:ind w:firstLine="570"/>
        <w:rPr>
          <w:ins w:id="659" w:author="Administrator" w:date="2015-11-19T22:34:49Z"/>
          <w:rFonts w:hint="eastAsia" w:ascii="华文楷体" w:hAnsi="华文楷体" w:eastAsia="华文楷体"/>
          <w:sz w:val="28"/>
          <w:szCs w:val="28"/>
        </w:rPr>
      </w:pPr>
      <w:ins w:id="660" w:author="Administrator" w:date="2015-11-20T12:56:50Z">
        <w:r>
          <w:rPr>
            <w:rFonts w:hint="eastAsia" w:ascii="黑体" w:hAnsi="黑体" w:eastAsia="黑体" w:cs="黑体"/>
            <w:sz w:val="28"/>
            <w:szCs w:val="28"/>
            <w:lang w:eastAsia="zh-CN"/>
          </w:rPr>
          <w:t>【</w:t>
        </w:r>
      </w:ins>
      <w:del w:id="661" w:author="Administrator" w:date="2015-11-20T12:56:40Z">
        <w:r>
          <w:rPr>
            <w:rFonts w:hint="eastAsia" w:ascii="黑体" w:hAnsi="黑体" w:eastAsia="黑体" w:cs="黑体"/>
            <w:sz w:val="28"/>
            <w:szCs w:val="28"/>
            <w:rPrChange w:id="662" w:author="Administrator" w:date="2015-11-19T22:34:07Z">
              <w:rPr>
                <w:rFonts w:hint="eastAsia" w:ascii="华文楷体" w:hAnsi="华文楷体" w:eastAsia="华文楷体"/>
                <w:sz w:val="28"/>
                <w:szCs w:val="28"/>
              </w:rPr>
            </w:rPrChange>
          </w:rPr>
          <w:delText>，</w:delText>
        </w:r>
      </w:del>
      <w:ins w:id="663" w:author="Administrator" w:date="2015-11-19T22:33:19Z">
        <w:r>
          <w:rPr>
            <w:rFonts w:hint="eastAsia" w:ascii="黑体" w:hAnsi="黑体" w:eastAsia="黑体" w:cs="黑体"/>
            <w:i w:val="0"/>
            <w:color w:val="000000"/>
            <w:sz w:val="28"/>
            <w:szCs w:val="28"/>
            <w:rPrChange w:id="664" w:author="Administrator" w:date="2015-11-19T22:34:07Z">
              <w:rPr>
                <w:rFonts w:ascii="华文楷体" w:hAnsi="华文楷体" w:eastAsia="华文楷体" w:cs="华文楷体"/>
                <w:i w:val="0"/>
                <w:color w:val="000000"/>
                <w:sz w:val="28"/>
                <w:szCs w:val="28"/>
              </w:rPr>
            </w:rPrChange>
          </w:rPr>
          <w:t>整个外道的这一派系中</w:t>
        </w:r>
      </w:ins>
      <w:ins w:id="665" w:author="Administrator" w:date="2015-11-19T22:33:19Z">
        <w:r>
          <w:rPr>
            <w:rFonts w:hint="eastAsia" w:ascii="黑体" w:hAnsi="黑体" w:eastAsia="黑体" w:cs="黑体"/>
            <w:i w:val="0"/>
            <w:color w:val="000000"/>
            <w:sz w:val="28"/>
            <w:szCs w:val="28"/>
            <w:rPrChange w:id="666" w:author="Administrator" w:date="2015-11-19T22:34:07Z">
              <w:rPr>
                <w:rFonts w:ascii="宋体" w:hAnsi="宋体" w:eastAsia="宋体" w:cs="宋体"/>
                <w:i w:val="0"/>
                <w:color w:val="000000"/>
                <w:sz w:val="28"/>
                <w:szCs w:val="28"/>
              </w:rPr>
            </w:rPrChange>
          </w:rPr>
          <w:t>,</w:t>
        </w:r>
      </w:ins>
      <w:ins w:id="667" w:author="Administrator" w:date="2015-11-19T22:33:19Z">
        <w:r>
          <w:rPr>
            <w:rFonts w:hint="eastAsia" w:ascii="黑体" w:hAnsi="黑体" w:eastAsia="黑体" w:cs="黑体"/>
            <w:i w:val="0"/>
            <w:color w:val="000000"/>
            <w:sz w:val="28"/>
            <w:szCs w:val="28"/>
            <w:rPrChange w:id="668" w:author="Administrator" w:date="2015-11-19T22:34:07Z">
              <w:rPr>
                <w:rFonts w:ascii="华文楷体" w:hAnsi="华文楷体" w:eastAsia="华文楷体" w:cs="华文楷体"/>
                <w:i w:val="0"/>
                <w:color w:val="000000"/>
                <w:sz w:val="28"/>
                <w:szCs w:val="28"/>
              </w:rPr>
            </w:rPrChange>
          </w:rPr>
          <w:t>有一部分依靠相似禅定的觉受</w:t>
        </w:r>
      </w:ins>
      <w:ins w:id="669" w:author="Administrator" w:date="2015-11-19T22:33:19Z">
        <w:r>
          <w:rPr>
            <w:rFonts w:hint="eastAsia" w:ascii="黑体" w:hAnsi="黑体" w:eastAsia="黑体" w:cs="黑体"/>
            <w:i w:val="0"/>
            <w:color w:val="000000"/>
            <w:sz w:val="28"/>
            <w:szCs w:val="28"/>
            <w:rPrChange w:id="670" w:author="Administrator" w:date="2015-11-19T22:34:07Z">
              <w:rPr>
                <w:rFonts w:ascii="宋体" w:hAnsi="宋体" w:eastAsia="宋体" w:cs="宋体"/>
                <w:i w:val="0"/>
                <w:color w:val="000000"/>
                <w:sz w:val="28"/>
                <w:szCs w:val="28"/>
              </w:rPr>
            </w:rPrChange>
          </w:rPr>
          <w:t>,</w:t>
        </w:r>
      </w:ins>
      <w:ins w:id="671" w:author="Administrator" w:date="2015-11-19T22:33:19Z">
        <w:r>
          <w:rPr>
            <w:rFonts w:hint="eastAsia" w:ascii="黑体" w:hAnsi="黑体" w:eastAsia="黑体" w:cs="黑体"/>
            <w:i w:val="0"/>
            <w:color w:val="000000"/>
            <w:sz w:val="28"/>
            <w:szCs w:val="28"/>
            <w:rPrChange w:id="672" w:author="Administrator" w:date="2015-11-19T22:34:07Z">
              <w:rPr>
                <w:rFonts w:ascii="华文楷体" w:hAnsi="华文楷体" w:eastAsia="华文楷体" w:cs="华文楷体"/>
                <w:i w:val="0"/>
                <w:color w:val="000000"/>
                <w:sz w:val="28"/>
                <w:szCs w:val="28"/>
              </w:rPr>
            </w:rPrChange>
          </w:rPr>
          <w:t>有些凭借理论分析</w:t>
        </w:r>
      </w:ins>
      <w:ins w:id="673" w:author="Administrator" w:date="2015-11-19T22:33:19Z">
        <w:r>
          <w:rPr>
            <w:rFonts w:hint="eastAsia" w:ascii="黑体" w:hAnsi="黑体" w:eastAsia="黑体" w:cs="黑体"/>
            <w:i w:val="0"/>
            <w:color w:val="000000"/>
            <w:sz w:val="28"/>
            <w:szCs w:val="28"/>
            <w:rPrChange w:id="674" w:author="Administrator" w:date="2015-11-19T22:34:07Z">
              <w:rPr>
                <w:rFonts w:ascii="宋体" w:hAnsi="宋体" w:eastAsia="宋体" w:cs="宋体"/>
                <w:i w:val="0"/>
                <w:color w:val="000000"/>
                <w:sz w:val="28"/>
                <w:szCs w:val="28"/>
              </w:rPr>
            </w:rPrChange>
          </w:rPr>
          <w:t>,</w:t>
        </w:r>
      </w:ins>
      <w:ins w:id="675" w:author="Administrator" w:date="2015-11-19T22:33:19Z">
        <w:r>
          <w:rPr>
            <w:rFonts w:hint="eastAsia" w:ascii="黑体" w:hAnsi="黑体" w:eastAsia="黑体" w:cs="黑体"/>
            <w:i w:val="0"/>
            <w:color w:val="000000"/>
            <w:sz w:val="28"/>
            <w:szCs w:val="28"/>
            <w:rPrChange w:id="676" w:author="Administrator" w:date="2015-11-19T22:34:07Z">
              <w:rPr>
                <w:rFonts w:ascii="华文楷体" w:hAnsi="华文楷体" w:eastAsia="华文楷体" w:cs="华文楷体"/>
                <w:i w:val="0"/>
                <w:color w:val="000000"/>
                <w:sz w:val="28"/>
                <w:szCs w:val="28"/>
              </w:rPr>
            </w:rPrChange>
          </w:rPr>
          <w:t xml:space="preserve">大多数都是恶毒婆罗门为了实现自己的意图而编成谄诳的词句。 </w:t>
        </w:r>
      </w:ins>
      <w:ins w:id="677" w:author="Administrator" w:date="2015-11-19T22:34:00Z">
        <w:r>
          <w:rPr>
            <w:rFonts w:hint="eastAsia" w:ascii="黑体" w:hAnsi="黑体" w:eastAsia="黑体" w:cs="黑体"/>
            <w:i w:val="0"/>
            <w:color w:val="000000"/>
            <w:sz w:val="28"/>
            <w:szCs w:val="28"/>
            <w:lang w:eastAsia="zh-CN"/>
            <w:rPrChange w:id="678" w:author="Administrator" w:date="2015-11-19T22:34:07Z">
              <w:rPr>
                <w:rFonts w:hint="eastAsia" w:ascii="华文楷体" w:hAnsi="华文楷体" w:eastAsia="华文楷体" w:cs="华文楷体"/>
                <w:i w:val="0"/>
                <w:color w:val="000000"/>
                <w:sz w:val="28"/>
                <w:szCs w:val="28"/>
                <w:lang w:eastAsia="zh-CN"/>
              </w:rPr>
            </w:rPrChange>
          </w:rPr>
          <w:t>】</w:t>
        </w:r>
      </w:ins>
      <w:del w:id="679" w:author="Administrator" w:date="2015-11-25T22:12:43Z">
        <w:r>
          <w:rPr>
            <w:rFonts w:hint="eastAsia" w:ascii="华文楷体" w:hAnsi="华文楷体" w:eastAsia="华文楷体"/>
            <w:sz w:val="28"/>
            <w:szCs w:val="28"/>
          </w:rPr>
          <w:delText>所以说呢为了明确这一点呢，在这个地方作了阐述的。整个外道的这一派系中,有一部分依靠相似禅定的觉受,有些凭借理论分析,大多数都是恶毒婆罗门为了实现自己的意图而编成阐诳的词句。</w:delText>
        </w:r>
      </w:del>
    </w:p>
    <w:p>
      <w:pPr>
        <w:ind w:firstLine="570"/>
        <w:rPr>
          <w:ins w:id="680" w:author="Administrator" w:date="2015-11-19T22:43:38Z"/>
          <w:rFonts w:hint="eastAsia" w:ascii="华文楷体" w:hAnsi="华文楷体" w:eastAsia="华文楷体"/>
          <w:sz w:val="28"/>
          <w:szCs w:val="28"/>
        </w:rPr>
      </w:pPr>
      <w:r>
        <w:rPr>
          <w:rFonts w:hint="eastAsia" w:ascii="华文楷体" w:hAnsi="华文楷体" w:eastAsia="华文楷体"/>
          <w:sz w:val="28"/>
          <w:szCs w:val="28"/>
        </w:rPr>
        <w:t>那么在这个当中呢，就把这个外道的出现啊划分了三类。那么就是说是这个</w:t>
      </w:r>
      <w:del w:id="681" w:author="Administrator" w:date="2015-11-25T22:14:47Z">
        <w:r>
          <w:rPr>
            <w:rFonts w:hint="eastAsia" w:ascii="华文楷体" w:hAnsi="华文楷体" w:eastAsia="华文楷体"/>
            <w:sz w:val="28"/>
            <w:szCs w:val="28"/>
          </w:rPr>
          <w:delText>，</w:delText>
        </w:r>
      </w:del>
      <w:r>
        <w:rPr>
          <w:rFonts w:hint="eastAsia" w:ascii="华文楷体" w:hAnsi="华文楷体" w:eastAsia="华文楷体"/>
          <w:sz w:val="28"/>
          <w:szCs w:val="28"/>
        </w:rPr>
        <w:t>第一类呢</w:t>
      </w:r>
      <w:ins w:id="682" w:author="Administrator" w:date="2015-11-25T22:14:5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就说是一部分依靠相似禅定的觉受，比如说前面所讲到的</w:t>
      </w:r>
      <w:ins w:id="683" w:author="Administrator" w:date="2015-11-25T22:14:04Z">
        <w:r>
          <w:rPr>
            <w:rFonts w:hint="eastAsia" w:ascii="华文楷体" w:hAnsi="华文楷体" w:eastAsia="华文楷体"/>
            <w:sz w:val="28"/>
            <w:szCs w:val="28"/>
            <w:lang w:eastAsia="zh-CN"/>
          </w:rPr>
          <w:t>有顶禅</w:t>
        </w:r>
      </w:ins>
      <w:ins w:id="684" w:author="Administrator" w:date="2015-11-25T22:14:09Z">
        <w:r>
          <w:rPr>
            <w:rFonts w:hint="eastAsia" w:ascii="华文楷体" w:hAnsi="华文楷体" w:eastAsia="华文楷体"/>
            <w:sz w:val="28"/>
            <w:szCs w:val="28"/>
            <w:lang w:eastAsia="zh-CN"/>
          </w:rPr>
          <w:t>的</w:t>
        </w:r>
      </w:ins>
      <w:del w:id="685" w:author="Administrator" w:date="2015-11-25T22:13:40Z">
        <w:r>
          <w:rPr>
            <w:rFonts w:hint="eastAsia" w:ascii="华文楷体" w:hAnsi="华文楷体" w:eastAsia="华文楷体"/>
            <w:sz w:val="28"/>
            <w:szCs w:val="28"/>
          </w:rPr>
          <w:delText>？？21</w:delText>
        </w:r>
      </w:del>
      <w:del w:id="686" w:author="Administrator" w:date="2015-11-25T22:13:39Z">
        <w:r>
          <w:rPr>
            <w:rFonts w:hint="eastAsia" w:ascii="华文楷体" w:hAnsi="华文楷体" w:eastAsia="华文楷体"/>
            <w:sz w:val="28"/>
            <w:szCs w:val="28"/>
          </w:rPr>
          <w:delText>：10</w:delText>
        </w:r>
      </w:del>
      <w:r>
        <w:rPr>
          <w:rFonts w:hint="eastAsia" w:ascii="华文楷体" w:hAnsi="华文楷体" w:eastAsia="华文楷体"/>
          <w:sz w:val="28"/>
          <w:szCs w:val="28"/>
        </w:rPr>
        <w:t>淡黄仙人，淡黄仙人呢他通过这个苦行获得了一些禅定，通过禅定当中他就观察万法的时候呢发现了一些</w:t>
      </w:r>
      <w:ins w:id="687" w:author="Administrator" w:date="2015-11-19T22:35:21Z">
        <w:r>
          <w:rPr>
            <w:rFonts w:hint="eastAsia" w:ascii="华文楷体" w:hAnsi="华文楷体" w:eastAsia="华文楷体"/>
            <w:sz w:val="28"/>
            <w:szCs w:val="28"/>
            <w:lang w:eastAsia="zh-CN"/>
          </w:rPr>
          <w:t>、</w:t>
        </w:r>
      </w:ins>
      <w:del w:id="688" w:author="Administrator" w:date="2015-11-25T22:15:55Z">
        <w:r>
          <w:rPr>
            <w:rFonts w:hint="eastAsia" w:ascii="华文楷体" w:hAnsi="华文楷体" w:eastAsia="华文楷体"/>
            <w:sz w:val="28"/>
            <w:szCs w:val="28"/>
          </w:rPr>
          <w:delText>，</w:delText>
        </w:r>
      </w:del>
      <w:r>
        <w:rPr>
          <w:rFonts w:hint="eastAsia" w:ascii="华文楷体" w:hAnsi="华文楷体" w:eastAsia="华文楷体"/>
          <w:sz w:val="28"/>
          <w:szCs w:val="28"/>
        </w:rPr>
        <w:t>发现了一些规律，所以他就把这些呢就说写下来，这个方面是依靠相似禅定觉受，</w:t>
      </w:r>
      <w:del w:id="689" w:author="Administrator" w:date="2015-11-19T22:36:04Z">
        <w:r>
          <w:rPr>
            <w:rFonts w:hint="eastAsia" w:ascii="华文楷体" w:hAnsi="华文楷体" w:eastAsia="华文楷体"/>
            <w:sz w:val="28"/>
            <w:szCs w:val="28"/>
          </w:rPr>
          <w:delText>他</w:delText>
        </w:r>
      </w:del>
      <w:ins w:id="690" w:author="Administrator" w:date="2015-11-19T22:36:06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不是真实的出世间的无漏禅定，</w:t>
      </w:r>
      <w:del w:id="691" w:author="Administrator" w:date="2015-11-19T22:36:09Z">
        <w:r>
          <w:rPr>
            <w:rFonts w:hint="eastAsia" w:ascii="华文楷体" w:hAnsi="华文楷体" w:eastAsia="华文楷体"/>
            <w:sz w:val="28"/>
            <w:szCs w:val="28"/>
          </w:rPr>
          <w:delText>他</w:delText>
        </w:r>
      </w:del>
      <w:ins w:id="692" w:author="Administrator" w:date="2015-11-19T22:36:11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是属于世间的一些禅定。所以说呢世间的禅定，</w:t>
      </w:r>
      <w:del w:id="693" w:author="Administrator" w:date="2015-11-19T22:36:19Z">
        <w:r>
          <w:rPr>
            <w:rFonts w:hint="eastAsia" w:ascii="华文楷体" w:hAnsi="华文楷体" w:eastAsia="华文楷体"/>
            <w:sz w:val="28"/>
            <w:szCs w:val="28"/>
          </w:rPr>
          <w:delText>他</w:delText>
        </w:r>
      </w:del>
      <w:ins w:id="694" w:author="Administrator" w:date="2015-11-19T22:36:20Z">
        <w:r>
          <w:rPr>
            <w:rFonts w:hint="eastAsia" w:ascii="华文楷体" w:hAnsi="华文楷体" w:eastAsia="华文楷体"/>
            <w:sz w:val="28"/>
            <w:szCs w:val="28"/>
            <w:lang w:eastAsia="zh-CN"/>
          </w:rPr>
          <w:t>它</w:t>
        </w:r>
      </w:ins>
      <w:r>
        <w:rPr>
          <w:rFonts w:hint="eastAsia" w:ascii="华文楷体" w:hAnsi="华文楷体" w:eastAsia="华文楷体"/>
          <w:sz w:val="28"/>
          <w:szCs w:val="28"/>
        </w:rPr>
        <w:t>这个能力呢虽然也比一般的观现世量，一般世间众生的这个眼根呢</w:t>
      </w:r>
      <w:ins w:id="695" w:author="Administrator" w:date="2015-11-19T22:36:38Z">
        <w:r>
          <w:rPr>
            <w:rFonts w:hint="eastAsia" w:ascii="华文楷体" w:hAnsi="华文楷体" w:eastAsia="华文楷体"/>
            <w:sz w:val="28"/>
            <w:szCs w:val="28"/>
            <w:lang w:eastAsia="zh-CN"/>
          </w:rPr>
          <w:t>、</w:t>
        </w:r>
      </w:ins>
      <w:del w:id="696" w:author="Administrator" w:date="2015-11-19T22:36:38Z">
        <w:r>
          <w:rPr>
            <w:rFonts w:hint="eastAsia" w:ascii="华文楷体" w:hAnsi="华文楷体" w:eastAsia="华文楷体"/>
            <w:sz w:val="28"/>
            <w:szCs w:val="28"/>
          </w:rPr>
          <w:delText>，</w:delText>
        </w:r>
      </w:del>
      <w:r>
        <w:rPr>
          <w:rFonts w:hint="eastAsia" w:ascii="华文楷体" w:hAnsi="华文楷体" w:eastAsia="华文楷体"/>
          <w:sz w:val="28"/>
          <w:szCs w:val="28"/>
        </w:rPr>
        <w:t>耳根</w:t>
      </w:r>
      <w:ins w:id="697" w:author="Administrator" w:date="2015-11-25T22:16:35Z">
        <w:r>
          <w:rPr>
            <w:rFonts w:hint="eastAsia" w:ascii="华文楷体" w:hAnsi="华文楷体" w:eastAsia="华文楷体"/>
            <w:sz w:val="28"/>
            <w:szCs w:val="28"/>
            <w:lang w:eastAsia="zh-CN"/>
          </w:rPr>
          <w:t>、</w:t>
        </w:r>
      </w:ins>
      <w:del w:id="698" w:author="Administrator" w:date="2015-11-25T22:16:35Z">
        <w:r>
          <w:rPr>
            <w:rFonts w:hint="eastAsia" w:ascii="华文楷体" w:hAnsi="华文楷体" w:eastAsia="华文楷体"/>
            <w:sz w:val="28"/>
            <w:szCs w:val="28"/>
          </w:rPr>
          <w:delText>，</w:delText>
        </w:r>
      </w:del>
      <w:r>
        <w:rPr>
          <w:rFonts w:hint="eastAsia" w:ascii="华文楷体" w:hAnsi="华文楷体" w:eastAsia="华文楷体"/>
          <w:sz w:val="28"/>
          <w:szCs w:val="28"/>
        </w:rPr>
        <w:t>他的意识看到的要准确一些，但是</w:t>
      </w:r>
      <w:del w:id="699" w:author="Administrator" w:date="2015-11-19T22:37:29Z">
        <w:r>
          <w:rPr>
            <w:rFonts w:hint="eastAsia" w:ascii="华文楷体" w:hAnsi="华文楷体" w:eastAsia="华文楷体"/>
            <w:sz w:val="28"/>
            <w:szCs w:val="28"/>
          </w:rPr>
          <w:delText>他</w:delText>
        </w:r>
      </w:del>
      <w:ins w:id="700" w:author="Administrator" w:date="2015-11-19T22:37:31Z">
        <w:r>
          <w:rPr>
            <w:rFonts w:hint="eastAsia" w:ascii="华文楷体" w:hAnsi="华文楷体" w:eastAsia="华文楷体"/>
            <w:sz w:val="28"/>
            <w:szCs w:val="28"/>
            <w:lang w:eastAsia="zh-CN"/>
          </w:rPr>
          <w:t>它</w:t>
        </w:r>
      </w:ins>
      <w:r>
        <w:rPr>
          <w:rFonts w:hint="eastAsia" w:ascii="华文楷体" w:hAnsi="华文楷体" w:eastAsia="华文楷体"/>
          <w:sz w:val="28"/>
          <w:szCs w:val="28"/>
        </w:rPr>
        <w:t>必定是属于有漏定，是属于有漏定，</w:t>
      </w:r>
      <w:ins w:id="701" w:author="Administrator" w:date="2015-11-19T22:37:54Z">
        <w:r>
          <w:rPr>
            <w:rFonts w:hint="eastAsia" w:ascii="华文楷体" w:hAnsi="华文楷体" w:eastAsia="华文楷体"/>
            <w:sz w:val="28"/>
            <w:szCs w:val="28"/>
            <w:lang w:eastAsia="zh-CN"/>
          </w:rPr>
          <w:t>它</w:t>
        </w:r>
      </w:ins>
      <w:del w:id="702" w:author="Administrator" w:date="2015-11-19T22:37:49Z">
        <w:r>
          <w:rPr>
            <w:rFonts w:hint="eastAsia" w:ascii="华文楷体" w:hAnsi="华文楷体" w:eastAsia="华文楷体"/>
            <w:sz w:val="28"/>
            <w:szCs w:val="28"/>
          </w:rPr>
          <w:delText>他</w:delText>
        </w:r>
      </w:del>
      <w:r>
        <w:rPr>
          <w:rFonts w:hint="eastAsia" w:ascii="华文楷体" w:hAnsi="华文楷体" w:eastAsia="华文楷体"/>
          <w:sz w:val="28"/>
          <w:szCs w:val="28"/>
        </w:rPr>
        <w:t>的范围还是有限的，所以说还是没办法像佛陀一样，证悟了这样一种这个就说无上正等正觉</w:t>
      </w:r>
      <w:ins w:id="703" w:author="Administrator" w:date="2015-11-21T12:23:02Z">
        <w:r>
          <w:rPr>
            <w:rFonts w:hint="eastAsia" w:ascii="华文楷体" w:hAnsi="华文楷体" w:eastAsia="华文楷体"/>
            <w:sz w:val="28"/>
            <w:szCs w:val="28"/>
            <w:lang w:eastAsia="zh-CN"/>
          </w:rPr>
          <w:t>，</w:t>
        </w:r>
      </w:ins>
      <w:r>
        <w:rPr>
          <w:rFonts w:hint="eastAsia" w:ascii="华文楷体" w:hAnsi="华文楷体" w:eastAsia="华文楷体"/>
          <w:sz w:val="28"/>
          <w:szCs w:val="28"/>
        </w:rPr>
        <w:t>他所看到的法界实相，根本没有这样一种圆满，所以说依靠相似禅定的觉受来这个写下来的。有些呢是凭借理论分析，有些呢是没有这个禅定觉受，但是呢他是凭借这个理论来分析这样一种外境和心识，这个现象</w:t>
      </w:r>
      <w:del w:id="704" w:author="Administrator" w:date="2015-11-19T22:39:03Z">
        <w:r>
          <w:rPr>
            <w:rFonts w:hint="eastAsia" w:ascii="华文楷体" w:hAnsi="华文楷体" w:eastAsia="华文楷体"/>
            <w:sz w:val="28"/>
            <w:szCs w:val="28"/>
          </w:rPr>
          <w:delText>，</w:delText>
        </w:r>
      </w:del>
      <w:r>
        <w:rPr>
          <w:rFonts w:hint="eastAsia" w:ascii="华文楷体" w:hAnsi="华文楷体" w:eastAsia="华文楷体"/>
          <w:sz w:val="28"/>
          <w:szCs w:val="28"/>
        </w:rPr>
        <w:t>那么我到底存在还是不存在，</w:t>
      </w:r>
      <w:ins w:id="705" w:author="Administrator" w:date="2015-11-23T23:08:08Z">
        <w:r>
          <w:rPr>
            <w:rFonts w:hint="eastAsia" w:ascii="华文楷体" w:hAnsi="华文楷体" w:eastAsia="华文楷体"/>
            <w:sz w:val="28"/>
            <w:szCs w:val="28"/>
            <w:lang w:eastAsia="zh-CN"/>
          </w:rPr>
          <w:t>所以</w:t>
        </w:r>
      </w:ins>
      <w:ins w:id="706" w:author="Administrator" w:date="2015-11-23T23:08:10Z">
        <w:r>
          <w:rPr>
            <w:rFonts w:hint="eastAsia" w:ascii="华文楷体" w:hAnsi="华文楷体" w:eastAsia="华文楷体"/>
            <w:sz w:val="28"/>
            <w:szCs w:val="28"/>
            <w:lang w:eastAsia="zh-CN"/>
          </w:rPr>
          <w:t>说</w:t>
        </w:r>
      </w:ins>
      <w:del w:id="707" w:author="Administrator" w:date="2015-11-23T23:08:12Z">
        <w:r>
          <w:rPr>
            <w:rFonts w:hint="eastAsia" w:ascii="华文楷体" w:hAnsi="华文楷体" w:eastAsia="华文楷体"/>
            <w:sz w:val="28"/>
            <w:szCs w:val="28"/>
          </w:rPr>
          <w:delText>特</w:delText>
        </w:r>
      </w:del>
      <w:del w:id="708" w:author="Administrator" w:date="2015-11-23T23:08:13Z">
        <w:r>
          <w:rPr>
            <w:rFonts w:hint="eastAsia" w:ascii="华文楷体" w:hAnsi="华文楷体" w:eastAsia="华文楷体"/>
            <w:sz w:val="28"/>
            <w:szCs w:val="28"/>
          </w:rPr>
          <w:delText>别是</w:delText>
        </w:r>
      </w:del>
      <w:r>
        <w:rPr>
          <w:rFonts w:hint="eastAsia" w:ascii="华文楷体" w:hAnsi="华文楷体" w:eastAsia="华文楷体"/>
          <w:sz w:val="28"/>
          <w:szCs w:val="28"/>
        </w:rPr>
        <w:t>有些人就是说，我到底有没有，我从哪里来，就干什么的在这儿。所以像这样的话，就他们首先产生这个疑惑，产生这个疑惑之后呢，</w:t>
      </w:r>
      <w:ins w:id="709" w:author="Administrator" w:date="2015-11-25T22:17:14Z">
        <w:r>
          <w:rPr>
            <w:rFonts w:hint="eastAsia" w:ascii="华文楷体" w:hAnsi="华文楷体" w:eastAsia="华文楷体"/>
            <w:sz w:val="28"/>
            <w:szCs w:val="28"/>
            <w:lang w:eastAsia="zh-CN"/>
          </w:rPr>
          <w:t>就</w:t>
        </w:r>
      </w:ins>
      <w:r>
        <w:rPr>
          <w:rFonts w:hint="eastAsia" w:ascii="华文楷体" w:hAnsi="华文楷体" w:eastAsia="华文楷体"/>
          <w:sz w:val="28"/>
          <w:szCs w:val="28"/>
        </w:rPr>
        <w:t>开始分析借助</w:t>
      </w:r>
      <w:del w:id="710" w:author="Administrator" w:date="2015-11-21T12:23:28Z">
        <w:r>
          <w:rPr>
            <w:rFonts w:hint="eastAsia" w:ascii="华文楷体" w:hAnsi="华文楷体" w:eastAsia="华文楷体"/>
            <w:sz w:val="28"/>
            <w:szCs w:val="28"/>
          </w:rPr>
          <w:delText>，</w:delText>
        </w:r>
      </w:del>
      <w:r>
        <w:rPr>
          <w:rFonts w:hint="eastAsia" w:ascii="华文楷体" w:hAnsi="华文楷体" w:eastAsia="华文楷体"/>
          <w:sz w:val="28"/>
          <w:szCs w:val="28"/>
        </w:rPr>
        <w:t>有些是现有的这些文献啊</w:t>
      </w:r>
      <w:ins w:id="711" w:author="Administrator" w:date="2015-11-21T12:23:33Z">
        <w:r>
          <w:rPr>
            <w:rFonts w:hint="eastAsia" w:ascii="华文楷体" w:hAnsi="华文楷体" w:eastAsia="华文楷体"/>
            <w:sz w:val="28"/>
            <w:szCs w:val="28"/>
            <w:lang w:eastAsia="zh-CN"/>
          </w:rPr>
          <w:t>、</w:t>
        </w:r>
      </w:ins>
      <w:del w:id="712" w:author="Administrator" w:date="2015-11-21T12:23:32Z">
        <w:r>
          <w:rPr>
            <w:rFonts w:hint="eastAsia" w:ascii="华文楷体" w:hAnsi="华文楷体" w:eastAsia="华文楷体"/>
            <w:sz w:val="28"/>
            <w:szCs w:val="28"/>
          </w:rPr>
          <w:delText>，</w:delText>
        </w:r>
      </w:del>
      <w:r>
        <w:rPr>
          <w:rFonts w:hint="eastAsia" w:ascii="华文楷体" w:hAnsi="华文楷体" w:eastAsia="华文楷体"/>
          <w:sz w:val="28"/>
          <w:szCs w:val="28"/>
        </w:rPr>
        <w:t>现有的一些思想啊，就开始分析然后得出一些结论，有些外道是这样的。大多数都是恶毒婆罗门，为了实现自己的意图而编成阐诳的词句的。那么除了前面这两类呢稍有可取之处，因为一个呢是</w:t>
      </w:r>
      <w:ins w:id="713" w:author="Administrator" w:date="2015-11-23T23:08:52Z">
        <w:r>
          <w:rPr>
            <w:rFonts w:hint="eastAsia" w:ascii="华文楷体" w:hAnsi="华文楷体" w:eastAsia="华文楷体"/>
            <w:sz w:val="28"/>
            <w:szCs w:val="28"/>
            <w:lang w:eastAsia="zh-CN"/>
          </w:rPr>
          <w:t>它</w:t>
        </w:r>
      </w:ins>
      <w:del w:id="714" w:author="Administrator" w:date="2015-11-23T23:08:51Z">
        <w:r>
          <w:rPr>
            <w:rFonts w:hint="eastAsia" w:ascii="华文楷体" w:hAnsi="华文楷体" w:eastAsia="华文楷体"/>
            <w:sz w:val="28"/>
            <w:szCs w:val="28"/>
          </w:rPr>
          <w:delText>他</w:delText>
        </w:r>
      </w:del>
      <w:r>
        <w:rPr>
          <w:rFonts w:hint="eastAsia" w:ascii="华文楷体" w:hAnsi="华文楷体" w:eastAsia="华文楷体"/>
          <w:sz w:val="28"/>
          <w:szCs w:val="28"/>
        </w:rPr>
        <w:t>属于相似禅定的觉受，一个是还是要凭借理证的，那么这两者呢稍有可取。那么第三种的话，第三种就是这个为了实现自己的意图，就是一些恶毒的婆罗门呐，为了实现自己的意图编成阐诳的词句。那么在以前印度的时候，前面我们提到</w:t>
      </w:r>
      <w:ins w:id="715" w:author="Administrator" w:date="2015-11-25T22:17:53Z">
        <w:r>
          <w:rPr>
            <w:rFonts w:hint="eastAsia" w:ascii="华文楷体" w:hAnsi="华文楷体" w:eastAsia="华文楷体"/>
            <w:sz w:val="28"/>
            <w:szCs w:val="28"/>
            <w:lang w:eastAsia="zh-CN"/>
          </w:rPr>
          <w:t>，</w:t>
        </w:r>
      </w:ins>
      <w:r>
        <w:rPr>
          <w:rFonts w:hint="eastAsia" w:ascii="华文楷体" w:hAnsi="华文楷体" w:eastAsia="华文楷体"/>
          <w:sz w:val="28"/>
          <w:szCs w:val="28"/>
        </w:rPr>
        <w:t>为了杀生呢就是编这些</w:t>
      </w:r>
      <w:ins w:id="716" w:author="Administrator" w:date="2015-11-23T23:09:27Z">
        <w:r>
          <w:rPr>
            <w:rFonts w:hint="eastAsia" w:ascii="华文楷体" w:hAnsi="华文楷体" w:eastAsia="华文楷体"/>
            <w:sz w:val="28"/>
            <w:szCs w:val="28"/>
            <w:lang w:eastAsia="zh-CN"/>
          </w:rPr>
          <w:t>、</w:t>
        </w:r>
      </w:ins>
      <w:del w:id="717" w:author="Administrator" w:date="2015-11-23T23:09:26Z">
        <w:r>
          <w:rPr>
            <w:rFonts w:hint="eastAsia" w:ascii="华文楷体" w:hAnsi="华文楷体" w:eastAsia="华文楷体"/>
            <w:sz w:val="28"/>
            <w:szCs w:val="28"/>
          </w:rPr>
          <w:delText>，</w:delText>
        </w:r>
      </w:del>
      <w:r>
        <w:rPr>
          <w:rFonts w:hint="eastAsia" w:ascii="华文楷体" w:hAnsi="华文楷体" w:eastAsia="华文楷体"/>
          <w:sz w:val="28"/>
          <w:szCs w:val="28"/>
        </w:rPr>
        <w:t>上战场，为了这个说是邪淫自己的女儿呢，也是写一些无有前后世等等呢这样一种论典。还有一些呢就说是，印度有这样的，实际上在现在的世间当中呢也是有，现在的这个邪教的组织的</w:t>
      </w:r>
      <w:ins w:id="718" w:author="Administrator" w:date="2015-11-19T22:41:01Z">
        <w:r>
          <w:rPr>
            <w:rFonts w:hint="eastAsia" w:ascii="华文楷体" w:hAnsi="华文楷体" w:eastAsia="华文楷体"/>
            <w:sz w:val="28"/>
            <w:szCs w:val="28"/>
            <w:lang w:eastAsia="zh-CN"/>
          </w:rPr>
          <w:t>，</w:t>
        </w:r>
      </w:ins>
      <w:del w:id="719" w:author="Administrator" w:date="2015-11-19T22:41:01Z">
        <w:r>
          <w:rPr>
            <w:rFonts w:hint="eastAsia" w:ascii="华文楷体" w:hAnsi="华文楷体" w:eastAsia="华文楷体"/>
            <w:sz w:val="28"/>
            <w:szCs w:val="28"/>
          </w:rPr>
          <w:delText>。</w:delText>
        </w:r>
      </w:del>
      <w:r>
        <w:rPr>
          <w:rFonts w:hint="eastAsia" w:ascii="华文楷体" w:hAnsi="华文楷体" w:eastAsia="华文楷体"/>
          <w:sz w:val="28"/>
          <w:szCs w:val="28"/>
        </w:rPr>
        <w:t>邪教的组织当中呢也是为了实现自己的意图</w:t>
      </w:r>
      <w:ins w:id="720" w:author="Administrator" w:date="2015-11-24T19:52:26Z">
        <w:r>
          <w:rPr>
            <w:rFonts w:hint="eastAsia" w:ascii="华文楷体" w:hAnsi="华文楷体" w:eastAsia="华文楷体"/>
            <w:sz w:val="28"/>
            <w:szCs w:val="28"/>
            <w:lang w:eastAsia="zh-CN"/>
          </w:rPr>
          <w:t>、</w:t>
        </w:r>
      </w:ins>
      <w:del w:id="721" w:author="Administrator" w:date="2015-11-24T19:52:26Z">
        <w:r>
          <w:rPr>
            <w:rFonts w:hint="eastAsia" w:ascii="华文楷体" w:hAnsi="华文楷体" w:eastAsia="华文楷体"/>
            <w:sz w:val="28"/>
            <w:szCs w:val="28"/>
          </w:rPr>
          <w:delText>，</w:delText>
        </w:r>
      </w:del>
      <w:r>
        <w:rPr>
          <w:rFonts w:hint="eastAsia" w:ascii="华文楷体" w:hAnsi="华文楷体" w:eastAsia="华文楷体"/>
          <w:sz w:val="28"/>
          <w:szCs w:val="28"/>
        </w:rPr>
        <w:t>为了敛财</w:t>
      </w:r>
      <w:ins w:id="722" w:author="Administrator" w:date="2015-11-24T19:52:29Z">
        <w:r>
          <w:rPr>
            <w:rFonts w:hint="eastAsia" w:ascii="华文楷体" w:hAnsi="华文楷体" w:eastAsia="华文楷体"/>
            <w:sz w:val="28"/>
            <w:szCs w:val="28"/>
            <w:lang w:eastAsia="zh-CN"/>
          </w:rPr>
          <w:t>，</w:t>
        </w:r>
      </w:ins>
      <w:r>
        <w:rPr>
          <w:rFonts w:hint="eastAsia" w:ascii="华文楷体" w:hAnsi="华文楷体" w:eastAsia="华文楷体"/>
          <w:sz w:val="28"/>
          <w:szCs w:val="28"/>
        </w:rPr>
        <w:t>然后就开始编一些这些宗派，有的时候呢就说是为了得到这些其</w:t>
      </w:r>
      <w:ins w:id="723" w:author="Administrator" w:date="2015-11-19T22:41:21Z">
        <w:r>
          <w:rPr>
            <w:rFonts w:hint="eastAsia" w:ascii="华文楷体" w:hAnsi="华文楷体" w:eastAsia="华文楷体"/>
            <w:sz w:val="28"/>
            <w:szCs w:val="28"/>
            <w:lang w:eastAsia="zh-CN"/>
          </w:rPr>
          <w:t>他</w:t>
        </w:r>
      </w:ins>
      <w:del w:id="724" w:author="Administrator" w:date="2015-11-19T22:41:18Z">
        <w:r>
          <w:rPr>
            <w:rFonts w:hint="eastAsia" w:ascii="华文楷体" w:hAnsi="华文楷体" w:eastAsia="华文楷体"/>
            <w:sz w:val="28"/>
            <w:szCs w:val="28"/>
          </w:rPr>
          <w:delText>它</w:delText>
        </w:r>
      </w:del>
      <w:r>
        <w:rPr>
          <w:rFonts w:hint="eastAsia" w:ascii="华文楷体" w:hAnsi="华文楷体" w:eastAsia="华文楷体"/>
          <w:sz w:val="28"/>
          <w:szCs w:val="28"/>
        </w:rPr>
        <w:t>的这个名声呐，或者说眷属啊，有时候呢就是说这个各种各样一种不好的这个想法，然后呢就说</w:t>
      </w:r>
      <w:ins w:id="725" w:author="Administrator" w:date="2015-11-21T12:25:01Z">
        <w:r>
          <w:rPr>
            <w:rFonts w:hint="eastAsia" w:ascii="华文楷体" w:hAnsi="华文楷体" w:eastAsia="华文楷体"/>
            <w:sz w:val="28"/>
            <w:szCs w:val="28"/>
            <w:lang w:eastAsia="zh-CN"/>
          </w:rPr>
          <w:t>是</w:t>
        </w:r>
      </w:ins>
      <w:r>
        <w:rPr>
          <w:rFonts w:hint="eastAsia" w:ascii="华文楷体" w:hAnsi="华文楷体" w:eastAsia="华文楷体"/>
          <w:sz w:val="28"/>
          <w:szCs w:val="28"/>
        </w:rPr>
        <w:t>这个宗派</w:t>
      </w:r>
      <w:ins w:id="726" w:author="Administrator" w:date="2015-11-21T12:25:54Z">
        <w:r>
          <w:rPr>
            <w:rFonts w:hint="eastAsia" w:ascii="华文楷体" w:hAnsi="华文楷体" w:eastAsia="华文楷体"/>
            <w:sz w:val="28"/>
            <w:szCs w:val="28"/>
            <w:lang w:eastAsia="zh-CN"/>
          </w:rPr>
          <w:t>、</w:t>
        </w:r>
      </w:ins>
      <w:del w:id="727" w:author="Administrator" w:date="2015-11-21T12:25:54Z">
        <w:r>
          <w:rPr>
            <w:rFonts w:hint="eastAsia" w:ascii="华文楷体" w:hAnsi="华文楷体" w:eastAsia="华文楷体"/>
            <w:sz w:val="28"/>
            <w:szCs w:val="28"/>
          </w:rPr>
          <w:delText>，</w:delText>
        </w:r>
      </w:del>
      <w:r>
        <w:rPr>
          <w:rFonts w:hint="eastAsia" w:ascii="华文楷体" w:hAnsi="华文楷体" w:eastAsia="华文楷体"/>
          <w:sz w:val="28"/>
          <w:szCs w:val="28"/>
        </w:rPr>
        <w:t>那个宗派。尤其是在八九十年代，大街上都是特别多，在中国也是特别多，出现很多很多这样一种这个组织，但后面一个一个都灭亡了，因为他们就说是，他的有的是想造反，有的是想要当皇帝，就是在自己的一个村庄里面封这些国王啊，封这些丞相啊，封这些什么这个部长那个部长的，最后呢一锅端全</w:t>
      </w:r>
      <w:ins w:id="728" w:author="Administrator" w:date="2015-11-21T12:26:52Z">
        <w:r>
          <w:rPr>
            <w:rFonts w:hint="eastAsia" w:ascii="华文楷体" w:hAnsi="华文楷体" w:eastAsia="华文楷体"/>
            <w:sz w:val="28"/>
            <w:szCs w:val="28"/>
            <w:lang w:eastAsia="zh-CN"/>
          </w:rPr>
          <w:t>部</w:t>
        </w:r>
      </w:ins>
      <w:del w:id="729" w:author="Administrator" w:date="2015-11-21T12:26:49Z">
        <w:r>
          <w:rPr>
            <w:rFonts w:hint="eastAsia" w:ascii="华文楷体" w:hAnsi="华文楷体" w:eastAsia="华文楷体"/>
            <w:sz w:val="28"/>
            <w:szCs w:val="28"/>
          </w:rPr>
          <w:delText>国</w:delText>
        </w:r>
      </w:del>
      <w:r>
        <w:rPr>
          <w:rFonts w:hint="eastAsia" w:ascii="华文楷体" w:hAnsi="华文楷体" w:eastAsia="华文楷体"/>
          <w:sz w:val="28"/>
          <w:szCs w:val="28"/>
        </w:rPr>
        <w:t>就被消灭了，这样的情况是非常非常多的。就像这样呢也是为了就说是</w:t>
      </w:r>
      <w:ins w:id="730" w:author="Administrator" w:date="2015-11-25T22:19:06Z">
        <w:r>
          <w:rPr>
            <w:rFonts w:hint="eastAsia" w:ascii="华文楷体" w:hAnsi="华文楷体" w:eastAsia="华文楷体"/>
            <w:sz w:val="28"/>
            <w:szCs w:val="28"/>
            <w:lang w:eastAsia="zh-CN"/>
          </w:rPr>
          <w:t>实</w:t>
        </w:r>
      </w:ins>
      <w:del w:id="731" w:author="Administrator" w:date="2015-11-25T22:19:03Z">
        <w:r>
          <w:rPr>
            <w:rFonts w:hint="eastAsia" w:ascii="华文楷体" w:hAnsi="华文楷体" w:eastAsia="华文楷体"/>
            <w:sz w:val="28"/>
            <w:szCs w:val="28"/>
          </w:rPr>
          <w:delText>示</w:delText>
        </w:r>
      </w:del>
      <w:r>
        <w:rPr>
          <w:rFonts w:hint="eastAsia" w:ascii="华文楷体" w:hAnsi="华文楷体" w:eastAsia="华文楷体"/>
          <w:sz w:val="28"/>
          <w:szCs w:val="28"/>
        </w:rPr>
        <w:t>现</w:t>
      </w:r>
      <w:del w:id="732" w:author="Administrator" w:date="2015-11-23T23:10:24Z">
        <w:r>
          <w:rPr>
            <w:rFonts w:hint="eastAsia" w:ascii="华文楷体" w:hAnsi="华文楷体" w:eastAsia="华文楷体"/>
            <w:sz w:val="28"/>
            <w:szCs w:val="28"/>
          </w:rPr>
          <w:delText>，</w:delText>
        </w:r>
      </w:del>
      <w:r>
        <w:rPr>
          <w:rFonts w:hint="eastAsia" w:ascii="华文楷体" w:hAnsi="华文楷体" w:eastAsia="华文楷体"/>
          <w:sz w:val="28"/>
          <w:szCs w:val="28"/>
        </w:rPr>
        <w:t>自己的这样一种这个意图啊，变成了阐诳的词句，说自己是哪个哪个下世的，哪个哪个转生的</w:t>
      </w:r>
      <w:del w:id="733" w:author="Administrator" w:date="2015-11-19T22:42:55Z">
        <w:r>
          <w:rPr>
            <w:rFonts w:hint="eastAsia" w:ascii="华文楷体" w:hAnsi="华文楷体" w:eastAsia="华文楷体"/>
            <w:sz w:val="28"/>
            <w:szCs w:val="28"/>
          </w:rPr>
          <w:delText>。</w:delText>
        </w:r>
      </w:del>
      <w:ins w:id="734" w:author="Administrator" w:date="2015-11-19T22:42:55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像这样的话这个非常非常多的，所以说这样一种宗派呢，很多很多都是这样的一种原因</w:t>
      </w:r>
      <w:ins w:id="735" w:author="Administrator" w:date="2015-11-19T22:43:11Z">
        <w:r>
          <w:rPr>
            <w:rFonts w:hint="eastAsia" w:ascii="华文楷体" w:hAnsi="华文楷体" w:eastAsia="华文楷体"/>
            <w:sz w:val="28"/>
            <w:szCs w:val="28"/>
            <w:lang w:eastAsia="zh-CN"/>
          </w:rPr>
          <w:t>。</w:t>
        </w:r>
      </w:ins>
      <w:del w:id="736" w:author="Administrator" w:date="2015-11-19T22:43:11Z">
        <w:r>
          <w:rPr>
            <w:rFonts w:hint="eastAsia" w:ascii="华文楷体" w:hAnsi="华文楷体" w:eastAsia="华文楷体"/>
            <w:sz w:val="28"/>
            <w:szCs w:val="28"/>
          </w:rPr>
          <w:delText>，</w:delText>
        </w:r>
      </w:del>
      <w:r>
        <w:rPr>
          <w:rFonts w:hint="eastAsia" w:ascii="华文楷体" w:hAnsi="华文楷体" w:eastAsia="华文楷体"/>
          <w:sz w:val="28"/>
          <w:szCs w:val="28"/>
        </w:rPr>
        <w:t>所以这个方面大概呢就分了这三类。</w:t>
      </w:r>
    </w:p>
    <w:p>
      <w:pPr>
        <w:ind w:firstLine="570"/>
        <w:rPr>
          <w:ins w:id="737" w:author="Administrator" w:date="2015-11-19T23:00:28Z"/>
          <w:rFonts w:hint="eastAsia" w:ascii="华文楷体" w:hAnsi="华文楷体" w:eastAsia="华文楷体"/>
          <w:sz w:val="28"/>
          <w:szCs w:val="28"/>
        </w:rPr>
      </w:pPr>
      <w:r>
        <w:rPr>
          <w:rFonts w:hint="eastAsia" w:ascii="楷体_GB2312" w:hAnsi="楷体_GB2312" w:eastAsia="楷体_GB2312" w:cs="楷体_GB2312"/>
          <w:sz w:val="28"/>
          <w:szCs w:val="28"/>
          <w:rPrChange w:id="738" w:author="Administrator" w:date="2015-11-19T22:55:10Z">
            <w:rPr>
              <w:rFonts w:hint="eastAsia" w:ascii="华文楷体" w:hAnsi="华文楷体" w:eastAsia="华文楷体"/>
              <w:sz w:val="28"/>
              <w:szCs w:val="28"/>
            </w:rPr>
          </w:rPrChange>
        </w:rPr>
        <w:t>在藏地也是同样。</w:t>
      </w:r>
      <w:r>
        <w:rPr>
          <w:rFonts w:hint="eastAsia" w:ascii="华文楷体" w:hAnsi="华文楷体" w:eastAsia="华文楷体"/>
          <w:sz w:val="28"/>
          <w:szCs w:val="28"/>
        </w:rPr>
        <w:t>下面就是对于这样一种藏地的苯教呢就做一个说明，主要的意思呢就说是这个</w:t>
      </w:r>
      <w:del w:id="739" w:author="Administrator" w:date="2015-11-23T23:10:48Z">
        <w:r>
          <w:rPr>
            <w:rFonts w:hint="eastAsia" w:ascii="华文楷体" w:hAnsi="华文楷体" w:eastAsia="华文楷体"/>
            <w:sz w:val="28"/>
            <w:szCs w:val="28"/>
          </w:rPr>
          <w:delText>，</w:delText>
        </w:r>
      </w:del>
      <w:r>
        <w:rPr>
          <w:rFonts w:hint="eastAsia" w:ascii="华文楷体" w:hAnsi="华文楷体" w:eastAsia="华文楷体"/>
          <w:sz w:val="28"/>
          <w:szCs w:val="28"/>
        </w:rPr>
        <w:t>苯教呢是不可以皈依的，就后面</w:t>
      </w:r>
      <w:del w:id="740" w:author="Administrator" w:date="2015-11-21T12:27:36Z">
        <w:r>
          <w:rPr>
            <w:rFonts w:hint="eastAsia" w:ascii="华文楷体" w:hAnsi="华文楷体" w:eastAsia="华文楷体"/>
            <w:sz w:val="28"/>
            <w:szCs w:val="28"/>
          </w:rPr>
          <w:delText>部分</w:delText>
        </w:r>
      </w:del>
      <w:del w:id="741" w:author="Administrator" w:date="2015-11-21T12:27:37Z">
        <w:r>
          <w:rPr>
            <w:rFonts w:hint="eastAsia" w:ascii="华文楷体" w:hAnsi="华文楷体" w:eastAsia="华文楷体"/>
            <w:sz w:val="28"/>
            <w:szCs w:val="28"/>
          </w:rPr>
          <w:delText>取</w:delText>
        </w:r>
      </w:del>
      <w:ins w:id="742" w:author="Administrator" w:date="2015-11-21T12:27:44Z">
        <w:r>
          <w:rPr>
            <w:rFonts w:hint="eastAsia" w:ascii="华文楷体" w:hAnsi="华文楷体" w:eastAsia="华文楷体"/>
            <w:sz w:val="28"/>
            <w:szCs w:val="28"/>
            <w:lang w:eastAsia="zh-CN"/>
          </w:rPr>
          <w:t>麦彭仁波切</w:t>
        </w:r>
      </w:ins>
      <w:del w:id="743" w:author="Administrator" w:date="2015-11-21T12:28:04Z">
        <w:r>
          <w:rPr>
            <w:rFonts w:hint="eastAsia" w:ascii="华文楷体" w:hAnsi="华文楷体" w:eastAsia="华文楷体"/>
            <w:sz w:val="28"/>
            <w:szCs w:val="28"/>
          </w:rPr>
          <w:delText>舍不</w:delText>
        </w:r>
      </w:del>
      <w:ins w:id="744" w:author="Administrator" w:date="2015-11-21T12:27:54Z">
        <w:r>
          <w:rPr>
            <w:rFonts w:hint="eastAsia" w:ascii="华文楷体" w:hAnsi="华文楷体" w:eastAsia="华文楷体"/>
            <w:sz w:val="28"/>
            <w:szCs w:val="28"/>
            <w:lang w:eastAsia="zh-CN"/>
          </w:rPr>
          <w:t>的</w:t>
        </w:r>
      </w:ins>
      <w:ins w:id="745" w:author="Administrator" w:date="2015-11-21T12:28:06Z">
        <w:r>
          <w:rPr>
            <w:rFonts w:hint="eastAsia" w:ascii="华文楷体" w:hAnsi="华文楷体" w:eastAsia="华文楷体"/>
            <w:sz w:val="28"/>
            <w:szCs w:val="28"/>
          </w:rPr>
          <w:t>不</w:t>
        </w:r>
      </w:ins>
      <w:r>
        <w:rPr>
          <w:rFonts w:hint="eastAsia" w:ascii="华文楷体" w:hAnsi="华文楷体" w:eastAsia="华文楷体"/>
          <w:sz w:val="28"/>
          <w:szCs w:val="28"/>
        </w:rPr>
        <w:t>能皈依苯教</w:t>
      </w:r>
      <w:ins w:id="746" w:author="Administrator" w:date="2015-11-19T22:44:07Z">
        <w:r>
          <w:rPr>
            <w:rFonts w:hint="eastAsia" w:ascii="华文楷体" w:hAnsi="华文楷体" w:eastAsia="华文楷体"/>
            <w:sz w:val="28"/>
            <w:szCs w:val="28"/>
            <w:lang w:eastAsia="zh-CN"/>
          </w:rPr>
          <w:t>。</w:t>
        </w:r>
      </w:ins>
      <w:del w:id="747" w:author="Administrator" w:date="2015-11-19T22:44:07Z">
        <w:r>
          <w:rPr>
            <w:rFonts w:hint="eastAsia" w:ascii="华文楷体" w:hAnsi="华文楷体" w:eastAsia="华文楷体"/>
            <w:sz w:val="28"/>
            <w:szCs w:val="28"/>
          </w:rPr>
          <w:delText>，</w:delText>
        </w:r>
      </w:del>
      <w:r>
        <w:rPr>
          <w:rFonts w:hint="eastAsia" w:ascii="华文楷体" w:hAnsi="华文楷体" w:eastAsia="华文楷体"/>
          <w:sz w:val="28"/>
          <w:szCs w:val="28"/>
        </w:rPr>
        <w:t>但是呢在苯教当中有一些对众生有利的仪轨，像这样呢佛教当中也在用，也在用。但是呢就说总的来讲是不能够皈依苯教的。</w:t>
      </w:r>
    </w:p>
    <w:p>
      <w:pPr>
        <w:ind w:firstLine="570"/>
        <w:rPr>
          <w:ins w:id="748" w:author="Administrator" w:date="2015-11-19T23:00:38Z"/>
          <w:rFonts w:hint="eastAsia" w:ascii="黑体" w:hAnsi="黑体" w:eastAsia="黑体" w:cs="黑体"/>
          <w:i w:val="0"/>
          <w:color w:val="000000"/>
          <w:sz w:val="28"/>
          <w:szCs w:val="28"/>
          <w:lang w:eastAsia="zh-CN"/>
        </w:rPr>
      </w:pPr>
      <w:ins w:id="749" w:author="Administrator" w:date="2015-11-19T22:59:23Z">
        <w:r>
          <w:rPr>
            <w:rFonts w:hint="eastAsia" w:ascii="黑体" w:hAnsi="黑体" w:eastAsia="黑体" w:cs="黑体"/>
            <w:sz w:val="28"/>
            <w:szCs w:val="28"/>
            <w:lang w:eastAsia="zh-CN"/>
          </w:rPr>
          <w:t>【</w:t>
        </w:r>
      </w:ins>
      <w:ins w:id="750" w:author="Administrator" w:date="2015-11-19T22:59:23Z">
        <w:r>
          <w:rPr>
            <w:rFonts w:hint="eastAsia" w:ascii="黑体" w:hAnsi="黑体" w:eastAsia="黑体" w:cs="黑体"/>
            <w:i w:val="0"/>
            <w:color w:val="000000"/>
            <w:sz w:val="28"/>
            <w:szCs w:val="28"/>
          </w:rPr>
          <w:t>在藏地也是同样,所谓的苯教,最初的来历应该是这样的:</w:t>
        </w:r>
      </w:ins>
      <w:ins w:id="751" w:author="Administrator" w:date="2015-11-19T22:59:43Z">
        <w:r>
          <w:rPr>
            <w:rFonts w:hint="eastAsia" w:ascii="黑体" w:hAnsi="黑体" w:eastAsia="黑体" w:cs="黑体"/>
            <w:i w:val="0"/>
            <w:color w:val="000000"/>
            <w:sz w:val="28"/>
            <w:szCs w:val="28"/>
            <w:lang w:eastAsia="zh-CN"/>
          </w:rPr>
          <w:t>】</w:t>
        </w:r>
      </w:ins>
    </w:p>
    <w:p>
      <w:pPr>
        <w:ind w:firstLine="570"/>
        <w:rPr>
          <w:ins w:id="752" w:author="Administrator" w:date="2015-11-19T23:01:20Z"/>
          <w:rFonts w:hint="eastAsia" w:ascii="华文楷体" w:hAnsi="华文楷体" w:eastAsia="华文楷体"/>
          <w:sz w:val="28"/>
          <w:szCs w:val="28"/>
        </w:rPr>
      </w:pPr>
      <w:del w:id="753" w:author="Administrator" w:date="2015-11-21T12:28:57Z">
        <w:r>
          <w:rPr>
            <w:rFonts w:hint="eastAsia" w:ascii="华文楷体" w:hAnsi="华文楷体" w:eastAsia="华文楷体"/>
            <w:sz w:val="28"/>
            <w:szCs w:val="28"/>
          </w:rPr>
          <w:delText>在藏地呢也是同样。所谓的苯教,最初的来历应该是这样的:</w:delText>
        </w:r>
      </w:del>
      <w:r>
        <w:rPr>
          <w:rFonts w:hint="eastAsia" w:ascii="华文楷体" w:hAnsi="华文楷体" w:eastAsia="华文楷体"/>
          <w:sz w:val="28"/>
          <w:szCs w:val="28"/>
        </w:rPr>
        <w:t>那么像这样的话就说，我们下面所讲到的这些来历呢，上师说在苯教</w:t>
      </w:r>
      <w:ins w:id="754" w:author="Administrator" w:date="2015-11-19T22:44:59Z">
        <w:r>
          <w:rPr>
            <w:rFonts w:hint="eastAsia" w:ascii="华文楷体" w:hAnsi="华文楷体" w:eastAsia="华文楷体"/>
            <w:sz w:val="28"/>
            <w:szCs w:val="28"/>
            <w:lang w:eastAsia="zh-CN"/>
          </w:rPr>
          <w:t>它</w:t>
        </w:r>
      </w:ins>
      <w:del w:id="755" w:author="Administrator" w:date="2015-11-19T22:44:57Z">
        <w:r>
          <w:rPr>
            <w:rFonts w:hint="eastAsia" w:ascii="华文楷体" w:hAnsi="华文楷体" w:eastAsia="华文楷体"/>
            <w:sz w:val="28"/>
            <w:szCs w:val="28"/>
          </w:rPr>
          <w:delText>他</w:delText>
        </w:r>
      </w:del>
      <w:r>
        <w:rPr>
          <w:rFonts w:hint="eastAsia" w:ascii="华文楷体" w:hAnsi="华文楷体" w:eastAsia="华文楷体"/>
          <w:sz w:val="28"/>
          <w:szCs w:val="28"/>
        </w:rPr>
        <w:t>自己的历史当中呢不一定这样承许的，但是呢就说在佛教史当中呢大概都是这样说的</w:t>
      </w:r>
      <w:ins w:id="756" w:author="Administrator" w:date="2015-11-19T22:45:12Z">
        <w:r>
          <w:rPr>
            <w:rFonts w:hint="eastAsia" w:ascii="华文楷体" w:hAnsi="华文楷体" w:eastAsia="华文楷体"/>
            <w:sz w:val="28"/>
            <w:szCs w:val="28"/>
            <w:lang w:eastAsia="zh-CN"/>
          </w:rPr>
          <w:t>。</w:t>
        </w:r>
      </w:ins>
      <w:del w:id="757" w:author="Administrator" w:date="2015-11-19T22:45:12Z">
        <w:r>
          <w:rPr>
            <w:rFonts w:hint="eastAsia" w:ascii="华文楷体" w:hAnsi="华文楷体" w:eastAsia="华文楷体"/>
            <w:sz w:val="28"/>
            <w:szCs w:val="28"/>
          </w:rPr>
          <w:delText>，</w:delText>
        </w:r>
      </w:del>
      <w:r>
        <w:rPr>
          <w:rFonts w:hint="eastAsia" w:ascii="华文楷体" w:hAnsi="华文楷体" w:eastAsia="华文楷体"/>
          <w:sz w:val="28"/>
          <w:szCs w:val="28"/>
        </w:rPr>
        <w:t>那么所谓的苯教呢最初的来历应该是这样的：</w:t>
      </w:r>
    </w:p>
    <w:p>
      <w:pPr>
        <w:ind w:firstLine="570"/>
        <w:rPr>
          <w:ins w:id="758" w:author="Administrator" w:date="2015-11-19T23:02:19Z"/>
          <w:rFonts w:hint="eastAsia" w:ascii="华文楷体" w:hAnsi="华文楷体" w:eastAsia="华文楷体"/>
          <w:sz w:val="28"/>
          <w:szCs w:val="28"/>
          <w:lang w:eastAsia="zh-CN"/>
        </w:rPr>
      </w:pPr>
      <w:ins w:id="759" w:author="Administrator" w:date="2015-11-19T23:01:16Z">
        <w:r>
          <w:rPr>
            <w:rFonts w:hint="eastAsia" w:ascii="华文楷体" w:hAnsi="华文楷体" w:eastAsia="华文楷体"/>
            <w:sz w:val="28"/>
            <w:szCs w:val="28"/>
            <w:lang w:eastAsia="zh-CN"/>
          </w:rPr>
          <w:t>【</w:t>
        </w:r>
      </w:ins>
      <w:ins w:id="760" w:author="Administrator" w:date="2015-11-19T23:00:16Z">
        <w:r>
          <w:rPr>
            <w:rFonts w:hint="eastAsia" w:ascii="黑体" w:hAnsi="黑体" w:eastAsia="黑体" w:cs="黑体"/>
            <w:i w:val="0"/>
            <w:color w:val="000000"/>
            <w:sz w:val="28"/>
            <w:szCs w:val="28"/>
          </w:rPr>
          <w:t xml:space="preserve">在最初此教根本没有兴盛之前,有一个藏族小孩着了魔,鬼使神差,忽然间通晓了供神供鬼的仪轨等,由此才逐渐越来越发展壮大了起来。 </w:t>
        </w:r>
      </w:ins>
      <w:del w:id="761" w:author="Administrator" w:date="2015-11-19T23:02:05Z">
        <w:r>
          <w:rPr>
            <w:rFonts w:hint="eastAsia" w:ascii="华文楷体" w:hAnsi="华文楷体" w:eastAsia="华文楷体"/>
            <w:sz w:val="28"/>
            <w:szCs w:val="28"/>
          </w:rPr>
          <w:delText>在最初此教根本没有兴盛之前,有一个藏族小孩着了魔,鬼使神差,忽然间通晓了供神供鬼的仪轨等,由此才逐渐越来越发展壮大了起来。</w:delText>
        </w:r>
      </w:del>
      <w:ins w:id="762" w:author="Administrator" w:date="2015-11-19T23:02:16Z">
        <w:r>
          <w:rPr>
            <w:rFonts w:hint="eastAsia" w:ascii="华文楷体" w:hAnsi="华文楷体" w:eastAsia="华文楷体"/>
            <w:sz w:val="28"/>
            <w:szCs w:val="28"/>
            <w:lang w:eastAsia="zh-CN"/>
          </w:rPr>
          <w:t>】</w:t>
        </w:r>
      </w:ins>
    </w:p>
    <w:p>
      <w:pPr>
        <w:ind w:firstLine="570"/>
        <w:rPr>
          <w:ins w:id="763" w:author="Administrator" w:date="2015-11-19T23:05:07Z"/>
          <w:rFonts w:hint="eastAsia" w:ascii="华文楷体" w:hAnsi="华文楷体" w:eastAsia="华文楷体"/>
          <w:sz w:val="28"/>
          <w:szCs w:val="28"/>
        </w:rPr>
      </w:pPr>
      <w:r>
        <w:rPr>
          <w:rFonts w:hint="eastAsia" w:ascii="华文楷体" w:hAnsi="华文楷体" w:eastAsia="华文楷体"/>
          <w:sz w:val="28"/>
          <w:szCs w:val="28"/>
        </w:rPr>
        <w:t>那么最初还没有存在这个苯教的时候呢，有一个藏族小孩呢，就说在十三岁的时候他着了魔，啊十三岁着了魔</w:t>
      </w:r>
      <w:ins w:id="764" w:author="Administrator" w:date="2015-11-19T22:46:06Z">
        <w:r>
          <w:rPr>
            <w:rFonts w:hint="eastAsia" w:ascii="华文楷体" w:hAnsi="华文楷体" w:eastAsia="华文楷体"/>
            <w:sz w:val="28"/>
            <w:szCs w:val="28"/>
            <w:lang w:eastAsia="zh-CN"/>
          </w:rPr>
          <w:t>，</w:t>
        </w:r>
      </w:ins>
      <w:del w:id="765" w:author="Administrator" w:date="2015-11-19T22:46:05Z">
        <w:r>
          <w:rPr>
            <w:rFonts w:hint="eastAsia" w:ascii="华文楷体" w:hAnsi="华文楷体" w:eastAsia="华文楷体"/>
            <w:sz w:val="28"/>
            <w:szCs w:val="28"/>
          </w:rPr>
          <w:delText>。</w:delText>
        </w:r>
      </w:del>
      <w:r>
        <w:rPr>
          <w:rFonts w:hint="eastAsia" w:ascii="华文楷体" w:hAnsi="华文楷体" w:eastAsia="华文楷体"/>
          <w:sz w:val="28"/>
          <w:szCs w:val="28"/>
        </w:rPr>
        <w:t>着了魔之后呢就说十三年当中失踪了，十三年当中就失踪了</w:t>
      </w:r>
      <w:ins w:id="766" w:author="Administrator" w:date="2015-11-19T22:46:14Z">
        <w:r>
          <w:rPr>
            <w:rFonts w:hint="eastAsia" w:ascii="华文楷体" w:hAnsi="华文楷体" w:eastAsia="华文楷体"/>
            <w:sz w:val="28"/>
            <w:szCs w:val="28"/>
            <w:lang w:eastAsia="zh-CN"/>
          </w:rPr>
          <w:t>，</w:t>
        </w:r>
      </w:ins>
      <w:del w:id="767" w:author="Administrator" w:date="2015-11-19T22:46:12Z">
        <w:r>
          <w:rPr>
            <w:rFonts w:hint="eastAsia" w:ascii="华文楷体" w:hAnsi="华文楷体" w:eastAsia="华文楷体"/>
            <w:sz w:val="28"/>
            <w:szCs w:val="28"/>
          </w:rPr>
          <w:delText>。</w:delText>
        </w:r>
      </w:del>
      <w:r>
        <w:rPr>
          <w:rFonts w:hint="eastAsia" w:ascii="华文楷体" w:hAnsi="华文楷体" w:eastAsia="华文楷体"/>
          <w:sz w:val="28"/>
          <w:szCs w:val="28"/>
        </w:rPr>
        <w:t>十三年当中失踪了之后就干什么呢，实际上呢就说他跟着很多这些山神水神，跟随很多鬼神呢就是游历了很多很多藏地的这些这个神山呐，很多这样一种这个鬼神居住的这个山，游历了很多山。因为就十三年当中和这些鬼神相处的缘故呢，所以说这些鬼神，他就说是供养鬼神的仪轨，啊这些不管是供山神的仪轨也好，供水神的仪轨也好，像这样的话就是逐渐就通达了，就知道哪些鬼神</w:t>
      </w:r>
      <w:del w:id="768" w:author="Administrator" w:date="2015-11-25T22:21:07Z">
        <w:r>
          <w:rPr>
            <w:rFonts w:hint="eastAsia" w:ascii="华文楷体" w:hAnsi="华文楷体" w:eastAsia="华文楷体"/>
            <w:sz w:val="28"/>
            <w:szCs w:val="28"/>
          </w:rPr>
          <w:delText>，</w:delText>
        </w:r>
      </w:del>
      <w:r>
        <w:rPr>
          <w:rFonts w:hint="eastAsia" w:ascii="华文楷体" w:hAnsi="华文楷体" w:eastAsia="华文楷体"/>
          <w:sz w:val="28"/>
          <w:szCs w:val="28"/>
        </w:rPr>
        <w:t>他们这样一种这个，就说鬼神之间的这样一些很多秘密吧，或者说其鬼神喜欢什么，应该通过什么样的方式来赞叹他们，通过什么方式来祈祷他们，通过什么方式可以祛病</w:t>
      </w:r>
      <w:ins w:id="769" w:author="Administrator" w:date="2015-11-21T12:30:49Z">
        <w:r>
          <w:rPr>
            <w:rFonts w:hint="eastAsia" w:ascii="华文楷体" w:hAnsi="华文楷体" w:eastAsia="华文楷体"/>
            <w:sz w:val="28"/>
            <w:szCs w:val="28"/>
            <w:lang w:eastAsia="zh-CN"/>
          </w:rPr>
          <w:t>，</w:t>
        </w:r>
      </w:ins>
      <w:del w:id="770" w:author="Administrator" w:date="2015-11-21T12:30:49Z">
        <w:r>
          <w:rPr>
            <w:rFonts w:hint="eastAsia" w:ascii="华文楷体" w:hAnsi="华文楷体" w:eastAsia="华文楷体"/>
            <w:sz w:val="28"/>
            <w:szCs w:val="28"/>
          </w:rPr>
          <w:delText>。</w:delText>
        </w:r>
      </w:del>
      <w:r>
        <w:rPr>
          <w:rFonts w:hint="eastAsia" w:ascii="华文楷体" w:hAnsi="华文楷体" w:eastAsia="华文楷体"/>
          <w:sz w:val="28"/>
          <w:szCs w:val="28"/>
        </w:rPr>
        <w:t>啊因为像这样呢对于一般的世间上来讲这</w:t>
      </w:r>
      <w:del w:id="771" w:author="Administrator" w:date="2015-11-23T23:12:44Z">
        <w:r>
          <w:rPr>
            <w:rFonts w:hint="eastAsia" w:ascii="华文楷体" w:hAnsi="华文楷体" w:eastAsia="华文楷体"/>
            <w:sz w:val="28"/>
            <w:szCs w:val="28"/>
          </w:rPr>
          <w:delText>也</w:delText>
        </w:r>
      </w:del>
      <w:ins w:id="772" w:author="Administrator" w:date="2015-11-23T23:12:45Z">
        <w:r>
          <w:rPr>
            <w:rFonts w:hint="eastAsia" w:ascii="华文楷体" w:hAnsi="华文楷体" w:eastAsia="华文楷体"/>
            <w:sz w:val="28"/>
            <w:szCs w:val="28"/>
            <w:lang w:eastAsia="zh-CN"/>
          </w:rPr>
          <w:t>些</w:t>
        </w:r>
      </w:ins>
      <w:r>
        <w:rPr>
          <w:rFonts w:hint="eastAsia" w:ascii="华文楷体" w:hAnsi="华文楷体" w:eastAsia="华文楷体"/>
          <w:sz w:val="28"/>
          <w:szCs w:val="28"/>
        </w:rPr>
        <w:t>很神秘嘛，也不知道这些鬼神到底怎么样在运转的，内部怎么样在运转操纵的。但是呢就这个小孩呢，他能够生活在这一群体当中，实际上逐渐逐渐就了知了，噢，这些鬼神他的喜好，怎么样就说赞叹，怎么样去这个祈祷，然后就可以遣除这样一种这个</w:t>
      </w:r>
      <w:ins w:id="773" w:author="Administrator" w:date="2015-11-23T23:13:33Z">
        <w:r>
          <w:rPr>
            <w:rFonts w:hint="eastAsia" w:ascii="华文楷体" w:hAnsi="华文楷体" w:eastAsia="华文楷体"/>
            <w:sz w:val="28"/>
            <w:szCs w:val="28"/>
            <w:lang w:eastAsia="zh-CN"/>
          </w:rPr>
          <w:t>、</w:t>
        </w:r>
      </w:ins>
      <w:del w:id="774" w:author="Administrator" w:date="2015-11-23T23:13:33Z">
        <w:r>
          <w:rPr>
            <w:rFonts w:hint="eastAsia" w:ascii="华文楷体" w:hAnsi="华文楷体" w:eastAsia="华文楷体"/>
            <w:sz w:val="28"/>
            <w:szCs w:val="28"/>
          </w:rPr>
          <w:delText>，</w:delText>
        </w:r>
      </w:del>
      <w:r>
        <w:rPr>
          <w:rFonts w:hint="eastAsia" w:ascii="华文楷体" w:hAnsi="华文楷体" w:eastAsia="华文楷体"/>
          <w:sz w:val="28"/>
          <w:szCs w:val="28"/>
        </w:rPr>
        <w:t>遣除这样一种障碍。哪些障碍</w:t>
      </w:r>
      <w:ins w:id="775" w:author="Administrator" w:date="2015-11-23T23:13:39Z">
        <w:r>
          <w:rPr>
            <w:rFonts w:hint="eastAsia" w:ascii="华文楷体" w:hAnsi="华文楷体" w:eastAsia="华文楷体"/>
            <w:sz w:val="28"/>
            <w:szCs w:val="28"/>
            <w:lang w:eastAsia="zh-CN"/>
          </w:rPr>
          <w:t>是</w:t>
        </w:r>
      </w:ins>
      <w:r>
        <w:rPr>
          <w:rFonts w:hint="eastAsia" w:ascii="华文楷体" w:hAnsi="华文楷体" w:eastAsia="华文楷体"/>
          <w:sz w:val="28"/>
          <w:szCs w:val="28"/>
        </w:rPr>
        <w:t>鬼神是这个原因造成的，然后如果要把这个障碍消除的，他应该这样去做，等等</w:t>
      </w:r>
      <w:del w:id="776" w:author="Administrator" w:date="2015-11-25T22:21:45Z">
        <w:r>
          <w:rPr>
            <w:rFonts w:hint="eastAsia" w:ascii="华文楷体" w:hAnsi="华文楷体" w:eastAsia="华文楷体"/>
            <w:sz w:val="28"/>
            <w:szCs w:val="28"/>
          </w:rPr>
          <w:delText>，</w:delText>
        </w:r>
      </w:del>
      <w:r>
        <w:rPr>
          <w:rFonts w:hint="eastAsia" w:ascii="华文楷体" w:hAnsi="华文楷体" w:eastAsia="华文楷体"/>
          <w:sz w:val="28"/>
          <w:szCs w:val="28"/>
        </w:rPr>
        <w:t>等等</w:t>
      </w:r>
      <w:ins w:id="777" w:author="Administrator" w:date="2015-11-19T22:49:01Z">
        <w:r>
          <w:rPr>
            <w:rFonts w:hint="eastAsia" w:ascii="华文楷体" w:hAnsi="华文楷体" w:eastAsia="华文楷体"/>
            <w:sz w:val="28"/>
            <w:szCs w:val="28"/>
            <w:lang w:eastAsia="zh-CN"/>
          </w:rPr>
          <w:t>，</w:t>
        </w:r>
      </w:ins>
      <w:r>
        <w:rPr>
          <w:rFonts w:hint="eastAsia" w:ascii="华文楷体" w:hAnsi="华文楷体" w:eastAsia="华文楷体"/>
          <w:sz w:val="28"/>
          <w:szCs w:val="28"/>
        </w:rPr>
        <w:t>诸如此类的东西呢，像这样突然间就说通晓了供神供鬼的仪轨。然后呢他就说二十六岁的时候回到人间，就显现在人们面前的时候呢，</w:t>
      </w:r>
      <w:ins w:id="778" w:author="Administrator" w:date="2015-11-21T12:31:33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显现上面通达了很多很多这样一种这个别人不知道的东西，所以把这个流传起来的时候呢，这个教派逐渐逐渐就发展壮大起来了。</w:t>
      </w:r>
    </w:p>
    <w:p>
      <w:pPr>
        <w:ind w:firstLine="570"/>
        <w:rPr>
          <w:ins w:id="779" w:author="Administrator" w:date="2015-11-19T23:05:04Z"/>
          <w:rFonts w:hint="eastAsia" w:ascii="华文楷体" w:hAnsi="华文楷体" w:eastAsia="华文楷体"/>
          <w:sz w:val="28"/>
          <w:szCs w:val="28"/>
        </w:rPr>
      </w:pPr>
      <w:ins w:id="780" w:author="Administrator" w:date="2015-11-19T23:04:48Z">
        <w:r>
          <w:rPr>
            <w:rFonts w:hint="eastAsia" w:ascii="黑体" w:hAnsi="黑体" w:eastAsia="黑体" w:cs="黑体"/>
            <w:sz w:val="28"/>
            <w:szCs w:val="28"/>
            <w:lang w:eastAsia="zh-CN"/>
            <w:rPrChange w:id="781" w:author="Administrator" w:date="2015-11-19T23:05:26Z">
              <w:rPr>
                <w:rFonts w:hint="eastAsia" w:ascii="华文楷体" w:hAnsi="华文楷体" w:eastAsia="华文楷体"/>
                <w:sz w:val="28"/>
                <w:szCs w:val="28"/>
                <w:lang w:eastAsia="zh-CN"/>
              </w:rPr>
            </w:rPrChange>
          </w:rPr>
          <w:t>【</w:t>
        </w:r>
      </w:ins>
      <w:ins w:id="782" w:author="Administrator" w:date="2015-11-19T23:04:44Z">
        <w:r>
          <w:rPr>
            <w:rFonts w:hint="eastAsia" w:ascii="黑体" w:hAnsi="黑体" w:eastAsia="黑体" w:cs="黑体"/>
            <w:i w:val="0"/>
            <w:color w:val="000000"/>
            <w:sz w:val="28"/>
            <w:szCs w:val="28"/>
            <w:rPrChange w:id="783" w:author="Administrator" w:date="2015-11-19T23:05:26Z">
              <w:rPr>
                <w:rFonts w:ascii="华文楷体" w:hAnsi="华文楷体" w:eastAsia="华文楷体" w:cs="华文楷体"/>
                <w:i w:val="0"/>
                <w:color w:val="000000"/>
                <w:sz w:val="28"/>
                <w:szCs w:val="28"/>
              </w:rPr>
            </w:rPrChange>
          </w:rPr>
          <w:t>在当今时代这一教派</w:t>
        </w:r>
      </w:ins>
      <w:ins w:id="784" w:author="Administrator" w:date="2015-11-19T23:04:44Z">
        <w:r>
          <w:rPr>
            <w:rFonts w:hint="eastAsia" w:ascii="黑体" w:hAnsi="黑体" w:eastAsia="黑体" w:cs="黑体"/>
            <w:i w:val="0"/>
            <w:color w:val="000000"/>
            <w:sz w:val="28"/>
            <w:szCs w:val="28"/>
            <w:rPrChange w:id="785" w:author="Administrator" w:date="2015-11-19T23:05:26Z">
              <w:rPr>
                <w:rFonts w:ascii="宋体" w:hAnsi="宋体" w:eastAsia="宋体" w:cs="宋体"/>
                <w:i w:val="0"/>
                <w:color w:val="000000"/>
                <w:sz w:val="28"/>
                <w:szCs w:val="28"/>
              </w:rPr>
            </w:rPrChange>
          </w:rPr>
          <w:t>,</w:t>
        </w:r>
      </w:ins>
      <w:ins w:id="786" w:author="Administrator" w:date="2015-11-19T23:04:44Z">
        <w:r>
          <w:rPr>
            <w:rFonts w:hint="eastAsia" w:ascii="黑体" w:hAnsi="黑体" w:eastAsia="黑体" w:cs="黑体"/>
            <w:i w:val="0"/>
            <w:color w:val="000000"/>
            <w:sz w:val="28"/>
            <w:szCs w:val="28"/>
            <w:rPrChange w:id="787" w:author="Administrator" w:date="2015-11-19T23:05:26Z">
              <w:rPr>
                <w:rFonts w:ascii="华文楷体" w:hAnsi="华文楷体" w:eastAsia="华文楷体" w:cs="华文楷体"/>
                <w:i w:val="0"/>
                <w:color w:val="000000"/>
                <w:sz w:val="28"/>
                <w:szCs w:val="28"/>
              </w:rPr>
            </w:rPrChange>
          </w:rPr>
          <w:t>也有将内教的所有宗派的名称偷梁换柱、 取而代之、 复制一个代用品的现象。</w:t>
        </w:r>
      </w:ins>
      <w:ins w:id="788" w:author="Administrator" w:date="2015-11-19T23:04:51Z">
        <w:r>
          <w:rPr>
            <w:rFonts w:hint="eastAsia" w:ascii="黑体" w:hAnsi="黑体" w:eastAsia="黑体" w:cs="黑体"/>
            <w:i w:val="0"/>
            <w:color w:val="000000"/>
            <w:sz w:val="28"/>
            <w:szCs w:val="28"/>
            <w:lang w:eastAsia="zh-CN"/>
            <w:rPrChange w:id="789" w:author="Administrator" w:date="2015-11-19T23:05:26Z">
              <w:rPr>
                <w:rFonts w:hint="eastAsia" w:ascii="华文楷体" w:hAnsi="华文楷体" w:eastAsia="华文楷体" w:cs="华文楷体"/>
                <w:i w:val="0"/>
                <w:color w:val="000000"/>
                <w:sz w:val="28"/>
                <w:szCs w:val="28"/>
                <w:lang w:eastAsia="zh-CN"/>
              </w:rPr>
            </w:rPrChange>
          </w:rPr>
          <w:t>】</w:t>
        </w:r>
      </w:ins>
      <w:del w:id="790" w:author="Administrator" w:date="2015-11-19T23:05:01Z">
        <w:r>
          <w:rPr>
            <w:rFonts w:hint="eastAsia" w:ascii="华文楷体" w:hAnsi="华文楷体" w:eastAsia="华文楷体"/>
            <w:sz w:val="28"/>
            <w:szCs w:val="28"/>
          </w:rPr>
          <w:delText>在当今时代这一教派,也有将内教的所有宗派的名称偷梁换柱、取而代之、复制一个代用品的现象。</w:delText>
        </w:r>
      </w:del>
    </w:p>
    <w:p>
      <w:pPr>
        <w:ind w:firstLine="570"/>
        <w:rPr>
          <w:ins w:id="791" w:author="Administrator" w:date="2015-11-19T23:06:15Z"/>
          <w:rFonts w:hint="eastAsia" w:ascii="华文楷体" w:hAnsi="华文楷体" w:eastAsia="华文楷体"/>
          <w:sz w:val="28"/>
          <w:szCs w:val="28"/>
        </w:rPr>
      </w:pPr>
      <w:r>
        <w:rPr>
          <w:rFonts w:hint="eastAsia" w:ascii="华文楷体" w:hAnsi="华文楷体" w:eastAsia="华文楷体"/>
          <w:sz w:val="28"/>
          <w:szCs w:val="28"/>
        </w:rPr>
        <w:t>那么就说是在当今的这个时代呢，当今这个时代这个教派苯教的话，实际上</w:t>
      </w:r>
      <w:ins w:id="792" w:author="Administrator" w:date="2015-11-19T22:50:36Z">
        <w:r>
          <w:rPr>
            <w:rFonts w:hint="eastAsia" w:ascii="华文楷体" w:hAnsi="华文楷体" w:eastAsia="华文楷体"/>
            <w:sz w:val="28"/>
            <w:szCs w:val="28"/>
            <w:lang w:eastAsia="zh-CN"/>
          </w:rPr>
          <w:t>它</w:t>
        </w:r>
      </w:ins>
      <w:del w:id="793" w:author="Administrator" w:date="2015-11-19T22:50:34Z">
        <w:r>
          <w:rPr>
            <w:rFonts w:hint="eastAsia" w:ascii="华文楷体" w:hAnsi="华文楷体" w:eastAsia="华文楷体"/>
            <w:sz w:val="28"/>
            <w:szCs w:val="28"/>
          </w:rPr>
          <w:delText>他</w:delText>
        </w:r>
      </w:del>
      <w:r>
        <w:rPr>
          <w:rFonts w:hint="eastAsia" w:ascii="华文楷体" w:hAnsi="华文楷体" w:eastAsia="华文楷体"/>
          <w:sz w:val="28"/>
          <w:szCs w:val="28"/>
        </w:rPr>
        <w:t>不是很兴盛的，就说偶尔在有些地方呢还是有一些，有一些这样苯教在西藏呢也有一些，在这个四川这一带，尤其是在这个金川呐</w:t>
      </w:r>
      <w:ins w:id="794" w:author="Administrator" w:date="2015-11-23T23:14:45Z">
        <w:r>
          <w:rPr>
            <w:rFonts w:hint="eastAsia" w:ascii="华文楷体" w:hAnsi="华文楷体" w:eastAsia="华文楷体"/>
            <w:sz w:val="28"/>
            <w:szCs w:val="28"/>
            <w:lang w:eastAsia="zh-CN"/>
          </w:rPr>
          <w:t>、</w:t>
        </w:r>
      </w:ins>
      <w:del w:id="795" w:author="Administrator" w:date="2015-11-23T23:14:44Z">
        <w:r>
          <w:rPr>
            <w:rFonts w:hint="eastAsia" w:ascii="华文楷体" w:hAnsi="华文楷体" w:eastAsia="华文楷体"/>
            <w:sz w:val="28"/>
            <w:szCs w:val="28"/>
          </w:rPr>
          <w:delText>，</w:delText>
        </w:r>
      </w:del>
      <w:r>
        <w:rPr>
          <w:rFonts w:hint="eastAsia" w:ascii="华文楷体" w:hAnsi="华文楷体" w:eastAsia="华文楷体"/>
          <w:sz w:val="28"/>
          <w:szCs w:val="28"/>
        </w:rPr>
        <w:t>在这个马尔康那一带还有一些这样一种苯教的存在，有些寺院还有。这个教派的话就说是</w:t>
      </w:r>
      <w:ins w:id="796" w:author="Administrator" w:date="2015-11-21T12:34:08Z">
        <w:r>
          <w:rPr>
            <w:rFonts w:hint="eastAsia" w:ascii="华文楷体" w:hAnsi="华文楷体" w:eastAsia="华文楷体"/>
            <w:sz w:val="28"/>
            <w:szCs w:val="28"/>
            <w:lang w:eastAsia="zh-CN"/>
          </w:rPr>
          <w:t>也是</w:t>
        </w:r>
      </w:ins>
      <w:ins w:id="797" w:author="Administrator" w:date="2015-11-23T23:15:10Z">
        <w:r>
          <w:rPr>
            <w:rFonts w:hint="eastAsia" w:ascii="华文楷体" w:hAnsi="华文楷体" w:eastAsia="华文楷体"/>
            <w:sz w:val="28"/>
            <w:szCs w:val="28"/>
            <w:lang w:eastAsia="zh-CN"/>
          </w:rPr>
          <w:t>但</w:t>
        </w:r>
      </w:ins>
      <w:del w:id="798" w:author="Administrator" w:date="2015-11-21T12:33:29Z">
        <w:r>
          <w:rPr>
            <w:rFonts w:hint="eastAsia" w:ascii="华文楷体" w:hAnsi="华文楷体" w:eastAsia="华文楷体"/>
            <w:sz w:val="28"/>
            <w:szCs w:val="28"/>
          </w:rPr>
          <w:delText>？</w:delText>
        </w:r>
      </w:del>
      <w:del w:id="799" w:author="Administrator" w:date="2015-11-21T12:33:28Z">
        <w:r>
          <w:rPr>
            <w:rFonts w:hint="eastAsia" w:ascii="华文楷体" w:hAnsi="华文楷体" w:eastAsia="华文楷体"/>
            <w:sz w:val="28"/>
            <w:szCs w:val="28"/>
          </w:rPr>
          <w:delText>？27：1</w:delText>
        </w:r>
      </w:del>
      <w:del w:id="800" w:author="Administrator" w:date="2015-11-21T12:33:27Z">
        <w:r>
          <w:rPr>
            <w:rFonts w:hint="eastAsia" w:ascii="华文楷体" w:hAnsi="华文楷体" w:eastAsia="华文楷体"/>
            <w:sz w:val="28"/>
            <w:szCs w:val="28"/>
          </w:rPr>
          <w:delText>1，但</w:delText>
        </w:r>
      </w:del>
      <w:r>
        <w:rPr>
          <w:rFonts w:hint="eastAsia" w:ascii="华文楷体" w:hAnsi="华文楷体" w:eastAsia="华文楷体"/>
          <w:sz w:val="28"/>
          <w:szCs w:val="28"/>
        </w:rPr>
        <w:t>是非常微弱，力量就不强的。还有将内教的所有宗派的名称偷梁换柱、取而代之、复制一个代用品的现象，下面还有讲的。</w:t>
      </w:r>
    </w:p>
    <w:p>
      <w:pPr>
        <w:ind w:firstLine="570"/>
        <w:rPr>
          <w:ins w:id="801" w:author="Administrator" w:date="2015-11-19T23:06:17Z"/>
          <w:rFonts w:hint="eastAsia" w:ascii="黑体" w:hAnsi="黑体" w:eastAsia="黑体" w:cs="黑体"/>
          <w:sz w:val="28"/>
          <w:szCs w:val="28"/>
          <w:lang w:eastAsia="zh-CN"/>
        </w:rPr>
      </w:pPr>
      <w:ins w:id="802" w:author="Administrator" w:date="2015-11-19T23:06:03Z">
        <w:r>
          <w:rPr>
            <w:rFonts w:hint="eastAsia" w:ascii="黑体" w:hAnsi="黑体" w:eastAsia="黑体" w:cs="黑体"/>
            <w:sz w:val="28"/>
            <w:szCs w:val="28"/>
            <w:lang w:eastAsia="zh-CN"/>
            <w:rPrChange w:id="803" w:author="Administrator" w:date="2015-11-19T23:06:12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804" w:author="Administrator" w:date="2015-11-19T23:06:12Z">
            <w:rPr>
              <w:rFonts w:hint="eastAsia" w:ascii="华文楷体" w:hAnsi="华文楷体" w:eastAsia="华文楷体"/>
              <w:sz w:val="28"/>
              <w:szCs w:val="28"/>
            </w:rPr>
          </w:rPrChange>
        </w:rPr>
        <w:t>有些人妄下断言说“苯教与宁玛派一模一样”。</w:t>
      </w:r>
      <w:ins w:id="805" w:author="Administrator" w:date="2015-11-19T23:06:05Z">
        <w:r>
          <w:rPr>
            <w:rFonts w:hint="eastAsia" w:ascii="黑体" w:hAnsi="黑体" w:eastAsia="黑体" w:cs="黑体"/>
            <w:sz w:val="28"/>
            <w:szCs w:val="28"/>
            <w:lang w:eastAsia="zh-CN"/>
            <w:rPrChange w:id="806" w:author="Administrator" w:date="2015-11-19T23:06:12Z">
              <w:rPr>
                <w:rFonts w:hint="eastAsia" w:ascii="华文楷体" w:hAnsi="华文楷体" w:eastAsia="华文楷体"/>
                <w:sz w:val="28"/>
                <w:szCs w:val="28"/>
                <w:lang w:eastAsia="zh-CN"/>
              </w:rPr>
            </w:rPrChange>
          </w:rPr>
          <w:t>】</w:t>
        </w:r>
      </w:ins>
    </w:p>
    <w:p>
      <w:pPr>
        <w:ind w:firstLine="570"/>
        <w:rPr>
          <w:ins w:id="807" w:author="Administrator" w:date="2015-11-19T23:09:38Z"/>
          <w:rFonts w:hint="eastAsia" w:ascii="华文楷体" w:hAnsi="华文楷体" w:eastAsia="华文楷体"/>
          <w:sz w:val="28"/>
          <w:szCs w:val="28"/>
        </w:rPr>
      </w:pPr>
      <w:r>
        <w:rPr>
          <w:rFonts w:hint="eastAsia" w:ascii="华文楷体" w:hAnsi="华文楷体" w:eastAsia="华文楷体"/>
          <w:sz w:val="28"/>
          <w:szCs w:val="28"/>
        </w:rPr>
        <w:t>那么有些佛教史当中也是这样讲的，藏传历史当中，佛教史也是说，宁玛派就是苯教，苯教和宁玛派一模一样的。全知麦彭仁波切这个方面呢就是做一个分析呀，实际上呢就说苯教和宁玛派不相同，苯教</w:t>
      </w:r>
      <w:ins w:id="808" w:author="Administrator" w:date="2015-11-19T23:07:10Z">
        <w:r>
          <w:rPr>
            <w:rFonts w:hint="eastAsia" w:ascii="华文楷体" w:hAnsi="华文楷体" w:eastAsia="华文楷体"/>
            <w:sz w:val="28"/>
            <w:szCs w:val="28"/>
            <w:lang w:eastAsia="zh-CN"/>
          </w:rPr>
          <w:t>它</w:t>
        </w:r>
      </w:ins>
      <w:del w:id="809" w:author="Administrator" w:date="2015-11-19T23:07:08Z">
        <w:r>
          <w:rPr>
            <w:rFonts w:hint="eastAsia" w:ascii="华文楷体" w:hAnsi="华文楷体" w:eastAsia="华文楷体"/>
            <w:sz w:val="28"/>
            <w:szCs w:val="28"/>
          </w:rPr>
          <w:delText>他</w:delText>
        </w:r>
      </w:del>
      <w:r>
        <w:rPr>
          <w:rFonts w:hint="eastAsia" w:ascii="华文楷体" w:hAnsi="华文楷体" w:eastAsia="华文楷体"/>
          <w:sz w:val="28"/>
          <w:szCs w:val="28"/>
        </w:rPr>
        <w:t>可以划到外道当中，宁玛派是真正的佛法，所以说二者完全不相同的。那么实际上呢就说是有些人是这样认为的，在这个现在的世间当中也有认为呢密宗就是</w:t>
      </w:r>
      <w:ins w:id="810" w:author="Administrator" w:date="2015-11-19T23:07:28Z">
        <w:r>
          <w:rPr>
            <w:rFonts w:hint="eastAsia" w:ascii="华文楷体" w:hAnsi="华文楷体" w:eastAsia="华文楷体"/>
            <w:sz w:val="28"/>
            <w:szCs w:val="28"/>
            <w:lang w:eastAsia="zh-CN"/>
          </w:rPr>
          <w:t>婆</w:t>
        </w:r>
      </w:ins>
      <w:del w:id="811" w:author="Administrator" w:date="2015-11-19T23:07:23Z">
        <w:r>
          <w:rPr>
            <w:rFonts w:hint="eastAsia" w:ascii="华文楷体" w:hAnsi="华文楷体" w:eastAsia="华文楷体"/>
            <w:sz w:val="28"/>
            <w:szCs w:val="28"/>
          </w:rPr>
          <w:delText>波</w:delText>
        </w:r>
      </w:del>
      <w:r>
        <w:rPr>
          <w:rFonts w:hint="eastAsia" w:ascii="华文楷体" w:hAnsi="华文楷体" w:eastAsia="华文楷体"/>
          <w:sz w:val="28"/>
          <w:szCs w:val="28"/>
        </w:rPr>
        <w:t>罗门教，就是</w:t>
      </w:r>
      <w:ins w:id="812" w:author="Administrator" w:date="2015-11-19T23:07:35Z">
        <w:r>
          <w:rPr>
            <w:rFonts w:hint="eastAsia" w:ascii="华文楷体" w:hAnsi="华文楷体" w:eastAsia="华文楷体"/>
            <w:sz w:val="28"/>
            <w:szCs w:val="28"/>
            <w:lang w:eastAsia="zh-CN"/>
          </w:rPr>
          <w:t>婆</w:t>
        </w:r>
      </w:ins>
      <w:del w:id="813" w:author="Administrator" w:date="2015-11-19T23:07:32Z">
        <w:r>
          <w:rPr>
            <w:rFonts w:hint="eastAsia" w:ascii="华文楷体" w:hAnsi="华文楷体" w:eastAsia="华文楷体"/>
            <w:sz w:val="28"/>
            <w:szCs w:val="28"/>
          </w:rPr>
          <w:delText>波</w:delText>
        </w:r>
      </w:del>
      <w:r>
        <w:rPr>
          <w:rFonts w:hint="eastAsia" w:ascii="华文楷体" w:hAnsi="华文楷体" w:eastAsia="华文楷体"/>
          <w:sz w:val="28"/>
          <w:szCs w:val="28"/>
        </w:rPr>
        <w:t>罗门教的这样一种发展壮大起来的，等等</w:t>
      </w:r>
      <w:del w:id="814" w:author="Administrator" w:date="2015-11-19T23:07:42Z">
        <w:r>
          <w:rPr>
            <w:rFonts w:hint="eastAsia" w:ascii="华文楷体" w:hAnsi="华文楷体" w:eastAsia="华文楷体"/>
            <w:sz w:val="28"/>
            <w:szCs w:val="28"/>
          </w:rPr>
          <w:delText>，</w:delText>
        </w:r>
      </w:del>
      <w:r>
        <w:rPr>
          <w:rFonts w:hint="eastAsia" w:ascii="华文楷体" w:hAnsi="华文楷体" w:eastAsia="华文楷体"/>
          <w:sz w:val="28"/>
          <w:szCs w:val="28"/>
        </w:rPr>
        <w:t>等等</w:t>
      </w:r>
      <w:ins w:id="815" w:author="Administrator" w:date="2015-11-25T22:23:19Z">
        <w:r>
          <w:rPr>
            <w:rFonts w:hint="eastAsia" w:ascii="华文楷体" w:hAnsi="华文楷体" w:eastAsia="华文楷体"/>
            <w:sz w:val="28"/>
            <w:szCs w:val="28"/>
            <w:lang w:eastAsia="zh-CN"/>
          </w:rPr>
          <w:t>，</w:t>
        </w:r>
      </w:ins>
      <w:del w:id="816" w:author="Administrator" w:date="2015-11-25T22:23:19Z">
        <w:r>
          <w:rPr>
            <w:rFonts w:hint="eastAsia" w:ascii="华文楷体" w:hAnsi="华文楷体" w:eastAsia="华文楷体"/>
            <w:sz w:val="28"/>
            <w:szCs w:val="28"/>
          </w:rPr>
          <w:delText>。</w:delText>
        </w:r>
      </w:del>
      <w:r>
        <w:rPr>
          <w:rFonts w:hint="eastAsia" w:ascii="华文楷体" w:hAnsi="华文楷体" w:eastAsia="华文楷体"/>
          <w:sz w:val="28"/>
          <w:szCs w:val="28"/>
        </w:rPr>
        <w:t>诸如此类的观点呢是层出不穷的</w:t>
      </w:r>
      <w:ins w:id="817" w:author="Administrator" w:date="2015-11-25T22:23:22Z">
        <w:r>
          <w:rPr>
            <w:rFonts w:hint="eastAsia" w:ascii="华文楷体" w:hAnsi="华文楷体" w:eastAsia="华文楷体"/>
            <w:sz w:val="28"/>
            <w:szCs w:val="28"/>
            <w:lang w:eastAsia="zh-CN"/>
          </w:rPr>
          <w:t>。</w:t>
        </w:r>
      </w:ins>
      <w:del w:id="818" w:author="Administrator" w:date="2015-11-25T22:23:22Z">
        <w:r>
          <w:rPr>
            <w:rFonts w:hint="eastAsia" w:ascii="华文楷体" w:hAnsi="华文楷体" w:eastAsia="华文楷体"/>
            <w:sz w:val="28"/>
            <w:szCs w:val="28"/>
          </w:rPr>
          <w:delText>，</w:delText>
        </w:r>
      </w:del>
      <w:r>
        <w:rPr>
          <w:rFonts w:hint="eastAsia" w:ascii="华文楷体" w:hAnsi="华文楷体" w:eastAsia="华文楷体"/>
          <w:sz w:val="28"/>
          <w:szCs w:val="28"/>
        </w:rPr>
        <w:t>反正就说前面所讲的一样，如果自己的分别心存在，自己心在流转期间呢跟随自己</w:t>
      </w:r>
      <w:ins w:id="819" w:author="Administrator" w:date="2015-11-21T12:37:54Z">
        <w:r>
          <w:rPr>
            <w:rFonts w:hint="eastAsia" w:ascii="华文楷体" w:hAnsi="华文楷体" w:eastAsia="华文楷体"/>
            <w:sz w:val="28"/>
            <w:szCs w:val="28"/>
            <w:lang w:eastAsia="zh-CN"/>
          </w:rPr>
          <w:t>的</w:t>
        </w:r>
      </w:ins>
      <w:r>
        <w:rPr>
          <w:rFonts w:hint="eastAsia" w:ascii="华文楷体" w:hAnsi="华文楷体" w:eastAsia="华文楷体"/>
          <w:sz w:val="28"/>
          <w:szCs w:val="28"/>
        </w:rPr>
        <w:t>分别</w:t>
      </w:r>
      <w:ins w:id="820" w:author="Administrator" w:date="2015-11-21T12:37:34Z">
        <w:r>
          <w:rPr>
            <w:rFonts w:hint="eastAsia" w:ascii="华文楷体" w:hAnsi="华文楷体" w:eastAsia="华文楷体"/>
            <w:sz w:val="28"/>
            <w:szCs w:val="28"/>
            <w:lang w:eastAsia="zh-CN"/>
          </w:rPr>
          <w:t>念</w:t>
        </w:r>
      </w:ins>
      <w:del w:id="821" w:author="Administrator" w:date="2015-11-21T12:37:31Z">
        <w:r>
          <w:rPr>
            <w:rFonts w:hint="eastAsia" w:ascii="华文楷体" w:hAnsi="华文楷体" w:eastAsia="华文楷体"/>
            <w:sz w:val="28"/>
            <w:szCs w:val="28"/>
          </w:rPr>
          <w:delText>心</w:delText>
        </w:r>
      </w:del>
      <w:r>
        <w:rPr>
          <w:rFonts w:hint="eastAsia" w:ascii="华文楷体" w:hAnsi="华文楷体" w:eastAsia="华文楷体"/>
          <w:sz w:val="28"/>
          <w:szCs w:val="28"/>
        </w:rPr>
        <w:t>的</w:t>
      </w:r>
      <w:ins w:id="822" w:author="Administrator" w:date="2015-11-21T12:36:29Z">
        <w:r>
          <w:rPr>
            <w:rFonts w:hint="eastAsia" w:ascii="华文楷体" w:hAnsi="华文楷体" w:eastAsia="华文楷体"/>
            <w:sz w:val="28"/>
            <w:szCs w:val="28"/>
            <w:lang w:eastAsia="zh-CN"/>
          </w:rPr>
          <w:t>臆</w:t>
        </w:r>
      </w:ins>
      <w:del w:id="823" w:author="Administrator" w:date="2015-11-21T12:36:09Z">
        <w:r>
          <w:rPr>
            <w:rFonts w:hint="eastAsia" w:ascii="华文楷体" w:hAnsi="华文楷体" w:eastAsia="华文楷体"/>
            <w:sz w:val="28"/>
            <w:szCs w:val="28"/>
          </w:rPr>
          <w:delText>意</w:delText>
        </w:r>
      </w:del>
      <w:r>
        <w:rPr>
          <w:rFonts w:hint="eastAsia" w:ascii="华文楷体" w:hAnsi="华文楷体" w:eastAsia="华文楷体"/>
          <w:sz w:val="28"/>
          <w:szCs w:val="28"/>
        </w:rPr>
        <w:t>造，就说通过这个方面的联系，</w:t>
      </w:r>
      <w:ins w:id="824" w:author="Administrator" w:date="2015-11-21T12:37:15Z">
        <w:r>
          <w:rPr>
            <w:rFonts w:hint="eastAsia" w:ascii="华文楷体" w:hAnsi="华文楷体" w:eastAsia="华文楷体"/>
            <w:sz w:val="28"/>
            <w:szCs w:val="28"/>
            <w:lang w:eastAsia="zh-CN"/>
          </w:rPr>
          <w:t>那</w:t>
        </w:r>
      </w:ins>
      <w:ins w:id="825" w:author="Administrator" w:date="2015-11-21T12:36:49Z">
        <w:r>
          <w:rPr>
            <w:rFonts w:hint="eastAsia" w:ascii="华文楷体" w:hAnsi="华文楷体" w:eastAsia="华文楷体"/>
            <w:sz w:val="28"/>
            <w:szCs w:val="28"/>
          </w:rPr>
          <w:t>个方面的联系</w:t>
        </w:r>
      </w:ins>
      <w:del w:id="826" w:author="Administrator" w:date="2015-11-21T12:36:59Z">
        <w:r>
          <w:rPr>
            <w:rFonts w:hint="eastAsia" w:ascii="华文楷体" w:hAnsi="华文楷体" w:eastAsia="华文楷体"/>
            <w:sz w:val="28"/>
            <w:szCs w:val="28"/>
          </w:rPr>
          <w:delText>？</w:delText>
        </w:r>
      </w:del>
      <w:del w:id="827" w:author="Administrator" w:date="2015-11-21T12:37:00Z">
        <w:r>
          <w:rPr>
            <w:rFonts w:hint="eastAsia" w:ascii="华文楷体" w:hAnsi="华文楷体" w:eastAsia="华文楷体"/>
            <w:sz w:val="28"/>
            <w:szCs w:val="28"/>
          </w:rPr>
          <w:delText>？</w:delText>
        </w:r>
      </w:del>
      <w:del w:id="828" w:author="Administrator" w:date="2015-11-21T12:37:01Z">
        <w:r>
          <w:rPr>
            <w:rFonts w:hint="eastAsia" w:ascii="华文楷体" w:hAnsi="华文楷体" w:eastAsia="华文楷体"/>
            <w:sz w:val="28"/>
            <w:szCs w:val="28"/>
          </w:rPr>
          <w:delText>2</w:delText>
        </w:r>
      </w:del>
      <w:del w:id="829" w:author="Administrator" w:date="2015-11-21T12:37:02Z">
        <w:r>
          <w:rPr>
            <w:rFonts w:hint="eastAsia" w:ascii="华文楷体" w:hAnsi="华文楷体" w:eastAsia="华文楷体"/>
            <w:sz w:val="28"/>
            <w:szCs w:val="28"/>
          </w:rPr>
          <w:delText>8：0</w:delText>
        </w:r>
      </w:del>
      <w:del w:id="830" w:author="Administrator" w:date="2015-11-21T12:37:03Z">
        <w:r>
          <w:rPr>
            <w:rFonts w:hint="eastAsia" w:ascii="华文楷体" w:hAnsi="华文楷体" w:eastAsia="华文楷体"/>
            <w:sz w:val="28"/>
            <w:szCs w:val="28"/>
          </w:rPr>
          <w:delText>5</w:delText>
        </w:r>
      </w:del>
      <w:r>
        <w:rPr>
          <w:rFonts w:hint="eastAsia" w:ascii="华文楷体" w:hAnsi="华文楷体" w:eastAsia="华文楷体"/>
          <w:sz w:val="28"/>
          <w:szCs w:val="28"/>
        </w:rPr>
        <w:t>，这一方面呢现象非常多，</w:t>
      </w:r>
      <w:ins w:id="831" w:author="Administrator" w:date="2015-11-19T23:08:27Z">
        <w:r>
          <w:rPr>
            <w:rFonts w:hint="eastAsia" w:ascii="华文楷体" w:hAnsi="华文楷体" w:eastAsia="华文楷体"/>
            <w:sz w:val="28"/>
            <w:szCs w:val="28"/>
            <w:lang w:eastAsia="zh-CN"/>
          </w:rPr>
          <w:t>它</w:t>
        </w:r>
      </w:ins>
      <w:del w:id="832" w:author="Administrator" w:date="2015-11-19T23:08:25Z">
        <w:r>
          <w:rPr>
            <w:rFonts w:hint="eastAsia" w:ascii="华文楷体" w:hAnsi="华文楷体" w:eastAsia="华文楷体"/>
            <w:sz w:val="28"/>
            <w:szCs w:val="28"/>
          </w:rPr>
          <w:delText>他</w:delText>
        </w:r>
      </w:del>
      <w:r>
        <w:rPr>
          <w:rFonts w:hint="eastAsia" w:ascii="华文楷体" w:hAnsi="华文楷体" w:eastAsia="华文楷体"/>
          <w:sz w:val="28"/>
          <w:szCs w:val="28"/>
        </w:rPr>
        <w:t>实际上就说</w:t>
      </w:r>
      <w:ins w:id="833" w:author="Administrator" w:date="2015-11-23T23:16:07Z">
        <w:r>
          <w:rPr>
            <w:rFonts w:hint="eastAsia" w:ascii="华文楷体" w:hAnsi="华文楷体" w:eastAsia="华文楷体"/>
            <w:sz w:val="28"/>
            <w:szCs w:val="28"/>
            <w:lang w:eastAsia="zh-CN"/>
          </w:rPr>
          <w:t>、</w:t>
        </w:r>
      </w:ins>
      <w:del w:id="834" w:author="Administrator" w:date="2015-11-23T23:16:07Z">
        <w:r>
          <w:rPr>
            <w:rFonts w:hint="eastAsia" w:ascii="华文楷体" w:hAnsi="华文楷体" w:eastAsia="华文楷体"/>
            <w:sz w:val="28"/>
            <w:szCs w:val="28"/>
          </w:rPr>
          <w:delText>，</w:delText>
        </w:r>
      </w:del>
      <w:r>
        <w:rPr>
          <w:rFonts w:hint="eastAsia" w:ascii="华文楷体" w:hAnsi="华文楷体" w:eastAsia="华文楷体"/>
          <w:sz w:val="28"/>
          <w:szCs w:val="28"/>
        </w:rPr>
        <w:t>就说综合起来的时候呢</w:t>
      </w:r>
      <w:ins w:id="835" w:author="Administrator" w:date="2015-11-24T19:58:00Z">
        <w:r>
          <w:rPr>
            <w:rFonts w:hint="eastAsia" w:ascii="华文楷体" w:hAnsi="华文楷体" w:eastAsia="华文楷体"/>
            <w:sz w:val="28"/>
            <w:szCs w:val="28"/>
            <w:lang w:eastAsia="zh-CN"/>
          </w:rPr>
          <w:t>，</w:t>
        </w:r>
      </w:ins>
      <w:r>
        <w:rPr>
          <w:rFonts w:hint="eastAsia" w:ascii="华文楷体" w:hAnsi="华文楷体" w:eastAsia="华文楷体"/>
          <w:sz w:val="28"/>
          <w:szCs w:val="28"/>
        </w:rPr>
        <w:t>主要就是对于这些佛教的教派的宗</w:t>
      </w:r>
      <w:ins w:id="836" w:author="Administrator" w:date="2015-11-19T23:08:39Z">
        <w:r>
          <w:rPr>
            <w:rFonts w:hint="eastAsia" w:ascii="华文楷体" w:hAnsi="华文楷体" w:eastAsia="华文楷体"/>
            <w:sz w:val="28"/>
            <w:szCs w:val="28"/>
            <w:lang w:eastAsia="zh-CN"/>
          </w:rPr>
          <w:t>义</w:t>
        </w:r>
      </w:ins>
      <w:del w:id="837" w:author="Administrator" w:date="2015-11-19T23:08:36Z">
        <w:r>
          <w:rPr>
            <w:rFonts w:hint="eastAsia" w:ascii="华文楷体" w:hAnsi="华文楷体" w:eastAsia="华文楷体"/>
            <w:sz w:val="28"/>
            <w:szCs w:val="28"/>
          </w:rPr>
          <w:delText>意</w:delText>
        </w:r>
      </w:del>
      <w:r>
        <w:rPr>
          <w:rFonts w:hint="eastAsia" w:ascii="华文楷体" w:hAnsi="华文楷体" w:eastAsia="华文楷体"/>
          <w:sz w:val="28"/>
          <w:szCs w:val="28"/>
        </w:rPr>
        <w:t>，没有真正地去实际去了解，只是从名词上面去对比。名词上面去对比的话就说是很多地方是有相似地方的，就说名词方面很多地方相似。如果从名词上面是完全相同的话，实际上就说是内道和外道之间很多都是这样从名称相同的，所以这个方面就难以从名词上真正去分别外道和内道的差别了。</w:t>
      </w:r>
    </w:p>
    <w:p>
      <w:pPr>
        <w:ind w:firstLine="570"/>
        <w:rPr>
          <w:ins w:id="838" w:author="Administrator" w:date="2015-11-19T23:09:40Z"/>
          <w:rFonts w:hint="eastAsia" w:ascii="黑体" w:hAnsi="黑体" w:eastAsia="黑体" w:cs="黑体"/>
          <w:sz w:val="28"/>
          <w:szCs w:val="28"/>
          <w:lang w:eastAsia="zh-CN"/>
        </w:rPr>
      </w:pPr>
      <w:ins w:id="839" w:author="Administrator" w:date="2015-11-19T23:09:20Z">
        <w:r>
          <w:rPr>
            <w:rFonts w:hint="eastAsia" w:ascii="黑体" w:hAnsi="黑体" w:eastAsia="黑体" w:cs="黑体"/>
            <w:sz w:val="28"/>
            <w:szCs w:val="28"/>
            <w:lang w:eastAsia="zh-CN"/>
            <w:rPrChange w:id="840" w:author="Administrator" w:date="2015-11-19T23:09:36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841" w:author="Administrator" w:date="2015-11-19T23:09:36Z">
            <w:rPr>
              <w:rFonts w:hint="eastAsia" w:ascii="华文楷体" w:hAnsi="华文楷体" w:eastAsia="华文楷体"/>
              <w:sz w:val="28"/>
              <w:szCs w:val="28"/>
            </w:rPr>
          </w:rPrChange>
        </w:rPr>
        <w:t>实际上,法语等相同之处倒也有许多,但他们是根据苯教的需要而抄袭的,又怎么能与宁玛派等量齐观呢?</w:t>
      </w:r>
      <w:ins w:id="842" w:author="Administrator" w:date="2015-11-19T23:09:30Z">
        <w:r>
          <w:rPr>
            <w:rFonts w:hint="eastAsia" w:ascii="黑体" w:hAnsi="黑体" w:eastAsia="黑体" w:cs="黑体"/>
            <w:sz w:val="28"/>
            <w:szCs w:val="28"/>
            <w:lang w:eastAsia="zh-CN"/>
            <w:rPrChange w:id="843" w:author="Administrator" w:date="2015-11-19T23:09:36Z">
              <w:rPr>
                <w:rFonts w:hint="eastAsia" w:ascii="华文楷体" w:hAnsi="华文楷体" w:eastAsia="华文楷体"/>
                <w:sz w:val="28"/>
                <w:szCs w:val="28"/>
                <w:lang w:eastAsia="zh-CN"/>
              </w:rPr>
            </w:rPrChange>
          </w:rPr>
          <w:t>】</w:t>
        </w:r>
      </w:ins>
    </w:p>
    <w:p>
      <w:pPr>
        <w:ind w:firstLine="570"/>
        <w:rPr>
          <w:del w:id="844" w:author="Administrator" w:date="2015-11-19T23:12:58Z"/>
          <w:rFonts w:hint="eastAsia" w:ascii="华文楷体" w:hAnsi="华文楷体" w:eastAsia="华文楷体"/>
          <w:sz w:val="28"/>
          <w:szCs w:val="28"/>
        </w:rPr>
      </w:pPr>
      <w:r>
        <w:rPr>
          <w:rFonts w:hint="eastAsia" w:ascii="华文楷体" w:hAnsi="华文楷体" w:eastAsia="华文楷体"/>
          <w:sz w:val="28"/>
          <w:szCs w:val="28"/>
        </w:rPr>
        <w:t>那么就是说是法语相同的地方也是很多的，</w:t>
      </w:r>
      <w:ins w:id="845" w:author="Administrator" w:date="2015-11-21T12:39:42Z">
        <w:r>
          <w:rPr>
            <w:rFonts w:hint="eastAsia" w:ascii="华文楷体" w:hAnsi="华文楷体" w:eastAsia="华文楷体"/>
            <w:sz w:val="28"/>
            <w:szCs w:val="28"/>
            <w:lang w:eastAsia="zh-CN"/>
          </w:rPr>
          <w:t>就</w:t>
        </w:r>
      </w:ins>
      <w:ins w:id="846" w:author="Administrator" w:date="2015-11-21T12:39:52Z">
        <w:r>
          <w:rPr>
            <w:rFonts w:hint="eastAsia" w:ascii="华文楷体" w:hAnsi="华文楷体" w:eastAsia="华文楷体"/>
            <w:sz w:val="28"/>
            <w:szCs w:val="28"/>
            <w:lang w:eastAsia="zh-CN"/>
          </w:rPr>
          <w:t>是</w:t>
        </w:r>
      </w:ins>
      <w:r>
        <w:rPr>
          <w:rFonts w:hint="eastAsia" w:ascii="华文楷体" w:hAnsi="华文楷体" w:eastAsia="华文楷体"/>
          <w:sz w:val="28"/>
          <w:szCs w:val="28"/>
        </w:rPr>
        <w:t>法语相同的地方非常多，但是呢他们就说是这个，他们是由苯教是根据苯教的需要而抄袭的</w:t>
      </w:r>
      <w:ins w:id="847" w:author="Administrator" w:date="2015-11-21T12:40:04Z">
        <w:r>
          <w:rPr>
            <w:rFonts w:hint="eastAsia" w:ascii="华文楷体" w:hAnsi="华文楷体" w:eastAsia="华文楷体"/>
            <w:sz w:val="28"/>
            <w:szCs w:val="28"/>
            <w:lang w:eastAsia="zh-CN"/>
          </w:rPr>
          <w:t>，</w:t>
        </w:r>
      </w:ins>
      <w:del w:id="848" w:author="Administrator" w:date="2015-11-21T12:40:03Z">
        <w:r>
          <w:rPr>
            <w:rFonts w:hint="eastAsia" w:ascii="华文楷体" w:hAnsi="华文楷体" w:eastAsia="华文楷体"/>
            <w:sz w:val="28"/>
            <w:szCs w:val="28"/>
          </w:rPr>
          <w:delText>。</w:delText>
        </w:r>
      </w:del>
      <w:r>
        <w:rPr>
          <w:rFonts w:hint="eastAsia" w:ascii="华文楷体" w:hAnsi="华文楷体" w:eastAsia="华文楷体"/>
          <w:sz w:val="28"/>
          <w:szCs w:val="28"/>
        </w:rPr>
        <w:t>因为他们在西藏难以立足了，难以立足为了生存下去的话就说抄袭了很多很多这样一种</w:t>
      </w:r>
      <w:ins w:id="849" w:author="Administrator" w:date="2015-11-23T23:17:22Z">
        <w:r>
          <w:rPr>
            <w:rFonts w:hint="eastAsia" w:ascii="华文楷体" w:hAnsi="华文楷体" w:eastAsia="华文楷体"/>
            <w:sz w:val="28"/>
            <w:szCs w:val="28"/>
            <w:lang w:eastAsia="zh-CN"/>
          </w:rPr>
          <w:t>、</w:t>
        </w:r>
      </w:ins>
      <w:del w:id="850" w:author="Administrator" w:date="2015-11-23T23:17:14Z">
        <w:r>
          <w:rPr>
            <w:rFonts w:hint="eastAsia" w:ascii="华文楷体" w:hAnsi="华文楷体" w:eastAsia="华文楷体"/>
            <w:sz w:val="28"/>
            <w:szCs w:val="28"/>
          </w:rPr>
          <w:delText>，</w:delText>
        </w:r>
      </w:del>
      <w:r>
        <w:rPr>
          <w:rFonts w:hint="eastAsia" w:ascii="华文楷体" w:hAnsi="华文楷体" w:eastAsia="华文楷体"/>
          <w:sz w:val="28"/>
          <w:szCs w:val="28"/>
        </w:rPr>
        <w:t>抄袭了很多样的法语。那么所以说怎么可能和宁玛派等量齐观呢？这个方面是完全不能够等量齐观的。那么不单单是有这个情况，就说，比如说这些宗教，这个苯教呢，</w:t>
      </w:r>
      <w:ins w:id="851" w:author="Administrator" w:date="2015-11-19T23:10:24Z">
        <w:r>
          <w:rPr>
            <w:rFonts w:hint="eastAsia" w:ascii="华文楷体" w:hAnsi="华文楷体" w:eastAsia="华文楷体"/>
            <w:sz w:val="28"/>
            <w:szCs w:val="28"/>
            <w:lang w:eastAsia="zh-CN"/>
          </w:rPr>
          <w:t>它</w:t>
        </w:r>
      </w:ins>
      <w:del w:id="852" w:author="Administrator" w:date="2015-11-19T23:10:23Z">
        <w:r>
          <w:rPr>
            <w:rFonts w:hint="eastAsia" w:ascii="华文楷体" w:hAnsi="华文楷体" w:eastAsia="华文楷体"/>
            <w:sz w:val="28"/>
            <w:szCs w:val="28"/>
          </w:rPr>
          <w:delText>他</w:delText>
        </w:r>
      </w:del>
      <w:r>
        <w:rPr>
          <w:rFonts w:hint="eastAsia" w:ascii="华文楷体" w:hAnsi="华文楷体" w:eastAsia="华文楷体"/>
          <w:sz w:val="28"/>
          <w:szCs w:val="28"/>
        </w:rPr>
        <w:t>为了需要而抄袭的，还有就道教呢也是为了需要</w:t>
      </w:r>
      <w:ins w:id="853" w:author="Administrator" w:date="2015-11-21T12:40:24Z">
        <w:r>
          <w:rPr>
            <w:rFonts w:hint="eastAsia" w:ascii="华文楷体" w:hAnsi="华文楷体" w:eastAsia="华文楷体"/>
            <w:sz w:val="28"/>
            <w:szCs w:val="28"/>
            <w:lang w:eastAsia="zh-CN"/>
          </w:rPr>
          <w:t>、</w:t>
        </w:r>
      </w:ins>
      <w:del w:id="854" w:author="Administrator" w:date="2015-11-21T12:40:23Z">
        <w:r>
          <w:rPr>
            <w:rFonts w:hint="eastAsia" w:ascii="华文楷体" w:hAnsi="华文楷体" w:eastAsia="华文楷体"/>
            <w:sz w:val="28"/>
            <w:szCs w:val="28"/>
          </w:rPr>
          <w:delText>，</w:delText>
        </w:r>
      </w:del>
      <w:r>
        <w:rPr>
          <w:rFonts w:hint="eastAsia" w:ascii="华文楷体" w:hAnsi="华文楷体" w:eastAsia="华文楷体"/>
          <w:sz w:val="28"/>
          <w:szCs w:val="28"/>
        </w:rPr>
        <w:t>生存的需要那么就把这些佛教当中的佛菩萨的名字啊，改成这个真人</w:t>
      </w:r>
      <w:ins w:id="855" w:author="Administrator" w:date="2015-11-21T12:40:30Z">
        <w:r>
          <w:rPr>
            <w:rFonts w:hint="eastAsia" w:ascii="华文楷体" w:hAnsi="华文楷体" w:eastAsia="华文楷体"/>
            <w:sz w:val="28"/>
            <w:szCs w:val="28"/>
            <w:lang w:eastAsia="zh-CN"/>
          </w:rPr>
          <w:t>、</w:t>
        </w:r>
      </w:ins>
      <w:del w:id="856" w:author="Administrator" w:date="2015-11-21T12:40:29Z">
        <w:r>
          <w:rPr>
            <w:rFonts w:hint="eastAsia" w:ascii="华文楷体" w:hAnsi="华文楷体" w:eastAsia="华文楷体"/>
            <w:sz w:val="28"/>
            <w:szCs w:val="28"/>
          </w:rPr>
          <w:delText>，</w:delText>
        </w:r>
      </w:del>
      <w:r>
        <w:rPr>
          <w:rFonts w:hint="eastAsia" w:ascii="华文楷体" w:hAnsi="华文楷体" w:eastAsia="华文楷体"/>
          <w:sz w:val="28"/>
          <w:szCs w:val="28"/>
        </w:rPr>
        <w:t>那个真人了。还有就是把这样一种这个佛教《大藏经》改了之后，道藏怎么怎么样。</w:t>
      </w:r>
      <w:ins w:id="857" w:author="Administrator" w:date="2015-11-23T23:18:18Z">
        <w:r>
          <w:rPr>
            <w:rFonts w:hint="eastAsia" w:ascii="华文楷体" w:hAnsi="华文楷体" w:eastAsia="华文楷体"/>
            <w:sz w:val="28"/>
            <w:szCs w:val="28"/>
            <w:lang w:eastAsia="zh-CN"/>
          </w:rPr>
          <w:t>但</w:t>
        </w:r>
      </w:ins>
      <w:del w:id="858" w:author="Administrator" w:date="2015-11-19T23:10:44Z">
        <w:r>
          <w:rPr>
            <w:rFonts w:hint="eastAsia" w:ascii="华文楷体" w:hAnsi="华文楷体" w:eastAsia="华文楷体"/>
            <w:sz w:val="28"/>
            <w:szCs w:val="28"/>
          </w:rPr>
          <w:delText>他</w:delText>
        </w:r>
      </w:del>
      <w:r>
        <w:rPr>
          <w:rFonts w:hint="eastAsia" w:ascii="华文楷体" w:hAnsi="华文楷体" w:eastAsia="华文楷体"/>
          <w:sz w:val="28"/>
          <w:szCs w:val="28"/>
        </w:rPr>
        <w:t>实际上就说，真正他们的原始</w:t>
      </w:r>
      <w:ins w:id="859" w:author="Administrator" w:date="2015-11-21T12:40:38Z">
        <w:r>
          <w:rPr>
            <w:rFonts w:hint="eastAsia" w:ascii="华文楷体" w:hAnsi="华文楷体" w:eastAsia="华文楷体"/>
            <w:sz w:val="28"/>
            <w:szCs w:val="28"/>
            <w:lang w:eastAsia="zh-CN"/>
          </w:rPr>
          <w:t>、</w:t>
        </w:r>
      </w:ins>
      <w:del w:id="860" w:author="Administrator" w:date="2015-11-21T12:40:38Z">
        <w:r>
          <w:rPr>
            <w:rFonts w:hint="eastAsia" w:ascii="华文楷体" w:hAnsi="华文楷体" w:eastAsia="华文楷体"/>
            <w:sz w:val="28"/>
            <w:szCs w:val="28"/>
          </w:rPr>
          <w:delText>，</w:delText>
        </w:r>
      </w:del>
      <w:r>
        <w:rPr>
          <w:rFonts w:hint="eastAsia" w:ascii="华文楷体" w:hAnsi="华文楷体" w:eastAsia="华文楷体"/>
          <w:sz w:val="28"/>
          <w:szCs w:val="28"/>
        </w:rPr>
        <w:t>原始的这个经典非常少，那现在话就非常多了。这方面也是一方面呢，一部分跟随自己的需要抄袭的，这个也有</w:t>
      </w:r>
      <w:ins w:id="861" w:author="Administrator" w:date="2015-11-19T23:11:27Z">
        <w:r>
          <w:rPr>
            <w:rFonts w:hint="eastAsia" w:ascii="华文楷体" w:hAnsi="华文楷体" w:eastAsia="华文楷体"/>
            <w:sz w:val="28"/>
            <w:szCs w:val="28"/>
            <w:lang w:eastAsia="zh-CN"/>
          </w:rPr>
          <w:t>。</w:t>
        </w:r>
      </w:ins>
      <w:del w:id="862" w:author="Administrator" w:date="2015-11-19T23:11:27Z">
        <w:r>
          <w:rPr>
            <w:rFonts w:hint="eastAsia" w:ascii="华文楷体" w:hAnsi="华文楷体" w:eastAsia="华文楷体"/>
            <w:sz w:val="28"/>
            <w:szCs w:val="28"/>
          </w:rPr>
          <w:delText>，</w:delText>
        </w:r>
      </w:del>
      <w:r>
        <w:rPr>
          <w:rFonts w:hint="eastAsia" w:ascii="华文楷体" w:hAnsi="华文楷体" w:eastAsia="华文楷体"/>
          <w:sz w:val="28"/>
          <w:szCs w:val="28"/>
        </w:rPr>
        <w:t>还有一些这个法语相同呢，这个不一定是抄袭</w:t>
      </w:r>
      <w:ins w:id="863" w:author="Administrator" w:date="2015-11-19T23:11:31Z">
        <w:r>
          <w:rPr>
            <w:rFonts w:hint="eastAsia" w:ascii="华文楷体" w:hAnsi="华文楷体" w:eastAsia="华文楷体"/>
            <w:sz w:val="28"/>
            <w:szCs w:val="28"/>
            <w:lang w:eastAsia="zh-CN"/>
          </w:rPr>
          <w:t>，</w:t>
        </w:r>
      </w:ins>
      <w:del w:id="864" w:author="Administrator" w:date="2015-11-19T23:11:31Z">
        <w:r>
          <w:rPr>
            <w:rFonts w:hint="eastAsia" w:ascii="华文楷体" w:hAnsi="华文楷体" w:eastAsia="华文楷体"/>
            <w:sz w:val="28"/>
            <w:szCs w:val="28"/>
          </w:rPr>
          <w:delText>。</w:delText>
        </w:r>
      </w:del>
      <w:r>
        <w:rPr>
          <w:rFonts w:hint="eastAsia" w:ascii="华文楷体" w:hAnsi="华文楷体" w:eastAsia="华文楷体"/>
          <w:sz w:val="28"/>
          <w:szCs w:val="28"/>
        </w:rPr>
        <w:t>像以前上师也讲过的话就说，有些特殊的必要，有特殊缘起的时候呢，内道和外道的这种词句啊是很相似的。</w:t>
      </w:r>
      <w:ins w:id="865" w:author="Administrator" w:date="2015-11-23T23:19:12Z">
        <w:r>
          <w:rPr>
            <w:rFonts w:hint="eastAsia" w:ascii="华文楷体" w:hAnsi="华文楷体" w:eastAsia="华文楷体"/>
            <w:sz w:val="28"/>
            <w:szCs w:val="28"/>
            <w:lang w:eastAsia="zh-CN"/>
          </w:rPr>
          <w:t>好像</w:t>
        </w:r>
      </w:ins>
      <w:r>
        <w:rPr>
          <w:rFonts w:hint="eastAsia" w:ascii="华文楷体" w:hAnsi="华文楷体" w:eastAsia="华文楷体"/>
          <w:sz w:val="28"/>
          <w:szCs w:val="28"/>
        </w:rPr>
        <w:t>记得以前上师他讲过《时轮金刚》当中啊，《时轮金刚》当中就是这个像数论派的二十五谛，有的时候连名称都是一模一样的，都一样，啊全是一样的。所以说像这样讲的时候，你看这个《时轮金刚》当中的这个名词都是和数论派当中的二十五谛的名词啊，</w:t>
      </w:r>
      <w:del w:id="866" w:author="Administrator" w:date="2015-11-19T23:12:58Z">
        <w:r>
          <w:rPr>
            <w:rFonts w:hint="eastAsia" w:ascii="华文楷体" w:hAnsi="华文楷体" w:eastAsia="华文楷体"/>
            <w:sz w:val="28"/>
            <w:szCs w:val="28"/>
          </w:rPr>
          <w:delText>[30：08]</w:delText>
        </w:r>
      </w:del>
    </w:p>
    <w:p>
      <w:pPr>
        <w:ind w:firstLine="570"/>
        <w:rPr>
          <w:ins w:id="867" w:author="Administrator" w:date="2015-11-19T23:14:59Z"/>
          <w:rFonts w:hint="eastAsia" w:ascii="华文楷体" w:hAnsi="华文楷体" w:eastAsia="华文楷体"/>
          <w:sz w:val="28"/>
          <w:szCs w:val="28"/>
          <w:lang w:eastAsia="zh-CN"/>
        </w:rPr>
      </w:pPr>
      <w:del w:id="868" w:author="Administrator" w:date="2015-11-19T23:12:58Z">
        <w:r>
          <w:rPr>
            <w:rFonts w:hint="eastAsia" w:ascii="华文楷体" w:hAnsi="华文楷体" w:eastAsia="华文楷体"/>
            <w:sz w:val="28"/>
            <w:szCs w:val="28"/>
          </w:rPr>
          <w:delText>全是一样的，所以说这样讲的时候你看着时轮金刚当中的 这个名词都是和数论派当中的二十五谛中的名词</w:delText>
        </w:r>
      </w:del>
      <w:r>
        <w:rPr>
          <w:rFonts w:hint="eastAsia" w:ascii="华文楷体" w:hAnsi="华文楷体" w:eastAsia="华文楷体"/>
          <w:sz w:val="28"/>
          <w:szCs w:val="28"/>
        </w:rPr>
        <w:t>每一个都是对的上，像这样的实际上</w:t>
      </w:r>
      <w:ins w:id="869" w:author="Administrator" w:date="2015-11-24T20:00:09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解释起来的</w:t>
      </w:r>
      <w:ins w:id="870" w:author="Administrator" w:date="2015-11-24T20:01:29Z">
        <w:r>
          <w:rPr>
            <w:rFonts w:hint="eastAsia" w:ascii="华文楷体" w:hAnsi="华文楷体" w:eastAsia="华文楷体"/>
            <w:sz w:val="28"/>
            <w:szCs w:val="28"/>
            <w:lang w:eastAsia="zh-CN"/>
          </w:rPr>
          <w:t>时候</w:t>
        </w:r>
      </w:ins>
      <w:del w:id="871" w:author="Administrator" w:date="2015-11-24T20:01:20Z">
        <w:r>
          <w:rPr>
            <w:rFonts w:hint="eastAsia" w:ascii="华文楷体" w:hAnsi="华文楷体" w:eastAsia="华文楷体"/>
            <w:sz w:val="28"/>
            <w:szCs w:val="28"/>
          </w:rPr>
          <w:delText>话</w:delText>
        </w:r>
      </w:del>
      <w:r>
        <w:rPr>
          <w:rFonts w:hint="eastAsia" w:ascii="华文楷体" w:hAnsi="华文楷体" w:eastAsia="华文楷体"/>
          <w:sz w:val="28"/>
          <w:szCs w:val="28"/>
        </w:rPr>
        <w:t>完全就不一样，</w:t>
      </w:r>
      <w:ins w:id="872" w:author="Administrator" w:date="2015-11-19T23:13:17Z">
        <w:r>
          <w:rPr>
            <w:rFonts w:hint="eastAsia" w:ascii="华文楷体" w:hAnsi="华文楷体" w:eastAsia="华文楷体"/>
            <w:sz w:val="28"/>
            <w:szCs w:val="28"/>
            <w:lang w:eastAsia="zh-CN"/>
          </w:rPr>
          <w:t>它</w:t>
        </w:r>
      </w:ins>
      <w:del w:id="873" w:author="Administrator" w:date="2015-11-19T23:13:16Z">
        <w:r>
          <w:rPr>
            <w:rFonts w:hint="eastAsia" w:ascii="华文楷体" w:hAnsi="华文楷体" w:eastAsia="华文楷体"/>
            <w:sz w:val="28"/>
            <w:szCs w:val="28"/>
          </w:rPr>
          <w:delText>他</w:delText>
        </w:r>
      </w:del>
      <w:r>
        <w:rPr>
          <w:rFonts w:hint="eastAsia" w:ascii="华文楷体" w:hAnsi="华文楷体" w:eastAsia="华文楷体"/>
          <w:sz w:val="28"/>
          <w:szCs w:val="28"/>
        </w:rPr>
        <w:t>只是名词相同而已，只是除这个之外其他的没什么可</w:t>
      </w:r>
      <w:ins w:id="874" w:author="Administrator" w:date="2015-11-23T23:19:38Z">
        <w:r>
          <w:rPr>
            <w:rFonts w:hint="eastAsia" w:ascii="华文楷体" w:hAnsi="华文楷体" w:eastAsia="华文楷体"/>
            <w:sz w:val="28"/>
            <w:szCs w:val="28"/>
            <w:lang w:eastAsia="zh-CN"/>
          </w:rPr>
          <w:t>以</w:t>
        </w:r>
      </w:ins>
      <w:del w:id="875" w:author="Administrator" w:date="2015-11-23T23:19:57Z">
        <w:r>
          <w:rPr>
            <w:rFonts w:hint="eastAsia" w:ascii="华文楷体" w:hAnsi="华文楷体" w:eastAsia="华文楷体"/>
            <w:sz w:val="28"/>
            <w:szCs w:val="28"/>
          </w:rPr>
          <w:delText>缘的</w:delText>
        </w:r>
      </w:del>
      <w:r>
        <w:rPr>
          <w:rFonts w:hint="eastAsia" w:ascii="华文楷体" w:hAnsi="华文楷体" w:eastAsia="华文楷体"/>
          <w:sz w:val="28"/>
          <w:szCs w:val="28"/>
        </w:rPr>
        <w:t>对比的</w:t>
      </w:r>
      <w:ins w:id="876" w:author="Administrator" w:date="2015-11-19T23:13:31Z">
        <w:r>
          <w:rPr>
            <w:rFonts w:hint="eastAsia" w:ascii="华文楷体" w:hAnsi="华文楷体" w:eastAsia="华文楷体"/>
            <w:sz w:val="28"/>
            <w:szCs w:val="28"/>
            <w:lang w:eastAsia="zh-CN"/>
          </w:rPr>
          <w:t>。</w:t>
        </w:r>
      </w:ins>
      <w:del w:id="877" w:author="Administrator" w:date="2015-11-19T23:13:30Z">
        <w:r>
          <w:rPr>
            <w:rFonts w:hint="eastAsia" w:ascii="华文楷体" w:hAnsi="华文楷体" w:eastAsia="华文楷体"/>
            <w:sz w:val="28"/>
            <w:szCs w:val="28"/>
          </w:rPr>
          <w:delText>，</w:delText>
        </w:r>
      </w:del>
      <w:r>
        <w:rPr>
          <w:rFonts w:hint="eastAsia" w:ascii="华文楷体" w:hAnsi="华文楷体" w:eastAsia="华文楷体"/>
          <w:sz w:val="28"/>
          <w:szCs w:val="28"/>
        </w:rPr>
        <w:t>但是名词方面呢虽然还是有这样一种相同的地方，所以从这个方面讲的时候呢</w:t>
      </w:r>
      <w:ins w:id="878" w:author="Administrator" w:date="2015-11-23T23:20:13Z">
        <w:r>
          <w:rPr>
            <w:rFonts w:hint="eastAsia" w:ascii="华文楷体" w:hAnsi="华文楷体" w:eastAsia="华文楷体"/>
            <w:sz w:val="28"/>
            <w:szCs w:val="28"/>
            <w:lang w:eastAsia="zh-CN"/>
          </w:rPr>
          <w:t>，</w:t>
        </w:r>
      </w:ins>
      <w:ins w:id="879" w:author="Administrator" w:date="2015-11-21T12:42:1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名词相同</w:t>
      </w:r>
      <w:del w:id="880" w:author="Administrator" w:date="2015-11-24T20:01:59Z">
        <w:r>
          <w:rPr>
            <w:rFonts w:hint="eastAsia" w:ascii="华文楷体" w:hAnsi="华文楷体" w:eastAsia="华文楷体"/>
            <w:sz w:val="28"/>
            <w:szCs w:val="28"/>
          </w:rPr>
          <w:delText>教义</w:delText>
        </w:r>
      </w:del>
      <w:r>
        <w:rPr>
          <w:rFonts w:hint="eastAsia" w:ascii="华文楷体" w:hAnsi="华文楷体" w:eastAsia="华文楷体"/>
          <w:sz w:val="28"/>
          <w:szCs w:val="28"/>
        </w:rPr>
        <w:t>不一定</w:t>
      </w:r>
      <w:del w:id="881" w:author="Administrator" w:date="2015-11-24T20:02:50Z">
        <w:r>
          <w:rPr>
            <w:rFonts w:hint="eastAsia" w:ascii="华文楷体" w:hAnsi="华文楷体" w:eastAsia="华文楷体"/>
            <w:sz w:val="28"/>
            <w:szCs w:val="28"/>
          </w:rPr>
          <w:delText>是</w:delText>
        </w:r>
      </w:del>
      <w:ins w:id="882" w:author="Administrator" w:date="2015-11-24T20:02:02Z">
        <w:r>
          <w:rPr>
            <w:rFonts w:hint="eastAsia" w:ascii="华文楷体" w:hAnsi="华文楷体" w:eastAsia="华文楷体"/>
            <w:sz w:val="28"/>
            <w:szCs w:val="28"/>
          </w:rPr>
          <w:t>教义</w:t>
        </w:r>
      </w:ins>
      <w:ins w:id="883" w:author="Administrator" w:date="2015-11-24T20:02:52Z">
        <w:r>
          <w:rPr>
            <w:rFonts w:hint="eastAsia" w:ascii="华文楷体" w:hAnsi="华文楷体" w:eastAsia="华文楷体"/>
            <w:sz w:val="28"/>
            <w:szCs w:val="28"/>
          </w:rPr>
          <w:t>是</w:t>
        </w:r>
      </w:ins>
      <w:r>
        <w:rPr>
          <w:rFonts w:hint="eastAsia" w:ascii="华文楷体" w:hAnsi="华文楷体" w:eastAsia="华文楷体"/>
          <w:sz w:val="28"/>
          <w:szCs w:val="28"/>
        </w:rPr>
        <w:t>相同的，所以怎么能够和宁玛派等量齐观呢</w:t>
      </w:r>
      <w:ins w:id="884" w:author="Administrator" w:date="2015-11-19T23:13:45Z">
        <w:r>
          <w:rPr>
            <w:rFonts w:hint="eastAsia" w:ascii="华文楷体" w:hAnsi="华文楷体" w:eastAsia="华文楷体"/>
            <w:sz w:val="28"/>
            <w:szCs w:val="28"/>
            <w:lang w:eastAsia="zh-CN"/>
          </w:rPr>
          <w:t>。</w:t>
        </w:r>
      </w:ins>
    </w:p>
    <w:p>
      <w:pPr>
        <w:spacing w:after="240" w:afterAutospacing="0"/>
        <w:ind w:firstLine="570"/>
        <w:rPr>
          <w:ins w:id="885" w:author="Administrator" w:date="2015-11-19T23:15:22Z"/>
          <w:rFonts w:hint="eastAsia" w:ascii="华文楷体" w:hAnsi="华文楷体" w:eastAsia="华文楷体"/>
          <w:sz w:val="28"/>
          <w:szCs w:val="28"/>
        </w:rPr>
      </w:pPr>
      <w:ins w:id="886" w:author="Administrator" w:date="2015-11-19T23:14:46Z">
        <w:r>
          <w:rPr>
            <w:rFonts w:hint="eastAsia" w:ascii="黑体" w:hAnsi="黑体" w:eastAsia="黑体" w:cs="黑体"/>
            <w:sz w:val="28"/>
            <w:szCs w:val="28"/>
            <w:lang w:eastAsia="zh-CN"/>
            <w:rPrChange w:id="887" w:author="Administrator" w:date="2015-11-19T23:14:55Z">
              <w:rPr>
                <w:rFonts w:hint="eastAsia" w:ascii="华文楷体" w:hAnsi="华文楷体" w:eastAsia="华文楷体"/>
                <w:sz w:val="28"/>
                <w:szCs w:val="28"/>
                <w:lang w:eastAsia="zh-CN"/>
              </w:rPr>
            </w:rPrChange>
          </w:rPr>
          <w:t>【</w:t>
        </w:r>
      </w:ins>
      <w:ins w:id="888" w:author="Administrator" w:date="2015-11-19T23:14:44Z">
        <w:r>
          <w:rPr>
            <w:rFonts w:hint="eastAsia" w:ascii="黑体" w:hAnsi="黑体" w:eastAsia="黑体" w:cs="黑体"/>
            <w:i w:val="0"/>
            <w:color w:val="000000"/>
            <w:sz w:val="28"/>
            <w:szCs w:val="28"/>
            <w:rPrChange w:id="889" w:author="Administrator" w:date="2015-11-19T23:14:55Z">
              <w:rPr>
                <w:rFonts w:ascii="华文楷体" w:hAnsi="华文楷体" w:eastAsia="华文楷体" w:cs="华文楷体"/>
                <w:i w:val="0"/>
                <w:color w:val="000000"/>
                <w:sz w:val="28"/>
                <w:szCs w:val="28"/>
              </w:rPr>
            </w:rPrChange>
          </w:rPr>
          <w:t>譬如说</w:t>
        </w:r>
      </w:ins>
      <w:ins w:id="890" w:author="Administrator" w:date="2015-11-19T23:14:44Z">
        <w:r>
          <w:rPr>
            <w:rFonts w:hint="eastAsia" w:ascii="黑体" w:hAnsi="黑体" w:eastAsia="黑体" w:cs="黑体"/>
            <w:i w:val="0"/>
            <w:color w:val="000000"/>
            <w:sz w:val="28"/>
            <w:szCs w:val="28"/>
            <w:rPrChange w:id="891" w:author="Administrator" w:date="2015-11-19T23:14:55Z">
              <w:rPr>
                <w:rFonts w:ascii="宋体" w:hAnsi="宋体" w:eastAsia="宋体" w:cs="宋体"/>
                <w:i w:val="0"/>
                <w:color w:val="000000"/>
                <w:sz w:val="28"/>
                <w:szCs w:val="28"/>
              </w:rPr>
            </w:rPrChange>
          </w:rPr>
          <w:t>,</w:t>
        </w:r>
      </w:ins>
      <w:ins w:id="892" w:author="Administrator" w:date="2015-11-19T23:14:44Z">
        <w:r>
          <w:rPr>
            <w:rFonts w:hint="eastAsia" w:ascii="黑体" w:hAnsi="黑体" w:eastAsia="黑体" w:cs="黑体"/>
            <w:i w:val="0"/>
            <w:color w:val="000000"/>
            <w:sz w:val="28"/>
            <w:szCs w:val="28"/>
            <w:rPrChange w:id="893" w:author="Administrator" w:date="2015-11-19T23:14:55Z">
              <w:rPr>
                <w:rFonts w:ascii="华文楷体" w:hAnsi="华文楷体" w:eastAsia="华文楷体" w:cs="华文楷体"/>
                <w:i w:val="0"/>
                <w:color w:val="000000"/>
                <w:sz w:val="28"/>
                <w:szCs w:val="28"/>
              </w:rPr>
            </w:rPrChange>
          </w:rPr>
          <w:t>在印度</w:t>
        </w:r>
      </w:ins>
      <w:ins w:id="894" w:author="Administrator" w:date="2015-11-19T23:14:44Z">
        <w:r>
          <w:rPr>
            <w:rFonts w:hint="eastAsia" w:ascii="黑体" w:hAnsi="黑体" w:eastAsia="黑体" w:cs="黑体"/>
            <w:i w:val="0"/>
            <w:color w:val="000000"/>
            <w:sz w:val="28"/>
            <w:szCs w:val="28"/>
            <w:rPrChange w:id="895" w:author="Administrator" w:date="2015-11-19T23:14:55Z">
              <w:rPr>
                <w:rFonts w:ascii="宋体" w:hAnsi="宋体" w:eastAsia="宋体" w:cs="宋体"/>
                <w:i w:val="0"/>
                <w:color w:val="000000"/>
                <w:sz w:val="28"/>
                <w:szCs w:val="28"/>
              </w:rPr>
            </w:rPrChange>
          </w:rPr>
          <w:t>,</w:t>
        </w:r>
      </w:ins>
      <w:ins w:id="896" w:author="Administrator" w:date="2015-11-19T23:14:44Z">
        <w:r>
          <w:rPr>
            <w:rFonts w:hint="eastAsia" w:ascii="黑体" w:hAnsi="黑体" w:eastAsia="黑体" w:cs="黑体"/>
            <w:i w:val="0"/>
            <w:color w:val="000000"/>
            <w:sz w:val="28"/>
            <w:szCs w:val="28"/>
            <w:rPrChange w:id="897" w:author="Administrator" w:date="2015-11-19T23:14:55Z">
              <w:rPr>
                <w:rFonts w:ascii="华文楷体" w:hAnsi="华文楷体" w:eastAsia="华文楷体" w:cs="华文楷体"/>
                <w:i w:val="0"/>
                <w:color w:val="000000"/>
                <w:sz w:val="28"/>
                <w:szCs w:val="28"/>
              </w:rPr>
            </w:rPrChange>
          </w:rPr>
          <w:t>与内教的声</w:t>
        </w:r>
      </w:ins>
      <w:ins w:id="898" w:author="Administrator" w:date="2015-11-19T23:14:44Z">
        <w:r>
          <w:rPr>
            <w:rFonts w:hint="eastAsia" w:ascii="黑体" w:hAnsi="黑体" w:eastAsia="黑体" w:cs="黑体"/>
            <w:i w:val="0"/>
            <w:color w:val="000000"/>
            <w:sz w:val="28"/>
            <w:szCs w:val="28"/>
            <w:rPrChange w:id="899" w:author="Administrator" w:date="2015-11-19T23:14:55Z">
              <w:rPr>
                <w:rFonts w:ascii="华文楷体" w:hAnsi="华文楷体" w:eastAsia="华文楷体" w:cs="华文楷体"/>
                <w:i w:val="0"/>
                <w:color w:val="000000"/>
                <w:sz w:val="28"/>
                <w:szCs w:val="28"/>
              </w:rPr>
            </w:rPrChange>
          </w:rPr>
          <w:t>闻宗派对立称呼的名言派</w:t>
        </w:r>
      </w:ins>
      <w:ins w:id="900" w:author="Administrator" w:date="2015-11-19T23:14:44Z">
        <w:r>
          <w:rPr>
            <w:rFonts w:hint="eastAsia" w:ascii="黑体" w:hAnsi="黑体" w:eastAsia="黑体" w:cs="黑体"/>
            <w:i w:val="0"/>
            <w:color w:val="000000"/>
            <w:sz w:val="28"/>
            <w:szCs w:val="28"/>
            <w:rPrChange w:id="901" w:author="Administrator" w:date="2015-11-19T23:14:55Z">
              <w:rPr>
                <w:rFonts w:ascii="宋体" w:hAnsi="宋体" w:eastAsia="宋体" w:cs="宋体"/>
                <w:i w:val="0"/>
                <w:color w:val="000000"/>
                <w:sz w:val="28"/>
                <w:szCs w:val="28"/>
              </w:rPr>
            </w:rPrChange>
          </w:rPr>
          <w:t>,</w:t>
        </w:r>
      </w:ins>
      <w:ins w:id="902" w:author="Administrator" w:date="2015-11-19T23:14:44Z">
        <w:r>
          <w:rPr>
            <w:rFonts w:hint="eastAsia" w:ascii="黑体" w:hAnsi="黑体" w:eastAsia="黑体" w:cs="黑体"/>
            <w:i w:val="0"/>
            <w:color w:val="000000"/>
            <w:sz w:val="28"/>
            <w:szCs w:val="28"/>
            <w:rPrChange w:id="903" w:author="Administrator" w:date="2015-11-19T23:14:55Z">
              <w:rPr>
                <w:rFonts w:ascii="华文楷体" w:hAnsi="华文楷体" w:eastAsia="华文楷体" w:cs="华文楷体"/>
                <w:i w:val="0"/>
                <w:color w:val="000000"/>
                <w:sz w:val="28"/>
                <w:szCs w:val="28"/>
              </w:rPr>
            </w:rPrChange>
          </w:rPr>
          <w:t>还有缘觉、 唯识、 事</w:t>
        </w:r>
      </w:ins>
      <w:ins w:id="904" w:author="Administrator" w:date="2015-11-19T23:14:44Z">
        <w:r>
          <w:rPr>
            <w:rFonts w:hint="eastAsia" w:ascii="黑体" w:hAnsi="黑体" w:eastAsia="黑体" w:cs="黑体"/>
            <w:i w:val="0"/>
            <w:color w:val="000000"/>
            <w:sz w:val="28"/>
            <w:szCs w:val="28"/>
            <w:rPrChange w:id="905" w:author="Administrator" w:date="2015-11-19T23:14:55Z">
              <w:rPr>
                <w:rFonts w:ascii="华文楷体" w:hAnsi="华文楷体" w:eastAsia="华文楷体" w:cs="华文楷体"/>
                <w:i w:val="0"/>
                <w:color w:val="000000"/>
                <w:sz w:val="28"/>
                <w:szCs w:val="28"/>
              </w:rPr>
            </w:rPrChange>
          </w:rPr>
          <w:t>续、 行续、 瑜伽父续、 母续、 无二续都有一个对</w:t>
        </w:r>
      </w:ins>
      <w:ins w:id="906" w:author="Administrator" w:date="2015-11-19T23:14:44Z">
        <w:r>
          <w:rPr>
            <w:rFonts w:hint="eastAsia" w:ascii="黑体" w:hAnsi="黑体" w:eastAsia="黑体" w:cs="黑体"/>
            <w:i w:val="0"/>
            <w:color w:val="000000"/>
            <w:sz w:val="28"/>
            <w:szCs w:val="28"/>
            <w:rPrChange w:id="907" w:author="Administrator" w:date="2015-11-19T23:14:55Z">
              <w:rPr>
                <w:rFonts w:ascii="华文楷体" w:hAnsi="华文楷体" w:eastAsia="华文楷体" w:cs="华文楷体"/>
                <w:i w:val="0"/>
                <w:color w:val="000000"/>
                <w:sz w:val="28"/>
                <w:szCs w:val="28"/>
              </w:rPr>
            </w:rPrChange>
          </w:rPr>
          <w:br w:type="textWrapping"/>
        </w:r>
      </w:ins>
      <w:ins w:id="908" w:author="Administrator" w:date="2015-11-19T23:14:44Z">
        <w:r>
          <w:rPr>
            <w:rFonts w:hint="eastAsia" w:ascii="黑体" w:hAnsi="黑体" w:eastAsia="黑体" w:cs="黑体"/>
            <w:i w:val="0"/>
            <w:color w:val="000000"/>
            <w:sz w:val="28"/>
            <w:szCs w:val="28"/>
            <w:rPrChange w:id="909" w:author="Administrator" w:date="2015-11-19T23:14:55Z">
              <w:rPr>
                <w:rFonts w:ascii="华文楷体" w:hAnsi="华文楷体" w:eastAsia="华文楷体" w:cs="华文楷体"/>
                <w:i w:val="0"/>
                <w:color w:val="000000"/>
                <w:sz w:val="28"/>
                <w:szCs w:val="28"/>
              </w:rPr>
            </w:rPrChange>
          </w:rPr>
          <w:t>立称呼的宗派</w:t>
        </w:r>
      </w:ins>
      <w:ins w:id="910" w:author="Administrator" w:date="2015-11-19T23:14:44Z">
        <w:r>
          <w:rPr>
            <w:rFonts w:hint="eastAsia" w:ascii="黑体" w:hAnsi="黑体" w:eastAsia="黑体" w:cs="黑体"/>
            <w:i w:val="0"/>
            <w:color w:val="000000"/>
            <w:sz w:val="28"/>
            <w:szCs w:val="28"/>
            <w:rPrChange w:id="911" w:author="Administrator" w:date="2015-11-19T23:14:55Z">
              <w:rPr>
                <w:rFonts w:ascii="宋体" w:hAnsi="宋体" w:eastAsia="宋体" w:cs="宋体"/>
                <w:i w:val="0"/>
                <w:color w:val="000000"/>
                <w:sz w:val="28"/>
                <w:szCs w:val="28"/>
              </w:rPr>
            </w:rPrChange>
          </w:rPr>
          <w:t>,</w:t>
        </w:r>
      </w:ins>
      <w:ins w:id="912" w:author="Administrator" w:date="2015-11-19T23:15:54Z">
        <w:r>
          <w:rPr>
            <w:rFonts w:hint="eastAsia" w:ascii="黑体" w:hAnsi="黑体" w:eastAsia="黑体" w:cs="黑体"/>
            <w:i w:val="0"/>
            <w:color w:val="000000"/>
            <w:sz w:val="28"/>
            <w:szCs w:val="28"/>
            <w:rPrChange w:id="913" w:author="Administrator" w:date="2015-11-19T23:16:01Z">
              <w:rPr>
                <w:rFonts w:ascii="华文楷体" w:hAnsi="华文楷体" w:eastAsia="华文楷体" w:cs="华文楷体"/>
                <w:i w:val="0"/>
                <w:color w:val="000000"/>
                <w:sz w:val="28"/>
                <w:szCs w:val="28"/>
              </w:rPr>
            </w:rPrChange>
          </w:rPr>
          <w:t xml:space="preserve">达十种之多。 </w:t>
        </w:r>
      </w:ins>
      <w:ins w:id="914" w:author="Administrator" w:date="2015-11-19T23:14:50Z">
        <w:r>
          <w:rPr>
            <w:rFonts w:hint="eastAsia" w:ascii="黑体" w:hAnsi="黑体" w:eastAsia="黑体" w:cs="黑体"/>
            <w:i w:val="0"/>
            <w:color w:val="000000"/>
            <w:sz w:val="28"/>
            <w:szCs w:val="28"/>
            <w:lang w:eastAsia="zh-CN"/>
            <w:rPrChange w:id="915" w:author="Administrator" w:date="2015-11-19T23:14:55Z">
              <w:rPr>
                <w:rFonts w:hint="eastAsia" w:ascii="宋体" w:hAnsi="宋体" w:eastAsia="宋体" w:cs="宋体"/>
                <w:i w:val="0"/>
                <w:color w:val="000000"/>
                <w:sz w:val="28"/>
                <w:szCs w:val="28"/>
                <w:lang w:eastAsia="zh-CN"/>
              </w:rPr>
            </w:rPrChange>
          </w:rPr>
          <w:t>】</w:t>
        </w:r>
      </w:ins>
      <w:del w:id="916" w:author="Administrator" w:date="2015-11-19T23:15:20Z">
        <w:r>
          <w:rPr>
            <w:rFonts w:hint="eastAsia" w:ascii="华文楷体" w:hAnsi="华文楷体" w:eastAsia="华文楷体"/>
            <w:sz w:val="28"/>
            <w:szCs w:val="28"/>
          </w:rPr>
          <w:delText>，比如说在印度，与内教的声闻宗派对立称呼的名言派还有缘觉唯识事续行续瑜伽续 【30:32】无二续都有一个队【30:36】。</w:delText>
        </w:r>
      </w:del>
    </w:p>
    <w:p>
      <w:pPr>
        <w:ind w:firstLine="570"/>
        <w:rPr>
          <w:ins w:id="917" w:author="Administrator" w:date="2015-11-19T23:17:37Z"/>
          <w:rFonts w:hint="eastAsia" w:ascii="华文楷体" w:hAnsi="华文楷体" w:eastAsia="华文楷体"/>
          <w:sz w:val="28"/>
          <w:szCs w:val="28"/>
          <w:lang w:eastAsia="zh-CN"/>
        </w:rPr>
      </w:pPr>
      <w:del w:id="918" w:author="Administrator" w:date="2015-11-19T23:15:26Z">
        <w:r>
          <w:rPr>
            <w:rFonts w:hint="eastAsia" w:ascii="华文楷体" w:hAnsi="华文楷体" w:eastAsia="华文楷体"/>
            <w:sz w:val="28"/>
            <w:szCs w:val="28"/>
          </w:rPr>
          <w:delText>比</w:delText>
        </w:r>
      </w:del>
      <w:ins w:id="919" w:author="Administrator" w:date="2015-11-19T23:15:40Z">
        <w:r>
          <w:rPr>
            <w:rFonts w:hint="eastAsia" w:ascii="华文楷体" w:hAnsi="华文楷体" w:eastAsia="华文楷体"/>
            <w:sz w:val="28"/>
            <w:szCs w:val="28"/>
            <w:lang w:eastAsia="zh-CN"/>
          </w:rPr>
          <w:t>譬</w:t>
        </w:r>
      </w:ins>
      <w:r>
        <w:rPr>
          <w:rFonts w:hint="eastAsia" w:ascii="华文楷体" w:hAnsi="华文楷体" w:eastAsia="华文楷体"/>
          <w:sz w:val="28"/>
          <w:szCs w:val="28"/>
        </w:rPr>
        <w:t>如说</w:t>
      </w:r>
      <w:ins w:id="920" w:author="Administrator" w:date="2015-11-24T20:03:39Z">
        <w:r>
          <w:rPr>
            <w:rFonts w:hint="eastAsia" w:ascii="华文楷体" w:hAnsi="华文楷体" w:eastAsia="华文楷体"/>
            <w:sz w:val="28"/>
            <w:szCs w:val="28"/>
            <w:lang w:eastAsia="zh-CN"/>
          </w:rPr>
          <w:t>就</w:t>
        </w:r>
      </w:ins>
      <w:r>
        <w:rPr>
          <w:rFonts w:hint="eastAsia" w:ascii="华文楷体" w:hAnsi="华文楷体" w:eastAsia="华文楷体"/>
          <w:sz w:val="28"/>
          <w:szCs w:val="28"/>
        </w:rPr>
        <w:t>在印度的话和内教的声闻宗派对</w:t>
      </w:r>
      <w:ins w:id="921" w:author="Administrator" w:date="2015-11-19T23:16:04Z">
        <w:r>
          <w:rPr>
            <w:rFonts w:hint="eastAsia" w:ascii="华文楷体" w:hAnsi="华文楷体" w:eastAsia="华文楷体"/>
            <w:sz w:val="28"/>
            <w:szCs w:val="28"/>
            <w:lang w:eastAsia="zh-CN"/>
          </w:rPr>
          <w:t>立</w:t>
        </w:r>
      </w:ins>
      <w:del w:id="922" w:author="Administrator" w:date="2015-11-19T23:16:00Z">
        <w:r>
          <w:rPr>
            <w:rFonts w:hint="eastAsia" w:ascii="华文楷体" w:hAnsi="华文楷体" w:eastAsia="华文楷体"/>
            <w:sz w:val="28"/>
            <w:szCs w:val="28"/>
          </w:rPr>
          <w:delText>于</w:delText>
        </w:r>
      </w:del>
      <w:r>
        <w:rPr>
          <w:rFonts w:hint="eastAsia" w:ascii="华文楷体" w:hAnsi="华文楷体" w:eastAsia="华文楷体"/>
          <w:sz w:val="28"/>
          <w:szCs w:val="28"/>
        </w:rPr>
        <w:t>称呼的</w:t>
      </w:r>
      <w:ins w:id="923" w:author="Administrator" w:date="2015-11-24T20:03:2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外道名字呢就叫名言派，我们这个地方叫</w:t>
      </w:r>
      <w:ins w:id="924" w:author="Administrator" w:date="2015-11-21T12:43:17Z">
        <w:r>
          <w:rPr>
            <w:rFonts w:hint="eastAsia" w:ascii="华文楷体" w:hAnsi="华文楷体" w:eastAsia="华文楷体"/>
            <w:sz w:val="28"/>
            <w:szCs w:val="28"/>
            <w:lang w:eastAsia="zh-CN"/>
          </w:rPr>
          <w:t>做</w:t>
        </w:r>
      </w:ins>
      <w:r>
        <w:rPr>
          <w:rFonts w:hint="eastAsia" w:ascii="华文楷体" w:hAnsi="华文楷体" w:eastAsia="华文楷体"/>
          <w:sz w:val="28"/>
          <w:szCs w:val="28"/>
        </w:rPr>
        <w:t>声闻派，对方</w:t>
      </w:r>
      <w:ins w:id="925" w:author="Administrator" w:date="2015-11-21T12:43:28Z">
        <w:r>
          <w:rPr>
            <w:rFonts w:hint="eastAsia" w:ascii="华文楷体" w:hAnsi="华文楷体" w:eastAsia="华文楷体"/>
            <w:sz w:val="28"/>
            <w:szCs w:val="28"/>
            <w:lang w:eastAsia="zh-CN"/>
          </w:rPr>
          <w:t>呢就说</w:t>
        </w:r>
      </w:ins>
      <w:r>
        <w:rPr>
          <w:rFonts w:hint="eastAsia" w:ascii="华文楷体" w:hAnsi="华文楷体" w:eastAsia="华文楷体"/>
          <w:sz w:val="28"/>
          <w:szCs w:val="28"/>
        </w:rPr>
        <w:t>相对于</w:t>
      </w:r>
      <w:ins w:id="926" w:author="Administrator" w:date="2015-11-21T12:43:4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声闻派呢</w:t>
      </w:r>
      <w:ins w:id="927" w:author="Administrator" w:date="2015-11-24T20:03:53Z">
        <w:r>
          <w:rPr>
            <w:rFonts w:hint="eastAsia" w:ascii="华文楷体" w:hAnsi="华文楷体" w:eastAsia="华文楷体"/>
            <w:sz w:val="28"/>
            <w:szCs w:val="28"/>
            <w:lang w:eastAsia="zh-CN"/>
          </w:rPr>
          <w:t>它</w:t>
        </w:r>
      </w:ins>
      <w:ins w:id="928" w:author="Administrator" w:date="2015-11-21T12:43:05Z">
        <w:r>
          <w:rPr>
            <w:rFonts w:hint="eastAsia" w:ascii="华文楷体" w:hAnsi="华文楷体" w:eastAsia="华文楷体"/>
            <w:sz w:val="28"/>
            <w:szCs w:val="28"/>
            <w:lang w:eastAsia="zh-CN"/>
          </w:rPr>
          <w:t>名字</w:t>
        </w:r>
      </w:ins>
      <w:r>
        <w:rPr>
          <w:rFonts w:hint="eastAsia" w:ascii="华文楷体" w:hAnsi="华文楷体" w:eastAsia="华文楷体"/>
          <w:sz w:val="28"/>
          <w:szCs w:val="28"/>
        </w:rPr>
        <w:t>就叫做名言派，这个方面也是有的</w:t>
      </w:r>
      <w:ins w:id="929" w:author="Administrator" w:date="2015-11-19T23:11:01Z">
        <w:r>
          <w:rPr>
            <w:rFonts w:hint="eastAsia" w:ascii="华文楷体" w:hAnsi="华文楷体" w:eastAsia="华文楷体"/>
            <w:sz w:val="28"/>
            <w:szCs w:val="28"/>
            <w:lang w:eastAsia="zh-CN"/>
          </w:rPr>
          <w:t>。</w:t>
        </w:r>
      </w:ins>
      <w:del w:id="930" w:author="Administrator" w:date="2015-11-19T23:11:01Z">
        <w:r>
          <w:rPr>
            <w:rFonts w:hint="eastAsia" w:ascii="华文楷体" w:hAnsi="华文楷体" w:eastAsia="华文楷体"/>
            <w:sz w:val="28"/>
            <w:szCs w:val="28"/>
          </w:rPr>
          <w:delText>，</w:delText>
        </w:r>
      </w:del>
      <w:r>
        <w:rPr>
          <w:rFonts w:hint="eastAsia" w:ascii="华文楷体" w:hAnsi="华文楷体" w:eastAsia="华文楷体"/>
          <w:sz w:val="28"/>
          <w:szCs w:val="28"/>
        </w:rPr>
        <w:t>还有呢缘觉呢和缘觉对照的</w:t>
      </w:r>
      <w:ins w:id="931" w:author="Administrator" w:date="2015-11-23T23:20:54Z">
        <w:r>
          <w:rPr>
            <w:rFonts w:hint="eastAsia" w:ascii="华文楷体" w:hAnsi="华文楷体" w:eastAsia="华文楷体"/>
            <w:sz w:val="28"/>
            <w:szCs w:val="28"/>
            <w:lang w:eastAsia="zh-CN"/>
          </w:rPr>
          <w:t>这</w:t>
        </w:r>
      </w:ins>
      <w:ins w:id="932" w:author="Administrator" w:date="2015-11-23T23:20:55Z">
        <w:r>
          <w:rPr>
            <w:rFonts w:hint="eastAsia" w:ascii="华文楷体" w:hAnsi="华文楷体" w:eastAsia="华文楷体"/>
            <w:sz w:val="28"/>
            <w:szCs w:val="28"/>
            <w:lang w:eastAsia="zh-CN"/>
          </w:rPr>
          <w:t>个</w:t>
        </w:r>
      </w:ins>
      <w:r>
        <w:rPr>
          <w:rFonts w:hint="eastAsia" w:ascii="华文楷体" w:hAnsi="华文楷体" w:eastAsia="华文楷体"/>
          <w:sz w:val="28"/>
          <w:szCs w:val="28"/>
        </w:rPr>
        <w:t>叫做享受派，</w:t>
      </w:r>
      <w:ins w:id="933" w:author="Administrator" w:date="2015-11-23T23:21:51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和缘觉的这个</w:t>
      </w:r>
      <w:ins w:id="934" w:author="Administrator" w:date="2015-11-21T12:44:37Z">
        <w:r>
          <w:rPr>
            <w:rFonts w:hint="eastAsia" w:ascii="华文楷体" w:hAnsi="华文楷体" w:eastAsia="华文楷体"/>
            <w:sz w:val="28"/>
            <w:szCs w:val="28"/>
            <w:lang w:eastAsia="zh-CN"/>
          </w:rPr>
          <w:t>我们</w:t>
        </w:r>
      </w:ins>
      <w:ins w:id="935" w:author="Administrator" w:date="2015-11-23T23:22:42Z">
        <w:r>
          <w:rPr>
            <w:rFonts w:hint="eastAsia" w:ascii="华文楷体" w:hAnsi="华文楷体" w:eastAsia="华文楷体"/>
            <w:sz w:val="28"/>
            <w:szCs w:val="28"/>
            <w:lang w:eastAsia="zh-CN"/>
          </w:rPr>
          <w:t>信</w:t>
        </w:r>
      </w:ins>
      <w:ins w:id="936" w:author="Administrator" w:date="2015-11-23T23:22:58Z">
        <w:r>
          <w:rPr>
            <w:rFonts w:hint="eastAsia" w:ascii="华文楷体" w:hAnsi="华文楷体" w:eastAsia="华文楷体"/>
            <w:sz w:val="28"/>
            <w:szCs w:val="28"/>
            <w:lang w:eastAsia="zh-CN"/>
          </w:rPr>
          <w:t>守</w:t>
        </w:r>
      </w:ins>
      <w:del w:id="937" w:author="Administrator" w:date="2015-11-23T23:21:18Z">
        <w:r>
          <w:rPr>
            <w:rFonts w:hint="eastAsia" w:ascii="华文楷体" w:hAnsi="华文楷体" w:eastAsia="华文楷体"/>
            <w:sz w:val="28"/>
            <w:szCs w:val="28"/>
          </w:rPr>
          <w:delText>摄受</w:delText>
        </w:r>
      </w:del>
      <w:r>
        <w:rPr>
          <w:rFonts w:hint="eastAsia" w:ascii="华文楷体" w:hAnsi="华文楷体" w:eastAsia="华文楷体"/>
          <w:sz w:val="28"/>
          <w:szCs w:val="28"/>
        </w:rPr>
        <w:t>缘觉</w:t>
      </w:r>
      <w:ins w:id="938" w:author="Administrator" w:date="2015-11-23T23:21:24Z">
        <w:r>
          <w:rPr>
            <w:rFonts w:hint="eastAsia" w:ascii="华文楷体" w:hAnsi="华文楷体" w:eastAsia="华文楷体"/>
            <w:sz w:val="28"/>
            <w:szCs w:val="28"/>
            <w:lang w:eastAsia="zh-CN"/>
          </w:rPr>
          <w:t>宗</w:t>
        </w:r>
      </w:ins>
      <w:del w:id="939" w:author="Administrator" w:date="2015-11-23T23:21:26Z">
        <w:r>
          <w:rPr>
            <w:rFonts w:hint="eastAsia" w:ascii="华文楷体" w:hAnsi="华文楷体" w:eastAsia="华文楷体"/>
            <w:sz w:val="28"/>
            <w:szCs w:val="28"/>
          </w:rPr>
          <w:delText>中吗</w:delText>
        </w:r>
      </w:del>
      <w:ins w:id="940" w:author="Administrator" w:date="2015-11-23T23:21:29Z">
        <w:r>
          <w:rPr>
            <w:rFonts w:hint="eastAsia" w:ascii="华文楷体" w:hAnsi="华文楷体" w:eastAsia="华文楷体"/>
            <w:sz w:val="28"/>
            <w:szCs w:val="28"/>
            <w:lang w:eastAsia="zh-CN"/>
          </w:rPr>
          <w:t>嘛</w:t>
        </w:r>
      </w:ins>
      <w:r>
        <w:rPr>
          <w:rFonts w:hint="eastAsia" w:ascii="华文楷体" w:hAnsi="华文楷体" w:eastAsia="华文楷体"/>
          <w:sz w:val="28"/>
          <w:szCs w:val="28"/>
        </w:rPr>
        <w:t>，和</w:t>
      </w:r>
      <w:ins w:id="941" w:author="Administrator" w:date="2015-11-23T23:22:11Z">
        <w:r>
          <w:rPr>
            <w:rFonts w:hint="eastAsia" w:ascii="华文楷体" w:hAnsi="华文楷体" w:eastAsia="华文楷体"/>
            <w:sz w:val="28"/>
            <w:szCs w:val="28"/>
            <w:lang w:eastAsia="zh-CN"/>
          </w:rPr>
          <w:t>这</w:t>
        </w:r>
      </w:ins>
      <w:ins w:id="942" w:author="Administrator" w:date="2015-11-23T23:22:14Z">
        <w:r>
          <w:rPr>
            <w:rFonts w:hint="eastAsia" w:ascii="华文楷体" w:hAnsi="华文楷体" w:eastAsia="华文楷体"/>
            <w:sz w:val="28"/>
            <w:szCs w:val="28"/>
            <w:lang w:eastAsia="zh-CN"/>
          </w:rPr>
          <w:t>个</w:t>
        </w:r>
      </w:ins>
      <w:r>
        <w:rPr>
          <w:rFonts w:hint="eastAsia" w:ascii="华文楷体" w:hAnsi="华文楷体" w:eastAsia="华文楷体"/>
          <w:sz w:val="28"/>
          <w:szCs w:val="28"/>
        </w:rPr>
        <w:t>缘觉</w:t>
      </w:r>
      <w:ins w:id="943" w:author="Administrator" w:date="2015-11-23T23:22:19Z">
        <w:r>
          <w:rPr>
            <w:rFonts w:hint="eastAsia" w:ascii="华文楷体" w:hAnsi="华文楷体" w:eastAsia="华文楷体"/>
            <w:sz w:val="28"/>
            <w:szCs w:val="28"/>
            <w:lang w:eastAsia="zh-CN"/>
          </w:rPr>
          <w:t>宗</w:t>
        </w:r>
      </w:ins>
      <w:del w:id="944" w:author="Administrator" w:date="2015-11-23T23:22:17Z">
        <w:r>
          <w:rPr>
            <w:rFonts w:hint="eastAsia" w:ascii="华文楷体" w:hAnsi="华文楷体" w:eastAsia="华文楷体"/>
            <w:sz w:val="28"/>
            <w:szCs w:val="28"/>
          </w:rPr>
          <w:delText>中</w:delText>
        </w:r>
      </w:del>
      <w:r>
        <w:rPr>
          <w:rFonts w:hint="eastAsia" w:ascii="华文楷体" w:hAnsi="华文楷体" w:eastAsia="华文楷体"/>
          <w:sz w:val="28"/>
          <w:szCs w:val="28"/>
        </w:rPr>
        <w:t>对应的叫做</w:t>
      </w:r>
      <w:ins w:id="945" w:author="Administrator" w:date="2015-11-23T23:23:1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享受派</w:t>
      </w:r>
      <w:ins w:id="946" w:author="Administrator" w:date="2015-11-19T23:11:23Z">
        <w:r>
          <w:rPr>
            <w:rFonts w:hint="eastAsia" w:ascii="华文楷体" w:hAnsi="华文楷体" w:eastAsia="华文楷体"/>
            <w:sz w:val="28"/>
            <w:szCs w:val="28"/>
            <w:lang w:eastAsia="zh-CN"/>
          </w:rPr>
          <w:t>。</w:t>
        </w:r>
      </w:ins>
      <w:del w:id="947" w:author="Administrator" w:date="2015-11-19T23:11:22Z">
        <w:r>
          <w:rPr>
            <w:rFonts w:hint="eastAsia" w:ascii="华文楷体" w:hAnsi="华文楷体" w:eastAsia="华文楷体"/>
            <w:sz w:val="28"/>
            <w:szCs w:val="28"/>
          </w:rPr>
          <w:delText>，</w:delText>
        </w:r>
      </w:del>
      <w:r>
        <w:rPr>
          <w:rFonts w:hint="eastAsia" w:ascii="华文楷体" w:hAnsi="华文楷体" w:eastAsia="华文楷体"/>
          <w:sz w:val="28"/>
          <w:szCs w:val="28"/>
        </w:rPr>
        <w:t>还有呢和唯识宗对应的宗派叫细微派，微细细微的这个细微派</w:t>
      </w:r>
      <w:ins w:id="948" w:author="Administrator" w:date="2015-11-19T23:11:38Z">
        <w:r>
          <w:rPr>
            <w:rFonts w:hint="eastAsia" w:ascii="华文楷体" w:hAnsi="华文楷体" w:eastAsia="华文楷体"/>
            <w:sz w:val="28"/>
            <w:szCs w:val="28"/>
            <w:lang w:eastAsia="zh-CN"/>
          </w:rPr>
          <w:t>。</w:t>
        </w:r>
      </w:ins>
      <w:del w:id="949" w:author="Administrator" w:date="2015-11-19T23:11:38Z">
        <w:r>
          <w:rPr>
            <w:rFonts w:hint="eastAsia" w:ascii="华文楷体" w:hAnsi="华文楷体" w:eastAsia="华文楷体"/>
            <w:sz w:val="28"/>
            <w:szCs w:val="28"/>
          </w:rPr>
          <w:delText>，</w:delText>
        </w:r>
      </w:del>
      <w:r>
        <w:rPr>
          <w:rFonts w:hint="eastAsia" w:ascii="华文楷体" w:hAnsi="华文楷体" w:eastAsia="华文楷体"/>
          <w:sz w:val="28"/>
          <w:szCs w:val="28"/>
        </w:rPr>
        <w:t>然后就和这个事续行续</w:t>
      </w:r>
      <w:ins w:id="950" w:author="Administrator" w:date="2015-11-21T12:45:07Z">
        <w:r>
          <w:rPr>
            <w:rFonts w:hint="eastAsia" w:ascii="华文楷体" w:hAnsi="华文楷体" w:eastAsia="华文楷体"/>
            <w:sz w:val="28"/>
            <w:szCs w:val="28"/>
            <w:lang w:eastAsia="zh-CN"/>
          </w:rPr>
          <w:t>和</w:t>
        </w:r>
      </w:ins>
      <w:r>
        <w:rPr>
          <w:rFonts w:hint="eastAsia" w:ascii="华文楷体" w:hAnsi="华文楷体" w:eastAsia="华文楷体"/>
          <w:sz w:val="28"/>
          <w:szCs w:val="28"/>
        </w:rPr>
        <w:t>瑜伽</w:t>
      </w:r>
      <w:ins w:id="951" w:author="Administrator" w:date="2015-11-21T12:45:29Z">
        <w:r>
          <w:rPr>
            <w:rFonts w:hint="eastAsia" w:ascii="华文楷体" w:hAnsi="华文楷体" w:eastAsia="华文楷体"/>
            <w:sz w:val="28"/>
            <w:szCs w:val="28"/>
            <w:lang w:eastAsia="zh-CN"/>
          </w:rPr>
          <w:t>这个</w:t>
        </w:r>
      </w:ins>
      <w:ins w:id="952" w:author="Administrator" w:date="2015-11-21T12:45:16Z">
        <w:r>
          <w:rPr>
            <w:rFonts w:hint="eastAsia" w:ascii="华文楷体" w:hAnsi="华文楷体" w:eastAsia="华文楷体"/>
            <w:sz w:val="28"/>
            <w:szCs w:val="28"/>
            <w:lang w:eastAsia="zh-CN"/>
          </w:rPr>
          <w:t>父</w:t>
        </w:r>
      </w:ins>
      <w:r>
        <w:rPr>
          <w:rFonts w:hint="eastAsia" w:ascii="华文楷体" w:hAnsi="华文楷体" w:eastAsia="华文楷体"/>
          <w:sz w:val="28"/>
          <w:szCs w:val="28"/>
        </w:rPr>
        <w:t>续也叫做明智派呀，明信派呀</w:t>
      </w:r>
      <w:ins w:id="953" w:author="Administrator" w:date="2015-11-21T12:45:47Z">
        <w:r>
          <w:rPr>
            <w:rFonts w:hint="eastAsia" w:ascii="华文楷体" w:hAnsi="华文楷体" w:eastAsia="华文楷体"/>
            <w:sz w:val="28"/>
            <w:szCs w:val="28"/>
            <w:lang w:eastAsia="zh-CN"/>
          </w:rPr>
          <w:t>，</w:t>
        </w:r>
      </w:ins>
      <w:r>
        <w:rPr>
          <w:rFonts w:hint="eastAsia" w:ascii="华文楷体" w:hAnsi="华文楷体" w:eastAsia="华文楷体"/>
          <w:sz w:val="28"/>
          <w:szCs w:val="28"/>
        </w:rPr>
        <w:t>还有就说叫明辨派呢，像这样的话有这样一种</w:t>
      </w:r>
      <w:ins w:id="954" w:author="Administrator" w:date="2015-11-21T12:47:17Z">
        <w:r>
          <w:rPr>
            <w:rFonts w:hint="eastAsia" w:ascii="华文楷体" w:hAnsi="华文楷体" w:eastAsia="华文楷体"/>
            <w:sz w:val="28"/>
            <w:szCs w:val="28"/>
            <w:lang w:eastAsia="zh-CN"/>
          </w:rPr>
          <w:t>不同的</w:t>
        </w:r>
      </w:ins>
      <w:r>
        <w:rPr>
          <w:rFonts w:hint="eastAsia" w:ascii="华文楷体" w:hAnsi="华文楷体" w:eastAsia="华文楷体"/>
          <w:sz w:val="28"/>
          <w:szCs w:val="28"/>
        </w:rPr>
        <w:t>称呼</w:t>
      </w:r>
      <w:ins w:id="955" w:author="Administrator" w:date="2015-11-19T23:12:12Z">
        <w:r>
          <w:rPr>
            <w:rFonts w:hint="eastAsia" w:ascii="华文楷体" w:hAnsi="华文楷体" w:eastAsia="华文楷体"/>
            <w:sz w:val="28"/>
            <w:szCs w:val="28"/>
            <w:lang w:eastAsia="zh-CN"/>
          </w:rPr>
          <w:t>。</w:t>
        </w:r>
      </w:ins>
      <w:del w:id="956" w:author="Administrator" w:date="2015-11-19T23:12:11Z">
        <w:r>
          <w:rPr>
            <w:rFonts w:hint="eastAsia" w:ascii="华文楷体" w:hAnsi="华文楷体" w:eastAsia="华文楷体"/>
            <w:sz w:val="28"/>
            <w:szCs w:val="28"/>
          </w:rPr>
          <w:delText>，</w:delText>
        </w:r>
      </w:del>
      <w:ins w:id="957" w:author="Administrator" w:date="2015-11-21T12:46:03Z">
        <w:r>
          <w:rPr>
            <w:rFonts w:hint="eastAsia" w:ascii="华文楷体" w:hAnsi="华文楷体" w:eastAsia="华文楷体"/>
            <w:sz w:val="28"/>
            <w:szCs w:val="28"/>
            <w:lang w:eastAsia="zh-CN"/>
          </w:rPr>
          <w:t>母</w:t>
        </w:r>
      </w:ins>
      <w:del w:id="958" w:author="Administrator" w:date="2015-11-21T12:46:00Z">
        <w:r>
          <w:rPr>
            <w:rFonts w:hint="eastAsia" w:ascii="华文楷体" w:hAnsi="华文楷体" w:eastAsia="华文楷体"/>
            <w:sz w:val="28"/>
            <w:szCs w:val="28"/>
          </w:rPr>
          <w:delText>本</w:delText>
        </w:r>
      </w:del>
      <w:r>
        <w:rPr>
          <w:rFonts w:hint="eastAsia" w:ascii="华文楷体" w:hAnsi="华文楷体" w:eastAsia="华文楷体"/>
          <w:sz w:val="28"/>
          <w:szCs w:val="28"/>
        </w:rPr>
        <w:t>续</w:t>
      </w:r>
      <w:del w:id="959" w:author="Administrator" w:date="2015-11-21T12:46:05Z">
        <w:r>
          <w:rPr>
            <w:rFonts w:hint="eastAsia" w:ascii="华文楷体" w:hAnsi="华文楷体" w:eastAsia="华文楷体"/>
            <w:sz w:val="28"/>
            <w:szCs w:val="28"/>
          </w:rPr>
          <w:delText>讷讷</w:delText>
        </w:r>
      </w:del>
      <w:ins w:id="960" w:author="Administrator" w:date="2015-11-21T12:46:07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就叫做净行派</w:t>
      </w:r>
      <w:ins w:id="961" w:author="Administrator" w:date="2015-11-21T12:46:18Z">
        <w:r>
          <w:rPr>
            <w:rFonts w:hint="eastAsia" w:ascii="华文楷体" w:hAnsi="华文楷体" w:eastAsia="华文楷体"/>
            <w:sz w:val="28"/>
            <w:szCs w:val="28"/>
            <w:lang w:eastAsia="zh-CN"/>
          </w:rPr>
          <w:t>。</w:t>
        </w:r>
      </w:ins>
      <w:del w:id="962" w:author="Administrator" w:date="2015-11-21T12:46:18Z">
        <w:r>
          <w:rPr>
            <w:rFonts w:hint="eastAsia" w:ascii="华文楷体" w:hAnsi="华文楷体" w:eastAsia="华文楷体"/>
            <w:sz w:val="28"/>
            <w:szCs w:val="28"/>
          </w:rPr>
          <w:delText>，</w:delText>
        </w:r>
      </w:del>
      <w:r>
        <w:rPr>
          <w:rFonts w:hint="eastAsia" w:ascii="华文楷体" w:hAnsi="华文楷体" w:eastAsia="华文楷体"/>
          <w:sz w:val="28"/>
          <w:szCs w:val="28"/>
        </w:rPr>
        <w:t>无二续叫做胜德派</w:t>
      </w:r>
      <w:ins w:id="963" w:author="Administrator" w:date="2015-11-19T23:12:51Z">
        <w:r>
          <w:rPr>
            <w:rFonts w:hint="eastAsia" w:ascii="华文楷体" w:hAnsi="华文楷体" w:eastAsia="华文楷体"/>
            <w:sz w:val="28"/>
            <w:szCs w:val="28"/>
            <w:lang w:eastAsia="zh-CN"/>
          </w:rPr>
          <w:t>。</w:t>
        </w:r>
      </w:ins>
      <w:del w:id="964" w:author="Administrator" w:date="2015-11-19T23:12:51Z">
        <w:r>
          <w:rPr>
            <w:rFonts w:hint="eastAsia" w:ascii="华文楷体" w:hAnsi="华文楷体" w:eastAsia="华文楷体"/>
            <w:sz w:val="28"/>
            <w:szCs w:val="28"/>
          </w:rPr>
          <w:delText>，</w:delText>
        </w:r>
      </w:del>
      <w:r>
        <w:rPr>
          <w:rFonts w:hint="eastAsia" w:ascii="华文楷体" w:hAnsi="华文楷体" w:eastAsia="华文楷体"/>
          <w:sz w:val="28"/>
          <w:szCs w:val="28"/>
        </w:rPr>
        <w:t>所以说像这样讲的时候呢</w:t>
      </w:r>
      <w:ins w:id="965" w:author="Administrator" w:date="2015-11-19T23:13:29Z">
        <w:r>
          <w:rPr>
            <w:rFonts w:hint="eastAsia" w:ascii="华文楷体" w:hAnsi="华文楷体" w:eastAsia="华文楷体"/>
            <w:sz w:val="28"/>
            <w:szCs w:val="28"/>
            <w:lang w:eastAsia="zh-CN"/>
          </w:rPr>
          <w:t>，</w:t>
        </w:r>
      </w:ins>
      <w:r>
        <w:rPr>
          <w:rFonts w:hint="eastAsia" w:ascii="华文楷体" w:hAnsi="华文楷体" w:eastAsia="华文楷体"/>
          <w:sz w:val="28"/>
          <w:szCs w:val="28"/>
        </w:rPr>
        <w:t>一个一个对应的</w:t>
      </w:r>
      <w:ins w:id="966" w:author="Administrator" w:date="2015-11-21T12:46:39Z">
        <w:r>
          <w:rPr>
            <w:rFonts w:hint="eastAsia" w:ascii="华文楷体" w:hAnsi="华文楷体" w:eastAsia="华文楷体"/>
            <w:sz w:val="28"/>
            <w:szCs w:val="28"/>
            <w:lang w:eastAsia="zh-CN"/>
          </w:rPr>
          <w:t>对</w:t>
        </w:r>
      </w:ins>
      <w:del w:id="967" w:author="Administrator" w:date="2015-11-21T12:46:36Z">
        <w:r>
          <w:rPr>
            <w:rFonts w:hint="eastAsia" w:ascii="华文楷体" w:hAnsi="华文楷体" w:eastAsia="华文楷体"/>
            <w:sz w:val="28"/>
            <w:szCs w:val="28"/>
          </w:rPr>
          <w:delText>名</w:delText>
        </w:r>
      </w:del>
      <w:r>
        <w:rPr>
          <w:rFonts w:hint="eastAsia" w:ascii="华文楷体" w:hAnsi="华文楷体" w:eastAsia="华文楷体"/>
          <w:sz w:val="28"/>
          <w:szCs w:val="28"/>
        </w:rPr>
        <w:t>称当然这个地方</w:t>
      </w:r>
      <w:ins w:id="968" w:author="Administrator" w:date="2015-11-23T23:24:27Z">
        <w:r>
          <w:rPr>
            <w:rFonts w:hint="eastAsia" w:ascii="华文楷体" w:hAnsi="华文楷体" w:eastAsia="华文楷体"/>
            <w:sz w:val="28"/>
            <w:szCs w:val="28"/>
            <w:lang w:eastAsia="zh-CN"/>
          </w:rPr>
          <w:t>立了</w:t>
        </w:r>
      </w:ins>
      <w:ins w:id="969" w:author="Administrator" w:date="2015-11-21T12:48:02Z">
        <w:r>
          <w:rPr>
            <w:rFonts w:hint="eastAsia" w:ascii="华文楷体" w:hAnsi="华文楷体" w:eastAsia="华文楷体"/>
            <w:sz w:val="28"/>
            <w:szCs w:val="28"/>
            <w:lang w:eastAsia="zh-CN"/>
          </w:rPr>
          <w:t>八种</w:t>
        </w:r>
      </w:ins>
      <w:ins w:id="970" w:author="Administrator" w:date="2015-11-21T12:48:04Z">
        <w:r>
          <w:rPr>
            <w:rFonts w:hint="eastAsia" w:ascii="华文楷体" w:hAnsi="华文楷体" w:eastAsia="华文楷体"/>
            <w:sz w:val="28"/>
            <w:szCs w:val="28"/>
            <w:lang w:eastAsia="zh-CN"/>
          </w:rPr>
          <w:t>啊</w:t>
        </w:r>
      </w:ins>
      <w:ins w:id="971" w:author="Administrator" w:date="2015-11-21T12:48:17Z">
        <w:r>
          <w:rPr>
            <w:rFonts w:hint="eastAsia" w:ascii="华文楷体" w:hAnsi="华文楷体" w:eastAsia="华文楷体"/>
            <w:sz w:val="28"/>
            <w:szCs w:val="28"/>
            <w:lang w:eastAsia="zh-CN"/>
          </w:rPr>
          <w:t>，</w:t>
        </w:r>
      </w:ins>
      <w:ins w:id="972" w:author="Administrator" w:date="2015-11-21T12:48:19Z">
        <w:r>
          <w:rPr>
            <w:rFonts w:hint="eastAsia" w:ascii="华文楷体" w:hAnsi="华文楷体" w:eastAsia="华文楷体"/>
            <w:sz w:val="28"/>
            <w:szCs w:val="28"/>
            <w:lang w:eastAsia="zh-CN"/>
          </w:rPr>
          <w:t>这个</w:t>
        </w:r>
      </w:ins>
      <w:ins w:id="973" w:author="Administrator" w:date="2015-11-21T12:47:46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对应的</w:t>
      </w:r>
      <w:ins w:id="974" w:author="Administrator" w:date="2015-11-24T20:06:34Z">
        <w:r>
          <w:rPr>
            <w:rFonts w:hint="eastAsia" w:ascii="华文楷体" w:hAnsi="华文楷体" w:eastAsia="华文楷体"/>
            <w:sz w:val="28"/>
            <w:szCs w:val="28"/>
            <w:lang w:eastAsia="zh-CN"/>
          </w:rPr>
          <w:t>话</w:t>
        </w:r>
      </w:ins>
      <w:ins w:id="975" w:author="Administrator" w:date="2015-11-24T20:06:17Z">
        <w:r>
          <w:rPr>
            <w:rFonts w:hint="eastAsia" w:ascii="华文楷体" w:hAnsi="华文楷体" w:eastAsia="华文楷体"/>
            <w:sz w:val="28"/>
            <w:szCs w:val="28"/>
            <w:lang w:eastAsia="zh-CN"/>
          </w:rPr>
          <w:t>立了</w:t>
        </w:r>
      </w:ins>
      <w:r>
        <w:rPr>
          <w:rFonts w:hint="eastAsia" w:ascii="华文楷体" w:hAnsi="华文楷体" w:eastAsia="华文楷体"/>
          <w:sz w:val="28"/>
          <w:szCs w:val="28"/>
        </w:rPr>
        <w:t>八种</w:t>
      </w:r>
      <w:del w:id="976" w:author="Administrator" w:date="2015-11-21T12:48:41Z">
        <w:r>
          <w:rPr>
            <w:rFonts w:hint="eastAsia" w:ascii="华文楷体" w:hAnsi="华文楷体" w:eastAsia="华文楷体"/>
            <w:sz w:val="28"/>
            <w:szCs w:val="28"/>
          </w:rPr>
          <w:delText>呢</w:delText>
        </w:r>
      </w:del>
      <w:ins w:id="977" w:author="Administrator" w:date="2015-11-19T23:13:36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实际上行麦彭仁波切说</w:t>
      </w:r>
      <w:del w:id="978" w:author="Administrator" w:date="2015-11-24T20:07:06Z">
        <w:r>
          <w:rPr>
            <w:rFonts w:hint="eastAsia" w:ascii="华文楷体" w:hAnsi="华文楷体" w:eastAsia="华文楷体"/>
            <w:sz w:val="28"/>
            <w:szCs w:val="28"/>
          </w:rPr>
          <w:delText>有</w:delText>
        </w:r>
      </w:del>
      <w:del w:id="979" w:author="Administrator" w:date="2015-11-24T20:07:07Z">
        <w:r>
          <w:rPr>
            <w:rFonts w:hint="eastAsia" w:ascii="华文楷体" w:hAnsi="华文楷体" w:eastAsia="华文楷体"/>
            <w:sz w:val="28"/>
            <w:szCs w:val="28"/>
          </w:rPr>
          <w:delText>八</w:delText>
        </w:r>
      </w:del>
      <w:ins w:id="980" w:author="Administrator" w:date="2015-11-24T20:07:11Z">
        <w:r>
          <w:rPr>
            <w:rFonts w:hint="eastAsia" w:ascii="华文楷体" w:hAnsi="华文楷体" w:eastAsia="华文楷体"/>
            <w:sz w:val="28"/>
            <w:szCs w:val="28"/>
            <w:lang w:eastAsia="zh-CN"/>
          </w:rPr>
          <w:t>达</w:t>
        </w:r>
      </w:ins>
      <w:r>
        <w:rPr>
          <w:rFonts w:hint="eastAsia" w:ascii="华文楷体" w:hAnsi="华文楷体" w:eastAsia="华文楷体"/>
          <w:sz w:val="28"/>
          <w:szCs w:val="28"/>
        </w:rPr>
        <w:t>十种之多</w:t>
      </w:r>
      <w:ins w:id="981" w:author="Administrator" w:date="2015-11-19T23:13:47Z">
        <w:r>
          <w:rPr>
            <w:rFonts w:hint="eastAsia" w:ascii="华文楷体" w:hAnsi="华文楷体" w:eastAsia="华文楷体"/>
            <w:sz w:val="28"/>
            <w:szCs w:val="28"/>
            <w:lang w:eastAsia="zh-CN"/>
          </w:rPr>
          <w:t>。</w:t>
        </w:r>
      </w:ins>
      <w:del w:id="982" w:author="Administrator" w:date="2015-11-19T23:13:48Z">
        <w:r>
          <w:rPr>
            <w:rFonts w:hint="eastAsia" w:ascii="华文楷体" w:hAnsi="华文楷体" w:eastAsia="华文楷体"/>
            <w:sz w:val="28"/>
            <w:szCs w:val="28"/>
          </w:rPr>
          <w:delText>，向</w:delText>
        </w:r>
      </w:del>
      <w:ins w:id="983" w:author="Administrator" w:date="2015-11-19T23:13:51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这样的话完全都可以和内道的很多宗派进行对</w:t>
      </w:r>
      <w:ins w:id="984" w:author="Administrator" w:date="2015-11-23T23:25:28Z">
        <w:r>
          <w:rPr>
            <w:rFonts w:hint="eastAsia" w:ascii="华文楷体" w:hAnsi="华文楷体" w:eastAsia="华文楷体"/>
            <w:sz w:val="28"/>
            <w:szCs w:val="28"/>
            <w:lang w:eastAsia="zh-CN"/>
          </w:rPr>
          <w:t>立</w:t>
        </w:r>
      </w:ins>
      <w:del w:id="985" w:author="Administrator" w:date="2015-11-23T23:25:25Z">
        <w:r>
          <w:rPr>
            <w:rFonts w:hint="eastAsia" w:ascii="华文楷体" w:hAnsi="华文楷体" w:eastAsia="华文楷体"/>
            <w:sz w:val="28"/>
            <w:szCs w:val="28"/>
          </w:rPr>
          <w:delText>应</w:delText>
        </w:r>
      </w:del>
      <w:ins w:id="986" w:author="Administrator" w:date="2015-11-19T23:14:01Z">
        <w:r>
          <w:rPr>
            <w:rFonts w:hint="eastAsia" w:ascii="华文楷体" w:hAnsi="华文楷体" w:eastAsia="华文楷体"/>
            <w:sz w:val="28"/>
            <w:szCs w:val="28"/>
            <w:lang w:eastAsia="zh-CN"/>
          </w:rPr>
          <w:t>。</w:t>
        </w:r>
      </w:ins>
      <w:del w:id="987" w:author="Administrator" w:date="2015-11-19T23:14:01Z">
        <w:r>
          <w:rPr>
            <w:rFonts w:hint="eastAsia" w:ascii="华文楷体" w:hAnsi="华文楷体" w:eastAsia="华文楷体"/>
            <w:sz w:val="28"/>
            <w:szCs w:val="28"/>
          </w:rPr>
          <w:delText>，</w:delText>
        </w:r>
      </w:del>
      <w:r>
        <w:rPr>
          <w:rFonts w:hint="eastAsia" w:ascii="华文楷体" w:hAnsi="华文楷体" w:eastAsia="华文楷体"/>
          <w:sz w:val="28"/>
          <w:szCs w:val="28"/>
        </w:rPr>
        <w:t>所以说如果按照对方的观点，词句上相同又对应的话，那么</w:t>
      </w:r>
      <w:del w:id="988" w:author="Administrator" w:date="2015-11-23T23:26:19Z">
        <w:r>
          <w:rPr>
            <w:rFonts w:hint="eastAsia" w:ascii="华文楷体" w:hAnsi="华文楷体" w:eastAsia="华文楷体"/>
            <w:sz w:val="28"/>
            <w:szCs w:val="28"/>
          </w:rPr>
          <w:delText>这些佛法</w:delText>
        </w:r>
      </w:del>
      <w:r>
        <w:rPr>
          <w:rFonts w:hint="eastAsia" w:ascii="华文楷体" w:hAnsi="华文楷体" w:eastAsia="华文楷体"/>
          <w:sz w:val="28"/>
          <w:szCs w:val="28"/>
        </w:rPr>
        <w:t>是不是</w:t>
      </w:r>
      <w:ins w:id="989" w:author="Administrator" w:date="2015-11-23T23:26:24Z">
        <w:r>
          <w:rPr>
            <w:rFonts w:hint="eastAsia" w:ascii="华文楷体" w:hAnsi="华文楷体" w:eastAsia="华文楷体"/>
            <w:sz w:val="28"/>
            <w:szCs w:val="28"/>
          </w:rPr>
          <w:t>这些</w:t>
        </w:r>
      </w:ins>
      <w:ins w:id="990" w:author="Administrator" w:date="2015-11-23T23:26:43Z">
        <w:r>
          <w:rPr>
            <w:rFonts w:hint="eastAsia" w:ascii="华文楷体" w:hAnsi="华文楷体" w:eastAsia="华文楷体"/>
            <w:sz w:val="28"/>
            <w:szCs w:val="28"/>
            <w:lang w:eastAsia="zh-CN"/>
          </w:rPr>
          <w:t>这个</w:t>
        </w:r>
      </w:ins>
      <w:ins w:id="991" w:author="Administrator" w:date="2015-11-23T23:26:24Z">
        <w:r>
          <w:rPr>
            <w:rFonts w:hint="eastAsia" w:ascii="华文楷体" w:hAnsi="华文楷体" w:eastAsia="华文楷体"/>
            <w:sz w:val="28"/>
            <w:szCs w:val="28"/>
          </w:rPr>
          <w:t>佛法</w:t>
        </w:r>
      </w:ins>
      <w:r>
        <w:rPr>
          <w:rFonts w:hint="eastAsia" w:ascii="华文楷体" w:hAnsi="华文楷体" w:eastAsia="华文楷体"/>
          <w:sz w:val="28"/>
          <w:szCs w:val="28"/>
        </w:rPr>
        <w:t>全都变成外道了呢？实际上根本不是这样的，名称相同不一定是意义相同</w:t>
      </w:r>
      <w:ins w:id="992" w:author="Administrator" w:date="2015-11-19T23:17:20Z">
        <w:r>
          <w:rPr>
            <w:rFonts w:hint="eastAsia" w:ascii="华文楷体" w:hAnsi="华文楷体" w:eastAsia="华文楷体"/>
            <w:sz w:val="28"/>
            <w:szCs w:val="28"/>
            <w:lang w:eastAsia="zh-CN"/>
          </w:rPr>
          <w:t>。</w:t>
        </w:r>
      </w:ins>
    </w:p>
    <w:p>
      <w:pPr>
        <w:ind w:firstLine="570"/>
        <w:rPr>
          <w:ins w:id="993" w:author="Administrator" w:date="2015-11-19T23:17:58Z"/>
          <w:rFonts w:hint="eastAsia" w:ascii="华文楷体" w:hAnsi="华文楷体" w:eastAsia="华文楷体"/>
          <w:sz w:val="28"/>
          <w:szCs w:val="28"/>
        </w:rPr>
      </w:pPr>
      <w:ins w:id="994" w:author="Administrator" w:date="2015-11-19T23:17:25Z">
        <w:r>
          <w:rPr>
            <w:rFonts w:hint="eastAsia" w:ascii="黑体" w:hAnsi="黑体" w:eastAsia="黑体" w:cs="黑体"/>
            <w:sz w:val="28"/>
            <w:szCs w:val="28"/>
            <w:lang w:eastAsia="zh-CN"/>
            <w:rPrChange w:id="995" w:author="Administrator" w:date="2015-11-19T23:17:33Z">
              <w:rPr>
                <w:rFonts w:hint="eastAsia" w:ascii="华文楷体" w:hAnsi="华文楷体" w:eastAsia="华文楷体"/>
                <w:sz w:val="28"/>
                <w:szCs w:val="28"/>
                <w:lang w:eastAsia="zh-CN"/>
              </w:rPr>
            </w:rPrChange>
          </w:rPr>
          <w:t>【</w:t>
        </w:r>
      </w:ins>
      <w:del w:id="996" w:author="Administrator" w:date="2015-11-19T23:17:18Z">
        <w:r>
          <w:rPr>
            <w:rFonts w:hint="eastAsia" w:ascii="黑体" w:hAnsi="黑体" w:eastAsia="黑体" w:cs="黑体"/>
            <w:sz w:val="28"/>
            <w:szCs w:val="28"/>
            <w:rPrChange w:id="997" w:author="Administrator" w:date="2015-11-19T23:17:33Z">
              <w:rPr>
                <w:rFonts w:hint="eastAsia" w:ascii="华文楷体" w:hAnsi="华文楷体" w:eastAsia="华文楷体"/>
                <w:sz w:val="28"/>
                <w:szCs w:val="28"/>
              </w:rPr>
            </w:rPrChange>
          </w:rPr>
          <w:delText>，</w:delText>
        </w:r>
      </w:del>
      <w:ins w:id="998" w:author="Administrator" w:date="2015-11-19T23:17:11Z">
        <w:r>
          <w:rPr>
            <w:rFonts w:hint="eastAsia" w:ascii="黑体" w:hAnsi="黑体" w:eastAsia="黑体" w:cs="黑体"/>
            <w:i w:val="0"/>
            <w:color w:val="000000"/>
            <w:sz w:val="28"/>
            <w:szCs w:val="28"/>
            <w:rPrChange w:id="999" w:author="Administrator" w:date="2015-11-19T23:17:33Z">
              <w:rPr>
                <w:rFonts w:ascii="华文楷体" w:hAnsi="华文楷体" w:eastAsia="华文楷体" w:cs="华文楷体"/>
                <w:i w:val="0"/>
                <w:color w:val="000000"/>
                <w:sz w:val="28"/>
                <w:szCs w:val="28"/>
              </w:rPr>
            </w:rPrChange>
          </w:rPr>
          <w:t>藏地也不例外</w:t>
        </w:r>
      </w:ins>
      <w:ins w:id="1000" w:author="Administrator" w:date="2015-11-19T23:17:11Z">
        <w:r>
          <w:rPr>
            <w:rFonts w:hint="eastAsia" w:ascii="黑体" w:hAnsi="黑体" w:eastAsia="黑体" w:cs="黑体"/>
            <w:i w:val="0"/>
            <w:color w:val="000000"/>
            <w:sz w:val="28"/>
            <w:szCs w:val="28"/>
            <w:rPrChange w:id="1001" w:author="Administrator" w:date="2015-11-19T23:17:33Z">
              <w:rPr>
                <w:rFonts w:ascii="宋体" w:hAnsi="宋体" w:eastAsia="宋体" w:cs="宋体"/>
                <w:i w:val="0"/>
                <w:color w:val="000000"/>
                <w:sz w:val="28"/>
                <w:szCs w:val="28"/>
              </w:rPr>
            </w:rPrChange>
          </w:rPr>
          <w:t>,</w:t>
        </w:r>
      </w:ins>
      <w:ins w:id="1002" w:author="Administrator" w:date="2015-11-19T23:17:11Z">
        <w:r>
          <w:rPr>
            <w:rFonts w:hint="eastAsia" w:ascii="黑体" w:hAnsi="黑体" w:eastAsia="黑体" w:cs="黑体"/>
            <w:i w:val="0"/>
            <w:color w:val="000000"/>
            <w:sz w:val="28"/>
            <w:szCs w:val="28"/>
            <w:rPrChange w:id="1003" w:author="Administrator" w:date="2015-11-19T23:17:33Z">
              <w:rPr>
                <w:rFonts w:ascii="华文楷体" w:hAnsi="华文楷体" w:eastAsia="华文楷体" w:cs="华文楷体"/>
                <w:i w:val="0"/>
                <w:color w:val="000000"/>
                <w:sz w:val="28"/>
                <w:szCs w:val="28"/>
              </w:rPr>
            </w:rPrChange>
          </w:rPr>
          <w:t>佛</w:t>
        </w:r>
      </w:ins>
      <w:ins w:id="1004" w:author="Administrator" w:date="2015-11-19T23:17:11Z">
        <w:r>
          <w:rPr>
            <w:rFonts w:hint="eastAsia" w:ascii="黑体" w:hAnsi="黑体" w:eastAsia="黑体" w:cs="黑体"/>
            <w:i w:val="0"/>
            <w:color w:val="000000"/>
            <w:sz w:val="28"/>
            <w:szCs w:val="28"/>
            <w:rPrChange w:id="1005" w:author="Administrator" w:date="2015-11-19T23:17:33Z">
              <w:rPr>
                <w:rFonts w:ascii="华文楷体" w:hAnsi="华文楷体" w:eastAsia="华文楷体" w:cs="华文楷体"/>
                <w:i w:val="0"/>
                <w:color w:val="000000"/>
                <w:sz w:val="28"/>
                <w:szCs w:val="28"/>
              </w:rPr>
            </w:rPrChange>
          </w:rPr>
          <w:t>教的《中观》、《般若》、《戒律》、《俱舍》及密宗</w:t>
        </w:r>
      </w:ins>
      <w:ins w:id="1006" w:author="Administrator" w:date="2015-11-19T23:17:11Z">
        <w:r>
          <w:rPr>
            <w:rFonts w:hint="eastAsia" w:ascii="黑体" w:hAnsi="黑体" w:eastAsia="黑体" w:cs="黑体"/>
            <w:i w:val="0"/>
            <w:color w:val="000000"/>
            <w:sz w:val="28"/>
            <w:szCs w:val="28"/>
            <w:rPrChange w:id="1007" w:author="Administrator" w:date="2015-11-19T23:17:33Z">
              <w:rPr>
                <w:rFonts w:ascii="华文楷体" w:hAnsi="华文楷体" w:eastAsia="华文楷体" w:cs="华文楷体"/>
                <w:i w:val="0"/>
                <w:color w:val="000000"/>
                <w:sz w:val="28"/>
                <w:szCs w:val="28"/>
              </w:rPr>
            </w:rPrChange>
          </w:rPr>
          <w:t>的一切论典与胜乐金刚、 大威德金刚、 橛金刚等</w:t>
        </w:r>
      </w:ins>
      <w:ins w:id="1008" w:author="Administrator" w:date="2015-11-19T23:17:11Z">
        <w:r>
          <w:rPr>
            <w:rFonts w:hint="eastAsia" w:ascii="黑体" w:hAnsi="黑体" w:eastAsia="黑体" w:cs="黑体"/>
            <w:i w:val="0"/>
            <w:color w:val="000000"/>
            <w:sz w:val="28"/>
            <w:szCs w:val="28"/>
            <w:rPrChange w:id="1009" w:author="Administrator" w:date="2015-11-19T23:17:33Z">
              <w:rPr>
                <w:rFonts w:ascii="华文楷体" w:hAnsi="华文楷体" w:eastAsia="华文楷体" w:cs="华文楷体"/>
                <w:i w:val="0"/>
                <w:color w:val="000000"/>
                <w:sz w:val="28"/>
                <w:szCs w:val="28"/>
              </w:rPr>
            </w:rPrChange>
          </w:rPr>
          <w:t>诸本尊</w:t>
        </w:r>
      </w:ins>
      <w:ins w:id="1010" w:author="Administrator" w:date="2015-11-19T23:17:11Z">
        <w:r>
          <w:rPr>
            <w:rFonts w:hint="eastAsia" w:ascii="黑体" w:hAnsi="黑体" w:eastAsia="黑体" w:cs="黑体"/>
            <w:i w:val="0"/>
            <w:color w:val="000000"/>
            <w:sz w:val="28"/>
            <w:szCs w:val="28"/>
            <w:rPrChange w:id="1011" w:author="Administrator" w:date="2015-11-19T23:17:33Z">
              <w:rPr>
                <w:rFonts w:ascii="宋体" w:hAnsi="宋体" w:eastAsia="宋体" w:cs="宋体"/>
                <w:i w:val="0"/>
                <w:color w:val="000000"/>
                <w:sz w:val="28"/>
                <w:szCs w:val="28"/>
              </w:rPr>
            </w:rPrChange>
          </w:rPr>
          <w:t>,</w:t>
        </w:r>
      </w:ins>
      <w:ins w:id="1012" w:author="Administrator" w:date="2015-11-19T23:17:11Z">
        <w:r>
          <w:rPr>
            <w:rFonts w:hint="eastAsia" w:ascii="黑体" w:hAnsi="黑体" w:eastAsia="黑体" w:cs="黑体"/>
            <w:i w:val="0"/>
            <w:color w:val="000000"/>
            <w:sz w:val="28"/>
            <w:szCs w:val="28"/>
            <w:rPrChange w:id="1013" w:author="Administrator" w:date="2015-11-19T23:17:33Z">
              <w:rPr>
                <w:rFonts w:ascii="华文楷体" w:hAnsi="华文楷体" w:eastAsia="华文楷体" w:cs="华文楷体"/>
                <w:i w:val="0"/>
                <w:color w:val="000000"/>
                <w:sz w:val="28"/>
                <w:szCs w:val="28"/>
              </w:rPr>
            </w:rPrChange>
          </w:rPr>
          <w:t>以及绝地火、 大手印、 大圆满等等</w:t>
        </w:r>
      </w:ins>
      <w:ins w:id="1014" w:author="Administrator" w:date="2015-11-19T23:17:11Z">
        <w:r>
          <w:rPr>
            <w:rFonts w:hint="eastAsia" w:ascii="黑体" w:hAnsi="黑体" w:eastAsia="黑体" w:cs="黑体"/>
            <w:i w:val="0"/>
            <w:color w:val="000000"/>
            <w:sz w:val="28"/>
            <w:szCs w:val="28"/>
            <w:rPrChange w:id="1015" w:author="Administrator" w:date="2015-11-19T23:17:33Z">
              <w:rPr>
                <w:rFonts w:ascii="宋体" w:hAnsi="宋体" w:eastAsia="宋体" w:cs="宋体"/>
                <w:i w:val="0"/>
                <w:color w:val="000000"/>
                <w:sz w:val="28"/>
                <w:szCs w:val="28"/>
              </w:rPr>
            </w:rPrChange>
          </w:rPr>
          <w:t>,</w:t>
        </w:r>
      </w:ins>
      <w:ins w:id="1016" w:author="Administrator" w:date="2015-11-19T23:17:11Z">
        <w:r>
          <w:rPr>
            <w:rFonts w:hint="eastAsia" w:ascii="黑体" w:hAnsi="黑体" w:eastAsia="黑体" w:cs="黑体"/>
            <w:i w:val="0"/>
            <w:color w:val="000000"/>
            <w:sz w:val="28"/>
            <w:szCs w:val="28"/>
            <w:rPrChange w:id="1017" w:author="Administrator" w:date="2015-11-19T23:17:33Z">
              <w:rPr>
                <w:rFonts w:ascii="华文楷体" w:hAnsi="华文楷体" w:eastAsia="华文楷体" w:cs="华文楷体"/>
                <w:i w:val="0"/>
                <w:color w:val="000000"/>
                <w:sz w:val="28"/>
                <w:szCs w:val="28"/>
              </w:rPr>
            </w:rPrChange>
          </w:rPr>
          <w:t>在苯</w:t>
        </w:r>
      </w:ins>
      <w:ins w:id="1018" w:author="Administrator" w:date="2015-11-19T23:17:11Z">
        <w:r>
          <w:rPr>
            <w:rFonts w:hint="eastAsia" w:ascii="黑体" w:hAnsi="黑体" w:eastAsia="黑体" w:cs="黑体"/>
            <w:i w:val="0"/>
            <w:color w:val="000000"/>
            <w:sz w:val="28"/>
            <w:szCs w:val="28"/>
            <w:rPrChange w:id="1019" w:author="Administrator" w:date="2015-11-19T23:17:33Z">
              <w:rPr>
                <w:rFonts w:ascii="华文楷体" w:hAnsi="华文楷体" w:eastAsia="华文楷体" w:cs="华文楷体"/>
                <w:i w:val="0"/>
                <w:color w:val="000000"/>
                <w:sz w:val="28"/>
                <w:szCs w:val="28"/>
              </w:rPr>
            </w:rPrChange>
          </w:rPr>
          <w:t xml:space="preserve">教中都有如法炮制的一个仿造品。 </w:t>
        </w:r>
      </w:ins>
      <w:ins w:id="1020" w:author="Administrator" w:date="2015-11-19T23:17:27Z">
        <w:r>
          <w:rPr>
            <w:rFonts w:hint="eastAsia" w:ascii="黑体" w:hAnsi="黑体" w:eastAsia="黑体" w:cs="黑体"/>
            <w:i w:val="0"/>
            <w:color w:val="000000"/>
            <w:sz w:val="28"/>
            <w:szCs w:val="28"/>
            <w:lang w:eastAsia="zh-CN"/>
            <w:rPrChange w:id="1021" w:author="Administrator" w:date="2015-11-19T23:17:33Z">
              <w:rPr>
                <w:rFonts w:hint="eastAsia" w:ascii="华文楷体" w:hAnsi="华文楷体" w:eastAsia="华文楷体" w:cs="华文楷体"/>
                <w:i w:val="0"/>
                <w:color w:val="000000"/>
                <w:sz w:val="28"/>
                <w:szCs w:val="28"/>
                <w:lang w:eastAsia="zh-CN"/>
              </w:rPr>
            </w:rPrChange>
          </w:rPr>
          <w:t>】</w:t>
        </w:r>
      </w:ins>
      <w:del w:id="1022" w:author="Administrator" w:date="2015-11-19T23:17:55Z">
        <w:r>
          <w:rPr>
            <w:rFonts w:hint="eastAsia" w:ascii="华文楷体" w:hAnsi="华文楷体" w:eastAsia="华文楷体"/>
            <w:sz w:val="28"/>
            <w:szCs w:val="28"/>
          </w:rPr>
          <w:delText>藏地也不例外佛教的中观般若戒律俱舍及密宗的一切论典胜乐金刚，大威德金刚【31:51】金刚等诸本尊以及拙定火大手印大圆满等等，在苯教中都有一个无法 【31:58】的一个仿制品，</w:delText>
        </w:r>
      </w:del>
    </w:p>
    <w:p>
      <w:pPr>
        <w:ind w:firstLine="570"/>
        <w:rPr>
          <w:ins w:id="1023" w:author="Administrator" w:date="2015-11-19T23:31:33Z"/>
          <w:rFonts w:hint="eastAsia" w:ascii="华文楷体" w:hAnsi="华文楷体" w:eastAsia="华文楷体"/>
          <w:sz w:val="28"/>
          <w:szCs w:val="28"/>
        </w:rPr>
      </w:pPr>
      <w:r>
        <w:rPr>
          <w:rFonts w:hint="eastAsia" w:ascii="华文楷体" w:hAnsi="华文楷体" w:eastAsia="华文楷体"/>
          <w:sz w:val="28"/>
          <w:szCs w:val="28"/>
        </w:rPr>
        <w:t>那么在内教当中也是这样的，在西藏也是</w:t>
      </w:r>
      <w:ins w:id="1024" w:author="Administrator" w:date="2015-11-23T23:27:18Z">
        <w:r>
          <w:rPr>
            <w:rFonts w:hint="eastAsia" w:ascii="华文楷体" w:hAnsi="华文楷体" w:eastAsia="华文楷体"/>
            <w:sz w:val="28"/>
            <w:szCs w:val="28"/>
            <w:lang w:eastAsia="zh-CN"/>
          </w:rPr>
          <w:t>这</w:t>
        </w:r>
      </w:ins>
      <w:del w:id="1025" w:author="Administrator" w:date="2015-11-23T23:27:17Z">
        <w:r>
          <w:rPr>
            <w:rFonts w:hint="eastAsia" w:ascii="华文楷体" w:hAnsi="华文楷体" w:eastAsia="华文楷体"/>
            <w:sz w:val="28"/>
            <w:szCs w:val="28"/>
          </w:rPr>
          <w:delText>一</w:delText>
        </w:r>
      </w:del>
      <w:r>
        <w:rPr>
          <w:rFonts w:hint="eastAsia" w:ascii="华文楷体" w:hAnsi="华文楷体" w:eastAsia="华文楷体"/>
          <w:sz w:val="28"/>
          <w:szCs w:val="28"/>
        </w:rPr>
        <w:t>样的</w:t>
      </w:r>
      <w:ins w:id="1026" w:author="Administrator" w:date="2015-11-19T23:18:06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那么就说内道当中的</w:t>
      </w:r>
      <w:ins w:id="1027" w:author="Administrator" w:date="2015-11-19T23:18:23Z">
        <w:r>
          <w:rPr>
            <w:rFonts w:hint="eastAsia" w:ascii="华文楷体" w:hAnsi="华文楷体" w:eastAsia="华文楷体"/>
            <w:sz w:val="28"/>
            <w:szCs w:val="28"/>
            <w:lang w:eastAsia="zh-CN"/>
          </w:rPr>
          <w:t>《</w:t>
        </w:r>
      </w:ins>
      <w:r>
        <w:rPr>
          <w:rFonts w:hint="eastAsia" w:ascii="华文楷体" w:hAnsi="华文楷体" w:eastAsia="华文楷体"/>
          <w:sz w:val="28"/>
          <w:szCs w:val="28"/>
        </w:rPr>
        <w:t>中观</w:t>
      </w:r>
      <w:ins w:id="1028" w:author="Administrator" w:date="2015-11-19T23:18:26Z">
        <w:r>
          <w:rPr>
            <w:rFonts w:hint="eastAsia" w:ascii="华文楷体" w:hAnsi="华文楷体" w:eastAsia="华文楷体"/>
            <w:sz w:val="28"/>
            <w:szCs w:val="28"/>
            <w:lang w:eastAsia="zh-CN"/>
          </w:rPr>
          <w:t>》</w:t>
        </w:r>
      </w:ins>
      <w:ins w:id="1029" w:author="Administrator" w:date="2015-11-24T20:08:15Z">
        <w:r>
          <w:rPr>
            <w:rFonts w:hint="eastAsia" w:ascii="华文楷体" w:hAnsi="华文楷体" w:eastAsia="华文楷体"/>
            <w:sz w:val="28"/>
            <w:szCs w:val="28"/>
            <w:lang w:eastAsia="zh-CN"/>
          </w:rPr>
          <w:t>、</w:t>
        </w:r>
      </w:ins>
      <w:ins w:id="1030" w:author="Administrator" w:date="2015-11-19T23:18:30Z">
        <w:r>
          <w:rPr>
            <w:rFonts w:hint="eastAsia" w:ascii="华文楷体" w:hAnsi="华文楷体" w:eastAsia="华文楷体"/>
            <w:sz w:val="28"/>
            <w:szCs w:val="28"/>
            <w:lang w:eastAsia="zh-CN"/>
          </w:rPr>
          <w:t>《</w:t>
        </w:r>
      </w:ins>
      <w:r>
        <w:rPr>
          <w:rFonts w:hint="eastAsia" w:ascii="华文楷体" w:hAnsi="华文楷体" w:eastAsia="华文楷体"/>
          <w:sz w:val="28"/>
          <w:szCs w:val="28"/>
        </w:rPr>
        <w:t>般若</w:t>
      </w:r>
      <w:ins w:id="1031" w:author="Administrator" w:date="2015-11-19T23:18:33Z">
        <w:r>
          <w:rPr>
            <w:rFonts w:hint="eastAsia" w:ascii="华文楷体" w:hAnsi="华文楷体" w:eastAsia="华文楷体"/>
            <w:sz w:val="28"/>
            <w:szCs w:val="28"/>
            <w:lang w:eastAsia="zh-CN"/>
          </w:rPr>
          <w:t>》</w:t>
        </w:r>
      </w:ins>
      <w:ins w:id="1032" w:author="Administrator" w:date="2015-11-24T20:08:17Z">
        <w:r>
          <w:rPr>
            <w:rFonts w:hint="eastAsia" w:ascii="华文楷体" w:hAnsi="华文楷体" w:eastAsia="华文楷体"/>
            <w:sz w:val="28"/>
            <w:szCs w:val="28"/>
            <w:lang w:eastAsia="zh-CN"/>
          </w:rPr>
          <w:t>、</w:t>
        </w:r>
      </w:ins>
      <w:ins w:id="1033" w:author="Administrator" w:date="2015-11-19T23:18:36Z">
        <w:r>
          <w:rPr>
            <w:rFonts w:hint="eastAsia" w:ascii="华文楷体" w:hAnsi="华文楷体" w:eastAsia="华文楷体"/>
            <w:sz w:val="28"/>
            <w:szCs w:val="28"/>
            <w:lang w:eastAsia="zh-CN"/>
          </w:rPr>
          <w:t>《</w:t>
        </w:r>
      </w:ins>
      <w:r>
        <w:rPr>
          <w:rFonts w:hint="eastAsia" w:ascii="华文楷体" w:hAnsi="华文楷体" w:eastAsia="华文楷体"/>
          <w:sz w:val="28"/>
          <w:szCs w:val="28"/>
        </w:rPr>
        <w:t>俱舍</w:t>
      </w:r>
      <w:ins w:id="1034" w:author="Administrator" w:date="2015-11-19T23:18:39Z">
        <w:r>
          <w:rPr>
            <w:rFonts w:hint="eastAsia" w:ascii="华文楷体" w:hAnsi="华文楷体" w:eastAsia="华文楷体"/>
            <w:sz w:val="28"/>
            <w:szCs w:val="28"/>
            <w:lang w:eastAsia="zh-CN"/>
          </w:rPr>
          <w:t>》</w:t>
        </w:r>
      </w:ins>
      <w:r>
        <w:rPr>
          <w:rFonts w:hint="eastAsia" w:ascii="华文楷体" w:hAnsi="华文楷体" w:eastAsia="华文楷体"/>
          <w:sz w:val="28"/>
          <w:szCs w:val="28"/>
        </w:rPr>
        <w:t>这些五部大论哪</w:t>
      </w:r>
      <w:ins w:id="1035" w:author="Administrator" w:date="2015-11-19T23:18:54Z">
        <w:r>
          <w:rPr>
            <w:rFonts w:hint="eastAsia" w:ascii="华文楷体" w:hAnsi="华文楷体" w:eastAsia="华文楷体"/>
            <w:sz w:val="28"/>
            <w:szCs w:val="28"/>
            <w:lang w:eastAsia="zh-CN"/>
          </w:rPr>
          <w:t>，</w:t>
        </w:r>
      </w:ins>
      <w:r>
        <w:rPr>
          <w:rFonts w:hint="eastAsia" w:ascii="华文楷体" w:hAnsi="华文楷体" w:eastAsia="华文楷体"/>
          <w:sz w:val="28"/>
          <w:szCs w:val="28"/>
        </w:rPr>
        <w:t>还有就说</w:t>
      </w:r>
      <w:ins w:id="1036" w:author="Administrator" w:date="2015-11-21T12:49:44Z">
        <w:r>
          <w:rPr>
            <w:rFonts w:hint="eastAsia" w:ascii="华文楷体" w:hAnsi="华文楷体" w:eastAsia="华文楷体"/>
            <w:sz w:val="28"/>
            <w:szCs w:val="28"/>
            <w:lang w:eastAsia="zh-CN"/>
          </w:rPr>
          <w:t>是</w:t>
        </w:r>
      </w:ins>
      <w:ins w:id="1037" w:author="Administrator" w:date="2015-11-23T23:27:2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五部大论在苯教当中也都有，</w:t>
      </w:r>
      <w:ins w:id="1038" w:author="Administrator" w:date="2015-11-19T23:19:10Z">
        <w:r>
          <w:rPr>
            <w:rFonts w:hint="eastAsia" w:ascii="华文楷体" w:hAnsi="华文楷体" w:eastAsia="华文楷体"/>
            <w:sz w:val="28"/>
            <w:szCs w:val="28"/>
            <w:lang w:eastAsia="zh-CN"/>
          </w:rPr>
          <w:t>《</w:t>
        </w:r>
      </w:ins>
      <w:r>
        <w:rPr>
          <w:rFonts w:hint="eastAsia" w:ascii="华文楷体" w:hAnsi="华文楷体" w:eastAsia="华文楷体"/>
          <w:sz w:val="28"/>
          <w:szCs w:val="28"/>
        </w:rPr>
        <w:t>中观</w:t>
      </w:r>
      <w:ins w:id="1039" w:author="Administrator" w:date="2015-11-19T23:19:13Z">
        <w:r>
          <w:rPr>
            <w:rFonts w:hint="eastAsia" w:ascii="华文楷体" w:hAnsi="华文楷体" w:eastAsia="华文楷体"/>
            <w:sz w:val="28"/>
            <w:szCs w:val="28"/>
            <w:lang w:eastAsia="zh-CN"/>
          </w:rPr>
          <w:t>》</w:t>
        </w:r>
      </w:ins>
      <w:ins w:id="1040" w:author="Administrator" w:date="2015-11-24T20:08:29Z">
        <w:r>
          <w:rPr>
            <w:rFonts w:hint="eastAsia" w:ascii="华文楷体" w:hAnsi="华文楷体" w:eastAsia="华文楷体"/>
            <w:sz w:val="28"/>
            <w:szCs w:val="28"/>
            <w:lang w:eastAsia="zh-CN"/>
          </w:rPr>
          <w:t>、</w:t>
        </w:r>
      </w:ins>
      <w:ins w:id="1041" w:author="Administrator" w:date="2015-11-19T23:19:17Z">
        <w:r>
          <w:rPr>
            <w:rFonts w:hint="eastAsia" w:ascii="华文楷体" w:hAnsi="华文楷体" w:eastAsia="华文楷体"/>
            <w:sz w:val="28"/>
            <w:szCs w:val="28"/>
            <w:lang w:eastAsia="zh-CN"/>
          </w:rPr>
          <w:t>《</w:t>
        </w:r>
      </w:ins>
      <w:r>
        <w:rPr>
          <w:rFonts w:hint="eastAsia" w:ascii="华文楷体" w:hAnsi="华文楷体" w:eastAsia="华文楷体"/>
          <w:sz w:val="28"/>
          <w:szCs w:val="28"/>
        </w:rPr>
        <w:t>般若</w:t>
      </w:r>
      <w:ins w:id="1042" w:author="Administrator" w:date="2015-11-19T23:19:20Z">
        <w:r>
          <w:rPr>
            <w:rFonts w:hint="eastAsia" w:ascii="华文楷体" w:hAnsi="华文楷体" w:eastAsia="华文楷体"/>
            <w:sz w:val="28"/>
            <w:szCs w:val="28"/>
            <w:lang w:eastAsia="zh-CN"/>
          </w:rPr>
          <w:t>》</w:t>
        </w:r>
      </w:ins>
      <w:ins w:id="1043" w:author="Administrator" w:date="2015-11-24T20:08:31Z">
        <w:r>
          <w:rPr>
            <w:rFonts w:hint="eastAsia" w:ascii="华文楷体" w:hAnsi="华文楷体" w:eastAsia="华文楷体"/>
            <w:sz w:val="28"/>
            <w:szCs w:val="28"/>
            <w:lang w:eastAsia="zh-CN"/>
          </w:rPr>
          <w:t>、</w:t>
        </w:r>
      </w:ins>
      <w:del w:id="1044" w:author="Administrator" w:date="2015-11-23T23:27:54Z">
        <w:r>
          <w:rPr>
            <w:rFonts w:hint="eastAsia" w:ascii="华文楷体" w:hAnsi="华文楷体" w:eastAsia="华文楷体"/>
            <w:sz w:val="28"/>
            <w:szCs w:val="28"/>
          </w:rPr>
          <w:delText>呀</w:delText>
        </w:r>
      </w:del>
      <w:ins w:id="1045" w:author="Administrator" w:date="2015-11-19T23:19:24Z">
        <w:r>
          <w:rPr>
            <w:rFonts w:hint="eastAsia" w:ascii="华文楷体" w:hAnsi="华文楷体" w:eastAsia="华文楷体"/>
            <w:sz w:val="28"/>
            <w:szCs w:val="28"/>
            <w:lang w:eastAsia="zh-CN"/>
          </w:rPr>
          <w:t>《</w:t>
        </w:r>
      </w:ins>
      <w:r>
        <w:rPr>
          <w:rFonts w:hint="eastAsia" w:ascii="华文楷体" w:hAnsi="华文楷体" w:eastAsia="华文楷体"/>
          <w:sz w:val="28"/>
          <w:szCs w:val="28"/>
        </w:rPr>
        <w:t>戒律</w:t>
      </w:r>
      <w:ins w:id="1046" w:author="Administrator" w:date="2015-11-19T23:19:27Z">
        <w:r>
          <w:rPr>
            <w:rFonts w:hint="eastAsia" w:ascii="华文楷体" w:hAnsi="华文楷体" w:eastAsia="华文楷体"/>
            <w:sz w:val="28"/>
            <w:szCs w:val="28"/>
            <w:lang w:eastAsia="zh-CN"/>
          </w:rPr>
          <w:t>》</w:t>
        </w:r>
      </w:ins>
      <w:ins w:id="1047" w:author="Administrator" w:date="2015-11-24T20:08:32Z">
        <w:r>
          <w:rPr>
            <w:rFonts w:hint="eastAsia" w:ascii="华文楷体" w:hAnsi="华文楷体" w:eastAsia="华文楷体"/>
            <w:sz w:val="28"/>
            <w:szCs w:val="28"/>
            <w:lang w:eastAsia="zh-CN"/>
          </w:rPr>
          <w:t>、</w:t>
        </w:r>
      </w:ins>
      <w:ins w:id="1048" w:author="Administrator" w:date="2015-11-19T23:19:28Z">
        <w:r>
          <w:rPr>
            <w:rFonts w:hint="eastAsia" w:ascii="华文楷体" w:hAnsi="华文楷体" w:eastAsia="华文楷体"/>
            <w:sz w:val="28"/>
            <w:szCs w:val="28"/>
            <w:lang w:eastAsia="zh-CN"/>
          </w:rPr>
          <w:t>《</w:t>
        </w:r>
      </w:ins>
      <w:r>
        <w:rPr>
          <w:rFonts w:hint="eastAsia" w:ascii="华文楷体" w:hAnsi="华文楷体" w:eastAsia="华文楷体"/>
          <w:sz w:val="28"/>
          <w:szCs w:val="28"/>
        </w:rPr>
        <w:t>俱舍论</w:t>
      </w:r>
      <w:ins w:id="1049" w:author="Administrator" w:date="2015-11-19T23:19:32Z">
        <w:r>
          <w:rPr>
            <w:rFonts w:hint="eastAsia" w:ascii="华文楷体" w:hAnsi="华文楷体" w:eastAsia="华文楷体"/>
            <w:sz w:val="28"/>
            <w:szCs w:val="28"/>
            <w:lang w:eastAsia="zh-CN"/>
          </w:rPr>
          <w:t>》</w:t>
        </w:r>
      </w:ins>
      <w:r>
        <w:rPr>
          <w:rFonts w:hint="eastAsia" w:ascii="华文楷体" w:hAnsi="华文楷体" w:eastAsia="华文楷体"/>
          <w:sz w:val="28"/>
          <w:szCs w:val="28"/>
        </w:rPr>
        <w:t>呀全都有</w:t>
      </w:r>
      <w:ins w:id="1050" w:author="Administrator" w:date="2015-11-19T23:19:44Z">
        <w:r>
          <w:rPr>
            <w:rFonts w:hint="eastAsia" w:ascii="华文楷体" w:hAnsi="华文楷体" w:eastAsia="华文楷体"/>
            <w:sz w:val="28"/>
            <w:szCs w:val="28"/>
            <w:lang w:eastAsia="zh-CN"/>
          </w:rPr>
          <w:t>。</w:t>
        </w:r>
      </w:ins>
      <w:del w:id="1051" w:author="Administrator" w:date="2015-11-19T23:19:43Z">
        <w:r>
          <w:rPr>
            <w:rFonts w:hint="eastAsia" w:ascii="华文楷体" w:hAnsi="华文楷体" w:eastAsia="华文楷体"/>
            <w:sz w:val="28"/>
            <w:szCs w:val="28"/>
          </w:rPr>
          <w:delText>，</w:delText>
        </w:r>
      </w:del>
      <w:r>
        <w:rPr>
          <w:rFonts w:hint="eastAsia" w:ascii="华文楷体" w:hAnsi="华文楷体" w:eastAsia="华文楷体"/>
          <w:sz w:val="28"/>
          <w:szCs w:val="28"/>
        </w:rPr>
        <w:t>还有就说是</w:t>
      </w:r>
      <w:ins w:id="1052" w:author="Administrator" w:date="2015-11-21T12:50:1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密宗当中的一切的续部，还有就</w:t>
      </w:r>
      <w:ins w:id="1053" w:author="Administrator" w:date="2015-11-21T12:50:20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说</w:t>
      </w:r>
      <w:del w:id="1054" w:author="Administrator" w:date="2015-11-21T12:49:58Z">
        <w:r>
          <w:rPr>
            <w:rFonts w:hint="eastAsia" w:ascii="华文楷体" w:hAnsi="华文楷体" w:eastAsia="华文楷体"/>
            <w:sz w:val="28"/>
            <w:szCs w:val="28"/>
          </w:rPr>
          <w:delText>【</w:delText>
        </w:r>
      </w:del>
      <w:del w:id="1055" w:author="Administrator" w:date="2015-11-21T12:49:59Z">
        <w:r>
          <w:rPr>
            <w:rFonts w:hint="eastAsia" w:ascii="华文楷体" w:hAnsi="华文楷体" w:eastAsia="华文楷体"/>
            <w:sz w:val="28"/>
            <w:szCs w:val="28"/>
          </w:rPr>
          <w:delText>32:2</w:delText>
        </w:r>
      </w:del>
      <w:del w:id="1056" w:author="Administrator" w:date="2015-11-21T12:50:00Z">
        <w:r>
          <w:rPr>
            <w:rFonts w:hint="eastAsia" w:ascii="华文楷体" w:hAnsi="华文楷体" w:eastAsia="华文楷体"/>
            <w:sz w:val="28"/>
            <w:szCs w:val="28"/>
          </w:rPr>
          <w:delText>0】</w:delText>
        </w:r>
      </w:del>
      <w:ins w:id="1057" w:author="Administrator" w:date="2015-11-21T12:50:03Z">
        <w:r>
          <w:rPr>
            <w:rFonts w:hint="eastAsia" w:ascii="华文楷体" w:hAnsi="华文楷体" w:eastAsia="华文楷体"/>
            <w:sz w:val="28"/>
            <w:szCs w:val="28"/>
            <w:lang w:eastAsia="zh-CN"/>
          </w:rPr>
          <w:t>本尊</w:t>
        </w:r>
      </w:ins>
      <w:r>
        <w:rPr>
          <w:rFonts w:hint="eastAsia" w:ascii="华文楷体" w:hAnsi="华文楷体" w:eastAsia="华文楷体"/>
          <w:sz w:val="28"/>
          <w:szCs w:val="28"/>
        </w:rPr>
        <w:t>当中的这些</w:t>
      </w:r>
      <w:ins w:id="1058" w:author="Administrator" w:date="2015-11-21T12:50:34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愤怒金刚哪</w:t>
      </w:r>
      <w:ins w:id="1059" w:author="Administrator" w:date="2015-11-19T23:20:00Z">
        <w:r>
          <w:rPr>
            <w:rFonts w:hint="eastAsia" w:ascii="华文楷体" w:hAnsi="华文楷体" w:eastAsia="华文楷体"/>
            <w:sz w:val="28"/>
            <w:szCs w:val="28"/>
            <w:lang w:eastAsia="zh-CN"/>
          </w:rPr>
          <w:t>，</w:t>
        </w:r>
      </w:ins>
      <w:r>
        <w:rPr>
          <w:rFonts w:hint="eastAsia" w:ascii="华文楷体" w:hAnsi="华文楷体" w:eastAsia="华文楷体"/>
          <w:sz w:val="28"/>
          <w:szCs w:val="28"/>
        </w:rPr>
        <w:t>比如说胜乐金刚</w:t>
      </w:r>
      <w:ins w:id="1060" w:author="Administrator" w:date="2015-11-19T23:20:06Z">
        <w:r>
          <w:rPr>
            <w:rFonts w:hint="eastAsia" w:ascii="华文楷体" w:hAnsi="华文楷体" w:eastAsia="华文楷体"/>
            <w:sz w:val="28"/>
            <w:szCs w:val="28"/>
            <w:lang w:eastAsia="zh-CN"/>
          </w:rPr>
          <w:t>、</w:t>
        </w:r>
      </w:ins>
      <w:r>
        <w:rPr>
          <w:rFonts w:hint="eastAsia" w:ascii="华文楷体" w:hAnsi="华文楷体" w:eastAsia="华文楷体"/>
          <w:sz w:val="28"/>
          <w:szCs w:val="28"/>
        </w:rPr>
        <w:t>大威德</w:t>
      </w:r>
      <w:del w:id="1061" w:author="Administrator" w:date="2015-11-23T23:28:12Z">
        <w:r>
          <w:rPr>
            <w:rFonts w:hint="eastAsia" w:ascii="华文楷体" w:hAnsi="华文楷体" w:eastAsia="华文楷体"/>
            <w:sz w:val="28"/>
            <w:szCs w:val="28"/>
          </w:rPr>
          <w:delText>金</w:delText>
        </w:r>
      </w:del>
      <w:del w:id="1062" w:author="Administrator" w:date="2015-11-23T23:28:13Z">
        <w:r>
          <w:rPr>
            <w:rFonts w:hint="eastAsia" w:ascii="华文楷体" w:hAnsi="华文楷体" w:eastAsia="华文楷体"/>
            <w:sz w:val="28"/>
            <w:szCs w:val="28"/>
          </w:rPr>
          <w:delText>刚</w:delText>
        </w:r>
      </w:del>
      <w:ins w:id="1063" w:author="Administrator" w:date="2015-11-19T23:20:13Z">
        <w:r>
          <w:rPr>
            <w:rFonts w:hint="eastAsia" w:ascii="华文楷体" w:hAnsi="华文楷体" w:eastAsia="华文楷体"/>
            <w:sz w:val="28"/>
            <w:szCs w:val="28"/>
            <w:lang w:eastAsia="zh-CN"/>
          </w:rPr>
          <w:t>、</w:t>
        </w:r>
      </w:ins>
      <w:del w:id="1064" w:author="Administrator" w:date="2015-11-21T12:50:54Z">
        <w:r>
          <w:rPr>
            <w:rFonts w:hint="eastAsia" w:ascii="华文楷体" w:hAnsi="华文楷体" w:eastAsia="华文楷体"/>
            <w:sz w:val="28"/>
            <w:szCs w:val="28"/>
          </w:rPr>
          <w:delText>撅</w:delText>
        </w:r>
      </w:del>
      <w:ins w:id="1065" w:author="Administrator" w:date="2015-11-19T23:20:45Z">
        <w:r>
          <w:rPr>
            <w:rFonts w:hint="eastAsia" w:ascii="华文楷体" w:hAnsi="华文楷体" w:eastAsia="华文楷体"/>
            <w:sz w:val="28"/>
            <w:szCs w:val="28"/>
            <w:lang w:eastAsia="zh-CN"/>
          </w:rPr>
          <w:t>金刚</w:t>
        </w:r>
      </w:ins>
      <w:ins w:id="1066" w:author="Administrator" w:date="2015-11-21T12:50:57Z">
        <w:r>
          <w:rPr>
            <w:rFonts w:hint="eastAsia" w:ascii="华文楷体" w:hAnsi="华文楷体" w:eastAsia="华文楷体"/>
            <w:sz w:val="28"/>
            <w:szCs w:val="28"/>
            <w:lang w:eastAsia="zh-CN"/>
          </w:rPr>
          <w:t>橛</w:t>
        </w:r>
      </w:ins>
      <w:r>
        <w:rPr>
          <w:rFonts w:hint="eastAsia" w:ascii="华文楷体" w:hAnsi="华文楷体" w:eastAsia="华文楷体"/>
          <w:sz w:val="28"/>
          <w:szCs w:val="28"/>
        </w:rPr>
        <w:t>等等这些本尊呀也是有的</w:t>
      </w:r>
      <w:ins w:id="1067" w:author="Administrator" w:date="2015-11-19T23:20:58Z">
        <w:r>
          <w:rPr>
            <w:rFonts w:hint="eastAsia" w:ascii="华文楷体" w:hAnsi="华文楷体" w:eastAsia="华文楷体"/>
            <w:sz w:val="28"/>
            <w:szCs w:val="28"/>
            <w:lang w:eastAsia="zh-CN"/>
          </w:rPr>
          <w:t>。</w:t>
        </w:r>
      </w:ins>
      <w:del w:id="1068" w:author="Administrator" w:date="2015-11-19T23:20:57Z">
        <w:r>
          <w:rPr>
            <w:rFonts w:hint="eastAsia" w:ascii="华文楷体" w:hAnsi="华文楷体" w:eastAsia="华文楷体"/>
            <w:sz w:val="28"/>
            <w:szCs w:val="28"/>
          </w:rPr>
          <w:delText>，</w:delText>
        </w:r>
      </w:del>
      <w:r>
        <w:rPr>
          <w:rFonts w:hint="eastAsia" w:ascii="华文楷体" w:hAnsi="华文楷体" w:eastAsia="华文楷体"/>
          <w:sz w:val="28"/>
          <w:szCs w:val="28"/>
        </w:rPr>
        <w:t>还有呢就说</w:t>
      </w:r>
      <w:del w:id="1069" w:author="Administrator" w:date="2015-11-19T23:21:33Z">
        <w:r>
          <w:rPr>
            <w:rFonts w:hint="eastAsia" w:ascii="华文楷体" w:hAnsi="华文楷体" w:eastAsia="华文楷体"/>
            <w:sz w:val="28"/>
            <w:szCs w:val="28"/>
          </w:rPr>
          <w:delText>拙定</w:delText>
        </w:r>
      </w:del>
      <w:ins w:id="1070" w:author="Administrator" w:date="2015-11-19T23:21:43Z">
        <w:r>
          <w:rPr>
            <w:rFonts w:hint="eastAsia" w:ascii="华文楷体" w:hAnsi="华文楷体" w:eastAsia="华文楷体"/>
            <w:sz w:val="28"/>
            <w:szCs w:val="28"/>
            <w:lang w:eastAsia="zh-CN"/>
          </w:rPr>
          <w:t>绝地</w:t>
        </w:r>
      </w:ins>
      <w:r>
        <w:rPr>
          <w:rFonts w:hint="eastAsia" w:ascii="华文楷体" w:hAnsi="华文楷体" w:eastAsia="华文楷体"/>
          <w:sz w:val="28"/>
          <w:szCs w:val="28"/>
        </w:rPr>
        <w:t>火的修法</w:t>
      </w:r>
      <w:ins w:id="1071" w:author="Administrator" w:date="2015-11-19T23:21:55Z">
        <w:r>
          <w:rPr>
            <w:rFonts w:hint="eastAsia" w:ascii="华文楷体" w:hAnsi="华文楷体" w:eastAsia="华文楷体"/>
            <w:sz w:val="28"/>
            <w:szCs w:val="28"/>
            <w:lang w:eastAsia="zh-CN"/>
          </w:rPr>
          <w:t>、</w:t>
        </w:r>
      </w:ins>
      <w:del w:id="1072" w:author="Administrator" w:date="2015-11-19T23:21:54Z">
        <w:r>
          <w:rPr>
            <w:rFonts w:hint="eastAsia" w:ascii="华文楷体" w:hAnsi="华文楷体" w:eastAsia="华文楷体"/>
            <w:sz w:val="28"/>
            <w:szCs w:val="28"/>
          </w:rPr>
          <w:delText>，</w:delText>
        </w:r>
      </w:del>
      <w:r>
        <w:rPr>
          <w:rFonts w:hint="eastAsia" w:ascii="华文楷体" w:hAnsi="华文楷体" w:eastAsia="华文楷体"/>
          <w:sz w:val="28"/>
          <w:szCs w:val="28"/>
        </w:rPr>
        <w:t>大手印</w:t>
      </w:r>
      <w:ins w:id="1073" w:author="Administrator" w:date="2015-11-19T23:22:02Z">
        <w:r>
          <w:rPr>
            <w:rFonts w:hint="eastAsia" w:ascii="华文楷体" w:hAnsi="华文楷体" w:eastAsia="华文楷体"/>
            <w:sz w:val="28"/>
            <w:szCs w:val="28"/>
            <w:lang w:eastAsia="zh-CN"/>
          </w:rPr>
          <w:t>、</w:t>
        </w:r>
      </w:ins>
      <w:r>
        <w:rPr>
          <w:rFonts w:hint="eastAsia" w:ascii="华文楷体" w:hAnsi="华文楷体" w:eastAsia="华文楷体"/>
          <w:sz w:val="28"/>
          <w:szCs w:val="28"/>
        </w:rPr>
        <w:t>大圆满的这个修法，像这样的话在苯教当中都有</w:t>
      </w:r>
      <w:ins w:id="1074" w:author="Administrator" w:date="2015-11-19T23:22:19Z">
        <w:r>
          <w:rPr>
            <w:rFonts w:hint="eastAsia" w:ascii="华文楷体" w:hAnsi="华文楷体" w:eastAsia="华文楷体"/>
            <w:sz w:val="28"/>
            <w:szCs w:val="28"/>
            <w:lang w:eastAsia="zh-CN"/>
          </w:rPr>
          <w:t>如</w:t>
        </w:r>
      </w:ins>
      <w:del w:id="1075" w:author="Administrator" w:date="2015-11-19T23:22:17Z">
        <w:r>
          <w:rPr>
            <w:rFonts w:hint="eastAsia" w:ascii="华文楷体" w:hAnsi="华文楷体" w:eastAsia="华文楷体"/>
            <w:sz w:val="28"/>
            <w:szCs w:val="28"/>
          </w:rPr>
          <w:delText>无</w:delText>
        </w:r>
      </w:del>
      <w:r>
        <w:rPr>
          <w:rFonts w:hint="eastAsia" w:ascii="华文楷体" w:hAnsi="华文楷体" w:eastAsia="华文楷体"/>
          <w:sz w:val="28"/>
          <w:szCs w:val="28"/>
        </w:rPr>
        <w:t>法炮制的一个仿造品</w:t>
      </w:r>
      <w:ins w:id="1076" w:author="Administrator" w:date="2015-11-19T23:22:29Z">
        <w:r>
          <w:rPr>
            <w:rFonts w:hint="eastAsia" w:ascii="华文楷体" w:hAnsi="华文楷体" w:eastAsia="华文楷体"/>
            <w:sz w:val="28"/>
            <w:szCs w:val="28"/>
            <w:lang w:eastAsia="zh-CN"/>
          </w:rPr>
          <w:t>。</w:t>
        </w:r>
      </w:ins>
      <w:del w:id="1077" w:author="Administrator" w:date="2015-11-21T12:51:22Z">
        <w:r>
          <w:rPr>
            <w:rFonts w:hint="eastAsia" w:ascii="华文楷体" w:hAnsi="华文楷体" w:eastAsia="华文楷体"/>
            <w:sz w:val="28"/>
            <w:szCs w:val="28"/>
          </w:rPr>
          <w:delText>，仿</w:delText>
        </w:r>
      </w:del>
      <w:del w:id="1078" w:author="Administrator" w:date="2015-11-21T12:51:23Z">
        <w:r>
          <w:rPr>
            <w:rFonts w:hint="eastAsia" w:ascii="华文楷体" w:hAnsi="华文楷体" w:eastAsia="华文楷体"/>
            <w:sz w:val="28"/>
            <w:szCs w:val="28"/>
          </w:rPr>
          <w:delText>造</w:delText>
        </w:r>
      </w:del>
      <w:ins w:id="1079" w:author="Administrator" w:date="2015-11-21T12:51:26Z">
        <w:r>
          <w:rPr>
            <w:rFonts w:hint="eastAsia" w:ascii="华文楷体" w:hAnsi="华文楷体" w:eastAsia="华文楷体"/>
            <w:sz w:val="28"/>
            <w:szCs w:val="28"/>
            <w:lang w:eastAsia="zh-CN"/>
          </w:rPr>
          <w:t>反正</w:t>
        </w:r>
      </w:ins>
      <w:r>
        <w:rPr>
          <w:rFonts w:hint="eastAsia" w:ascii="华文楷体" w:hAnsi="华文楷体" w:eastAsia="华文楷体"/>
          <w:sz w:val="28"/>
          <w:szCs w:val="28"/>
        </w:rPr>
        <w:t>你这个内道当中有哪些本尊</w:t>
      </w:r>
      <w:del w:id="1080" w:author="Administrator" w:date="2015-11-21T12:51:35Z">
        <w:r>
          <w:rPr>
            <w:rFonts w:hint="eastAsia" w:ascii="华文楷体" w:hAnsi="华文楷体" w:eastAsia="华文楷体"/>
            <w:sz w:val="28"/>
            <w:szCs w:val="28"/>
          </w:rPr>
          <w:delText>，</w:delText>
        </w:r>
      </w:del>
      <w:ins w:id="1081" w:author="Administrator" w:date="2015-11-21T12:51:35Z">
        <w:r>
          <w:rPr>
            <w:rFonts w:hint="eastAsia" w:ascii="华文楷体" w:hAnsi="华文楷体" w:eastAsia="华文楷体"/>
            <w:sz w:val="28"/>
            <w:szCs w:val="28"/>
            <w:lang w:eastAsia="zh-CN"/>
          </w:rPr>
          <w:t>、</w:t>
        </w:r>
      </w:ins>
      <w:r>
        <w:rPr>
          <w:rFonts w:hint="eastAsia" w:ascii="华文楷体" w:hAnsi="华文楷体" w:eastAsia="华文楷体"/>
          <w:sz w:val="28"/>
          <w:szCs w:val="28"/>
        </w:rPr>
        <w:t>有哪些修法的话</w:t>
      </w:r>
      <w:ins w:id="1082" w:author="Administrator" w:date="2015-11-21T12:51:31Z">
        <w:r>
          <w:rPr>
            <w:rFonts w:hint="eastAsia" w:ascii="华文楷体" w:hAnsi="华文楷体" w:eastAsia="华文楷体"/>
            <w:sz w:val="28"/>
            <w:szCs w:val="28"/>
            <w:lang w:eastAsia="zh-CN"/>
          </w:rPr>
          <w:t>，</w:t>
        </w:r>
      </w:ins>
      <w:ins w:id="1083" w:author="Administrator" w:date="2015-11-19T23:22:39Z">
        <w:r>
          <w:rPr>
            <w:rFonts w:hint="eastAsia" w:ascii="华文楷体" w:hAnsi="华文楷体" w:eastAsia="华文楷体"/>
            <w:sz w:val="28"/>
            <w:szCs w:val="28"/>
            <w:lang w:eastAsia="zh-CN"/>
          </w:rPr>
          <w:t>它</w:t>
        </w:r>
      </w:ins>
      <w:del w:id="1084" w:author="Administrator" w:date="2015-11-19T23:22:37Z">
        <w:r>
          <w:rPr>
            <w:rFonts w:hint="eastAsia" w:ascii="华文楷体" w:hAnsi="华文楷体" w:eastAsia="华文楷体"/>
            <w:sz w:val="28"/>
            <w:szCs w:val="28"/>
          </w:rPr>
          <w:delText>他</w:delText>
        </w:r>
      </w:del>
      <w:r>
        <w:rPr>
          <w:rFonts w:hint="eastAsia" w:ascii="华文楷体" w:hAnsi="华文楷体" w:eastAsia="华文楷体"/>
          <w:sz w:val="28"/>
          <w:szCs w:val="28"/>
        </w:rPr>
        <w:t>也就如法炮制，有一个仿造品</w:t>
      </w:r>
      <w:ins w:id="1085" w:author="Administrator" w:date="2015-11-21T12:51:58Z">
        <w:r>
          <w:rPr>
            <w:rFonts w:hint="eastAsia" w:ascii="华文楷体" w:hAnsi="华文楷体" w:eastAsia="华文楷体"/>
            <w:sz w:val="28"/>
            <w:szCs w:val="28"/>
            <w:lang w:eastAsia="zh-CN"/>
          </w:rPr>
          <w:t>的</w:t>
        </w:r>
      </w:ins>
      <w:del w:id="1086" w:author="Administrator" w:date="2015-11-21T12:51:59Z">
        <w:r>
          <w:rPr>
            <w:rFonts w:hint="eastAsia" w:ascii="华文楷体" w:hAnsi="华文楷体" w:eastAsia="华文楷体"/>
            <w:sz w:val="28"/>
            <w:szCs w:val="28"/>
          </w:rPr>
          <w:delText>等</w:delText>
        </w:r>
      </w:del>
      <w:ins w:id="1087" w:author="Administrator" w:date="2015-11-21T12:52:01Z">
        <w:r>
          <w:rPr>
            <w:rFonts w:hint="eastAsia" w:ascii="华文楷体" w:hAnsi="华文楷体" w:eastAsia="华文楷体"/>
            <w:sz w:val="28"/>
            <w:szCs w:val="28"/>
            <w:lang w:eastAsia="zh-CN"/>
          </w:rPr>
          <w:t>，</w:t>
        </w:r>
      </w:ins>
      <w:r>
        <w:rPr>
          <w:rFonts w:hint="eastAsia" w:ascii="华文楷体" w:hAnsi="华文楷体" w:eastAsia="华文楷体"/>
          <w:sz w:val="28"/>
          <w:szCs w:val="28"/>
        </w:rPr>
        <w:t>设一个仿造品</w:t>
      </w:r>
      <w:ins w:id="1088" w:author="Administrator" w:date="2015-11-19T23:22:54Z">
        <w:r>
          <w:rPr>
            <w:rFonts w:hint="eastAsia" w:ascii="华文楷体" w:hAnsi="华文楷体" w:eastAsia="华文楷体"/>
            <w:sz w:val="28"/>
            <w:szCs w:val="28"/>
            <w:lang w:eastAsia="zh-CN"/>
          </w:rPr>
          <w:t>。</w:t>
        </w:r>
      </w:ins>
      <w:del w:id="1089" w:author="Administrator" w:date="2015-11-19T23:22:54Z">
        <w:r>
          <w:rPr>
            <w:rFonts w:hint="eastAsia" w:ascii="华文楷体" w:hAnsi="华文楷体" w:eastAsia="华文楷体"/>
            <w:sz w:val="28"/>
            <w:szCs w:val="28"/>
          </w:rPr>
          <w:delText>，</w:delText>
        </w:r>
      </w:del>
      <w:r>
        <w:rPr>
          <w:rFonts w:hint="eastAsia" w:ascii="华文楷体" w:hAnsi="华文楷体" w:eastAsia="华文楷体"/>
          <w:sz w:val="28"/>
          <w:szCs w:val="28"/>
        </w:rPr>
        <w:t>所以像这样讲的时候呢</w:t>
      </w:r>
      <w:ins w:id="1090" w:author="Administrator" w:date="2015-11-19T23:23:10Z">
        <w:r>
          <w:rPr>
            <w:rFonts w:hint="eastAsia" w:ascii="华文楷体" w:hAnsi="华文楷体" w:eastAsia="华文楷体"/>
            <w:sz w:val="28"/>
            <w:szCs w:val="28"/>
            <w:lang w:eastAsia="zh-CN"/>
          </w:rPr>
          <w:t>，</w:t>
        </w:r>
      </w:ins>
      <w:r>
        <w:rPr>
          <w:rFonts w:hint="eastAsia" w:ascii="华文楷体" w:hAnsi="华文楷体" w:eastAsia="华文楷体"/>
          <w:sz w:val="28"/>
          <w:szCs w:val="28"/>
        </w:rPr>
        <w:t>藏地的这些佛像呀</w:t>
      </w:r>
      <w:ins w:id="1091" w:author="Administrator" w:date="2015-11-19T23:23:23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就说苯教的这些佛像和这些</w:t>
      </w:r>
      <w:ins w:id="1092" w:author="Administrator" w:date="2015-11-21T12:52:20Z">
        <w:r>
          <w:rPr>
            <w:rFonts w:hint="eastAsia" w:ascii="华文楷体" w:hAnsi="华文楷体" w:eastAsia="华文楷体"/>
            <w:sz w:val="28"/>
            <w:szCs w:val="28"/>
            <w:lang w:eastAsia="zh-CN"/>
          </w:rPr>
          <w:t>就说</w:t>
        </w:r>
      </w:ins>
      <w:ins w:id="1093" w:author="Administrator" w:date="2015-11-23T23:28:45Z">
        <w:r>
          <w:rPr>
            <w:rFonts w:hint="eastAsia" w:ascii="华文楷体" w:hAnsi="华文楷体" w:eastAsia="华文楷体"/>
            <w:sz w:val="28"/>
            <w:szCs w:val="28"/>
            <w:lang w:eastAsia="zh-CN"/>
          </w:rPr>
          <w:t>是</w:t>
        </w:r>
      </w:ins>
      <w:ins w:id="1094" w:author="Administrator" w:date="2015-11-21T12:52:2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内道的佛像很相似，像释迦</w:t>
      </w:r>
      <w:ins w:id="1095" w:author="Administrator" w:date="2015-11-23T23:33:49Z">
        <w:r>
          <w:rPr>
            <w:rFonts w:hint="eastAsia" w:ascii="华文楷体" w:hAnsi="华文楷体" w:eastAsia="华文楷体"/>
            <w:sz w:val="28"/>
            <w:szCs w:val="28"/>
            <w:lang w:eastAsia="zh-CN"/>
          </w:rPr>
          <w:t>譬如说</w:t>
        </w:r>
      </w:ins>
      <w:ins w:id="1096" w:author="Administrator" w:date="2015-11-23T23:34:50Z">
        <w:r>
          <w:rPr>
            <w:rFonts w:hint="eastAsia" w:ascii="华文楷体" w:hAnsi="华文楷体" w:eastAsia="华文楷体"/>
            <w:sz w:val="28"/>
            <w:szCs w:val="28"/>
          </w:rPr>
          <w:t>寂静像</w:t>
        </w:r>
      </w:ins>
      <w:ins w:id="1097" w:author="Administrator" w:date="2015-11-23T23:35:34Z">
        <w:r>
          <w:rPr>
            <w:rFonts w:hint="eastAsia" w:ascii="华文楷体" w:hAnsi="华文楷体" w:eastAsia="华文楷体"/>
            <w:sz w:val="28"/>
            <w:szCs w:val="28"/>
            <w:lang w:eastAsia="zh-CN"/>
          </w:rPr>
          <w:t>，</w:t>
        </w:r>
      </w:ins>
      <w:del w:id="1098" w:author="Administrator" w:date="2015-11-23T23:35:12Z">
        <w:r>
          <w:rPr>
            <w:rFonts w:hint="eastAsia" w:ascii="华文楷体" w:hAnsi="华文楷体" w:eastAsia="华文楷体"/>
            <w:sz w:val="28"/>
            <w:szCs w:val="28"/>
          </w:rPr>
          <w:delText>佛的</w:delText>
        </w:r>
      </w:del>
      <w:r>
        <w:rPr>
          <w:rFonts w:hint="eastAsia" w:ascii="华文楷体" w:hAnsi="华文楷体" w:eastAsia="华文楷体"/>
          <w:sz w:val="28"/>
          <w:szCs w:val="28"/>
        </w:rPr>
        <w:t>寂静像</w:t>
      </w:r>
      <w:ins w:id="1099" w:author="Administrator" w:date="2015-11-23T23:36:46Z">
        <w:r>
          <w:rPr>
            <w:rFonts w:hint="eastAsia" w:ascii="华文楷体" w:hAnsi="华文楷体" w:eastAsia="华文楷体"/>
            <w:sz w:val="28"/>
            <w:szCs w:val="28"/>
            <w:lang w:eastAsia="zh-CN"/>
          </w:rPr>
          <w:t>的</w:t>
        </w:r>
      </w:ins>
      <w:del w:id="1100" w:author="Administrator" w:date="2015-11-23T23:35:37Z">
        <w:r>
          <w:rPr>
            <w:rFonts w:hint="eastAsia" w:ascii="华文楷体" w:hAnsi="华文楷体" w:eastAsia="华文楷体"/>
            <w:sz w:val="28"/>
            <w:szCs w:val="28"/>
          </w:rPr>
          <w:delText>很相似</w:delText>
        </w:r>
      </w:del>
      <w:del w:id="1101" w:author="Administrator" w:date="2015-11-23T23:35:38Z">
        <w:r>
          <w:rPr>
            <w:rFonts w:hint="eastAsia" w:ascii="华文楷体" w:hAnsi="华文楷体" w:eastAsia="华文楷体"/>
            <w:sz w:val="28"/>
            <w:szCs w:val="28"/>
          </w:rPr>
          <w:delText>，</w:delText>
        </w:r>
      </w:del>
      <w:r>
        <w:rPr>
          <w:rFonts w:hint="eastAsia" w:ascii="华文楷体" w:hAnsi="华文楷体" w:eastAsia="华文楷体"/>
          <w:sz w:val="28"/>
          <w:szCs w:val="28"/>
        </w:rPr>
        <w:t>释迦</w:t>
      </w:r>
      <w:ins w:id="1102" w:author="Administrator" w:date="2015-11-23T23:36:05Z">
        <w:r>
          <w:rPr>
            <w:rFonts w:hint="eastAsia" w:ascii="华文楷体" w:hAnsi="华文楷体" w:eastAsia="华文楷体"/>
            <w:sz w:val="28"/>
            <w:szCs w:val="28"/>
            <w:lang w:eastAsia="zh-CN"/>
          </w:rPr>
          <w:t>牟尼</w:t>
        </w:r>
      </w:ins>
      <w:del w:id="1103" w:author="Administrator" w:date="2015-11-23T23:36:50Z">
        <w:r>
          <w:rPr>
            <w:rFonts w:hint="eastAsia" w:ascii="华文楷体" w:hAnsi="华文楷体" w:eastAsia="华文楷体"/>
            <w:sz w:val="28"/>
            <w:szCs w:val="28"/>
          </w:rPr>
          <w:delText>佛</w:delText>
        </w:r>
      </w:del>
      <w:ins w:id="1104" w:author="Administrator" w:date="2015-11-23T23:36:55Z">
        <w:r>
          <w:rPr>
            <w:rFonts w:hint="eastAsia" w:ascii="华文楷体" w:hAnsi="华文楷体" w:eastAsia="华文楷体"/>
            <w:sz w:val="28"/>
            <w:szCs w:val="28"/>
            <w:lang w:eastAsia="zh-CN"/>
          </w:rPr>
          <w:t>像</w:t>
        </w:r>
      </w:ins>
      <w:ins w:id="1105" w:author="Administrator" w:date="2015-11-23T23:37:15Z">
        <w:r>
          <w:rPr>
            <w:rFonts w:hint="eastAsia" w:ascii="华文楷体" w:hAnsi="华文楷体" w:eastAsia="华文楷体"/>
            <w:sz w:val="28"/>
            <w:szCs w:val="28"/>
            <w:lang w:eastAsia="zh-CN"/>
          </w:rPr>
          <w:t>，</w:t>
        </w:r>
      </w:ins>
      <w:ins w:id="1106" w:author="Administrator" w:date="2015-11-23T23:37:28Z">
        <w:r>
          <w:rPr>
            <w:rFonts w:hint="eastAsia" w:ascii="华文楷体" w:hAnsi="华文楷体" w:eastAsia="华文楷体"/>
            <w:sz w:val="28"/>
            <w:szCs w:val="28"/>
          </w:rPr>
          <w:t>释迦</w:t>
        </w:r>
      </w:ins>
      <w:ins w:id="1107" w:author="Administrator" w:date="2015-11-23T23:37:28Z">
        <w:r>
          <w:rPr>
            <w:rFonts w:hint="eastAsia" w:ascii="华文楷体" w:hAnsi="华文楷体" w:eastAsia="华文楷体"/>
            <w:sz w:val="28"/>
            <w:szCs w:val="28"/>
            <w:lang w:eastAsia="zh-CN"/>
          </w:rPr>
          <w:t>牟尼像</w:t>
        </w:r>
      </w:ins>
      <w:del w:id="1108" w:author="Administrator" w:date="2015-11-23T23:37:30Z">
        <w:r>
          <w:rPr>
            <w:rFonts w:hint="eastAsia" w:ascii="华文楷体" w:hAnsi="华文楷体" w:eastAsia="华文楷体"/>
            <w:sz w:val="28"/>
            <w:szCs w:val="28"/>
          </w:rPr>
          <w:delText>的</w:delText>
        </w:r>
      </w:del>
      <w:del w:id="1109" w:author="Administrator" w:date="2015-11-23T23:37:31Z">
        <w:r>
          <w:rPr>
            <w:rFonts w:hint="eastAsia" w:ascii="华文楷体" w:hAnsi="华文楷体" w:eastAsia="华文楷体"/>
            <w:sz w:val="28"/>
            <w:szCs w:val="28"/>
          </w:rPr>
          <w:delText>寂</w:delText>
        </w:r>
      </w:del>
      <w:del w:id="1110" w:author="Administrator" w:date="2015-11-23T23:37:57Z">
        <w:r>
          <w:rPr>
            <w:rFonts w:hint="eastAsia" w:ascii="华文楷体" w:hAnsi="华文楷体" w:eastAsia="华文楷体"/>
            <w:sz w:val="28"/>
            <w:szCs w:val="28"/>
          </w:rPr>
          <w:delText>静像</w:delText>
        </w:r>
      </w:del>
      <w:r>
        <w:rPr>
          <w:rFonts w:hint="eastAsia" w:ascii="华文楷体" w:hAnsi="华文楷体" w:eastAsia="华文楷体"/>
          <w:sz w:val="28"/>
          <w:szCs w:val="28"/>
        </w:rPr>
        <w:t>就是站在苯教的这个塑像当中也是非常非常相似的</w:t>
      </w:r>
      <w:ins w:id="1111" w:author="Administrator" w:date="2015-11-21T12:52:48Z">
        <w:r>
          <w:rPr>
            <w:rFonts w:hint="eastAsia" w:ascii="华文楷体" w:hAnsi="华文楷体" w:eastAsia="华文楷体"/>
            <w:sz w:val="28"/>
            <w:szCs w:val="28"/>
            <w:lang w:eastAsia="zh-CN"/>
          </w:rPr>
          <w:t>，</w:t>
        </w:r>
      </w:ins>
      <w:ins w:id="1112" w:author="Administrator" w:date="2015-11-21T12:52:55Z">
        <w:r>
          <w:rPr>
            <w:rFonts w:hint="eastAsia" w:ascii="华文楷体" w:hAnsi="华文楷体" w:eastAsia="华文楷体"/>
            <w:sz w:val="28"/>
            <w:szCs w:val="28"/>
            <w:lang w:eastAsia="zh-CN"/>
          </w:rPr>
          <w:t>啊</w:t>
        </w:r>
      </w:ins>
      <w:ins w:id="1113" w:author="Administrator" w:date="2015-11-21T12:52:52Z">
        <w:r>
          <w:rPr>
            <w:rFonts w:hint="eastAsia" w:ascii="华文楷体" w:hAnsi="华文楷体" w:eastAsia="华文楷体"/>
            <w:sz w:val="28"/>
            <w:szCs w:val="28"/>
          </w:rPr>
          <w:t>非常相似的</w:t>
        </w:r>
      </w:ins>
      <w:ins w:id="1114" w:author="Administrator" w:date="2015-11-19T23:23:53Z">
        <w:r>
          <w:rPr>
            <w:rFonts w:hint="eastAsia" w:ascii="华文楷体" w:hAnsi="华文楷体" w:eastAsia="华文楷体"/>
            <w:sz w:val="28"/>
            <w:szCs w:val="28"/>
            <w:lang w:eastAsia="zh-CN"/>
          </w:rPr>
          <w:t>。</w:t>
        </w:r>
      </w:ins>
      <w:del w:id="1115" w:author="Administrator" w:date="2015-11-19T23:23:53Z">
        <w:r>
          <w:rPr>
            <w:rFonts w:hint="eastAsia" w:ascii="华文楷体" w:hAnsi="华文楷体" w:eastAsia="华文楷体"/>
            <w:sz w:val="28"/>
            <w:szCs w:val="28"/>
          </w:rPr>
          <w:delText>，</w:delText>
        </w:r>
      </w:del>
      <w:r>
        <w:rPr>
          <w:rFonts w:hint="eastAsia" w:ascii="华文楷体" w:hAnsi="华文楷体" w:eastAsia="华文楷体"/>
          <w:sz w:val="28"/>
          <w:szCs w:val="28"/>
        </w:rPr>
        <w:t>他们就说是以前上师讲的时候好像他们一个祖师叫</w:t>
      </w:r>
      <w:ins w:id="1116" w:author="Administrator" w:date="2015-11-24T20:12:41Z">
        <w:r>
          <w:rPr>
            <w:rFonts w:hint="eastAsia" w:ascii="华文楷体" w:hAnsi="华文楷体" w:eastAsia="华文楷体"/>
            <w:sz w:val="28"/>
            <w:szCs w:val="28"/>
            <w:lang w:eastAsia="zh-CN"/>
          </w:rPr>
          <w:t>辛饶</w:t>
        </w:r>
      </w:ins>
      <w:del w:id="1117" w:author="Administrator" w:date="2015-11-23T23:31:28Z">
        <w:r>
          <w:rPr>
            <w:rFonts w:hint="eastAsia" w:ascii="华文楷体" w:hAnsi="华文楷体" w:eastAsia="华文楷体"/>
            <w:sz w:val="28"/>
            <w:szCs w:val="28"/>
          </w:rPr>
          <w:delText>新</w:delText>
        </w:r>
      </w:del>
      <w:ins w:id="1118" w:author="Administrator" w:date="2015-11-23T23:29:21Z">
        <w:r>
          <w:rPr>
            <w:rFonts w:hint="eastAsia" w:ascii="华文楷体" w:hAnsi="华文楷体" w:eastAsia="华文楷体"/>
            <w:sz w:val="28"/>
            <w:szCs w:val="28"/>
            <w:lang w:eastAsia="zh-CN"/>
          </w:rPr>
          <w:t>嘛</w:t>
        </w:r>
      </w:ins>
      <w:ins w:id="1119" w:author="Administrator" w:date="2015-11-23T23:29:23Z">
        <w:r>
          <w:rPr>
            <w:rFonts w:hint="eastAsia" w:ascii="华文楷体" w:hAnsi="华文楷体" w:eastAsia="华文楷体"/>
            <w:sz w:val="28"/>
            <w:szCs w:val="28"/>
            <w:lang w:eastAsia="zh-CN"/>
          </w:rPr>
          <w:t>、</w:t>
        </w:r>
      </w:ins>
      <w:ins w:id="1120" w:author="Administrator" w:date="2015-11-23T23:29:37Z">
        <w:r>
          <w:rPr>
            <w:rFonts w:hint="eastAsia" w:ascii="华文楷体" w:hAnsi="华文楷体" w:eastAsia="华文楷体"/>
            <w:sz w:val="28"/>
            <w:szCs w:val="28"/>
            <w:lang w:eastAsia="zh-CN"/>
          </w:rPr>
          <w:t>叫</w:t>
        </w:r>
      </w:ins>
      <w:ins w:id="1121" w:author="Administrator" w:date="2015-11-24T20:12:46Z">
        <w:r>
          <w:rPr>
            <w:rFonts w:hint="eastAsia" w:ascii="华文楷体" w:hAnsi="华文楷体" w:eastAsia="华文楷体"/>
            <w:sz w:val="28"/>
            <w:szCs w:val="28"/>
            <w:lang w:eastAsia="zh-CN"/>
          </w:rPr>
          <w:t>辛饶</w:t>
        </w:r>
      </w:ins>
      <w:del w:id="1122" w:author="Administrator" w:date="2015-11-23T23:29:48Z">
        <w:r>
          <w:rPr>
            <w:rFonts w:hint="eastAsia" w:ascii="华文楷体" w:hAnsi="华文楷体" w:eastAsia="华文楷体"/>
            <w:sz w:val="28"/>
            <w:szCs w:val="28"/>
          </w:rPr>
          <w:delText>【33:0</w:delText>
        </w:r>
      </w:del>
      <w:del w:id="1123" w:author="Administrator" w:date="2015-11-23T23:29:49Z">
        <w:r>
          <w:rPr>
            <w:rFonts w:hint="eastAsia" w:ascii="华文楷体" w:hAnsi="华文楷体" w:eastAsia="华文楷体"/>
            <w:sz w:val="28"/>
            <w:szCs w:val="28"/>
          </w:rPr>
          <w:delText>6】这个【</w:delText>
        </w:r>
      </w:del>
      <w:del w:id="1124" w:author="Administrator" w:date="2015-11-23T23:29:50Z">
        <w:r>
          <w:rPr>
            <w:rFonts w:hint="eastAsia" w:ascii="华文楷体" w:hAnsi="华文楷体" w:eastAsia="华文楷体"/>
            <w:sz w:val="28"/>
            <w:szCs w:val="28"/>
          </w:rPr>
          <w:delText>33:0</w:delText>
        </w:r>
      </w:del>
      <w:del w:id="1125" w:author="Administrator" w:date="2015-11-23T23:29:51Z">
        <w:r>
          <w:rPr>
            <w:rFonts w:hint="eastAsia" w:ascii="华文楷体" w:hAnsi="华文楷体" w:eastAsia="华文楷体"/>
            <w:sz w:val="28"/>
            <w:szCs w:val="28"/>
          </w:rPr>
          <w:delText>6】</w:delText>
        </w:r>
      </w:del>
      <w:ins w:id="1126" w:author="Administrator" w:date="2015-11-19T23:24:13Z">
        <w:r>
          <w:rPr>
            <w:rFonts w:hint="eastAsia" w:ascii="华文楷体" w:hAnsi="华文楷体" w:eastAsia="华文楷体"/>
            <w:sz w:val="28"/>
            <w:szCs w:val="28"/>
            <w:lang w:eastAsia="zh-CN"/>
          </w:rPr>
          <w:t>，</w:t>
        </w:r>
      </w:ins>
      <w:ins w:id="1127" w:author="Administrator" w:date="2015-11-23T23:29:59Z">
        <w:r>
          <w:rPr>
            <w:rFonts w:hint="eastAsia" w:ascii="华文楷体" w:hAnsi="华文楷体" w:eastAsia="华文楷体"/>
            <w:sz w:val="28"/>
            <w:szCs w:val="28"/>
            <w:lang w:eastAsia="zh-CN"/>
          </w:rPr>
          <w:t>那么</w:t>
        </w:r>
      </w:ins>
      <w:ins w:id="1128" w:author="Administrator" w:date="2015-11-23T23:30:24Z">
        <w:r>
          <w:rPr>
            <w:rFonts w:hint="eastAsia" w:ascii="华文楷体" w:hAnsi="华文楷体" w:eastAsia="华文楷体"/>
            <w:sz w:val="28"/>
            <w:szCs w:val="28"/>
            <w:lang w:eastAsia="zh-CN"/>
          </w:rPr>
          <w:t>就</w:t>
        </w:r>
      </w:ins>
      <w:ins w:id="1129" w:author="Administrator" w:date="2015-11-24T20:12:52Z">
        <w:r>
          <w:rPr>
            <w:rFonts w:hint="eastAsia" w:ascii="华文楷体" w:hAnsi="华文楷体" w:eastAsia="华文楷体"/>
            <w:sz w:val="28"/>
            <w:szCs w:val="28"/>
            <w:lang w:eastAsia="zh-CN"/>
          </w:rPr>
          <w:t>辛饶</w:t>
        </w:r>
      </w:ins>
      <w:ins w:id="1130" w:author="Administrator" w:date="2015-11-23T23:30:19Z">
        <w:r>
          <w:rPr>
            <w:rFonts w:hint="eastAsia" w:ascii="华文楷体" w:hAnsi="华文楷体" w:eastAsia="华文楷体"/>
            <w:sz w:val="28"/>
            <w:szCs w:val="28"/>
            <w:lang w:eastAsia="zh-CN"/>
          </w:rPr>
          <w:t>的话</w:t>
        </w:r>
      </w:ins>
      <w:ins w:id="1131" w:author="Administrator" w:date="2015-11-23T23:30:57Z">
        <w:r>
          <w:rPr>
            <w:rFonts w:hint="eastAsia" w:ascii="华文楷体" w:hAnsi="华文楷体" w:eastAsia="华文楷体"/>
            <w:sz w:val="28"/>
            <w:szCs w:val="28"/>
            <w:lang w:eastAsia="zh-CN"/>
          </w:rPr>
          <w:t>就是</w:t>
        </w:r>
      </w:ins>
      <w:del w:id="1132" w:author="Administrator" w:date="2015-11-23T23:31:08Z">
        <w:r>
          <w:rPr>
            <w:rFonts w:hint="eastAsia" w:ascii="华文楷体" w:hAnsi="华文楷体" w:eastAsia="华文楷体"/>
            <w:sz w:val="28"/>
            <w:szCs w:val="28"/>
          </w:rPr>
          <w:delText>以前</w:delText>
        </w:r>
      </w:del>
      <w:r>
        <w:rPr>
          <w:rFonts w:hint="eastAsia" w:ascii="华文楷体" w:hAnsi="华文楷体" w:eastAsia="华文楷体"/>
          <w:sz w:val="28"/>
          <w:szCs w:val="28"/>
        </w:rPr>
        <w:t>上师说是大概和释迦佛是同时代的，大概是那个时代的出现的，但是在苯教当中呢说是</w:t>
      </w:r>
      <w:ins w:id="1133" w:author="Administrator" w:date="2015-11-24T20:13:00Z">
        <w:r>
          <w:rPr>
            <w:rFonts w:hint="eastAsia" w:ascii="华文楷体" w:hAnsi="华文楷体" w:eastAsia="华文楷体"/>
            <w:sz w:val="28"/>
            <w:szCs w:val="28"/>
            <w:lang w:eastAsia="zh-CN"/>
          </w:rPr>
          <w:t>辛饶</w:t>
        </w:r>
      </w:ins>
      <w:del w:id="1134" w:author="Administrator" w:date="2015-11-24T20:12:58Z">
        <w:r>
          <w:rPr>
            <w:rFonts w:hint="eastAsia" w:ascii="华文楷体" w:hAnsi="华文楷体" w:eastAsia="华文楷体"/>
            <w:sz w:val="28"/>
            <w:szCs w:val="28"/>
          </w:rPr>
          <w:delText>新</w:delText>
        </w:r>
      </w:del>
      <w:del w:id="1135" w:author="Administrator" w:date="2015-11-24T20:12:57Z">
        <w:r>
          <w:rPr>
            <w:rFonts w:hint="eastAsia" w:ascii="华文楷体" w:hAnsi="华文楷体" w:eastAsia="华文楷体"/>
            <w:sz w:val="28"/>
            <w:szCs w:val="28"/>
          </w:rPr>
          <w:delText>绕</w:delText>
        </w:r>
      </w:del>
      <w:r>
        <w:rPr>
          <w:rFonts w:hint="eastAsia" w:ascii="华文楷体" w:hAnsi="华文楷体" w:eastAsia="华文楷体"/>
          <w:sz w:val="28"/>
          <w:szCs w:val="28"/>
        </w:rPr>
        <w:t>先出现，为什么他要必须先出现呢，因为他要化现释迦佛，所以</w:t>
      </w:r>
      <w:ins w:id="1136" w:author="Administrator" w:date="2015-11-23T23:38:48Z">
        <w:r>
          <w:rPr>
            <w:rFonts w:hint="eastAsia" w:ascii="华文楷体" w:hAnsi="华文楷体" w:eastAsia="华文楷体"/>
            <w:sz w:val="28"/>
            <w:szCs w:val="28"/>
            <w:lang w:eastAsia="zh-CN"/>
          </w:rPr>
          <w:t>说</w:t>
        </w:r>
      </w:ins>
      <w:r>
        <w:rPr>
          <w:rFonts w:hint="eastAsia" w:ascii="华文楷体" w:hAnsi="华文楷体" w:eastAsia="华文楷体"/>
          <w:sz w:val="28"/>
          <w:szCs w:val="28"/>
        </w:rPr>
        <w:t>就说他先出现之后呢后面就化现释迦牟尼佛在印度去成佛度化众生</w:t>
      </w:r>
      <w:ins w:id="1137" w:author="Administrator" w:date="2015-11-21T12:54:11Z">
        <w:r>
          <w:rPr>
            <w:rFonts w:hint="eastAsia" w:ascii="华文楷体" w:hAnsi="华文楷体" w:eastAsia="华文楷体"/>
            <w:sz w:val="28"/>
            <w:szCs w:val="28"/>
            <w:lang w:eastAsia="zh-CN"/>
          </w:rPr>
          <w:t>的</w:t>
        </w:r>
      </w:ins>
      <w:r>
        <w:rPr>
          <w:rFonts w:hint="eastAsia" w:ascii="华文楷体" w:hAnsi="华文楷体" w:eastAsia="华文楷体"/>
          <w:sz w:val="28"/>
          <w:szCs w:val="28"/>
        </w:rPr>
        <w:t>，他就说从这个方面讲的</w:t>
      </w:r>
      <w:ins w:id="1138" w:author="Administrator" w:date="2015-11-19T23:24:54Z">
        <w:r>
          <w:rPr>
            <w:rFonts w:hint="eastAsia" w:ascii="华文楷体" w:hAnsi="华文楷体" w:eastAsia="华文楷体"/>
            <w:sz w:val="28"/>
            <w:szCs w:val="28"/>
            <w:lang w:eastAsia="zh-CN"/>
          </w:rPr>
          <w:t>。</w:t>
        </w:r>
      </w:ins>
      <w:del w:id="1139" w:author="Administrator" w:date="2015-11-21T12:54:41Z">
        <w:r>
          <w:rPr>
            <w:rFonts w:hint="eastAsia" w:ascii="华文楷体" w:hAnsi="华文楷体" w:eastAsia="华文楷体"/>
            <w:sz w:val="28"/>
            <w:szCs w:val="28"/>
          </w:rPr>
          <w:delText>，这</w:delText>
        </w:r>
      </w:del>
      <w:del w:id="1140" w:author="Administrator" w:date="2015-11-21T12:54:42Z">
        <w:r>
          <w:rPr>
            <w:rFonts w:hint="eastAsia" w:ascii="华文楷体" w:hAnsi="华文楷体" w:eastAsia="华文楷体"/>
            <w:sz w:val="28"/>
            <w:szCs w:val="28"/>
          </w:rPr>
          <w:delText>样以</w:delText>
        </w:r>
      </w:del>
      <w:del w:id="1141" w:author="Administrator" w:date="2015-11-21T12:54:43Z">
        <w:r>
          <w:rPr>
            <w:rFonts w:hint="eastAsia" w:ascii="华文楷体" w:hAnsi="华文楷体" w:eastAsia="华文楷体"/>
            <w:sz w:val="28"/>
            <w:szCs w:val="28"/>
          </w:rPr>
          <w:delText>后呢</w:delText>
        </w:r>
      </w:del>
      <w:ins w:id="1142" w:author="Administrator" w:date="2015-11-21T12:54:52Z">
        <w:r>
          <w:rPr>
            <w:rFonts w:hint="eastAsia" w:ascii="华文楷体" w:hAnsi="华文楷体" w:eastAsia="华文楷体"/>
            <w:sz w:val="28"/>
            <w:szCs w:val="28"/>
            <w:lang w:eastAsia="zh-CN"/>
          </w:rPr>
          <w:t>像</w:t>
        </w:r>
      </w:ins>
      <w:ins w:id="1143" w:author="Administrator" w:date="2015-11-21T12:54:47Z">
        <w:r>
          <w:rPr>
            <w:rFonts w:hint="eastAsia" w:ascii="华文楷体" w:hAnsi="华文楷体" w:eastAsia="华文楷体"/>
            <w:sz w:val="28"/>
            <w:szCs w:val="28"/>
            <w:lang w:eastAsia="zh-CN"/>
          </w:rPr>
          <w:t>这个</w:t>
        </w:r>
      </w:ins>
      <w:ins w:id="1144" w:author="Administrator" w:date="2015-11-21T12:55:30Z">
        <w:r>
          <w:rPr>
            <w:rFonts w:hint="eastAsia" w:ascii="华文楷体" w:hAnsi="华文楷体" w:eastAsia="华文楷体"/>
            <w:sz w:val="28"/>
            <w:szCs w:val="28"/>
            <w:lang w:eastAsia="zh-CN"/>
          </w:rPr>
          <w:t>和</w:t>
        </w:r>
      </w:ins>
      <w:r>
        <w:rPr>
          <w:rFonts w:hint="eastAsia" w:ascii="华文楷体" w:hAnsi="华文楷体" w:eastAsia="华文楷体"/>
          <w:sz w:val="28"/>
          <w:szCs w:val="28"/>
        </w:rPr>
        <w:t>内地老子</w:t>
      </w:r>
      <w:del w:id="1145" w:author="Administrator" w:date="2015-11-21T12:53:39Z">
        <w:r>
          <w:rPr>
            <w:rFonts w:hint="eastAsia" w:ascii="华文楷体" w:hAnsi="华文楷体" w:eastAsia="华文楷体"/>
            <w:sz w:val="28"/>
            <w:szCs w:val="28"/>
          </w:rPr>
          <w:delText>【3</w:delText>
        </w:r>
      </w:del>
      <w:del w:id="1146" w:author="Administrator" w:date="2015-11-21T12:53:40Z">
        <w:r>
          <w:rPr>
            <w:rFonts w:hint="eastAsia" w:ascii="华文楷体" w:hAnsi="华文楷体" w:eastAsia="华文楷体"/>
            <w:sz w:val="28"/>
            <w:szCs w:val="28"/>
          </w:rPr>
          <w:delText>3:2</w:delText>
        </w:r>
      </w:del>
      <w:del w:id="1147" w:author="Administrator" w:date="2015-11-21T12:53:41Z">
        <w:r>
          <w:rPr>
            <w:rFonts w:hint="eastAsia" w:ascii="华文楷体" w:hAnsi="华文楷体" w:eastAsia="华文楷体"/>
            <w:sz w:val="28"/>
            <w:szCs w:val="28"/>
          </w:rPr>
          <w:delText>6】</w:delText>
        </w:r>
      </w:del>
      <w:ins w:id="1148" w:author="Administrator" w:date="2015-11-21T12:53:43Z">
        <w:r>
          <w:rPr>
            <w:rFonts w:hint="eastAsia" w:ascii="华文楷体" w:hAnsi="华文楷体" w:eastAsia="华文楷体"/>
            <w:sz w:val="28"/>
            <w:szCs w:val="28"/>
            <w:lang w:eastAsia="zh-CN"/>
          </w:rPr>
          <w:t>《</w:t>
        </w:r>
      </w:ins>
      <w:ins w:id="1149" w:author="Administrator" w:date="2015-11-23T23:39:28Z">
        <w:r>
          <w:rPr>
            <w:rFonts w:hint="eastAsia" w:ascii="华文楷体" w:hAnsi="华文楷体" w:eastAsia="华文楷体"/>
            <w:sz w:val="28"/>
            <w:szCs w:val="28"/>
            <w:lang w:eastAsia="zh-CN"/>
          </w:rPr>
          <w:t>？</w:t>
        </w:r>
      </w:ins>
      <w:ins w:id="1150" w:author="Administrator" w:date="2015-11-23T23:39:29Z">
        <w:r>
          <w:rPr>
            <w:rFonts w:hint="eastAsia" w:ascii="华文楷体" w:hAnsi="华文楷体" w:eastAsia="华文楷体"/>
            <w:sz w:val="28"/>
            <w:szCs w:val="28"/>
            <w:lang w:eastAsia="zh-CN"/>
          </w:rPr>
          <w:t>？</w:t>
        </w:r>
      </w:ins>
      <w:ins w:id="1151" w:author="Administrator" w:date="2015-11-23T23:39:39Z">
        <w:r>
          <w:rPr>
            <w:rFonts w:hint="eastAsia" w:ascii="华文楷体" w:hAnsi="华文楷体" w:eastAsia="华文楷体"/>
            <w:sz w:val="28"/>
            <w:szCs w:val="28"/>
            <w:lang w:val="en-US" w:eastAsia="zh-CN"/>
          </w:rPr>
          <w:t>3</w:t>
        </w:r>
      </w:ins>
      <w:ins w:id="1152" w:author="Administrator" w:date="2015-11-23T23:39:40Z">
        <w:r>
          <w:rPr>
            <w:rFonts w:hint="eastAsia" w:ascii="华文楷体" w:hAnsi="华文楷体" w:eastAsia="华文楷体"/>
            <w:sz w:val="28"/>
            <w:szCs w:val="28"/>
            <w:lang w:val="en-US" w:eastAsia="zh-CN"/>
          </w:rPr>
          <w:t>3</w:t>
        </w:r>
      </w:ins>
      <w:ins w:id="1153" w:author="Administrator" w:date="2015-11-23T23:39:43Z">
        <w:r>
          <w:rPr>
            <w:rFonts w:hint="eastAsia" w:ascii="华文楷体" w:hAnsi="华文楷体" w:eastAsia="华文楷体"/>
            <w:sz w:val="28"/>
            <w:szCs w:val="28"/>
            <w:lang w:val="en-US" w:eastAsia="zh-CN"/>
          </w:rPr>
          <w:t>:3</w:t>
        </w:r>
      </w:ins>
      <w:ins w:id="1154" w:author="Administrator" w:date="2015-11-23T23:39:45Z">
        <w:r>
          <w:rPr>
            <w:rFonts w:hint="eastAsia" w:ascii="华文楷体" w:hAnsi="华文楷体" w:eastAsia="华文楷体"/>
            <w:sz w:val="28"/>
            <w:szCs w:val="28"/>
            <w:lang w:val="en-US" w:eastAsia="zh-CN"/>
          </w:rPr>
          <w:t>0</w:t>
        </w:r>
      </w:ins>
      <w:ins w:id="1155" w:author="Administrator" w:date="2015-11-21T12:53:52Z">
        <w:r>
          <w:rPr>
            <w:rFonts w:hint="eastAsia" w:ascii="华文楷体" w:hAnsi="华文楷体" w:eastAsia="华文楷体"/>
            <w:sz w:val="28"/>
            <w:szCs w:val="28"/>
            <w:lang w:eastAsia="zh-CN"/>
          </w:rPr>
          <w:t>经</w:t>
        </w:r>
      </w:ins>
      <w:ins w:id="1156" w:author="Administrator" w:date="2015-11-21T12:53:53Z">
        <w:r>
          <w:rPr>
            <w:rFonts w:hint="eastAsia" w:ascii="华文楷体" w:hAnsi="华文楷体" w:eastAsia="华文楷体"/>
            <w:sz w:val="28"/>
            <w:szCs w:val="28"/>
            <w:lang w:eastAsia="zh-CN"/>
          </w:rPr>
          <w:t>》</w:t>
        </w:r>
      </w:ins>
      <w:ins w:id="1157" w:author="Administrator" w:date="2015-11-21T12:55:46Z">
        <w:r>
          <w:rPr>
            <w:rFonts w:hint="eastAsia" w:ascii="华文楷体" w:hAnsi="华文楷体" w:eastAsia="华文楷体"/>
            <w:sz w:val="28"/>
            <w:szCs w:val="28"/>
            <w:lang w:eastAsia="zh-CN"/>
          </w:rPr>
          <w:t>有这样一种</w:t>
        </w:r>
      </w:ins>
      <w:ins w:id="1158" w:author="Administrator" w:date="2015-11-21T12:56:07Z">
        <w:r>
          <w:rPr>
            <w:rFonts w:hint="eastAsia" w:ascii="华文楷体" w:hAnsi="华文楷体" w:eastAsia="华文楷体"/>
            <w:sz w:val="28"/>
            <w:szCs w:val="28"/>
            <w:lang w:eastAsia="zh-CN"/>
          </w:rPr>
          <w:t>这个</w:t>
        </w:r>
      </w:ins>
      <w:del w:id="1159" w:author="Administrator" w:date="2015-11-21T12:55:41Z">
        <w:r>
          <w:rPr>
            <w:rFonts w:hint="eastAsia" w:ascii="华文楷体" w:hAnsi="华文楷体" w:eastAsia="华文楷体"/>
            <w:sz w:val="28"/>
            <w:szCs w:val="28"/>
          </w:rPr>
          <w:delText>和这</w:delText>
        </w:r>
      </w:del>
      <w:del w:id="1160" w:author="Administrator" w:date="2015-11-21T12:55:40Z">
        <w:r>
          <w:rPr>
            <w:rFonts w:hint="eastAsia" w:ascii="华文楷体" w:hAnsi="华文楷体" w:eastAsia="华文楷体"/>
            <w:sz w:val="28"/>
            <w:szCs w:val="28"/>
          </w:rPr>
          <w:delText>个是</w:delText>
        </w:r>
      </w:del>
      <w:r>
        <w:rPr>
          <w:rFonts w:hint="eastAsia" w:ascii="华文楷体" w:hAnsi="华文楷体" w:eastAsia="华文楷体"/>
          <w:sz w:val="28"/>
          <w:szCs w:val="28"/>
        </w:rPr>
        <w:t>相似的，像这样的话</w:t>
      </w:r>
      <w:ins w:id="1161" w:author="Administrator" w:date="2015-11-23T23:40:48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佛陀也是</w:t>
      </w:r>
      <w:ins w:id="1162" w:author="Administrator" w:date="2015-11-23T23:40:0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老子的化现</w:t>
      </w:r>
      <w:ins w:id="1163" w:author="Administrator" w:date="2015-11-23T23:40:53Z">
        <w:r>
          <w:rPr>
            <w:rFonts w:hint="eastAsia" w:ascii="华文楷体" w:hAnsi="华文楷体" w:eastAsia="华文楷体"/>
            <w:sz w:val="28"/>
            <w:szCs w:val="28"/>
            <w:lang w:eastAsia="zh-CN"/>
          </w:rPr>
          <w:t>，</w:t>
        </w:r>
      </w:ins>
      <w:r>
        <w:rPr>
          <w:rFonts w:hint="eastAsia" w:ascii="华文楷体" w:hAnsi="华文楷体" w:eastAsia="华文楷体"/>
          <w:sz w:val="28"/>
          <w:szCs w:val="28"/>
        </w:rPr>
        <w:t>有这样一种说法</w:t>
      </w:r>
      <w:ins w:id="1164" w:author="Administrator" w:date="2015-11-19T23:25:15Z">
        <w:r>
          <w:rPr>
            <w:rFonts w:hint="eastAsia" w:ascii="华文楷体" w:hAnsi="华文楷体" w:eastAsia="华文楷体"/>
            <w:sz w:val="28"/>
            <w:szCs w:val="28"/>
            <w:lang w:eastAsia="zh-CN"/>
          </w:rPr>
          <w:t>。</w:t>
        </w:r>
      </w:ins>
      <w:del w:id="1165" w:author="Administrator" w:date="2015-11-19T23:25:15Z">
        <w:r>
          <w:rPr>
            <w:rFonts w:hint="eastAsia" w:ascii="华文楷体" w:hAnsi="华文楷体" w:eastAsia="华文楷体"/>
            <w:sz w:val="28"/>
            <w:szCs w:val="28"/>
          </w:rPr>
          <w:delText>，</w:delText>
        </w:r>
      </w:del>
      <w:r>
        <w:rPr>
          <w:rFonts w:hint="eastAsia" w:ascii="华文楷体" w:hAnsi="华文楷体" w:eastAsia="华文楷体"/>
          <w:sz w:val="28"/>
          <w:szCs w:val="28"/>
        </w:rPr>
        <w:t>前面我们讲这个佛像呢实际上就是很相似</w:t>
      </w:r>
      <w:ins w:id="1166" w:author="Administrator" w:date="2015-11-21T12:58:08Z">
        <w:r>
          <w:rPr>
            <w:rFonts w:hint="eastAsia" w:ascii="华文楷体" w:hAnsi="华文楷体" w:eastAsia="华文楷体"/>
            <w:sz w:val="28"/>
            <w:szCs w:val="28"/>
            <w:lang w:eastAsia="zh-CN"/>
          </w:rPr>
          <w:t>，</w:t>
        </w:r>
      </w:ins>
      <w:ins w:id="1167" w:author="Administrator" w:date="2015-11-21T12:56:26Z">
        <w:r>
          <w:rPr>
            <w:rFonts w:hint="eastAsia" w:ascii="华文楷体" w:hAnsi="华文楷体" w:eastAsia="华文楷体"/>
            <w:sz w:val="28"/>
            <w:szCs w:val="28"/>
            <w:lang w:eastAsia="zh-CN"/>
          </w:rPr>
          <w:t>上师</w:t>
        </w:r>
      </w:ins>
      <w:r>
        <w:rPr>
          <w:rFonts w:hint="eastAsia" w:ascii="华文楷体" w:hAnsi="华文楷体" w:eastAsia="华文楷体"/>
          <w:sz w:val="28"/>
          <w:szCs w:val="28"/>
        </w:rPr>
        <w:t>以前讲的</w:t>
      </w:r>
      <w:ins w:id="1168" w:author="Administrator" w:date="2015-11-19T23:25:41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但是我还没有真正看过苯教的佛像啊，</w:t>
      </w:r>
      <w:del w:id="1169" w:author="Administrator" w:date="2015-11-21T12:56:48Z">
        <w:r>
          <w:rPr>
            <w:rFonts w:hint="eastAsia" w:ascii="华文楷体" w:hAnsi="华文楷体" w:eastAsia="华文楷体"/>
            <w:sz w:val="28"/>
            <w:szCs w:val="28"/>
          </w:rPr>
          <w:delText>被</w:delText>
        </w:r>
      </w:del>
      <w:ins w:id="1170" w:author="Administrator" w:date="2015-11-21T12:56:49Z">
        <w:r>
          <w:rPr>
            <w:rFonts w:hint="eastAsia" w:ascii="华文楷体" w:hAnsi="华文楷体" w:eastAsia="华文楷体"/>
            <w:sz w:val="28"/>
            <w:szCs w:val="28"/>
            <w:lang w:eastAsia="zh-CN"/>
          </w:rPr>
          <w:t>没</w:t>
        </w:r>
      </w:ins>
      <w:ins w:id="1171" w:author="Administrator" w:date="2015-11-21T12:58:05Z">
        <w:r>
          <w:rPr>
            <w:rFonts w:hint="eastAsia" w:ascii="华文楷体" w:hAnsi="华文楷体" w:eastAsia="华文楷体"/>
            <w:sz w:val="28"/>
            <w:szCs w:val="28"/>
            <w:lang w:eastAsia="zh-CN"/>
          </w:rPr>
          <w:t>上</w:t>
        </w:r>
      </w:ins>
      <w:r>
        <w:rPr>
          <w:rFonts w:hint="eastAsia" w:ascii="华文楷体" w:hAnsi="华文楷体" w:eastAsia="华文楷体"/>
          <w:sz w:val="28"/>
          <w:szCs w:val="28"/>
        </w:rPr>
        <w:t>他们</w:t>
      </w:r>
      <w:del w:id="1172" w:author="Administrator" w:date="2015-11-21T12:56:51Z">
        <w:r>
          <w:rPr>
            <w:rFonts w:hint="eastAsia" w:ascii="华文楷体" w:hAnsi="华文楷体" w:eastAsia="华文楷体"/>
            <w:sz w:val="28"/>
            <w:szCs w:val="28"/>
          </w:rPr>
          <w:delText>虽</w:delText>
        </w:r>
      </w:del>
      <w:del w:id="1173" w:author="Administrator" w:date="2015-11-21T12:56:52Z">
        <w:r>
          <w:rPr>
            <w:rFonts w:hint="eastAsia" w:ascii="华文楷体" w:hAnsi="华文楷体" w:eastAsia="华文楷体"/>
            <w:sz w:val="28"/>
            <w:szCs w:val="28"/>
          </w:rPr>
          <w:delText>然</w:delText>
        </w:r>
      </w:del>
      <w:del w:id="1174" w:author="Administrator" w:date="2015-11-21T12:56:53Z">
        <w:r>
          <w:rPr>
            <w:rFonts w:hint="eastAsia" w:ascii="华文楷体" w:hAnsi="华文楷体" w:eastAsia="华文楷体"/>
            <w:sz w:val="28"/>
            <w:szCs w:val="28"/>
          </w:rPr>
          <w:delText>领</w:delText>
        </w:r>
      </w:del>
      <w:del w:id="1175" w:author="Administrator" w:date="2015-11-21T12:56:54Z">
        <w:r>
          <w:rPr>
            <w:rFonts w:hint="eastAsia" w:ascii="华文楷体" w:hAnsi="华文楷体" w:eastAsia="华文楷体"/>
            <w:sz w:val="28"/>
            <w:szCs w:val="28"/>
          </w:rPr>
          <w:delText>取</w:delText>
        </w:r>
      </w:del>
      <w:ins w:id="1176" w:author="Administrator" w:date="2015-11-21T12:57:01Z">
        <w:r>
          <w:rPr>
            <w:rFonts w:hint="eastAsia" w:ascii="华文楷体" w:hAnsi="华文楷体" w:eastAsia="华文楷体"/>
            <w:sz w:val="28"/>
            <w:szCs w:val="28"/>
            <w:lang w:eastAsia="zh-CN"/>
          </w:rPr>
          <w:t>寺院</w:t>
        </w:r>
      </w:ins>
      <w:ins w:id="1177" w:author="Administrator" w:date="2015-11-21T12:58:20Z">
        <w:r>
          <w:rPr>
            <w:rFonts w:hint="eastAsia" w:ascii="华文楷体" w:hAnsi="华文楷体" w:eastAsia="华文楷体"/>
            <w:sz w:val="28"/>
            <w:szCs w:val="28"/>
            <w:lang w:eastAsia="zh-CN"/>
          </w:rPr>
          <w:t>里</w:t>
        </w:r>
      </w:ins>
      <w:ins w:id="1178" w:author="Administrator" w:date="2015-11-21T12:57:04Z">
        <w:r>
          <w:rPr>
            <w:rFonts w:hint="eastAsia" w:ascii="华文楷体" w:hAnsi="华文楷体" w:eastAsia="华文楷体"/>
            <w:sz w:val="28"/>
            <w:szCs w:val="28"/>
            <w:lang w:eastAsia="zh-CN"/>
          </w:rPr>
          <w:t>去</w:t>
        </w:r>
      </w:ins>
      <w:r>
        <w:rPr>
          <w:rFonts w:hint="eastAsia" w:ascii="华文楷体" w:hAnsi="华文楷体" w:eastAsia="华文楷体"/>
          <w:sz w:val="28"/>
          <w:szCs w:val="28"/>
        </w:rPr>
        <w:t>过</w:t>
      </w:r>
      <w:ins w:id="1179" w:author="Administrator" w:date="2015-11-21T12:57:22Z">
        <w:r>
          <w:rPr>
            <w:rFonts w:hint="eastAsia" w:ascii="华文楷体" w:hAnsi="华文楷体" w:eastAsia="华文楷体"/>
            <w:sz w:val="28"/>
            <w:szCs w:val="28"/>
            <w:lang w:eastAsia="zh-CN"/>
          </w:rPr>
          <w:t>。</w:t>
        </w:r>
      </w:ins>
      <w:del w:id="1180" w:author="Administrator" w:date="2015-11-21T12:57:22Z">
        <w:r>
          <w:rPr>
            <w:rFonts w:hint="eastAsia" w:ascii="华文楷体" w:hAnsi="华文楷体" w:eastAsia="华文楷体"/>
            <w:sz w:val="28"/>
            <w:szCs w:val="28"/>
          </w:rPr>
          <w:delText>，</w:delText>
        </w:r>
      </w:del>
      <w:r>
        <w:rPr>
          <w:rFonts w:hint="eastAsia" w:ascii="华文楷体" w:hAnsi="华文楷体" w:eastAsia="华文楷体"/>
          <w:sz w:val="28"/>
          <w:szCs w:val="28"/>
        </w:rPr>
        <w:t>像这样的就是说呢上师说呢苯教的佛像心口一个卍字</w:t>
      </w:r>
      <w:ins w:id="1181" w:author="Administrator" w:date="2015-11-21T12:58:36Z">
        <w:r>
          <w:rPr>
            <w:rFonts w:hint="eastAsia" w:ascii="华文楷体" w:hAnsi="华文楷体" w:eastAsia="华文楷体"/>
            <w:sz w:val="28"/>
            <w:szCs w:val="28"/>
            <w:lang w:eastAsia="zh-CN"/>
          </w:rPr>
          <w:t>，</w:t>
        </w:r>
      </w:ins>
      <w:ins w:id="1182" w:author="Administrator" w:date="2015-11-21T12:58:52Z">
        <w:r>
          <w:rPr>
            <w:rFonts w:hint="eastAsia" w:ascii="华文楷体" w:hAnsi="华文楷体" w:eastAsia="华文楷体"/>
            <w:sz w:val="28"/>
            <w:szCs w:val="28"/>
            <w:lang w:eastAsia="zh-CN"/>
          </w:rPr>
          <w:t>啊</w:t>
        </w:r>
      </w:ins>
      <w:ins w:id="1183" w:author="Administrator" w:date="2015-11-21T12:58:33Z">
        <w:r>
          <w:rPr>
            <w:rFonts w:hint="eastAsia" w:ascii="华文楷体" w:hAnsi="华文楷体" w:eastAsia="华文楷体"/>
            <w:sz w:val="28"/>
            <w:szCs w:val="28"/>
          </w:rPr>
          <w:t>心口一个卍字</w:t>
        </w:r>
      </w:ins>
      <w:ins w:id="1184" w:author="Administrator" w:date="2015-11-21T12:58:49Z">
        <w:r>
          <w:rPr>
            <w:rFonts w:hint="eastAsia" w:ascii="华文楷体" w:hAnsi="华文楷体" w:eastAsia="华文楷体"/>
            <w:sz w:val="28"/>
            <w:szCs w:val="28"/>
            <w:lang w:eastAsia="zh-CN"/>
          </w:rPr>
          <w:t>嘛</w:t>
        </w:r>
      </w:ins>
      <w:r>
        <w:rPr>
          <w:rFonts w:hint="eastAsia" w:ascii="华文楷体" w:hAnsi="华文楷体" w:eastAsia="华文楷体"/>
          <w:sz w:val="28"/>
          <w:szCs w:val="28"/>
        </w:rPr>
        <w:t>，</w:t>
      </w:r>
      <w:ins w:id="1185" w:author="Administrator" w:date="2015-11-21T12:57:31Z">
        <w:r>
          <w:rPr>
            <w:rFonts w:hint="eastAsia" w:ascii="华文楷体" w:hAnsi="华文楷体" w:eastAsia="华文楷体"/>
            <w:sz w:val="28"/>
            <w:szCs w:val="28"/>
            <w:lang w:eastAsia="zh-CN"/>
          </w:rPr>
          <w:t>像这样的话</w:t>
        </w:r>
      </w:ins>
      <w:ins w:id="1186" w:author="Administrator" w:date="2015-11-21T12:57:46Z">
        <w:r>
          <w:rPr>
            <w:rFonts w:hint="eastAsia" w:ascii="华文楷体" w:hAnsi="华文楷体" w:eastAsia="华文楷体"/>
            <w:sz w:val="28"/>
            <w:szCs w:val="28"/>
            <w:lang w:eastAsia="zh-CN"/>
          </w:rPr>
          <w:t>就是说是</w:t>
        </w:r>
      </w:ins>
      <w:r>
        <w:rPr>
          <w:rFonts w:hint="eastAsia" w:ascii="华文楷体" w:hAnsi="华文楷体" w:eastAsia="华文楷体"/>
          <w:sz w:val="28"/>
          <w:szCs w:val="28"/>
        </w:rPr>
        <w:t>内道的佛教</w:t>
      </w:r>
      <w:ins w:id="1187" w:author="Administrator" w:date="2015-11-21T13:00:01Z">
        <w:r>
          <w:rPr>
            <w:rFonts w:hint="eastAsia" w:ascii="华文楷体" w:hAnsi="华文楷体" w:eastAsia="华文楷体"/>
            <w:sz w:val="28"/>
            <w:szCs w:val="28"/>
            <w:lang w:eastAsia="zh-CN"/>
          </w:rPr>
          <w:t>呢</w:t>
        </w:r>
      </w:ins>
      <w:ins w:id="1188" w:author="Administrator" w:date="2015-11-23T23:41:11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西藏藏传的佛教没有</w:t>
      </w:r>
      <w:ins w:id="1189" w:author="Administrator" w:date="2015-11-19T23:26:15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所以就因为这个原因呢以前很多藏地藏人去五台山</w:t>
      </w:r>
      <w:ins w:id="1190" w:author="Administrator" w:date="2015-11-21T12:59:44Z">
        <w:r>
          <w:rPr>
            <w:rFonts w:hint="eastAsia" w:ascii="华文楷体" w:hAnsi="华文楷体" w:eastAsia="华文楷体"/>
            <w:sz w:val="28"/>
            <w:szCs w:val="28"/>
            <w:lang w:eastAsia="zh-CN"/>
          </w:rPr>
          <w:t>、</w:t>
        </w:r>
      </w:ins>
      <w:ins w:id="1191" w:author="Administrator" w:date="2015-11-21T12:59:46Z">
        <w:r>
          <w:rPr>
            <w:rFonts w:hint="eastAsia" w:ascii="华文楷体" w:hAnsi="华文楷体" w:eastAsia="华文楷体"/>
            <w:sz w:val="28"/>
            <w:szCs w:val="28"/>
            <w:lang w:eastAsia="zh-CN"/>
          </w:rPr>
          <w:t>上</w:t>
        </w:r>
      </w:ins>
      <w:ins w:id="1192" w:author="Administrator" w:date="2015-11-21T12:59:51Z">
        <w:r>
          <w:rPr>
            <w:rFonts w:hint="eastAsia" w:ascii="华文楷体" w:hAnsi="华文楷体" w:eastAsia="华文楷体"/>
            <w:sz w:val="28"/>
            <w:szCs w:val="28"/>
            <w:lang w:eastAsia="zh-CN"/>
          </w:rPr>
          <w:t>五台山</w:t>
        </w:r>
      </w:ins>
      <w:ins w:id="1193" w:author="Administrator" w:date="2015-11-21T12:59:34Z">
        <w:r>
          <w:rPr>
            <w:rFonts w:hint="eastAsia" w:ascii="华文楷体" w:hAnsi="华文楷体" w:eastAsia="华文楷体"/>
            <w:sz w:val="28"/>
            <w:szCs w:val="28"/>
            <w:lang w:eastAsia="zh-CN"/>
          </w:rPr>
          <w:t>朝拜</w:t>
        </w:r>
      </w:ins>
      <w:r>
        <w:rPr>
          <w:rFonts w:hint="eastAsia" w:ascii="华文楷体" w:hAnsi="华文楷体" w:eastAsia="华文楷体"/>
          <w:sz w:val="28"/>
          <w:szCs w:val="28"/>
        </w:rPr>
        <w:t>的时候呢不敢礼拜，为什么不敢礼拜呢</w:t>
      </w:r>
      <w:ins w:id="1194" w:author="Administrator" w:date="2015-11-19T23:26:24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w:t>
      </w:r>
      <w:ins w:id="1195" w:author="Administrator" w:date="2015-11-21T13:00:15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汉地的佛像心口都有一个卍字的，这个卍字</w:t>
      </w:r>
      <w:ins w:id="1196" w:author="Administrator" w:date="2015-11-24T20:16:45Z">
        <w:r>
          <w:rPr>
            <w:rFonts w:hint="eastAsia" w:ascii="华文楷体" w:hAnsi="华文楷体" w:eastAsia="华文楷体"/>
            <w:sz w:val="28"/>
            <w:szCs w:val="28"/>
            <w:lang w:eastAsia="zh-CN"/>
          </w:rPr>
          <w:t>，</w:t>
        </w:r>
      </w:ins>
      <w:r>
        <w:rPr>
          <w:rFonts w:hint="eastAsia" w:ascii="华文楷体" w:hAnsi="华文楷体" w:eastAsia="华文楷体"/>
          <w:sz w:val="28"/>
          <w:szCs w:val="28"/>
        </w:rPr>
        <w:t>很多喇嘛就说这个是不是苯教佛像呢</w:t>
      </w:r>
      <w:ins w:id="1197" w:author="Administrator" w:date="2015-11-19T23:27:22Z">
        <w:r>
          <w:rPr>
            <w:rFonts w:hint="eastAsia" w:ascii="华文楷体" w:hAnsi="华文楷体" w:eastAsia="华文楷体"/>
            <w:sz w:val="28"/>
            <w:szCs w:val="28"/>
            <w:lang w:eastAsia="zh-CN"/>
          </w:rPr>
          <w:t>。</w:t>
        </w:r>
      </w:ins>
      <w:del w:id="1198" w:author="Administrator" w:date="2015-11-21T13:00:58Z">
        <w:r>
          <w:rPr>
            <w:rFonts w:hint="eastAsia" w:ascii="华文楷体" w:hAnsi="华文楷体" w:eastAsia="华文楷体"/>
            <w:sz w:val="28"/>
            <w:szCs w:val="28"/>
          </w:rPr>
          <w:delText>，另外</w:delText>
        </w:r>
      </w:del>
      <w:ins w:id="1199" w:author="Administrator" w:date="2015-11-21T13:01:00Z">
        <w:r>
          <w:rPr>
            <w:rFonts w:hint="eastAsia" w:ascii="华文楷体" w:hAnsi="华文楷体" w:eastAsia="华文楷体"/>
            <w:sz w:val="28"/>
            <w:szCs w:val="28"/>
            <w:lang w:eastAsia="zh-CN"/>
          </w:rPr>
          <w:t>因为</w:t>
        </w:r>
      </w:ins>
      <w:r>
        <w:rPr>
          <w:rFonts w:hint="eastAsia" w:ascii="华文楷体" w:hAnsi="华文楷体" w:eastAsia="华文楷体"/>
          <w:sz w:val="28"/>
          <w:szCs w:val="28"/>
        </w:rPr>
        <w:t>在西藏的时候呢</w:t>
      </w:r>
      <w:ins w:id="1200" w:author="Administrator" w:date="2015-11-19T23:27:27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这个苯教和内道的区别呢就是在心中有没有这个卍字，所以看到之后呢就不敢去礼拜，后面通过解释之后呢说这个是佛像不是</w:t>
      </w:r>
      <w:ins w:id="1201" w:author="Administrator" w:date="2015-11-21T13:01:1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苯教的像，所以从这个方面的话也是很相似的</w:t>
      </w:r>
      <w:ins w:id="1202" w:author="Administrator" w:date="2015-11-19T23:29:20Z">
        <w:r>
          <w:rPr>
            <w:rFonts w:hint="eastAsia" w:ascii="华文楷体" w:hAnsi="华文楷体" w:eastAsia="华文楷体"/>
            <w:sz w:val="28"/>
            <w:szCs w:val="28"/>
            <w:lang w:eastAsia="zh-CN"/>
          </w:rPr>
          <w:t>。</w:t>
        </w:r>
      </w:ins>
      <w:del w:id="1203" w:author="Administrator" w:date="2015-11-19T23:29:19Z">
        <w:r>
          <w:rPr>
            <w:rFonts w:hint="eastAsia" w:ascii="华文楷体" w:hAnsi="华文楷体" w:eastAsia="华文楷体"/>
            <w:sz w:val="28"/>
            <w:szCs w:val="28"/>
          </w:rPr>
          <w:delText>，</w:delText>
        </w:r>
      </w:del>
      <w:r>
        <w:rPr>
          <w:rFonts w:hint="eastAsia" w:ascii="华文楷体" w:hAnsi="华文楷体" w:eastAsia="华文楷体"/>
          <w:sz w:val="28"/>
          <w:szCs w:val="28"/>
        </w:rPr>
        <w:t>还有这些愤怒金刚呀等等</w:t>
      </w:r>
      <w:ins w:id="1204" w:author="Administrator" w:date="2015-11-21T13:01:22Z">
        <w:r>
          <w:rPr>
            <w:rFonts w:hint="eastAsia" w:ascii="华文楷体" w:hAnsi="华文楷体" w:eastAsia="华文楷体"/>
            <w:sz w:val="28"/>
            <w:szCs w:val="28"/>
            <w:lang w:eastAsia="zh-CN"/>
          </w:rPr>
          <w:t>等等</w:t>
        </w:r>
      </w:ins>
      <w:ins w:id="1205" w:author="Administrator" w:date="2015-11-19T23:29:27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w:t>
      </w:r>
      <w:ins w:id="1206" w:author="Administrator" w:date="2015-11-21T13:01:37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也是有</w:t>
      </w:r>
      <w:ins w:id="1207" w:author="Administrator" w:date="2015-11-21T13:01:4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相似</w:t>
      </w:r>
      <w:ins w:id="1208" w:author="Administrator" w:date="2015-11-21T13:02:12Z">
        <w:r>
          <w:rPr>
            <w:rFonts w:hint="eastAsia" w:ascii="华文楷体" w:hAnsi="华文楷体" w:eastAsia="华文楷体"/>
            <w:sz w:val="28"/>
            <w:szCs w:val="28"/>
            <w:lang w:eastAsia="zh-CN"/>
          </w:rPr>
          <w:t>的</w:t>
        </w:r>
      </w:ins>
      <w:ins w:id="1209" w:author="Administrator" w:date="2015-11-21T13:02:32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但是有</w:t>
      </w:r>
      <w:del w:id="1210" w:author="Administrator" w:date="2015-11-21T13:01:59Z">
        <w:r>
          <w:rPr>
            <w:rFonts w:hint="eastAsia" w:ascii="华文楷体" w:hAnsi="华文楷体" w:eastAsia="华文楷体"/>
            <w:sz w:val="28"/>
            <w:szCs w:val="28"/>
          </w:rPr>
          <w:delText>其他</w:delText>
        </w:r>
      </w:del>
      <w:del w:id="1211" w:author="Administrator" w:date="2015-11-21T13:02:00Z">
        <w:r>
          <w:rPr>
            <w:rFonts w:hint="eastAsia" w:ascii="华文楷体" w:hAnsi="华文楷体" w:eastAsia="华文楷体"/>
            <w:sz w:val="28"/>
            <w:szCs w:val="28"/>
          </w:rPr>
          <w:delText>的</w:delText>
        </w:r>
      </w:del>
      <w:ins w:id="1212" w:author="Administrator" w:date="2015-11-21T13:02:05Z">
        <w:r>
          <w:rPr>
            <w:rFonts w:hint="eastAsia" w:ascii="华文楷体" w:hAnsi="华文楷体" w:eastAsia="华文楷体"/>
            <w:sz w:val="28"/>
            <w:szCs w:val="28"/>
            <w:lang w:eastAsia="zh-CN"/>
          </w:rPr>
          <w:t>些</w:t>
        </w:r>
      </w:ins>
      <w:ins w:id="1213" w:author="Administrator" w:date="2015-11-21T13:02:44Z">
        <w:r>
          <w:rPr>
            <w:rFonts w:hint="eastAsia" w:ascii="华文楷体" w:hAnsi="华文楷体" w:eastAsia="华文楷体"/>
            <w:sz w:val="28"/>
            <w:szCs w:val="28"/>
            <w:lang w:eastAsia="zh-CN"/>
          </w:rPr>
          <w:t>地</w:t>
        </w:r>
      </w:ins>
      <w:ins w:id="1214" w:author="Administrator" w:date="2015-11-21T13:02:05Z">
        <w:r>
          <w:rPr>
            <w:rFonts w:hint="eastAsia" w:ascii="华文楷体" w:hAnsi="华文楷体" w:eastAsia="华文楷体"/>
            <w:sz w:val="28"/>
            <w:szCs w:val="28"/>
            <w:lang w:eastAsia="zh-CN"/>
          </w:rPr>
          <w:t>方</w:t>
        </w:r>
      </w:ins>
      <w:r>
        <w:rPr>
          <w:rFonts w:hint="eastAsia" w:ascii="华文楷体" w:hAnsi="华文楷体" w:eastAsia="华文楷体"/>
          <w:sz w:val="28"/>
          <w:szCs w:val="28"/>
        </w:rPr>
        <w:t>不相同</w:t>
      </w:r>
      <w:ins w:id="1215" w:author="Administrator" w:date="2015-11-19T23:29:37Z">
        <w:r>
          <w:rPr>
            <w:rFonts w:hint="eastAsia" w:ascii="华文楷体" w:hAnsi="华文楷体" w:eastAsia="华文楷体"/>
            <w:sz w:val="28"/>
            <w:szCs w:val="28"/>
            <w:lang w:eastAsia="zh-CN"/>
          </w:rPr>
          <w:t>。</w:t>
        </w:r>
      </w:ins>
      <w:del w:id="1216" w:author="Administrator" w:date="2015-11-19T23:29:37Z">
        <w:r>
          <w:rPr>
            <w:rFonts w:hint="eastAsia" w:ascii="华文楷体" w:hAnsi="华文楷体" w:eastAsia="华文楷体"/>
            <w:sz w:val="28"/>
            <w:szCs w:val="28"/>
          </w:rPr>
          <w:delText>，</w:delText>
        </w:r>
      </w:del>
      <w:r>
        <w:rPr>
          <w:rFonts w:hint="eastAsia" w:ascii="华文楷体" w:hAnsi="华文楷体" w:eastAsia="华文楷体"/>
          <w:sz w:val="28"/>
          <w:szCs w:val="28"/>
        </w:rPr>
        <w:t>上师对这些地方</w:t>
      </w:r>
      <w:ins w:id="1217" w:author="Administrator" w:date="2015-11-21T13:03:55Z">
        <w:r>
          <w:rPr>
            <w:rFonts w:hint="eastAsia" w:ascii="华文楷体" w:hAnsi="华文楷体" w:eastAsia="华文楷体"/>
            <w:sz w:val="28"/>
            <w:szCs w:val="28"/>
            <w:lang w:eastAsia="zh-CN"/>
          </w:rPr>
          <w:t>非常精通</w:t>
        </w:r>
      </w:ins>
      <w:ins w:id="1218" w:author="Administrator" w:date="2015-11-21T13:03:56Z">
        <w:r>
          <w:rPr>
            <w:rFonts w:hint="eastAsia" w:ascii="华文楷体" w:hAnsi="华文楷体" w:eastAsia="华文楷体"/>
            <w:sz w:val="28"/>
            <w:szCs w:val="28"/>
            <w:lang w:eastAsia="zh-CN"/>
          </w:rPr>
          <w:t>，</w:t>
        </w:r>
      </w:ins>
      <w:r>
        <w:rPr>
          <w:rFonts w:hint="eastAsia" w:ascii="华文楷体" w:hAnsi="华文楷体" w:eastAsia="华文楷体"/>
          <w:sz w:val="28"/>
          <w:szCs w:val="28"/>
        </w:rPr>
        <w:t>以前给我们讲的时候呢</w:t>
      </w:r>
      <w:ins w:id="1219" w:author="Administrator" w:date="2015-11-21T13:04:12Z">
        <w:r>
          <w:rPr>
            <w:rFonts w:hint="eastAsia" w:ascii="华文楷体" w:hAnsi="华文楷体" w:eastAsia="华文楷体"/>
            <w:sz w:val="28"/>
            <w:szCs w:val="28"/>
            <w:lang w:eastAsia="zh-CN"/>
          </w:rPr>
          <w:t>这些</w:t>
        </w:r>
      </w:ins>
      <w:ins w:id="1220" w:author="Administrator" w:date="2015-11-21T13:04:42Z">
        <w:r>
          <w:rPr>
            <w:rFonts w:hint="eastAsia" w:ascii="华文楷体" w:hAnsi="华文楷体" w:eastAsia="华文楷体"/>
            <w:sz w:val="28"/>
            <w:szCs w:val="28"/>
            <w:lang w:eastAsia="zh-CN"/>
          </w:rPr>
          <w:t>都是</w:t>
        </w:r>
      </w:ins>
      <w:r>
        <w:rPr>
          <w:rFonts w:hint="eastAsia" w:ascii="华文楷体" w:hAnsi="华文楷体" w:eastAsia="华文楷体"/>
          <w:sz w:val="28"/>
          <w:szCs w:val="28"/>
        </w:rPr>
        <w:t>讲的很清楚</w:t>
      </w:r>
      <w:ins w:id="1221" w:author="Administrator" w:date="2015-11-21T13:04:19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，还有就说</w:t>
      </w:r>
      <w:ins w:id="1222" w:author="Administrator" w:date="2015-11-23T23:42:39Z">
        <w:r>
          <w:rPr>
            <w:rFonts w:hint="eastAsia" w:ascii="华文楷体" w:hAnsi="华文楷体" w:eastAsia="华文楷体"/>
            <w:sz w:val="28"/>
            <w:szCs w:val="28"/>
            <w:lang w:eastAsia="zh-CN"/>
          </w:rPr>
          <w:t>一</w:t>
        </w:r>
      </w:ins>
      <w:del w:id="1223" w:author="Administrator" w:date="2015-11-23T23:42:38Z">
        <w:r>
          <w:rPr>
            <w:rFonts w:hint="eastAsia" w:ascii="华文楷体" w:hAnsi="华文楷体" w:eastAsia="华文楷体"/>
            <w:sz w:val="28"/>
            <w:szCs w:val="28"/>
          </w:rPr>
          <w:delText>这</w:delText>
        </w:r>
      </w:del>
      <w:r>
        <w:rPr>
          <w:rFonts w:hint="eastAsia" w:ascii="华文楷体" w:hAnsi="华文楷体" w:eastAsia="华文楷体"/>
          <w:sz w:val="28"/>
          <w:szCs w:val="28"/>
        </w:rPr>
        <w:t>些</w:t>
      </w:r>
      <w:ins w:id="1224" w:author="Administrator" w:date="2015-11-19T23:29:52Z">
        <w:r>
          <w:rPr>
            <w:rFonts w:hint="eastAsia" w:ascii="华文楷体" w:hAnsi="华文楷体" w:eastAsia="华文楷体"/>
            <w:sz w:val="28"/>
            <w:szCs w:val="28"/>
            <w:lang w:eastAsia="zh-CN"/>
          </w:rPr>
          <w:t>绝地</w:t>
        </w:r>
      </w:ins>
      <w:del w:id="1225" w:author="Administrator" w:date="2015-11-19T23:29:49Z">
        <w:r>
          <w:rPr>
            <w:rFonts w:hint="eastAsia" w:ascii="华文楷体" w:hAnsi="华文楷体" w:eastAsia="华文楷体"/>
            <w:sz w:val="28"/>
            <w:szCs w:val="28"/>
          </w:rPr>
          <w:delText>拙定</w:delText>
        </w:r>
      </w:del>
      <w:r>
        <w:rPr>
          <w:rFonts w:hint="eastAsia" w:ascii="华文楷体" w:hAnsi="华文楷体" w:eastAsia="华文楷体"/>
          <w:sz w:val="28"/>
          <w:szCs w:val="28"/>
        </w:rPr>
        <w:t>火</w:t>
      </w:r>
      <w:ins w:id="1226" w:author="Administrator" w:date="2015-11-19T23:29:55Z">
        <w:r>
          <w:rPr>
            <w:rFonts w:hint="eastAsia" w:ascii="华文楷体" w:hAnsi="华文楷体" w:eastAsia="华文楷体"/>
            <w:sz w:val="28"/>
            <w:szCs w:val="28"/>
            <w:lang w:eastAsia="zh-CN"/>
          </w:rPr>
          <w:t>、</w:t>
        </w:r>
      </w:ins>
      <w:r>
        <w:rPr>
          <w:rFonts w:hint="eastAsia" w:ascii="华文楷体" w:hAnsi="华文楷体" w:eastAsia="华文楷体"/>
          <w:sz w:val="28"/>
          <w:szCs w:val="28"/>
        </w:rPr>
        <w:t>大手印</w:t>
      </w:r>
      <w:ins w:id="1227" w:author="Administrator" w:date="2015-11-23T23:43:05Z">
        <w:r>
          <w:rPr>
            <w:rFonts w:hint="eastAsia" w:ascii="华文楷体" w:hAnsi="华文楷体" w:eastAsia="华文楷体"/>
            <w:sz w:val="28"/>
            <w:szCs w:val="28"/>
            <w:lang w:eastAsia="zh-CN"/>
          </w:rPr>
          <w:t>呀</w:t>
        </w:r>
      </w:ins>
      <w:ins w:id="1228" w:author="Administrator" w:date="2015-11-19T23:29:59Z">
        <w:r>
          <w:rPr>
            <w:rFonts w:hint="eastAsia" w:ascii="华文楷体" w:hAnsi="华文楷体" w:eastAsia="华文楷体"/>
            <w:sz w:val="28"/>
            <w:szCs w:val="28"/>
            <w:lang w:eastAsia="zh-CN"/>
          </w:rPr>
          <w:t>、</w:t>
        </w:r>
      </w:ins>
      <w:r>
        <w:rPr>
          <w:rFonts w:hint="eastAsia" w:ascii="华文楷体" w:hAnsi="华文楷体" w:eastAsia="华文楷体"/>
          <w:sz w:val="28"/>
          <w:szCs w:val="28"/>
        </w:rPr>
        <w:t>大圆满呀等等</w:t>
      </w:r>
      <w:ins w:id="1229" w:author="Administrator" w:date="2015-11-19T23:30:03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像这样都是</w:t>
      </w:r>
      <w:ins w:id="1230" w:author="Administrator" w:date="2015-11-23T23:42:10Z">
        <w:r>
          <w:rPr>
            <w:rFonts w:hint="eastAsia" w:ascii="华文楷体" w:hAnsi="华文楷体" w:eastAsia="华文楷体"/>
            <w:sz w:val="28"/>
            <w:szCs w:val="28"/>
            <w:lang w:eastAsia="zh-CN"/>
          </w:rPr>
          <w:t>有</w:t>
        </w:r>
      </w:ins>
      <w:ins w:id="1231" w:author="Administrator" w:date="2015-11-23T23:42:11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如法炮制的仿制品一样</w:t>
      </w:r>
      <w:ins w:id="1232" w:author="Administrator" w:date="2015-11-19T23:31:41Z">
        <w:r>
          <w:rPr>
            <w:rFonts w:hint="eastAsia" w:ascii="华文楷体" w:hAnsi="华文楷体" w:eastAsia="华文楷体"/>
            <w:sz w:val="28"/>
            <w:szCs w:val="28"/>
            <w:lang w:eastAsia="zh-CN"/>
          </w:rPr>
          <w:t>。</w:t>
        </w:r>
      </w:ins>
    </w:p>
    <w:p>
      <w:pPr>
        <w:ind w:firstLine="570"/>
        <w:rPr>
          <w:ins w:id="1233" w:author="Administrator" w:date="2015-11-19T23:31:56Z"/>
          <w:rFonts w:hint="eastAsia" w:ascii="华文楷体" w:hAnsi="华文楷体" w:eastAsia="华文楷体"/>
          <w:sz w:val="28"/>
          <w:szCs w:val="28"/>
        </w:rPr>
      </w:pPr>
      <w:ins w:id="1234" w:author="Administrator" w:date="2015-11-19T23:31:23Z">
        <w:r>
          <w:rPr>
            <w:rFonts w:hint="eastAsia" w:ascii="黑体" w:hAnsi="黑体" w:eastAsia="黑体" w:cs="黑体"/>
            <w:sz w:val="28"/>
            <w:szCs w:val="28"/>
            <w:lang w:eastAsia="zh-CN"/>
            <w:rPrChange w:id="1235" w:author="Administrator" w:date="2015-11-19T23:31:49Z">
              <w:rPr>
                <w:rFonts w:hint="eastAsia" w:ascii="华文楷体" w:hAnsi="华文楷体" w:eastAsia="华文楷体"/>
                <w:sz w:val="28"/>
                <w:szCs w:val="28"/>
                <w:lang w:eastAsia="zh-CN"/>
              </w:rPr>
            </w:rPrChange>
          </w:rPr>
          <w:t>【</w:t>
        </w:r>
      </w:ins>
      <w:del w:id="1236" w:author="Administrator" w:date="2015-11-19T23:31:20Z">
        <w:r>
          <w:rPr>
            <w:rFonts w:hint="eastAsia" w:ascii="黑体" w:hAnsi="黑体" w:eastAsia="黑体" w:cs="黑体"/>
            <w:sz w:val="28"/>
            <w:szCs w:val="28"/>
            <w:rPrChange w:id="1237" w:author="Administrator" w:date="2015-11-19T23:31:49Z">
              <w:rPr>
                <w:rFonts w:hint="eastAsia" w:ascii="华文楷体" w:hAnsi="华文楷体" w:eastAsia="华文楷体"/>
                <w:sz w:val="28"/>
                <w:szCs w:val="28"/>
              </w:rPr>
            </w:rPrChange>
          </w:rPr>
          <w:delText>，</w:delText>
        </w:r>
      </w:del>
      <w:ins w:id="1238" w:author="Administrator" w:date="2015-11-19T23:31:16Z">
        <w:r>
          <w:rPr>
            <w:rFonts w:hint="eastAsia" w:ascii="黑体" w:hAnsi="黑体" w:eastAsia="黑体" w:cs="黑体"/>
            <w:i w:val="0"/>
            <w:color w:val="000000"/>
            <w:sz w:val="28"/>
            <w:szCs w:val="28"/>
            <w:rPrChange w:id="1239" w:author="Administrator" w:date="2015-11-19T23:31:49Z">
              <w:rPr>
                <w:rFonts w:ascii="华文楷体" w:hAnsi="华文楷体" w:eastAsia="华文楷体" w:cs="华文楷体"/>
                <w:i w:val="0"/>
                <w:color w:val="000000"/>
                <w:sz w:val="28"/>
                <w:szCs w:val="28"/>
              </w:rPr>
            </w:rPrChange>
          </w:rPr>
          <w:t>这些原本无有、 倏然出现的遍计所执无量无边</w:t>
        </w:r>
      </w:ins>
      <w:ins w:id="1240" w:author="Administrator" w:date="2015-11-19T23:31:16Z">
        <w:r>
          <w:rPr>
            <w:rFonts w:hint="eastAsia" w:ascii="黑体" w:hAnsi="黑体" w:eastAsia="黑体" w:cs="黑体"/>
            <w:i w:val="0"/>
            <w:color w:val="000000"/>
            <w:sz w:val="28"/>
            <w:szCs w:val="28"/>
            <w:rPrChange w:id="1241" w:author="Administrator" w:date="2015-11-19T23:31:49Z">
              <w:rPr>
                <w:rFonts w:ascii="宋体" w:hAnsi="宋体" w:eastAsia="宋体" w:cs="宋体"/>
                <w:i w:val="0"/>
                <w:color w:val="000000"/>
                <w:sz w:val="28"/>
                <w:szCs w:val="28"/>
              </w:rPr>
            </w:rPrChange>
          </w:rPr>
          <w:t>,</w:t>
        </w:r>
      </w:ins>
      <w:ins w:id="1242" w:author="Administrator" w:date="2015-11-19T23:31:16Z">
        <w:r>
          <w:rPr>
            <w:rFonts w:hint="eastAsia" w:ascii="黑体" w:hAnsi="黑体" w:eastAsia="黑体" w:cs="黑体"/>
            <w:i w:val="0"/>
            <w:color w:val="000000"/>
            <w:sz w:val="28"/>
            <w:szCs w:val="28"/>
            <w:rPrChange w:id="1243" w:author="Administrator" w:date="2015-11-19T23:31:49Z">
              <w:rPr>
                <w:rFonts w:ascii="华文楷体" w:hAnsi="华文楷体" w:eastAsia="华文楷体" w:cs="华文楷体"/>
                <w:i w:val="0"/>
                <w:color w:val="000000"/>
                <w:sz w:val="28"/>
                <w:szCs w:val="28"/>
              </w:rPr>
            </w:rPrChange>
          </w:rPr>
          <w:t>对此又怎么能一一破尽呢</w:t>
        </w:r>
      </w:ins>
      <w:ins w:id="1244" w:author="Administrator" w:date="2015-11-19T23:31:16Z">
        <w:r>
          <w:rPr>
            <w:rFonts w:hint="eastAsia" w:ascii="黑体" w:hAnsi="黑体" w:eastAsia="黑体" w:cs="黑体"/>
            <w:i w:val="0"/>
            <w:color w:val="000000"/>
            <w:sz w:val="28"/>
            <w:szCs w:val="28"/>
            <w:rPrChange w:id="1245" w:author="Administrator" w:date="2015-11-19T23:31:49Z">
              <w:rPr>
                <w:rFonts w:ascii="宋体" w:hAnsi="宋体" w:eastAsia="宋体" w:cs="宋体"/>
                <w:i w:val="0"/>
                <w:color w:val="000000"/>
                <w:sz w:val="28"/>
                <w:szCs w:val="28"/>
              </w:rPr>
            </w:rPrChange>
          </w:rPr>
          <w:t>?</w:t>
        </w:r>
      </w:ins>
      <w:ins w:id="1246" w:author="Administrator" w:date="2015-11-19T23:31:30Z">
        <w:r>
          <w:rPr>
            <w:rFonts w:hint="eastAsia" w:ascii="黑体" w:hAnsi="黑体" w:eastAsia="黑体" w:cs="黑体"/>
            <w:i w:val="0"/>
            <w:color w:val="000000"/>
            <w:sz w:val="28"/>
            <w:szCs w:val="28"/>
            <w:lang w:eastAsia="zh-CN"/>
            <w:rPrChange w:id="1247" w:author="Administrator" w:date="2015-11-19T23:31:49Z">
              <w:rPr>
                <w:rFonts w:hint="eastAsia" w:ascii="宋体" w:hAnsi="宋体" w:eastAsia="宋体" w:cs="宋体"/>
                <w:i w:val="0"/>
                <w:color w:val="000000"/>
                <w:sz w:val="28"/>
                <w:szCs w:val="28"/>
                <w:lang w:eastAsia="zh-CN"/>
              </w:rPr>
            </w:rPrChange>
          </w:rPr>
          <w:t>】</w:t>
        </w:r>
      </w:ins>
      <w:del w:id="1248" w:author="Administrator" w:date="2015-11-19T23:31:55Z">
        <w:r>
          <w:rPr>
            <w:rFonts w:hint="eastAsia" w:ascii="华文楷体" w:hAnsi="华文楷体" w:eastAsia="华文楷体"/>
            <w:sz w:val="28"/>
            <w:szCs w:val="28"/>
          </w:rPr>
          <w:delText>这些原本没有随缘出现的遍计我执无量无边，对此又怎么能一一破尽呢，</w:delText>
        </w:r>
      </w:del>
    </w:p>
    <w:p>
      <w:pPr>
        <w:ind w:firstLine="570"/>
        <w:rPr>
          <w:ins w:id="1249" w:author="Administrator" w:date="2015-11-19T23:35:46Z"/>
          <w:rFonts w:hint="eastAsia" w:ascii="华文楷体" w:hAnsi="华文楷体" w:eastAsia="华文楷体"/>
          <w:sz w:val="28"/>
          <w:szCs w:val="28"/>
          <w:lang w:eastAsia="zh-CN"/>
        </w:rPr>
      </w:pPr>
      <w:r>
        <w:rPr>
          <w:rFonts w:hint="eastAsia" w:ascii="华文楷体" w:hAnsi="华文楷体" w:eastAsia="华文楷体"/>
          <w:sz w:val="28"/>
          <w:szCs w:val="28"/>
        </w:rPr>
        <w:t>那么这些所谓的</w:t>
      </w:r>
      <w:ins w:id="1250" w:author="Administrator" w:date="2015-11-21T13:05:13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仿制品呢以前没有的，突然出现的，遍计</w:t>
      </w:r>
      <w:del w:id="1251" w:author="Administrator" w:date="2015-11-19T23:32:21Z">
        <w:r>
          <w:rPr>
            <w:rFonts w:hint="eastAsia" w:ascii="华文楷体" w:hAnsi="华文楷体" w:eastAsia="华文楷体"/>
            <w:sz w:val="28"/>
            <w:szCs w:val="28"/>
          </w:rPr>
          <w:delText>我</w:delText>
        </w:r>
      </w:del>
      <w:ins w:id="1252" w:author="Administrator" w:date="2015-11-19T23:32:23Z">
        <w:r>
          <w:rPr>
            <w:rFonts w:hint="eastAsia" w:ascii="华文楷体" w:hAnsi="华文楷体" w:eastAsia="华文楷体"/>
            <w:sz w:val="28"/>
            <w:szCs w:val="28"/>
            <w:lang w:eastAsia="zh-CN"/>
          </w:rPr>
          <w:t>所</w:t>
        </w:r>
      </w:ins>
      <w:r>
        <w:rPr>
          <w:rFonts w:hint="eastAsia" w:ascii="华文楷体" w:hAnsi="华文楷体" w:eastAsia="华文楷体"/>
          <w:sz w:val="28"/>
          <w:szCs w:val="28"/>
        </w:rPr>
        <w:t>执是无量无边，</w:t>
      </w:r>
      <w:ins w:id="1253" w:author="Administrator" w:date="2015-11-21T13:05:42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对这些怎么可能一一破尽呢</w:t>
      </w:r>
      <w:ins w:id="1254" w:author="Administrator" w:date="2015-11-19T23:32:41Z">
        <w:r>
          <w:rPr>
            <w:rFonts w:hint="eastAsia" w:ascii="华文楷体" w:hAnsi="华文楷体" w:eastAsia="华文楷体"/>
            <w:sz w:val="28"/>
            <w:szCs w:val="28"/>
            <w:lang w:eastAsia="zh-CN"/>
          </w:rPr>
          <w:t>。</w:t>
        </w:r>
      </w:ins>
      <w:del w:id="1255" w:author="Administrator" w:date="2015-11-19T23:32:41Z">
        <w:r>
          <w:rPr>
            <w:rFonts w:hint="eastAsia" w:ascii="华文楷体" w:hAnsi="华文楷体" w:eastAsia="华文楷体"/>
            <w:sz w:val="28"/>
            <w:szCs w:val="28"/>
          </w:rPr>
          <w:delText>，</w:delText>
        </w:r>
      </w:del>
      <w:r>
        <w:rPr>
          <w:rFonts w:hint="eastAsia" w:ascii="华文楷体" w:hAnsi="华文楷体" w:eastAsia="华文楷体"/>
          <w:sz w:val="28"/>
          <w:szCs w:val="28"/>
        </w:rPr>
        <w:t>麦彭仁波切的意思就是说呢，抓住重点就可以了，实际上</w:t>
      </w:r>
      <w:ins w:id="1256" w:author="Administrator" w:date="2015-11-21T13:05:26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意义上面完全不相同</w:t>
      </w:r>
      <w:ins w:id="1257" w:author="Administrator" w:date="2015-11-19T23:33:01Z">
        <w:r>
          <w:rPr>
            <w:rFonts w:hint="eastAsia" w:ascii="华文楷体" w:hAnsi="华文楷体" w:eastAsia="华文楷体"/>
            <w:sz w:val="28"/>
            <w:szCs w:val="28"/>
            <w:lang w:eastAsia="zh-CN"/>
          </w:rPr>
          <w:t>。</w:t>
        </w:r>
      </w:ins>
      <w:del w:id="1258" w:author="Administrator" w:date="2015-11-19T23:33:01Z">
        <w:r>
          <w:rPr>
            <w:rFonts w:hint="eastAsia" w:ascii="华文楷体" w:hAnsi="华文楷体" w:eastAsia="华文楷体"/>
            <w:sz w:val="28"/>
            <w:szCs w:val="28"/>
          </w:rPr>
          <w:delText>，</w:delText>
        </w:r>
      </w:del>
      <w:r>
        <w:rPr>
          <w:rFonts w:hint="eastAsia" w:ascii="华文楷体" w:hAnsi="华文楷体" w:eastAsia="华文楷体"/>
          <w:sz w:val="28"/>
          <w:szCs w:val="28"/>
        </w:rPr>
        <w:t>如果就</w:t>
      </w:r>
      <w:ins w:id="1259" w:author="Administrator" w:date="2015-11-21T13:06:01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说</w:t>
      </w:r>
      <w:del w:id="1260" w:author="Administrator" w:date="2015-11-21T13:06:10Z">
        <w:r>
          <w:rPr>
            <w:rFonts w:hint="eastAsia" w:ascii="华文楷体" w:hAnsi="华文楷体" w:eastAsia="华文楷体"/>
            <w:sz w:val="28"/>
            <w:szCs w:val="28"/>
          </w:rPr>
          <w:delText>才</w:delText>
        </w:r>
      </w:del>
      <w:del w:id="1261" w:author="Administrator" w:date="2015-11-21T13:06:11Z">
        <w:r>
          <w:rPr>
            <w:rFonts w:hint="eastAsia" w:ascii="华文楷体" w:hAnsi="华文楷体" w:eastAsia="华文楷体"/>
            <w:sz w:val="28"/>
            <w:szCs w:val="28"/>
          </w:rPr>
          <w:delText>能</w:delText>
        </w:r>
      </w:del>
      <w:ins w:id="1262" w:author="Administrator" w:date="2015-11-21T13:06:13Z">
        <w:r>
          <w:rPr>
            <w:rFonts w:hint="eastAsia" w:ascii="华文楷体" w:hAnsi="华文楷体" w:eastAsia="华文楷体"/>
            <w:sz w:val="28"/>
            <w:szCs w:val="28"/>
            <w:lang w:eastAsia="zh-CN"/>
          </w:rPr>
          <w:t>你</w:t>
        </w:r>
      </w:ins>
      <w:ins w:id="1263" w:author="Administrator" w:date="2015-11-21T13:06:40Z">
        <w:r>
          <w:rPr>
            <w:rFonts w:hint="eastAsia" w:ascii="华文楷体" w:hAnsi="华文楷体" w:eastAsia="华文楷体"/>
            <w:sz w:val="28"/>
            <w:szCs w:val="28"/>
            <w:lang w:eastAsia="zh-CN"/>
          </w:rPr>
          <w:t>要</w:t>
        </w:r>
      </w:ins>
      <w:del w:id="1264" w:author="Administrator" w:date="2015-11-21T13:06:19Z">
        <w:r>
          <w:rPr>
            <w:rFonts w:hint="eastAsia" w:ascii="华文楷体" w:hAnsi="华文楷体" w:eastAsia="华文楷体"/>
            <w:sz w:val="28"/>
            <w:szCs w:val="28"/>
          </w:rPr>
          <w:delText>够</w:delText>
        </w:r>
      </w:del>
      <w:ins w:id="1265" w:author="Administrator" w:date="2015-11-21T13:06:21Z">
        <w:r>
          <w:rPr>
            <w:rFonts w:hint="eastAsia" w:ascii="华文楷体" w:hAnsi="华文楷体" w:eastAsia="华文楷体"/>
            <w:sz w:val="28"/>
            <w:szCs w:val="28"/>
            <w:lang w:eastAsia="zh-CN"/>
          </w:rPr>
          <w:t>从</w:t>
        </w:r>
      </w:ins>
      <w:r>
        <w:rPr>
          <w:rFonts w:hint="eastAsia" w:ascii="华文楷体" w:hAnsi="华文楷体" w:eastAsia="华文楷体"/>
          <w:sz w:val="28"/>
          <w:szCs w:val="28"/>
        </w:rPr>
        <w:t>词句上看的时候呢</w:t>
      </w:r>
      <w:ins w:id="1266" w:author="Administrator" w:date="2015-11-19T23:33:07Z">
        <w:r>
          <w:rPr>
            <w:rFonts w:hint="eastAsia" w:ascii="华文楷体" w:hAnsi="华文楷体" w:eastAsia="华文楷体"/>
            <w:sz w:val="28"/>
            <w:szCs w:val="28"/>
            <w:lang w:eastAsia="zh-CN"/>
          </w:rPr>
          <w:t>，</w:t>
        </w:r>
      </w:ins>
      <w:r>
        <w:rPr>
          <w:rFonts w:hint="eastAsia" w:ascii="华文楷体" w:hAnsi="华文楷体" w:eastAsia="华文楷体"/>
          <w:sz w:val="28"/>
          <w:szCs w:val="28"/>
        </w:rPr>
        <w:t>每个都有不单单是仿造了大圆满，而且</w:t>
      </w:r>
      <w:ins w:id="1267" w:author="Administrator" w:date="2015-11-21T13:06:59Z">
        <w:r>
          <w:rPr>
            <w:rFonts w:hint="eastAsia" w:ascii="华文楷体" w:hAnsi="华文楷体" w:eastAsia="华文楷体"/>
            <w:sz w:val="28"/>
            <w:szCs w:val="28"/>
            <w:lang w:eastAsia="zh-CN"/>
          </w:rPr>
          <w:t>呢就说</w:t>
        </w:r>
      </w:ins>
      <w:r>
        <w:rPr>
          <w:rFonts w:hint="eastAsia" w:ascii="华文楷体" w:hAnsi="华文楷体" w:eastAsia="华文楷体"/>
          <w:sz w:val="28"/>
          <w:szCs w:val="28"/>
        </w:rPr>
        <w:t>是大手印</w:t>
      </w:r>
      <w:ins w:id="1268" w:author="Administrator" w:date="2015-11-21T13:07:15Z">
        <w:r>
          <w:rPr>
            <w:rFonts w:hint="eastAsia" w:ascii="华文楷体" w:hAnsi="华文楷体" w:eastAsia="华文楷体"/>
            <w:sz w:val="28"/>
            <w:szCs w:val="28"/>
            <w:lang w:eastAsia="zh-CN"/>
          </w:rPr>
          <w:t>也</w:t>
        </w:r>
      </w:ins>
      <w:r>
        <w:rPr>
          <w:rFonts w:hint="eastAsia" w:ascii="华文楷体" w:hAnsi="华文楷体" w:eastAsia="华文楷体"/>
          <w:sz w:val="28"/>
          <w:szCs w:val="28"/>
        </w:rPr>
        <w:t>仿造了</w:t>
      </w:r>
      <w:ins w:id="1269" w:author="Administrator" w:date="2015-11-21T13:07:16Z">
        <w:r>
          <w:rPr>
            <w:rFonts w:hint="eastAsia" w:ascii="华文楷体" w:hAnsi="华文楷体" w:eastAsia="华文楷体"/>
            <w:sz w:val="28"/>
            <w:szCs w:val="28"/>
            <w:lang w:eastAsia="zh-CN"/>
          </w:rPr>
          <w:t>，</w:t>
        </w:r>
      </w:ins>
      <w:ins w:id="1270" w:author="Administrator" w:date="2015-11-19T23:33:20Z">
        <w:r>
          <w:rPr>
            <w:rFonts w:hint="eastAsia" w:ascii="华文楷体" w:hAnsi="华文楷体" w:eastAsia="华文楷体"/>
            <w:sz w:val="28"/>
            <w:szCs w:val="28"/>
            <w:lang w:eastAsia="zh-CN"/>
          </w:rPr>
          <w:t>绝地</w:t>
        </w:r>
      </w:ins>
      <w:del w:id="1271" w:author="Administrator" w:date="2015-11-19T23:33:17Z">
        <w:r>
          <w:rPr>
            <w:rFonts w:hint="eastAsia" w:ascii="华文楷体" w:hAnsi="华文楷体" w:eastAsia="华文楷体"/>
            <w:sz w:val="28"/>
            <w:szCs w:val="28"/>
          </w:rPr>
          <w:delText>拙定</w:delText>
        </w:r>
      </w:del>
      <w:r>
        <w:rPr>
          <w:rFonts w:hint="eastAsia" w:ascii="华文楷体" w:hAnsi="华文楷体" w:eastAsia="华文楷体"/>
          <w:sz w:val="28"/>
          <w:szCs w:val="28"/>
        </w:rPr>
        <w:t>火也仿造了，新派的这</w:t>
      </w:r>
      <w:ins w:id="1272" w:author="Administrator" w:date="2015-11-23T23:46:02Z">
        <w:r>
          <w:rPr>
            <w:rFonts w:hint="eastAsia" w:ascii="华文楷体" w:hAnsi="华文楷体" w:eastAsia="华文楷体"/>
            <w:sz w:val="28"/>
            <w:szCs w:val="28"/>
            <w:lang w:eastAsia="zh-CN"/>
          </w:rPr>
          <w:t>个</w:t>
        </w:r>
      </w:ins>
      <w:del w:id="1273" w:author="Administrator" w:date="2015-11-23T23:45:57Z">
        <w:r>
          <w:rPr>
            <w:rFonts w:hint="eastAsia" w:ascii="华文楷体" w:hAnsi="华文楷体" w:eastAsia="华文楷体"/>
            <w:sz w:val="28"/>
            <w:szCs w:val="28"/>
          </w:rPr>
          <w:delText>些</w:delText>
        </w:r>
      </w:del>
      <w:r>
        <w:rPr>
          <w:rFonts w:hint="eastAsia" w:ascii="华文楷体" w:hAnsi="华文楷体" w:eastAsia="华文楷体"/>
          <w:sz w:val="28"/>
          <w:szCs w:val="28"/>
        </w:rPr>
        <w:t>胜乐金刚</w:t>
      </w:r>
      <w:ins w:id="1274" w:author="Administrator" w:date="2015-11-23T23:46:20Z">
        <w:r>
          <w:rPr>
            <w:rFonts w:hint="eastAsia" w:ascii="华文楷体" w:hAnsi="华文楷体" w:eastAsia="华文楷体"/>
            <w:sz w:val="28"/>
            <w:szCs w:val="28"/>
            <w:lang w:eastAsia="zh-CN"/>
          </w:rPr>
          <w:t>啊</w:t>
        </w:r>
      </w:ins>
      <w:ins w:id="1275" w:author="Administrator" w:date="2015-11-23T23:46:34Z">
        <w:r>
          <w:rPr>
            <w:rFonts w:hint="eastAsia" w:ascii="华文楷体" w:hAnsi="华文楷体" w:eastAsia="华文楷体"/>
            <w:sz w:val="28"/>
            <w:szCs w:val="28"/>
            <w:lang w:eastAsia="zh-CN"/>
          </w:rPr>
          <w:t>这</w:t>
        </w:r>
      </w:ins>
      <w:ins w:id="1276" w:author="Administrator" w:date="2015-11-23T23:46:35Z">
        <w:r>
          <w:rPr>
            <w:rFonts w:hint="eastAsia" w:ascii="华文楷体" w:hAnsi="华文楷体" w:eastAsia="华文楷体"/>
            <w:sz w:val="28"/>
            <w:szCs w:val="28"/>
            <w:lang w:eastAsia="zh-CN"/>
          </w:rPr>
          <w:t>些</w:t>
        </w:r>
      </w:ins>
      <w:del w:id="1277" w:author="Administrator" w:date="2015-11-23T23:46:19Z">
        <w:r>
          <w:rPr>
            <w:rFonts w:hint="eastAsia" w:ascii="华文楷体" w:hAnsi="华文楷体" w:eastAsia="华文楷体"/>
            <w:sz w:val="28"/>
            <w:szCs w:val="28"/>
          </w:rPr>
          <w:delText>呀</w:delText>
        </w:r>
      </w:del>
      <w:r>
        <w:rPr>
          <w:rFonts w:hint="eastAsia" w:ascii="华文楷体" w:hAnsi="华文楷体" w:eastAsia="华文楷体"/>
          <w:sz w:val="28"/>
          <w:szCs w:val="28"/>
        </w:rPr>
        <w:t>大威德金刚</w:t>
      </w:r>
      <w:ins w:id="1278" w:author="Administrator" w:date="2015-11-23T23:46:38Z">
        <w:r>
          <w:rPr>
            <w:rFonts w:hint="eastAsia" w:ascii="华文楷体" w:hAnsi="华文楷体" w:eastAsia="华文楷体"/>
            <w:sz w:val="28"/>
            <w:szCs w:val="28"/>
            <w:lang w:eastAsia="zh-CN"/>
          </w:rPr>
          <w:t>啊</w:t>
        </w:r>
      </w:ins>
      <w:r>
        <w:rPr>
          <w:rFonts w:hint="eastAsia" w:ascii="华文楷体" w:hAnsi="华文楷体" w:eastAsia="华文楷体"/>
          <w:sz w:val="28"/>
          <w:szCs w:val="28"/>
        </w:rPr>
        <w:t>也仿造了，</w:t>
      </w:r>
      <w:ins w:id="1279" w:author="Administrator" w:date="2015-11-23T23:44:38Z">
        <w:r>
          <w:rPr>
            <w:rFonts w:hint="eastAsia" w:ascii="华文楷体" w:hAnsi="华文楷体" w:eastAsia="华文楷体"/>
            <w:sz w:val="28"/>
            <w:szCs w:val="28"/>
            <w:lang w:eastAsia="zh-CN"/>
          </w:rPr>
          <w:t>还有呢</w:t>
        </w:r>
      </w:ins>
      <w:r>
        <w:rPr>
          <w:rFonts w:hint="eastAsia" w:ascii="华文楷体" w:hAnsi="华文楷体" w:eastAsia="华文楷体"/>
          <w:sz w:val="28"/>
          <w:szCs w:val="28"/>
        </w:rPr>
        <w:t>乃至于</w:t>
      </w:r>
      <w:ins w:id="1280" w:author="Administrator" w:date="2015-11-23T23:43:58Z">
        <w:r>
          <w:rPr>
            <w:rFonts w:hint="eastAsia" w:ascii="华文楷体" w:hAnsi="华文楷体" w:eastAsia="华文楷体"/>
            <w:sz w:val="28"/>
            <w:szCs w:val="28"/>
            <w:lang w:eastAsia="zh-CN"/>
          </w:rPr>
          <w:t>就说</w:t>
        </w:r>
      </w:ins>
      <w:ins w:id="1281" w:author="Administrator" w:date="2015-11-23T23:47:18Z">
        <w:r>
          <w:rPr>
            <w:rFonts w:hint="eastAsia" w:ascii="华文楷体" w:hAnsi="华文楷体" w:eastAsia="华文楷体"/>
            <w:sz w:val="28"/>
            <w:szCs w:val="28"/>
            <w:lang w:eastAsia="zh-CN"/>
          </w:rPr>
          <w:t>是</w:t>
        </w:r>
      </w:ins>
      <w:ins w:id="1282" w:author="Administrator" w:date="2015-11-23T23:43:58Z">
        <w:r>
          <w:rPr>
            <w:rFonts w:hint="eastAsia" w:ascii="华文楷体" w:hAnsi="华文楷体" w:eastAsia="华文楷体"/>
            <w:sz w:val="28"/>
            <w:szCs w:val="28"/>
            <w:lang w:eastAsia="zh-CN"/>
          </w:rPr>
          <w:t>内</w:t>
        </w:r>
      </w:ins>
      <w:ins w:id="1283" w:author="Administrator" w:date="2015-11-23T23:47:01Z">
        <w:r>
          <w:rPr>
            <w:rFonts w:hint="eastAsia" w:ascii="华文楷体" w:hAnsi="华文楷体" w:eastAsia="华文楷体"/>
            <w:sz w:val="28"/>
            <w:szCs w:val="28"/>
            <w:lang w:eastAsia="zh-CN"/>
          </w:rPr>
          <w:t>教</w:t>
        </w:r>
      </w:ins>
      <w:ins w:id="1284" w:author="Administrator" w:date="2015-11-23T23:43:58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五部大论也仿造了</w:t>
      </w:r>
      <w:ins w:id="1285" w:author="Administrator" w:date="2015-11-19T23:33:32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像这样的话</w:t>
      </w:r>
      <w:ins w:id="1286" w:author="Administrator" w:date="2015-11-23T23:45:07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不单单是大圆满</w:t>
      </w:r>
      <w:ins w:id="1287" w:author="Administrator" w:date="2015-11-21T13:07:48Z">
        <w:r>
          <w:rPr>
            <w:rFonts w:hint="eastAsia" w:ascii="华文楷体" w:hAnsi="华文楷体" w:eastAsia="华文楷体"/>
            <w:sz w:val="28"/>
            <w:szCs w:val="28"/>
            <w:lang w:eastAsia="zh-CN"/>
          </w:rPr>
          <w:t>、</w:t>
        </w:r>
      </w:ins>
      <w:del w:id="1288" w:author="Administrator" w:date="2015-11-21T13:07:48Z">
        <w:r>
          <w:rPr>
            <w:rFonts w:hint="eastAsia" w:ascii="华文楷体" w:hAnsi="华文楷体" w:eastAsia="华文楷体"/>
            <w:sz w:val="28"/>
            <w:szCs w:val="28"/>
          </w:rPr>
          <w:delText>，</w:delText>
        </w:r>
      </w:del>
      <w:r>
        <w:rPr>
          <w:rFonts w:hint="eastAsia" w:ascii="华文楷体" w:hAnsi="华文楷体" w:eastAsia="华文楷体"/>
          <w:sz w:val="28"/>
          <w:szCs w:val="28"/>
        </w:rPr>
        <w:t>宁玛派的</w:t>
      </w:r>
      <w:ins w:id="1289" w:author="Administrator" w:date="2015-11-25T22:30:4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词句相同</w:t>
      </w:r>
      <w:del w:id="1290" w:author="Administrator" w:date="2015-11-21T13:07:28Z">
        <w:r>
          <w:rPr>
            <w:rFonts w:hint="eastAsia" w:ascii="华文楷体" w:hAnsi="华文楷体" w:eastAsia="华文楷体"/>
            <w:sz w:val="28"/>
            <w:szCs w:val="28"/>
          </w:rPr>
          <w:delText>呀</w:delText>
        </w:r>
      </w:del>
      <w:ins w:id="1291" w:author="Administrator" w:date="2015-11-21T13:07:30Z">
        <w:r>
          <w:rPr>
            <w:rFonts w:hint="eastAsia" w:ascii="华文楷体" w:hAnsi="华文楷体" w:eastAsia="华文楷体"/>
            <w:sz w:val="28"/>
            <w:szCs w:val="28"/>
            <w:lang w:eastAsia="zh-CN"/>
          </w:rPr>
          <w:t>啊</w:t>
        </w:r>
      </w:ins>
      <w:r>
        <w:rPr>
          <w:rFonts w:hint="eastAsia" w:ascii="华文楷体" w:hAnsi="华文楷体" w:eastAsia="华文楷体"/>
          <w:sz w:val="28"/>
          <w:szCs w:val="28"/>
        </w:rPr>
        <w:t xml:space="preserve"> ，和整个佛法的词句都相同的，所以说如果按照你的</w:t>
      </w:r>
      <w:ins w:id="1292" w:author="Administrator" w:date="2015-11-23T23:45:1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道理</w:t>
      </w:r>
      <w:ins w:id="1293" w:author="Administrator" w:date="2015-11-21T13:07:53Z">
        <w:r>
          <w:rPr>
            <w:rFonts w:hint="eastAsia" w:ascii="华文楷体" w:hAnsi="华文楷体" w:eastAsia="华文楷体"/>
            <w:sz w:val="28"/>
            <w:szCs w:val="28"/>
            <w:lang w:eastAsia="zh-CN"/>
          </w:rPr>
          <w:t>、</w:t>
        </w:r>
      </w:ins>
      <w:r>
        <w:rPr>
          <w:rFonts w:hint="eastAsia" w:ascii="华文楷体" w:hAnsi="华文楷体" w:eastAsia="华文楷体"/>
          <w:sz w:val="28"/>
          <w:szCs w:val="28"/>
        </w:rPr>
        <w:t>同等理推下来的时候呢</w:t>
      </w:r>
      <w:ins w:id="1294" w:author="Administrator" w:date="2015-11-21T13:07:58Z">
        <w:r>
          <w:rPr>
            <w:rFonts w:hint="eastAsia" w:ascii="华文楷体" w:hAnsi="华文楷体" w:eastAsia="华文楷体"/>
            <w:sz w:val="28"/>
            <w:szCs w:val="28"/>
            <w:lang w:eastAsia="zh-CN"/>
          </w:rPr>
          <w:t>，</w:t>
        </w:r>
      </w:ins>
      <w:r>
        <w:rPr>
          <w:rFonts w:hint="eastAsia" w:ascii="华文楷体" w:hAnsi="华文楷体" w:eastAsia="华文楷体"/>
          <w:sz w:val="28"/>
          <w:szCs w:val="28"/>
        </w:rPr>
        <w:t>是不是这些都变成外道了</w:t>
      </w:r>
      <w:ins w:id="1295" w:author="Administrator" w:date="2015-11-19T23:33:57Z">
        <w:r>
          <w:rPr>
            <w:rFonts w:hint="eastAsia" w:ascii="华文楷体" w:hAnsi="华文楷体" w:eastAsia="华文楷体"/>
            <w:sz w:val="28"/>
            <w:szCs w:val="28"/>
            <w:lang w:eastAsia="zh-CN"/>
          </w:rPr>
          <w:t>？</w:t>
        </w:r>
      </w:ins>
    </w:p>
    <w:p>
      <w:pPr>
        <w:ind w:firstLine="570"/>
        <w:rPr>
          <w:ins w:id="1296" w:author="Administrator" w:date="2015-11-19T23:35:54Z"/>
          <w:rFonts w:hint="eastAsia" w:ascii="黑体" w:hAnsi="黑体" w:eastAsia="黑体" w:cs="黑体"/>
          <w:i w:val="0"/>
          <w:color w:val="000000"/>
          <w:sz w:val="28"/>
          <w:szCs w:val="28"/>
          <w:lang w:eastAsia="zh-CN"/>
        </w:rPr>
      </w:pPr>
      <w:ins w:id="1297" w:author="Administrator" w:date="2015-11-19T23:35:31Z">
        <w:r>
          <w:rPr>
            <w:rFonts w:hint="eastAsia" w:ascii="黑体" w:hAnsi="黑体" w:eastAsia="黑体" w:cs="黑体"/>
            <w:sz w:val="28"/>
            <w:szCs w:val="28"/>
            <w:lang w:eastAsia="zh-CN"/>
            <w:rPrChange w:id="1298" w:author="Administrator" w:date="2015-11-19T23:35:42Z">
              <w:rPr>
                <w:rFonts w:hint="eastAsia" w:ascii="华文楷体" w:hAnsi="华文楷体" w:eastAsia="华文楷体"/>
                <w:sz w:val="28"/>
                <w:szCs w:val="28"/>
                <w:lang w:eastAsia="zh-CN"/>
              </w:rPr>
            </w:rPrChange>
          </w:rPr>
          <w:t>【</w:t>
        </w:r>
      </w:ins>
      <w:ins w:id="1299" w:author="Administrator" w:date="2015-11-19T23:35:28Z">
        <w:r>
          <w:rPr>
            <w:rFonts w:hint="eastAsia" w:ascii="黑体" w:hAnsi="黑体" w:eastAsia="黑体" w:cs="黑体"/>
            <w:i w:val="0"/>
            <w:color w:val="000000"/>
            <w:sz w:val="28"/>
            <w:szCs w:val="28"/>
            <w:rPrChange w:id="1300" w:author="Administrator" w:date="2015-11-19T23:35:42Z">
              <w:rPr>
                <w:rFonts w:ascii="华文楷体" w:hAnsi="华文楷体" w:eastAsia="华文楷体" w:cs="华文楷体"/>
                <w:i w:val="0"/>
                <w:color w:val="000000"/>
                <w:sz w:val="28"/>
                <w:szCs w:val="28"/>
              </w:rPr>
            </w:rPrChange>
          </w:rPr>
          <w:t>然而</w:t>
        </w:r>
      </w:ins>
      <w:ins w:id="1301" w:author="Administrator" w:date="2015-11-19T23:35:28Z">
        <w:r>
          <w:rPr>
            <w:rFonts w:hint="eastAsia" w:ascii="黑体" w:hAnsi="黑体" w:eastAsia="黑体" w:cs="黑体"/>
            <w:i w:val="0"/>
            <w:color w:val="000000"/>
            <w:sz w:val="28"/>
            <w:szCs w:val="28"/>
            <w:rPrChange w:id="1302" w:author="Administrator" w:date="2015-11-19T23:35:42Z">
              <w:rPr>
                <w:rFonts w:ascii="宋体" w:hAnsi="宋体" w:eastAsia="宋体" w:cs="宋体"/>
                <w:i w:val="0"/>
                <w:color w:val="000000"/>
                <w:sz w:val="28"/>
                <w:szCs w:val="28"/>
              </w:rPr>
            </w:rPrChange>
          </w:rPr>
          <w:t>,</w:t>
        </w:r>
      </w:ins>
      <w:ins w:id="1303" w:author="Administrator" w:date="2015-11-19T23:35:28Z">
        <w:r>
          <w:rPr>
            <w:rFonts w:hint="eastAsia" w:ascii="黑体" w:hAnsi="黑体" w:eastAsia="黑体" w:cs="黑体"/>
            <w:i w:val="0"/>
            <w:color w:val="000000"/>
            <w:sz w:val="28"/>
            <w:szCs w:val="28"/>
            <w:rPrChange w:id="1304" w:author="Administrator" w:date="2015-11-19T23:35:42Z">
              <w:rPr>
                <w:rFonts w:ascii="华文楷体" w:hAnsi="华文楷体" w:eastAsia="华文楷体" w:cs="华文楷体"/>
                <w:i w:val="0"/>
                <w:color w:val="000000"/>
                <w:sz w:val="28"/>
                <w:szCs w:val="28"/>
              </w:rPr>
            </w:rPrChange>
          </w:rPr>
          <w:t>苯教中依靠祈福、 密咒等所出现的暂</w:t>
        </w:r>
      </w:ins>
      <w:ins w:id="1305" w:author="Administrator" w:date="2015-11-19T23:35:28Z">
        <w:r>
          <w:rPr>
            <w:rFonts w:hint="eastAsia" w:ascii="黑体" w:hAnsi="黑体" w:eastAsia="黑体" w:cs="黑体"/>
            <w:i w:val="0"/>
            <w:color w:val="000000"/>
            <w:sz w:val="28"/>
            <w:szCs w:val="28"/>
            <w:rPrChange w:id="1306" w:author="Administrator" w:date="2015-11-19T23:35:42Z">
              <w:rPr>
                <w:rFonts w:ascii="华文楷体" w:hAnsi="华文楷体" w:eastAsia="华文楷体" w:cs="华文楷体"/>
                <w:i w:val="0"/>
                <w:color w:val="000000"/>
                <w:sz w:val="28"/>
                <w:szCs w:val="28"/>
              </w:rPr>
            </w:rPrChange>
          </w:rPr>
          <w:t>时利益也可能是佛菩萨的事业与幻化展示的</w:t>
        </w:r>
      </w:ins>
      <w:ins w:id="1307" w:author="Administrator" w:date="2015-11-19T23:35:28Z">
        <w:r>
          <w:rPr>
            <w:rFonts w:hint="eastAsia" w:ascii="黑体" w:hAnsi="黑体" w:eastAsia="黑体" w:cs="黑体"/>
            <w:i w:val="0"/>
            <w:color w:val="000000"/>
            <w:sz w:val="28"/>
            <w:szCs w:val="28"/>
            <w:rPrChange w:id="1308" w:author="Administrator" w:date="2015-11-19T23:35:42Z">
              <w:rPr>
                <w:rFonts w:ascii="宋体" w:hAnsi="宋体" w:eastAsia="宋体" w:cs="宋体"/>
                <w:i w:val="0"/>
                <w:color w:val="000000"/>
                <w:sz w:val="28"/>
                <w:szCs w:val="28"/>
              </w:rPr>
            </w:rPrChange>
          </w:rPr>
          <w:t>,</w:t>
        </w:r>
      </w:ins>
      <w:ins w:id="1309" w:author="Administrator" w:date="2015-11-19T23:35:28Z">
        <w:r>
          <w:rPr>
            <w:rFonts w:hint="eastAsia" w:ascii="黑体" w:hAnsi="黑体" w:eastAsia="黑体" w:cs="黑体"/>
            <w:i w:val="0"/>
            <w:color w:val="000000"/>
            <w:sz w:val="28"/>
            <w:szCs w:val="28"/>
            <w:rPrChange w:id="1310" w:author="Administrator" w:date="2015-11-19T23:35:42Z">
              <w:rPr>
                <w:rFonts w:ascii="华文楷体" w:hAnsi="华文楷体" w:eastAsia="华文楷体" w:cs="华文楷体"/>
                <w:i w:val="0"/>
                <w:color w:val="000000"/>
                <w:sz w:val="28"/>
                <w:szCs w:val="28"/>
              </w:rPr>
            </w:rPrChange>
          </w:rPr>
          <w:t>因为一切如来佛子善巧方便的行境不可思议之</w:t>
        </w:r>
      </w:ins>
      <w:ins w:id="1311" w:author="Administrator" w:date="2015-11-19T23:35:28Z">
        <w:r>
          <w:rPr>
            <w:rFonts w:hint="eastAsia" w:ascii="黑体" w:hAnsi="黑体" w:eastAsia="黑体" w:cs="黑体"/>
            <w:i w:val="0"/>
            <w:color w:val="000000"/>
            <w:sz w:val="28"/>
            <w:szCs w:val="28"/>
            <w:rPrChange w:id="1312" w:author="Administrator" w:date="2015-11-19T23:35:42Z">
              <w:rPr>
                <w:rFonts w:ascii="华文楷体" w:hAnsi="华文楷体" w:eastAsia="华文楷体" w:cs="华文楷体"/>
                <w:i w:val="0"/>
                <w:color w:val="000000"/>
                <w:sz w:val="28"/>
                <w:szCs w:val="28"/>
              </w:rPr>
            </w:rPrChange>
          </w:rPr>
          <w:t>故</w:t>
        </w:r>
      </w:ins>
      <w:ins w:id="1313" w:author="Administrator" w:date="2015-11-19T23:35:28Z">
        <w:r>
          <w:rPr>
            <w:rFonts w:hint="eastAsia" w:ascii="黑体" w:hAnsi="黑体" w:eastAsia="黑体" w:cs="黑体"/>
            <w:i w:val="0"/>
            <w:color w:val="000000"/>
            <w:sz w:val="28"/>
            <w:szCs w:val="28"/>
            <w:rPrChange w:id="1314" w:author="Administrator" w:date="2015-11-19T23:35:42Z">
              <w:rPr>
                <w:rFonts w:ascii="宋体" w:hAnsi="宋体" w:eastAsia="宋体" w:cs="宋体"/>
                <w:i w:val="0"/>
                <w:color w:val="000000"/>
                <w:sz w:val="28"/>
                <w:szCs w:val="28"/>
              </w:rPr>
            </w:rPrChange>
          </w:rPr>
          <w:t>,</w:t>
        </w:r>
      </w:ins>
      <w:ins w:id="1315" w:author="Administrator" w:date="2015-11-19T23:35:28Z">
        <w:r>
          <w:rPr>
            <w:rFonts w:hint="eastAsia" w:ascii="黑体" w:hAnsi="黑体" w:eastAsia="黑体" w:cs="黑体"/>
            <w:i w:val="0"/>
            <w:color w:val="000000"/>
            <w:sz w:val="28"/>
            <w:szCs w:val="28"/>
            <w:rPrChange w:id="1316" w:author="Administrator" w:date="2015-11-19T23:35:42Z">
              <w:rPr>
                <w:rFonts w:ascii="华文楷体" w:hAnsi="华文楷体" w:eastAsia="华文楷体" w:cs="华文楷体"/>
                <w:i w:val="0"/>
                <w:color w:val="000000"/>
                <w:sz w:val="28"/>
                <w:szCs w:val="28"/>
              </w:rPr>
            </w:rPrChange>
          </w:rPr>
          <w:t>就像遍行魔王说法的奇迹一样。</w:t>
        </w:r>
      </w:ins>
      <w:ins w:id="1317" w:author="Administrator" w:date="2015-11-19T23:35:34Z">
        <w:r>
          <w:rPr>
            <w:rFonts w:hint="eastAsia" w:ascii="黑体" w:hAnsi="黑体" w:eastAsia="黑体" w:cs="黑体"/>
            <w:i w:val="0"/>
            <w:color w:val="000000"/>
            <w:sz w:val="28"/>
            <w:szCs w:val="28"/>
            <w:lang w:eastAsia="zh-CN"/>
            <w:rPrChange w:id="1318" w:author="Administrator" w:date="2015-11-19T23:35:42Z">
              <w:rPr>
                <w:rFonts w:hint="eastAsia" w:ascii="华文楷体" w:hAnsi="华文楷体" w:eastAsia="华文楷体" w:cs="华文楷体"/>
                <w:i w:val="0"/>
                <w:color w:val="000000"/>
                <w:sz w:val="28"/>
                <w:szCs w:val="28"/>
                <w:lang w:eastAsia="zh-CN"/>
              </w:rPr>
            </w:rPrChange>
          </w:rPr>
          <w:t>】</w:t>
        </w:r>
      </w:ins>
    </w:p>
    <w:p>
      <w:pPr>
        <w:ind w:firstLine="570"/>
        <w:rPr>
          <w:ins w:id="1319" w:author="Administrator" w:date="2015-11-20T00:00:46Z"/>
          <w:rFonts w:hint="eastAsia" w:ascii="华文楷体" w:hAnsi="华文楷体" w:eastAsia="华文楷体"/>
          <w:sz w:val="28"/>
          <w:szCs w:val="28"/>
          <w:lang w:eastAsia="zh-CN"/>
        </w:rPr>
      </w:pPr>
      <w:del w:id="1320" w:author="Administrator" w:date="2015-11-19T23:36:29Z">
        <w:r>
          <w:rPr>
            <w:rFonts w:hint="eastAsia" w:ascii="华文楷体" w:hAnsi="华文楷体" w:eastAsia="华文楷体"/>
            <w:sz w:val="28"/>
            <w:szCs w:val="28"/>
          </w:rPr>
          <w:delText>，然而苯教中依靠祈福念咒等所出现的【35:22】也可能是佛菩萨的示意与幻变展示等，因为一切如来佛善巧方便的行径不可思议之故，就像变形魔王说法的奇迹一样，</w:delText>
        </w:r>
      </w:del>
      <w:r>
        <w:rPr>
          <w:rFonts w:hint="eastAsia" w:ascii="华文楷体" w:hAnsi="华文楷体" w:eastAsia="华文楷体"/>
          <w:sz w:val="28"/>
          <w:szCs w:val="28"/>
        </w:rPr>
        <w:t>那么就是说苯教当中呢也有一些通过祈福</w:t>
      </w:r>
      <w:ins w:id="1321" w:author="Administrator" w:date="2015-11-21T13:08:43Z">
        <w:r>
          <w:rPr>
            <w:rFonts w:hint="eastAsia" w:ascii="华文楷体" w:hAnsi="华文楷体" w:eastAsia="华文楷体"/>
            <w:sz w:val="28"/>
            <w:szCs w:val="28"/>
            <w:lang w:eastAsia="zh-CN"/>
          </w:rPr>
          <w:t>、</w:t>
        </w:r>
      </w:ins>
      <w:ins w:id="1322" w:author="Administrator" w:date="2015-11-21T13:09:06Z">
        <w:r>
          <w:rPr>
            <w:rFonts w:hint="eastAsia" w:ascii="华文楷体" w:hAnsi="华文楷体" w:eastAsia="华文楷体"/>
            <w:sz w:val="28"/>
            <w:szCs w:val="28"/>
            <w:lang w:eastAsia="zh-CN"/>
          </w:rPr>
          <w:t>就</w:t>
        </w:r>
      </w:ins>
      <w:ins w:id="1323" w:author="Administrator" w:date="2015-11-23T23:47:59Z">
        <w:r>
          <w:rPr>
            <w:rFonts w:hint="eastAsia" w:ascii="华文楷体" w:hAnsi="华文楷体" w:eastAsia="华文楷体"/>
            <w:sz w:val="28"/>
            <w:szCs w:val="28"/>
            <w:lang w:eastAsia="zh-CN"/>
          </w:rPr>
          <w:t>譬如</w:t>
        </w:r>
      </w:ins>
      <w:ins w:id="1324" w:author="Administrator" w:date="2015-11-21T13:09:06Z">
        <w:r>
          <w:rPr>
            <w:rFonts w:hint="eastAsia" w:ascii="华文楷体" w:hAnsi="华文楷体" w:eastAsia="华文楷体"/>
            <w:sz w:val="28"/>
            <w:szCs w:val="28"/>
            <w:lang w:eastAsia="zh-CN"/>
          </w:rPr>
          <w:t>说</w:t>
        </w:r>
      </w:ins>
      <w:r>
        <w:rPr>
          <w:rFonts w:hint="eastAsia" w:ascii="华文楷体" w:hAnsi="华文楷体" w:eastAsia="华文楷体"/>
          <w:sz w:val="28"/>
          <w:szCs w:val="28"/>
        </w:rPr>
        <w:t>招财的这个一类的也有</w:t>
      </w:r>
      <w:ins w:id="1325" w:author="Administrator" w:date="2015-11-21T13:09:14Z">
        <w:r>
          <w:rPr>
            <w:rFonts w:hint="eastAsia" w:ascii="华文楷体" w:hAnsi="华文楷体" w:eastAsia="华文楷体"/>
            <w:sz w:val="28"/>
            <w:szCs w:val="28"/>
            <w:lang w:eastAsia="zh-CN"/>
          </w:rPr>
          <w:t>。</w:t>
        </w:r>
      </w:ins>
      <w:r>
        <w:rPr>
          <w:rFonts w:hint="eastAsia" w:ascii="华文楷体" w:hAnsi="华文楷体" w:eastAsia="华文楷体"/>
          <w:sz w:val="28"/>
          <w:szCs w:val="28"/>
        </w:rPr>
        <w:t>还有通过密咒呢来实现一些暂时的事业的也有</w:t>
      </w:r>
      <w:ins w:id="1326" w:author="Administrator" w:date="2015-11-19T23:37:16Z">
        <w:r>
          <w:rPr>
            <w:rFonts w:hint="eastAsia" w:ascii="华文楷体" w:hAnsi="华文楷体" w:eastAsia="华文楷体"/>
            <w:sz w:val="28"/>
            <w:szCs w:val="28"/>
            <w:lang w:eastAsia="zh-CN"/>
          </w:rPr>
          <w:t>。</w:t>
        </w:r>
      </w:ins>
      <w:r>
        <w:rPr>
          <w:rFonts w:hint="eastAsia" w:ascii="华文楷体" w:hAnsi="华文楷体" w:eastAsia="华文楷体"/>
          <w:sz w:val="28"/>
          <w:szCs w:val="28"/>
        </w:rPr>
        <w:t>还有通过供养赞叹这些山神，供山神的仪轨非常多</w:t>
      </w:r>
      <w:ins w:id="1327" w:author="Administrator" w:date="2015-11-19T23:37:24Z">
        <w:r>
          <w:rPr>
            <w:rFonts w:hint="eastAsia" w:ascii="华文楷体" w:hAnsi="华文楷体" w:eastAsia="华文楷体"/>
            <w:sz w:val="28"/>
            <w:szCs w:val="28"/>
            <w:lang w:eastAsia="zh-CN"/>
          </w:rPr>
          <w:t>。</w:t>
        </w:r>
      </w:ins>
      <w:del w:id="1328" w:author="Administrator" w:date="2015-11-19T23:37:24Z">
        <w:r>
          <w:rPr>
            <w:rFonts w:hint="eastAsia" w:ascii="华文楷体" w:hAnsi="华文楷体" w:eastAsia="华文楷体"/>
            <w:sz w:val="28"/>
            <w:szCs w:val="28"/>
          </w:rPr>
          <w:delText>，</w:delText>
        </w:r>
      </w:del>
      <w:r>
        <w:rPr>
          <w:rFonts w:hint="eastAsia" w:ascii="华文楷体" w:hAnsi="华文楷体" w:eastAsia="华文楷体"/>
          <w:sz w:val="28"/>
          <w:szCs w:val="28"/>
        </w:rPr>
        <w:t>还有就说讲的苯教当中打卦的这</w:t>
      </w:r>
      <w:ins w:id="1329" w:author="Administrator" w:date="2015-11-23T23:48:11Z">
        <w:r>
          <w:rPr>
            <w:rFonts w:hint="eastAsia" w:ascii="华文楷体" w:hAnsi="华文楷体" w:eastAsia="华文楷体"/>
            <w:sz w:val="28"/>
            <w:szCs w:val="28"/>
            <w:lang w:eastAsia="zh-CN"/>
          </w:rPr>
          <w:t>个</w:t>
        </w:r>
      </w:ins>
      <w:del w:id="1330" w:author="Administrator" w:date="2015-11-25T22:31:30Z">
        <w:r>
          <w:rPr>
            <w:rFonts w:hint="eastAsia" w:ascii="华文楷体" w:hAnsi="华文楷体" w:eastAsia="华文楷体"/>
            <w:sz w:val="28"/>
            <w:szCs w:val="28"/>
          </w:rPr>
          <w:delText>种</w:delText>
        </w:r>
      </w:del>
      <w:r>
        <w:rPr>
          <w:rFonts w:hint="eastAsia" w:ascii="华文楷体" w:hAnsi="华文楷体" w:eastAsia="华文楷体"/>
          <w:sz w:val="28"/>
          <w:szCs w:val="28"/>
        </w:rPr>
        <w:t>仪轨也有</w:t>
      </w:r>
      <w:ins w:id="1331" w:author="Administrator" w:date="2015-11-19T23:37:35Z">
        <w:r>
          <w:rPr>
            <w:rFonts w:hint="eastAsia" w:ascii="华文楷体" w:hAnsi="华文楷体" w:eastAsia="华文楷体"/>
            <w:sz w:val="28"/>
            <w:szCs w:val="28"/>
            <w:lang w:eastAsia="zh-CN"/>
          </w:rPr>
          <w:t>。</w:t>
        </w:r>
      </w:ins>
      <w:r>
        <w:rPr>
          <w:rFonts w:hint="eastAsia" w:ascii="华文楷体" w:hAnsi="华文楷体" w:eastAsia="华文楷体"/>
          <w:sz w:val="28"/>
          <w:szCs w:val="28"/>
        </w:rPr>
        <w:t>还有些祈福的这个仪轨也有</w:t>
      </w:r>
      <w:ins w:id="1332" w:author="Administrator" w:date="2015-11-19T23:37:40Z">
        <w:r>
          <w:rPr>
            <w:rFonts w:hint="eastAsia" w:ascii="华文楷体" w:hAnsi="华文楷体" w:eastAsia="华文楷体"/>
            <w:sz w:val="28"/>
            <w:szCs w:val="28"/>
            <w:lang w:eastAsia="zh-CN"/>
          </w:rPr>
          <w:t>。</w:t>
        </w:r>
      </w:ins>
      <w:del w:id="1333" w:author="Administrator" w:date="2015-11-19T23:37:39Z">
        <w:r>
          <w:rPr>
            <w:rFonts w:hint="eastAsia" w:ascii="华文楷体" w:hAnsi="华文楷体" w:eastAsia="华文楷体"/>
            <w:sz w:val="28"/>
            <w:szCs w:val="28"/>
          </w:rPr>
          <w:delText>，</w:delText>
        </w:r>
      </w:del>
      <w:r>
        <w:rPr>
          <w:rFonts w:hint="eastAsia" w:ascii="华文楷体" w:hAnsi="华文楷体" w:eastAsia="华文楷体"/>
          <w:sz w:val="28"/>
          <w:szCs w:val="28"/>
        </w:rPr>
        <w:t>那么这些呢就说是对于众生有暂时的利益的，那么从这</w:t>
      </w:r>
      <w:ins w:id="1334" w:author="Administrator" w:date="2015-11-21T13:09:51Z">
        <w:r>
          <w:rPr>
            <w:rFonts w:hint="eastAsia" w:ascii="华文楷体" w:hAnsi="华文楷体" w:eastAsia="华文楷体"/>
            <w:sz w:val="28"/>
            <w:szCs w:val="28"/>
            <w:lang w:eastAsia="zh-CN"/>
          </w:rPr>
          <w:t>一</w:t>
        </w:r>
      </w:ins>
      <w:r>
        <w:rPr>
          <w:rFonts w:hint="eastAsia" w:ascii="华文楷体" w:hAnsi="华文楷体" w:eastAsia="华文楷体"/>
          <w:sz w:val="28"/>
          <w:szCs w:val="28"/>
        </w:rPr>
        <w:t>部分呢可能是佛菩萨的事业幻化展示的</w:t>
      </w:r>
      <w:ins w:id="1335" w:author="Administrator" w:date="2015-11-19T23:37:56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所以像这样的话就说是可以用的，</w:t>
      </w:r>
      <w:del w:id="1336" w:author="Administrator" w:date="2015-11-21T13:11:09Z">
        <w:r>
          <w:rPr>
            <w:rFonts w:hint="eastAsia" w:ascii="华文楷体" w:hAnsi="华文楷体" w:eastAsia="华文楷体"/>
            <w:sz w:val="28"/>
            <w:szCs w:val="28"/>
          </w:rPr>
          <w:delText>但是</w:delText>
        </w:r>
      </w:del>
      <w:r>
        <w:rPr>
          <w:rFonts w:hint="eastAsia" w:ascii="华文楷体" w:hAnsi="华文楷体" w:eastAsia="华文楷体"/>
          <w:sz w:val="28"/>
          <w:szCs w:val="28"/>
        </w:rPr>
        <w:t>大家都很清楚</w:t>
      </w:r>
      <w:ins w:id="1337" w:author="Administrator" w:date="2015-11-21T13:10:42Z">
        <w:r>
          <w:rPr>
            <w:rFonts w:hint="eastAsia" w:ascii="华文楷体" w:hAnsi="华文楷体" w:eastAsia="华文楷体"/>
            <w:sz w:val="28"/>
            <w:szCs w:val="28"/>
            <w:lang w:eastAsia="zh-CN"/>
          </w:rPr>
          <w:t>的</w:t>
        </w:r>
      </w:ins>
      <w:ins w:id="1338" w:author="Administrator" w:date="2015-11-21T13:11:13Z">
        <w:r>
          <w:rPr>
            <w:rFonts w:hint="eastAsia" w:ascii="华文楷体" w:hAnsi="华文楷体" w:eastAsia="华文楷体"/>
            <w:sz w:val="28"/>
            <w:szCs w:val="28"/>
            <w:lang w:eastAsia="zh-CN"/>
          </w:rPr>
          <w:t>。</w:t>
        </w:r>
      </w:ins>
      <w:r>
        <w:rPr>
          <w:rFonts w:hint="eastAsia" w:ascii="华文楷体" w:hAnsi="华文楷体" w:eastAsia="华文楷体"/>
          <w:sz w:val="28"/>
          <w:szCs w:val="28"/>
        </w:rPr>
        <w:t>全知麦彭仁波切的仪轨当中，</w:t>
      </w:r>
      <w:ins w:id="1339" w:author="Administrator" w:date="2015-11-21T13:10:15Z">
        <w:r>
          <w:rPr>
            <w:rFonts w:hint="eastAsia" w:ascii="华文楷体" w:hAnsi="华文楷体" w:eastAsia="华文楷体"/>
            <w:sz w:val="28"/>
            <w:szCs w:val="28"/>
            <w:lang w:eastAsia="zh-CN"/>
          </w:rPr>
          <w:t>以前</w:t>
        </w:r>
      </w:ins>
      <w:del w:id="1340" w:author="Administrator" w:date="2015-11-21T13:10:13Z">
        <w:r>
          <w:rPr>
            <w:rFonts w:hint="eastAsia" w:ascii="华文楷体" w:hAnsi="华文楷体" w:eastAsia="华文楷体"/>
            <w:sz w:val="28"/>
            <w:szCs w:val="28"/>
          </w:rPr>
          <w:delText>你像</w:delText>
        </w:r>
      </w:del>
      <w:r>
        <w:rPr>
          <w:rFonts w:hint="eastAsia" w:ascii="华文楷体" w:hAnsi="华文楷体" w:eastAsia="华文楷体"/>
          <w:sz w:val="28"/>
          <w:szCs w:val="28"/>
        </w:rPr>
        <w:t>上师讲过</w:t>
      </w:r>
      <w:ins w:id="1341" w:author="Administrator" w:date="2015-11-21T13:10:47Z">
        <w:r>
          <w:rPr>
            <w:rFonts w:hint="eastAsia" w:ascii="华文楷体" w:hAnsi="华文楷体" w:eastAsia="华文楷体"/>
            <w:sz w:val="28"/>
            <w:szCs w:val="28"/>
            <w:lang w:eastAsia="zh-CN"/>
          </w:rPr>
          <w:t>，</w:t>
        </w:r>
      </w:ins>
      <w:r>
        <w:rPr>
          <w:rFonts w:hint="eastAsia" w:ascii="华文楷体" w:hAnsi="华文楷体" w:eastAsia="华文楷体"/>
          <w:sz w:val="28"/>
          <w:szCs w:val="28"/>
        </w:rPr>
        <w:t>他有一个</w:t>
      </w:r>
      <w:ins w:id="1342" w:author="Administrator" w:date="2015-11-21T13:12:11Z">
        <w:r>
          <w:rPr>
            <w:rFonts w:hint="eastAsia" w:ascii="华文楷体" w:hAnsi="华文楷体" w:eastAsia="华文楷体"/>
            <w:sz w:val="28"/>
            <w:szCs w:val="28"/>
            <w:lang w:eastAsia="zh-CN"/>
          </w:rPr>
          <w:t>有</w:t>
        </w:r>
      </w:ins>
      <w:r>
        <w:rPr>
          <w:rFonts w:hint="eastAsia" w:ascii="华文楷体" w:hAnsi="华文楷体" w:eastAsia="华文楷体"/>
          <w:sz w:val="28"/>
          <w:szCs w:val="28"/>
        </w:rPr>
        <w:t>一本很厚的打卦的书，</w:t>
      </w:r>
      <w:ins w:id="1343" w:author="Administrator" w:date="2015-11-21T13:11:38Z">
        <w:r>
          <w:rPr>
            <w:rFonts w:hint="eastAsia" w:ascii="华文楷体" w:hAnsi="华文楷体" w:eastAsia="华文楷体"/>
            <w:sz w:val="28"/>
            <w:szCs w:val="28"/>
            <w:lang w:eastAsia="zh-CN"/>
          </w:rPr>
          <w:t>上师说有</w:t>
        </w:r>
      </w:ins>
      <w:ins w:id="1344" w:author="Administrator" w:date="2015-11-21T13:11:41Z">
        <w:r>
          <w:rPr>
            <w:rFonts w:hint="eastAsia" w:ascii="华文楷体" w:hAnsi="华文楷体" w:eastAsia="华文楷体"/>
            <w:sz w:val="28"/>
            <w:szCs w:val="28"/>
            <w:lang w:eastAsia="zh-CN"/>
          </w:rPr>
          <w:t>一本</w:t>
        </w:r>
      </w:ins>
      <w:ins w:id="1345" w:author="Administrator" w:date="2015-11-23T23:49:28Z">
        <w:r>
          <w:rPr>
            <w:rFonts w:hint="eastAsia" w:ascii="华文楷体" w:hAnsi="华文楷体" w:eastAsia="华文楷体"/>
            <w:sz w:val="28"/>
            <w:szCs w:val="28"/>
            <w:lang w:eastAsia="zh-CN"/>
          </w:rPr>
          <w:t>很厚</w:t>
        </w:r>
      </w:ins>
      <w:ins w:id="1346" w:author="Administrator" w:date="2015-11-23T23:49:39Z">
        <w:r>
          <w:rPr>
            <w:rFonts w:hint="eastAsia" w:ascii="华文楷体" w:hAnsi="华文楷体" w:eastAsia="华文楷体"/>
            <w:sz w:val="28"/>
            <w:szCs w:val="28"/>
            <w:lang w:eastAsia="zh-CN"/>
          </w:rPr>
          <w:t>打</w:t>
        </w:r>
      </w:ins>
      <w:ins w:id="1347" w:author="Administrator" w:date="2015-11-23T23:50:07Z">
        <w:r>
          <w:rPr>
            <w:rFonts w:hint="eastAsia" w:ascii="华文楷体" w:hAnsi="华文楷体" w:eastAsia="华文楷体"/>
            <w:sz w:val="28"/>
            <w:szCs w:val="28"/>
            <w:lang w:eastAsia="zh-CN"/>
          </w:rPr>
          <w:t>卦</w:t>
        </w:r>
      </w:ins>
      <w:ins w:id="1348" w:author="Administrator" w:date="2015-11-23T23:50:11Z">
        <w:r>
          <w:rPr>
            <w:rFonts w:hint="eastAsia" w:ascii="华文楷体" w:hAnsi="华文楷体" w:eastAsia="华文楷体"/>
            <w:sz w:val="28"/>
            <w:szCs w:val="28"/>
            <w:lang w:eastAsia="zh-CN"/>
          </w:rPr>
          <w:t>的书</w:t>
        </w:r>
      </w:ins>
      <w:r>
        <w:rPr>
          <w:rFonts w:hint="eastAsia" w:ascii="华文楷体" w:hAnsi="华文楷体" w:eastAsia="华文楷体"/>
          <w:sz w:val="28"/>
          <w:szCs w:val="28"/>
        </w:rPr>
        <w:t>六百页的打卦的书</w:t>
      </w:r>
      <w:ins w:id="1349" w:author="Administrator" w:date="2015-11-21T13:12:16Z">
        <w:r>
          <w:rPr>
            <w:rFonts w:hint="eastAsia" w:ascii="华文楷体" w:hAnsi="华文楷体" w:eastAsia="华文楷体"/>
            <w:sz w:val="28"/>
            <w:szCs w:val="28"/>
            <w:lang w:eastAsia="zh-CN"/>
          </w:rPr>
          <w:t>，</w:t>
        </w:r>
      </w:ins>
      <w:r>
        <w:rPr>
          <w:rFonts w:hint="eastAsia" w:ascii="华文楷体" w:hAnsi="华文楷体" w:eastAsia="华文楷体"/>
          <w:sz w:val="28"/>
          <w:szCs w:val="28"/>
        </w:rPr>
        <w:t>基本上</w:t>
      </w:r>
      <w:ins w:id="1350" w:author="Administrator" w:date="2015-11-25T22:31:52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按照苯教的很多一些打卦的方式这样</w:t>
      </w:r>
      <w:ins w:id="1351" w:author="Administrator" w:date="2015-11-21T13:12:22Z">
        <w:r>
          <w:rPr>
            <w:rFonts w:hint="eastAsia" w:ascii="华文楷体" w:hAnsi="华文楷体" w:eastAsia="华文楷体"/>
            <w:sz w:val="28"/>
            <w:szCs w:val="28"/>
            <w:lang w:eastAsia="zh-CN"/>
          </w:rPr>
          <w:t>记录</w:t>
        </w:r>
      </w:ins>
      <w:del w:id="1352" w:author="Administrator" w:date="2015-11-21T13:12:21Z">
        <w:r>
          <w:rPr>
            <w:rFonts w:hint="eastAsia" w:ascii="华文楷体" w:hAnsi="华文楷体" w:eastAsia="华文楷体"/>
            <w:sz w:val="28"/>
            <w:szCs w:val="28"/>
          </w:rPr>
          <w:delText>截</w:delText>
        </w:r>
      </w:del>
      <w:r>
        <w:rPr>
          <w:rFonts w:hint="eastAsia" w:ascii="华文楷体" w:hAnsi="华文楷体" w:eastAsia="华文楷体"/>
          <w:sz w:val="28"/>
          <w:szCs w:val="28"/>
        </w:rPr>
        <w:t>下来的也有</w:t>
      </w:r>
      <w:ins w:id="1353" w:author="Administrator" w:date="2015-11-19T23:38:21Z">
        <w:r>
          <w:rPr>
            <w:rFonts w:hint="eastAsia" w:ascii="华文楷体" w:hAnsi="华文楷体" w:eastAsia="华文楷体"/>
            <w:sz w:val="28"/>
            <w:szCs w:val="28"/>
            <w:lang w:eastAsia="zh-CN"/>
          </w:rPr>
          <w:t>。</w:t>
        </w:r>
      </w:ins>
      <w:del w:id="1354" w:author="Administrator" w:date="2015-11-19T23:38:20Z">
        <w:r>
          <w:rPr>
            <w:rFonts w:hint="eastAsia" w:ascii="华文楷体" w:hAnsi="华文楷体" w:eastAsia="华文楷体"/>
            <w:sz w:val="28"/>
            <w:szCs w:val="28"/>
          </w:rPr>
          <w:delText>，</w:delText>
        </w:r>
      </w:del>
      <w:r>
        <w:rPr>
          <w:rFonts w:hint="eastAsia" w:ascii="华文楷体" w:hAnsi="华文楷体" w:eastAsia="华文楷体"/>
          <w:sz w:val="28"/>
          <w:szCs w:val="28"/>
        </w:rPr>
        <w:t>还有就说</w:t>
      </w:r>
      <w:ins w:id="1355" w:author="Administrator" w:date="2015-11-21T13:12:39Z">
        <w:r>
          <w:rPr>
            <w:rFonts w:hint="eastAsia" w:ascii="华文楷体" w:hAnsi="华文楷体" w:eastAsia="华文楷体"/>
            <w:sz w:val="28"/>
            <w:szCs w:val="28"/>
            <w:lang w:eastAsia="zh-CN"/>
          </w:rPr>
          <w:t>在这个</w:t>
        </w:r>
      </w:ins>
      <w:ins w:id="1356" w:author="Administrator" w:date="2015-11-21T13:12:42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念诵在</w:t>
      </w:r>
      <w:ins w:id="1357" w:author="Administrator" w:date="2015-11-21T13:12:57Z">
        <w:r>
          <w:rPr>
            <w:rFonts w:hint="eastAsia" w:ascii="华文楷体" w:hAnsi="华文楷体" w:eastAsia="华文楷体"/>
            <w:sz w:val="28"/>
            <w:szCs w:val="28"/>
            <w:lang w:eastAsia="zh-CN"/>
          </w:rPr>
          <w:t>就说</w:t>
        </w:r>
      </w:ins>
      <w:ins w:id="1358" w:author="Administrator" w:date="2015-11-23T23:50:53Z">
        <w:r>
          <w:rPr>
            <w:rFonts w:hint="eastAsia" w:ascii="华文楷体" w:hAnsi="华文楷体" w:eastAsia="华文楷体"/>
            <w:sz w:val="28"/>
            <w:szCs w:val="28"/>
            <w:lang w:eastAsia="zh-CN"/>
          </w:rPr>
          <w:t>是</w:t>
        </w:r>
      </w:ins>
      <w:r>
        <w:rPr>
          <w:rFonts w:hint="eastAsia" w:ascii="华文楷体" w:hAnsi="华文楷体" w:eastAsia="华文楷体"/>
          <w:sz w:val="28"/>
          <w:szCs w:val="28"/>
        </w:rPr>
        <w:t>普贤云供法会的时候</w:t>
      </w:r>
      <w:ins w:id="1359" w:author="Administrator" w:date="2015-11-21T13:13:22Z">
        <w:r>
          <w:rPr>
            <w:rFonts w:hint="eastAsia" w:ascii="华文楷体" w:hAnsi="华文楷体" w:eastAsia="华文楷体"/>
            <w:sz w:val="28"/>
            <w:szCs w:val="28"/>
            <w:lang w:eastAsia="zh-CN"/>
          </w:rPr>
          <w:t>，</w:t>
        </w:r>
      </w:ins>
      <w:r>
        <w:rPr>
          <w:rFonts w:hint="eastAsia" w:ascii="华文楷体" w:hAnsi="华文楷体" w:eastAsia="华文楷体"/>
          <w:sz w:val="28"/>
          <w:szCs w:val="28"/>
        </w:rPr>
        <w:t>有一个叫招天才</w:t>
      </w:r>
      <w:ins w:id="1360" w:author="Administrator" w:date="2015-11-24T20:19:51Z">
        <w:r>
          <w:rPr>
            <w:rFonts w:hint="eastAsia" w:ascii="华文楷体" w:hAnsi="华文楷体" w:eastAsia="华文楷体"/>
            <w:sz w:val="28"/>
            <w:szCs w:val="28"/>
            <w:lang w:eastAsia="zh-CN"/>
          </w:rPr>
          <w:t>妙</w:t>
        </w:r>
      </w:ins>
      <w:del w:id="1361" w:author="Administrator" w:date="2015-11-24T20:19:42Z">
        <w:r>
          <w:rPr>
            <w:rFonts w:hint="eastAsia" w:ascii="华文楷体" w:hAnsi="华文楷体" w:eastAsia="华文楷体"/>
            <w:sz w:val="28"/>
            <w:szCs w:val="28"/>
          </w:rPr>
          <w:delText>秒</w:delText>
        </w:r>
      </w:del>
      <w:r>
        <w:rPr>
          <w:rFonts w:hint="eastAsia" w:ascii="华文楷体" w:hAnsi="华文楷体" w:eastAsia="华文楷体"/>
          <w:sz w:val="28"/>
          <w:szCs w:val="28"/>
        </w:rPr>
        <w:t>勾引</w:t>
      </w:r>
      <w:ins w:id="1362" w:author="Administrator" w:date="2015-11-21T13:13:46Z">
        <w:r>
          <w:rPr>
            <w:rFonts w:hint="eastAsia" w:ascii="华文楷体" w:hAnsi="华文楷体" w:eastAsia="华文楷体"/>
            <w:sz w:val="28"/>
            <w:szCs w:val="28"/>
            <w:lang w:eastAsia="zh-CN"/>
          </w:rPr>
          <w:t>导</w:t>
        </w:r>
      </w:ins>
      <w:r>
        <w:rPr>
          <w:rFonts w:hint="eastAsia" w:ascii="华文楷体" w:hAnsi="华文楷体" w:eastAsia="华文楷体"/>
          <w:sz w:val="28"/>
          <w:szCs w:val="28"/>
        </w:rPr>
        <w:t>的仪轨，</w:t>
      </w:r>
      <w:ins w:id="1363" w:author="Administrator" w:date="2015-11-21T13:14:12Z">
        <w:r>
          <w:rPr>
            <w:rFonts w:hint="eastAsia" w:ascii="华文楷体" w:hAnsi="华文楷体" w:eastAsia="华文楷体"/>
            <w:sz w:val="28"/>
            <w:szCs w:val="28"/>
            <w:lang w:eastAsia="zh-CN"/>
          </w:rPr>
          <w:t>在</w:t>
        </w:r>
      </w:ins>
      <w:r>
        <w:rPr>
          <w:rFonts w:hint="eastAsia" w:ascii="华文楷体" w:hAnsi="华文楷体" w:eastAsia="华文楷体"/>
          <w:sz w:val="28"/>
          <w:szCs w:val="28"/>
        </w:rPr>
        <w:t>那个仪轨里面很多的名词都是苯教</w:t>
      </w:r>
      <w:del w:id="1364" w:author="Administrator" w:date="2015-11-23T23:51:42Z">
        <w:r>
          <w:rPr>
            <w:rFonts w:hint="eastAsia" w:ascii="华文楷体" w:hAnsi="华文楷体" w:eastAsia="华文楷体"/>
            <w:sz w:val="28"/>
            <w:szCs w:val="28"/>
          </w:rPr>
          <w:delText>的</w:delText>
        </w:r>
      </w:del>
      <w:del w:id="1365" w:author="Administrator" w:date="2015-11-21T13:14:31Z">
        <w:r>
          <w:rPr>
            <w:rFonts w:hint="eastAsia" w:ascii="华文楷体" w:hAnsi="华文楷体" w:eastAsia="华文楷体"/>
            <w:sz w:val="28"/>
            <w:szCs w:val="28"/>
          </w:rPr>
          <w:delText>意思</w:delText>
        </w:r>
      </w:del>
      <w:ins w:id="1366" w:author="Administrator" w:date="2015-11-21T13:14:33Z">
        <w:r>
          <w:rPr>
            <w:rFonts w:hint="eastAsia" w:ascii="华文楷体" w:hAnsi="华文楷体" w:eastAsia="华文楷体"/>
            <w:sz w:val="28"/>
            <w:szCs w:val="28"/>
            <w:lang w:eastAsia="zh-CN"/>
          </w:rPr>
          <w:t>名词</w:t>
        </w:r>
      </w:ins>
      <w:r>
        <w:rPr>
          <w:rFonts w:hint="eastAsia" w:ascii="华文楷体" w:hAnsi="华文楷体" w:eastAsia="华文楷体"/>
          <w:sz w:val="28"/>
          <w:szCs w:val="28"/>
        </w:rPr>
        <w:t>，</w:t>
      </w:r>
      <w:del w:id="1367" w:author="Administrator" w:date="2015-11-21T13:14:56Z">
        <w:r>
          <w:rPr>
            <w:rFonts w:hint="eastAsia" w:ascii="华文楷体" w:hAnsi="华文楷体" w:eastAsia="华文楷体"/>
            <w:sz w:val="28"/>
            <w:szCs w:val="28"/>
          </w:rPr>
          <w:delText>好</w:delText>
        </w:r>
      </w:del>
      <w:ins w:id="1368" w:author="Administrator" w:date="2015-11-21T13:15:00Z">
        <w:r>
          <w:rPr>
            <w:rFonts w:hint="eastAsia" w:ascii="华文楷体" w:hAnsi="华文楷体" w:eastAsia="华文楷体"/>
            <w:sz w:val="28"/>
            <w:szCs w:val="28"/>
            <w:lang w:eastAsia="zh-CN"/>
          </w:rPr>
          <w:t>很</w:t>
        </w:r>
      </w:ins>
      <w:r>
        <w:rPr>
          <w:rFonts w:hint="eastAsia" w:ascii="华文楷体" w:hAnsi="华文楷体" w:eastAsia="华文楷体"/>
          <w:sz w:val="28"/>
          <w:szCs w:val="28"/>
        </w:rPr>
        <w:t>多</w:t>
      </w:r>
      <w:ins w:id="1369" w:author="Administrator" w:date="2015-11-21T13:14:20Z">
        <w:r>
          <w:rPr>
            <w:rFonts w:hint="eastAsia" w:ascii="华文楷体" w:hAnsi="华文楷体" w:eastAsia="华文楷体"/>
            <w:sz w:val="28"/>
            <w:szCs w:val="28"/>
            <w:lang w:eastAsia="zh-CN"/>
          </w:rPr>
          <w:t>特别</w:t>
        </w:r>
      </w:ins>
      <w:del w:id="1370" w:author="Administrator" w:date="2015-11-21T13:14:16Z">
        <w:r>
          <w:rPr>
            <w:rFonts w:hint="eastAsia" w:ascii="华文楷体" w:hAnsi="华文楷体" w:eastAsia="华文楷体"/>
            <w:sz w:val="28"/>
            <w:szCs w:val="28"/>
          </w:rPr>
          <w:delText>汉人</w:delText>
        </w:r>
      </w:del>
      <w:r>
        <w:rPr>
          <w:rFonts w:hint="eastAsia" w:ascii="华文楷体" w:hAnsi="华文楷体" w:eastAsia="华文楷体"/>
          <w:sz w:val="28"/>
          <w:szCs w:val="28"/>
        </w:rPr>
        <w:t>陌生的那些</w:t>
      </w:r>
      <w:ins w:id="1371" w:author="Administrator" w:date="2015-11-21T13:16:50Z">
        <w:r>
          <w:rPr>
            <w:rFonts w:hint="eastAsia" w:ascii="华文楷体" w:hAnsi="华文楷体" w:eastAsia="华文楷体"/>
            <w:sz w:val="28"/>
            <w:szCs w:val="28"/>
            <w:lang w:eastAsia="zh-CN"/>
          </w:rPr>
          <w:t>“</w:t>
        </w:r>
      </w:ins>
      <w:r>
        <w:rPr>
          <w:rFonts w:hint="eastAsia" w:ascii="华文楷体" w:hAnsi="华文楷体" w:eastAsia="华文楷体"/>
          <w:sz w:val="28"/>
          <w:szCs w:val="28"/>
        </w:rPr>
        <w:t>坛友谭</w:t>
      </w:r>
      <w:ins w:id="1372" w:author="Administrator" w:date="2015-11-21T13:16:55Z">
        <w:r>
          <w:rPr>
            <w:rFonts w:hint="eastAsia" w:ascii="华文楷体" w:hAnsi="华文楷体" w:eastAsia="华文楷体"/>
            <w:sz w:val="28"/>
            <w:szCs w:val="28"/>
            <w:lang w:eastAsia="zh-CN"/>
          </w:rPr>
          <w:t>”</w:t>
        </w:r>
      </w:ins>
      <w:r>
        <w:rPr>
          <w:rFonts w:hint="eastAsia" w:ascii="华文楷体" w:hAnsi="华文楷体" w:eastAsia="华文楷体"/>
          <w:sz w:val="28"/>
          <w:szCs w:val="28"/>
        </w:rPr>
        <w:t>呀</w:t>
      </w:r>
      <w:ins w:id="1373" w:author="Administrator" w:date="2015-11-21T13:15:46Z">
        <w:r>
          <w:rPr>
            <w:rFonts w:hint="eastAsia" w:ascii="华文楷体" w:hAnsi="华文楷体" w:eastAsia="华文楷体"/>
            <w:sz w:val="28"/>
            <w:szCs w:val="28"/>
            <w:lang w:eastAsia="zh-CN"/>
          </w:rPr>
          <w:t>就说</w:t>
        </w:r>
      </w:ins>
      <w:ins w:id="1374" w:author="Administrator" w:date="2015-11-21T13:17:00Z">
        <w:r>
          <w:rPr>
            <w:rFonts w:hint="eastAsia" w:ascii="华文楷体" w:hAnsi="华文楷体" w:eastAsia="华文楷体"/>
            <w:sz w:val="28"/>
            <w:szCs w:val="28"/>
            <w:lang w:eastAsia="zh-CN"/>
          </w:rPr>
          <w:t>“</w:t>
        </w:r>
      </w:ins>
      <w:r>
        <w:rPr>
          <w:rFonts w:hint="eastAsia" w:ascii="华文楷体" w:hAnsi="华文楷体" w:eastAsia="华文楷体"/>
          <w:sz w:val="28"/>
          <w:szCs w:val="28"/>
        </w:rPr>
        <w:t>无有午</w:t>
      </w:r>
      <w:ins w:id="1375" w:author="Administrator" w:date="2015-11-21T13:17:03Z">
        <w:r>
          <w:rPr>
            <w:rFonts w:hint="eastAsia" w:ascii="华文楷体" w:hAnsi="华文楷体" w:eastAsia="华文楷体"/>
            <w:sz w:val="28"/>
            <w:szCs w:val="28"/>
            <w:lang w:eastAsia="zh-CN"/>
          </w:rPr>
          <w:t>”</w:t>
        </w:r>
      </w:ins>
      <w:ins w:id="1376" w:author="Administrator" w:date="2015-11-21T13:15:51Z">
        <w:r>
          <w:rPr>
            <w:rFonts w:hint="eastAsia" w:ascii="华文楷体" w:hAnsi="华文楷体" w:eastAsia="华文楷体"/>
            <w:sz w:val="28"/>
            <w:szCs w:val="28"/>
            <w:lang w:eastAsia="zh-CN"/>
          </w:rPr>
          <w:t>啊</w:t>
        </w:r>
      </w:ins>
      <w:r>
        <w:rPr>
          <w:rFonts w:hint="eastAsia" w:ascii="华文楷体" w:hAnsi="华文楷体" w:eastAsia="华文楷体"/>
          <w:sz w:val="28"/>
          <w:szCs w:val="28"/>
        </w:rPr>
        <w:t>等</w:t>
      </w:r>
      <w:ins w:id="1377" w:author="Administrator" w:date="2015-11-21T13:15:14Z">
        <w:r>
          <w:rPr>
            <w:rFonts w:hint="eastAsia" w:ascii="华文楷体" w:hAnsi="华文楷体" w:eastAsia="华文楷体"/>
            <w:sz w:val="28"/>
            <w:szCs w:val="28"/>
            <w:lang w:eastAsia="zh-CN"/>
          </w:rPr>
          <w:t>，</w:t>
        </w:r>
      </w:ins>
      <w:del w:id="1378" w:author="Administrator" w:date="2015-11-21T13:15:15Z">
        <w:r>
          <w:rPr>
            <w:rFonts w:hint="eastAsia" w:ascii="华文楷体" w:hAnsi="华文楷体" w:eastAsia="华文楷体"/>
            <w:sz w:val="28"/>
            <w:szCs w:val="28"/>
          </w:rPr>
          <w:delText>象</w:delText>
        </w:r>
      </w:del>
      <w:ins w:id="1379" w:author="Administrator" w:date="2015-11-21T13:15:25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这样的</w:t>
      </w:r>
      <w:ins w:id="1380" w:author="Administrator" w:date="2015-11-21T13:17:26Z">
        <w:r>
          <w:rPr>
            <w:rFonts w:hint="eastAsia" w:ascii="华文楷体" w:hAnsi="华文楷体" w:eastAsia="华文楷体"/>
            <w:sz w:val="28"/>
            <w:szCs w:val="28"/>
            <w:lang w:eastAsia="zh-CN"/>
          </w:rPr>
          <w:t>话</w:t>
        </w:r>
      </w:ins>
      <w:r>
        <w:rPr>
          <w:rFonts w:hint="eastAsia" w:ascii="华文楷体" w:hAnsi="华文楷体" w:eastAsia="华文楷体"/>
          <w:sz w:val="28"/>
          <w:szCs w:val="28"/>
        </w:rPr>
        <w:t>都是苯教的名词</w:t>
      </w:r>
      <w:del w:id="1381" w:author="Administrator" w:date="2015-11-21T13:15:33Z">
        <w:r>
          <w:rPr>
            <w:rFonts w:hint="eastAsia" w:ascii="华文楷体" w:hAnsi="华文楷体" w:eastAsia="华文楷体"/>
            <w:sz w:val="28"/>
            <w:szCs w:val="28"/>
          </w:rPr>
          <w:delText>也</w:delText>
        </w:r>
      </w:del>
      <w:r>
        <w:rPr>
          <w:rFonts w:hint="eastAsia" w:ascii="华文楷体" w:hAnsi="华文楷体" w:eastAsia="华文楷体"/>
          <w:sz w:val="28"/>
          <w:szCs w:val="28"/>
        </w:rPr>
        <w:t>，像这样</w:t>
      </w:r>
      <w:ins w:id="1382" w:author="Administrator" w:date="2015-11-21T13:16:29Z">
        <w:r>
          <w:rPr>
            <w:rFonts w:hint="eastAsia" w:ascii="华文楷体" w:hAnsi="华文楷体" w:eastAsia="华文楷体"/>
            <w:sz w:val="28"/>
            <w:szCs w:val="28"/>
            <w:lang w:eastAsia="zh-CN"/>
          </w:rPr>
          <w:t>的话</w:t>
        </w:r>
      </w:ins>
      <w:ins w:id="1383" w:author="Administrator" w:date="2015-11-21T13:16:38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通过这样的方式</w:t>
      </w:r>
      <w:ins w:id="1384" w:author="Administrator" w:date="2015-11-21T13:16:09Z">
        <w:r>
          <w:rPr>
            <w:rFonts w:hint="eastAsia" w:ascii="华文楷体" w:hAnsi="华文楷体" w:eastAsia="华文楷体"/>
            <w:sz w:val="28"/>
            <w:szCs w:val="28"/>
            <w:lang w:eastAsia="zh-CN"/>
          </w:rPr>
          <w:t>就说</w:t>
        </w:r>
      </w:ins>
      <w:del w:id="1385" w:author="Administrator" w:date="2015-11-21T13:17:44Z">
        <w:r>
          <w:rPr>
            <w:rFonts w:hint="eastAsia" w:ascii="华文楷体" w:hAnsi="华文楷体" w:eastAsia="华文楷体"/>
            <w:sz w:val="28"/>
            <w:szCs w:val="28"/>
          </w:rPr>
          <w:delText>来</w:delText>
        </w:r>
      </w:del>
      <w:r>
        <w:rPr>
          <w:rFonts w:hint="eastAsia" w:ascii="华文楷体" w:hAnsi="华文楷体" w:eastAsia="华文楷体"/>
          <w:sz w:val="28"/>
          <w:szCs w:val="28"/>
        </w:rPr>
        <w:t>招财，</w:t>
      </w:r>
      <w:ins w:id="1386" w:author="Administrator" w:date="2015-11-21T13:17:37Z">
        <w:r>
          <w:rPr>
            <w:rFonts w:hint="eastAsia" w:ascii="华文楷体" w:hAnsi="华文楷体" w:eastAsia="华文楷体"/>
            <w:sz w:val="28"/>
            <w:szCs w:val="28"/>
            <w:lang w:eastAsia="zh-CN"/>
          </w:rPr>
          <w:t>就</w:t>
        </w:r>
      </w:ins>
      <w:ins w:id="1387" w:author="Administrator" w:date="2015-11-21T13:17:38Z">
        <w:r>
          <w:rPr>
            <w:rFonts w:hint="eastAsia" w:ascii="华文楷体" w:hAnsi="华文楷体" w:eastAsia="华文楷体"/>
            <w:sz w:val="28"/>
            <w:szCs w:val="28"/>
            <w:lang w:eastAsia="zh-CN"/>
          </w:rPr>
          <w:t>说</w:t>
        </w:r>
      </w:ins>
      <w:r>
        <w:rPr>
          <w:rFonts w:hint="eastAsia" w:ascii="华文楷体" w:hAnsi="华文楷体" w:eastAsia="华文楷体"/>
          <w:sz w:val="28"/>
          <w:szCs w:val="28"/>
        </w:rPr>
        <w:t>从这个角度来讲的话有暂时的利益</w:t>
      </w:r>
      <w:ins w:id="1388" w:author="Administrator" w:date="2015-11-19T23:39:04Z">
        <w:r>
          <w:rPr>
            <w:rFonts w:hint="eastAsia" w:ascii="华文楷体" w:hAnsi="华文楷体" w:eastAsia="华文楷体"/>
            <w:sz w:val="28"/>
            <w:szCs w:val="28"/>
            <w:lang w:eastAsia="zh-CN"/>
          </w:rPr>
          <w:t>。</w:t>
        </w:r>
      </w:ins>
      <w:del w:id="1389" w:author="Administrator" w:date="2015-11-19T23:39:03Z">
        <w:r>
          <w:rPr>
            <w:rFonts w:hint="eastAsia" w:ascii="华文楷体" w:hAnsi="华文楷体" w:eastAsia="华文楷体"/>
            <w:sz w:val="28"/>
            <w:szCs w:val="28"/>
          </w:rPr>
          <w:delText>，</w:delText>
        </w:r>
      </w:del>
      <w:r>
        <w:rPr>
          <w:rFonts w:hint="eastAsia" w:ascii="华文楷体" w:hAnsi="华文楷体" w:eastAsia="华文楷体"/>
          <w:sz w:val="28"/>
          <w:szCs w:val="28"/>
        </w:rPr>
        <w:t>所以说麦彭仁波切他老人家</w:t>
      </w:r>
      <w:ins w:id="1390" w:author="Administrator" w:date="2015-11-23T23:53:0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是为了说明这个问题呢</w:t>
      </w:r>
      <w:ins w:id="1391" w:author="Administrator" w:date="2015-11-19T23:39:11Z">
        <w:r>
          <w:rPr>
            <w:rFonts w:hint="eastAsia" w:ascii="华文楷体" w:hAnsi="华文楷体" w:eastAsia="华文楷体"/>
            <w:sz w:val="28"/>
            <w:szCs w:val="28"/>
            <w:lang w:eastAsia="zh-CN"/>
          </w:rPr>
          <w:t>，</w:t>
        </w:r>
      </w:ins>
      <w:r>
        <w:rPr>
          <w:rFonts w:hint="eastAsia" w:ascii="华文楷体" w:hAnsi="华文楷体" w:eastAsia="华文楷体"/>
          <w:sz w:val="28"/>
          <w:szCs w:val="28"/>
        </w:rPr>
        <w:t>在他的这些仪轨当中并不是他老人家没办法</w:t>
      </w:r>
      <w:ins w:id="1392" w:author="Administrator" w:date="2015-11-23T23:52:48Z">
        <w:r>
          <w:rPr>
            <w:rFonts w:hint="eastAsia" w:ascii="华文楷体" w:hAnsi="华文楷体" w:eastAsia="华文楷体"/>
            <w:sz w:val="28"/>
            <w:szCs w:val="28"/>
            <w:lang w:eastAsia="zh-CN"/>
          </w:rPr>
          <w:t>作</w:t>
        </w:r>
      </w:ins>
      <w:del w:id="1393" w:author="Administrator" w:date="2015-11-23T23:52:34Z">
        <w:r>
          <w:rPr>
            <w:rFonts w:hint="eastAsia" w:ascii="华文楷体" w:hAnsi="华文楷体" w:eastAsia="华文楷体"/>
            <w:sz w:val="28"/>
            <w:szCs w:val="28"/>
          </w:rPr>
          <w:delText>用</w:delText>
        </w:r>
      </w:del>
      <w:r>
        <w:rPr>
          <w:rFonts w:hint="eastAsia" w:ascii="华文楷体" w:hAnsi="华文楷体" w:eastAsia="华文楷体"/>
          <w:sz w:val="28"/>
          <w:szCs w:val="28"/>
        </w:rPr>
        <w:t>其他的仪轨，而</w:t>
      </w:r>
      <w:del w:id="1394" w:author="Administrator" w:date="2015-11-21T13:17:58Z">
        <w:r>
          <w:rPr>
            <w:rFonts w:hint="eastAsia" w:ascii="华文楷体" w:hAnsi="华文楷体" w:eastAsia="华文楷体"/>
            <w:sz w:val="28"/>
            <w:szCs w:val="28"/>
          </w:rPr>
          <w:delText>要</w:delText>
        </w:r>
      </w:del>
      <w:r>
        <w:rPr>
          <w:rFonts w:hint="eastAsia" w:ascii="华文楷体" w:hAnsi="华文楷体" w:eastAsia="华文楷体"/>
          <w:sz w:val="28"/>
          <w:szCs w:val="28"/>
        </w:rPr>
        <w:t>是说一方面来讲的话这些有用</w:t>
      </w:r>
      <w:ins w:id="1395" w:author="Administrator" w:date="2015-11-19T23:39:29Z">
        <w:r>
          <w:rPr>
            <w:rFonts w:hint="eastAsia" w:ascii="华文楷体" w:hAnsi="华文楷体" w:eastAsia="华文楷体"/>
            <w:sz w:val="28"/>
            <w:szCs w:val="28"/>
            <w:lang w:eastAsia="zh-CN"/>
          </w:rPr>
          <w:t>、</w:t>
        </w:r>
      </w:ins>
      <w:del w:id="1396" w:author="Administrator" w:date="2015-11-19T23:39:29Z">
        <w:r>
          <w:rPr>
            <w:rFonts w:hint="eastAsia" w:ascii="华文楷体" w:hAnsi="华文楷体" w:eastAsia="华文楷体"/>
            <w:sz w:val="28"/>
            <w:szCs w:val="28"/>
          </w:rPr>
          <w:delText>，</w:delText>
        </w:r>
      </w:del>
      <w:r>
        <w:rPr>
          <w:rFonts w:hint="eastAsia" w:ascii="华文楷体" w:hAnsi="华文楷体" w:eastAsia="华文楷体"/>
          <w:sz w:val="28"/>
          <w:szCs w:val="28"/>
        </w:rPr>
        <w:t>是有用的</w:t>
      </w:r>
      <w:ins w:id="1397" w:author="Administrator" w:date="2015-11-19T23:39:33Z">
        <w:r>
          <w:rPr>
            <w:rFonts w:hint="eastAsia" w:ascii="华文楷体" w:hAnsi="华文楷体" w:eastAsia="华文楷体"/>
            <w:sz w:val="28"/>
            <w:szCs w:val="28"/>
            <w:lang w:eastAsia="zh-CN"/>
          </w:rPr>
          <w:t>，</w:t>
        </w:r>
      </w:ins>
      <w:del w:id="1398" w:author="Administrator" w:date="2015-11-23T23:52:15Z">
        <w:r>
          <w:rPr>
            <w:rFonts w:hint="eastAsia" w:ascii="华文楷体" w:hAnsi="华文楷体" w:eastAsia="华文楷体"/>
            <w:sz w:val="28"/>
            <w:szCs w:val="28"/>
          </w:rPr>
          <w:delText>而</w:delText>
        </w:r>
      </w:del>
      <w:r>
        <w:rPr>
          <w:rFonts w:hint="eastAsia" w:ascii="华文楷体" w:hAnsi="华文楷体" w:eastAsia="华文楷体"/>
          <w:sz w:val="28"/>
          <w:szCs w:val="28"/>
        </w:rPr>
        <w:t>有可能是佛菩萨</w:t>
      </w:r>
      <w:del w:id="1399" w:author="Administrator" w:date="2015-11-21T13:18:22Z">
        <w:r>
          <w:rPr>
            <w:rFonts w:hint="eastAsia" w:ascii="华文楷体" w:hAnsi="华文楷体" w:eastAsia="华文楷体"/>
            <w:sz w:val="28"/>
            <w:szCs w:val="28"/>
          </w:rPr>
          <w:delText>示</w:delText>
        </w:r>
      </w:del>
      <w:del w:id="1400" w:author="Administrator" w:date="2015-11-21T13:18:23Z">
        <w:r>
          <w:rPr>
            <w:rFonts w:hint="eastAsia" w:ascii="华文楷体" w:hAnsi="华文楷体" w:eastAsia="华文楷体"/>
            <w:sz w:val="28"/>
            <w:szCs w:val="28"/>
          </w:rPr>
          <w:delText>意的方</w:delText>
        </w:r>
      </w:del>
      <w:del w:id="1401" w:author="Administrator" w:date="2015-11-21T13:18:24Z">
        <w:r>
          <w:rPr>
            <w:rFonts w:hint="eastAsia" w:ascii="华文楷体" w:hAnsi="华文楷体" w:eastAsia="华文楷体"/>
            <w:sz w:val="28"/>
            <w:szCs w:val="28"/>
          </w:rPr>
          <w:delText>便</w:delText>
        </w:r>
      </w:del>
      <w:ins w:id="1402" w:author="Administrator" w:date="2015-11-21T13:18:38Z">
        <w:r>
          <w:rPr>
            <w:rFonts w:hint="eastAsia" w:ascii="华文楷体" w:hAnsi="华文楷体" w:eastAsia="华文楷体"/>
            <w:sz w:val="28"/>
            <w:szCs w:val="28"/>
            <w:lang w:eastAsia="zh-CN"/>
          </w:rPr>
          <w:t>事</w:t>
        </w:r>
      </w:ins>
      <w:ins w:id="1403" w:author="Administrator" w:date="2015-11-21T13:18:39Z">
        <w:r>
          <w:rPr>
            <w:rFonts w:hint="eastAsia" w:ascii="华文楷体" w:hAnsi="华文楷体" w:eastAsia="华文楷体"/>
            <w:sz w:val="28"/>
            <w:szCs w:val="28"/>
            <w:lang w:eastAsia="zh-CN"/>
          </w:rPr>
          <w:t>业的幻</w:t>
        </w:r>
      </w:ins>
      <w:ins w:id="1404" w:author="Administrator" w:date="2015-11-21T13:18:43Z">
        <w:r>
          <w:rPr>
            <w:rFonts w:hint="eastAsia" w:ascii="华文楷体" w:hAnsi="华文楷体" w:eastAsia="华文楷体"/>
            <w:sz w:val="28"/>
            <w:szCs w:val="28"/>
            <w:lang w:eastAsia="zh-CN"/>
          </w:rPr>
          <w:t>变</w:t>
        </w:r>
      </w:ins>
      <w:r>
        <w:rPr>
          <w:rFonts w:hint="eastAsia" w:ascii="华文楷体" w:hAnsi="华文楷体" w:eastAsia="华文楷体"/>
          <w:sz w:val="28"/>
          <w:szCs w:val="28"/>
        </w:rPr>
        <w:t>，所以说像这样的话</w:t>
      </w:r>
      <w:ins w:id="1405" w:author="Administrator" w:date="2015-11-23T23:53:14Z">
        <w:r>
          <w:rPr>
            <w:rFonts w:hint="eastAsia" w:ascii="华文楷体" w:hAnsi="华文楷体" w:eastAsia="华文楷体"/>
            <w:sz w:val="28"/>
            <w:szCs w:val="28"/>
            <w:lang w:eastAsia="zh-CN"/>
          </w:rPr>
          <w:t>就</w:t>
        </w:r>
      </w:ins>
      <w:ins w:id="1406" w:author="Administrator" w:date="2015-11-23T23:53:22Z">
        <w:r>
          <w:rPr>
            <w:rFonts w:hint="eastAsia" w:ascii="华文楷体" w:hAnsi="华文楷体" w:eastAsia="华文楷体"/>
            <w:sz w:val="28"/>
            <w:szCs w:val="28"/>
            <w:lang w:eastAsia="zh-CN"/>
          </w:rPr>
          <w:t>说</w:t>
        </w:r>
      </w:ins>
      <w:r>
        <w:rPr>
          <w:rFonts w:hint="eastAsia" w:ascii="华文楷体" w:hAnsi="华文楷体" w:eastAsia="华文楷体"/>
          <w:sz w:val="28"/>
          <w:szCs w:val="28"/>
        </w:rPr>
        <w:t>是怎么样的可以这么样对待，</w:t>
      </w:r>
      <w:ins w:id="1407" w:author="Administrator" w:date="2015-11-21T13:19:17Z">
        <w:r>
          <w:rPr>
            <w:rFonts w:hint="eastAsia" w:ascii="华文楷体" w:hAnsi="华文楷体" w:eastAsia="华文楷体"/>
            <w:sz w:val="28"/>
            <w:szCs w:val="28"/>
            <w:lang w:eastAsia="zh-CN"/>
          </w:rPr>
          <w:t>分别对待</w:t>
        </w:r>
      </w:ins>
      <w:ins w:id="1408" w:author="Administrator" w:date="2015-11-21T13:19:21Z">
        <w:r>
          <w:rPr>
            <w:rFonts w:hint="eastAsia" w:ascii="华文楷体" w:hAnsi="华文楷体" w:eastAsia="华文楷体"/>
            <w:sz w:val="28"/>
            <w:szCs w:val="28"/>
            <w:lang w:eastAsia="zh-CN"/>
          </w:rPr>
          <w:t>，</w:t>
        </w:r>
      </w:ins>
      <w:r>
        <w:rPr>
          <w:rFonts w:hint="eastAsia" w:ascii="华文楷体" w:hAnsi="华文楷体" w:eastAsia="华文楷体"/>
          <w:sz w:val="28"/>
          <w:szCs w:val="28"/>
        </w:rPr>
        <w:t>这是可以的，说可能是佛菩萨的事业幻变展示出来的</w:t>
      </w:r>
      <w:ins w:id="1409" w:author="Administrator" w:date="2015-11-19T23:40:33Z">
        <w:r>
          <w:rPr>
            <w:rFonts w:hint="eastAsia" w:ascii="华文楷体" w:hAnsi="华文楷体" w:eastAsia="华文楷体"/>
            <w:sz w:val="28"/>
            <w:szCs w:val="28"/>
            <w:lang w:eastAsia="zh-CN"/>
          </w:rPr>
          <w:t>。</w:t>
        </w:r>
      </w:ins>
      <w:del w:id="1410" w:author="Administrator" w:date="2015-11-19T23:40:32Z">
        <w:r>
          <w:rPr>
            <w:rFonts w:hint="eastAsia" w:ascii="华文楷体" w:hAnsi="华文楷体" w:eastAsia="华文楷体"/>
            <w:sz w:val="28"/>
            <w:szCs w:val="28"/>
          </w:rPr>
          <w:delText>，</w:delText>
        </w:r>
      </w:del>
      <w:r>
        <w:rPr>
          <w:rFonts w:hint="eastAsia" w:ascii="华文楷体" w:hAnsi="华文楷体" w:eastAsia="华文楷体"/>
          <w:sz w:val="28"/>
          <w:szCs w:val="28"/>
        </w:rPr>
        <w:t>那么下面讲一个根据呢</w:t>
      </w:r>
      <w:ins w:id="1411" w:author="Administrator" w:date="2015-11-19T23:39:55Z">
        <w:r>
          <w:rPr>
            <w:rFonts w:hint="eastAsia" w:ascii="华文楷体" w:hAnsi="华文楷体" w:eastAsia="华文楷体"/>
            <w:sz w:val="28"/>
            <w:szCs w:val="28"/>
            <w:lang w:eastAsia="zh-CN"/>
          </w:rPr>
          <w:t>，</w:t>
        </w:r>
      </w:ins>
      <w:ins w:id="1412" w:author="Administrator" w:date="2015-11-25T22:35: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因为一切如来佛子善巧方便的行径不可思议的缘故，就像变形魔王说法</w:t>
      </w:r>
      <w:ins w:id="1413" w:author="Administrator" w:date="2015-11-19T23:40:54Z">
        <w:r>
          <w:rPr>
            <w:rFonts w:hint="eastAsia" w:ascii="华文楷体" w:hAnsi="华文楷体" w:eastAsia="华文楷体"/>
            <w:sz w:val="28"/>
            <w:szCs w:val="28"/>
            <w:lang w:eastAsia="zh-CN"/>
          </w:rPr>
          <w:t>。</w:t>
        </w:r>
      </w:ins>
      <w:ins w:id="1414" w:author="Administrator" w:date="2015-11-25T22:35:04Z">
        <w:r>
          <w:rPr>
            <w:rFonts w:hint="eastAsia" w:ascii="华文楷体" w:hAnsi="华文楷体" w:eastAsia="华文楷体"/>
            <w:sz w:val="28"/>
            <w:szCs w:val="28"/>
            <w:lang w:eastAsia="zh-CN"/>
          </w:rPr>
          <w:t>”</w:t>
        </w:r>
      </w:ins>
      <w:del w:id="1415" w:author="Administrator" w:date="2015-11-19T23:40:53Z">
        <w:r>
          <w:rPr>
            <w:rFonts w:hint="eastAsia" w:ascii="华文楷体" w:hAnsi="华文楷体" w:eastAsia="华文楷体"/>
            <w:sz w:val="28"/>
            <w:szCs w:val="28"/>
          </w:rPr>
          <w:delText>，</w:delText>
        </w:r>
      </w:del>
      <w:r>
        <w:rPr>
          <w:rFonts w:hint="eastAsia" w:ascii="华文楷体" w:hAnsi="华文楷体" w:eastAsia="华文楷体"/>
          <w:sz w:val="28"/>
          <w:szCs w:val="28"/>
        </w:rPr>
        <w:t>那么变形魔王说法的奇迹的意思就</w:t>
      </w:r>
      <w:ins w:id="1416" w:author="Administrator" w:date="2015-11-24T20:21:59Z">
        <w:r>
          <w:rPr>
            <w:rFonts w:hint="eastAsia" w:ascii="华文楷体" w:hAnsi="华文楷体" w:eastAsia="华文楷体"/>
            <w:sz w:val="28"/>
            <w:szCs w:val="28"/>
            <w:lang w:eastAsia="zh-CN"/>
          </w:rPr>
          <w:t>说</w:t>
        </w:r>
      </w:ins>
      <w:ins w:id="1417" w:author="Administrator" w:date="2015-11-24T20:22:14Z">
        <w:r>
          <w:rPr>
            <w:rFonts w:hint="eastAsia" w:ascii="华文楷体" w:hAnsi="华文楷体" w:eastAsia="华文楷体"/>
            <w:sz w:val="28"/>
            <w:szCs w:val="28"/>
            <w:lang w:eastAsia="zh-CN"/>
          </w:rPr>
          <w:t>，</w:t>
        </w:r>
      </w:ins>
      <w:del w:id="1418" w:author="Administrator" w:date="2015-11-24T20:21:55Z">
        <w:r>
          <w:rPr>
            <w:rFonts w:hint="eastAsia" w:ascii="华文楷体" w:hAnsi="华文楷体" w:eastAsia="华文楷体"/>
            <w:sz w:val="28"/>
            <w:szCs w:val="28"/>
          </w:rPr>
          <w:delText>是</w:delText>
        </w:r>
      </w:del>
      <w:r>
        <w:rPr>
          <w:rFonts w:hint="eastAsia" w:ascii="华文楷体" w:hAnsi="华文楷体" w:eastAsia="华文楷体"/>
          <w:sz w:val="28"/>
          <w:szCs w:val="28"/>
        </w:rPr>
        <w:t>当年文殊师利菩萨为了调化这个变形外道或者为了调化这样一种裸体外道，像这样的话在他们的团体当中显现变形魔王，显现变形魔王来说法，说法之后呢调化了很多很多裸体外道的这个弟子，让他们</w:t>
      </w:r>
      <w:ins w:id="1419" w:author="Administrator" w:date="2015-11-21T13:20:18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对</w:t>
      </w:r>
      <w:ins w:id="1420" w:author="Administrator" w:date="2015-11-23T23:54:46Z">
        <w:r>
          <w:rPr>
            <w:rFonts w:hint="eastAsia" w:ascii="华文楷体" w:hAnsi="华文楷体" w:eastAsia="华文楷体"/>
            <w:sz w:val="28"/>
            <w:szCs w:val="28"/>
            <w:lang w:eastAsia="zh-CN"/>
          </w:rPr>
          <w:t>于</w:t>
        </w:r>
      </w:ins>
      <w:r>
        <w:rPr>
          <w:rFonts w:hint="eastAsia" w:ascii="华文楷体" w:hAnsi="华文楷体" w:eastAsia="华文楷体"/>
          <w:sz w:val="28"/>
          <w:szCs w:val="28"/>
        </w:rPr>
        <w:t>佛法产生信心，最后</w:t>
      </w:r>
      <w:ins w:id="1421" w:author="Administrator" w:date="2015-11-24T20:21:07Z">
        <w:r>
          <w:rPr>
            <w:rFonts w:hint="eastAsia" w:ascii="华文楷体" w:hAnsi="华文楷体" w:eastAsia="华文楷体"/>
            <w:sz w:val="28"/>
            <w:szCs w:val="28"/>
            <w:lang w:eastAsia="zh-CN"/>
          </w:rPr>
          <w:t>就</w:t>
        </w:r>
      </w:ins>
      <w:ins w:id="1422" w:author="Administrator" w:date="2015-11-25T22:35:42Z">
        <w:r>
          <w:rPr>
            <w:rFonts w:hint="eastAsia" w:ascii="华文楷体" w:hAnsi="华文楷体" w:eastAsia="华文楷体"/>
            <w:sz w:val="28"/>
            <w:szCs w:val="28"/>
            <w:lang w:eastAsia="zh-CN"/>
          </w:rPr>
          <w:t>说</w:t>
        </w:r>
      </w:ins>
      <w:r>
        <w:rPr>
          <w:rFonts w:hint="eastAsia" w:ascii="华文楷体" w:hAnsi="华文楷体" w:eastAsia="华文楷体"/>
          <w:sz w:val="28"/>
          <w:szCs w:val="28"/>
        </w:rPr>
        <w:t>在佛教当中修行得到解脱的这样一种奇迹</w:t>
      </w:r>
      <w:ins w:id="1423" w:author="Administrator" w:date="2015-11-19T23:41:54Z">
        <w:r>
          <w:rPr>
            <w:rFonts w:hint="eastAsia" w:ascii="华文楷体" w:hAnsi="华文楷体" w:eastAsia="华文楷体"/>
            <w:sz w:val="28"/>
            <w:szCs w:val="28"/>
            <w:lang w:eastAsia="zh-CN"/>
          </w:rPr>
          <w:t>。</w:t>
        </w:r>
      </w:ins>
      <w:del w:id="1424" w:author="Administrator" w:date="2015-11-19T23:41:54Z">
        <w:r>
          <w:rPr>
            <w:rFonts w:hint="eastAsia" w:ascii="华文楷体" w:hAnsi="华文楷体" w:eastAsia="华文楷体"/>
            <w:sz w:val="28"/>
            <w:szCs w:val="28"/>
          </w:rPr>
          <w:delText>，</w:delText>
        </w:r>
      </w:del>
      <w:r>
        <w:rPr>
          <w:rFonts w:hint="eastAsia" w:ascii="华文楷体" w:hAnsi="华文楷体" w:eastAsia="华文楷体"/>
          <w:sz w:val="28"/>
          <w:szCs w:val="28"/>
        </w:rPr>
        <w:t>实际上这个变形魔王显现上</w:t>
      </w:r>
      <w:ins w:id="1425" w:author="Administrator" w:date="2015-11-23T23:54:54Z">
        <w:r>
          <w:rPr>
            <w:rFonts w:hint="eastAsia" w:ascii="华文楷体" w:hAnsi="华文楷体" w:eastAsia="华文楷体"/>
            <w:sz w:val="28"/>
            <w:szCs w:val="28"/>
            <w:lang w:eastAsia="zh-CN"/>
          </w:rPr>
          <w:t>面</w:t>
        </w:r>
      </w:ins>
      <w:r>
        <w:rPr>
          <w:rFonts w:hint="eastAsia" w:ascii="华文楷体" w:hAnsi="华文楷体" w:eastAsia="华文楷体"/>
          <w:sz w:val="28"/>
          <w:szCs w:val="28"/>
        </w:rPr>
        <w:t>是一个变形魔王是一个外道的，实际上他是文殊师利的化现，是文殊师利菩萨的化现</w:t>
      </w:r>
      <w:ins w:id="1426" w:author="Administrator" w:date="2015-11-19T23:42:32Z">
        <w:r>
          <w:rPr>
            <w:rFonts w:hint="eastAsia" w:ascii="华文楷体" w:hAnsi="华文楷体" w:eastAsia="华文楷体"/>
            <w:sz w:val="28"/>
            <w:szCs w:val="28"/>
            <w:lang w:eastAsia="zh-CN"/>
          </w:rPr>
          <w:t>。</w:t>
        </w:r>
      </w:ins>
      <w:del w:id="1427" w:author="Administrator" w:date="2015-11-19T23:42:31Z">
        <w:r>
          <w:rPr>
            <w:rFonts w:hint="eastAsia" w:ascii="华文楷体" w:hAnsi="华文楷体" w:eastAsia="华文楷体"/>
            <w:sz w:val="28"/>
            <w:szCs w:val="28"/>
          </w:rPr>
          <w:delText>，</w:delText>
        </w:r>
      </w:del>
      <w:r>
        <w:rPr>
          <w:rFonts w:hint="eastAsia" w:ascii="华文楷体" w:hAnsi="华文楷体" w:eastAsia="华文楷体"/>
          <w:sz w:val="28"/>
          <w:szCs w:val="28"/>
        </w:rPr>
        <w:t>所以从这个方面讲的时候呢也是如果说对众生有利益的话</w:t>
      </w:r>
      <w:ins w:id="1428" w:author="Administrator" w:date="2015-11-19T23:42:42Z">
        <w:r>
          <w:rPr>
            <w:rFonts w:hint="eastAsia" w:ascii="华文楷体" w:hAnsi="华文楷体" w:eastAsia="华文楷体"/>
            <w:sz w:val="28"/>
            <w:szCs w:val="28"/>
            <w:lang w:eastAsia="zh-CN"/>
          </w:rPr>
          <w:t>，</w:t>
        </w:r>
      </w:ins>
      <w:r>
        <w:rPr>
          <w:rFonts w:hint="eastAsia" w:ascii="华文楷体" w:hAnsi="华文楷体" w:eastAsia="华文楷体"/>
          <w:sz w:val="28"/>
          <w:szCs w:val="28"/>
        </w:rPr>
        <w:t>佛菩萨他会做这个事业</w:t>
      </w:r>
      <w:ins w:id="1429" w:author="Administrator" w:date="2015-11-19T23:42:48Z">
        <w:r>
          <w:rPr>
            <w:rFonts w:hint="eastAsia" w:ascii="华文楷体" w:hAnsi="华文楷体" w:eastAsia="华文楷体"/>
            <w:sz w:val="28"/>
            <w:szCs w:val="28"/>
            <w:lang w:eastAsia="zh-CN"/>
          </w:rPr>
          <w:t>。</w:t>
        </w:r>
      </w:ins>
      <w:del w:id="1430" w:author="Administrator" w:date="2015-11-19T23:42:47Z">
        <w:r>
          <w:rPr>
            <w:rFonts w:hint="eastAsia" w:ascii="华文楷体" w:hAnsi="华文楷体" w:eastAsia="华文楷体"/>
            <w:sz w:val="28"/>
            <w:szCs w:val="28"/>
          </w:rPr>
          <w:delText>，</w:delText>
        </w:r>
      </w:del>
      <w:r>
        <w:rPr>
          <w:rFonts w:hint="eastAsia" w:ascii="华文楷体" w:hAnsi="华文楷体" w:eastAsia="华文楷体"/>
          <w:sz w:val="28"/>
          <w:szCs w:val="28"/>
        </w:rPr>
        <w:t>所以说苯教当中呢</w:t>
      </w:r>
      <w:ins w:id="1431" w:author="Administrator" w:date="2015-11-19T23:43:16Z">
        <w:r>
          <w:rPr>
            <w:rFonts w:hint="eastAsia" w:ascii="华文楷体" w:hAnsi="华文楷体" w:eastAsia="华文楷体"/>
            <w:sz w:val="28"/>
            <w:szCs w:val="28"/>
            <w:lang w:eastAsia="zh-CN"/>
          </w:rPr>
          <w:t>，</w:t>
        </w:r>
      </w:ins>
      <w:del w:id="1432" w:author="Administrator" w:date="2015-11-19T23:42:5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对众生有利的这些方面呢</w:t>
      </w:r>
      <w:ins w:id="1433" w:author="Administrator" w:date="2015-11-24T20:23:37Z">
        <w:r>
          <w:rPr>
            <w:rFonts w:hint="eastAsia" w:ascii="华文楷体" w:hAnsi="华文楷体" w:eastAsia="华文楷体"/>
            <w:sz w:val="28"/>
            <w:szCs w:val="28"/>
            <w:lang w:eastAsia="zh-CN"/>
          </w:rPr>
          <w:t>、</w:t>
        </w:r>
      </w:ins>
      <w:r>
        <w:rPr>
          <w:rFonts w:hint="eastAsia" w:ascii="华文楷体" w:hAnsi="华文楷体" w:eastAsia="华文楷体"/>
          <w:sz w:val="28"/>
          <w:szCs w:val="28"/>
        </w:rPr>
        <w:t>当然伤害众生这方面佛菩萨是绝对不会做的，也不会教唆你去做</w:t>
      </w:r>
      <w:ins w:id="1434" w:author="Administrator" w:date="2015-11-23T23:58:33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伤害众生的这些事业，但是对众生有利益的这些方面呢就会这样</w:t>
      </w:r>
      <w:ins w:id="1435" w:author="Administrator" w:date="2015-11-19T23:43:34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因为佛菩萨呢他从他的种子开始也就是慈悲</w:t>
      </w:r>
      <w:del w:id="1436" w:author="Administrator" w:date="2015-11-23T23:55:51Z">
        <w:r>
          <w:rPr>
            <w:rFonts w:hint="eastAsia" w:ascii="华文楷体" w:hAnsi="华文楷体" w:eastAsia="华文楷体"/>
            <w:sz w:val="28"/>
            <w:szCs w:val="28"/>
          </w:rPr>
          <w:delText>的</w:delText>
        </w:r>
      </w:del>
      <w:ins w:id="1437" w:author="Administrator" w:date="2015-11-23T23:55:53Z">
        <w:r>
          <w:rPr>
            <w:rFonts w:hint="eastAsia" w:ascii="华文楷体" w:hAnsi="华文楷体" w:eastAsia="华文楷体"/>
            <w:sz w:val="28"/>
            <w:szCs w:val="28"/>
            <w:lang w:eastAsia="zh-CN"/>
          </w:rPr>
          <w:t>为</w:t>
        </w:r>
      </w:ins>
      <w:r>
        <w:rPr>
          <w:rFonts w:hint="eastAsia" w:ascii="华文楷体" w:hAnsi="华文楷体" w:eastAsia="华文楷体"/>
          <w:sz w:val="28"/>
          <w:szCs w:val="28"/>
        </w:rPr>
        <w:t>种子</w:t>
      </w:r>
      <w:ins w:id="1438" w:author="Administrator" w:date="2015-11-23T23:58:44Z">
        <w:r>
          <w:rPr>
            <w:rFonts w:hint="eastAsia" w:ascii="华文楷体" w:hAnsi="华文楷体" w:eastAsia="华文楷体"/>
            <w:sz w:val="28"/>
            <w:szCs w:val="28"/>
            <w:lang w:eastAsia="zh-CN"/>
          </w:rPr>
          <w:t>，</w:t>
        </w:r>
      </w:ins>
      <w:r>
        <w:rPr>
          <w:rFonts w:hint="eastAsia" w:ascii="华文楷体" w:hAnsi="华文楷体" w:eastAsia="华文楷体"/>
          <w:sz w:val="28"/>
          <w:szCs w:val="28"/>
        </w:rPr>
        <w:t>不可能去伤害众生的</w:t>
      </w:r>
      <w:ins w:id="1439" w:author="Administrator" w:date="2015-11-19T23:43:56Z">
        <w:r>
          <w:rPr>
            <w:rFonts w:hint="eastAsia" w:ascii="华文楷体" w:hAnsi="华文楷体" w:eastAsia="华文楷体"/>
            <w:sz w:val="28"/>
            <w:szCs w:val="28"/>
            <w:lang w:eastAsia="zh-CN"/>
          </w:rPr>
          <w:t>。</w:t>
        </w:r>
      </w:ins>
      <w:del w:id="1440" w:author="Administrator" w:date="2015-11-19T23:43:55Z">
        <w:r>
          <w:rPr>
            <w:rFonts w:hint="eastAsia" w:ascii="华文楷体" w:hAnsi="华文楷体" w:eastAsia="华文楷体"/>
            <w:sz w:val="28"/>
            <w:szCs w:val="28"/>
          </w:rPr>
          <w:delText>，</w:delText>
        </w:r>
      </w:del>
      <w:r>
        <w:rPr>
          <w:rFonts w:hint="eastAsia" w:ascii="华文楷体" w:hAnsi="华文楷体" w:eastAsia="华文楷体"/>
          <w:sz w:val="28"/>
          <w:szCs w:val="28"/>
        </w:rPr>
        <w:t>所以说从你要进入大乘，你的根本是什么呢</w:t>
      </w:r>
      <w:ins w:id="1441" w:author="Administrator" w:date="2015-11-21T13:21:3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就是慈悲心，绝对不能伤害众生的，这个作为</w:t>
      </w:r>
      <w:ins w:id="1442" w:author="Administrator" w:date="2015-11-21T13:21:38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没办法再低的底线了，你必须要做到慈悲</w:t>
      </w:r>
      <w:ins w:id="1443" w:author="Administrator" w:date="2015-11-23T23:56:05Z">
        <w:r>
          <w:rPr>
            <w:rFonts w:hint="eastAsia" w:ascii="华文楷体" w:hAnsi="华文楷体" w:eastAsia="华文楷体"/>
            <w:sz w:val="28"/>
            <w:szCs w:val="28"/>
            <w:lang w:eastAsia="zh-CN"/>
          </w:rPr>
          <w:t>一切</w:t>
        </w:r>
      </w:ins>
      <w:r>
        <w:rPr>
          <w:rFonts w:hint="eastAsia" w:ascii="华文楷体" w:hAnsi="华文楷体" w:eastAsia="华文楷体"/>
          <w:sz w:val="28"/>
          <w:szCs w:val="28"/>
        </w:rPr>
        <w:t>众生才能够进</w:t>
      </w:r>
      <w:ins w:id="1444" w:author="Administrator" w:date="2015-11-19T23:44:19Z">
        <w:r>
          <w:rPr>
            <w:rFonts w:hint="eastAsia" w:ascii="华文楷体" w:hAnsi="华文楷体" w:eastAsia="华文楷体"/>
            <w:sz w:val="28"/>
            <w:szCs w:val="28"/>
            <w:lang w:eastAsia="zh-CN"/>
          </w:rPr>
          <w:t>入</w:t>
        </w:r>
      </w:ins>
      <w:del w:id="1445" w:author="Administrator" w:date="2015-11-19T23:44:17Z">
        <w:r>
          <w:rPr>
            <w:rFonts w:hint="eastAsia" w:ascii="华文楷体" w:hAnsi="华文楷体" w:eastAsia="华文楷体"/>
            <w:sz w:val="28"/>
            <w:szCs w:val="28"/>
          </w:rPr>
          <w:delText>驻</w:delText>
        </w:r>
      </w:del>
      <w:r>
        <w:rPr>
          <w:rFonts w:hint="eastAsia" w:ascii="华文楷体" w:hAnsi="华文楷体" w:eastAsia="华文楷体"/>
          <w:sz w:val="28"/>
          <w:szCs w:val="28"/>
        </w:rPr>
        <w:t>佛门</w:t>
      </w:r>
      <w:ins w:id="1446" w:author="Administrator" w:date="2015-11-19T23:44:31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所以说呢从</w:t>
      </w:r>
      <w:ins w:id="1447" w:author="Administrator" w:date="2015-11-23T23:59:3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佛菩萨的种子</w:t>
      </w:r>
      <w:ins w:id="1448" w:author="Administrator" w:date="2015-11-24T20:24:44Z">
        <w:r>
          <w:rPr>
            <w:rFonts w:hint="eastAsia" w:ascii="华文楷体" w:hAnsi="华文楷体" w:eastAsia="华文楷体"/>
            <w:sz w:val="28"/>
            <w:szCs w:val="28"/>
            <w:lang w:eastAsia="zh-CN"/>
          </w:rPr>
          <w:t>、</w:t>
        </w:r>
      </w:ins>
      <w:r>
        <w:rPr>
          <w:rFonts w:hint="eastAsia" w:ascii="华文楷体" w:hAnsi="华文楷体" w:eastAsia="华文楷体"/>
          <w:sz w:val="28"/>
          <w:szCs w:val="28"/>
        </w:rPr>
        <w:t>从这个种子开始就开始是</w:t>
      </w:r>
      <w:ins w:id="1449" w:author="Administrator" w:date="2015-11-23T23:59:13Z">
        <w:r>
          <w:rPr>
            <w:rFonts w:hint="eastAsia" w:ascii="华文楷体" w:hAnsi="华文楷体" w:eastAsia="华文楷体"/>
            <w:sz w:val="28"/>
            <w:szCs w:val="28"/>
            <w:lang w:eastAsia="zh-CN"/>
          </w:rPr>
          <w:t>以</w:t>
        </w:r>
      </w:ins>
      <w:r>
        <w:rPr>
          <w:rFonts w:hint="eastAsia" w:ascii="华文楷体" w:hAnsi="华文楷体" w:eastAsia="华文楷体"/>
          <w:sz w:val="28"/>
          <w:szCs w:val="28"/>
        </w:rPr>
        <w:t>慈悲心开始熏习了，从发心的时候三个无数劫来串习这样一种慈悲心，后面就是成佛成菩萨之后呢他的慈悲心非常</w:t>
      </w:r>
      <w:del w:id="1450" w:author="Administrator" w:date="2015-11-21T13:23:10Z">
        <w:r>
          <w:rPr>
            <w:rFonts w:hint="eastAsia" w:ascii="华文楷体" w:hAnsi="华文楷体" w:eastAsia="华文楷体"/>
            <w:sz w:val="28"/>
            <w:szCs w:val="28"/>
          </w:rPr>
          <w:delText>非常</w:delText>
        </w:r>
      </w:del>
      <w:del w:id="1451" w:author="Administrator" w:date="2015-11-21T13:23:11Z">
        <w:r>
          <w:rPr>
            <w:rFonts w:hint="eastAsia" w:ascii="华文楷体" w:hAnsi="华文楷体" w:eastAsia="华文楷体"/>
            <w:sz w:val="28"/>
            <w:szCs w:val="28"/>
          </w:rPr>
          <w:delText>的</w:delText>
        </w:r>
      </w:del>
      <w:ins w:id="1452" w:author="Administrator" w:date="2015-11-21T13:23:15Z">
        <w:r>
          <w:rPr>
            <w:rFonts w:hint="eastAsia" w:ascii="华文楷体" w:hAnsi="华文楷体" w:eastAsia="华文楷体"/>
            <w:sz w:val="28"/>
            <w:szCs w:val="28"/>
            <w:lang w:eastAsia="zh-CN"/>
          </w:rPr>
          <w:t>圆满</w:t>
        </w:r>
      </w:ins>
      <w:ins w:id="1453" w:author="Administrator" w:date="2015-11-21T13:23:18Z">
        <w:r>
          <w:rPr>
            <w:rFonts w:hint="eastAsia" w:ascii="华文楷体" w:hAnsi="华文楷体" w:eastAsia="华文楷体"/>
            <w:sz w:val="28"/>
            <w:szCs w:val="28"/>
            <w:lang w:eastAsia="zh-CN"/>
          </w:rPr>
          <w:t>的</w:t>
        </w:r>
      </w:ins>
      <w:ins w:id="1454" w:author="Administrator" w:date="2015-11-21T13:22:14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w:t>
      </w:r>
      <w:del w:id="1455" w:author="Administrator" w:date="2015-11-21T13:23:34Z">
        <w:r>
          <w:rPr>
            <w:rFonts w:hint="eastAsia" w:ascii="华文楷体" w:hAnsi="华文楷体" w:eastAsia="华文楷体"/>
            <w:sz w:val="28"/>
            <w:szCs w:val="28"/>
          </w:rPr>
          <w:delText>【38:3</w:delText>
        </w:r>
      </w:del>
      <w:del w:id="1456" w:author="Administrator" w:date="2015-11-21T13:23:35Z">
        <w:r>
          <w:rPr>
            <w:rFonts w:hint="eastAsia" w:ascii="华文楷体" w:hAnsi="华文楷体" w:eastAsia="华文楷体"/>
            <w:sz w:val="28"/>
            <w:szCs w:val="28"/>
          </w:rPr>
          <w:delText>0】</w:delText>
        </w:r>
      </w:del>
      <w:ins w:id="1457" w:author="Administrator" w:date="2015-11-21T13:23:38Z">
        <w:r>
          <w:rPr>
            <w:rFonts w:hint="eastAsia" w:ascii="华文楷体" w:hAnsi="华文楷体" w:eastAsia="华文楷体"/>
            <w:sz w:val="28"/>
            <w:szCs w:val="28"/>
            <w:lang w:eastAsia="zh-CN"/>
          </w:rPr>
          <w:t>就是说</w:t>
        </w:r>
      </w:ins>
      <w:ins w:id="1458" w:author="Administrator" w:date="2015-11-23T23:56:53Z">
        <w:r>
          <w:rPr>
            <w:rFonts w:hint="eastAsia" w:ascii="华文楷体" w:hAnsi="华文楷体" w:eastAsia="华文楷体"/>
            <w:sz w:val="28"/>
            <w:szCs w:val="28"/>
            <w:lang w:eastAsia="zh-CN"/>
          </w:rPr>
          <w:t>是</w:t>
        </w:r>
      </w:ins>
      <w:ins w:id="1459" w:author="Administrator" w:date="2015-11-25T22:39:14Z">
        <w:r>
          <w:rPr>
            <w:rFonts w:hint="eastAsia" w:ascii="华文楷体" w:hAnsi="华文楷体" w:eastAsia="华文楷体"/>
            <w:sz w:val="28"/>
            <w:szCs w:val="28"/>
            <w:lang w:eastAsia="zh-CN"/>
          </w:rPr>
          <w:t>五供</w:t>
        </w:r>
      </w:ins>
      <w:r>
        <w:rPr>
          <w:rFonts w:hint="eastAsia" w:ascii="华文楷体" w:hAnsi="华文楷体" w:eastAsia="华文楷体"/>
          <w:sz w:val="28"/>
          <w:szCs w:val="28"/>
        </w:rPr>
        <w:t>的时候为什么说把所有的利益众生的事情全部归在佛菩萨身上，原因就是这样的</w:t>
      </w:r>
      <w:ins w:id="1460" w:author="Administrator" w:date="2015-11-19T23:45:14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我们不</w:t>
      </w:r>
      <w:del w:id="1461" w:author="Administrator" w:date="2015-11-23T23:56:32Z">
        <w:r>
          <w:rPr>
            <w:rFonts w:hint="eastAsia" w:ascii="华文楷体" w:hAnsi="华文楷体" w:eastAsia="华文楷体"/>
            <w:sz w:val="28"/>
            <w:szCs w:val="28"/>
          </w:rPr>
          <w:delText>是</w:delText>
        </w:r>
      </w:del>
      <w:r>
        <w:rPr>
          <w:rFonts w:hint="eastAsia" w:ascii="华文楷体" w:hAnsi="华文楷体" w:eastAsia="华文楷体"/>
          <w:sz w:val="28"/>
          <w:szCs w:val="28"/>
        </w:rPr>
        <w:t>说就是</w:t>
      </w:r>
      <w:ins w:id="1462" w:author="Administrator" w:date="2015-11-21T13:24:17Z">
        <w:r>
          <w:rPr>
            <w:rFonts w:hint="eastAsia" w:ascii="华文楷体" w:hAnsi="华文楷体" w:eastAsia="华文楷体"/>
            <w:sz w:val="28"/>
            <w:szCs w:val="28"/>
            <w:lang w:eastAsia="zh-CN"/>
          </w:rPr>
          <w:t>佛菩萨</w:t>
        </w:r>
      </w:ins>
      <w:ins w:id="1463" w:author="Administrator" w:date="2015-11-21T13:24:18Z">
        <w:r>
          <w:rPr>
            <w:rFonts w:hint="eastAsia" w:ascii="华文楷体" w:hAnsi="华文楷体" w:eastAsia="华文楷体"/>
            <w:sz w:val="28"/>
            <w:szCs w:val="28"/>
            <w:lang w:eastAsia="zh-CN"/>
          </w:rPr>
          <w:t>、</w:t>
        </w:r>
      </w:ins>
      <w:ins w:id="1464" w:author="Administrator" w:date="2015-11-21T13:24:20Z">
        <w:r>
          <w:rPr>
            <w:rFonts w:hint="eastAsia" w:ascii="华文楷体" w:hAnsi="华文楷体" w:eastAsia="华文楷体"/>
            <w:sz w:val="28"/>
            <w:szCs w:val="28"/>
            <w:lang w:eastAsia="zh-CN"/>
          </w:rPr>
          <w:t>啊</w:t>
        </w:r>
      </w:ins>
      <w:ins w:id="1465" w:author="Administrator" w:date="2015-11-21T13:24:30Z">
        <w:r>
          <w:rPr>
            <w:rFonts w:hint="eastAsia" w:ascii="华文楷体" w:hAnsi="华文楷体" w:eastAsia="华文楷体"/>
            <w:sz w:val="28"/>
            <w:szCs w:val="28"/>
            <w:lang w:eastAsia="zh-CN"/>
          </w:rPr>
          <w:t>就</w:t>
        </w:r>
      </w:ins>
      <w:ins w:id="1466" w:author="Administrator" w:date="2015-11-21T13:24:31Z">
        <w:r>
          <w:rPr>
            <w:rFonts w:hint="eastAsia" w:ascii="华文楷体" w:hAnsi="华文楷体" w:eastAsia="华文楷体"/>
            <w:sz w:val="28"/>
            <w:szCs w:val="28"/>
            <w:lang w:eastAsia="zh-CN"/>
          </w:rPr>
          <w:t>说</w:t>
        </w:r>
      </w:ins>
      <w:r>
        <w:rPr>
          <w:rFonts w:hint="eastAsia" w:ascii="华文楷体" w:hAnsi="华文楷体" w:eastAsia="华文楷体"/>
          <w:sz w:val="28"/>
          <w:szCs w:val="28"/>
        </w:rPr>
        <w:t>所有的好东西全是佛菩萨的化现，不好的东西一概就不是，这个是当然</w:t>
      </w:r>
      <w:ins w:id="1467" w:author="Administrator" w:date="2015-11-24T20:26:14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有的时候</w:t>
      </w:r>
      <w:ins w:id="1468" w:author="Administrator" w:date="2015-11-24T00:00:05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相续当中那个有这个想法的</w:t>
      </w:r>
      <w:ins w:id="1469" w:author="Administrator" w:date="2015-11-25T22:40:00Z">
        <w:r>
          <w:rPr>
            <w:rFonts w:hint="eastAsia" w:ascii="华文楷体" w:hAnsi="华文楷体" w:eastAsia="华文楷体"/>
            <w:sz w:val="28"/>
            <w:szCs w:val="28"/>
            <w:lang w:eastAsia="zh-CN"/>
          </w:rPr>
          <w:t>话</w:t>
        </w:r>
      </w:ins>
      <w:ins w:id="1470" w:author="Administrator" w:date="2015-11-25T22:40:03Z">
        <w:r>
          <w:rPr>
            <w:rFonts w:hint="eastAsia" w:ascii="华文楷体" w:hAnsi="华文楷体" w:eastAsia="华文楷体"/>
            <w:sz w:val="28"/>
            <w:szCs w:val="28"/>
            <w:lang w:eastAsia="zh-CN"/>
          </w:rPr>
          <w:t>就</w:t>
        </w:r>
      </w:ins>
      <w:del w:id="1471" w:author="Administrator" w:date="2015-11-25T22:40:05Z">
        <w:r>
          <w:rPr>
            <w:rFonts w:hint="eastAsia" w:ascii="华文楷体" w:hAnsi="华文楷体" w:eastAsia="华文楷体"/>
            <w:sz w:val="28"/>
            <w:szCs w:val="28"/>
          </w:rPr>
          <w:delText>还</w:delText>
        </w:r>
      </w:del>
      <w:r>
        <w:rPr>
          <w:rFonts w:hint="eastAsia" w:ascii="华文楷体" w:hAnsi="华文楷体" w:eastAsia="华文楷体"/>
          <w:sz w:val="28"/>
          <w:szCs w:val="28"/>
        </w:rPr>
        <w:t>觉得这个有点偏颇</w:t>
      </w:r>
      <w:ins w:id="1472" w:author="Administrator" w:date="2015-11-19T23:45:30Z">
        <w:r>
          <w:rPr>
            <w:rFonts w:hint="eastAsia" w:ascii="华文楷体" w:hAnsi="华文楷体" w:eastAsia="华文楷体"/>
            <w:sz w:val="28"/>
            <w:szCs w:val="28"/>
            <w:lang w:eastAsia="zh-CN"/>
          </w:rPr>
          <w:t>，</w:t>
        </w:r>
      </w:ins>
      <w:r>
        <w:rPr>
          <w:rFonts w:hint="eastAsia" w:ascii="华文楷体" w:hAnsi="华文楷体" w:eastAsia="华文楷体"/>
          <w:sz w:val="28"/>
          <w:szCs w:val="28"/>
        </w:rPr>
        <w:t>但实际上我们从</w:t>
      </w:r>
      <w:del w:id="1473" w:author="Administrator" w:date="2015-11-19T23:45:35Z">
        <w:r>
          <w:rPr>
            <w:rFonts w:hint="eastAsia" w:ascii="华文楷体" w:hAnsi="华文楷体" w:eastAsia="华文楷体"/>
            <w:sz w:val="28"/>
            <w:szCs w:val="28"/>
          </w:rPr>
          <w:delText>他</w:delText>
        </w:r>
      </w:del>
      <w:ins w:id="1474" w:author="Administrator" w:date="2015-11-19T23:45:38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的修法来讲的确是这样的</w:t>
      </w:r>
      <w:ins w:id="1475" w:author="Administrator" w:date="2015-11-19T23:45:46Z">
        <w:r>
          <w:rPr>
            <w:rFonts w:hint="eastAsia" w:ascii="华文楷体" w:hAnsi="华文楷体" w:eastAsia="华文楷体"/>
            <w:sz w:val="28"/>
            <w:szCs w:val="28"/>
            <w:lang w:eastAsia="zh-CN"/>
          </w:rPr>
          <w:t>。</w:t>
        </w:r>
      </w:ins>
      <w:del w:id="1476" w:author="Administrator" w:date="2015-11-19T23:45:45Z">
        <w:r>
          <w:rPr>
            <w:rFonts w:hint="eastAsia" w:ascii="华文楷体" w:hAnsi="华文楷体" w:eastAsia="华文楷体"/>
            <w:sz w:val="28"/>
            <w:szCs w:val="28"/>
          </w:rPr>
          <w:delText>，</w:delText>
        </w:r>
      </w:del>
      <w:r>
        <w:rPr>
          <w:rFonts w:hint="eastAsia" w:ascii="华文楷体" w:hAnsi="华文楷体" w:eastAsia="华文楷体"/>
          <w:sz w:val="28"/>
          <w:szCs w:val="28"/>
        </w:rPr>
        <w:t>从发心开始</w:t>
      </w:r>
      <w:ins w:id="1477" w:author="Administrator" w:date="2015-11-19T23:46:35Z">
        <w:r>
          <w:rPr>
            <w:rFonts w:hint="eastAsia" w:ascii="华文楷体" w:hAnsi="华文楷体" w:eastAsia="华文楷体"/>
            <w:sz w:val="28"/>
            <w:szCs w:val="28"/>
            <w:lang w:eastAsia="zh-CN"/>
          </w:rPr>
          <w:t>、</w:t>
        </w:r>
      </w:ins>
      <w:r>
        <w:rPr>
          <w:rFonts w:hint="eastAsia" w:ascii="华文楷体" w:hAnsi="华文楷体" w:eastAsia="华文楷体"/>
          <w:sz w:val="28"/>
          <w:szCs w:val="28"/>
        </w:rPr>
        <w:t>从修道开始</w:t>
      </w:r>
      <w:ins w:id="1478" w:author="Administrator" w:date="2015-11-19T23:46:38Z">
        <w:r>
          <w:rPr>
            <w:rFonts w:hint="eastAsia" w:ascii="华文楷体" w:hAnsi="华文楷体" w:eastAsia="华文楷体"/>
            <w:sz w:val="28"/>
            <w:szCs w:val="28"/>
            <w:lang w:eastAsia="zh-CN"/>
          </w:rPr>
          <w:t>、</w:t>
        </w:r>
      </w:ins>
      <w:r>
        <w:rPr>
          <w:rFonts w:hint="eastAsia" w:ascii="华文楷体" w:hAnsi="华文楷体" w:eastAsia="华文楷体"/>
          <w:sz w:val="28"/>
          <w:szCs w:val="28"/>
        </w:rPr>
        <w:t>从最后的结果的时候</w:t>
      </w:r>
      <w:ins w:id="1479" w:author="Administrator" w:date="2015-11-25T22:40:26Z">
        <w:r>
          <w:rPr>
            <w:rFonts w:hint="eastAsia" w:ascii="华文楷体" w:hAnsi="华文楷体" w:eastAsia="华文楷体"/>
            <w:sz w:val="28"/>
            <w:szCs w:val="28"/>
            <w:lang w:eastAsia="zh-CN"/>
          </w:rPr>
          <w:t>，</w:t>
        </w:r>
      </w:ins>
      <w:r>
        <w:rPr>
          <w:rFonts w:hint="eastAsia" w:ascii="华文楷体" w:hAnsi="华文楷体" w:eastAsia="华文楷体"/>
          <w:sz w:val="28"/>
          <w:szCs w:val="28"/>
        </w:rPr>
        <w:t>都是串习利益众生的</w:t>
      </w:r>
      <w:del w:id="1480" w:author="Administrator" w:date="2015-11-21T13:24:50Z">
        <w:r>
          <w:rPr>
            <w:rFonts w:hint="eastAsia" w:ascii="华文楷体" w:hAnsi="华文楷体" w:eastAsia="华文楷体"/>
            <w:sz w:val="28"/>
            <w:szCs w:val="28"/>
          </w:rPr>
          <w:delText>事业</w:delText>
        </w:r>
      </w:del>
      <w:ins w:id="1481" w:author="Administrator" w:date="2015-11-21T13:25:07Z">
        <w:r>
          <w:rPr>
            <w:rFonts w:hint="eastAsia" w:ascii="华文楷体" w:hAnsi="华文楷体" w:eastAsia="华文楷体"/>
            <w:sz w:val="28"/>
            <w:szCs w:val="28"/>
            <w:lang w:eastAsia="zh-CN"/>
          </w:rPr>
          <w:t>慈悲心</w:t>
        </w:r>
      </w:ins>
      <w:ins w:id="1482" w:author="Administrator" w:date="2015-11-19T23:46:27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这个不是讲讲而已的，我们现在学习教法不是讲讲而已的，上师也是一再再强调你的相续当中一定要</w:t>
      </w:r>
      <w:del w:id="1483" w:author="Administrator" w:date="2015-11-19T23:46:56Z">
        <w:r>
          <w:rPr>
            <w:rFonts w:hint="eastAsia" w:ascii="华文楷体" w:hAnsi="华文楷体" w:eastAsia="华文楷体"/>
            <w:sz w:val="28"/>
            <w:szCs w:val="28"/>
          </w:rPr>
          <w:delText>升</w:delText>
        </w:r>
      </w:del>
      <w:ins w:id="1484" w:author="Administrator" w:date="2015-11-19T23:46:58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起这样的慈悲心</w:t>
      </w:r>
      <w:ins w:id="1485" w:author="Administrator" w:date="2015-11-19T23:47:36Z">
        <w:r>
          <w:rPr>
            <w:rFonts w:hint="eastAsia" w:ascii="华文楷体" w:hAnsi="华文楷体" w:eastAsia="华文楷体"/>
            <w:sz w:val="28"/>
            <w:szCs w:val="28"/>
            <w:lang w:eastAsia="zh-CN"/>
          </w:rPr>
          <w:t>。</w:t>
        </w:r>
      </w:ins>
      <w:del w:id="1486" w:author="Administrator" w:date="2015-11-19T23:47:35Z">
        <w:r>
          <w:rPr>
            <w:rFonts w:hint="eastAsia" w:ascii="华文楷体" w:hAnsi="华文楷体" w:eastAsia="华文楷体"/>
            <w:sz w:val="28"/>
            <w:szCs w:val="28"/>
          </w:rPr>
          <w:delText>，</w:delText>
        </w:r>
      </w:del>
      <w:r>
        <w:rPr>
          <w:rFonts w:hint="eastAsia" w:ascii="华文楷体" w:hAnsi="华文楷体" w:eastAsia="华文楷体"/>
          <w:sz w:val="28"/>
          <w:szCs w:val="28"/>
        </w:rPr>
        <w:t>所以像这样讲的</w:t>
      </w:r>
      <w:ins w:id="1487" w:author="Administrator" w:date="2015-11-19T23:47:43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如果最初这样</w:t>
      </w:r>
      <w:ins w:id="1488" w:author="Administrator" w:date="2015-11-19T23:47:30Z">
        <w:r>
          <w:rPr>
            <w:rFonts w:hint="eastAsia" w:ascii="华文楷体" w:hAnsi="华文楷体" w:eastAsia="华文楷体"/>
            <w:sz w:val="28"/>
            <w:szCs w:val="28"/>
            <w:lang w:eastAsia="zh-CN"/>
          </w:rPr>
          <w:t>生</w:t>
        </w:r>
      </w:ins>
      <w:del w:id="1489" w:author="Administrator" w:date="2015-11-19T23:47:28Z">
        <w:r>
          <w:rPr>
            <w:rFonts w:hint="eastAsia" w:ascii="华文楷体" w:hAnsi="华文楷体" w:eastAsia="华文楷体"/>
            <w:sz w:val="28"/>
            <w:szCs w:val="28"/>
          </w:rPr>
          <w:delText>升</w:delText>
        </w:r>
      </w:del>
      <w:r>
        <w:rPr>
          <w:rFonts w:hint="eastAsia" w:ascii="华文楷体" w:hAnsi="华文楷体" w:eastAsia="华文楷体"/>
          <w:sz w:val="28"/>
          <w:szCs w:val="28"/>
        </w:rPr>
        <w:t>起了</w:t>
      </w:r>
      <w:ins w:id="1490" w:author="Administrator" w:date="2015-11-19T23:47:49Z">
        <w:r>
          <w:rPr>
            <w:rFonts w:hint="eastAsia" w:ascii="华文楷体" w:hAnsi="华文楷体" w:eastAsia="华文楷体"/>
            <w:sz w:val="28"/>
            <w:szCs w:val="28"/>
            <w:lang w:eastAsia="zh-CN"/>
          </w:rPr>
          <w:t>，</w:t>
        </w:r>
      </w:ins>
      <w:r>
        <w:rPr>
          <w:rFonts w:hint="eastAsia" w:ascii="华文楷体" w:hAnsi="华文楷体" w:eastAsia="华文楷体"/>
          <w:sz w:val="28"/>
          <w:szCs w:val="28"/>
        </w:rPr>
        <w:t>中间串习</w:t>
      </w:r>
      <w:ins w:id="1491" w:author="Administrator" w:date="2015-11-19T23:47:57Z">
        <w:r>
          <w:rPr>
            <w:rFonts w:hint="eastAsia" w:ascii="华文楷体" w:hAnsi="华文楷体" w:eastAsia="华文楷体"/>
            <w:sz w:val="28"/>
            <w:szCs w:val="28"/>
            <w:lang w:eastAsia="zh-CN"/>
          </w:rPr>
          <w:t>，</w:t>
        </w:r>
      </w:ins>
      <w:ins w:id="1492" w:author="Administrator" w:date="2015-11-21T13:25:36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后面肯定是唯一的做利益众生的事业，所以这些方面都可能是佛菩萨的化现</w:t>
      </w:r>
      <w:ins w:id="1493" w:author="Administrator" w:date="2015-11-19T23:48:29Z">
        <w:r>
          <w:rPr>
            <w:rFonts w:hint="eastAsia" w:ascii="华文楷体" w:hAnsi="华文楷体" w:eastAsia="华文楷体"/>
            <w:sz w:val="28"/>
            <w:szCs w:val="28"/>
            <w:lang w:eastAsia="zh-CN"/>
          </w:rPr>
          <w:t>。</w:t>
        </w:r>
      </w:ins>
    </w:p>
    <w:p>
      <w:pPr>
        <w:ind w:firstLine="570"/>
        <w:rPr>
          <w:ins w:id="1494" w:author="Administrator" w:date="2015-11-20T00:02:07Z"/>
          <w:rFonts w:hint="eastAsia" w:ascii="黑体" w:hAnsi="黑体" w:eastAsia="黑体" w:cs="黑体"/>
          <w:i w:val="0"/>
          <w:color w:val="000000"/>
          <w:sz w:val="28"/>
          <w:szCs w:val="28"/>
          <w:lang w:eastAsia="zh-CN"/>
        </w:rPr>
      </w:pPr>
      <w:ins w:id="1495" w:author="Administrator" w:date="2015-11-20T00:00:32Z">
        <w:r>
          <w:rPr>
            <w:rFonts w:hint="eastAsia" w:ascii="黑体" w:hAnsi="黑体" w:eastAsia="黑体" w:cs="黑体"/>
            <w:sz w:val="28"/>
            <w:szCs w:val="28"/>
            <w:lang w:eastAsia="zh-CN"/>
            <w:rPrChange w:id="1496" w:author="Administrator" w:date="2015-11-20T00:00:43Z">
              <w:rPr>
                <w:rFonts w:hint="eastAsia" w:ascii="华文楷体" w:hAnsi="华文楷体" w:eastAsia="华文楷体"/>
                <w:sz w:val="28"/>
                <w:szCs w:val="28"/>
                <w:lang w:eastAsia="zh-CN"/>
              </w:rPr>
            </w:rPrChange>
          </w:rPr>
          <w:t>【</w:t>
        </w:r>
      </w:ins>
      <w:ins w:id="1497" w:author="Administrator" w:date="2015-11-20T00:00:26Z">
        <w:r>
          <w:rPr>
            <w:rFonts w:hint="eastAsia" w:ascii="黑体" w:hAnsi="黑体" w:eastAsia="黑体" w:cs="黑体"/>
            <w:i w:val="0"/>
            <w:color w:val="000000"/>
            <w:sz w:val="28"/>
            <w:szCs w:val="28"/>
            <w:rPrChange w:id="1498" w:author="Administrator" w:date="2015-11-20T00:00:43Z">
              <w:rPr>
                <w:rFonts w:ascii="华文楷体" w:hAnsi="华文楷体" w:eastAsia="华文楷体" w:cs="华文楷体"/>
                <w:i w:val="0"/>
                <w:color w:val="000000"/>
                <w:sz w:val="28"/>
                <w:szCs w:val="28"/>
              </w:rPr>
            </w:rPrChange>
          </w:rPr>
          <w:t>即便如此</w:t>
        </w:r>
      </w:ins>
      <w:ins w:id="1499" w:author="Administrator" w:date="2015-11-20T00:00:26Z">
        <w:r>
          <w:rPr>
            <w:rFonts w:hint="eastAsia" w:ascii="黑体" w:hAnsi="黑体" w:eastAsia="黑体" w:cs="黑体"/>
            <w:i w:val="0"/>
            <w:color w:val="000000"/>
            <w:sz w:val="28"/>
            <w:szCs w:val="28"/>
            <w:rPrChange w:id="1500" w:author="Administrator" w:date="2015-11-20T00:00:43Z">
              <w:rPr>
                <w:rFonts w:ascii="宋体" w:hAnsi="宋体" w:eastAsia="宋体" w:cs="宋体"/>
                <w:i w:val="0"/>
                <w:color w:val="000000"/>
                <w:sz w:val="28"/>
                <w:szCs w:val="28"/>
              </w:rPr>
            </w:rPrChange>
          </w:rPr>
          <w:t>,</w:t>
        </w:r>
      </w:ins>
      <w:ins w:id="1501" w:author="Administrator" w:date="2015-11-20T00:00:26Z">
        <w:r>
          <w:rPr>
            <w:rFonts w:hint="eastAsia" w:ascii="黑体" w:hAnsi="黑体" w:eastAsia="黑体" w:cs="黑体"/>
            <w:i w:val="0"/>
            <w:color w:val="000000"/>
            <w:sz w:val="28"/>
            <w:szCs w:val="28"/>
            <w:rPrChange w:id="1502" w:author="Administrator" w:date="2015-11-20T00:00:43Z">
              <w:rPr>
                <w:rFonts w:ascii="华文楷体" w:hAnsi="华文楷体" w:eastAsia="华文楷体" w:cs="华文楷体"/>
                <w:i w:val="0"/>
                <w:color w:val="000000"/>
                <w:sz w:val="28"/>
                <w:szCs w:val="28"/>
              </w:rPr>
            </w:rPrChange>
          </w:rPr>
          <w:t>但是这些苯教徒最好能虔诚皈</w:t>
        </w:r>
      </w:ins>
      <w:ins w:id="1503" w:author="Administrator" w:date="2015-11-20T00:00:26Z">
        <w:r>
          <w:rPr>
            <w:rFonts w:hint="eastAsia" w:ascii="黑体" w:hAnsi="黑体" w:eastAsia="黑体" w:cs="黑体"/>
            <w:i w:val="0"/>
            <w:color w:val="000000"/>
            <w:sz w:val="28"/>
            <w:szCs w:val="28"/>
            <w:rPrChange w:id="1504" w:author="Administrator" w:date="2015-11-20T00:00:43Z">
              <w:rPr>
                <w:rFonts w:ascii="华文楷体" w:hAnsi="华文楷体" w:eastAsia="华文楷体" w:cs="华文楷体"/>
                <w:i w:val="0"/>
                <w:color w:val="000000"/>
                <w:sz w:val="28"/>
                <w:szCs w:val="28"/>
              </w:rPr>
            </w:rPrChange>
          </w:rPr>
          <w:t>依佛教的本师与清净的教法</w:t>
        </w:r>
      </w:ins>
      <w:ins w:id="1505" w:author="Administrator" w:date="2015-11-20T00:00:26Z">
        <w:r>
          <w:rPr>
            <w:rFonts w:hint="eastAsia" w:ascii="黑体" w:hAnsi="黑体" w:eastAsia="黑体" w:cs="黑体"/>
            <w:i w:val="0"/>
            <w:color w:val="000000"/>
            <w:sz w:val="28"/>
            <w:szCs w:val="28"/>
            <w:rPrChange w:id="1506" w:author="Administrator" w:date="2015-11-20T00:00:43Z">
              <w:rPr>
                <w:rFonts w:ascii="宋体" w:hAnsi="宋体" w:eastAsia="宋体" w:cs="宋体"/>
                <w:i w:val="0"/>
                <w:color w:val="000000"/>
                <w:sz w:val="28"/>
                <w:szCs w:val="28"/>
              </w:rPr>
            </w:rPrChange>
          </w:rPr>
          <w:t>,</w:t>
        </w:r>
      </w:ins>
      <w:ins w:id="1507" w:author="Administrator" w:date="2015-11-20T00:02:04Z">
        <w:r>
          <w:rPr>
            <w:rFonts w:hint="eastAsia" w:ascii="黑体" w:hAnsi="黑体" w:eastAsia="黑体" w:cs="黑体"/>
            <w:i w:val="0"/>
            <w:color w:val="000000"/>
            <w:sz w:val="28"/>
            <w:szCs w:val="28"/>
            <w:lang w:eastAsia="zh-CN"/>
          </w:rPr>
          <w:t>】</w:t>
        </w:r>
      </w:ins>
    </w:p>
    <w:p>
      <w:pPr>
        <w:ind w:firstLine="570"/>
        <w:rPr>
          <w:ins w:id="1508" w:author="Administrator" w:date="2015-11-20T00:02:33Z"/>
          <w:rFonts w:hint="eastAsia" w:ascii="华文楷体" w:hAnsi="华文楷体" w:eastAsia="华文楷体"/>
          <w:sz w:val="28"/>
          <w:szCs w:val="28"/>
          <w:lang w:eastAsia="zh-CN"/>
        </w:rPr>
      </w:pPr>
      <w:del w:id="1509" w:author="Administrator" w:date="2015-11-21T13:26:03Z">
        <w:r>
          <w:rPr>
            <w:rFonts w:hint="eastAsia" w:ascii="华文楷体" w:hAnsi="华文楷体" w:eastAsia="华文楷体"/>
            <w:sz w:val="28"/>
            <w:szCs w:val="28"/>
          </w:rPr>
          <w:delText>，即便如此但是如这些苯教徒能虔诚的皈依佛教的本师以及清净的教法，</w:delText>
        </w:r>
      </w:del>
      <w:r>
        <w:rPr>
          <w:rFonts w:hint="eastAsia" w:ascii="华文楷体" w:hAnsi="华文楷体" w:eastAsia="华文楷体"/>
          <w:sz w:val="28"/>
          <w:szCs w:val="28"/>
        </w:rPr>
        <w:t>而即便是他们的</w:t>
      </w:r>
      <w:ins w:id="1510" w:author="Administrator" w:date="2015-11-24T20:26:5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教理当中有一些和佛教的教法相似的</w:t>
      </w:r>
      <w:ins w:id="1511" w:author="Administrator" w:date="2015-11-24T00:00:54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东西，但是呢这些苯教徒最好还是能够虔诚</w:t>
      </w:r>
      <w:del w:id="1512" w:author="Administrator" w:date="2015-11-21T13:26:21Z">
        <w:r>
          <w:rPr>
            <w:rFonts w:hint="eastAsia" w:ascii="华文楷体" w:hAnsi="华文楷体" w:eastAsia="华文楷体"/>
            <w:sz w:val="28"/>
            <w:szCs w:val="28"/>
          </w:rPr>
          <w:delText>的</w:delText>
        </w:r>
      </w:del>
      <w:r>
        <w:rPr>
          <w:rFonts w:hint="eastAsia" w:ascii="华文楷体" w:hAnsi="华文楷体" w:eastAsia="华文楷体"/>
          <w:sz w:val="28"/>
          <w:szCs w:val="28"/>
        </w:rPr>
        <w:t>皈依佛教的本师和清净的教法，最好能做到这样</w:t>
      </w:r>
      <w:ins w:id="1513" w:author="Administrator" w:date="2015-11-19T23:48:59Z">
        <w:r>
          <w:rPr>
            <w:rFonts w:hint="eastAsia" w:ascii="华文楷体" w:hAnsi="华文楷体" w:eastAsia="华文楷体"/>
            <w:sz w:val="28"/>
            <w:szCs w:val="28"/>
            <w:lang w:eastAsia="zh-CN"/>
          </w:rPr>
          <w:t>。</w:t>
        </w:r>
      </w:ins>
    </w:p>
    <w:p>
      <w:pPr>
        <w:ind w:firstLine="570"/>
        <w:rPr>
          <w:ins w:id="1514" w:author="Administrator" w:date="2015-11-20T00:02:31Z"/>
          <w:rFonts w:hint="eastAsia" w:ascii="黑体" w:hAnsi="黑体" w:eastAsia="黑体" w:cs="黑体"/>
          <w:i w:val="0"/>
          <w:color w:val="000000"/>
          <w:sz w:val="28"/>
          <w:szCs w:val="28"/>
          <w:lang w:eastAsia="zh-CN"/>
        </w:rPr>
      </w:pPr>
      <w:ins w:id="1515" w:author="Administrator" w:date="2015-11-20T00:02:27Z">
        <w:r>
          <w:rPr>
            <w:rFonts w:hint="eastAsia" w:ascii="华文楷体" w:hAnsi="华文楷体" w:eastAsia="华文楷体"/>
            <w:sz w:val="28"/>
            <w:szCs w:val="28"/>
            <w:lang w:eastAsia="zh-CN"/>
          </w:rPr>
          <w:t>【</w:t>
        </w:r>
      </w:ins>
      <w:ins w:id="1516" w:author="Administrator" w:date="2015-11-20T00:02:24Z">
        <w:r>
          <w:rPr>
            <w:rFonts w:hint="eastAsia" w:ascii="黑体" w:hAnsi="黑体" w:eastAsia="黑体" w:cs="黑体"/>
            <w:i w:val="0"/>
            <w:color w:val="000000"/>
            <w:sz w:val="28"/>
            <w:szCs w:val="28"/>
          </w:rPr>
          <w:t>或者,如若能独立自主地秉持自己的本教,则与佛教的诸位智士展开辩论,一决胜负,这才是明智的选择。</w:t>
        </w:r>
      </w:ins>
      <w:ins w:id="1517" w:author="Administrator" w:date="2015-11-20T00:06:39Z">
        <w:r>
          <w:rPr>
            <w:rFonts w:hint="eastAsia" w:ascii="黑体" w:hAnsi="黑体" w:eastAsia="黑体" w:cs="黑体"/>
            <w:i w:val="0"/>
            <w:color w:val="000000"/>
            <w:sz w:val="28"/>
            <w:szCs w:val="28"/>
            <w:lang w:eastAsia="zh-CN"/>
          </w:rPr>
          <w:t>】</w:t>
        </w:r>
      </w:ins>
    </w:p>
    <w:p>
      <w:pPr>
        <w:ind w:firstLine="570"/>
        <w:rPr>
          <w:del w:id="1518" w:author="Administrator" w:date="2015-11-19T23:52:22Z"/>
          <w:rFonts w:hint="eastAsia" w:ascii="华文楷体" w:hAnsi="华文楷体" w:eastAsia="华文楷体"/>
          <w:sz w:val="28"/>
          <w:szCs w:val="28"/>
        </w:rPr>
      </w:pPr>
      <w:del w:id="1519" w:author="Administrator" w:date="2015-11-20T00:03:51Z">
        <w:r>
          <w:rPr>
            <w:rFonts w:hint="eastAsia" w:ascii="华文楷体" w:hAnsi="华文楷体" w:eastAsia="华文楷体"/>
            <w:sz w:val="28"/>
            <w:szCs w:val="28"/>
          </w:rPr>
          <w:delText>，或者如若能独立自主的秉持自己的苯教，则与佛教的  【39:33】之士展开辩论一决胜负，这才是明智的选择</w:delText>
        </w:r>
      </w:del>
      <w:del w:id="1520" w:author="Administrator" w:date="2015-11-19T23:49:09Z">
        <w:r>
          <w:rPr>
            <w:rFonts w:hint="eastAsia" w:ascii="华文楷体" w:hAnsi="华文楷体" w:eastAsia="华文楷体"/>
            <w:sz w:val="28"/>
            <w:szCs w:val="28"/>
          </w:rPr>
          <w:delText>，</w:delText>
        </w:r>
      </w:del>
      <w:r>
        <w:rPr>
          <w:rFonts w:hint="eastAsia" w:ascii="华文楷体" w:hAnsi="华文楷体" w:eastAsia="华文楷体"/>
          <w:sz w:val="28"/>
          <w:szCs w:val="28"/>
        </w:rPr>
        <w:t>或者就是说你不愿意皈依本师的话</w:t>
      </w:r>
      <w:ins w:id="1521" w:author="Administrator" w:date="2015-11-20T00:05:22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如果你有能力</w:t>
      </w:r>
      <w:ins w:id="1522" w:author="Administrator" w:date="2015-11-21T13:26:47Z">
        <w:r>
          <w:rPr>
            <w:rFonts w:hint="eastAsia" w:ascii="华文楷体" w:hAnsi="华文楷体" w:eastAsia="华文楷体"/>
            <w:sz w:val="28"/>
            <w:szCs w:val="28"/>
            <w:lang w:eastAsia="zh-CN"/>
          </w:rPr>
          <w:t>就说是</w:t>
        </w:r>
      </w:ins>
      <w:ins w:id="1523" w:author="Administrator" w:date="2015-11-21T13:27:08Z">
        <w:r>
          <w:rPr>
            <w:rFonts w:hint="eastAsia" w:ascii="华文楷体" w:hAnsi="华文楷体" w:eastAsia="华文楷体"/>
            <w:sz w:val="28"/>
            <w:szCs w:val="28"/>
            <w:lang w:eastAsia="zh-CN"/>
          </w:rPr>
          <w:t>你</w:t>
        </w:r>
      </w:ins>
      <w:r>
        <w:rPr>
          <w:rFonts w:hint="eastAsia" w:ascii="华文楷体" w:hAnsi="华文楷体" w:eastAsia="华文楷体"/>
          <w:sz w:val="28"/>
          <w:szCs w:val="28"/>
        </w:rPr>
        <w:t>能够独立自主的秉</w:t>
      </w:r>
      <w:ins w:id="1524" w:author="Administrator" w:date="2015-11-21T13:27:30Z">
        <w:r>
          <w:rPr>
            <w:rFonts w:hint="eastAsia" w:ascii="华文楷体" w:hAnsi="华文楷体" w:eastAsia="华文楷体"/>
            <w:sz w:val="28"/>
            <w:szCs w:val="28"/>
            <w:lang w:eastAsia="zh-CN"/>
          </w:rPr>
          <w:t>持</w:t>
        </w:r>
      </w:ins>
      <w:del w:id="1525" w:author="Administrator" w:date="2015-11-21T13:27:27Z">
        <w:r>
          <w:rPr>
            <w:rFonts w:hint="eastAsia" w:ascii="华文楷体" w:hAnsi="华文楷体" w:eastAsia="华文楷体"/>
            <w:sz w:val="28"/>
            <w:szCs w:val="28"/>
          </w:rPr>
          <w:delText>承</w:delText>
        </w:r>
      </w:del>
      <w:r>
        <w:rPr>
          <w:rFonts w:hint="eastAsia" w:ascii="华文楷体" w:hAnsi="华文楷体" w:eastAsia="华文楷体"/>
          <w:sz w:val="28"/>
          <w:szCs w:val="28"/>
        </w:rPr>
        <w:t>自己的宗教自己本来的教派的话</w:t>
      </w:r>
      <w:ins w:id="1526" w:author="Administrator" w:date="2015-11-20T00:05:34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那么就可以和佛教的</w:t>
      </w:r>
      <w:del w:id="1527" w:author="Administrator" w:date="2015-11-21T13:27:40Z">
        <w:r>
          <w:rPr>
            <w:rFonts w:hint="eastAsia" w:ascii="华文楷体" w:hAnsi="华文楷体" w:eastAsia="华文楷体"/>
            <w:sz w:val="28"/>
            <w:szCs w:val="28"/>
          </w:rPr>
          <w:delText>【39:47】</w:delText>
        </w:r>
      </w:del>
      <w:ins w:id="1528" w:author="Administrator" w:date="2015-11-20T00:05:06Z">
        <w:r>
          <w:rPr>
            <w:rFonts w:hint="eastAsia" w:ascii="华文楷体" w:hAnsi="华文楷体" w:eastAsia="华文楷体"/>
            <w:sz w:val="28"/>
            <w:szCs w:val="28"/>
            <w:lang w:eastAsia="zh-CN"/>
          </w:rPr>
          <w:t>智士</w:t>
        </w:r>
      </w:ins>
      <w:r>
        <w:rPr>
          <w:rFonts w:hint="eastAsia" w:ascii="华文楷体" w:hAnsi="华文楷体" w:eastAsia="华文楷体"/>
          <w:sz w:val="28"/>
          <w:szCs w:val="28"/>
        </w:rPr>
        <w:t>展开辩论一决胜负，这个方面才是</w:t>
      </w:r>
      <w:ins w:id="1529" w:author="Administrator" w:date="2015-11-24T00:01:3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明智的选择</w:t>
      </w:r>
      <w:ins w:id="1530" w:author="Administrator" w:date="2015-11-19T23:49:45Z">
        <w:r>
          <w:rPr>
            <w:rFonts w:hint="eastAsia" w:ascii="华文楷体" w:hAnsi="华文楷体" w:eastAsia="华文楷体"/>
            <w:sz w:val="28"/>
            <w:szCs w:val="28"/>
            <w:lang w:eastAsia="zh-CN"/>
          </w:rPr>
          <w:t>。</w:t>
        </w:r>
      </w:ins>
      <w:del w:id="1531" w:author="Administrator" w:date="2015-11-19T23:49:45Z">
        <w:r>
          <w:rPr>
            <w:rFonts w:hint="eastAsia" w:ascii="华文楷体" w:hAnsi="华文楷体" w:eastAsia="华文楷体"/>
            <w:sz w:val="28"/>
            <w:szCs w:val="28"/>
          </w:rPr>
          <w:delText>，</w:delText>
        </w:r>
      </w:del>
      <w:r>
        <w:rPr>
          <w:rFonts w:hint="eastAsia" w:ascii="华文楷体" w:hAnsi="华文楷体" w:eastAsia="华文楷体"/>
          <w:sz w:val="28"/>
          <w:szCs w:val="28"/>
        </w:rPr>
        <w:t>当然像</w:t>
      </w:r>
      <w:del w:id="1532" w:author="Administrator" w:date="2015-11-21T13:27:59Z">
        <w:r>
          <w:rPr>
            <w:rFonts w:hint="eastAsia" w:ascii="华文楷体" w:hAnsi="华文楷体" w:eastAsia="华文楷体"/>
            <w:sz w:val="28"/>
            <w:szCs w:val="28"/>
          </w:rPr>
          <w:delText>现在</w:delText>
        </w:r>
      </w:del>
      <w:r>
        <w:rPr>
          <w:rFonts w:hint="eastAsia" w:ascii="华文楷体" w:hAnsi="华文楷体" w:eastAsia="华文楷体"/>
          <w:sz w:val="28"/>
          <w:szCs w:val="28"/>
        </w:rPr>
        <w:t>这样</w:t>
      </w:r>
      <w:ins w:id="1533" w:author="Administrator" w:date="2015-11-24T20:28:07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现在的苯教的话在麦彭仁波切住世的年代也是有这样的情况的，就有些苯教徒呢他实际上已经皈依了佛教了</w:t>
      </w:r>
      <w:ins w:id="1534" w:author="Administrator" w:date="2015-11-21T13:28:18Z">
        <w:r>
          <w:rPr>
            <w:rFonts w:hint="eastAsia" w:ascii="华文楷体" w:hAnsi="华文楷体" w:eastAsia="华文楷体"/>
            <w:sz w:val="28"/>
            <w:szCs w:val="28"/>
            <w:lang w:eastAsia="zh-CN"/>
          </w:rPr>
          <w:t>，</w:t>
        </w:r>
      </w:ins>
      <w:ins w:id="1535" w:author="Administrator" w:date="2015-11-21T13:28:16Z">
        <w:r>
          <w:rPr>
            <w:rFonts w:hint="eastAsia" w:ascii="华文楷体" w:hAnsi="华文楷体" w:eastAsia="华文楷体"/>
            <w:sz w:val="28"/>
            <w:szCs w:val="28"/>
          </w:rPr>
          <w:t>已经皈依了佛教了</w:t>
        </w:r>
      </w:ins>
      <w:r>
        <w:rPr>
          <w:rFonts w:hint="eastAsia" w:ascii="华文楷体" w:hAnsi="华文楷体" w:eastAsia="华文楷体"/>
          <w:sz w:val="28"/>
          <w:szCs w:val="28"/>
        </w:rPr>
        <w:t>，在麦彭仁波切的弟子当中呢也有</w:t>
      </w:r>
      <w:del w:id="1536" w:author="Administrator" w:date="2015-11-19T23:52:22Z">
        <w:r>
          <w:rPr>
            <w:rFonts w:hint="eastAsia" w:ascii="华文楷体" w:hAnsi="华文楷体" w:eastAsia="华文楷体"/>
            <w:sz w:val="28"/>
            <w:szCs w:val="28"/>
          </w:rPr>
          <w:delText>。</w:delText>
        </w:r>
      </w:del>
    </w:p>
    <w:p>
      <w:pPr>
        <w:ind w:firstLine="570"/>
        <w:rPr>
          <w:del w:id="1537" w:author="Administrator" w:date="2015-11-19T23:52:22Z"/>
          <w:rFonts w:hint="eastAsia" w:ascii="华文楷体" w:hAnsi="华文楷体" w:eastAsia="华文楷体"/>
          <w:sz w:val="28"/>
          <w:szCs w:val="28"/>
        </w:rPr>
      </w:pPr>
      <w:del w:id="1538" w:author="Administrator" w:date="2015-11-19T23:52:22Z">
        <w:r>
          <w:rPr>
            <w:rFonts w:hint="eastAsia" w:ascii="华文楷体" w:hAnsi="华文楷体" w:eastAsia="华文楷体"/>
            <w:sz w:val="28"/>
            <w:szCs w:val="28"/>
          </w:rPr>
          <w:delText>中观庄严论释第57课40-50分钟-一片禅心月</w:delText>
        </w:r>
      </w:del>
    </w:p>
    <w:p>
      <w:pPr>
        <w:ind w:firstLine="570"/>
        <w:rPr>
          <w:ins w:id="1539" w:author="Administrator" w:date="2015-11-20T00:07:06Z"/>
          <w:rFonts w:hint="eastAsia" w:ascii="华文楷体" w:hAnsi="华文楷体" w:eastAsia="华文楷体"/>
          <w:sz w:val="28"/>
          <w:szCs w:val="28"/>
          <w:lang w:eastAsia="zh-CN"/>
        </w:rPr>
      </w:pPr>
      <w:del w:id="1540" w:author="Administrator" w:date="2015-11-19T23:52:22Z">
        <w:r>
          <w:rPr>
            <w:rFonts w:hint="eastAsia" w:ascii="华文楷体" w:hAnsi="华文楷体" w:eastAsia="华文楷体"/>
            <w:sz w:val="28"/>
            <w:szCs w:val="28"/>
          </w:rPr>
          <w:delText>39：58可以和佛教方面一决胜负，这个方面才是明智的选择，当然象这样的苯教的话，在麦彭仁波切出世的时候也是有这种情况的，有些苯教徒了实际上已经皈依到佛教了，已经皈依到佛教了，在麦彭仁波切的弟子当中也有</w:delText>
        </w:r>
      </w:del>
      <w:r>
        <w:rPr>
          <w:rFonts w:hint="eastAsia" w:ascii="华文楷体" w:hAnsi="华文楷体" w:eastAsia="华文楷体"/>
          <w:sz w:val="28"/>
          <w:szCs w:val="28"/>
        </w:rPr>
        <w:t>一些</w:t>
      </w:r>
      <w:ins w:id="1541" w:author="Administrator" w:date="2015-11-21T13:29:45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他是持苯教</w:t>
      </w:r>
      <w:ins w:id="1542" w:author="Administrator" w:date="2015-11-21T13:29:24Z">
        <w:r>
          <w:rPr>
            <w:rFonts w:hint="eastAsia" w:ascii="华文楷体" w:hAnsi="华文楷体" w:eastAsia="华文楷体"/>
            <w:sz w:val="28"/>
            <w:szCs w:val="28"/>
            <w:lang w:eastAsia="zh-CN"/>
          </w:rPr>
          <w:t>的</w:t>
        </w:r>
      </w:ins>
      <w:ins w:id="1543" w:author="Administrator" w:date="2015-11-21T13:29:27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身份的，但是他修的法是修的大圆满的法</w:t>
      </w:r>
      <w:ins w:id="1544" w:author="Administrator" w:date="2015-11-21T13:28:50Z">
        <w:r>
          <w:rPr>
            <w:rFonts w:hint="eastAsia" w:ascii="华文楷体" w:hAnsi="华文楷体" w:eastAsia="华文楷体"/>
            <w:sz w:val="28"/>
            <w:szCs w:val="28"/>
            <w:lang w:eastAsia="zh-CN"/>
          </w:rPr>
          <w:t>，</w:t>
        </w:r>
      </w:ins>
      <w:ins w:id="1545" w:author="Administrator" w:date="2015-11-21T13:28:55Z">
        <w:r>
          <w:rPr>
            <w:rFonts w:hint="eastAsia" w:ascii="华文楷体" w:hAnsi="华文楷体" w:eastAsia="华文楷体"/>
            <w:sz w:val="28"/>
            <w:szCs w:val="28"/>
            <w:lang w:eastAsia="zh-CN"/>
          </w:rPr>
          <w:t>这个方面也有</w:t>
        </w:r>
      </w:ins>
      <w:ins w:id="1546" w:author="Administrator" w:date="2015-11-19T23:52:50Z">
        <w:r>
          <w:rPr>
            <w:rFonts w:hint="eastAsia" w:ascii="华文楷体" w:hAnsi="华文楷体" w:eastAsia="华文楷体"/>
            <w:sz w:val="28"/>
            <w:szCs w:val="28"/>
            <w:lang w:eastAsia="zh-CN"/>
          </w:rPr>
          <w:t>。</w:t>
        </w:r>
      </w:ins>
      <w:ins w:id="1547" w:author="Administrator" w:date="2015-11-21T13:29:03Z">
        <w:r>
          <w:rPr>
            <w:rFonts w:hint="eastAsia" w:ascii="华文楷体" w:hAnsi="华文楷体" w:eastAsia="华文楷体"/>
            <w:sz w:val="28"/>
            <w:szCs w:val="28"/>
            <w:lang w:eastAsia="zh-CN"/>
          </w:rPr>
          <w:t>还有</w:t>
        </w:r>
      </w:ins>
      <w:ins w:id="1548" w:author="Administrator" w:date="2015-11-21T13:29:13Z">
        <w:r>
          <w:rPr>
            <w:rFonts w:hint="eastAsia" w:ascii="华文楷体" w:hAnsi="华文楷体" w:eastAsia="华文楷体"/>
            <w:sz w:val="28"/>
            <w:szCs w:val="28"/>
            <w:lang w:eastAsia="zh-CN"/>
          </w:rPr>
          <w:t>一些就是讲到了</w:t>
        </w:r>
      </w:ins>
      <w:ins w:id="1549" w:author="Administrator" w:date="2015-11-21T13:29:54Z">
        <w:r>
          <w:rPr>
            <w:rFonts w:hint="eastAsia" w:ascii="华文楷体" w:hAnsi="华文楷体" w:eastAsia="华文楷体"/>
            <w:sz w:val="28"/>
            <w:szCs w:val="28"/>
            <w:lang w:eastAsia="zh-CN"/>
          </w:rPr>
          <w:t>这个</w:t>
        </w:r>
      </w:ins>
      <w:del w:id="1550" w:author="Administrator" w:date="2015-11-19T23:52:49Z">
        <w:r>
          <w:rPr>
            <w:rFonts w:hint="eastAsia" w:ascii="华文楷体" w:hAnsi="华文楷体" w:eastAsia="华文楷体"/>
            <w:sz w:val="28"/>
            <w:szCs w:val="28"/>
          </w:rPr>
          <w:delText>，</w:delText>
        </w:r>
      </w:del>
      <w:ins w:id="1551" w:author="Administrator" w:date="2015-11-21T13:30:17Z">
        <w:r>
          <w:rPr>
            <w:rFonts w:hint="eastAsia" w:ascii="华文楷体" w:hAnsi="华文楷体" w:eastAsia="华文楷体"/>
            <w:sz w:val="28"/>
            <w:szCs w:val="28"/>
            <w:lang w:eastAsia="zh-CN"/>
          </w:rPr>
          <w:t>苯教的</w:t>
        </w:r>
      </w:ins>
      <w:del w:id="1552" w:author="Administrator" w:date="2015-11-21T13:30:11Z">
        <w:r>
          <w:rPr>
            <w:rFonts w:hint="eastAsia" w:ascii="华文楷体" w:hAnsi="华文楷体" w:eastAsia="华文楷体"/>
            <w:sz w:val="28"/>
            <w:szCs w:val="28"/>
          </w:rPr>
          <w:delText>当然也有</w:delText>
        </w:r>
      </w:del>
      <w:del w:id="1553" w:author="Administrator" w:date="2015-11-21T13:30:10Z">
        <w:r>
          <w:rPr>
            <w:rFonts w:hint="eastAsia" w:ascii="华文楷体" w:hAnsi="华文楷体" w:eastAsia="华文楷体"/>
            <w:sz w:val="28"/>
            <w:szCs w:val="28"/>
          </w:rPr>
          <w:delText>还有</w:delText>
        </w:r>
      </w:del>
      <w:r>
        <w:rPr>
          <w:rFonts w:hint="eastAsia" w:ascii="华文楷体" w:hAnsi="华文楷体" w:eastAsia="华文楷体"/>
          <w:sz w:val="28"/>
          <w:szCs w:val="28"/>
        </w:rPr>
        <w:t>一些</w:t>
      </w:r>
      <w:ins w:id="1554" w:author="Administrator" w:date="2015-11-21T13:30:22Z">
        <w:r>
          <w:rPr>
            <w:rFonts w:hint="eastAsia" w:ascii="华文楷体" w:hAnsi="华文楷体" w:eastAsia="华文楷体"/>
            <w:sz w:val="28"/>
            <w:szCs w:val="28"/>
            <w:lang w:eastAsia="zh-CN"/>
          </w:rPr>
          <w:t>、</w:t>
        </w:r>
      </w:ins>
      <w:r>
        <w:rPr>
          <w:rFonts w:hint="eastAsia" w:ascii="华文楷体" w:hAnsi="华文楷体" w:eastAsia="华文楷体"/>
          <w:sz w:val="28"/>
          <w:szCs w:val="28"/>
        </w:rPr>
        <w:t>在苯教的寺院当中，麦彭仁波切在世的时代有些</w:t>
      </w:r>
      <w:ins w:id="1555" w:author="Administrator" w:date="2015-11-21T13:30:3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苯教徒修大圆满虹化的也有，得到虹身的也有，这个虹身</w:t>
      </w:r>
      <w:ins w:id="1556" w:author="Administrator" w:date="2015-11-21T13:30:48Z">
        <w:r>
          <w:rPr>
            <w:rFonts w:hint="eastAsia" w:ascii="华文楷体" w:hAnsi="华文楷体" w:eastAsia="华文楷体"/>
            <w:sz w:val="28"/>
            <w:szCs w:val="28"/>
            <w:lang w:eastAsia="zh-CN"/>
          </w:rPr>
          <w:t>就</w:t>
        </w:r>
      </w:ins>
      <w:r>
        <w:rPr>
          <w:rFonts w:hint="eastAsia" w:ascii="华文楷体" w:hAnsi="华文楷体" w:eastAsia="华文楷体"/>
          <w:sz w:val="28"/>
          <w:szCs w:val="28"/>
        </w:rPr>
        <w:t>和大圆满</w:t>
      </w:r>
      <w:ins w:id="1557" w:author="Administrator" w:date="2015-11-25T22:42:00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修的虹身是一样，</w:t>
      </w:r>
      <w:ins w:id="1558" w:author="Administrator" w:date="2015-11-24T00:02:14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这个方面</w:t>
      </w:r>
      <w:ins w:id="1559" w:author="Administrator" w:date="2015-11-19T23:53:12Z">
        <w:r>
          <w:rPr>
            <w:rFonts w:hint="eastAsia" w:ascii="华文楷体" w:hAnsi="华文楷体" w:eastAsia="华文楷体"/>
            <w:sz w:val="28"/>
            <w:szCs w:val="28"/>
            <w:lang w:eastAsia="zh-CN"/>
          </w:rPr>
          <w:t>它</w:t>
        </w:r>
      </w:ins>
      <w:del w:id="1560" w:author="Administrator" w:date="2015-11-19T23:53:10Z">
        <w:r>
          <w:rPr>
            <w:rFonts w:hint="eastAsia" w:ascii="华文楷体" w:hAnsi="华文楷体" w:eastAsia="华文楷体"/>
            <w:sz w:val="28"/>
            <w:szCs w:val="28"/>
          </w:rPr>
          <w:delText>他</w:delText>
        </w:r>
      </w:del>
      <w:r>
        <w:rPr>
          <w:rFonts w:hint="eastAsia" w:ascii="华文楷体" w:hAnsi="华文楷体" w:eastAsia="华文楷体"/>
          <w:sz w:val="28"/>
          <w:szCs w:val="28"/>
        </w:rPr>
        <w:t>的名称虽然是苯教，实际上意义已经是佛教了，早就已经皈依了</w:t>
      </w:r>
      <w:ins w:id="1561" w:author="Administrator" w:date="2015-11-21T13:30:5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佛教</w:t>
      </w:r>
      <w:ins w:id="1562" w:author="Administrator" w:date="2015-11-21T13:31:01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这个方面也是有的</w:t>
      </w:r>
      <w:ins w:id="1563" w:author="Administrator" w:date="2015-11-19T23:53:19Z">
        <w:r>
          <w:rPr>
            <w:rFonts w:hint="eastAsia" w:ascii="华文楷体" w:hAnsi="华文楷体" w:eastAsia="华文楷体"/>
            <w:sz w:val="28"/>
            <w:szCs w:val="28"/>
            <w:lang w:eastAsia="zh-CN"/>
          </w:rPr>
          <w:t>。</w:t>
        </w:r>
      </w:ins>
      <w:del w:id="1564" w:author="Administrator" w:date="2015-11-19T23:53:19Z">
        <w:r>
          <w:rPr>
            <w:rFonts w:hint="eastAsia" w:ascii="华文楷体" w:hAnsi="华文楷体" w:eastAsia="华文楷体"/>
            <w:sz w:val="28"/>
            <w:szCs w:val="28"/>
          </w:rPr>
          <w:delText>，</w:delText>
        </w:r>
      </w:del>
      <w:r>
        <w:rPr>
          <w:rFonts w:hint="eastAsia" w:ascii="华文楷体" w:hAnsi="华文楷体" w:eastAsia="华文楷体"/>
          <w:sz w:val="28"/>
          <w:szCs w:val="28"/>
        </w:rPr>
        <w:t>以前法王仁波切去八六年的时候去很多</w:t>
      </w:r>
      <w:del w:id="1565" w:author="Administrator" w:date="2015-11-19T23:54:44Z">
        <w:r>
          <w:rPr>
            <w:rFonts w:hint="eastAsia" w:ascii="华文楷体" w:hAnsi="华文楷体" w:eastAsia="华文楷体"/>
            <w:sz w:val="28"/>
            <w:szCs w:val="28"/>
          </w:rPr>
          <w:delText>。</w:delText>
        </w:r>
      </w:del>
      <w:r>
        <w:rPr>
          <w:rFonts w:hint="eastAsia" w:ascii="华文楷体" w:hAnsi="华文楷体" w:eastAsia="华文楷体"/>
          <w:sz w:val="28"/>
          <w:szCs w:val="28"/>
        </w:rPr>
        <w:t>二十五处圣地去朝拜</w:t>
      </w:r>
      <w:del w:id="1566" w:author="Administrator" w:date="2015-11-21T13:31:35Z">
        <w:r>
          <w:rPr>
            <w:rFonts w:hint="eastAsia" w:ascii="华文楷体" w:hAnsi="华文楷体" w:eastAsia="华文楷体"/>
            <w:sz w:val="28"/>
            <w:szCs w:val="28"/>
          </w:rPr>
          <w:delText>，</w:delText>
        </w:r>
      </w:del>
      <w:ins w:id="1567" w:author="Administrator" w:date="2015-11-21T13:31:36Z">
        <w:r>
          <w:rPr>
            <w:rFonts w:hint="eastAsia" w:ascii="华文楷体" w:hAnsi="华文楷体" w:eastAsia="华文楷体"/>
            <w:sz w:val="28"/>
            <w:szCs w:val="28"/>
            <w:lang w:eastAsia="zh-CN"/>
          </w:rPr>
          <w:t>、</w:t>
        </w:r>
      </w:ins>
      <w:ins w:id="1568" w:author="Administrator" w:date="2015-11-21T13:31:14Z">
        <w:r>
          <w:rPr>
            <w:rFonts w:hint="eastAsia" w:ascii="华文楷体" w:hAnsi="华文楷体" w:eastAsia="华文楷体"/>
            <w:sz w:val="28"/>
            <w:szCs w:val="28"/>
            <w:lang w:eastAsia="zh-CN"/>
          </w:rPr>
          <w:t>去</w:t>
        </w:r>
      </w:ins>
      <w:r>
        <w:rPr>
          <w:rFonts w:hint="eastAsia" w:ascii="华文楷体" w:hAnsi="华文楷体" w:eastAsia="华文楷体"/>
          <w:sz w:val="28"/>
          <w:szCs w:val="28"/>
        </w:rPr>
        <w:t>加持圣山的时候，在</w:t>
      </w:r>
      <w:ins w:id="1569" w:author="Administrator" w:date="2015-11-21T13:31:2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麦波圣山那一带</w:t>
      </w:r>
      <w:ins w:id="1570" w:author="Administrator" w:date="2015-11-21T13:32:17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w:t>
      </w:r>
      <w:ins w:id="1571" w:author="Administrator" w:date="2015-11-24T20:29:04Z">
        <w:r>
          <w:rPr>
            <w:rFonts w:hint="eastAsia" w:ascii="华文楷体" w:hAnsi="华文楷体" w:eastAsia="华文楷体"/>
            <w:sz w:val="28"/>
            <w:szCs w:val="28"/>
            <w:lang w:eastAsia="zh-CN"/>
          </w:rPr>
          <w:t>在</w:t>
        </w:r>
      </w:ins>
      <w:r>
        <w:rPr>
          <w:rFonts w:hint="eastAsia" w:ascii="华文楷体" w:hAnsi="华文楷体" w:eastAsia="华文楷体"/>
          <w:sz w:val="28"/>
          <w:szCs w:val="28"/>
        </w:rPr>
        <w:t>那一带也是有很多苯教</w:t>
      </w:r>
      <w:ins w:id="1572" w:author="Administrator" w:date="2015-11-21T13:32:44Z">
        <w:r>
          <w:rPr>
            <w:rFonts w:hint="eastAsia" w:ascii="华文楷体" w:hAnsi="华文楷体" w:eastAsia="华文楷体"/>
            <w:sz w:val="28"/>
            <w:szCs w:val="28"/>
            <w:lang w:eastAsia="zh-CN"/>
          </w:rPr>
          <w:t>的</w:t>
        </w:r>
      </w:ins>
      <w:del w:id="1573" w:author="Administrator" w:date="2015-11-21T13:32:59Z">
        <w:r>
          <w:rPr>
            <w:rFonts w:hint="eastAsia" w:ascii="华文楷体" w:hAnsi="华文楷体" w:eastAsia="华文楷体"/>
            <w:sz w:val="28"/>
            <w:szCs w:val="28"/>
          </w:rPr>
          <w:delText>寺</w:delText>
        </w:r>
      </w:del>
      <w:r>
        <w:rPr>
          <w:rFonts w:hint="eastAsia" w:ascii="华文楷体" w:hAnsi="华文楷体" w:eastAsia="华文楷体"/>
          <w:sz w:val="28"/>
          <w:szCs w:val="28"/>
        </w:rPr>
        <w:t>寺院请法王去灌顶的，法王请去寺院给他们灌顶的这个也有，</w:t>
      </w:r>
      <w:ins w:id="1574" w:author="Administrator" w:date="2015-11-24T00:02:45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有很多苯教现在</w:t>
      </w:r>
      <w:ins w:id="1575" w:author="Administrator" w:date="2015-11-24T00:03:34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也</w:t>
      </w:r>
      <w:ins w:id="1576" w:author="Administrator" w:date="2015-11-24T00:04:08Z">
        <w:r>
          <w:rPr>
            <w:rFonts w:hint="eastAsia" w:ascii="华文楷体" w:hAnsi="华文楷体" w:eastAsia="华文楷体"/>
            <w:sz w:val="28"/>
            <w:szCs w:val="28"/>
            <w:lang w:eastAsia="zh-CN"/>
          </w:rPr>
          <w:t>是</w:t>
        </w:r>
      </w:ins>
      <w:r>
        <w:rPr>
          <w:rFonts w:hint="eastAsia" w:ascii="华文楷体" w:hAnsi="华文楷体" w:eastAsia="华文楷体"/>
          <w:sz w:val="28"/>
          <w:szCs w:val="28"/>
        </w:rPr>
        <w:t>已经皈依了佛教了</w:t>
      </w:r>
      <w:ins w:id="1577" w:author="Administrator" w:date="2015-11-19T23:54:09Z">
        <w:r>
          <w:rPr>
            <w:rFonts w:hint="eastAsia" w:ascii="华文楷体" w:hAnsi="华文楷体" w:eastAsia="华文楷体"/>
            <w:sz w:val="28"/>
            <w:szCs w:val="28"/>
            <w:lang w:eastAsia="zh-CN"/>
          </w:rPr>
          <w:t>。</w:t>
        </w:r>
      </w:ins>
      <w:del w:id="1578" w:author="Administrator" w:date="2015-11-19T23:55:01Z">
        <w:r>
          <w:rPr>
            <w:rFonts w:hint="eastAsia" w:ascii="华文楷体" w:hAnsi="华文楷体" w:eastAsia="华文楷体"/>
            <w:sz w:val="28"/>
            <w:szCs w:val="28"/>
          </w:rPr>
          <w:delText>，</w:delText>
        </w:r>
      </w:del>
      <w:r>
        <w:rPr>
          <w:rFonts w:hint="eastAsia" w:ascii="华文楷体" w:hAnsi="华文楷体" w:eastAsia="华文楷体"/>
          <w:sz w:val="28"/>
          <w:szCs w:val="28"/>
        </w:rPr>
        <w:t>还有一些就说是</w:t>
      </w:r>
      <w:ins w:id="1579" w:author="Administrator" w:date="2015-11-24T20:29:26Z">
        <w:r>
          <w:rPr>
            <w:rFonts w:hint="eastAsia" w:ascii="华文楷体" w:hAnsi="华文楷体" w:eastAsia="华文楷体"/>
            <w:sz w:val="28"/>
            <w:szCs w:val="28"/>
          </w:rPr>
          <w:t>也信仰佛教</w:t>
        </w:r>
      </w:ins>
      <w:ins w:id="1580" w:author="Administrator" w:date="2015-11-24T20:29:28Z">
        <w:r>
          <w:rPr>
            <w:rFonts w:hint="eastAsia" w:ascii="华文楷体" w:hAnsi="华文楷体" w:eastAsia="华文楷体"/>
            <w:sz w:val="28"/>
            <w:szCs w:val="28"/>
            <w:lang w:eastAsia="zh-CN"/>
          </w:rPr>
          <w:t>，</w:t>
        </w:r>
      </w:ins>
      <w:r>
        <w:rPr>
          <w:rFonts w:hint="eastAsia" w:ascii="华文楷体" w:hAnsi="华文楷体" w:eastAsia="华文楷体"/>
          <w:sz w:val="28"/>
          <w:szCs w:val="28"/>
        </w:rPr>
        <w:t>也信仰苯教，</w:t>
      </w:r>
      <w:del w:id="1581" w:author="Administrator" w:date="2015-11-24T20:29:30Z">
        <w:r>
          <w:rPr>
            <w:rFonts w:hint="eastAsia" w:ascii="华文楷体" w:hAnsi="华文楷体" w:eastAsia="华文楷体"/>
            <w:sz w:val="28"/>
            <w:szCs w:val="28"/>
          </w:rPr>
          <w:delText>也信仰佛教，</w:delText>
        </w:r>
      </w:del>
      <w:r>
        <w:rPr>
          <w:rFonts w:hint="eastAsia" w:ascii="华文楷体" w:hAnsi="华文楷体" w:eastAsia="华文楷体"/>
          <w:sz w:val="28"/>
          <w:szCs w:val="28"/>
        </w:rPr>
        <w:t>都信仰，两个都信仰，</w:t>
      </w:r>
      <w:ins w:id="1582" w:author="Administrator" w:date="2015-11-24T00:03:40Z">
        <w:r>
          <w:rPr>
            <w:rFonts w:hint="eastAsia" w:ascii="华文楷体" w:hAnsi="华文楷体" w:eastAsia="华文楷体"/>
            <w:sz w:val="28"/>
            <w:szCs w:val="28"/>
            <w:lang w:eastAsia="zh-CN"/>
          </w:rPr>
          <w:t>就</w:t>
        </w:r>
      </w:ins>
      <w:r>
        <w:rPr>
          <w:rFonts w:hint="eastAsia" w:ascii="华文楷体" w:hAnsi="华文楷体" w:eastAsia="华文楷体"/>
          <w:sz w:val="28"/>
          <w:szCs w:val="28"/>
        </w:rPr>
        <w:t>这个也有</w:t>
      </w:r>
      <w:ins w:id="1583" w:author="Administrator" w:date="2015-11-24T00:04:16Z">
        <w:r>
          <w:rPr>
            <w:rFonts w:hint="eastAsia" w:ascii="华文楷体" w:hAnsi="华文楷体" w:eastAsia="华文楷体"/>
            <w:sz w:val="28"/>
            <w:szCs w:val="28"/>
            <w:lang w:eastAsia="zh-CN"/>
          </w:rPr>
          <w:t>的</w:t>
        </w:r>
      </w:ins>
      <w:ins w:id="1584" w:author="Administrator" w:date="2015-11-19T23:55:15Z">
        <w:r>
          <w:rPr>
            <w:rFonts w:hint="eastAsia" w:ascii="华文楷体" w:hAnsi="华文楷体" w:eastAsia="华文楷体"/>
            <w:sz w:val="28"/>
            <w:szCs w:val="28"/>
            <w:lang w:eastAsia="zh-CN"/>
          </w:rPr>
          <w:t>。</w:t>
        </w:r>
      </w:ins>
      <w:del w:id="1585" w:author="Administrator" w:date="2015-11-19T23:55:14Z">
        <w:r>
          <w:rPr>
            <w:rFonts w:hint="eastAsia" w:ascii="华文楷体" w:hAnsi="华文楷体" w:eastAsia="华文楷体"/>
            <w:sz w:val="28"/>
            <w:szCs w:val="28"/>
          </w:rPr>
          <w:delText>，</w:delText>
        </w:r>
      </w:del>
      <w:r>
        <w:rPr>
          <w:rFonts w:hint="eastAsia" w:ascii="华文楷体" w:hAnsi="华文楷体" w:eastAsia="华文楷体"/>
          <w:sz w:val="28"/>
          <w:szCs w:val="28"/>
        </w:rPr>
        <w:t>还有一些就彻底仇视佛法的这个也有，但这个就很少很少，</w:t>
      </w:r>
      <w:ins w:id="1586" w:author="Administrator" w:date="2015-11-21T13:33:47Z">
        <w:r>
          <w:rPr>
            <w:rFonts w:hint="eastAsia" w:ascii="华文楷体" w:hAnsi="华文楷体" w:eastAsia="华文楷体"/>
            <w:sz w:val="28"/>
            <w:szCs w:val="28"/>
            <w:lang w:eastAsia="zh-CN"/>
          </w:rPr>
          <w:t>所以</w:t>
        </w:r>
      </w:ins>
      <w:del w:id="1587" w:author="Administrator" w:date="2015-11-19T23:55:43Z">
        <w:r>
          <w:rPr>
            <w:rFonts w:hint="eastAsia" w:ascii="华文楷体" w:hAnsi="华文楷体" w:eastAsia="华文楷体"/>
            <w:sz w:val="28"/>
            <w:szCs w:val="28"/>
          </w:rPr>
          <w:delText>象</w:delText>
        </w:r>
      </w:del>
      <w:ins w:id="1588" w:author="Administrator" w:date="2015-11-19T23:55:45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这样的话</w:t>
      </w:r>
      <w:ins w:id="1589" w:author="Administrator" w:date="2015-11-24T00:03:51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，如果能够这样做的话是最好的，否则的话</w:t>
      </w:r>
      <w:ins w:id="1590" w:author="Administrator" w:date="2015-11-24T00:04:36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自己是苯教，把</w:t>
      </w:r>
      <w:ins w:id="1591" w:author="Administrator" w:date="2015-11-24T20:30:1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很多把佛教的东西</w:t>
      </w:r>
      <w:ins w:id="1592" w:author="Administrator" w:date="2015-11-25T22:42:43Z">
        <w:r>
          <w:rPr>
            <w:rFonts w:hint="eastAsia" w:ascii="华文楷体" w:hAnsi="华文楷体" w:eastAsia="华文楷体"/>
            <w:sz w:val="28"/>
            <w:szCs w:val="28"/>
            <w:lang w:eastAsia="zh-CN"/>
          </w:rPr>
          <w:t>拿来</w:t>
        </w:r>
      </w:ins>
      <w:r>
        <w:rPr>
          <w:rFonts w:hint="eastAsia" w:ascii="华文楷体" w:hAnsi="华文楷体" w:eastAsia="华文楷体"/>
          <w:sz w:val="28"/>
          <w:szCs w:val="28"/>
        </w:rPr>
        <w:t>做自己的教义这个不合理</w:t>
      </w:r>
      <w:ins w:id="1593" w:author="Administrator" w:date="2015-11-20T00:06:59Z">
        <w:r>
          <w:rPr>
            <w:rFonts w:hint="eastAsia" w:ascii="华文楷体" w:hAnsi="华文楷体" w:eastAsia="华文楷体"/>
            <w:sz w:val="28"/>
            <w:szCs w:val="28"/>
            <w:lang w:eastAsia="zh-CN"/>
          </w:rPr>
          <w:t>。</w:t>
        </w:r>
      </w:ins>
    </w:p>
    <w:p>
      <w:pPr>
        <w:ind w:firstLine="570"/>
        <w:rPr>
          <w:ins w:id="1594" w:author="Administrator" w:date="2015-11-20T00:07:09Z"/>
          <w:rFonts w:hint="eastAsia" w:ascii="黑体" w:hAnsi="黑体" w:eastAsia="黑体" w:cs="黑体"/>
          <w:i w:val="0"/>
          <w:color w:val="000000"/>
          <w:sz w:val="28"/>
          <w:szCs w:val="28"/>
          <w:lang w:eastAsia="zh-CN"/>
        </w:rPr>
      </w:pPr>
      <w:ins w:id="1595" w:author="Administrator" w:date="2015-11-20T00:07:01Z">
        <w:r>
          <w:rPr>
            <w:rFonts w:hint="eastAsia" w:ascii="华文楷体" w:hAnsi="华文楷体" w:eastAsia="华文楷体"/>
            <w:sz w:val="28"/>
            <w:szCs w:val="28"/>
            <w:lang w:eastAsia="zh-CN"/>
          </w:rPr>
          <w:t>【</w:t>
        </w:r>
      </w:ins>
      <w:del w:id="1596" w:author="Administrator" w:date="2015-11-20T00:06:58Z">
        <w:r>
          <w:rPr>
            <w:rFonts w:hint="eastAsia" w:ascii="华文楷体" w:hAnsi="华文楷体" w:eastAsia="华文楷体"/>
            <w:sz w:val="28"/>
            <w:szCs w:val="28"/>
          </w:rPr>
          <w:delText>，</w:delText>
        </w:r>
      </w:del>
      <w:ins w:id="1597" w:author="Administrator" w:date="2015-11-20T00:06:53Z">
        <w:r>
          <w:rPr>
            <w:rFonts w:hint="eastAsia" w:ascii="黑体" w:hAnsi="黑体" w:eastAsia="黑体" w:cs="黑体"/>
            <w:i w:val="0"/>
            <w:color w:val="000000"/>
            <w:sz w:val="28"/>
            <w:szCs w:val="28"/>
          </w:rPr>
          <w:t xml:space="preserve"> 对于加以观察则一无是处、 仅仅欺骗一些愚者而已的这样宗派,既不应生起嗔恨,也不该生起耽著之心。</w:t>
        </w:r>
      </w:ins>
      <w:ins w:id="1598" w:author="Administrator" w:date="2015-11-20T00:06:53Z">
        <w:r>
          <w:rPr>
            <w:rFonts w:hint="eastAsia" w:ascii="黑体" w:hAnsi="黑体" w:eastAsia="黑体" w:cs="黑体"/>
            <w:i w:val="0"/>
            <w:color w:val="000000"/>
            <w:sz w:val="28"/>
            <w:szCs w:val="28"/>
            <w:lang w:eastAsia="zh-CN"/>
          </w:rPr>
          <w:t>】</w:t>
        </w:r>
      </w:ins>
    </w:p>
    <w:p>
      <w:pPr>
        <w:ind w:firstLine="570"/>
        <w:rPr>
          <w:ins w:id="1599" w:author="Administrator" w:date="2015-11-20T00:08:23Z"/>
          <w:rFonts w:hint="eastAsia" w:ascii="华文楷体" w:hAnsi="华文楷体" w:eastAsia="华文楷体"/>
          <w:sz w:val="28"/>
          <w:szCs w:val="28"/>
          <w:lang w:eastAsia="zh-CN"/>
        </w:rPr>
      </w:pPr>
      <w:ins w:id="1600" w:author="Administrator" w:date="2015-11-21T13:34:09Z">
        <w:r>
          <w:rPr>
            <w:rFonts w:hint="eastAsia" w:ascii="华文楷体" w:hAnsi="华文楷体" w:eastAsia="华文楷体"/>
            <w:sz w:val="28"/>
            <w:szCs w:val="28"/>
            <w:lang w:eastAsia="zh-CN"/>
          </w:rPr>
          <w:t>那么</w:t>
        </w:r>
      </w:ins>
      <w:del w:id="1601" w:author="Administrator" w:date="2015-11-20T00:07:23Z">
        <w:r>
          <w:rPr>
            <w:rFonts w:hint="eastAsia" w:ascii="华文楷体" w:hAnsi="华文楷体" w:eastAsia="华文楷体"/>
            <w:sz w:val="28"/>
            <w:szCs w:val="28"/>
          </w:rPr>
          <w:delText>对于加以观察则一无是处、仅仅欺骗一些愚者而已的这样宗派,既不应生起嗔恨,也不该生起耽著之心。</w:delText>
        </w:r>
      </w:del>
      <w:r>
        <w:rPr>
          <w:rFonts w:hint="eastAsia" w:ascii="华文楷体" w:hAnsi="华文楷体" w:eastAsia="华文楷体"/>
          <w:sz w:val="28"/>
          <w:szCs w:val="28"/>
        </w:rPr>
        <w:t>这个时候麦彭仁波切告诉我们</w:t>
      </w:r>
      <w:ins w:id="1602" w:author="Administrator" w:date="2015-11-21T13:34:14Z">
        <w:r>
          <w:rPr>
            <w:rFonts w:hint="eastAsia" w:ascii="华文楷体" w:hAnsi="华文楷体" w:eastAsia="华文楷体"/>
            <w:sz w:val="28"/>
            <w:szCs w:val="28"/>
            <w:lang w:eastAsia="zh-CN"/>
          </w:rPr>
          <w:t>，</w:t>
        </w:r>
      </w:ins>
      <w:r>
        <w:rPr>
          <w:rFonts w:hint="eastAsia" w:ascii="华文楷体" w:hAnsi="华文楷体" w:eastAsia="华文楷体"/>
          <w:sz w:val="28"/>
          <w:szCs w:val="28"/>
        </w:rPr>
        <w:t>对于这些加以观察</w:t>
      </w:r>
      <w:ins w:id="1603" w:author="Administrator" w:date="2015-11-25T22:43:21Z">
        <w:r>
          <w:rPr>
            <w:rFonts w:hint="eastAsia" w:ascii="华文楷体" w:hAnsi="华文楷体" w:eastAsia="华文楷体"/>
            <w:sz w:val="28"/>
            <w:szCs w:val="28"/>
            <w:lang w:eastAsia="zh-CN"/>
          </w:rPr>
          <w:t>、</w:t>
        </w:r>
      </w:ins>
      <w:del w:id="1604" w:author="Administrator" w:date="2015-11-25T22:43:21Z">
        <w:r>
          <w:rPr>
            <w:rFonts w:hint="eastAsia" w:ascii="华文楷体" w:hAnsi="华文楷体" w:eastAsia="华文楷体"/>
            <w:sz w:val="28"/>
            <w:szCs w:val="28"/>
          </w:rPr>
          <w:delText>，</w:delText>
        </w:r>
      </w:del>
      <w:r>
        <w:rPr>
          <w:rFonts w:hint="eastAsia" w:ascii="华文楷体" w:hAnsi="华文楷体" w:eastAsia="华文楷体"/>
          <w:sz w:val="28"/>
          <w:szCs w:val="28"/>
        </w:rPr>
        <w:t>如果加以观察则一无是处，那么不观察</w:t>
      </w:r>
      <w:ins w:id="1605" w:author="Administrator" w:date="2015-11-25T22:43:03Z">
        <w:r>
          <w:rPr>
            <w:rFonts w:hint="eastAsia" w:ascii="华文楷体" w:hAnsi="华文楷体" w:eastAsia="华文楷体"/>
            <w:sz w:val="28"/>
            <w:szCs w:val="28"/>
            <w:lang w:eastAsia="zh-CN"/>
          </w:rPr>
          <w:t>能够</w:t>
        </w:r>
      </w:ins>
      <w:del w:id="1606" w:author="Administrator" w:date="2015-11-25T22:43:17Z">
        <w:r>
          <w:rPr>
            <w:rFonts w:hint="eastAsia" w:ascii="华文楷体" w:hAnsi="华文楷体" w:eastAsia="华文楷体"/>
            <w:sz w:val="28"/>
            <w:szCs w:val="28"/>
          </w:rPr>
          <w:delText>而以</w:delText>
        </w:r>
      </w:del>
      <w:r>
        <w:rPr>
          <w:rFonts w:hint="eastAsia" w:ascii="华文楷体" w:hAnsi="华文楷体" w:eastAsia="华文楷体"/>
          <w:sz w:val="28"/>
          <w:szCs w:val="28"/>
        </w:rPr>
        <w:t>欺骗一些愚者而已的外道宗派的话，对于这些宗派不应</w:t>
      </w:r>
      <w:ins w:id="1607" w:author="Administrator" w:date="2015-11-21T13:34:24Z">
        <w:r>
          <w:rPr>
            <w:rFonts w:hint="eastAsia" w:ascii="华文楷体" w:hAnsi="华文楷体" w:eastAsia="华文楷体"/>
            <w:sz w:val="28"/>
            <w:szCs w:val="28"/>
            <w:lang w:eastAsia="zh-CN"/>
          </w:rPr>
          <w:t>该</w:t>
        </w:r>
      </w:ins>
      <w:r>
        <w:rPr>
          <w:rFonts w:hint="eastAsia" w:ascii="华文楷体" w:hAnsi="华文楷体" w:eastAsia="华文楷体"/>
          <w:sz w:val="28"/>
          <w:szCs w:val="28"/>
        </w:rPr>
        <w:t>生起嗔恨心，不应该对他们生起嗔恨心，应该对他们生起大悲心来对待，也不应该</w:t>
      </w:r>
      <w:del w:id="1608" w:author="Administrator" w:date="2015-11-21T13:34:35Z">
        <w:r>
          <w:rPr>
            <w:rFonts w:hint="eastAsia" w:ascii="华文楷体" w:hAnsi="华文楷体" w:eastAsia="华文楷体"/>
            <w:sz w:val="28"/>
            <w:szCs w:val="28"/>
          </w:rPr>
          <w:delText>对他们</w:delText>
        </w:r>
      </w:del>
      <w:r>
        <w:rPr>
          <w:rFonts w:hint="eastAsia" w:ascii="华文楷体" w:hAnsi="华文楷体" w:eastAsia="华文楷体"/>
          <w:sz w:val="28"/>
          <w:szCs w:val="28"/>
        </w:rPr>
        <w:t>生起耽著之心，所以</w:t>
      </w:r>
      <w:ins w:id="1609" w:author="Administrator" w:date="2015-11-24T00:05:18Z">
        <w:r>
          <w:rPr>
            <w:rFonts w:hint="eastAsia" w:ascii="华文楷体" w:hAnsi="华文楷体" w:eastAsia="华文楷体"/>
            <w:sz w:val="28"/>
            <w:szCs w:val="28"/>
            <w:lang w:eastAsia="zh-CN"/>
          </w:rPr>
          <w:t>说</w:t>
        </w:r>
      </w:ins>
      <w:del w:id="1610" w:author="Administrator" w:date="2015-11-21T13:34:51Z">
        <w:r>
          <w:rPr>
            <w:rFonts w:hint="eastAsia" w:ascii="华文楷体" w:hAnsi="华文楷体" w:eastAsia="华文楷体"/>
            <w:sz w:val="28"/>
            <w:szCs w:val="28"/>
          </w:rPr>
          <w:delText>象</w:delText>
        </w:r>
      </w:del>
      <w:ins w:id="1611" w:author="Administrator" w:date="2015-11-21T13:34:53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这样两种心</w:t>
      </w:r>
      <w:ins w:id="1612" w:author="Administrator" w:date="2015-11-21T13:35:09Z">
        <w:r>
          <w:rPr>
            <w:rFonts w:hint="eastAsia" w:ascii="华文楷体" w:hAnsi="华文楷体" w:eastAsia="华文楷体"/>
            <w:sz w:val="28"/>
            <w:szCs w:val="28"/>
            <w:lang w:eastAsia="zh-CN"/>
          </w:rPr>
          <w:t>态</w:t>
        </w:r>
      </w:ins>
      <w:r>
        <w:rPr>
          <w:rFonts w:hint="eastAsia" w:ascii="华文楷体" w:hAnsi="华文楷体" w:eastAsia="华文楷体"/>
          <w:sz w:val="28"/>
          <w:szCs w:val="28"/>
        </w:rPr>
        <w:t>都</w:t>
      </w:r>
      <w:ins w:id="1613" w:author="Administrator" w:date="2015-11-24T00:06:28Z">
        <w:r>
          <w:rPr>
            <w:rFonts w:hint="eastAsia" w:ascii="华文楷体" w:hAnsi="华文楷体" w:eastAsia="华文楷体"/>
            <w:sz w:val="28"/>
            <w:szCs w:val="28"/>
            <w:lang w:eastAsia="zh-CN"/>
          </w:rPr>
          <w:t>要</w:t>
        </w:r>
      </w:ins>
      <w:del w:id="1614" w:author="Administrator" w:date="2015-11-24T00:06:27Z">
        <w:r>
          <w:rPr>
            <w:rFonts w:hint="eastAsia" w:ascii="华文楷体" w:hAnsi="华文楷体" w:eastAsia="华文楷体"/>
            <w:sz w:val="28"/>
            <w:szCs w:val="28"/>
          </w:rPr>
          <w:delText>应该</w:delText>
        </w:r>
      </w:del>
      <w:r>
        <w:rPr>
          <w:rFonts w:hint="eastAsia" w:ascii="华文楷体" w:hAnsi="华文楷体" w:eastAsia="华文楷体"/>
          <w:sz w:val="28"/>
          <w:szCs w:val="28"/>
        </w:rPr>
        <w:t>抛弃</w:t>
      </w:r>
      <w:ins w:id="1615" w:author="Administrator" w:date="2015-11-19T23:57:41Z">
        <w:r>
          <w:rPr>
            <w:rFonts w:hint="eastAsia" w:ascii="华文楷体" w:hAnsi="华文楷体" w:eastAsia="华文楷体"/>
            <w:sz w:val="28"/>
            <w:szCs w:val="28"/>
            <w:lang w:eastAsia="zh-CN"/>
          </w:rPr>
          <w:t>。</w:t>
        </w:r>
      </w:ins>
      <w:del w:id="1616" w:author="Administrator" w:date="2015-11-19T23:57:40Z">
        <w:r>
          <w:rPr>
            <w:rFonts w:hint="eastAsia" w:ascii="华文楷体" w:hAnsi="华文楷体" w:eastAsia="华文楷体"/>
            <w:sz w:val="28"/>
            <w:szCs w:val="28"/>
          </w:rPr>
          <w:delText>，</w:delText>
        </w:r>
      </w:del>
      <w:del w:id="1617" w:author="Administrator" w:date="2015-11-24T00:07:38Z">
        <w:r>
          <w:rPr>
            <w:rFonts w:hint="eastAsia" w:ascii="华文楷体" w:hAnsi="华文楷体" w:eastAsia="华文楷体"/>
            <w:sz w:val="28"/>
            <w:szCs w:val="28"/>
          </w:rPr>
          <w:delText>第</w:delText>
        </w:r>
      </w:del>
      <w:r>
        <w:rPr>
          <w:rFonts w:hint="eastAsia" w:ascii="华文楷体" w:hAnsi="华文楷体" w:eastAsia="华文楷体"/>
          <w:sz w:val="28"/>
          <w:szCs w:val="28"/>
        </w:rPr>
        <w:t>一个</w:t>
      </w:r>
      <w:ins w:id="1618" w:author="Administrator" w:date="2015-11-24T00:06:42Z">
        <w:r>
          <w:rPr>
            <w:rFonts w:hint="eastAsia" w:ascii="华文楷体" w:hAnsi="华文楷体" w:eastAsia="华文楷体"/>
            <w:sz w:val="28"/>
            <w:szCs w:val="28"/>
            <w:lang w:eastAsia="zh-CN"/>
          </w:rPr>
          <w:t>是呢</w:t>
        </w:r>
      </w:ins>
      <w:r>
        <w:rPr>
          <w:rFonts w:hint="eastAsia" w:ascii="华文楷体" w:hAnsi="华文楷体" w:eastAsia="华文楷体"/>
          <w:sz w:val="28"/>
          <w:szCs w:val="28"/>
        </w:rPr>
        <w:t>耽著外道</w:t>
      </w:r>
      <w:ins w:id="1619" w:author="Administrator" w:date="2015-11-24T00:07:02Z">
        <w:r>
          <w:rPr>
            <w:rFonts w:hint="eastAsia" w:ascii="华文楷体" w:hAnsi="华文楷体" w:eastAsia="华文楷体"/>
            <w:sz w:val="28"/>
            <w:szCs w:val="28"/>
            <w:lang w:eastAsia="zh-CN"/>
          </w:rPr>
          <w:t>当然</w:t>
        </w:r>
      </w:ins>
      <w:ins w:id="1620" w:author="Administrator" w:date="2015-11-24T00:07:05Z">
        <w:r>
          <w:rPr>
            <w:rFonts w:hint="eastAsia" w:ascii="华文楷体" w:hAnsi="华文楷体" w:eastAsia="华文楷体"/>
            <w:sz w:val="28"/>
            <w:szCs w:val="28"/>
            <w:lang w:eastAsia="zh-CN"/>
          </w:rPr>
          <w:t>就</w:t>
        </w:r>
      </w:ins>
      <w:del w:id="1621" w:author="Administrator" w:date="2015-11-24T00:07:22Z">
        <w:r>
          <w:rPr>
            <w:rFonts w:hint="eastAsia" w:ascii="华文楷体" w:hAnsi="华文楷体" w:eastAsia="华文楷体"/>
            <w:sz w:val="28"/>
            <w:szCs w:val="28"/>
          </w:rPr>
          <w:delText>这个</w:delText>
        </w:r>
      </w:del>
      <w:r>
        <w:rPr>
          <w:rFonts w:hint="eastAsia" w:ascii="华文楷体" w:hAnsi="华文楷体" w:eastAsia="华文楷体"/>
          <w:sz w:val="28"/>
          <w:szCs w:val="28"/>
        </w:rPr>
        <w:t>是不合理，</w:t>
      </w:r>
      <w:ins w:id="1622" w:author="Administrator" w:date="2015-11-24T00:06:15Z">
        <w:r>
          <w:rPr>
            <w:rFonts w:hint="eastAsia" w:ascii="华文楷体" w:hAnsi="华文楷体" w:eastAsia="华文楷体"/>
            <w:sz w:val="28"/>
            <w:szCs w:val="28"/>
            <w:lang w:eastAsia="zh-CN"/>
          </w:rPr>
          <w:t>第二个方面</w:t>
        </w:r>
      </w:ins>
      <w:del w:id="1623" w:author="Administrator" w:date="2015-11-24T00:06:07Z">
        <w:r>
          <w:rPr>
            <w:rFonts w:hint="eastAsia" w:ascii="华文楷体" w:hAnsi="华文楷体" w:eastAsia="华文楷体"/>
            <w:sz w:val="28"/>
            <w:szCs w:val="28"/>
          </w:rPr>
          <w:delText>另外一</w:delText>
        </w:r>
      </w:del>
      <w:del w:id="1624" w:author="Administrator" w:date="2015-11-24T00:06:06Z">
        <w:r>
          <w:rPr>
            <w:rFonts w:hint="eastAsia" w:ascii="华文楷体" w:hAnsi="华文楷体" w:eastAsia="华文楷体"/>
            <w:sz w:val="28"/>
            <w:szCs w:val="28"/>
          </w:rPr>
          <w:delText>个</w:delText>
        </w:r>
      </w:del>
      <w:r>
        <w:rPr>
          <w:rFonts w:hint="eastAsia" w:ascii="华文楷体" w:hAnsi="华文楷体" w:eastAsia="华文楷体"/>
          <w:sz w:val="28"/>
          <w:szCs w:val="28"/>
        </w:rPr>
        <w:t>对于他们产生一个自相的嗔恨心这个也是不合理</w:t>
      </w:r>
      <w:ins w:id="1625" w:author="Administrator" w:date="2015-11-21T13:35:21Z">
        <w:r>
          <w:rPr>
            <w:rFonts w:hint="eastAsia" w:ascii="华文楷体" w:hAnsi="华文楷体" w:eastAsia="华文楷体"/>
            <w:sz w:val="28"/>
            <w:szCs w:val="28"/>
            <w:lang w:eastAsia="zh-CN"/>
          </w:rPr>
          <w:t>。</w:t>
        </w:r>
      </w:ins>
      <w:del w:id="1626" w:author="Administrator" w:date="2015-11-21T13:35:21Z">
        <w:r>
          <w:rPr>
            <w:rFonts w:hint="eastAsia" w:ascii="华文楷体" w:hAnsi="华文楷体" w:eastAsia="华文楷体"/>
            <w:sz w:val="28"/>
            <w:szCs w:val="28"/>
          </w:rPr>
          <w:delText>，</w:delText>
        </w:r>
      </w:del>
      <w:r>
        <w:rPr>
          <w:rFonts w:hint="eastAsia" w:ascii="华文楷体" w:hAnsi="华文楷体" w:eastAsia="华文楷体"/>
          <w:sz w:val="28"/>
          <w:szCs w:val="28"/>
        </w:rPr>
        <w:t>我们觉得我们的</w:t>
      </w:r>
      <w:ins w:id="1627" w:author="Administrator" w:date="2015-11-21T13:35:28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教义是很正确</w:t>
      </w:r>
      <w:ins w:id="1628" w:author="Administrator" w:date="2015-11-21T13:35:43Z">
        <w:r>
          <w:rPr>
            <w:rFonts w:hint="eastAsia" w:ascii="华文楷体" w:hAnsi="华文楷体" w:eastAsia="华文楷体"/>
            <w:sz w:val="28"/>
            <w:szCs w:val="28"/>
            <w:lang w:eastAsia="zh-CN"/>
          </w:rPr>
          <w:t>的</w:t>
        </w:r>
      </w:ins>
      <w:r>
        <w:rPr>
          <w:rFonts w:hint="eastAsia" w:ascii="华文楷体" w:hAnsi="华文楷体" w:eastAsia="华文楷体"/>
          <w:sz w:val="28"/>
          <w:szCs w:val="28"/>
        </w:rPr>
        <w:t>，你是一个旁门左道，然后你对我们的教</w:t>
      </w:r>
      <w:del w:id="1629" w:author="Administrator" w:date="2015-11-21T13:35:56Z">
        <w:r>
          <w:rPr>
            <w:rFonts w:hint="eastAsia" w:ascii="华文楷体" w:hAnsi="华文楷体" w:eastAsia="华文楷体"/>
            <w:sz w:val="28"/>
            <w:szCs w:val="28"/>
          </w:rPr>
          <w:delText>义</w:delText>
        </w:r>
      </w:del>
      <w:ins w:id="1630" w:author="Administrator" w:date="2015-11-21T13:35:59Z">
        <w:r>
          <w:rPr>
            <w:rFonts w:hint="eastAsia" w:ascii="华文楷体" w:hAnsi="华文楷体" w:eastAsia="华文楷体"/>
            <w:sz w:val="28"/>
            <w:szCs w:val="28"/>
            <w:lang w:eastAsia="zh-CN"/>
          </w:rPr>
          <w:t>派</w:t>
        </w:r>
      </w:ins>
      <w:r>
        <w:rPr>
          <w:rFonts w:hint="eastAsia" w:ascii="华文楷体" w:hAnsi="华文楷体" w:eastAsia="华文楷体"/>
          <w:sz w:val="28"/>
          <w:szCs w:val="28"/>
        </w:rPr>
        <w:t>作伤害，</w:t>
      </w:r>
      <w:del w:id="1631" w:author="Administrator" w:date="2015-11-21T13:36:32Z">
        <w:r>
          <w:rPr>
            <w:rFonts w:hint="eastAsia" w:ascii="华文楷体" w:hAnsi="华文楷体" w:eastAsia="华文楷体"/>
            <w:sz w:val="28"/>
            <w:szCs w:val="28"/>
          </w:rPr>
          <w:delText>以</w:delText>
        </w:r>
      </w:del>
      <w:del w:id="1632" w:author="Administrator" w:date="2015-11-21T13:36:33Z">
        <w:r>
          <w:rPr>
            <w:rFonts w:hint="eastAsia" w:ascii="华文楷体" w:hAnsi="华文楷体" w:eastAsia="华文楷体"/>
            <w:sz w:val="28"/>
            <w:szCs w:val="28"/>
          </w:rPr>
          <w:delText>及</w:delText>
        </w:r>
      </w:del>
      <w:ins w:id="1633" w:author="Administrator" w:date="2015-11-21T13:36:37Z">
        <w:r>
          <w:rPr>
            <w:rFonts w:hint="eastAsia" w:ascii="华文楷体" w:hAnsi="华文楷体" w:eastAsia="华文楷体"/>
            <w:sz w:val="28"/>
            <w:szCs w:val="28"/>
            <w:lang w:eastAsia="zh-CN"/>
          </w:rPr>
          <w:t>引起</w:t>
        </w:r>
      </w:ins>
      <w:r>
        <w:rPr>
          <w:rFonts w:hint="eastAsia" w:ascii="华文楷体" w:hAnsi="华文楷体" w:eastAsia="华文楷体"/>
          <w:sz w:val="28"/>
          <w:szCs w:val="28"/>
        </w:rPr>
        <w:t>我</w:t>
      </w:r>
      <w:del w:id="1634" w:author="Administrator" w:date="2015-11-21T13:36:40Z">
        <w:r>
          <w:rPr>
            <w:rFonts w:hint="eastAsia" w:ascii="华文楷体" w:hAnsi="华文楷体" w:eastAsia="华文楷体"/>
            <w:sz w:val="28"/>
            <w:szCs w:val="28"/>
          </w:rPr>
          <w:delText>们</w:delText>
        </w:r>
      </w:del>
      <w:del w:id="1635" w:author="Administrator" w:date="2015-11-21T13:37:17Z">
        <w:r>
          <w:rPr>
            <w:rFonts w:hint="eastAsia" w:ascii="华文楷体" w:hAnsi="华文楷体" w:eastAsia="华文楷体"/>
            <w:sz w:val="28"/>
            <w:szCs w:val="28"/>
          </w:rPr>
          <w:delText>应</w:delText>
        </w:r>
      </w:del>
      <w:del w:id="1636" w:author="Administrator" w:date="2015-11-21T13:37:16Z">
        <w:r>
          <w:rPr>
            <w:rFonts w:hint="eastAsia" w:ascii="华文楷体" w:hAnsi="华文楷体" w:eastAsia="华文楷体"/>
            <w:sz w:val="28"/>
            <w:szCs w:val="28"/>
          </w:rPr>
          <w:delText>该</w:delText>
        </w:r>
      </w:del>
      <w:r>
        <w:rPr>
          <w:rFonts w:hint="eastAsia" w:ascii="华文楷体" w:hAnsi="华文楷体" w:eastAsia="华文楷体"/>
          <w:sz w:val="28"/>
          <w:szCs w:val="28"/>
        </w:rPr>
        <w:t>对你</w:t>
      </w:r>
      <w:ins w:id="1637" w:author="Administrator" w:date="2015-11-25T22:43:47Z">
        <w:r>
          <w:rPr>
            <w:rFonts w:hint="eastAsia" w:ascii="华文楷体" w:hAnsi="华文楷体" w:eastAsia="华文楷体"/>
            <w:sz w:val="28"/>
            <w:szCs w:val="28"/>
            <w:lang w:eastAsia="zh-CN"/>
          </w:rPr>
          <w:t>要</w:t>
        </w:r>
      </w:ins>
      <w:r>
        <w:rPr>
          <w:rFonts w:hint="eastAsia" w:ascii="华文楷体" w:hAnsi="华文楷体" w:eastAsia="华文楷体"/>
          <w:sz w:val="28"/>
          <w:szCs w:val="28"/>
        </w:rPr>
        <w:t>生嗔恨心，</w:t>
      </w:r>
      <w:ins w:id="1638" w:author="Administrator" w:date="2015-11-21T13:37:33Z">
        <w:r>
          <w:rPr>
            <w:rFonts w:hint="eastAsia" w:ascii="华文楷体" w:hAnsi="华文楷体" w:eastAsia="华文楷体"/>
            <w:sz w:val="28"/>
            <w:szCs w:val="28"/>
            <w:lang w:eastAsia="zh-CN"/>
          </w:rPr>
          <w:t>有的时候</w:t>
        </w:r>
      </w:ins>
      <w:del w:id="1639" w:author="Administrator" w:date="2015-11-21T13:37:29Z">
        <w:r>
          <w:rPr>
            <w:rFonts w:hint="eastAsia" w:ascii="华文楷体" w:hAnsi="华文楷体" w:eastAsia="华文楷体"/>
            <w:sz w:val="28"/>
            <w:szCs w:val="28"/>
          </w:rPr>
          <w:delText>这个</w:delText>
        </w:r>
      </w:del>
      <w:r>
        <w:rPr>
          <w:rFonts w:hint="eastAsia" w:ascii="华文楷体" w:hAnsi="华文楷体" w:eastAsia="华文楷体"/>
          <w:sz w:val="28"/>
          <w:szCs w:val="28"/>
        </w:rPr>
        <w:t>我们</w:t>
      </w:r>
      <w:ins w:id="1640" w:author="Administrator" w:date="2015-11-21T13:37:43Z">
        <w:r>
          <w:rPr>
            <w:rFonts w:hint="eastAsia" w:ascii="华文楷体" w:hAnsi="华文楷体" w:eastAsia="华文楷体"/>
            <w:sz w:val="28"/>
            <w:szCs w:val="28"/>
            <w:lang w:eastAsia="zh-CN"/>
          </w:rPr>
          <w:t>觉得</w:t>
        </w:r>
      </w:ins>
      <w:ins w:id="1641" w:author="Administrator" w:date="2015-11-21T13:37:46Z">
        <w:r>
          <w:rPr>
            <w:rFonts w:hint="eastAsia" w:ascii="华文楷体" w:hAnsi="华文楷体" w:eastAsia="华文楷体"/>
            <w:sz w:val="28"/>
            <w:szCs w:val="28"/>
            <w:lang w:eastAsia="zh-CN"/>
          </w:rPr>
          <w:t>这个</w:t>
        </w:r>
      </w:ins>
      <w:ins w:id="1642" w:author="Administrator" w:date="2015-11-21T13:37:57Z">
        <w:r>
          <w:rPr>
            <w:rFonts w:hint="eastAsia" w:ascii="华文楷体" w:hAnsi="华文楷体" w:eastAsia="华文楷体"/>
            <w:sz w:val="28"/>
            <w:szCs w:val="28"/>
            <w:lang w:eastAsia="zh-CN"/>
          </w:rPr>
          <w:t>是</w:t>
        </w:r>
      </w:ins>
      <w:r>
        <w:rPr>
          <w:rFonts w:hint="eastAsia" w:ascii="华文楷体" w:hAnsi="华文楷体" w:eastAsia="华文楷体"/>
          <w:sz w:val="28"/>
          <w:szCs w:val="28"/>
        </w:rPr>
        <w:t>想当然是</w:t>
      </w:r>
      <w:ins w:id="1643" w:author="Administrator" w:date="2015-11-21T13:38:10Z">
        <w:r>
          <w:rPr>
            <w:rFonts w:hint="eastAsia" w:ascii="华文楷体" w:hAnsi="华文楷体" w:eastAsia="华文楷体"/>
            <w:sz w:val="28"/>
            <w:szCs w:val="28"/>
            <w:lang w:eastAsia="zh-CN"/>
          </w:rPr>
          <w:t>应该</w:t>
        </w:r>
      </w:ins>
      <w:ins w:id="1644" w:author="Administrator" w:date="2015-11-21T13:38:12Z">
        <w:r>
          <w:rPr>
            <w:rFonts w:hint="eastAsia" w:ascii="华文楷体" w:hAnsi="华文楷体" w:eastAsia="华文楷体"/>
            <w:sz w:val="28"/>
            <w:szCs w:val="28"/>
            <w:lang w:eastAsia="zh-CN"/>
          </w:rPr>
          <w:t>是</w:t>
        </w:r>
      </w:ins>
      <w:r>
        <w:rPr>
          <w:rFonts w:hint="eastAsia" w:ascii="华文楷体" w:hAnsi="华文楷体" w:eastAsia="华文楷体"/>
          <w:sz w:val="28"/>
          <w:szCs w:val="28"/>
        </w:rPr>
        <w:t>可以的，但是</w:t>
      </w:r>
      <w:ins w:id="1645" w:author="Administrator" w:date="2015-11-24T00:05:45Z">
        <w:r>
          <w:rPr>
            <w:rFonts w:hint="eastAsia" w:ascii="华文楷体" w:hAnsi="华文楷体" w:eastAsia="华文楷体"/>
            <w:sz w:val="28"/>
            <w:szCs w:val="28"/>
            <w:lang w:eastAsia="zh-CN"/>
          </w:rPr>
          <w:t>就说是</w:t>
        </w:r>
      </w:ins>
      <w:del w:id="1646" w:author="Administrator" w:date="2015-11-24T00:08:22Z">
        <w:r>
          <w:rPr>
            <w:rFonts w:hint="eastAsia" w:ascii="华文楷体" w:hAnsi="华文楷体" w:eastAsia="华文楷体"/>
            <w:sz w:val="28"/>
            <w:szCs w:val="28"/>
          </w:rPr>
          <w:delText>在</w:delText>
        </w:r>
      </w:del>
      <w:r>
        <w:rPr>
          <w:rFonts w:hint="eastAsia" w:ascii="华文楷体" w:hAnsi="华文楷体" w:eastAsia="华文楷体"/>
          <w:sz w:val="28"/>
          <w:szCs w:val="28"/>
        </w:rPr>
        <w:t>佛教当中，如果你在佛教当中产生</w:t>
      </w:r>
      <w:ins w:id="1647" w:author="Administrator" w:date="2015-11-24T20:32:35Z">
        <w:r>
          <w:rPr>
            <w:rFonts w:hint="eastAsia" w:ascii="华文楷体" w:hAnsi="华文楷体" w:eastAsia="华文楷体"/>
            <w:sz w:val="28"/>
            <w:szCs w:val="28"/>
            <w:lang w:eastAsia="zh-CN"/>
          </w:rPr>
          <w:t>了</w:t>
        </w:r>
      </w:ins>
      <w:r>
        <w:rPr>
          <w:rFonts w:hint="eastAsia" w:ascii="华文楷体" w:hAnsi="华文楷体" w:eastAsia="华文楷体"/>
          <w:sz w:val="28"/>
          <w:szCs w:val="28"/>
        </w:rPr>
        <w:t>嗔恨心这个就不是真正的佛教了，佛教不主张</w:t>
      </w:r>
      <w:ins w:id="1648" w:author="Administrator" w:date="2015-11-21T13:38:23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对其他宗派生起嗔恨心</w:t>
      </w:r>
      <w:ins w:id="1649" w:author="Administrator" w:date="2015-11-24T00:08:32Z">
        <w:r>
          <w:rPr>
            <w:rFonts w:hint="eastAsia" w:ascii="华文楷体" w:hAnsi="华文楷体" w:eastAsia="华文楷体"/>
            <w:sz w:val="28"/>
            <w:szCs w:val="28"/>
            <w:lang w:eastAsia="zh-CN"/>
          </w:rPr>
          <w:t>的</w:t>
        </w:r>
      </w:ins>
      <w:r>
        <w:rPr>
          <w:rFonts w:hint="eastAsia" w:ascii="华文楷体" w:hAnsi="华文楷体" w:eastAsia="华文楷体"/>
          <w:sz w:val="28"/>
          <w:szCs w:val="28"/>
        </w:rPr>
        <w:t>，如果要生的话</w:t>
      </w:r>
      <w:del w:id="1650" w:author="Administrator" w:date="2015-11-24T00:08:36Z">
        <w:r>
          <w:rPr>
            <w:rFonts w:hint="eastAsia" w:ascii="华文楷体" w:hAnsi="华文楷体" w:eastAsia="华文楷体"/>
            <w:sz w:val="28"/>
            <w:szCs w:val="28"/>
          </w:rPr>
          <w:delText>，</w:delText>
        </w:r>
      </w:del>
      <w:r>
        <w:rPr>
          <w:rFonts w:hint="eastAsia" w:ascii="华文楷体" w:hAnsi="华文楷体" w:eastAsia="华文楷体"/>
          <w:sz w:val="28"/>
          <w:szCs w:val="28"/>
        </w:rPr>
        <w:t>生起</w:t>
      </w:r>
      <w:del w:id="1651" w:author="Administrator" w:date="2015-11-24T20:32:56Z">
        <w:r>
          <w:rPr>
            <w:rFonts w:hint="eastAsia" w:ascii="华文楷体" w:hAnsi="华文楷体" w:eastAsia="华文楷体"/>
            <w:sz w:val="28"/>
            <w:szCs w:val="28"/>
          </w:rPr>
          <w:delText>一些</w:delText>
        </w:r>
      </w:del>
      <w:ins w:id="1652" w:author="Administrator" w:date="2015-11-24T20:32:5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悲心，</w:t>
      </w:r>
      <w:ins w:id="1653" w:author="Administrator" w:date="2015-11-19T23:58:14Z">
        <w:r>
          <w:rPr>
            <w:rFonts w:hint="eastAsia" w:ascii="华文楷体" w:hAnsi="华文楷体" w:eastAsia="华文楷体"/>
            <w:sz w:val="28"/>
            <w:szCs w:val="28"/>
            <w:lang w:eastAsia="zh-CN"/>
          </w:rPr>
          <w:t>像</w:t>
        </w:r>
      </w:ins>
      <w:del w:id="1654" w:author="Administrator" w:date="2015-11-19T23:58:12Z">
        <w:r>
          <w:rPr>
            <w:rFonts w:hint="eastAsia" w:ascii="华文楷体" w:hAnsi="华文楷体" w:eastAsia="华文楷体"/>
            <w:sz w:val="28"/>
            <w:szCs w:val="28"/>
          </w:rPr>
          <w:delText>象</w:delText>
        </w:r>
      </w:del>
      <w:r>
        <w:rPr>
          <w:rFonts w:hint="eastAsia" w:ascii="华文楷体" w:hAnsi="华文楷体" w:eastAsia="华文楷体"/>
          <w:sz w:val="28"/>
          <w:szCs w:val="28"/>
        </w:rPr>
        <w:t>这样的话有的时候产生一些清净心</w:t>
      </w:r>
      <w:ins w:id="1655" w:author="Administrator" w:date="2015-11-25T22:44:12Z">
        <w:r>
          <w:rPr>
            <w:rFonts w:hint="eastAsia" w:ascii="华文楷体" w:hAnsi="华文楷体" w:eastAsia="华文楷体"/>
            <w:sz w:val="28"/>
            <w:szCs w:val="28"/>
            <w:lang w:eastAsia="zh-CN"/>
          </w:rPr>
          <w:t>。</w:t>
        </w:r>
      </w:ins>
      <w:del w:id="1656" w:author="Administrator" w:date="2015-11-25T22:44:11Z">
        <w:r>
          <w:rPr>
            <w:rFonts w:hint="eastAsia" w:ascii="华文楷体" w:hAnsi="华文楷体" w:eastAsia="华文楷体"/>
            <w:sz w:val="28"/>
            <w:szCs w:val="28"/>
          </w:rPr>
          <w:delText>，</w:delText>
        </w:r>
      </w:del>
      <w:r>
        <w:rPr>
          <w:rFonts w:hint="eastAsia" w:ascii="华文楷体" w:hAnsi="华文楷体" w:eastAsia="华文楷体"/>
          <w:sz w:val="28"/>
          <w:szCs w:val="28"/>
        </w:rPr>
        <w:t>因为在这些外道的团体当中</w:t>
      </w:r>
      <w:ins w:id="1657" w:author="Administrator" w:date="2015-11-21T13:38:31Z">
        <w:r>
          <w:rPr>
            <w:rFonts w:hint="eastAsia" w:ascii="华文楷体" w:hAnsi="华文楷体" w:eastAsia="华文楷体"/>
            <w:sz w:val="28"/>
            <w:szCs w:val="28"/>
            <w:lang w:eastAsia="zh-CN"/>
          </w:rPr>
          <w:t>，</w:t>
        </w:r>
      </w:ins>
      <w:r>
        <w:rPr>
          <w:rFonts w:hint="eastAsia" w:ascii="华文楷体" w:hAnsi="华文楷体" w:eastAsia="华文楷体"/>
          <w:sz w:val="28"/>
          <w:szCs w:val="28"/>
        </w:rPr>
        <w:t>佛菩萨为了度化他们，为了和他们结缘的话，也</w:t>
      </w:r>
      <w:ins w:id="1658" w:author="Administrator" w:date="2015-11-24T00:11:48Z">
        <w:r>
          <w:rPr>
            <w:rFonts w:hint="eastAsia" w:ascii="华文楷体" w:hAnsi="华文楷体" w:eastAsia="华文楷体"/>
            <w:sz w:val="28"/>
            <w:szCs w:val="28"/>
            <w:lang w:eastAsia="zh-CN"/>
          </w:rPr>
          <w:t>有</w:t>
        </w:r>
      </w:ins>
      <w:r>
        <w:rPr>
          <w:rFonts w:hint="eastAsia" w:ascii="华文楷体" w:hAnsi="华文楷体" w:eastAsia="华文楷体"/>
          <w:sz w:val="28"/>
          <w:szCs w:val="28"/>
        </w:rPr>
        <w:t>可能化现成</w:t>
      </w:r>
      <w:ins w:id="1659" w:author="Administrator" w:date="2015-11-21T13:40:3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外道的</w:t>
      </w:r>
      <w:ins w:id="1660" w:author="Administrator" w:date="2015-11-21T13:39:40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本师</w:t>
      </w:r>
      <w:ins w:id="1661" w:author="Administrator" w:date="2015-11-21T13:39:43Z">
        <w:r>
          <w:rPr>
            <w:rFonts w:hint="eastAsia" w:ascii="华文楷体" w:hAnsi="华文楷体" w:eastAsia="华文楷体"/>
            <w:sz w:val="28"/>
            <w:szCs w:val="28"/>
            <w:lang w:eastAsia="zh-CN"/>
          </w:rPr>
          <w:t>啊</w:t>
        </w:r>
      </w:ins>
      <w:ins w:id="1662" w:author="Administrator" w:date="2015-11-21T13:40:04Z">
        <w:r>
          <w:rPr>
            <w:rFonts w:hint="eastAsia" w:ascii="华文楷体" w:hAnsi="华文楷体" w:eastAsia="华文楷体"/>
            <w:sz w:val="28"/>
            <w:szCs w:val="28"/>
            <w:lang w:eastAsia="zh-CN"/>
          </w:rPr>
          <w:t>、</w:t>
        </w:r>
      </w:ins>
      <w:del w:id="1663" w:author="Administrator" w:date="2015-11-21T13:40:03Z">
        <w:r>
          <w:rPr>
            <w:rFonts w:hint="eastAsia" w:ascii="华文楷体" w:hAnsi="华文楷体" w:eastAsia="华文楷体"/>
            <w:sz w:val="28"/>
            <w:szCs w:val="28"/>
          </w:rPr>
          <w:delText>或者化现成</w:delText>
        </w:r>
      </w:del>
      <w:r>
        <w:rPr>
          <w:rFonts w:hint="eastAsia" w:ascii="华文楷体" w:hAnsi="华文楷体" w:eastAsia="华文楷体"/>
          <w:sz w:val="28"/>
          <w:szCs w:val="28"/>
        </w:rPr>
        <w:t>外道的这些教主，</w:t>
      </w:r>
      <w:ins w:id="1664" w:author="Administrator" w:date="2015-11-19T23:58:56Z">
        <w:r>
          <w:rPr>
            <w:rFonts w:hint="eastAsia" w:ascii="华文楷体" w:hAnsi="华文楷体" w:eastAsia="华文楷体"/>
            <w:sz w:val="28"/>
            <w:szCs w:val="28"/>
            <w:lang w:eastAsia="zh-CN"/>
          </w:rPr>
          <w:t>像</w:t>
        </w:r>
      </w:ins>
      <w:del w:id="1665" w:author="Administrator" w:date="2015-11-19T23:58:55Z">
        <w:r>
          <w:rPr>
            <w:rFonts w:hint="eastAsia" w:ascii="华文楷体" w:hAnsi="华文楷体" w:eastAsia="华文楷体"/>
            <w:sz w:val="28"/>
            <w:szCs w:val="28"/>
          </w:rPr>
          <w:delText>象</w:delText>
        </w:r>
      </w:del>
      <w:r>
        <w:rPr>
          <w:rFonts w:hint="eastAsia" w:ascii="华文楷体" w:hAnsi="华文楷体" w:eastAsia="华文楷体"/>
          <w:sz w:val="28"/>
          <w:szCs w:val="28"/>
        </w:rPr>
        <w:t>这样的话去</w:t>
      </w:r>
      <w:del w:id="1666" w:author="Administrator" w:date="2015-11-21T13:38:43Z">
        <w:r>
          <w:rPr>
            <w:rFonts w:hint="eastAsia" w:ascii="华文楷体" w:hAnsi="华文楷体" w:eastAsia="华文楷体"/>
            <w:sz w:val="28"/>
            <w:szCs w:val="28"/>
          </w:rPr>
          <w:delText>接</w:delText>
        </w:r>
      </w:del>
      <w:ins w:id="1667" w:author="Administrator" w:date="2015-11-21T13:38:50Z">
        <w:r>
          <w:rPr>
            <w:rFonts w:hint="eastAsia" w:ascii="华文楷体" w:hAnsi="华文楷体" w:eastAsia="华文楷体"/>
            <w:sz w:val="28"/>
            <w:szCs w:val="28"/>
            <w:lang w:eastAsia="zh-CN"/>
          </w:rPr>
          <w:t>牵</w:t>
        </w:r>
      </w:ins>
      <w:r>
        <w:rPr>
          <w:rFonts w:hint="eastAsia" w:ascii="华文楷体" w:hAnsi="华文楷体" w:eastAsia="华文楷体"/>
          <w:sz w:val="28"/>
          <w:szCs w:val="28"/>
        </w:rPr>
        <w:t>引</w:t>
      </w:r>
      <w:del w:id="1668" w:author="Administrator" w:date="2015-11-21T13:39:05Z">
        <w:r>
          <w:rPr>
            <w:rFonts w:hint="eastAsia" w:ascii="华文楷体" w:hAnsi="华文楷体" w:eastAsia="华文楷体"/>
            <w:sz w:val="28"/>
            <w:szCs w:val="28"/>
          </w:rPr>
          <w:delText>，</w:delText>
        </w:r>
      </w:del>
      <w:ins w:id="1669" w:author="Administrator" w:date="2015-11-21T13:39:06Z">
        <w:r>
          <w:rPr>
            <w:rFonts w:hint="eastAsia" w:ascii="华文楷体" w:hAnsi="华文楷体" w:eastAsia="华文楷体"/>
            <w:sz w:val="28"/>
            <w:szCs w:val="28"/>
            <w:lang w:eastAsia="zh-CN"/>
          </w:rPr>
          <w:t>、</w:t>
        </w:r>
      </w:ins>
      <w:del w:id="1670" w:author="Administrator" w:date="2015-11-21T13:40:50Z">
        <w:r>
          <w:rPr>
            <w:rFonts w:hint="eastAsia" w:ascii="华文楷体" w:hAnsi="华文楷体" w:eastAsia="华文楷体"/>
            <w:sz w:val="28"/>
            <w:szCs w:val="28"/>
          </w:rPr>
          <w:delText>去</w:delText>
        </w:r>
      </w:del>
      <w:del w:id="1671" w:author="Administrator" w:date="2015-11-21T13:40:58Z">
        <w:r>
          <w:rPr>
            <w:rFonts w:hint="eastAsia" w:ascii="华文楷体" w:hAnsi="华文楷体" w:eastAsia="华文楷体"/>
            <w:sz w:val="28"/>
            <w:szCs w:val="28"/>
          </w:rPr>
          <w:delText>亲</w:delText>
        </w:r>
      </w:del>
      <w:ins w:id="1672" w:author="Administrator" w:date="2015-11-21T13:41:02Z">
        <w:r>
          <w:rPr>
            <w:rFonts w:hint="eastAsia" w:ascii="华文楷体" w:hAnsi="华文楷体" w:eastAsia="华文楷体"/>
            <w:sz w:val="28"/>
            <w:szCs w:val="28"/>
            <w:lang w:eastAsia="zh-CN"/>
          </w:rPr>
          <w:t>接</w:t>
        </w:r>
      </w:ins>
      <w:r>
        <w:rPr>
          <w:rFonts w:hint="eastAsia" w:ascii="华文楷体" w:hAnsi="华文楷体" w:eastAsia="华文楷体"/>
          <w:sz w:val="28"/>
          <w:szCs w:val="28"/>
        </w:rPr>
        <w:t>近他们的</w:t>
      </w:r>
      <w:ins w:id="1673" w:author="Administrator" w:date="2015-11-21T13:41:4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情况</w:t>
      </w:r>
      <w:del w:id="1674" w:author="Administrator" w:date="2015-11-21T13:41:47Z">
        <w:r>
          <w:rPr>
            <w:rFonts w:hint="eastAsia" w:ascii="华文楷体" w:hAnsi="华文楷体" w:eastAsia="华文楷体"/>
            <w:sz w:val="28"/>
            <w:szCs w:val="28"/>
          </w:rPr>
          <w:delText>，象这样</w:delText>
        </w:r>
      </w:del>
      <w:del w:id="1675" w:author="Administrator" w:date="2015-11-21T13:41:49Z">
        <w:r>
          <w:rPr>
            <w:rFonts w:hint="eastAsia" w:ascii="华文楷体" w:hAnsi="华文楷体" w:eastAsia="华文楷体"/>
            <w:sz w:val="28"/>
            <w:szCs w:val="28"/>
          </w:rPr>
          <w:delText>的情</w:delText>
        </w:r>
      </w:del>
      <w:del w:id="1676" w:author="Administrator" w:date="2015-11-21T13:41:50Z">
        <w:r>
          <w:rPr>
            <w:rFonts w:hint="eastAsia" w:ascii="华文楷体" w:hAnsi="华文楷体" w:eastAsia="华文楷体"/>
            <w:sz w:val="28"/>
            <w:szCs w:val="28"/>
          </w:rPr>
          <w:delText>况</w:delText>
        </w:r>
      </w:del>
      <w:r>
        <w:rPr>
          <w:rFonts w:hint="eastAsia" w:ascii="华文楷体" w:hAnsi="华文楷体" w:eastAsia="华文楷体"/>
          <w:sz w:val="28"/>
          <w:szCs w:val="28"/>
        </w:rPr>
        <w:t>也</w:t>
      </w:r>
      <w:ins w:id="1677" w:author="Administrator" w:date="2015-11-21T13:42:04Z">
        <w:r>
          <w:rPr>
            <w:rFonts w:hint="eastAsia" w:ascii="华文楷体" w:hAnsi="华文楷体" w:eastAsia="华文楷体"/>
            <w:sz w:val="28"/>
            <w:szCs w:val="28"/>
            <w:lang w:eastAsia="zh-CN"/>
          </w:rPr>
          <w:t>是</w:t>
        </w:r>
      </w:ins>
      <w:r>
        <w:rPr>
          <w:rFonts w:hint="eastAsia" w:ascii="华文楷体" w:hAnsi="华文楷体" w:eastAsia="华文楷体"/>
          <w:sz w:val="28"/>
          <w:szCs w:val="28"/>
        </w:rPr>
        <w:t>可能出现的</w:t>
      </w:r>
      <w:ins w:id="1678" w:author="Administrator" w:date="2015-11-21T13:42:13Z">
        <w:r>
          <w:rPr>
            <w:rFonts w:hint="eastAsia" w:ascii="华文楷体" w:hAnsi="华文楷体" w:eastAsia="华文楷体"/>
            <w:sz w:val="28"/>
            <w:szCs w:val="28"/>
            <w:lang w:eastAsia="zh-CN"/>
          </w:rPr>
          <w:t>。</w:t>
        </w:r>
      </w:ins>
      <w:del w:id="1679" w:author="Administrator" w:date="2015-11-21T13:42:12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1680" w:author="Administrator" w:date="2015-11-21T13:42:43Z">
        <w:r>
          <w:rPr>
            <w:rFonts w:hint="eastAsia" w:ascii="华文楷体" w:hAnsi="华文楷体" w:eastAsia="华文楷体"/>
            <w:sz w:val="28"/>
            <w:szCs w:val="28"/>
            <w:lang w:eastAsia="zh-CN"/>
          </w:rPr>
          <w:t>说</w:t>
        </w:r>
      </w:ins>
      <w:r>
        <w:rPr>
          <w:rFonts w:hint="eastAsia" w:ascii="华文楷体" w:hAnsi="华文楷体" w:eastAsia="华文楷体"/>
          <w:sz w:val="28"/>
          <w:szCs w:val="28"/>
        </w:rPr>
        <w:t>在</w:t>
      </w:r>
      <w:ins w:id="1681" w:author="Administrator" w:date="2015-11-21T13:42:4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密宗戒律当中</w:t>
      </w:r>
      <w:ins w:id="1682" w:author="Administrator" w:date="2015-11-21T13:42:17Z">
        <w:r>
          <w:rPr>
            <w:rFonts w:hint="eastAsia" w:ascii="华文楷体" w:hAnsi="华文楷体" w:eastAsia="华文楷体"/>
            <w:sz w:val="28"/>
            <w:szCs w:val="28"/>
            <w:lang w:eastAsia="zh-CN"/>
          </w:rPr>
          <w:t>呢</w:t>
        </w:r>
      </w:ins>
      <w:ins w:id="1683" w:author="Administrator" w:date="2015-11-21T13:42:21Z">
        <w:r>
          <w:rPr>
            <w:rFonts w:hint="eastAsia" w:ascii="华文楷体" w:hAnsi="华文楷体" w:eastAsia="华文楷体"/>
            <w:sz w:val="28"/>
            <w:szCs w:val="28"/>
            <w:lang w:eastAsia="zh-CN"/>
          </w:rPr>
          <w:t>也是说</w:t>
        </w:r>
      </w:ins>
      <w:r>
        <w:rPr>
          <w:rFonts w:hint="eastAsia" w:ascii="华文楷体" w:hAnsi="华文楷体" w:eastAsia="华文楷体"/>
          <w:sz w:val="28"/>
          <w:szCs w:val="28"/>
        </w:rPr>
        <w:t>对于这些外道也</w:t>
      </w:r>
      <w:ins w:id="1684" w:author="Administrator" w:date="2015-11-21T13:43:05Z">
        <w:r>
          <w:rPr>
            <w:rFonts w:hint="eastAsia" w:ascii="华文楷体" w:hAnsi="华文楷体" w:eastAsia="华文楷体"/>
            <w:sz w:val="28"/>
            <w:szCs w:val="28"/>
            <w:lang w:eastAsia="zh-CN"/>
          </w:rPr>
          <w:t>没必要</w:t>
        </w:r>
      </w:ins>
      <w:ins w:id="1685" w:author="Administrator" w:date="2015-11-21T13:43:55Z">
        <w:r>
          <w:rPr>
            <w:rFonts w:hint="eastAsia" w:ascii="华文楷体" w:hAnsi="华文楷体" w:eastAsia="华文楷体"/>
            <w:sz w:val="28"/>
            <w:szCs w:val="28"/>
            <w:lang w:eastAsia="zh-CN"/>
          </w:rPr>
          <w:t>、</w:t>
        </w:r>
      </w:ins>
      <w:ins w:id="1686" w:author="Administrator" w:date="2015-11-21T13:43:23Z">
        <w:r>
          <w:rPr>
            <w:rFonts w:hint="eastAsia" w:ascii="华文楷体" w:hAnsi="华文楷体" w:eastAsia="华文楷体"/>
            <w:sz w:val="28"/>
            <w:szCs w:val="28"/>
            <w:lang w:eastAsia="zh-CN"/>
          </w:rPr>
          <w:t>也</w:t>
        </w:r>
      </w:ins>
      <w:r>
        <w:rPr>
          <w:rFonts w:hint="eastAsia" w:ascii="华文楷体" w:hAnsi="华文楷体" w:eastAsia="华文楷体"/>
          <w:sz w:val="28"/>
          <w:szCs w:val="28"/>
        </w:rPr>
        <w:t>不能生</w:t>
      </w:r>
      <w:ins w:id="1687" w:author="Administrator" w:date="2015-11-19T23:59:23Z">
        <w:r>
          <w:rPr>
            <w:rFonts w:hint="eastAsia" w:ascii="华文楷体" w:hAnsi="华文楷体" w:eastAsia="华文楷体"/>
            <w:sz w:val="28"/>
            <w:szCs w:val="28"/>
            <w:lang w:eastAsia="zh-CN"/>
          </w:rPr>
          <w:t>气</w:t>
        </w:r>
      </w:ins>
      <w:del w:id="1688" w:author="Administrator" w:date="2015-11-19T23:59:19Z">
        <w:r>
          <w:rPr>
            <w:rFonts w:hint="eastAsia" w:ascii="华文楷体" w:hAnsi="华文楷体" w:eastAsia="华文楷体"/>
            <w:sz w:val="28"/>
            <w:szCs w:val="28"/>
          </w:rPr>
          <w:delText>起</w:delText>
        </w:r>
      </w:del>
      <w:r>
        <w:rPr>
          <w:rFonts w:hint="eastAsia" w:ascii="华文楷体" w:hAnsi="华文楷体" w:eastAsia="华文楷体"/>
          <w:sz w:val="28"/>
          <w:szCs w:val="28"/>
        </w:rPr>
        <w:t>，</w:t>
      </w:r>
      <w:del w:id="1689" w:author="Administrator" w:date="2015-11-21T13:43:38Z">
        <w:r>
          <w:rPr>
            <w:rFonts w:hint="eastAsia" w:ascii="华文楷体" w:hAnsi="华文楷体" w:eastAsia="华文楷体"/>
            <w:sz w:val="28"/>
            <w:szCs w:val="28"/>
          </w:rPr>
          <w:delText>也没必</w:delText>
        </w:r>
      </w:del>
      <w:del w:id="1690" w:author="Administrator" w:date="2015-11-21T13:43:39Z">
        <w:r>
          <w:rPr>
            <w:rFonts w:hint="eastAsia" w:ascii="华文楷体" w:hAnsi="华文楷体" w:eastAsia="华文楷体"/>
            <w:sz w:val="28"/>
            <w:szCs w:val="28"/>
          </w:rPr>
          <w:delText>要，</w:delText>
        </w:r>
      </w:del>
      <w:r>
        <w:rPr>
          <w:rFonts w:hint="eastAsia" w:ascii="华文楷体" w:hAnsi="华文楷体" w:eastAsia="华文楷体"/>
          <w:sz w:val="28"/>
          <w:szCs w:val="28"/>
        </w:rPr>
        <w:t>也没办法，也没必要去</w:t>
      </w:r>
      <w:ins w:id="1691" w:author="Administrator" w:date="2015-11-24T00:09:07Z">
        <w:r>
          <w:rPr>
            <w:rFonts w:hint="eastAsia" w:ascii="华文楷体" w:hAnsi="华文楷体" w:eastAsia="华文楷体"/>
            <w:sz w:val="28"/>
            <w:szCs w:val="28"/>
            <w:lang w:eastAsia="zh-CN"/>
          </w:rPr>
          <w:t>这个</w:t>
        </w:r>
      </w:ins>
      <w:ins w:id="1692" w:author="Administrator" w:date="2015-11-24T00:09:27Z">
        <w:r>
          <w:rPr>
            <w:rFonts w:hint="eastAsia" w:ascii="华文楷体" w:hAnsi="华文楷体" w:eastAsia="华文楷体"/>
            <w:sz w:val="28"/>
            <w:szCs w:val="28"/>
            <w:lang w:eastAsia="zh-CN"/>
          </w:rPr>
          <w:t>去</w:t>
        </w:r>
      </w:ins>
      <w:r>
        <w:rPr>
          <w:rFonts w:hint="eastAsia" w:ascii="华文楷体" w:hAnsi="华文楷体" w:eastAsia="华文楷体"/>
          <w:sz w:val="28"/>
          <w:szCs w:val="28"/>
        </w:rPr>
        <w:t>诽谤，</w:t>
      </w:r>
      <w:del w:id="1693" w:author="Administrator" w:date="2015-11-24T00:12:24Z">
        <w:r>
          <w:rPr>
            <w:rFonts w:hint="eastAsia" w:ascii="华文楷体" w:hAnsi="华文楷体" w:eastAsia="华文楷体"/>
            <w:sz w:val="28"/>
            <w:szCs w:val="28"/>
          </w:rPr>
          <w:delText>也</w:delText>
        </w:r>
      </w:del>
      <w:r>
        <w:rPr>
          <w:rFonts w:hint="eastAsia" w:ascii="华文楷体" w:hAnsi="华文楷体" w:eastAsia="华文楷体"/>
          <w:sz w:val="28"/>
          <w:szCs w:val="28"/>
        </w:rPr>
        <w:t>不能够对这些外道产生嗔恨心，原因也是从这一方面也是有考虑的</w:t>
      </w:r>
      <w:ins w:id="1694" w:author="Administrator" w:date="2015-11-19T23:59:36Z">
        <w:r>
          <w:rPr>
            <w:rFonts w:hint="eastAsia" w:ascii="华文楷体" w:hAnsi="华文楷体" w:eastAsia="华文楷体"/>
            <w:sz w:val="28"/>
            <w:szCs w:val="28"/>
            <w:lang w:eastAsia="zh-CN"/>
          </w:rPr>
          <w:t>。</w:t>
        </w:r>
      </w:ins>
    </w:p>
    <w:p>
      <w:pPr>
        <w:ind w:firstLine="570"/>
        <w:rPr>
          <w:ins w:id="1695" w:author="Administrator" w:date="2015-11-20T00:08:25Z"/>
          <w:rFonts w:hint="eastAsia" w:ascii="黑体" w:hAnsi="黑体" w:eastAsia="黑体" w:cs="黑体"/>
          <w:sz w:val="28"/>
          <w:szCs w:val="28"/>
          <w:lang w:eastAsia="zh-CN"/>
        </w:rPr>
      </w:pPr>
      <w:ins w:id="1696" w:author="Administrator" w:date="2015-11-20T00:08:13Z">
        <w:r>
          <w:rPr>
            <w:rFonts w:hint="eastAsia" w:ascii="黑体" w:hAnsi="黑体" w:eastAsia="黑体" w:cs="黑体"/>
            <w:sz w:val="28"/>
            <w:szCs w:val="28"/>
            <w:lang w:eastAsia="zh-CN"/>
            <w:rPrChange w:id="1697" w:author="Administrator" w:date="2015-11-20T00:08:21Z">
              <w:rPr>
                <w:rFonts w:hint="eastAsia" w:ascii="华文楷体" w:hAnsi="华文楷体" w:eastAsia="华文楷体"/>
                <w:sz w:val="28"/>
                <w:szCs w:val="28"/>
                <w:lang w:eastAsia="zh-CN"/>
              </w:rPr>
            </w:rPrChange>
          </w:rPr>
          <w:t>【</w:t>
        </w:r>
      </w:ins>
      <w:del w:id="1698" w:author="Administrator" w:date="2015-11-19T23:59:36Z">
        <w:r>
          <w:rPr>
            <w:rFonts w:hint="eastAsia" w:ascii="黑体" w:hAnsi="黑体" w:eastAsia="黑体" w:cs="黑体"/>
            <w:sz w:val="28"/>
            <w:szCs w:val="28"/>
            <w:rPrChange w:id="1699" w:author="Administrator" w:date="2015-11-20T00:08:21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700" w:author="Administrator" w:date="2015-11-20T00:08:21Z">
            <w:rPr>
              <w:rFonts w:hint="eastAsia" w:ascii="华文楷体" w:hAnsi="华文楷体" w:eastAsia="华文楷体"/>
              <w:sz w:val="28"/>
              <w:szCs w:val="28"/>
            </w:rPr>
          </w:rPrChange>
        </w:rPr>
        <w:t>其实,在印度,内道与外道,藏地虽说无有真正的外道,但苯教与佛教,汉地所谓的和尚与道士总是无独有偶,也可以说是一种缘起规律吧。</w:t>
      </w:r>
      <w:ins w:id="1701" w:author="Administrator" w:date="2015-11-20T00:08:16Z">
        <w:r>
          <w:rPr>
            <w:rFonts w:hint="eastAsia" w:ascii="黑体" w:hAnsi="黑体" w:eastAsia="黑体" w:cs="黑体"/>
            <w:sz w:val="28"/>
            <w:szCs w:val="28"/>
            <w:lang w:eastAsia="zh-CN"/>
            <w:rPrChange w:id="1702" w:author="Administrator" w:date="2015-11-20T00:08:21Z">
              <w:rPr>
                <w:rFonts w:hint="eastAsia" w:ascii="华文楷体" w:hAnsi="华文楷体" w:eastAsia="华文楷体"/>
                <w:sz w:val="28"/>
                <w:szCs w:val="28"/>
                <w:lang w:eastAsia="zh-CN"/>
              </w:rPr>
            </w:rPrChange>
          </w:rPr>
          <w:t>】</w:t>
        </w:r>
      </w:ins>
    </w:p>
    <w:p>
      <w:pPr>
        <w:ind w:firstLine="570"/>
        <w:rPr>
          <w:ins w:id="1703" w:author="Administrator" w:date="2015-11-20T00:06:26Z"/>
          <w:rFonts w:hint="eastAsia" w:ascii="华文楷体" w:hAnsi="华文楷体" w:eastAsia="华文楷体"/>
          <w:sz w:val="28"/>
          <w:szCs w:val="28"/>
          <w:lang w:eastAsia="zh-CN"/>
        </w:rPr>
      </w:pPr>
      <w:r>
        <w:rPr>
          <w:rFonts w:hint="eastAsia" w:ascii="华文楷体" w:hAnsi="华文楷体" w:eastAsia="华文楷体"/>
          <w:sz w:val="28"/>
          <w:szCs w:val="28"/>
        </w:rPr>
        <w:t>麦彭仁波切就说在印度的时候，内道与外道之间也有这样一种问题，</w:t>
      </w:r>
      <w:ins w:id="1704" w:author="Administrator" w:date="2015-11-20T00:08:57Z">
        <w:r>
          <w:rPr>
            <w:rFonts w:hint="eastAsia" w:ascii="华文楷体" w:hAnsi="华文楷体" w:eastAsia="华文楷体"/>
            <w:sz w:val="28"/>
            <w:szCs w:val="28"/>
            <w:lang w:eastAsia="zh-CN"/>
          </w:rPr>
          <w:t>像</w:t>
        </w:r>
      </w:ins>
      <w:del w:id="1705" w:author="Administrator" w:date="2015-11-20T00:08:55Z">
        <w:r>
          <w:rPr>
            <w:rFonts w:hint="eastAsia" w:ascii="华文楷体" w:hAnsi="华文楷体" w:eastAsia="华文楷体"/>
            <w:sz w:val="28"/>
            <w:szCs w:val="28"/>
          </w:rPr>
          <w:delText>象</w:delText>
        </w:r>
      </w:del>
      <w:r>
        <w:rPr>
          <w:rFonts w:hint="eastAsia" w:ascii="华文楷体" w:hAnsi="华文楷体" w:eastAsia="华文楷体"/>
          <w:sz w:val="28"/>
          <w:szCs w:val="28"/>
        </w:rPr>
        <w:t>这样的话就</w:t>
      </w:r>
      <w:ins w:id="1706" w:author="Administrator" w:date="2015-11-21T18:12:58Z">
        <w:r>
          <w:rPr>
            <w:rFonts w:hint="eastAsia" w:ascii="华文楷体" w:hAnsi="华文楷体" w:eastAsia="华文楷体"/>
            <w:sz w:val="28"/>
            <w:szCs w:val="28"/>
            <w:lang w:eastAsia="zh-CN"/>
          </w:rPr>
          <w:t>说是</w:t>
        </w:r>
      </w:ins>
      <w:del w:id="1707" w:author="Administrator" w:date="2015-11-24T00:10:52Z">
        <w:r>
          <w:rPr>
            <w:rFonts w:hint="eastAsia" w:ascii="华文楷体" w:hAnsi="华文楷体" w:eastAsia="华文楷体"/>
            <w:sz w:val="28"/>
            <w:szCs w:val="28"/>
          </w:rPr>
          <w:delText>此彼</w:delText>
        </w:r>
      </w:del>
      <w:ins w:id="1708" w:author="Administrator" w:date="2015-11-24T00:10:55Z">
        <w:r>
          <w:rPr>
            <w:rFonts w:hint="eastAsia" w:ascii="华文楷体" w:hAnsi="华文楷体" w:eastAsia="华文楷体"/>
            <w:sz w:val="28"/>
            <w:szCs w:val="28"/>
            <w:lang w:eastAsia="zh-CN"/>
          </w:rPr>
          <w:t>词句</w:t>
        </w:r>
      </w:ins>
      <w:r>
        <w:rPr>
          <w:rFonts w:hint="eastAsia" w:ascii="华文楷体" w:hAnsi="华文楷体" w:eastAsia="华文楷体"/>
          <w:sz w:val="28"/>
          <w:szCs w:val="28"/>
        </w:rPr>
        <w:t>相同的，或</w:t>
      </w:r>
      <w:ins w:id="1709" w:author="Administrator" w:date="2015-11-21T18:13:32Z">
        <w:r>
          <w:rPr>
            <w:rFonts w:hint="eastAsia" w:ascii="华文楷体" w:hAnsi="华文楷体" w:eastAsia="华文楷体"/>
            <w:sz w:val="28"/>
            <w:szCs w:val="28"/>
            <w:lang w:eastAsia="zh-CN"/>
          </w:rPr>
          <w:t>就是说</w:t>
        </w:r>
      </w:ins>
      <w:del w:id="1710" w:author="Administrator" w:date="2015-11-21T18:13:29Z">
        <w:r>
          <w:rPr>
            <w:rFonts w:hint="eastAsia" w:ascii="华文楷体" w:hAnsi="华文楷体" w:eastAsia="华文楷体"/>
            <w:sz w:val="28"/>
            <w:szCs w:val="28"/>
          </w:rPr>
          <w:delText>者</w:delText>
        </w:r>
      </w:del>
      <w:r>
        <w:rPr>
          <w:rFonts w:hint="eastAsia" w:ascii="华文楷体" w:hAnsi="华文楷体" w:eastAsia="华文楷体"/>
          <w:sz w:val="28"/>
          <w:szCs w:val="28"/>
        </w:rPr>
        <w:t>有些人就把</w:t>
      </w:r>
      <w:ins w:id="1711" w:author="Administrator" w:date="2015-11-21T18:14:01Z">
        <w:r>
          <w:rPr>
            <w:rFonts w:hint="eastAsia" w:ascii="华文楷体" w:hAnsi="华文楷体" w:eastAsia="华文楷体"/>
            <w:sz w:val="28"/>
            <w:szCs w:val="28"/>
            <w:lang w:eastAsia="zh-CN"/>
          </w:rPr>
          <w:t>内道</w:t>
        </w:r>
      </w:ins>
      <w:ins w:id="1712" w:author="Administrator" w:date="2015-11-21T18:14:23Z">
        <w:r>
          <w:rPr>
            <w:rFonts w:hint="eastAsia" w:ascii="华文楷体" w:hAnsi="华文楷体" w:eastAsia="华文楷体"/>
            <w:sz w:val="28"/>
            <w:szCs w:val="28"/>
            <w:lang w:eastAsia="zh-CN"/>
          </w:rPr>
          <w:t>、</w:t>
        </w:r>
      </w:ins>
      <w:del w:id="1713" w:author="Administrator" w:date="2015-11-21T18:13:36Z">
        <w:r>
          <w:rPr>
            <w:rFonts w:hint="eastAsia" w:ascii="华文楷体" w:hAnsi="华文楷体" w:eastAsia="华文楷体"/>
            <w:sz w:val="28"/>
            <w:szCs w:val="28"/>
          </w:rPr>
          <w:delText>，</w:delText>
        </w:r>
      </w:del>
      <w:r>
        <w:rPr>
          <w:rFonts w:hint="eastAsia" w:ascii="华文楷体" w:hAnsi="华文楷体" w:eastAsia="华文楷体"/>
          <w:sz w:val="28"/>
          <w:szCs w:val="28"/>
        </w:rPr>
        <w:t>因为</w:t>
      </w:r>
      <w:del w:id="1714" w:author="Administrator" w:date="2015-11-24T00:11:00Z">
        <w:r>
          <w:rPr>
            <w:rFonts w:hint="eastAsia" w:ascii="华文楷体" w:hAnsi="华文楷体" w:eastAsia="华文楷体"/>
            <w:sz w:val="28"/>
            <w:szCs w:val="28"/>
          </w:rPr>
          <w:delText>此彼</w:delText>
        </w:r>
      </w:del>
      <w:ins w:id="1715" w:author="Administrator" w:date="2015-11-24T00:11:02Z">
        <w:r>
          <w:rPr>
            <w:rFonts w:hint="eastAsia" w:ascii="华文楷体" w:hAnsi="华文楷体" w:eastAsia="华文楷体"/>
            <w:sz w:val="28"/>
            <w:szCs w:val="28"/>
            <w:lang w:eastAsia="zh-CN"/>
          </w:rPr>
          <w:t>词句</w:t>
        </w:r>
      </w:ins>
      <w:r>
        <w:rPr>
          <w:rFonts w:hint="eastAsia" w:ascii="华文楷体" w:hAnsi="华文楷体" w:eastAsia="华文楷体"/>
          <w:sz w:val="28"/>
          <w:szCs w:val="28"/>
        </w:rPr>
        <w:t>相同的</w:t>
      </w:r>
      <w:ins w:id="1716" w:author="Administrator" w:date="2015-11-25T22:44:58Z">
        <w:r>
          <w:rPr>
            <w:rFonts w:hint="eastAsia" w:ascii="华文楷体" w:hAnsi="华文楷体" w:eastAsia="华文楷体"/>
            <w:sz w:val="28"/>
            <w:szCs w:val="28"/>
            <w:lang w:eastAsia="zh-CN"/>
          </w:rPr>
          <w:t>缘</w:t>
        </w:r>
      </w:ins>
      <w:del w:id="1717" w:author="Administrator" w:date="2015-11-25T22:44:55Z">
        <w:r>
          <w:rPr>
            <w:rFonts w:hint="eastAsia" w:ascii="华文楷体" w:hAnsi="华文楷体" w:eastAsia="华文楷体"/>
            <w:sz w:val="28"/>
            <w:szCs w:val="28"/>
          </w:rPr>
          <w:delText>原</w:delText>
        </w:r>
      </w:del>
      <w:r>
        <w:rPr>
          <w:rFonts w:hint="eastAsia" w:ascii="华文楷体" w:hAnsi="华文楷体" w:eastAsia="华文楷体"/>
          <w:sz w:val="28"/>
          <w:szCs w:val="28"/>
        </w:rPr>
        <w:t>故呢，就把内道说成外道</w:t>
      </w:r>
      <w:ins w:id="1718" w:author="Administrator" w:date="2015-11-24T00:10:08Z">
        <w:r>
          <w:rPr>
            <w:rFonts w:hint="eastAsia" w:ascii="华文楷体" w:hAnsi="华文楷体" w:eastAsia="华文楷体"/>
            <w:sz w:val="28"/>
            <w:szCs w:val="28"/>
            <w:lang w:eastAsia="zh-CN"/>
          </w:rPr>
          <w:t>啊</w:t>
        </w:r>
      </w:ins>
      <w:ins w:id="1719" w:author="Administrator" w:date="2015-11-21T18:14:37Z">
        <w:r>
          <w:rPr>
            <w:rFonts w:hint="eastAsia" w:ascii="华文楷体" w:hAnsi="华文楷体" w:eastAsia="华文楷体"/>
            <w:sz w:val="28"/>
            <w:szCs w:val="28"/>
            <w:lang w:eastAsia="zh-CN"/>
          </w:rPr>
          <w:t>这个方面也是有的</w:t>
        </w:r>
      </w:ins>
      <w:r>
        <w:rPr>
          <w:rFonts w:hint="eastAsia" w:ascii="华文楷体" w:hAnsi="华文楷体" w:eastAsia="华文楷体"/>
          <w:sz w:val="28"/>
          <w:szCs w:val="28"/>
        </w:rPr>
        <w:t>，或者外道</w:t>
      </w:r>
      <w:ins w:id="1720" w:author="Administrator" w:date="2015-11-21T18:14:51Z">
        <w:r>
          <w:rPr>
            <w:rFonts w:hint="eastAsia" w:ascii="华文楷体" w:hAnsi="华文楷体" w:eastAsia="华文楷体"/>
            <w:sz w:val="28"/>
            <w:szCs w:val="28"/>
            <w:lang w:eastAsia="zh-CN"/>
          </w:rPr>
          <w:t>呢就说</w:t>
        </w:r>
      </w:ins>
      <w:r>
        <w:rPr>
          <w:rFonts w:hint="eastAsia" w:ascii="华文楷体" w:hAnsi="华文楷体" w:eastAsia="华文楷体"/>
          <w:sz w:val="28"/>
          <w:szCs w:val="28"/>
        </w:rPr>
        <w:t>抄袭内道一些教义这个情况出现很多很多</w:t>
      </w:r>
      <w:ins w:id="1721" w:author="Administrator" w:date="2015-11-20T00:09:29Z">
        <w:r>
          <w:rPr>
            <w:rFonts w:hint="eastAsia" w:ascii="华文楷体" w:hAnsi="华文楷体" w:eastAsia="华文楷体"/>
            <w:sz w:val="28"/>
            <w:szCs w:val="28"/>
            <w:lang w:eastAsia="zh-CN"/>
          </w:rPr>
          <w:t>。</w:t>
        </w:r>
      </w:ins>
      <w:del w:id="1722" w:author="Administrator" w:date="2015-11-20T00:09:29Z">
        <w:r>
          <w:rPr>
            <w:rFonts w:hint="eastAsia" w:ascii="华文楷体" w:hAnsi="华文楷体" w:eastAsia="华文楷体"/>
            <w:sz w:val="28"/>
            <w:szCs w:val="28"/>
          </w:rPr>
          <w:delText>，</w:delText>
        </w:r>
      </w:del>
      <w:r>
        <w:rPr>
          <w:rFonts w:hint="eastAsia" w:ascii="华文楷体" w:hAnsi="华文楷体" w:eastAsia="华文楷体"/>
          <w:sz w:val="28"/>
          <w:szCs w:val="28"/>
        </w:rPr>
        <w:t>藏地虽然</w:t>
      </w:r>
      <w:ins w:id="1723" w:author="Administrator" w:date="2015-11-21T18:15:10Z">
        <w:r>
          <w:rPr>
            <w:rFonts w:hint="eastAsia" w:ascii="华文楷体" w:hAnsi="华文楷体" w:eastAsia="华文楷体"/>
            <w:sz w:val="28"/>
            <w:szCs w:val="28"/>
            <w:lang w:eastAsia="zh-CN"/>
          </w:rPr>
          <w:t>是</w:t>
        </w:r>
      </w:ins>
      <w:r>
        <w:rPr>
          <w:rFonts w:hint="eastAsia" w:ascii="华文楷体" w:hAnsi="华文楷体" w:eastAsia="华文楷体"/>
          <w:sz w:val="28"/>
          <w:szCs w:val="28"/>
        </w:rPr>
        <w:t>没有真正的外道，但是有苯教，苯都也算是一种外道了</w:t>
      </w:r>
      <w:ins w:id="1724" w:author="Administrator" w:date="2015-11-21T18:15:17Z">
        <w:r>
          <w:rPr>
            <w:rFonts w:hint="eastAsia" w:ascii="华文楷体" w:hAnsi="华文楷体" w:eastAsia="华文楷体"/>
            <w:sz w:val="28"/>
            <w:szCs w:val="28"/>
            <w:lang w:eastAsia="zh-CN"/>
          </w:rPr>
          <w:t>。</w:t>
        </w:r>
      </w:ins>
      <w:del w:id="1725" w:author="Administrator" w:date="2015-11-21T18:15:17Z">
        <w:r>
          <w:rPr>
            <w:rFonts w:hint="eastAsia" w:ascii="华文楷体" w:hAnsi="华文楷体" w:eastAsia="华文楷体"/>
            <w:sz w:val="28"/>
            <w:szCs w:val="28"/>
          </w:rPr>
          <w:delText>，</w:delText>
        </w:r>
      </w:del>
      <w:r>
        <w:rPr>
          <w:rFonts w:hint="eastAsia" w:ascii="华文楷体" w:hAnsi="华文楷体" w:eastAsia="华文楷体"/>
          <w:sz w:val="28"/>
          <w:szCs w:val="28"/>
        </w:rPr>
        <w:t>所以苯教与佛教之间</w:t>
      </w:r>
      <w:ins w:id="1726" w:author="Administrator" w:date="2015-11-24T00:10:30Z">
        <w:r>
          <w:rPr>
            <w:rFonts w:hint="eastAsia" w:ascii="华文楷体" w:hAnsi="华文楷体" w:eastAsia="华文楷体"/>
            <w:sz w:val="28"/>
            <w:szCs w:val="28"/>
            <w:lang w:eastAsia="zh-CN"/>
          </w:rPr>
          <w:t>也是有这样一种</w:t>
        </w:r>
      </w:ins>
      <w:del w:id="1727" w:author="Administrator" w:date="2015-11-24T00:10:32Z">
        <w:r>
          <w:rPr>
            <w:rFonts w:hint="eastAsia" w:ascii="华文楷体" w:hAnsi="华文楷体" w:eastAsia="华文楷体"/>
            <w:sz w:val="28"/>
            <w:szCs w:val="28"/>
          </w:rPr>
          <w:delText>，</w:delText>
        </w:r>
      </w:del>
      <w:ins w:id="1728" w:author="Administrator" w:date="2015-11-24T00:10:32Z">
        <w:r>
          <w:rPr>
            <w:rFonts w:hint="eastAsia" w:ascii="华文楷体" w:hAnsi="华文楷体" w:eastAsia="华文楷体"/>
            <w:sz w:val="28"/>
            <w:szCs w:val="28"/>
            <w:lang w:eastAsia="zh-CN"/>
          </w:rPr>
          <w:t>、</w:t>
        </w:r>
      </w:ins>
      <w:r>
        <w:rPr>
          <w:rFonts w:hint="eastAsia" w:ascii="华文楷体" w:hAnsi="华文楷体" w:eastAsia="华文楷体"/>
          <w:sz w:val="28"/>
          <w:szCs w:val="28"/>
        </w:rPr>
        <w:t>显现上面</w:t>
      </w:r>
      <w:del w:id="1729" w:author="Administrator" w:date="2015-11-24T00:13:44Z">
        <w:r>
          <w:rPr>
            <w:rFonts w:hint="eastAsia" w:ascii="华文楷体" w:hAnsi="华文楷体" w:eastAsia="华文楷体"/>
            <w:sz w:val="28"/>
            <w:szCs w:val="28"/>
          </w:rPr>
          <w:delText>也是</w:delText>
        </w:r>
      </w:del>
      <w:r>
        <w:rPr>
          <w:rFonts w:hint="eastAsia" w:ascii="华文楷体" w:hAnsi="华文楷体" w:eastAsia="华文楷体"/>
          <w:sz w:val="28"/>
          <w:szCs w:val="28"/>
        </w:rPr>
        <w:t>有这样一种</w:t>
      </w:r>
      <w:ins w:id="1730" w:author="Administrator" w:date="2015-11-24T00:13:5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互相之间有</w:t>
      </w:r>
      <w:ins w:id="1731" w:author="Administrator" w:date="2015-11-21T18:15:22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辩论</w:t>
      </w:r>
      <w:ins w:id="1732" w:author="Administrator" w:date="2015-11-24T00:13:58Z">
        <w:r>
          <w:rPr>
            <w:rFonts w:hint="eastAsia" w:ascii="华文楷体" w:hAnsi="华文楷体" w:eastAsia="华文楷体"/>
            <w:sz w:val="28"/>
            <w:szCs w:val="28"/>
            <w:lang w:eastAsia="zh-CN"/>
          </w:rPr>
          <w:t>啊</w:t>
        </w:r>
      </w:ins>
      <w:ins w:id="1733" w:author="Administrator" w:date="2015-11-24T00:14:19Z">
        <w:r>
          <w:rPr>
            <w:rFonts w:hint="eastAsia" w:ascii="华文楷体" w:hAnsi="华文楷体" w:eastAsia="华文楷体"/>
            <w:sz w:val="28"/>
            <w:szCs w:val="28"/>
            <w:lang w:eastAsia="zh-CN"/>
          </w:rPr>
          <w:t>、</w:t>
        </w:r>
      </w:ins>
      <w:ins w:id="1734" w:author="Administrator" w:date="2015-11-24T00:14:16Z">
        <w:r>
          <w:rPr>
            <w:rFonts w:hint="eastAsia" w:ascii="华文楷体" w:hAnsi="华文楷体" w:eastAsia="华文楷体"/>
            <w:sz w:val="28"/>
            <w:szCs w:val="28"/>
            <w:lang w:eastAsia="zh-CN"/>
          </w:rPr>
          <w:t>有时</w:t>
        </w:r>
      </w:ins>
      <w:del w:id="1735" w:author="Administrator" w:date="2015-11-24T00:13:57Z">
        <w:r>
          <w:rPr>
            <w:rFonts w:hint="eastAsia" w:ascii="华文楷体" w:hAnsi="华文楷体" w:eastAsia="华文楷体"/>
            <w:sz w:val="28"/>
            <w:szCs w:val="28"/>
          </w:rPr>
          <w:delText>，</w:delText>
        </w:r>
      </w:del>
      <w:r>
        <w:rPr>
          <w:rFonts w:hint="eastAsia" w:ascii="华文楷体" w:hAnsi="华文楷体" w:eastAsia="华文楷体"/>
          <w:sz w:val="28"/>
          <w:szCs w:val="28"/>
        </w:rPr>
        <w:t>显现上有斗争</w:t>
      </w:r>
      <w:ins w:id="1736" w:author="Administrator" w:date="2015-11-24T00:14:32Z">
        <w:r>
          <w:rPr>
            <w:rFonts w:hint="eastAsia" w:ascii="华文楷体" w:hAnsi="华文楷体" w:eastAsia="华文楷体"/>
            <w:sz w:val="28"/>
            <w:szCs w:val="28"/>
            <w:lang w:eastAsia="zh-CN"/>
          </w:rPr>
          <w:t>啊</w:t>
        </w:r>
      </w:ins>
      <w:ins w:id="1737" w:author="Administrator" w:date="2015-11-24T00:14:46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这个方面也是有的</w:t>
      </w:r>
      <w:ins w:id="1738" w:author="Administrator" w:date="2015-11-20T00:09:46Z">
        <w:r>
          <w:rPr>
            <w:rFonts w:hint="eastAsia" w:ascii="华文楷体" w:hAnsi="华文楷体" w:eastAsia="华文楷体"/>
            <w:sz w:val="28"/>
            <w:szCs w:val="28"/>
            <w:lang w:eastAsia="zh-CN"/>
          </w:rPr>
          <w:t>。</w:t>
        </w:r>
      </w:ins>
      <w:del w:id="1739" w:author="Administrator" w:date="2015-11-20T00:09:46Z">
        <w:r>
          <w:rPr>
            <w:rFonts w:hint="eastAsia" w:ascii="华文楷体" w:hAnsi="华文楷体" w:eastAsia="华文楷体"/>
            <w:sz w:val="28"/>
            <w:szCs w:val="28"/>
          </w:rPr>
          <w:delText>，</w:delText>
        </w:r>
      </w:del>
      <w:r>
        <w:rPr>
          <w:rFonts w:hint="eastAsia" w:ascii="华文楷体" w:hAnsi="华文楷体" w:eastAsia="华文楷体"/>
          <w:sz w:val="28"/>
          <w:szCs w:val="28"/>
        </w:rPr>
        <w:t>还有苯教抄袭佛教的观点这个方面也是存在的</w:t>
      </w:r>
      <w:ins w:id="1740" w:author="Administrator" w:date="2015-11-20T00:09:55Z">
        <w:r>
          <w:rPr>
            <w:rFonts w:hint="eastAsia" w:ascii="华文楷体" w:hAnsi="华文楷体" w:eastAsia="华文楷体"/>
            <w:sz w:val="28"/>
            <w:szCs w:val="28"/>
            <w:lang w:eastAsia="zh-CN"/>
          </w:rPr>
          <w:t>。</w:t>
        </w:r>
      </w:ins>
      <w:del w:id="1741" w:author="Administrator" w:date="2015-11-20T00:09:54Z">
        <w:r>
          <w:rPr>
            <w:rFonts w:hint="eastAsia" w:ascii="华文楷体" w:hAnsi="华文楷体" w:eastAsia="华文楷体"/>
            <w:sz w:val="28"/>
            <w:szCs w:val="28"/>
          </w:rPr>
          <w:delText>，</w:delText>
        </w:r>
      </w:del>
      <w:r>
        <w:rPr>
          <w:rFonts w:hint="eastAsia" w:ascii="华文楷体" w:hAnsi="华文楷体" w:eastAsia="华文楷体"/>
          <w:sz w:val="28"/>
          <w:szCs w:val="28"/>
        </w:rPr>
        <w:t>汉地也有这样的情况，</w:t>
      </w:r>
      <w:ins w:id="1742" w:author="Administrator" w:date="2015-11-21T18:15:32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和尚和道士之间还是有这样的，</w:t>
      </w:r>
      <w:ins w:id="1743" w:author="Administrator" w:date="2015-11-20T00:04:42Z">
        <w:r>
          <w:rPr>
            <w:rFonts w:hint="eastAsia" w:ascii="华文楷体" w:hAnsi="华文楷体" w:eastAsia="华文楷体"/>
            <w:sz w:val="28"/>
            <w:szCs w:val="28"/>
            <w:lang w:eastAsia="zh-CN"/>
          </w:rPr>
          <w:t>像</w:t>
        </w:r>
      </w:ins>
      <w:del w:id="1744" w:author="Administrator" w:date="2015-11-20T00:04:41Z">
        <w:r>
          <w:rPr>
            <w:rFonts w:hint="eastAsia" w:ascii="华文楷体" w:hAnsi="华文楷体" w:eastAsia="华文楷体"/>
            <w:sz w:val="28"/>
            <w:szCs w:val="28"/>
          </w:rPr>
          <w:delText>象</w:delText>
        </w:r>
      </w:del>
      <w:r>
        <w:rPr>
          <w:rFonts w:hint="eastAsia" w:ascii="华文楷体" w:hAnsi="华文楷体" w:eastAsia="华文楷体"/>
          <w:sz w:val="28"/>
          <w:szCs w:val="28"/>
        </w:rPr>
        <w:t>这样的话</w:t>
      </w:r>
      <w:ins w:id="1745" w:author="Administrator" w:date="2015-11-21T18:16:04Z">
        <w:r>
          <w:rPr>
            <w:rFonts w:hint="eastAsia" w:ascii="华文楷体" w:hAnsi="华文楷体" w:eastAsia="华文楷体"/>
            <w:sz w:val="28"/>
            <w:szCs w:val="28"/>
            <w:lang w:eastAsia="zh-CN"/>
          </w:rPr>
          <w:t>就</w:t>
        </w:r>
      </w:ins>
      <w:ins w:id="1746" w:author="Administrator" w:date="2015-11-24T00:15:14Z">
        <w:r>
          <w:rPr>
            <w:rFonts w:hint="eastAsia" w:ascii="华文楷体" w:hAnsi="华文楷体" w:eastAsia="华文楷体"/>
            <w:sz w:val="28"/>
            <w:szCs w:val="28"/>
            <w:lang w:eastAsia="zh-CN"/>
          </w:rPr>
          <w:t>是</w:t>
        </w:r>
      </w:ins>
      <w:ins w:id="1747" w:author="Administrator" w:date="2015-11-24T00:15:19Z">
        <w:r>
          <w:rPr>
            <w:rFonts w:hint="eastAsia" w:ascii="华文楷体" w:hAnsi="华文楷体" w:eastAsia="华文楷体"/>
            <w:sz w:val="28"/>
            <w:szCs w:val="28"/>
            <w:lang w:eastAsia="zh-CN"/>
          </w:rPr>
          <w:t>都</w:t>
        </w:r>
      </w:ins>
      <w:ins w:id="1748" w:author="Administrator" w:date="2015-11-24T00:15:50Z">
        <w:r>
          <w:rPr>
            <w:rFonts w:hint="eastAsia" w:ascii="华文楷体" w:hAnsi="华文楷体" w:eastAsia="华文楷体"/>
            <w:sz w:val="28"/>
            <w:szCs w:val="28"/>
            <w:lang w:eastAsia="zh-CN"/>
          </w:rPr>
          <w:t>是</w:t>
        </w:r>
      </w:ins>
      <w:ins w:id="1749" w:author="Administrator" w:date="2015-11-24T00:15:20Z">
        <w:r>
          <w:rPr>
            <w:rFonts w:hint="eastAsia" w:ascii="华文楷体" w:hAnsi="华文楷体" w:eastAsia="华文楷体"/>
            <w:sz w:val="28"/>
            <w:szCs w:val="28"/>
            <w:lang w:eastAsia="zh-CN"/>
          </w:rPr>
          <w:t>有</w:t>
        </w:r>
      </w:ins>
      <w:del w:id="1750" w:author="Administrator" w:date="2015-11-21T18:16:24Z">
        <w:r>
          <w:rPr>
            <w:rFonts w:hint="eastAsia" w:ascii="华文楷体" w:hAnsi="华文楷体" w:eastAsia="华文楷体"/>
            <w:sz w:val="28"/>
            <w:szCs w:val="28"/>
          </w:rPr>
          <w:delText>也</w:delText>
        </w:r>
      </w:del>
      <w:del w:id="1751" w:author="Administrator" w:date="2015-11-21T18:16:25Z">
        <w:r>
          <w:rPr>
            <w:rFonts w:hint="eastAsia" w:ascii="华文楷体" w:hAnsi="华文楷体" w:eastAsia="华文楷体"/>
            <w:sz w:val="28"/>
            <w:szCs w:val="28"/>
          </w:rPr>
          <w:delText>都是有</w:delText>
        </w:r>
      </w:del>
      <w:r>
        <w:rPr>
          <w:rFonts w:hint="eastAsia" w:ascii="华文楷体" w:hAnsi="华文楷体" w:eastAsia="华文楷体"/>
          <w:sz w:val="28"/>
          <w:szCs w:val="28"/>
        </w:rPr>
        <w:t>这样一种</w:t>
      </w:r>
      <w:ins w:id="1752" w:author="Administrator" w:date="2015-11-24T00:16:3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情况的，就说</w:t>
      </w:r>
      <w:ins w:id="1753" w:author="Administrator" w:date="2015-11-24T00:16:09Z">
        <w:r>
          <w:rPr>
            <w:rFonts w:hint="eastAsia" w:ascii="华文楷体" w:hAnsi="华文楷体" w:eastAsia="华文楷体"/>
            <w:sz w:val="28"/>
            <w:szCs w:val="28"/>
            <w:lang w:eastAsia="zh-CN"/>
          </w:rPr>
          <w:t>是这个</w:t>
        </w:r>
      </w:ins>
      <w:r>
        <w:rPr>
          <w:rFonts w:hint="eastAsia" w:ascii="华文楷体" w:hAnsi="华文楷体" w:eastAsia="华文楷体"/>
          <w:sz w:val="28"/>
          <w:szCs w:val="28"/>
        </w:rPr>
        <w:t>道士</w:t>
      </w:r>
      <w:ins w:id="1754" w:author="Administrator" w:date="2015-11-21T18:16:56Z">
        <w:r>
          <w:rPr>
            <w:rFonts w:hint="eastAsia" w:ascii="华文楷体" w:hAnsi="华文楷体" w:eastAsia="华文楷体"/>
            <w:sz w:val="28"/>
            <w:szCs w:val="28"/>
            <w:lang w:eastAsia="zh-CN"/>
          </w:rPr>
          <w:t>呢</w:t>
        </w:r>
      </w:ins>
      <w:r>
        <w:rPr>
          <w:rFonts w:hint="eastAsia" w:ascii="华文楷体" w:hAnsi="华文楷体" w:eastAsia="华文楷体"/>
          <w:sz w:val="28"/>
          <w:szCs w:val="28"/>
        </w:rPr>
        <w:t>道教也是抄袭佛教很多很多</w:t>
      </w:r>
      <w:ins w:id="1755" w:author="Administrator" w:date="2015-11-24T00:16:29Z">
        <w:r>
          <w:rPr>
            <w:rFonts w:hint="eastAsia" w:ascii="华文楷体" w:hAnsi="华文楷体" w:eastAsia="华文楷体"/>
            <w:sz w:val="28"/>
            <w:szCs w:val="28"/>
            <w:lang w:eastAsia="zh-CN"/>
          </w:rPr>
          <w:t>的这个</w:t>
        </w:r>
      </w:ins>
      <w:r>
        <w:rPr>
          <w:rFonts w:hint="eastAsia" w:ascii="华文楷体" w:hAnsi="华文楷体" w:eastAsia="华文楷体"/>
          <w:sz w:val="28"/>
          <w:szCs w:val="28"/>
        </w:rPr>
        <w:t>经典，</w:t>
      </w:r>
      <w:ins w:id="1756" w:author="Administrator" w:date="2015-11-21T18:17:40Z">
        <w:r>
          <w:rPr>
            <w:rFonts w:hint="eastAsia" w:ascii="华文楷体" w:hAnsi="华文楷体" w:eastAsia="华文楷体"/>
            <w:sz w:val="28"/>
            <w:szCs w:val="28"/>
            <w:lang w:eastAsia="zh-CN"/>
          </w:rPr>
          <w:t>还有</w:t>
        </w:r>
      </w:ins>
      <w:r>
        <w:rPr>
          <w:rFonts w:hint="eastAsia" w:ascii="华文楷体" w:hAnsi="华文楷体" w:eastAsia="华文楷体"/>
          <w:sz w:val="28"/>
          <w:szCs w:val="28"/>
        </w:rPr>
        <w:t>很多很多这样</w:t>
      </w:r>
      <w:ins w:id="1757" w:author="Administrator" w:date="2015-11-21T18:17:15Z">
        <w:r>
          <w:rPr>
            <w:rFonts w:hint="eastAsia" w:ascii="华文楷体" w:hAnsi="华文楷体" w:eastAsia="华文楷体"/>
            <w:sz w:val="28"/>
            <w:szCs w:val="28"/>
            <w:lang w:eastAsia="zh-CN"/>
          </w:rPr>
          <w:t>一种</w:t>
        </w:r>
      </w:ins>
      <w:ins w:id="1758" w:author="Administrator" w:date="2015-11-24T00:16:46Z">
        <w:r>
          <w:rPr>
            <w:rFonts w:hint="eastAsia" w:ascii="华文楷体" w:hAnsi="华文楷体" w:eastAsia="华文楷体"/>
            <w:sz w:val="28"/>
            <w:szCs w:val="28"/>
            <w:lang w:eastAsia="zh-CN"/>
          </w:rPr>
          <w:t>这个</w:t>
        </w:r>
      </w:ins>
      <w:del w:id="1759" w:author="Administrator" w:date="2015-11-21T18:17:17Z">
        <w:r>
          <w:rPr>
            <w:rFonts w:hint="eastAsia" w:ascii="华文楷体" w:hAnsi="华文楷体" w:eastAsia="华文楷体"/>
            <w:sz w:val="28"/>
            <w:szCs w:val="28"/>
          </w:rPr>
          <w:delText>的</w:delText>
        </w:r>
      </w:del>
      <w:r>
        <w:rPr>
          <w:rFonts w:hint="eastAsia" w:ascii="华文楷体" w:hAnsi="华文楷体" w:eastAsia="华文楷体"/>
          <w:sz w:val="28"/>
          <w:szCs w:val="28"/>
        </w:rPr>
        <w:t>佛菩萨的名称，这个总是</w:t>
      </w:r>
      <w:ins w:id="1760" w:author="Administrator" w:date="2015-11-21T18:18:19Z">
        <w:r>
          <w:rPr>
            <w:rFonts w:hint="eastAsia" w:ascii="华文楷体" w:hAnsi="华文楷体" w:eastAsia="华文楷体"/>
            <w:sz w:val="28"/>
            <w:szCs w:val="28"/>
            <w:lang w:eastAsia="zh-CN"/>
          </w:rPr>
          <w:t>无独有偶的</w:t>
        </w:r>
      </w:ins>
      <w:del w:id="1761" w:author="Administrator" w:date="2015-11-21T18:18:22Z">
        <w:r>
          <w:rPr>
            <w:rFonts w:hint="eastAsia" w:ascii="华文楷体" w:hAnsi="华文楷体" w:eastAsia="华文楷体"/>
            <w:sz w:val="28"/>
            <w:szCs w:val="28"/>
          </w:rPr>
          <w:delText>有的</w:delText>
        </w:r>
      </w:del>
      <w:ins w:id="1762" w:author="Administrator" w:date="2015-11-20T00:05:07Z">
        <w:r>
          <w:rPr>
            <w:rFonts w:hint="eastAsia" w:ascii="华文楷体" w:hAnsi="华文楷体" w:eastAsia="华文楷体"/>
            <w:sz w:val="28"/>
            <w:szCs w:val="28"/>
            <w:lang w:eastAsia="zh-CN"/>
          </w:rPr>
          <w:t>。</w:t>
        </w:r>
      </w:ins>
      <w:del w:id="1763" w:author="Administrator" w:date="2015-11-20T00:05:07Z">
        <w:r>
          <w:rPr>
            <w:rFonts w:hint="eastAsia" w:ascii="华文楷体" w:hAnsi="华文楷体" w:eastAsia="华文楷体"/>
            <w:sz w:val="28"/>
            <w:szCs w:val="28"/>
          </w:rPr>
          <w:delText>，</w:delText>
        </w:r>
      </w:del>
      <w:r>
        <w:rPr>
          <w:rFonts w:hint="eastAsia" w:ascii="华文楷体" w:hAnsi="华文楷体" w:eastAsia="华文楷体"/>
          <w:sz w:val="28"/>
          <w:szCs w:val="28"/>
        </w:rPr>
        <w:t>这</w:t>
      </w:r>
      <w:ins w:id="1764" w:author="Administrator" w:date="2015-11-21T18:19:11Z">
        <w:r>
          <w:rPr>
            <w:rFonts w:hint="eastAsia" w:ascii="华文楷体" w:hAnsi="华文楷体" w:eastAsia="华文楷体"/>
            <w:sz w:val="28"/>
            <w:szCs w:val="28"/>
            <w:lang w:eastAsia="zh-CN"/>
          </w:rPr>
          <w:t>算不算一种</w:t>
        </w:r>
      </w:ins>
      <w:del w:id="1765" w:author="Administrator" w:date="2015-11-21T18:19:13Z">
        <w:r>
          <w:rPr>
            <w:rFonts w:hint="eastAsia" w:ascii="华文楷体" w:hAnsi="华文楷体" w:eastAsia="华文楷体"/>
            <w:sz w:val="28"/>
            <w:szCs w:val="28"/>
          </w:rPr>
          <w:delText>样的</w:delText>
        </w:r>
      </w:del>
      <w:r>
        <w:rPr>
          <w:rFonts w:hint="eastAsia" w:ascii="华文楷体" w:hAnsi="华文楷体" w:eastAsia="华文楷体"/>
          <w:sz w:val="28"/>
          <w:szCs w:val="28"/>
        </w:rPr>
        <w:t>缘起规律</w:t>
      </w:r>
      <w:ins w:id="1766" w:author="Administrator" w:date="2015-11-21T18:19:26Z">
        <w:r>
          <w:rPr>
            <w:rFonts w:hint="eastAsia" w:ascii="华文楷体" w:hAnsi="华文楷体" w:eastAsia="华文楷体"/>
            <w:sz w:val="28"/>
            <w:szCs w:val="28"/>
            <w:lang w:eastAsia="zh-CN"/>
          </w:rPr>
          <w:t>呢</w:t>
        </w:r>
      </w:ins>
      <w:r>
        <w:rPr>
          <w:rFonts w:hint="eastAsia" w:ascii="华文楷体" w:hAnsi="华文楷体" w:eastAsia="华文楷体"/>
          <w:sz w:val="28"/>
          <w:szCs w:val="28"/>
        </w:rPr>
        <w:t>，</w:t>
      </w:r>
      <w:ins w:id="1767" w:author="Administrator" w:date="2015-11-21T18:18:50Z">
        <w:r>
          <w:rPr>
            <w:rFonts w:hint="eastAsia" w:ascii="华文楷体" w:hAnsi="华文楷体" w:eastAsia="华文楷体"/>
            <w:sz w:val="28"/>
            <w:szCs w:val="28"/>
            <w:lang w:eastAsia="zh-CN"/>
          </w:rPr>
          <w:t>麦彭仁波切</w:t>
        </w:r>
      </w:ins>
      <w:ins w:id="1768" w:author="Administrator" w:date="2015-11-21T18:19:29Z">
        <w:r>
          <w:rPr>
            <w:rFonts w:hint="eastAsia" w:ascii="华文楷体" w:hAnsi="华文楷体" w:eastAsia="华文楷体"/>
            <w:sz w:val="28"/>
            <w:szCs w:val="28"/>
            <w:lang w:eastAsia="zh-CN"/>
          </w:rPr>
          <w:t>说</w:t>
        </w:r>
      </w:ins>
      <w:r>
        <w:rPr>
          <w:rFonts w:hint="eastAsia" w:ascii="华文楷体" w:hAnsi="华文楷体" w:eastAsia="华文楷体"/>
          <w:sz w:val="28"/>
          <w:szCs w:val="28"/>
        </w:rPr>
        <w:t>也可以说是一种缘起规律</w:t>
      </w:r>
      <w:ins w:id="1769" w:author="Administrator" w:date="2015-11-21T18:19:32Z">
        <w:r>
          <w:rPr>
            <w:rFonts w:hint="eastAsia" w:ascii="华文楷体" w:hAnsi="华文楷体" w:eastAsia="华文楷体"/>
            <w:sz w:val="28"/>
            <w:szCs w:val="28"/>
            <w:lang w:eastAsia="zh-CN"/>
          </w:rPr>
          <w:t>吧</w:t>
        </w:r>
      </w:ins>
      <w:del w:id="1770" w:author="Administrator" w:date="2015-11-21T18:19:35Z">
        <w:r>
          <w:rPr>
            <w:rFonts w:hint="eastAsia" w:ascii="华文楷体" w:hAnsi="华文楷体" w:eastAsia="华文楷体"/>
            <w:sz w:val="28"/>
            <w:szCs w:val="28"/>
          </w:rPr>
          <w:delText>，</w:delText>
        </w:r>
      </w:del>
      <w:ins w:id="1771" w:author="Administrator" w:date="2015-11-21T18:19:35Z">
        <w:r>
          <w:rPr>
            <w:rFonts w:hint="eastAsia" w:ascii="华文楷体" w:hAnsi="华文楷体" w:eastAsia="华文楷体"/>
            <w:sz w:val="28"/>
            <w:szCs w:val="28"/>
            <w:lang w:eastAsia="zh-CN"/>
          </w:rPr>
          <w:t>。</w:t>
        </w:r>
      </w:ins>
      <w:r>
        <w:rPr>
          <w:rFonts w:hint="eastAsia" w:ascii="华文楷体" w:hAnsi="华文楷体" w:eastAsia="华文楷体"/>
          <w:sz w:val="28"/>
          <w:szCs w:val="28"/>
        </w:rPr>
        <w:t>也就是说</w:t>
      </w:r>
      <w:ins w:id="1772" w:author="Administrator" w:date="2015-11-21T18:20:22Z">
        <w:r>
          <w:rPr>
            <w:rFonts w:hint="eastAsia" w:ascii="华文楷体" w:hAnsi="华文楷体" w:eastAsia="华文楷体"/>
            <w:sz w:val="28"/>
            <w:szCs w:val="28"/>
            <w:lang w:eastAsia="zh-CN"/>
          </w:rPr>
          <w:t>只要</w:t>
        </w:r>
      </w:ins>
      <w:r>
        <w:rPr>
          <w:rFonts w:hint="eastAsia" w:ascii="华文楷体" w:hAnsi="华文楷体" w:eastAsia="华文楷体"/>
          <w:sz w:val="28"/>
          <w:szCs w:val="28"/>
        </w:rPr>
        <w:t>有佛教的地方，基本上</w:t>
      </w:r>
      <w:ins w:id="1773" w:author="Administrator" w:date="2015-11-21T18:20:09Z">
        <w:r>
          <w:rPr>
            <w:rFonts w:hint="eastAsia" w:ascii="华文楷体" w:hAnsi="华文楷体" w:eastAsia="华文楷体"/>
            <w:sz w:val="28"/>
            <w:szCs w:val="28"/>
            <w:lang w:eastAsia="zh-CN"/>
          </w:rPr>
          <w:t>都有这样一种</w:t>
        </w:r>
      </w:ins>
      <w:del w:id="1774" w:author="Administrator" w:date="2015-11-21T18:20:33Z">
        <w:r>
          <w:rPr>
            <w:rFonts w:hint="eastAsia" w:ascii="华文楷体" w:hAnsi="华文楷体" w:eastAsia="华文楷体"/>
            <w:sz w:val="28"/>
            <w:szCs w:val="28"/>
          </w:rPr>
          <w:delText>也都</w:delText>
        </w:r>
      </w:del>
      <w:del w:id="1775" w:author="Administrator" w:date="2015-11-21T18:20:34Z">
        <w:r>
          <w:rPr>
            <w:rFonts w:hint="eastAsia" w:ascii="华文楷体" w:hAnsi="华文楷体" w:eastAsia="华文楷体"/>
            <w:sz w:val="28"/>
            <w:szCs w:val="28"/>
          </w:rPr>
          <w:delText>有</w:delText>
        </w:r>
      </w:del>
      <w:ins w:id="1776" w:author="Administrator" w:date="2015-11-21T18:20:3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外道的出现，这个方面在</w:t>
      </w:r>
      <w:ins w:id="1777" w:author="Administrator" w:date="2015-11-24T20:34:5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五浊恶世</w:t>
      </w:r>
      <w:ins w:id="1778" w:author="Administrator" w:date="2015-11-21T18:20:40Z">
        <w:r>
          <w:rPr>
            <w:rFonts w:hint="eastAsia" w:ascii="华文楷体" w:hAnsi="华文楷体" w:eastAsia="华文楷体"/>
            <w:sz w:val="28"/>
            <w:szCs w:val="28"/>
            <w:lang w:eastAsia="zh-CN"/>
          </w:rPr>
          <w:t>、</w:t>
        </w:r>
      </w:ins>
      <w:del w:id="1779" w:author="Administrator" w:date="2015-11-21T18:20:40Z">
        <w:r>
          <w:rPr>
            <w:rFonts w:hint="eastAsia" w:ascii="华文楷体" w:hAnsi="华文楷体" w:eastAsia="华文楷体"/>
            <w:sz w:val="28"/>
            <w:szCs w:val="28"/>
          </w:rPr>
          <w:delText>，</w:delText>
        </w:r>
      </w:del>
      <w:r>
        <w:rPr>
          <w:rFonts w:hint="eastAsia" w:ascii="华文楷体" w:hAnsi="华文楷体" w:eastAsia="华文楷体"/>
          <w:sz w:val="28"/>
          <w:szCs w:val="28"/>
        </w:rPr>
        <w:t>在娑婆世界会出现，当然在净土当中是不可能出现这种情况</w:t>
      </w:r>
      <w:ins w:id="1780" w:author="Administrator" w:date="2015-11-20T00:05:30Z">
        <w:r>
          <w:rPr>
            <w:rFonts w:hint="eastAsia" w:ascii="华文楷体" w:hAnsi="华文楷体" w:eastAsia="华文楷体"/>
            <w:sz w:val="28"/>
            <w:szCs w:val="28"/>
            <w:lang w:eastAsia="zh-CN"/>
          </w:rPr>
          <w:t>。</w:t>
        </w:r>
      </w:ins>
    </w:p>
    <w:p>
      <w:pPr>
        <w:ind w:firstLine="570"/>
        <w:rPr>
          <w:ins w:id="1781" w:author="Administrator" w:date="2015-11-20T00:06:30Z"/>
          <w:rFonts w:hint="eastAsia" w:ascii="黑体" w:hAnsi="黑体" w:eastAsia="黑体" w:cs="黑体"/>
          <w:sz w:val="28"/>
          <w:szCs w:val="28"/>
          <w:lang w:eastAsia="zh-CN"/>
        </w:rPr>
      </w:pPr>
      <w:ins w:id="1782" w:author="Administrator" w:date="2015-11-20T00:06:17Z">
        <w:r>
          <w:rPr>
            <w:rFonts w:hint="eastAsia" w:ascii="黑体" w:hAnsi="黑体" w:eastAsia="黑体" w:cs="黑体"/>
            <w:sz w:val="28"/>
            <w:szCs w:val="28"/>
            <w:lang w:eastAsia="zh-CN"/>
            <w:rPrChange w:id="1783" w:author="Administrator" w:date="2015-11-20T00:06:24Z">
              <w:rPr>
                <w:rFonts w:hint="eastAsia" w:ascii="华文楷体" w:hAnsi="华文楷体" w:eastAsia="华文楷体"/>
                <w:sz w:val="28"/>
                <w:szCs w:val="28"/>
                <w:lang w:eastAsia="zh-CN"/>
              </w:rPr>
            </w:rPrChange>
          </w:rPr>
          <w:t>【</w:t>
        </w:r>
      </w:ins>
      <w:del w:id="1784" w:author="Administrator" w:date="2015-11-20T00:05:30Z">
        <w:r>
          <w:rPr>
            <w:rFonts w:hint="eastAsia" w:ascii="黑体" w:hAnsi="黑体" w:eastAsia="黑体" w:cs="黑体"/>
            <w:sz w:val="28"/>
            <w:szCs w:val="28"/>
            <w:rPrChange w:id="1785" w:author="Administrator" w:date="2015-11-20T00:06:24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786" w:author="Administrator" w:date="2015-11-20T00:06:24Z">
            <w:rPr>
              <w:rFonts w:hint="eastAsia" w:ascii="华文楷体" w:hAnsi="华文楷体" w:eastAsia="华文楷体"/>
              <w:sz w:val="28"/>
              <w:szCs w:val="28"/>
            </w:rPr>
          </w:rPrChange>
        </w:rPr>
        <w:t>因此,如果其他教派对佛教无有危害,则顺其自然,默然置之,</w:t>
      </w:r>
      <w:ins w:id="1787" w:author="Administrator" w:date="2015-11-20T00:06:14Z">
        <w:r>
          <w:rPr>
            <w:rFonts w:hint="eastAsia" w:ascii="黑体" w:hAnsi="黑体" w:eastAsia="黑体" w:cs="黑体"/>
            <w:sz w:val="28"/>
            <w:szCs w:val="28"/>
            <w:lang w:eastAsia="zh-CN"/>
            <w:rPrChange w:id="1788" w:author="Administrator" w:date="2015-11-20T00:06:24Z">
              <w:rPr>
                <w:rFonts w:hint="eastAsia" w:ascii="华文楷体" w:hAnsi="华文楷体" w:eastAsia="华文楷体"/>
                <w:sz w:val="28"/>
                <w:szCs w:val="28"/>
                <w:lang w:eastAsia="zh-CN"/>
              </w:rPr>
            </w:rPrChange>
          </w:rPr>
          <w:t>】</w:t>
        </w:r>
      </w:ins>
    </w:p>
    <w:p>
      <w:pPr>
        <w:ind w:firstLine="570"/>
        <w:rPr>
          <w:ins w:id="1789" w:author="Administrator" w:date="2015-11-20T00:08:22Z"/>
          <w:rFonts w:hint="eastAsia" w:ascii="华文楷体" w:hAnsi="华文楷体" w:eastAsia="华文楷体"/>
          <w:sz w:val="28"/>
          <w:szCs w:val="28"/>
        </w:rPr>
      </w:pPr>
      <w:r>
        <w:rPr>
          <w:rFonts w:hint="eastAsia" w:ascii="华文楷体" w:hAnsi="华文楷体" w:eastAsia="华文楷体"/>
          <w:sz w:val="28"/>
          <w:szCs w:val="28"/>
        </w:rPr>
        <w:t>那么如果其他</w:t>
      </w:r>
      <w:ins w:id="1790" w:author="Administrator" w:date="2015-11-21T18:21:24Z">
        <w:r>
          <w:rPr>
            <w:rFonts w:hint="eastAsia" w:ascii="华文楷体" w:hAnsi="华文楷体" w:eastAsia="华文楷体"/>
            <w:sz w:val="28"/>
            <w:szCs w:val="28"/>
            <w:lang w:eastAsia="zh-CN"/>
          </w:rPr>
          <w:t>的</w:t>
        </w:r>
      </w:ins>
      <w:r>
        <w:rPr>
          <w:rFonts w:hint="eastAsia" w:ascii="华文楷体" w:hAnsi="华文楷体" w:eastAsia="华文楷体"/>
          <w:sz w:val="28"/>
          <w:szCs w:val="28"/>
        </w:rPr>
        <w:t>教派对于佛教没有危害的话，那</w:t>
      </w:r>
      <w:ins w:id="1791" w:author="Administrator" w:date="2015-11-21T18:20:59Z">
        <w:r>
          <w:rPr>
            <w:rFonts w:hint="eastAsia" w:ascii="华文楷体" w:hAnsi="华文楷体" w:eastAsia="华文楷体"/>
            <w:sz w:val="28"/>
            <w:szCs w:val="28"/>
            <w:lang w:eastAsia="zh-CN"/>
          </w:rPr>
          <w:t>么</w:t>
        </w:r>
      </w:ins>
      <w:r>
        <w:rPr>
          <w:rFonts w:hint="eastAsia" w:ascii="华文楷体" w:hAnsi="华文楷体" w:eastAsia="华文楷体"/>
          <w:sz w:val="28"/>
          <w:szCs w:val="28"/>
        </w:rPr>
        <w:t>就顺其自然，默然置之</w:t>
      </w:r>
      <w:ins w:id="1792" w:author="Administrator" w:date="2015-11-20T00:06:45Z">
        <w:r>
          <w:rPr>
            <w:rFonts w:hint="eastAsia" w:ascii="华文楷体" w:hAnsi="华文楷体" w:eastAsia="华文楷体"/>
            <w:sz w:val="28"/>
            <w:szCs w:val="28"/>
            <w:lang w:eastAsia="zh-CN"/>
          </w:rPr>
          <w:t>。</w:t>
        </w:r>
      </w:ins>
      <w:del w:id="1793" w:author="Administrator" w:date="2015-11-20T00:06:47Z">
        <w:r>
          <w:rPr>
            <w:rFonts w:hint="eastAsia" w:ascii="华文楷体" w:hAnsi="华文楷体" w:eastAsia="华文楷体"/>
            <w:sz w:val="28"/>
            <w:szCs w:val="28"/>
          </w:rPr>
          <w:delText>，象</w:delText>
        </w:r>
      </w:del>
      <w:ins w:id="1794" w:author="Administrator" w:date="2015-11-20T00:06:49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这样的话，</w:t>
      </w:r>
      <w:ins w:id="1795" w:author="Administrator" w:date="2015-11-21T18:21:52Z">
        <w:r>
          <w:rPr>
            <w:rFonts w:hint="eastAsia" w:ascii="华文楷体" w:hAnsi="华文楷体" w:eastAsia="华文楷体"/>
            <w:sz w:val="28"/>
            <w:szCs w:val="28"/>
            <w:lang w:eastAsia="zh-CN"/>
          </w:rPr>
          <w:t>就</w:t>
        </w:r>
      </w:ins>
      <w:del w:id="1796" w:author="Administrator" w:date="2015-11-21T18:21:51Z">
        <w:r>
          <w:rPr>
            <w:rFonts w:hint="eastAsia" w:ascii="华文楷体" w:hAnsi="华文楷体" w:eastAsia="华文楷体"/>
            <w:sz w:val="28"/>
            <w:szCs w:val="28"/>
          </w:rPr>
          <w:delText>也</w:delText>
        </w:r>
      </w:del>
      <w:r>
        <w:rPr>
          <w:rFonts w:hint="eastAsia" w:ascii="华文楷体" w:hAnsi="华文楷体" w:eastAsia="华文楷体"/>
          <w:sz w:val="28"/>
          <w:szCs w:val="28"/>
        </w:rPr>
        <w:t>不用去理</w:t>
      </w:r>
      <w:del w:id="1797" w:author="Administrator" w:date="2015-11-20T00:06:55Z">
        <w:r>
          <w:rPr>
            <w:rFonts w:hint="eastAsia" w:ascii="华文楷体" w:hAnsi="华文楷体" w:eastAsia="华文楷体"/>
            <w:sz w:val="28"/>
            <w:szCs w:val="28"/>
          </w:rPr>
          <w:delText>采</w:delText>
        </w:r>
      </w:del>
      <w:ins w:id="1798" w:author="Administrator" w:date="2015-11-20T00:07:05Z">
        <w:r>
          <w:rPr>
            <w:rFonts w:hint="eastAsia" w:ascii="华文楷体" w:hAnsi="华文楷体" w:eastAsia="华文楷体"/>
            <w:sz w:val="28"/>
            <w:szCs w:val="28"/>
            <w:lang w:eastAsia="zh-CN"/>
          </w:rPr>
          <w:t>睬</w:t>
        </w:r>
      </w:ins>
      <w:del w:id="1799" w:author="Administrator" w:date="2015-11-20T00:07:08Z">
        <w:r>
          <w:rPr>
            <w:rFonts w:hint="eastAsia" w:ascii="华文楷体" w:hAnsi="华文楷体" w:eastAsia="华文楷体"/>
            <w:sz w:val="28"/>
            <w:szCs w:val="28"/>
          </w:rPr>
          <w:delText>他</w:delText>
        </w:r>
      </w:del>
      <w:ins w:id="1800" w:author="Administrator" w:date="2015-11-20T00:07:10Z">
        <w:r>
          <w:rPr>
            <w:rFonts w:hint="eastAsia" w:ascii="华文楷体" w:hAnsi="华文楷体" w:eastAsia="华文楷体"/>
            <w:sz w:val="28"/>
            <w:szCs w:val="28"/>
            <w:lang w:eastAsia="zh-CN"/>
          </w:rPr>
          <w:t>它</w:t>
        </w:r>
      </w:ins>
      <w:r>
        <w:rPr>
          <w:rFonts w:hint="eastAsia" w:ascii="华文楷体" w:hAnsi="华文楷体" w:eastAsia="华文楷体"/>
          <w:sz w:val="28"/>
          <w:szCs w:val="28"/>
        </w:rPr>
        <w:t>，也不用去皈依</w:t>
      </w:r>
      <w:del w:id="1801" w:author="Administrator" w:date="2015-11-20T00:07:12Z">
        <w:r>
          <w:rPr>
            <w:rFonts w:hint="eastAsia" w:ascii="华文楷体" w:hAnsi="华文楷体" w:eastAsia="华文楷体"/>
            <w:sz w:val="28"/>
            <w:szCs w:val="28"/>
          </w:rPr>
          <w:delText>他</w:delText>
        </w:r>
      </w:del>
      <w:ins w:id="1802" w:author="Administrator" w:date="2015-11-20T00:07:14Z">
        <w:r>
          <w:rPr>
            <w:rFonts w:hint="eastAsia" w:ascii="华文楷体" w:hAnsi="华文楷体" w:eastAsia="华文楷体"/>
            <w:sz w:val="28"/>
            <w:szCs w:val="28"/>
            <w:lang w:eastAsia="zh-CN"/>
          </w:rPr>
          <w:t>它</w:t>
        </w:r>
      </w:ins>
      <w:r>
        <w:rPr>
          <w:rFonts w:hint="eastAsia" w:ascii="华文楷体" w:hAnsi="华文楷体" w:eastAsia="华文楷体"/>
          <w:sz w:val="28"/>
          <w:szCs w:val="28"/>
        </w:rPr>
        <w:t>，也不用去嗔恨</w:t>
      </w:r>
      <w:del w:id="1803" w:author="Administrator" w:date="2015-11-20T00:07:17Z">
        <w:r>
          <w:rPr>
            <w:rFonts w:hint="eastAsia" w:ascii="华文楷体" w:hAnsi="华文楷体" w:eastAsia="华文楷体"/>
            <w:sz w:val="28"/>
            <w:szCs w:val="28"/>
          </w:rPr>
          <w:delText>他</w:delText>
        </w:r>
      </w:del>
      <w:ins w:id="1804" w:author="Administrator" w:date="2015-11-20T00:07:18Z">
        <w:r>
          <w:rPr>
            <w:rFonts w:hint="eastAsia" w:ascii="华文楷体" w:hAnsi="华文楷体" w:eastAsia="华文楷体"/>
            <w:sz w:val="28"/>
            <w:szCs w:val="28"/>
            <w:lang w:eastAsia="zh-CN"/>
          </w:rPr>
          <w:t>它</w:t>
        </w:r>
      </w:ins>
      <w:r>
        <w:rPr>
          <w:rFonts w:hint="eastAsia" w:ascii="华文楷体" w:hAnsi="华文楷体" w:eastAsia="华文楷体"/>
          <w:sz w:val="28"/>
          <w:szCs w:val="28"/>
        </w:rPr>
        <w:t>，</w:t>
      </w:r>
      <w:del w:id="1805" w:author="Administrator" w:date="2015-11-20T00:07:21Z">
        <w:r>
          <w:rPr>
            <w:rFonts w:hint="eastAsia" w:ascii="华文楷体" w:hAnsi="华文楷体" w:eastAsia="华文楷体"/>
            <w:sz w:val="28"/>
            <w:szCs w:val="28"/>
          </w:rPr>
          <w:delText>象</w:delText>
        </w:r>
      </w:del>
      <w:ins w:id="1806" w:author="Administrator" w:date="2015-11-20T00:07:23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这样默然置之，做一种等舍的状态</w:t>
      </w:r>
      <w:ins w:id="1807" w:author="Administrator" w:date="2015-11-21T18:22:12Z">
        <w:r>
          <w:rPr>
            <w:rFonts w:hint="eastAsia" w:ascii="华文楷体" w:hAnsi="华文楷体" w:eastAsia="华文楷体"/>
            <w:sz w:val="28"/>
            <w:szCs w:val="28"/>
            <w:lang w:eastAsia="zh-CN"/>
          </w:rPr>
          <w:t>就好了</w:t>
        </w:r>
      </w:ins>
      <w:ins w:id="1808" w:author="Administrator" w:date="2015-11-20T00:07:32Z">
        <w:r>
          <w:rPr>
            <w:rFonts w:hint="eastAsia" w:ascii="华文楷体" w:hAnsi="华文楷体" w:eastAsia="华文楷体"/>
            <w:sz w:val="28"/>
            <w:szCs w:val="28"/>
            <w:lang w:eastAsia="zh-CN"/>
          </w:rPr>
          <w:t>。</w:t>
        </w:r>
      </w:ins>
      <w:ins w:id="1809" w:author="Administrator" w:date="2015-11-24T00:17:34Z">
        <w:r>
          <w:rPr>
            <w:rFonts w:hint="eastAsia" w:ascii="华文楷体" w:hAnsi="华文楷体" w:eastAsia="华文楷体"/>
            <w:sz w:val="28"/>
            <w:szCs w:val="28"/>
            <w:lang w:eastAsia="zh-CN"/>
          </w:rPr>
          <w:t>那么</w:t>
        </w:r>
      </w:ins>
      <w:del w:id="1810" w:author="Administrator" w:date="2015-11-20T00:07:32Z">
        <w:r>
          <w:rPr>
            <w:rFonts w:hint="eastAsia" w:ascii="华文楷体" w:hAnsi="华文楷体" w:eastAsia="华文楷体"/>
            <w:sz w:val="28"/>
            <w:szCs w:val="28"/>
          </w:rPr>
          <w:delText>，</w:delText>
        </w:r>
      </w:del>
      <w:r>
        <w:rPr>
          <w:rFonts w:hint="eastAsia" w:ascii="华文楷体" w:hAnsi="华文楷体" w:eastAsia="华文楷体"/>
          <w:sz w:val="28"/>
          <w:szCs w:val="28"/>
        </w:rPr>
        <w:t>如果</w:t>
      </w:r>
      <w:ins w:id="1811" w:author="Administrator" w:date="2015-11-24T20:35:24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外道对于佛教有危害的话，麦彭仁波切的意思就应该站出来，</w:t>
      </w:r>
      <w:del w:id="1812" w:author="Administrator" w:date="2015-11-20T00:07:40Z">
        <w:r>
          <w:rPr>
            <w:rFonts w:hint="eastAsia" w:ascii="华文楷体" w:hAnsi="华文楷体" w:eastAsia="华文楷体"/>
            <w:sz w:val="28"/>
            <w:szCs w:val="28"/>
          </w:rPr>
          <w:delText>象</w:delText>
        </w:r>
      </w:del>
      <w:ins w:id="1813" w:author="Administrator" w:date="2015-11-20T00:07:42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这样的话</w:t>
      </w:r>
      <w:ins w:id="1814" w:author="Administrator" w:date="2015-11-21T18:22:21Z">
        <w:r>
          <w:rPr>
            <w:rFonts w:hint="eastAsia" w:ascii="华文楷体" w:hAnsi="华文楷体" w:eastAsia="华文楷体"/>
            <w:sz w:val="28"/>
            <w:szCs w:val="28"/>
            <w:lang w:eastAsia="zh-CN"/>
          </w:rPr>
          <w:t>就说是</w:t>
        </w:r>
      </w:ins>
      <w:ins w:id="1815" w:author="Administrator" w:date="2015-11-21T18:22:3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和这些外道辩论，</w:t>
      </w:r>
      <w:ins w:id="1816" w:author="Administrator" w:date="2015-11-21T18:22:53Z">
        <w:r>
          <w:rPr>
            <w:rFonts w:hint="eastAsia" w:ascii="华文楷体" w:hAnsi="华文楷体" w:eastAsia="华文楷体"/>
            <w:sz w:val="28"/>
            <w:szCs w:val="28"/>
            <w:lang w:eastAsia="zh-CN"/>
          </w:rPr>
          <w:t>就说是这个</w:t>
        </w:r>
      </w:ins>
      <w:r>
        <w:rPr>
          <w:rFonts w:hint="eastAsia" w:ascii="华文楷体" w:hAnsi="华文楷体" w:eastAsia="华文楷体"/>
          <w:sz w:val="28"/>
          <w:szCs w:val="28"/>
        </w:rPr>
        <w:t>和他们辩论维护佛教的</w:t>
      </w:r>
      <w:ins w:id="1817" w:author="Administrator" w:date="2015-11-25T22:46:35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正确性，这个方面是应该做的。</w:t>
      </w:r>
    </w:p>
    <w:p>
      <w:pPr>
        <w:ind w:firstLine="570"/>
        <w:rPr>
          <w:ins w:id="1818" w:author="Administrator" w:date="2015-11-20T00:08:25Z"/>
          <w:rFonts w:hint="eastAsia" w:ascii="黑体" w:hAnsi="黑体" w:eastAsia="黑体" w:cs="黑体"/>
          <w:sz w:val="28"/>
          <w:szCs w:val="28"/>
          <w:lang w:eastAsia="zh-CN"/>
        </w:rPr>
      </w:pPr>
      <w:ins w:id="1819" w:author="Administrator" w:date="2015-11-20T00:08:09Z">
        <w:r>
          <w:rPr>
            <w:rFonts w:hint="eastAsia" w:ascii="黑体" w:hAnsi="黑体" w:eastAsia="黑体" w:cs="黑体"/>
            <w:sz w:val="28"/>
            <w:szCs w:val="28"/>
            <w:lang w:eastAsia="zh-CN"/>
            <w:rPrChange w:id="1820" w:author="Administrator" w:date="2015-11-20T00:08:19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821" w:author="Administrator" w:date="2015-11-20T00:08:19Z">
            <w:rPr>
              <w:rFonts w:hint="eastAsia" w:ascii="华文楷体" w:hAnsi="华文楷体" w:eastAsia="华文楷体"/>
              <w:sz w:val="28"/>
              <w:szCs w:val="28"/>
            </w:rPr>
          </w:rPrChange>
        </w:rPr>
        <w:t>正如《月灯经》所说:“世间他外道,心中不怀恨,于彼皆生悲,此乃初忍法。”</w:t>
      </w:r>
      <w:ins w:id="1822" w:author="Administrator" w:date="2015-11-20T00:08:13Z">
        <w:r>
          <w:rPr>
            <w:rFonts w:hint="eastAsia" w:ascii="黑体" w:hAnsi="黑体" w:eastAsia="黑体" w:cs="黑体"/>
            <w:sz w:val="28"/>
            <w:szCs w:val="28"/>
            <w:lang w:eastAsia="zh-CN"/>
            <w:rPrChange w:id="1823" w:author="Administrator" w:date="2015-11-20T00:08:19Z">
              <w:rPr>
                <w:rFonts w:hint="eastAsia" w:ascii="华文楷体" w:hAnsi="华文楷体" w:eastAsia="华文楷体"/>
                <w:sz w:val="28"/>
                <w:szCs w:val="28"/>
                <w:lang w:eastAsia="zh-CN"/>
              </w:rPr>
            </w:rPrChange>
          </w:rPr>
          <w:t>】</w:t>
        </w:r>
      </w:ins>
    </w:p>
    <w:p>
      <w:pPr>
        <w:ind w:firstLine="570"/>
        <w:rPr>
          <w:ins w:id="1824" w:author="Administrator" w:date="2015-11-20T00:11:12Z"/>
          <w:rFonts w:hint="eastAsia" w:ascii="华文楷体" w:hAnsi="华文楷体" w:eastAsia="华文楷体"/>
          <w:sz w:val="28"/>
          <w:szCs w:val="28"/>
          <w:lang w:eastAsia="zh-CN"/>
        </w:rPr>
      </w:pPr>
      <w:r>
        <w:rPr>
          <w:rFonts w:hint="eastAsia" w:ascii="华文楷体" w:hAnsi="华文楷体" w:eastAsia="华文楷体"/>
          <w:sz w:val="28"/>
          <w:szCs w:val="28"/>
        </w:rPr>
        <w:t>那么在</w:t>
      </w:r>
      <w:ins w:id="1825" w:author="Administrator" w:date="2015-11-21T18:23:2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《月灯经》当中也是这样教诫我们，对于这些外道不应该产生嗔恨心，</w:t>
      </w:r>
      <w:ins w:id="1826" w:author="Administrator" w:date="2015-11-21T18:23:34Z">
        <w:r>
          <w:rPr>
            <w:rFonts w:hint="eastAsia" w:ascii="华文楷体" w:hAnsi="华文楷体" w:eastAsia="华文楷体"/>
            <w:sz w:val="28"/>
            <w:szCs w:val="28"/>
            <w:lang w:eastAsia="zh-CN"/>
          </w:rPr>
          <w:t>世间</w:t>
        </w:r>
      </w:ins>
      <w:ins w:id="1827" w:author="Administrator" w:date="2015-11-21T18:23:36Z">
        <w:r>
          <w:rPr>
            <w:rFonts w:hint="eastAsia" w:ascii="华文楷体" w:hAnsi="华文楷体" w:eastAsia="华文楷体"/>
            <w:sz w:val="28"/>
            <w:szCs w:val="28"/>
            <w:lang w:eastAsia="zh-CN"/>
          </w:rPr>
          <w:t>啊</w:t>
        </w:r>
      </w:ins>
      <w:r>
        <w:rPr>
          <w:rFonts w:hint="eastAsia" w:ascii="华文楷体" w:hAnsi="华文楷体" w:eastAsia="华文楷体"/>
          <w:sz w:val="28"/>
          <w:szCs w:val="28"/>
        </w:rPr>
        <w:t>世间当中</w:t>
      </w:r>
      <w:ins w:id="1828" w:author="Administrator" w:date="2015-11-21T18:23:45Z">
        <w:r>
          <w:rPr>
            <w:rFonts w:hint="eastAsia" w:ascii="华文楷体" w:hAnsi="华文楷体" w:eastAsia="华文楷体"/>
            <w:sz w:val="28"/>
            <w:szCs w:val="28"/>
            <w:lang w:eastAsia="zh-CN"/>
          </w:rPr>
          <w:t>的</w:t>
        </w:r>
      </w:ins>
      <w:r>
        <w:rPr>
          <w:rFonts w:hint="eastAsia" w:ascii="华文楷体" w:hAnsi="华文楷体" w:eastAsia="华文楷体"/>
          <w:sz w:val="28"/>
          <w:szCs w:val="28"/>
        </w:rPr>
        <w:t>他外道，</w:t>
      </w:r>
      <w:ins w:id="1829" w:author="Administrator" w:date="2015-11-21T18:23:54Z">
        <w:r>
          <w:rPr>
            <w:rFonts w:hint="eastAsia" w:ascii="华文楷体" w:hAnsi="华文楷体" w:eastAsia="华文楷体"/>
            <w:sz w:val="28"/>
            <w:szCs w:val="28"/>
            <w:lang w:eastAsia="zh-CN"/>
          </w:rPr>
          <w:t>就是说</w:t>
        </w:r>
      </w:ins>
      <w:r>
        <w:rPr>
          <w:rFonts w:hint="eastAsia" w:ascii="华文楷体" w:hAnsi="华文楷体" w:eastAsia="华文楷体"/>
          <w:sz w:val="28"/>
          <w:szCs w:val="28"/>
        </w:rPr>
        <w:t>除了佛教之外的其他的这些外道心中不怀恨，对他们来讲的话</w:t>
      </w:r>
      <w:ins w:id="1830" w:author="Administrator" w:date="2015-11-21T18:24:24Z">
        <w:r>
          <w:rPr>
            <w:rFonts w:hint="eastAsia" w:ascii="华文楷体" w:hAnsi="华文楷体" w:eastAsia="华文楷体"/>
            <w:sz w:val="28"/>
            <w:szCs w:val="28"/>
            <w:lang w:eastAsia="zh-CN"/>
          </w:rPr>
          <w:t>就是不应该怀恨</w:t>
        </w:r>
      </w:ins>
      <w:del w:id="1831" w:author="Administrator" w:date="2015-11-21T18:24:29Z">
        <w:r>
          <w:rPr>
            <w:rFonts w:hint="eastAsia" w:ascii="华文楷体" w:hAnsi="华文楷体" w:eastAsia="华文楷体"/>
            <w:sz w:val="28"/>
            <w:szCs w:val="28"/>
          </w:rPr>
          <w:delText>对他</w:delText>
        </w:r>
      </w:del>
      <w:del w:id="1832" w:author="Administrator" w:date="2015-11-21T18:24:30Z">
        <w:r>
          <w:rPr>
            <w:rFonts w:hint="eastAsia" w:ascii="华文楷体" w:hAnsi="华文楷体" w:eastAsia="华文楷体"/>
            <w:sz w:val="28"/>
            <w:szCs w:val="28"/>
          </w:rPr>
          <w:delText>们不怀恨</w:delText>
        </w:r>
      </w:del>
      <w:ins w:id="1833" w:author="Administrator" w:date="2015-11-20T00:08:59Z">
        <w:r>
          <w:rPr>
            <w:rFonts w:hint="eastAsia" w:ascii="华文楷体" w:hAnsi="华文楷体" w:eastAsia="华文楷体"/>
            <w:sz w:val="28"/>
            <w:szCs w:val="28"/>
            <w:lang w:eastAsia="zh-CN"/>
          </w:rPr>
          <w:t>。</w:t>
        </w:r>
      </w:ins>
      <w:del w:id="1834" w:author="Administrator" w:date="2015-11-20T00:08:58Z">
        <w:r>
          <w:rPr>
            <w:rFonts w:hint="eastAsia" w:ascii="华文楷体" w:hAnsi="华文楷体" w:eastAsia="华文楷体"/>
            <w:sz w:val="28"/>
            <w:szCs w:val="28"/>
          </w:rPr>
          <w:delText>，</w:delText>
        </w:r>
      </w:del>
      <w:r>
        <w:rPr>
          <w:rFonts w:hint="eastAsia" w:ascii="华文楷体" w:hAnsi="华文楷体" w:eastAsia="华文楷体"/>
          <w:sz w:val="28"/>
          <w:szCs w:val="28"/>
        </w:rPr>
        <w:t>一方面</w:t>
      </w:r>
      <w:ins w:id="1835" w:author="Administrator" w:date="2015-11-21T18:24:42Z">
        <w:r>
          <w:rPr>
            <w:rFonts w:hint="eastAsia" w:ascii="华文楷体" w:hAnsi="华文楷体" w:eastAsia="华文楷体"/>
            <w:sz w:val="28"/>
            <w:szCs w:val="28"/>
            <w:lang w:eastAsia="zh-CN"/>
          </w:rPr>
          <w:t>来</w:t>
        </w:r>
      </w:ins>
      <w:r>
        <w:rPr>
          <w:rFonts w:hint="eastAsia" w:ascii="华文楷体" w:hAnsi="华文楷体" w:eastAsia="华文楷体"/>
          <w:sz w:val="28"/>
          <w:szCs w:val="28"/>
        </w:rPr>
        <w:t>讲</w:t>
      </w:r>
      <w:ins w:id="1836" w:author="Administrator" w:date="2015-11-21T18:24:45Z">
        <w:r>
          <w:rPr>
            <w:rFonts w:hint="eastAsia" w:ascii="华文楷体" w:hAnsi="华文楷体" w:eastAsia="华文楷体"/>
            <w:sz w:val="28"/>
            <w:szCs w:val="28"/>
            <w:lang w:eastAsia="zh-CN"/>
          </w:rPr>
          <w:t>的话</w:t>
        </w:r>
      </w:ins>
      <w:ins w:id="1837" w:author="Administrator" w:date="2015-11-21T18:24:58Z">
        <w:r>
          <w:rPr>
            <w:rFonts w:hint="eastAsia" w:ascii="华文楷体" w:hAnsi="华文楷体" w:eastAsia="华文楷体"/>
            <w:sz w:val="28"/>
            <w:szCs w:val="28"/>
            <w:lang w:eastAsia="zh-CN"/>
          </w:rPr>
          <w:t>，</w:t>
        </w:r>
      </w:ins>
      <w:r>
        <w:rPr>
          <w:rFonts w:hint="eastAsia" w:ascii="华文楷体" w:hAnsi="华文楷体" w:eastAsia="华文楷体"/>
          <w:sz w:val="28"/>
          <w:szCs w:val="28"/>
        </w:rPr>
        <w:t>很多</w:t>
      </w:r>
      <w:ins w:id="1838" w:author="Administrator" w:date="2015-11-21T18:24:59Z">
        <w:r>
          <w:rPr>
            <w:rFonts w:hint="eastAsia" w:ascii="华文楷体" w:hAnsi="华文楷体" w:eastAsia="华文楷体"/>
            <w:sz w:val="28"/>
            <w:szCs w:val="28"/>
            <w:lang w:eastAsia="zh-CN"/>
          </w:rPr>
          <w:t>、</w:t>
        </w:r>
      </w:ins>
      <w:ins w:id="1839" w:author="Administrator" w:date="2015-11-21T18:25:01Z">
        <w:r>
          <w:rPr>
            <w:rFonts w:hint="eastAsia" w:ascii="华文楷体" w:hAnsi="华文楷体" w:eastAsia="华文楷体"/>
            <w:sz w:val="28"/>
            <w:szCs w:val="28"/>
            <w:lang w:eastAsia="zh-CN"/>
          </w:rPr>
          <w:t>大部分</w:t>
        </w:r>
      </w:ins>
      <w:ins w:id="1840" w:author="Administrator" w:date="2015-11-24T00:18:19Z">
        <w:r>
          <w:rPr>
            <w:rFonts w:hint="eastAsia" w:ascii="华文楷体" w:hAnsi="华文楷体" w:eastAsia="华文楷体"/>
            <w:sz w:val="28"/>
            <w:szCs w:val="28"/>
            <w:lang w:eastAsia="zh-CN"/>
          </w:rPr>
          <w:t>的</w:t>
        </w:r>
      </w:ins>
      <w:r>
        <w:rPr>
          <w:rFonts w:hint="eastAsia" w:ascii="华文楷体" w:hAnsi="华文楷体" w:eastAsia="华文楷体"/>
          <w:sz w:val="28"/>
          <w:szCs w:val="28"/>
        </w:rPr>
        <w:t>外道都是追求解脱道的，从这个方面来讲的话比不追求解脱道的人要强</w:t>
      </w:r>
      <w:ins w:id="1841" w:author="Administrator" w:date="2015-11-20T00:09:16Z">
        <w:r>
          <w:rPr>
            <w:rFonts w:hint="eastAsia" w:ascii="华文楷体" w:hAnsi="华文楷体" w:eastAsia="华文楷体"/>
            <w:sz w:val="28"/>
            <w:szCs w:val="28"/>
            <w:lang w:eastAsia="zh-CN"/>
          </w:rPr>
          <w:t>；</w:t>
        </w:r>
      </w:ins>
      <w:del w:id="1842" w:author="Administrator" w:date="2015-11-20T00:09:15Z">
        <w:r>
          <w:rPr>
            <w:rFonts w:hint="eastAsia" w:ascii="华文楷体" w:hAnsi="华文楷体" w:eastAsia="华文楷体"/>
            <w:sz w:val="28"/>
            <w:szCs w:val="28"/>
          </w:rPr>
          <w:delText>，</w:delText>
        </w:r>
      </w:del>
      <w:r>
        <w:rPr>
          <w:rFonts w:hint="eastAsia" w:ascii="华文楷体" w:hAnsi="华文楷体" w:eastAsia="华文楷体"/>
          <w:sz w:val="28"/>
          <w:szCs w:val="28"/>
        </w:rPr>
        <w:t>还有这些外道</w:t>
      </w:r>
      <w:ins w:id="1843" w:author="Administrator" w:date="2015-11-21T18:25:19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当中也是有可能</w:t>
      </w:r>
      <w:ins w:id="1844" w:author="Administrator" w:date="2015-11-24T00:19:00Z">
        <w:r>
          <w:rPr>
            <w:rFonts w:hint="eastAsia" w:ascii="华文楷体" w:hAnsi="华文楷体" w:eastAsia="华文楷体"/>
            <w:sz w:val="28"/>
            <w:szCs w:val="28"/>
            <w:lang w:eastAsia="zh-CN"/>
          </w:rPr>
          <w:t>也是</w:t>
        </w:r>
      </w:ins>
      <w:ins w:id="1845" w:author="Administrator" w:date="2015-11-24T00:19:08Z">
        <w:r>
          <w:rPr>
            <w:rFonts w:hint="eastAsia" w:ascii="华文楷体" w:hAnsi="华文楷体" w:eastAsia="华文楷体"/>
            <w:sz w:val="28"/>
            <w:szCs w:val="28"/>
            <w:lang w:eastAsia="zh-CN"/>
          </w:rPr>
          <w:t>有</w:t>
        </w:r>
      </w:ins>
      <w:r>
        <w:rPr>
          <w:rFonts w:hint="eastAsia" w:ascii="华文楷体" w:hAnsi="华文楷体" w:eastAsia="华文楷体"/>
          <w:sz w:val="28"/>
          <w:szCs w:val="28"/>
        </w:rPr>
        <w:t>行善的一部分</w:t>
      </w:r>
      <w:ins w:id="1846" w:author="Administrator" w:date="2015-11-20T00:09:24Z">
        <w:r>
          <w:rPr>
            <w:rFonts w:hint="eastAsia" w:ascii="华文楷体" w:hAnsi="华文楷体" w:eastAsia="华文楷体"/>
            <w:sz w:val="28"/>
            <w:szCs w:val="28"/>
            <w:lang w:eastAsia="zh-CN"/>
          </w:rPr>
          <w:t>；</w:t>
        </w:r>
      </w:ins>
      <w:del w:id="1847" w:author="Administrator" w:date="2015-11-20T00:09:24Z">
        <w:r>
          <w:rPr>
            <w:rFonts w:hint="eastAsia" w:ascii="华文楷体" w:hAnsi="华文楷体" w:eastAsia="华文楷体"/>
            <w:sz w:val="28"/>
            <w:szCs w:val="28"/>
          </w:rPr>
          <w:delText>，</w:delText>
        </w:r>
      </w:del>
      <w:r>
        <w:rPr>
          <w:rFonts w:hint="eastAsia" w:ascii="华文楷体" w:hAnsi="华文楷体" w:eastAsia="华文楷体"/>
          <w:sz w:val="28"/>
          <w:szCs w:val="28"/>
        </w:rPr>
        <w:t>有些也</w:t>
      </w:r>
      <w:del w:id="1848" w:author="Administrator" w:date="2015-11-21T18:25:40Z">
        <w:r>
          <w:rPr>
            <w:rFonts w:hint="eastAsia" w:ascii="华文楷体" w:hAnsi="华文楷体" w:eastAsia="华文楷体"/>
            <w:sz w:val="28"/>
            <w:szCs w:val="28"/>
          </w:rPr>
          <w:delText>有</w:delText>
        </w:r>
      </w:del>
      <w:r>
        <w:rPr>
          <w:rFonts w:hint="eastAsia" w:ascii="华文楷体" w:hAnsi="华文楷体" w:eastAsia="华文楷体"/>
          <w:sz w:val="28"/>
          <w:szCs w:val="28"/>
        </w:rPr>
        <w:t>可能是佛菩萨的</w:t>
      </w:r>
      <w:ins w:id="1849" w:author="Administrator" w:date="2015-11-21T18:25:53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化现在里面度</w:t>
      </w:r>
      <w:ins w:id="1850" w:author="Administrator" w:date="2015-11-21T18:26:27Z">
        <w:r>
          <w:rPr>
            <w:rFonts w:hint="eastAsia" w:ascii="华文楷体" w:hAnsi="华文楷体" w:eastAsia="华文楷体"/>
            <w:sz w:val="28"/>
            <w:szCs w:val="28"/>
            <w:lang w:eastAsia="zh-CN"/>
          </w:rPr>
          <w:t>化</w:t>
        </w:r>
      </w:ins>
      <w:r>
        <w:rPr>
          <w:rFonts w:hint="eastAsia" w:ascii="华文楷体" w:hAnsi="华文楷体" w:eastAsia="华文楷体"/>
          <w:sz w:val="28"/>
          <w:szCs w:val="28"/>
        </w:rPr>
        <w:t>众</w:t>
      </w:r>
      <w:ins w:id="1851" w:author="Administrator" w:date="2015-11-21T18:26:30Z">
        <w:r>
          <w:rPr>
            <w:rFonts w:hint="eastAsia" w:ascii="华文楷体" w:hAnsi="华文楷体" w:eastAsia="华文楷体"/>
            <w:sz w:val="28"/>
            <w:szCs w:val="28"/>
            <w:lang w:eastAsia="zh-CN"/>
          </w:rPr>
          <w:t>生</w:t>
        </w:r>
      </w:ins>
      <w:r>
        <w:rPr>
          <w:rFonts w:hint="eastAsia" w:ascii="华文楷体" w:hAnsi="华文楷体" w:eastAsia="华文楷体"/>
          <w:sz w:val="28"/>
          <w:szCs w:val="28"/>
        </w:rPr>
        <w:t>，也是有可能的</w:t>
      </w:r>
      <w:ins w:id="1852" w:author="Administrator" w:date="2015-11-20T00:09:42Z">
        <w:r>
          <w:rPr>
            <w:rFonts w:hint="eastAsia" w:ascii="华文楷体" w:hAnsi="华文楷体" w:eastAsia="华文楷体"/>
            <w:sz w:val="28"/>
            <w:szCs w:val="28"/>
            <w:lang w:eastAsia="zh-CN"/>
          </w:rPr>
          <w:t>。</w:t>
        </w:r>
      </w:ins>
      <w:del w:id="1853" w:author="Administrator" w:date="2015-11-20T00:09:42Z">
        <w:r>
          <w:rPr>
            <w:rFonts w:hint="eastAsia" w:ascii="华文楷体" w:hAnsi="华文楷体" w:eastAsia="华文楷体"/>
            <w:sz w:val="28"/>
            <w:szCs w:val="28"/>
          </w:rPr>
          <w:delText>，</w:delText>
        </w:r>
      </w:del>
      <w:r>
        <w:rPr>
          <w:rFonts w:hint="eastAsia" w:ascii="华文楷体" w:hAnsi="华文楷体" w:eastAsia="华文楷体"/>
          <w:sz w:val="28"/>
          <w:szCs w:val="28"/>
        </w:rPr>
        <w:t>还有</w:t>
      </w:r>
      <w:ins w:id="1854" w:author="Administrator" w:date="2015-11-21T18:26:59Z">
        <w:r>
          <w:rPr>
            <w:rFonts w:hint="eastAsia" w:ascii="华文楷体" w:hAnsi="华文楷体" w:eastAsia="华文楷体"/>
            <w:sz w:val="28"/>
            <w:szCs w:val="28"/>
            <w:lang w:eastAsia="zh-CN"/>
          </w:rPr>
          <w:t>呢就从</w:t>
        </w:r>
      </w:ins>
      <w:del w:id="1855" w:author="Administrator" w:date="2015-11-21T18:26:55Z">
        <w:r>
          <w:rPr>
            <w:rFonts w:hint="eastAsia" w:ascii="华文楷体" w:hAnsi="华文楷体" w:eastAsia="华文楷体"/>
            <w:sz w:val="28"/>
            <w:szCs w:val="28"/>
          </w:rPr>
          <w:delText>人</w:delText>
        </w:r>
      </w:del>
      <w:r>
        <w:rPr>
          <w:rFonts w:hint="eastAsia" w:ascii="华文楷体" w:hAnsi="华文楷体" w:eastAsia="华文楷体"/>
          <w:sz w:val="28"/>
          <w:szCs w:val="28"/>
        </w:rPr>
        <w:t>整个角度来讲，这些外道</w:t>
      </w:r>
      <w:ins w:id="1856" w:author="Administrator" w:date="2015-11-21T18:27:44Z">
        <w:r>
          <w:rPr>
            <w:rFonts w:hint="eastAsia" w:ascii="华文楷体" w:hAnsi="华文楷体" w:eastAsia="华文楷体"/>
            <w:sz w:val="28"/>
            <w:szCs w:val="28"/>
            <w:lang w:eastAsia="zh-CN"/>
          </w:rPr>
          <w:t>还是属于</w:t>
        </w:r>
      </w:ins>
      <w:ins w:id="1857" w:author="Administrator" w:date="2015-11-21T18:27:46Z">
        <w:r>
          <w:rPr>
            <w:rFonts w:hint="eastAsia" w:ascii="华文楷体" w:hAnsi="华文楷体" w:eastAsia="华文楷体"/>
            <w:sz w:val="28"/>
            <w:szCs w:val="28"/>
            <w:lang w:eastAsia="zh-CN"/>
          </w:rPr>
          <w:t>、</w:t>
        </w:r>
      </w:ins>
      <w:ins w:id="1858" w:author="Administrator" w:date="2015-11-21T18:27:15Z">
        <w:r>
          <w:rPr>
            <w:rFonts w:hint="eastAsia" w:ascii="华文楷体" w:hAnsi="华文楷体" w:eastAsia="华文楷体"/>
            <w:sz w:val="28"/>
            <w:szCs w:val="28"/>
            <w:lang w:eastAsia="zh-CN"/>
          </w:rPr>
          <w:t>它</w:t>
        </w:r>
      </w:ins>
      <w:del w:id="1859" w:author="Administrator" w:date="2015-11-21T18:27:13Z">
        <w:r>
          <w:rPr>
            <w:rFonts w:hint="eastAsia" w:ascii="华文楷体" w:hAnsi="华文楷体" w:eastAsia="华文楷体"/>
            <w:sz w:val="28"/>
            <w:szCs w:val="28"/>
          </w:rPr>
          <w:delText>他</w:delText>
        </w:r>
      </w:del>
      <w:r>
        <w:rPr>
          <w:rFonts w:hint="eastAsia" w:ascii="华文楷体" w:hAnsi="华文楷体" w:eastAsia="华文楷体"/>
          <w:sz w:val="28"/>
          <w:szCs w:val="28"/>
        </w:rPr>
        <w:t>是不属于嗔恨的对象，</w:t>
      </w:r>
      <w:ins w:id="1860" w:author="Administrator" w:date="2015-11-21T18:27:20Z">
        <w:r>
          <w:rPr>
            <w:rFonts w:hint="eastAsia" w:ascii="华文楷体" w:hAnsi="华文楷体" w:eastAsia="华文楷体"/>
            <w:sz w:val="28"/>
            <w:szCs w:val="28"/>
            <w:lang w:eastAsia="zh-CN"/>
          </w:rPr>
          <w:t>它</w:t>
        </w:r>
      </w:ins>
      <w:del w:id="1861" w:author="Administrator" w:date="2015-11-21T18:27:18Z">
        <w:r>
          <w:rPr>
            <w:rFonts w:hint="eastAsia" w:ascii="华文楷体" w:hAnsi="华文楷体" w:eastAsia="华文楷体"/>
            <w:sz w:val="28"/>
            <w:szCs w:val="28"/>
          </w:rPr>
          <w:delText>他</w:delText>
        </w:r>
      </w:del>
      <w:r>
        <w:rPr>
          <w:rFonts w:hint="eastAsia" w:ascii="华文楷体" w:hAnsi="华文楷体" w:eastAsia="华文楷体"/>
          <w:sz w:val="28"/>
          <w:szCs w:val="28"/>
        </w:rPr>
        <w:t>是属于大乘佛子悲悯的对象，无始以来曾经做过自己的父母，现在为了解脱入错了道，</w:t>
      </w:r>
      <w:ins w:id="1862" w:author="Administrator" w:date="2015-11-20T00:10:11Z">
        <w:r>
          <w:rPr>
            <w:rFonts w:hint="eastAsia" w:ascii="华文楷体" w:hAnsi="华文楷体" w:eastAsia="华文楷体"/>
            <w:sz w:val="28"/>
            <w:szCs w:val="28"/>
            <w:lang w:eastAsia="zh-CN"/>
          </w:rPr>
          <w:t>像</w:t>
        </w:r>
      </w:ins>
      <w:del w:id="1863" w:author="Administrator" w:date="2015-11-20T00:10:09Z">
        <w:r>
          <w:rPr>
            <w:rFonts w:hint="eastAsia" w:ascii="华文楷体" w:hAnsi="华文楷体" w:eastAsia="华文楷体"/>
            <w:sz w:val="28"/>
            <w:szCs w:val="28"/>
          </w:rPr>
          <w:delText>象</w:delText>
        </w:r>
      </w:del>
      <w:r>
        <w:rPr>
          <w:rFonts w:hint="eastAsia" w:ascii="华文楷体" w:hAnsi="华文楷体" w:eastAsia="华文楷体"/>
          <w:sz w:val="28"/>
          <w:szCs w:val="28"/>
        </w:rPr>
        <w:t>这样</w:t>
      </w:r>
      <w:ins w:id="1864" w:author="Administrator" w:date="2015-11-21T18:28:09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应该是</w:t>
      </w:r>
      <w:ins w:id="1865" w:author="Administrator" w:date="2015-11-21T18:28:23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悲悯的对象</w:t>
      </w:r>
      <w:ins w:id="1866" w:author="Administrator" w:date="2015-11-24T00:19:48Z">
        <w:r>
          <w:rPr>
            <w:rFonts w:hint="eastAsia" w:ascii="华文楷体" w:hAnsi="华文楷体" w:eastAsia="华文楷体"/>
            <w:sz w:val="28"/>
            <w:szCs w:val="28"/>
            <w:lang w:eastAsia="zh-CN"/>
          </w:rPr>
          <w:t>的</w:t>
        </w:r>
      </w:ins>
      <w:r>
        <w:rPr>
          <w:rFonts w:hint="eastAsia" w:ascii="华文楷体" w:hAnsi="华文楷体" w:eastAsia="华文楷体"/>
          <w:sz w:val="28"/>
          <w:szCs w:val="28"/>
        </w:rPr>
        <w:t>，应该</w:t>
      </w:r>
      <w:ins w:id="1867" w:author="Administrator" w:date="2015-11-21T18:28:37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给他们发悲心，发愿度化他们，</w:t>
      </w:r>
      <w:ins w:id="1868" w:author="Administrator" w:date="2015-11-21T18:28:54Z">
        <w:r>
          <w:rPr>
            <w:rFonts w:hint="eastAsia" w:ascii="华文楷体" w:hAnsi="华文楷体" w:eastAsia="华文楷体"/>
            <w:sz w:val="28"/>
            <w:szCs w:val="28"/>
            <w:lang w:eastAsia="zh-CN"/>
          </w:rPr>
          <w:t>“</w:t>
        </w:r>
      </w:ins>
      <w:r>
        <w:rPr>
          <w:rFonts w:hint="eastAsia" w:ascii="华文楷体" w:hAnsi="华文楷体" w:eastAsia="华文楷体"/>
          <w:sz w:val="28"/>
          <w:szCs w:val="28"/>
        </w:rPr>
        <w:t>心中不怀恨，于彼皆生悲</w:t>
      </w:r>
      <w:ins w:id="1869" w:author="Administrator" w:date="2015-11-21T18:28:59Z">
        <w:r>
          <w:rPr>
            <w:rFonts w:hint="eastAsia" w:ascii="华文楷体" w:hAnsi="华文楷体" w:eastAsia="华文楷体"/>
            <w:sz w:val="28"/>
            <w:szCs w:val="28"/>
            <w:lang w:eastAsia="zh-CN"/>
          </w:rPr>
          <w:t>”</w:t>
        </w:r>
      </w:ins>
      <w:r>
        <w:rPr>
          <w:rFonts w:hint="eastAsia" w:ascii="华文楷体" w:hAnsi="华文楷体" w:eastAsia="华文楷体"/>
          <w:sz w:val="28"/>
          <w:szCs w:val="28"/>
        </w:rPr>
        <w:t>，</w:t>
      </w:r>
      <w:ins w:id="1870" w:author="Administrator" w:date="2015-11-21T18:28:51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对他们产生</w:t>
      </w:r>
      <w:ins w:id="1871" w:author="Administrator" w:date="2015-11-21T18:29:10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悲心，</w:t>
      </w:r>
      <w:ins w:id="1872" w:author="Administrator" w:date="2015-11-21T18:29:46Z">
        <w:r>
          <w:rPr>
            <w:rFonts w:hint="eastAsia" w:ascii="华文楷体" w:hAnsi="华文楷体" w:eastAsia="华文楷体"/>
            <w:sz w:val="28"/>
            <w:szCs w:val="28"/>
            <w:lang w:eastAsia="zh-CN"/>
          </w:rPr>
          <w:t>“</w:t>
        </w:r>
      </w:ins>
      <w:r>
        <w:rPr>
          <w:rFonts w:hint="eastAsia" w:ascii="华文楷体" w:hAnsi="华文楷体" w:eastAsia="华文楷体"/>
          <w:sz w:val="28"/>
          <w:szCs w:val="28"/>
        </w:rPr>
        <w:t>此乃初忍法</w:t>
      </w:r>
      <w:ins w:id="1873" w:author="Administrator" w:date="2015-11-21T18:29:42Z">
        <w:r>
          <w:rPr>
            <w:rFonts w:hint="eastAsia" w:ascii="华文楷体" w:hAnsi="华文楷体" w:eastAsia="华文楷体"/>
            <w:sz w:val="28"/>
            <w:szCs w:val="28"/>
            <w:lang w:eastAsia="zh-CN"/>
          </w:rPr>
          <w:t>”</w:t>
        </w:r>
      </w:ins>
      <w:r>
        <w:rPr>
          <w:rFonts w:hint="eastAsia" w:ascii="华文楷体" w:hAnsi="华文楷体" w:eastAsia="华文楷体"/>
          <w:sz w:val="28"/>
          <w:szCs w:val="28"/>
        </w:rPr>
        <w:t>，这</w:t>
      </w:r>
      <w:ins w:id="1874" w:author="Administrator" w:date="2015-11-21T18:30:14Z">
        <w:r>
          <w:rPr>
            <w:rFonts w:hint="eastAsia" w:ascii="华文楷体" w:hAnsi="华文楷体" w:eastAsia="华文楷体"/>
            <w:sz w:val="28"/>
            <w:szCs w:val="28"/>
            <w:lang w:eastAsia="zh-CN"/>
          </w:rPr>
          <w:t>个</w:t>
        </w:r>
      </w:ins>
      <w:r>
        <w:rPr>
          <w:rFonts w:hint="eastAsia" w:ascii="华文楷体" w:hAnsi="华文楷体" w:eastAsia="华文楷体"/>
          <w:sz w:val="28"/>
          <w:szCs w:val="28"/>
        </w:rPr>
        <w:t>就是</w:t>
      </w:r>
      <w:ins w:id="1875" w:author="Administrator" w:date="2015-11-21T18:30:02Z">
        <w:r>
          <w:rPr>
            <w:rFonts w:hint="eastAsia" w:ascii="华文楷体" w:hAnsi="华文楷体" w:eastAsia="华文楷体"/>
            <w:sz w:val="28"/>
            <w:szCs w:val="28"/>
            <w:lang w:eastAsia="zh-CN"/>
          </w:rPr>
          <w:t>所有的</w:t>
        </w:r>
      </w:ins>
      <w:r>
        <w:rPr>
          <w:rFonts w:hint="eastAsia" w:ascii="华文楷体" w:hAnsi="华文楷体" w:eastAsia="华文楷体"/>
          <w:sz w:val="28"/>
          <w:szCs w:val="28"/>
        </w:rPr>
        <w:t>安忍</w:t>
      </w:r>
      <w:del w:id="1876" w:author="Administrator" w:date="2015-11-24T20:37:27Z">
        <w:r>
          <w:rPr>
            <w:rFonts w:hint="eastAsia" w:ascii="华文楷体" w:hAnsi="华文楷体" w:eastAsia="华文楷体"/>
            <w:sz w:val="28"/>
            <w:szCs w:val="28"/>
          </w:rPr>
          <w:delText>法</w:delText>
        </w:r>
      </w:del>
      <w:r>
        <w:rPr>
          <w:rFonts w:hint="eastAsia" w:ascii="华文楷体" w:hAnsi="华文楷体" w:eastAsia="华文楷体"/>
          <w:sz w:val="28"/>
          <w:szCs w:val="28"/>
        </w:rPr>
        <w:t>当中的最初的安忍，最初的安忍就是对于这些外道，对于这些宗义不要产生嗔恨心，对他们应该产生悲悯心，这个就是最初的一种安忍</w:t>
      </w:r>
      <w:ins w:id="1877" w:author="Administrator" w:date="2015-11-20T00:10:39Z">
        <w:r>
          <w:rPr>
            <w:rFonts w:hint="eastAsia" w:ascii="华文楷体" w:hAnsi="华文楷体" w:eastAsia="华文楷体"/>
            <w:sz w:val="28"/>
            <w:szCs w:val="28"/>
            <w:lang w:eastAsia="zh-CN"/>
          </w:rPr>
          <w:t>。</w:t>
        </w:r>
      </w:ins>
    </w:p>
    <w:p>
      <w:pPr>
        <w:ind w:firstLine="570"/>
        <w:rPr>
          <w:ins w:id="1878" w:author="Administrator" w:date="2015-11-20T00:11:15Z"/>
          <w:rFonts w:hint="eastAsia" w:ascii="黑体" w:hAnsi="黑体" w:eastAsia="黑体" w:cs="黑体"/>
          <w:sz w:val="28"/>
          <w:szCs w:val="28"/>
          <w:lang w:eastAsia="zh-CN"/>
        </w:rPr>
      </w:pPr>
      <w:ins w:id="1879" w:author="Administrator" w:date="2015-11-20T00:10:54Z">
        <w:r>
          <w:rPr>
            <w:rFonts w:hint="eastAsia" w:ascii="黑体" w:hAnsi="黑体" w:eastAsia="黑体" w:cs="黑体"/>
            <w:sz w:val="28"/>
            <w:szCs w:val="28"/>
            <w:lang w:eastAsia="zh-CN"/>
            <w:rPrChange w:id="1880" w:author="Administrator" w:date="2015-11-20T00:11:08Z">
              <w:rPr>
                <w:rFonts w:hint="eastAsia" w:ascii="华文楷体" w:hAnsi="华文楷体" w:eastAsia="华文楷体"/>
                <w:sz w:val="28"/>
                <w:szCs w:val="28"/>
                <w:lang w:eastAsia="zh-CN"/>
              </w:rPr>
            </w:rPrChange>
          </w:rPr>
          <w:t>【</w:t>
        </w:r>
      </w:ins>
      <w:del w:id="1881" w:author="Administrator" w:date="2015-11-20T00:10:39Z">
        <w:r>
          <w:rPr>
            <w:rFonts w:hint="eastAsia" w:ascii="黑体" w:hAnsi="黑体" w:eastAsia="黑体" w:cs="黑体"/>
            <w:sz w:val="28"/>
            <w:szCs w:val="28"/>
            <w:rPrChange w:id="1882" w:author="Administrator" w:date="2015-11-20T00:11:08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883" w:author="Administrator" w:date="2015-11-20T00:11:08Z">
            <w:rPr>
              <w:rFonts w:hint="eastAsia" w:ascii="华文楷体" w:hAnsi="华文楷体" w:eastAsia="华文楷体"/>
              <w:sz w:val="28"/>
              <w:szCs w:val="28"/>
            </w:rPr>
          </w:rPrChange>
        </w:rPr>
        <w:t>但万万不要心生欢喜,如同恶心舍弃天人的甘露而去渴求盐水一般。</w:t>
      </w:r>
      <w:ins w:id="1884" w:author="Administrator" w:date="2015-11-20T00:11:03Z">
        <w:r>
          <w:rPr>
            <w:rFonts w:hint="eastAsia" w:ascii="黑体" w:hAnsi="黑体" w:eastAsia="黑体" w:cs="黑体"/>
            <w:sz w:val="28"/>
            <w:szCs w:val="28"/>
            <w:lang w:eastAsia="zh-CN"/>
            <w:rPrChange w:id="1885" w:author="Administrator" w:date="2015-11-20T00:11:08Z">
              <w:rPr>
                <w:rFonts w:hint="eastAsia" w:ascii="华文楷体" w:hAnsi="华文楷体" w:eastAsia="华文楷体"/>
                <w:sz w:val="28"/>
                <w:szCs w:val="28"/>
                <w:lang w:eastAsia="zh-CN"/>
              </w:rPr>
            </w:rPrChange>
          </w:rPr>
          <w:t>】</w:t>
        </w:r>
      </w:ins>
    </w:p>
    <w:p>
      <w:pPr>
        <w:ind w:firstLine="570"/>
        <w:rPr>
          <w:ins w:id="1886" w:author="Administrator" w:date="2015-11-20T00:16:52Z"/>
          <w:rFonts w:hint="eastAsia" w:ascii="华文楷体" w:hAnsi="华文楷体" w:eastAsia="华文楷体"/>
          <w:sz w:val="28"/>
          <w:szCs w:val="28"/>
          <w:lang w:eastAsia="zh-CN"/>
        </w:rPr>
      </w:pPr>
      <w:r>
        <w:rPr>
          <w:rFonts w:hint="eastAsia" w:ascii="华文楷体" w:hAnsi="华文楷体" w:eastAsia="华文楷体"/>
          <w:sz w:val="28"/>
          <w:szCs w:val="28"/>
        </w:rPr>
        <w:t>当然就说一方面生悲心，一方面不要对他们的</w:t>
      </w:r>
      <w:ins w:id="1887" w:author="Administrator" w:date="2015-11-24T00:20:3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教义产生一些欢喜心，不要产生欢喜心，</w:t>
      </w:r>
      <w:del w:id="1888" w:author="Administrator" w:date="2015-11-24T20:38:04Z">
        <w:r>
          <w:rPr>
            <w:rFonts w:hint="eastAsia" w:ascii="华文楷体" w:hAnsi="华文楷体" w:eastAsia="华文楷体"/>
            <w:sz w:val="28"/>
            <w:szCs w:val="28"/>
          </w:rPr>
          <w:delText>这个</w:delText>
        </w:r>
      </w:del>
      <w:r>
        <w:rPr>
          <w:rFonts w:hint="eastAsia" w:ascii="华文楷体" w:hAnsi="华文楷体" w:eastAsia="华文楷体"/>
          <w:sz w:val="28"/>
          <w:szCs w:val="28"/>
        </w:rPr>
        <w:t>就好</w:t>
      </w:r>
      <w:ins w:id="1889" w:author="Administrator" w:date="2015-11-21T18:31:07Z">
        <w:r>
          <w:rPr>
            <w:rFonts w:hint="eastAsia" w:ascii="华文楷体" w:hAnsi="华文楷体" w:eastAsia="华文楷体"/>
            <w:sz w:val="28"/>
            <w:szCs w:val="28"/>
            <w:lang w:eastAsia="zh-CN"/>
          </w:rPr>
          <w:t>像</w:t>
        </w:r>
      </w:ins>
      <w:ins w:id="1890" w:author="Administrator" w:date="2015-11-21T18:31:09Z">
        <w:r>
          <w:rPr>
            <w:rFonts w:hint="eastAsia" w:ascii="华文楷体" w:hAnsi="华文楷体" w:eastAsia="华文楷体"/>
            <w:sz w:val="28"/>
            <w:szCs w:val="28"/>
            <w:lang w:eastAsia="zh-CN"/>
          </w:rPr>
          <w:t>就说</w:t>
        </w:r>
      </w:ins>
      <w:ins w:id="1891" w:author="Administrator" w:date="2015-11-21T18:31:16Z">
        <w:r>
          <w:rPr>
            <w:rFonts w:hint="eastAsia" w:ascii="华文楷体" w:hAnsi="华文楷体" w:eastAsia="华文楷体"/>
            <w:sz w:val="28"/>
            <w:szCs w:val="28"/>
            <w:lang w:eastAsia="zh-CN"/>
          </w:rPr>
          <w:t>这个</w:t>
        </w:r>
      </w:ins>
      <w:del w:id="1892" w:author="Administrator" w:date="2015-11-21T18:31:05Z">
        <w:r>
          <w:rPr>
            <w:rFonts w:hint="eastAsia" w:ascii="华文楷体" w:hAnsi="华文楷体" w:eastAsia="华文楷体"/>
            <w:sz w:val="28"/>
            <w:szCs w:val="28"/>
          </w:rPr>
          <w:delText>象</w:delText>
        </w:r>
      </w:del>
      <w:r>
        <w:rPr>
          <w:rFonts w:hint="eastAsia" w:ascii="华文楷体" w:hAnsi="华文楷体" w:eastAsia="华文楷体"/>
          <w:sz w:val="28"/>
          <w:szCs w:val="28"/>
        </w:rPr>
        <w:t>恶心舍弃了天人的甘露，而去</w:t>
      </w:r>
      <w:ins w:id="1893" w:author="Administrator" w:date="2015-11-21T18:30:54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渴求盐水一样，这个方面是不</w:t>
      </w:r>
      <w:ins w:id="1894" w:author="Administrator" w:date="2015-11-20T00:11:35Z">
        <w:r>
          <w:rPr>
            <w:rFonts w:hint="eastAsia" w:ascii="华文楷体" w:hAnsi="华文楷体" w:eastAsia="华文楷体"/>
            <w:sz w:val="28"/>
            <w:szCs w:val="28"/>
            <w:lang w:eastAsia="zh-CN"/>
          </w:rPr>
          <w:t>符</w:t>
        </w:r>
      </w:ins>
      <w:del w:id="1895" w:author="Administrator" w:date="2015-11-20T00:11:29Z">
        <w:r>
          <w:rPr>
            <w:rFonts w:hint="eastAsia" w:ascii="华文楷体" w:hAnsi="华文楷体" w:eastAsia="华文楷体"/>
            <w:sz w:val="28"/>
            <w:szCs w:val="28"/>
          </w:rPr>
          <w:delText>附</w:delText>
        </w:r>
      </w:del>
      <w:r>
        <w:rPr>
          <w:rFonts w:hint="eastAsia" w:ascii="华文楷体" w:hAnsi="华文楷体" w:eastAsia="华文楷体"/>
          <w:sz w:val="28"/>
          <w:szCs w:val="28"/>
        </w:rPr>
        <w:t>合道理的</w:t>
      </w:r>
      <w:ins w:id="1896" w:author="Administrator" w:date="2015-11-20T00:11:43Z">
        <w:r>
          <w:rPr>
            <w:rFonts w:hint="eastAsia" w:ascii="华文楷体" w:hAnsi="华文楷体" w:eastAsia="华文楷体"/>
            <w:sz w:val="28"/>
            <w:szCs w:val="28"/>
            <w:lang w:eastAsia="zh-CN"/>
          </w:rPr>
          <w:t>。</w:t>
        </w:r>
      </w:ins>
      <w:del w:id="1897" w:author="Administrator" w:date="2015-11-20T00:11:42Z">
        <w:r>
          <w:rPr>
            <w:rFonts w:hint="eastAsia" w:ascii="华文楷体" w:hAnsi="华文楷体" w:eastAsia="华文楷体"/>
            <w:sz w:val="28"/>
            <w:szCs w:val="28"/>
          </w:rPr>
          <w:delText>，</w:delText>
        </w:r>
      </w:del>
      <w:r>
        <w:rPr>
          <w:rFonts w:hint="eastAsia" w:ascii="华文楷体" w:hAnsi="华文楷体" w:eastAsia="华文楷体"/>
          <w:sz w:val="28"/>
          <w:szCs w:val="28"/>
        </w:rPr>
        <w:t>当然</w:t>
      </w:r>
      <w:ins w:id="1898" w:author="Administrator" w:date="2015-11-21T18:31:26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这个上师也是讲过，</w:t>
      </w:r>
      <w:ins w:id="1899" w:author="Administrator" w:date="2015-11-21T18:31:55Z">
        <w:r>
          <w:rPr>
            <w:rFonts w:hint="eastAsia" w:ascii="华文楷体" w:hAnsi="华文楷体" w:eastAsia="华文楷体"/>
            <w:sz w:val="28"/>
            <w:szCs w:val="28"/>
            <w:lang w:eastAsia="zh-CN"/>
          </w:rPr>
          <w:t>像这样</w:t>
        </w:r>
      </w:ins>
      <w:r>
        <w:rPr>
          <w:rFonts w:hint="eastAsia" w:ascii="华文楷体" w:hAnsi="华文楷体" w:eastAsia="华文楷体"/>
          <w:sz w:val="28"/>
          <w:szCs w:val="28"/>
        </w:rPr>
        <w:t>如果你是在精通</w:t>
      </w:r>
      <w:ins w:id="1900" w:author="Administrator" w:date="2015-11-24T00:20:52Z">
        <w:r>
          <w:rPr>
            <w:rFonts w:hint="eastAsia" w:ascii="华文楷体" w:hAnsi="华文楷体" w:eastAsia="华文楷体"/>
            <w:sz w:val="28"/>
            <w:szCs w:val="28"/>
            <w:lang w:eastAsia="zh-CN"/>
          </w:rPr>
          <w:t>了</w:t>
        </w:r>
      </w:ins>
      <w:r>
        <w:rPr>
          <w:rFonts w:hint="eastAsia" w:ascii="华文楷体" w:hAnsi="华文楷体" w:eastAsia="华文楷体"/>
          <w:sz w:val="28"/>
          <w:szCs w:val="28"/>
        </w:rPr>
        <w:t>佛法的基础上面，</w:t>
      </w:r>
      <w:del w:id="1901" w:author="Administrator" w:date="2015-11-21T18:32:04Z">
        <w:r>
          <w:rPr>
            <w:rFonts w:hint="eastAsia" w:ascii="华文楷体" w:hAnsi="华文楷体" w:eastAsia="华文楷体"/>
            <w:sz w:val="28"/>
            <w:szCs w:val="28"/>
          </w:rPr>
          <w:delText>如果</w:delText>
        </w:r>
      </w:del>
      <w:r>
        <w:rPr>
          <w:rFonts w:hint="eastAsia" w:ascii="华文楷体" w:hAnsi="华文楷体" w:eastAsia="华文楷体"/>
          <w:sz w:val="28"/>
          <w:szCs w:val="28"/>
        </w:rPr>
        <w:t>你想要</w:t>
      </w:r>
      <w:ins w:id="1902" w:author="Administrator" w:date="2015-11-21T18:32:15Z">
        <w:r>
          <w:rPr>
            <w:rFonts w:hint="eastAsia" w:ascii="华文楷体" w:hAnsi="华文楷体" w:eastAsia="华文楷体"/>
            <w:sz w:val="28"/>
            <w:szCs w:val="28"/>
            <w:lang w:eastAsia="zh-CN"/>
          </w:rPr>
          <w:t>这个</w:t>
        </w:r>
      </w:ins>
      <w:ins w:id="1903" w:author="Administrator" w:date="2015-11-21T18:31:37Z">
        <w:r>
          <w:rPr>
            <w:rFonts w:hint="eastAsia" w:ascii="华文楷体" w:hAnsi="华文楷体" w:eastAsia="华文楷体"/>
            <w:sz w:val="28"/>
            <w:szCs w:val="28"/>
            <w:lang w:eastAsia="zh-CN"/>
          </w:rPr>
          <w:t>就说</w:t>
        </w:r>
      </w:ins>
      <w:ins w:id="1904" w:author="Administrator" w:date="2015-11-21T18:32:32Z">
        <w:r>
          <w:rPr>
            <w:rFonts w:hint="eastAsia" w:ascii="华文楷体" w:hAnsi="华文楷体" w:eastAsia="华文楷体"/>
            <w:sz w:val="28"/>
            <w:szCs w:val="28"/>
            <w:lang w:eastAsia="zh-CN"/>
          </w:rPr>
          <w:t>是这个</w:t>
        </w:r>
      </w:ins>
      <w:r>
        <w:rPr>
          <w:rFonts w:hint="eastAsia" w:ascii="华文楷体" w:hAnsi="华文楷体" w:eastAsia="华文楷体"/>
          <w:sz w:val="28"/>
          <w:szCs w:val="28"/>
        </w:rPr>
        <w:t>了知一下外道的讲法，或者为了遮破他们的</w:t>
      </w:r>
      <w:ins w:id="1905" w:author="Administrator" w:date="2015-11-21T18:33:03Z">
        <w:r>
          <w:rPr>
            <w:rFonts w:hint="eastAsia" w:ascii="华文楷体" w:hAnsi="华文楷体" w:eastAsia="华文楷体"/>
            <w:sz w:val="28"/>
            <w:szCs w:val="28"/>
            <w:lang w:eastAsia="zh-CN"/>
          </w:rPr>
          <w:t>这</w:t>
        </w:r>
      </w:ins>
      <w:ins w:id="1906" w:author="Administrator" w:date="2015-11-24T20:38:48Z">
        <w:r>
          <w:rPr>
            <w:rFonts w:hint="eastAsia" w:ascii="华文楷体" w:hAnsi="华文楷体" w:eastAsia="华文楷体"/>
            <w:sz w:val="28"/>
            <w:szCs w:val="28"/>
            <w:lang w:eastAsia="zh-CN"/>
          </w:rPr>
          <w:t>种</w:t>
        </w:r>
      </w:ins>
      <w:del w:id="1907" w:author="Administrator" w:date="2015-11-21T18:33:01Z">
        <w:r>
          <w:rPr>
            <w:rFonts w:hint="eastAsia" w:ascii="华文楷体" w:hAnsi="华文楷体" w:eastAsia="华文楷体"/>
            <w:sz w:val="28"/>
            <w:szCs w:val="28"/>
          </w:rPr>
          <w:delText>一些</w:delText>
        </w:r>
      </w:del>
      <w:r>
        <w:rPr>
          <w:rFonts w:hint="eastAsia" w:ascii="华文楷体" w:hAnsi="华文楷体" w:eastAsia="华文楷体"/>
          <w:sz w:val="28"/>
          <w:szCs w:val="28"/>
        </w:rPr>
        <w:t>观点，</w:t>
      </w:r>
      <w:ins w:id="1908" w:author="Administrator" w:date="2015-11-24T00:21:08Z">
        <w:r>
          <w:rPr>
            <w:rFonts w:hint="eastAsia" w:ascii="华文楷体" w:hAnsi="华文楷体" w:eastAsia="华文楷体"/>
            <w:sz w:val="28"/>
            <w:szCs w:val="28"/>
            <w:lang w:eastAsia="zh-CN"/>
          </w:rPr>
          <w:t>然后呢</w:t>
        </w:r>
      </w:ins>
      <w:del w:id="1909" w:author="Administrator" w:date="2015-11-24T00:21:50Z">
        <w:r>
          <w:rPr>
            <w:rFonts w:hint="eastAsia" w:ascii="华文楷体" w:hAnsi="华文楷体" w:eastAsia="华文楷体"/>
            <w:sz w:val="28"/>
            <w:szCs w:val="28"/>
          </w:rPr>
          <w:delText>象这样</w:delText>
        </w:r>
      </w:del>
      <w:del w:id="1910" w:author="Administrator" w:date="2015-11-24T00:21:51Z">
        <w:r>
          <w:rPr>
            <w:rFonts w:hint="eastAsia" w:ascii="华文楷体" w:hAnsi="华文楷体" w:eastAsia="华文楷体"/>
            <w:sz w:val="28"/>
            <w:szCs w:val="28"/>
          </w:rPr>
          <w:delText>的话</w:delText>
        </w:r>
      </w:del>
      <w:r>
        <w:rPr>
          <w:rFonts w:hint="eastAsia" w:ascii="华文楷体" w:hAnsi="华文楷体" w:eastAsia="华文楷体"/>
          <w:sz w:val="28"/>
          <w:szCs w:val="28"/>
        </w:rPr>
        <w:t>去学习一些外道，</w:t>
      </w:r>
      <w:ins w:id="1911" w:author="Administrator" w:date="2015-11-24T00:22:19Z">
        <w:r>
          <w:rPr>
            <w:rFonts w:hint="eastAsia" w:ascii="华文楷体" w:hAnsi="华文楷体" w:eastAsia="华文楷体"/>
            <w:sz w:val="28"/>
            <w:szCs w:val="28"/>
            <w:lang w:eastAsia="zh-CN"/>
          </w:rPr>
          <w:t>像这样的话</w:t>
        </w:r>
      </w:ins>
      <w:del w:id="1912" w:author="Administrator" w:date="2015-11-24T00:22:35Z">
        <w:r>
          <w:rPr>
            <w:rFonts w:hint="eastAsia" w:ascii="华文楷体" w:hAnsi="华文楷体" w:eastAsia="华文楷体"/>
            <w:sz w:val="28"/>
            <w:szCs w:val="28"/>
          </w:rPr>
          <w:delText>这个</w:delText>
        </w:r>
      </w:del>
      <w:r>
        <w:rPr>
          <w:rFonts w:hint="eastAsia" w:ascii="华文楷体" w:hAnsi="华文楷体" w:eastAsia="华文楷体"/>
          <w:sz w:val="28"/>
          <w:szCs w:val="28"/>
        </w:rPr>
        <w:t>也是可以</w:t>
      </w:r>
      <w:ins w:id="1913" w:author="Administrator" w:date="2015-11-20T00:12:09Z">
        <w:r>
          <w:rPr>
            <w:rFonts w:hint="eastAsia" w:ascii="华文楷体" w:hAnsi="华文楷体" w:eastAsia="华文楷体"/>
            <w:sz w:val="28"/>
            <w:szCs w:val="28"/>
            <w:lang w:eastAsia="zh-CN"/>
          </w:rPr>
          <w:t>。</w:t>
        </w:r>
      </w:ins>
      <w:del w:id="1914" w:author="Administrator" w:date="2015-11-20T00:12:09Z">
        <w:r>
          <w:rPr>
            <w:rFonts w:hint="eastAsia" w:ascii="华文楷体" w:hAnsi="华文楷体" w:eastAsia="华文楷体"/>
            <w:sz w:val="28"/>
            <w:szCs w:val="28"/>
          </w:rPr>
          <w:delText>，</w:delText>
        </w:r>
      </w:del>
      <w:r>
        <w:rPr>
          <w:rFonts w:hint="eastAsia" w:ascii="华文楷体" w:hAnsi="华文楷体" w:eastAsia="华文楷体"/>
          <w:sz w:val="28"/>
          <w:szCs w:val="28"/>
        </w:rPr>
        <w:t>对于佛子来讲他应该精通一切学处，精通一切这样的</w:t>
      </w:r>
      <w:ins w:id="1915" w:author="Administrator" w:date="2015-11-21T18:33:31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五明，精通一切这样的</w:t>
      </w:r>
      <w:ins w:id="1916" w:author="Administrator" w:date="2015-11-21T18:33:35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知识，</w:t>
      </w:r>
      <w:ins w:id="1917" w:author="Administrator" w:date="2015-11-24T00:22:45Z">
        <w:r>
          <w:rPr>
            <w:rFonts w:hint="eastAsia" w:ascii="华文楷体" w:hAnsi="华文楷体" w:eastAsia="华文楷体"/>
            <w:sz w:val="28"/>
            <w:szCs w:val="28"/>
            <w:lang w:eastAsia="zh-CN"/>
          </w:rPr>
          <w:t>所以</w:t>
        </w:r>
      </w:ins>
      <w:ins w:id="1918" w:author="Administrator" w:date="2015-11-20T00:12:19Z">
        <w:r>
          <w:rPr>
            <w:rFonts w:hint="eastAsia" w:ascii="华文楷体" w:hAnsi="华文楷体" w:eastAsia="华文楷体"/>
            <w:sz w:val="28"/>
            <w:szCs w:val="28"/>
            <w:lang w:eastAsia="zh-CN"/>
          </w:rPr>
          <w:t>像</w:t>
        </w:r>
      </w:ins>
      <w:del w:id="1919" w:author="Administrator" w:date="2015-11-20T00:12:17Z">
        <w:r>
          <w:rPr>
            <w:rFonts w:hint="eastAsia" w:ascii="华文楷体" w:hAnsi="华文楷体" w:eastAsia="华文楷体"/>
            <w:sz w:val="28"/>
            <w:szCs w:val="28"/>
          </w:rPr>
          <w:delText>象</w:delText>
        </w:r>
      </w:del>
      <w:r>
        <w:rPr>
          <w:rFonts w:hint="eastAsia" w:ascii="华文楷体" w:hAnsi="华文楷体" w:eastAsia="华文楷体"/>
          <w:sz w:val="28"/>
          <w:szCs w:val="28"/>
        </w:rPr>
        <w:t>这样为了救度众生的</w:t>
      </w:r>
      <w:ins w:id="1920" w:author="Administrator" w:date="2015-11-20T00:12:29Z">
        <w:r>
          <w:rPr>
            <w:rFonts w:hint="eastAsia" w:ascii="华文楷体" w:hAnsi="华文楷体" w:eastAsia="华文楷体"/>
            <w:sz w:val="28"/>
            <w:szCs w:val="28"/>
            <w:lang w:eastAsia="zh-CN"/>
          </w:rPr>
          <w:t>缘</w:t>
        </w:r>
      </w:ins>
      <w:del w:id="1921" w:author="Administrator" w:date="2015-11-20T00:12:26Z">
        <w:r>
          <w:rPr>
            <w:rFonts w:hint="eastAsia" w:ascii="华文楷体" w:hAnsi="华文楷体" w:eastAsia="华文楷体"/>
            <w:sz w:val="28"/>
            <w:szCs w:val="28"/>
          </w:rPr>
          <w:delText>原</w:delText>
        </w:r>
      </w:del>
      <w:r>
        <w:rPr>
          <w:rFonts w:hint="eastAsia" w:ascii="华文楷体" w:hAnsi="华文楷体" w:eastAsia="华文楷体"/>
          <w:sz w:val="28"/>
          <w:szCs w:val="28"/>
        </w:rPr>
        <w:t>故，普遍的去学习也是可以</w:t>
      </w:r>
      <w:ins w:id="1922" w:author="Administrator" w:date="2015-11-20T00:13:11Z">
        <w:r>
          <w:rPr>
            <w:rFonts w:hint="eastAsia" w:ascii="华文楷体" w:hAnsi="华文楷体" w:eastAsia="华文楷体"/>
            <w:sz w:val="28"/>
            <w:szCs w:val="28"/>
            <w:lang w:eastAsia="zh-CN"/>
          </w:rPr>
          <w:t>。</w:t>
        </w:r>
      </w:ins>
      <w:del w:id="1923" w:author="Administrator" w:date="2015-11-20T00:13:11Z">
        <w:r>
          <w:rPr>
            <w:rFonts w:hint="eastAsia" w:ascii="华文楷体" w:hAnsi="华文楷体" w:eastAsia="华文楷体"/>
            <w:sz w:val="28"/>
            <w:szCs w:val="28"/>
          </w:rPr>
          <w:delText>，</w:delText>
        </w:r>
      </w:del>
      <w:r>
        <w:rPr>
          <w:rFonts w:hint="eastAsia" w:ascii="华文楷体" w:hAnsi="华文楷体" w:eastAsia="华文楷体"/>
          <w:sz w:val="28"/>
          <w:szCs w:val="28"/>
        </w:rPr>
        <w:t>就好</w:t>
      </w:r>
      <w:ins w:id="1924" w:author="Administrator" w:date="2015-11-20T00:13:16Z">
        <w:r>
          <w:rPr>
            <w:rFonts w:hint="eastAsia" w:ascii="华文楷体" w:hAnsi="华文楷体" w:eastAsia="华文楷体"/>
            <w:sz w:val="28"/>
            <w:szCs w:val="28"/>
            <w:lang w:eastAsia="zh-CN"/>
          </w:rPr>
          <w:t>像</w:t>
        </w:r>
      </w:ins>
      <w:ins w:id="1925" w:author="Administrator" w:date="2015-11-21T18:33:52Z">
        <w:r>
          <w:rPr>
            <w:rFonts w:hint="eastAsia" w:ascii="华文楷体" w:hAnsi="华文楷体" w:eastAsia="华文楷体"/>
            <w:sz w:val="28"/>
            <w:szCs w:val="28"/>
            <w:lang w:eastAsia="zh-CN"/>
          </w:rPr>
          <w:t>就说</w:t>
        </w:r>
      </w:ins>
      <w:del w:id="1926" w:author="Administrator" w:date="2015-11-20T00:13:14Z">
        <w:r>
          <w:rPr>
            <w:rFonts w:hint="eastAsia" w:ascii="华文楷体" w:hAnsi="华文楷体" w:eastAsia="华文楷体"/>
            <w:sz w:val="28"/>
            <w:szCs w:val="28"/>
          </w:rPr>
          <w:delText>象</w:delText>
        </w:r>
      </w:del>
      <w:r>
        <w:rPr>
          <w:rFonts w:hint="eastAsia" w:ascii="华文楷体" w:hAnsi="华文楷体" w:eastAsia="华文楷体"/>
          <w:sz w:val="28"/>
          <w:szCs w:val="28"/>
        </w:rPr>
        <w:t>大乘菩萨他</w:t>
      </w:r>
      <w:del w:id="1927" w:author="Administrator" w:date="2015-11-21T18:34:02Z">
        <w:r>
          <w:rPr>
            <w:rFonts w:hint="eastAsia" w:ascii="华文楷体" w:hAnsi="华文楷体" w:eastAsia="华文楷体"/>
            <w:sz w:val="28"/>
            <w:szCs w:val="28"/>
          </w:rPr>
          <w:delText>这</w:delText>
        </w:r>
      </w:del>
      <w:r>
        <w:rPr>
          <w:rFonts w:hint="eastAsia" w:ascii="华文楷体" w:hAnsi="华文楷体" w:eastAsia="华文楷体"/>
          <w:sz w:val="28"/>
          <w:szCs w:val="28"/>
        </w:rPr>
        <w:t>主要是修</w:t>
      </w:r>
      <w:ins w:id="1928" w:author="Administrator" w:date="2015-11-24T00:23:15Z">
        <w:r>
          <w:rPr>
            <w:rFonts w:hint="eastAsia" w:ascii="华文楷体" w:hAnsi="华文楷体" w:eastAsia="华文楷体"/>
            <w:sz w:val="28"/>
            <w:szCs w:val="28"/>
            <w:lang w:eastAsia="zh-CN"/>
          </w:rPr>
          <w:t>持</w:t>
        </w:r>
      </w:ins>
      <w:del w:id="1929" w:author="Administrator" w:date="2015-11-24T00:23:11Z">
        <w:r>
          <w:rPr>
            <w:rFonts w:hint="eastAsia" w:ascii="华文楷体" w:hAnsi="华文楷体" w:eastAsia="华文楷体"/>
            <w:sz w:val="28"/>
            <w:szCs w:val="28"/>
          </w:rPr>
          <w:delText>习</w:delText>
        </w:r>
      </w:del>
      <w:r>
        <w:rPr>
          <w:rFonts w:hint="eastAsia" w:ascii="华文楷体" w:hAnsi="华文楷体" w:eastAsia="华文楷体"/>
          <w:sz w:val="28"/>
          <w:szCs w:val="28"/>
        </w:rPr>
        <w:t>菩萨乘，但是</w:t>
      </w:r>
      <w:ins w:id="1930" w:author="Administrator" w:date="2015-11-24T00:23:20Z">
        <w:r>
          <w:rPr>
            <w:rFonts w:hint="eastAsia" w:ascii="华文楷体" w:hAnsi="华文楷体" w:eastAsia="华文楷体"/>
            <w:sz w:val="28"/>
            <w:szCs w:val="28"/>
            <w:lang w:eastAsia="zh-CN"/>
          </w:rPr>
          <w:t>他</w:t>
        </w:r>
      </w:ins>
      <w:r>
        <w:rPr>
          <w:rFonts w:hint="eastAsia" w:ascii="华文楷体" w:hAnsi="华文楷体" w:eastAsia="华文楷体"/>
          <w:sz w:val="28"/>
          <w:szCs w:val="28"/>
        </w:rPr>
        <w:t>对于声闻乘</w:t>
      </w:r>
      <w:ins w:id="1931" w:author="Administrator" w:date="2015-11-20T00:13:28Z">
        <w:r>
          <w:rPr>
            <w:rFonts w:hint="eastAsia" w:ascii="华文楷体" w:hAnsi="华文楷体" w:eastAsia="华文楷体"/>
            <w:sz w:val="28"/>
            <w:szCs w:val="28"/>
            <w:lang w:eastAsia="zh-CN"/>
          </w:rPr>
          <w:t>、</w:t>
        </w:r>
      </w:ins>
      <w:del w:id="1932" w:author="Administrator" w:date="2015-11-20T00:13:27Z">
        <w:r>
          <w:rPr>
            <w:rFonts w:hint="eastAsia" w:ascii="华文楷体" w:hAnsi="华文楷体" w:eastAsia="华文楷体"/>
            <w:sz w:val="28"/>
            <w:szCs w:val="28"/>
          </w:rPr>
          <w:delText>，</w:delText>
        </w:r>
      </w:del>
      <w:r>
        <w:rPr>
          <w:rFonts w:hint="eastAsia" w:ascii="华文楷体" w:hAnsi="华文楷体" w:eastAsia="华文楷体"/>
          <w:sz w:val="28"/>
          <w:szCs w:val="28"/>
        </w:rPr>
        <w:t>独觉乘的修法他也会去了知，因为他度化的众生</w:t>
      </w:r>
      <w:ins w:id="1933" w:author="Administrator" w:date="2015-11-24T00:24:02Z">
        <w:r>
          <w:rPr>
            <w:rFonts w:hint="eastAsia" w:ascii="华文楷体" w:hAnsi="华文楷体" w:eastAsia="华文楷体"/>
            <w:sz w:val="28"/>
            <w:szCs w:val="28"/>
            <w:lang w:eastAsia="zh-CN"/>
          </w:rPr>
          <w:t>、</w:t>
        </w:r>
      </w:ins>
      <w:del w:id="1934" w:author="Administrator" w:date="2015-11-24T00:24:02Z">
        <w:r>
          <w:rPr>
            <w:rFonts w:hint="eastAsia" w:ascii="华文楷体" w:hAnsi="华文楷体" w:eastAsia="华文楷体"/>
            <w:sz w:val="28"/>
            <w:szCs w:val="28"/>
          </w:rPr>
          <w:delText>，</w:delText>
        </w:r>
      </w:del>
      <w:ins w:id="1935" w:author="Administrator" w:date="2015-11-21T18:34:19Z">
        <w:r>
          <w:rPr>
            <w:rFonts w:hint="eastAsia" w:ascii="华文楷体" w:hAnsi="华文楷体" w:eastAsia="华文楷体"/>
            <w:sz w:val="28"/>
            <w:szCs w:val="28"/>
            <w:lang w:eastAsia="zh-CN"/>
          </w:rPr>
          <w:t>他</w:t>
        </w:r>
      </w:ins>
      <w:r>
        <w:rPr>
          <w:rFonts w:hint="eastAsia" w:ascii="华文楷体" w:hAnsi="华文楷体" w:eastAsia="华文楷体"/>
          <w:sz w:val="28"/>
          <w:szCs w:val="28"/>
        </w:rPr>
        <w:t>度化的对象是</w:t>
      </w:r>
      <w:ins w:id="1936" w:author="Administrator" w:date="2015-11-24T00:24:05Z">
        <w:r>
          <w:rPr>
            <w:rFonts w:hint="eastAsia" w:ascii="华文楷体" w:hAnsi="华文楷体" w:eastAsia="华文楷体"/>
            <w:sz w:val="28"/>
            <w:szCs w:val="28"/>
            <w:lang w:eastAsia="zh-CN"/>
          </w:rPr>
          <w:t>、</w:t>
        </w:r>
      </w:ins>
      <w:ins w:id="1937" w:author="Administrator" w:date="2015-11-24T00:23:42Z">
        <w:r>
          <w:rPr>
            <w:rFonts w:hint="eastAsia" w:ascii="华文楷体" w:hAnsi="华文楷体" w:eastAsia="华文楷体"/>
            <w:sz w:val="28"/>
            <w:szCs w:val="28"/>
            <w:lang w:eastAsia="zh-CN"/>
          </w:rPr>
          <w:t>从这个角度</w:t>
        </w:r>
      </w:ins>
      <w:ins w:id="1938" w:author="Administrator" w:date="2015-11-24T00:23:46Z">
        <w:r>
          <w:rPr>
            <w:rFonts w:hint="eastAsia" w:ascii="华文楷体" w:hAnsi="华文楷体" w:eastAsia="华文楷体"/>
            <w:sz w:val="28"/>
            <w:szCs w:val="28"/>
            <w:lang w:eastAsia="zh-CN"/>
          </w:rPr>
          <w:t>讲</w:t>
        </w:r>
      </w:ins>
      <w:r>
        <w:rPr>
          <w:rFonts w:hint="eastAsia" w:ascii="华文楷体" w:hAnsi="华文楷体" w:eastAsia="华文楷体"/>
          <w:sz w:val="28"/>
          <w:szCs w:val="28"/>
        </w:rPr>
        <w:t>三乘众生的</w:t>
      </w:r>
      <w:ins w:id="1939" w:author="Administrator" w:date="2015-11-20T00:13:37Z">
        <w:r>
          <w:rPr>
            <w:rFonts w:hint="eastAsia" w:ascii="华文楷体" w:hAnsi="华文楷体" w:eastAsia="华文楷体"/>
            <w:sz w:val="28"/>
            <w:szCs w:val="28"/>
            <w:lang w:eastAsia="zh-CN"/>
          </w:rPr>
          <w:t>缘</w:t>
        </w:r>
      </w:ins>
      <w:del w:id="1940" w:author="Administrator" w:date="2015-11-20T00:13:36Z">
        <w:r>
          <w:rPr>
            <w:rFonts w:hint="eastAsia" w:ascii="华文楷体" w:hAnsi="华文楷体" w:eastAsia="华文楷体"/>
            <w:sz w:val="28"/>
            <w:szCs w:val="28"/>
          </w:rPr>
          <w:delText>原</w:delText>
        </w:r>
      </w:del>
      <w:r>
        <w:rPr>
          <w:rFonts w:hint="eastAsia" w:ascii="华文楷体" w:hAnsi="华文楷体" w:eastAsia="华文楷体"/>
          <w:sz w:val="28"/>
          <w:szCs w:val="28"/>
        </w:rPr>
        <w:t>故，所以对于三乘的教法都应该通达</w:t>
      </w:r>
      <w:ins w:id="1941" w:author="Administrator" w:date="2015-11-24T00:25:33Z">
        <w:r>
          <w:rPr>
            <w:rFonts w:hint="eastAsia" w:ascii="华文楷体" w:hAnsi="华文楷体" w:eastAsia="华文楷体"/>
            <w:sz w:val="28"/>
            <w:szCs w:val="28"/>
            <w:lang w:eastAsia="zh-CN"/>
          </w:rPr>
          <w:t>。</w:t>
        </w:r>
      </w:ins>
      <w:del w:id="1942" w:author="Administrator" w:date="2015-11-24T00:25:33Z">
        <w:r>
          <w:rPr>
            <w:rFonts w:hint="eastAsia" w:ascii="华文楷体" w:hAnsi="华文楷体" w:eastAsia="华文楷体"/>
            <w:sz w:val="28"/>
            <w:szCs w:val="28"/>
          </w:rPr>
          <w:delText>，</w:delText>
        </w:r>
      </w:del>
      <w:r>
        <w:rPr>
          <w:rFonts w:hint="eastAsia" w:ascii="华文楷体" w:hAnsi="华文楷体" w:eastAsia="华文楷体"/>
          <w:sz w:val="28"/>
          <w:szCs w:val="28"/>
        </w:rPr>
        <w:t>而真正的菩萨他</w:t>
      </w:r>
      <w:del w:id="1943" w:author="Administrator" w:date="2015-11-21T18:34:53Z">
        <w:r>
          <w:rPr>
            <w:rFonts w:hint="eastAsia" w:ascii="华文楷体" w:hAnsi="华文楷体" w:eastAsia="华文楷体"/>
            <w:sz w:val="28"/>
            <w:szCs w:val="28"/>
          </w:rPr>
          <w:delText>是</w:delText>
        </w:r>
      </w:del>
      <w:ins w:id="1944" w:author="Administrator" w:date="2015-11-21T18:34:40Z">
        <w:r>
          <w:rPr>
            <w:rFonts w:hint="eastAsia" w:ascii="华文楷体" w:hAnsi="华文楷体" w:eastAsia="华文楷体"/>
            <w:sz w:val="28"/>
            <w:szCs w:val="28"/>
            <w:lang w:eastAsia="zh-CN"/>
          </w:rPr>
          <w:t>度</w:t>
        </w:r>
      </w:ins>
      <w:del w:id="1945" w:author="Administrator" w:date="2015-11-21T18:34:38Z">
        <w:r>
          <w:rPr>
            <w:rFonts w:hint="eastAsia" w:ascii="华文楷体" w:hAnsi="华文楷体" w:eastAsia="华文楷体"/>
            <w:sz w:val="28"/>
            <w:szCs w:val="28"/>
          </w:rPr>
          <w:delText>乘</w:delText>
        </w:r>
      </w:del>
      <w:r>
        <w:rPr>
          <w:rFonts w:hint="eastAsia" w:ascii="华文楷体" w:hAnsi="华文楷体" w:eastAsia="华文楷体"/>
          <w:sz w:val="28"/>
          <w:szCs w:val="28"/>
        </w:rPr>
        <w:t>化</w:t>
      </w:r>
      <w:ins w:id="1946" w:author="Administrator" w:date="2015-11-24T20:39:27Z">
        <w:r>
          <w:rPr>
            <w:rFonts w:hint="eastAsia" w:ascii="华文楷体" w:hAnsi="华文楷体" w:eastAsia="华文楷体"/>
            <w:sz w:val="28"/>
            <w:szCs w:val="28"/>
            <w:lang w:eastAsia="zh-CN"/>
          </w:rPr>
          <w:t>是</w:t>
        </w:r>
      </w:ins>
      <w:r>
        <w:rPr>
          <w:rFonts w:hint="eastAsia" w:ascii="华文楷体" w:hAnsi="华文楷体" w:eastAsia="华文楷体"/>
          <w:sz w:val="28"/>
          <w:szCs w:val="28"/>
        </w:rPr>
        <w:t>所有的众生，所以</w:t>
      </w:r>
      <w:ins w:id="1947" w:author="Administrator" w:date="2015-11-21T18:35:47Z">
        <w:r>
          <w:rPr>
            <w:rFonts w:hint="eastAsia" w:ascii="华文楷体" w:hAnsi="华文楷体" w:eastAsia="华文楷体"/>
            <w:sz w:val="28"/>
            <w:szCs w:val="28"/>
            <w:lang w:eastAsia="zh-CN"/>
          </w:rPr>
          <w:t>说呢</w:t>
        </w:r>
      </w:ins>
      <w:ins w:id="1948" w:author="Administrator" w:date="2015-11-25T22:48:47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世间人的想法是怎么样的</w:t>
      </w:r>
      <w:del w:id="1949" w:author="Administrator" w:date="2015-11-21T18:36:13Z">
        <w:r>
          <w:rPr>
            <w:rFonts w:hint="eastAsia" w:ascii="华文楷体" w:hAnsi="华文楷体" w:eastAsia="华文楷体"/>
            <w:sz w:val="28"/>
            <w:szCs w:val="28"/>
          </w:rPr>
          <w:delText>，</w:delText>
        </w:r>
      </w:del>
      <w:r>
        <w:rPr>
          <w:rFonts w:hint="eastAsia" w:ascii="华文楷体" w:hAnsi="华文楷体" w:eastAsia="华文楷体"/>
          <w:sz w:val="28"/>
          <w:szCs w:val="28"/>
        </w:rPr>
        <w:t>他也要知道</w:t>
      </w:r>
      <w:ins w:id="1950" w:author="Administrator" w:date="2015-11-21T18:35:52Z">
        <w:r>
          <w:rPr>
            <w:rFonts w:hint="eastAsia" w:ascii="华文楷体" w:hAnsi="华文楷体" w:eastAsia="华文楷体"/>
            <w:sz w:val="28"/>
            <w:szCs w:val="28"/>
            <w:lang w:eastAsia="zh-CN"/>
          </w:rPr>
          <w:t>，</w:t>
        </w:r>
      </w:ins>
      <w:del w:id="1951" w:author="Administrator" w:date="2015-11-21T18:35:05Z">
        <w:r>
          <w:rPr>
            <w:rFonts w:hint="eastAsia" w:ascii="华文楷体" w:hAnsi="华文楷体" w:eastAsia="华文楷体"/>
            <w:sz w:val="28"/>
            <w:szCs w:val="28"/>
          </w:rPr>
          <w:delText>，</w:delText>
        </w:r>
      </w:del>
      <w:del w:id="1952" w:author="Administrator" w:date="2015-11-21T18:34:59Z">
        <w:r>
          <w:rPr>
            <w:rFonts w:hint="eastAsia" w:ascii="华文楷体" w:hAnsi="华文楷体" w:eastAsia="华文楷体"/>
            <w:sz w:val="28"/>
            <w:szCs w:val="28"/>
          </w:rPr>
          <w:delText>或</w:delText>
        </w:r>
      </w:del>
      <w:del w:id="1953" w:author="Administrator" w:date="2015-11-21T18:35:00Z">
        <w:r>
          <w:rPr>
            <w:rFonts w:hint="eastAsia" w:ascii="华文楷体" w:hAnsi="华文楷体" w:eastAsia="华文楷体"/>
            <w:sz w:val="28"/>
            <w:szCs w:val="28"/>
          </w:rPr>
          <w:delText>者</w:delText>
        </w:r>
      </w:del>
      <w:ins w:id="1954" w:author="Administrator" w:date="2015-11-21T18:35:03Z">
        <w:r>
          <w:rPr>
            <w:rFonts w:hint="eastAsia" w:ascii="华文楷体" w:hAnsi="华文楷体" w:eastAsia="华文楷体"/>
            <w:sz w:val="28"/>
            <w:szCs w:val="28"/>
            <w:lang w:eastAsia="zh-CN"/>
          </w:rPr>
          <w:t>然后</w:t>
        </w:r>
      </w:ins>
      <w:ins w:id="1955" w:author="Administrator" w:date="2015-11-21T18:36:07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外道的想法是怎么样的他也要知道，所以</w:t>
      </w:r>
      <w:ins w:id="1956" w:author="Administrator" w:date="2015-11-20T00:14:01Z">
        <w:r>
          <w:rPr>
            <w:rFonts w:hint="eastAsia" w:ascii="华文楷体" w:hAnsi="华文楷体" w:eastAsia="华文楷体"/>
            <w:sz w:val="28"/>
            <w:szCs w:val="28"/>
            <w:lang w:eastAsia="zh-CN"/>
          </w:rPr>
          <w:t>像</w:t>
        </w:r>
      </w:ins>
      <w:del w:id="1957" w:author="Administrator" w:date="2015-11-20T00:13:59Z">
        <w:r>
          <w:rPr>
            <w:rFonts w:hint="eastAsia" w:ascii="华文楷体" w:hAnsi="华文楷体" w:eastAsia="华文楷体"/>
            <w:sz w:val="28"/>
            <w:szCs w:val="28"/>
          </w:rPr>
          <w:delText>象</w:delText>
        </w:r>
      </w:del>
      <w:r>
        <w:rPr>
          <w:rFonts w:hint="eastAsia" w:ascii="华文楷体" w:hAnsi="华文楷体" w:eastAsia="华文楷体"/>
          <w:sz w:val="28"/>
          <w:szCs w:val="28"/>
        </w:rPr>
        <w:t>这样知道之后，</w:t>
      </w:r>
      <w:ins w:id="1958" w:author="Administrator" w:date="2015-11-21T18:36:24Z">
        <w:r>
          <w:rPr>
            <w:rFonts w:hint="eastAsia" w:ascii="华文楷体" w:hAnsi="华文楷体" w:eastAsia="华文楷体"/>
            <w:sz w:val="28"/>
            <w:szCs w:val="28"/>
            <w:lang w:eastAsia="zh-CN"/>
          </w:rPr>
          <w:t>才能够</w:t>
        </w:r>
      </w:ins>
      <w:r>
        <w:rPr>
          <w:rFonts w:hint="eastAsia" w:ascii="华文楷体" w:hAnsi="华文楷体" w:eastAsia="华文楷体"/>
          <w:sz w:val="28"/>
          <w:szCs w:val="28"/>
        </w:rPr>
        <w:t>和他们</w:t>
      </w:r>
      <w:del w:id="1959" w:author="Administrator" w:date="2015-11-21T18:37:59Z">
        <w:r>
          <w:rPr>
            <w:rFonts w:hint="eastAsia" w:ascii="华文楷体" w:hAnsi="华文楷体" w:eastAsia="华文楷体"/>
            <w:sz w:val="28"/>
            <w:szCs w:val="28"/>
          </w:rPr>
          <w:delText>进</w:delText>
        </w:r>
      </w:del>
      <w:del w:id="1960" w:author="Administrator" w:date="2015-11-21T18:38:00Z">
        <w:r>
          <w:rPr>
            <w:rFonts w:hint="eastAsia" w:ascii="华文楷体" w:hAnsi="华文楷体" w:eastAsia="华文楷体"/>
            <w:sz w:val="28"/>
            <w:szCs w:val="28"/>
          </w:rPr>
          <w:delText>行</w:delText>
        </w:r>
      </w:del>
      <w:r>
        <w:rPr>
          <w:rFonts w:hint="eastAsia" w:ascii="华文楷体" w:hAnsi="华文楷体" w:eastAsia="华文楷体"/>
          <w:sz w:val="28"/>
          <w:szCs w:val="28"/>
        </w:rPr>
        <w:t>交流，</w:t>
      </w:r>
      <w:ins w:id="1961" w:author="Administrator" w:date="2015-11-21T18:36:42Z">
        <w:r>
          <w:rPr>
            <w:rFonts w:hint="eastAsia" w:ascii="华文楷体" w:hAnsi="华文楷体" w:eastAsia="华文楷体"/>
            <w:sz w:val="28"/>
            <w:szCs w:val="28"/>
            <w:lang w:eastAsia="zh-CN"/>
          </w:rPr>
          <w:t>才能够</w:t>
        </w:r>
      </w:ins>
      <w:del w:id="1962" w:author="Administrator" w:date="2015-11-21T18:36:53Z">
        <w:r>
          <w:rPr>
            <w:rFonts w:hint="eastAsia" w:ascii="华文楷体" w:hAnsi="华文楷体" w:eastAsia="华文楷体"/>
            <w:sz w:val="28"/>
            <w:szCs w:val="28"/>
          </w:rPr>
          <w:delText>对</w:delText>
        </w:r>
      </w:del>
      <w:ins w:id="1963" w:author="Administrator" w:date="2015-11-21T18:36:54Z">
        <w:r>
          <w:rPr>
            <w:rFonts w:hint="eastAsia" w:ascii="华文楷体" w:hAnsi="华文楷体" w:eastAsia="华文楷体"/>
            <w:sz w:val="28"/>
            <w:szCs w:val="28"/>
            <w:lang w:eastAsia="zh-CN"/>
          </w:rPr>
          <w:t>和</w:t>
        </w:r>
      </w:ins>
      <w:ins w:id="1964" w:author="Administrator" w:date="2015-11-21T18:37:39Z">
        <w:r>
          <w:rPr>
            <w:rFonts w:hint="eastAsia" w:ascii="华文楷体" w:hAnsi="华文楷体" w:eastAsia="华文楷体"/>
            <w:sz w:val="28"/>
            <w:szCs w:val="28"/>
            <w:lang w:eastAsia="zh-CN"/>
          </w:rPr>
          <w:t>他们</w:t>
        </w:r>
      </w:ins>
      <w:ins w:id="1965" w:author="Administrator" w:date="2015-11-21T18:37:16Z">
        <w:r>
          <w:rPr>
            <w:rFonts w:hint="eastAsia" w:ascii="华文楷体" w:hAnsi="华文楷体" w:eastAsia="华文楷体"/>
            <w:sz w:val="28"/>
            <w:szCs w:val="28"/>
            <w:lang w:eastAsia="zh-CN"/>
          </w:rPr>
          <w:t>去</w:t>
        </w:r>
      </w:ins>
      <w:ins w:id="1966" w:author="Administrator" w:date="2015-11-21T18:37:18Z">
        <w:r>
          <w:rPr>
            <w:rFonts w:hint="eastAsia" w:ascii="华文楷体" w:hAnsi="华文楷体" w:eastAsia="华文楷体"/>
            <w:sz w:val="28"/>
            <w:szCs w:val="28"/>
            <w:lang w:eastAsia="zh-CN"/>
          </w:rPr>
          <w:t>就说</w:t>
        </w:r>
      </w:ins>
      <w:del w:id="1967" w:author="Administrator" w:date="2015-11-21T18:37:26Z">
        <w:r>
          <w:rPr>
            <w:rFonts w:hint="eastAsia" w:ascii="华文楷体" w:hAnsi="华文楷体" w:eastAsia="华文楷体"/>
            <w:sz w:val="28"/>
            <w:szCs w:val="28"/>
          </w:rPr>
          <w:delText>他们</w:delText>
        </w:r>
      </w:del>
      <w:r>
        <w:rPr>
          <w:rFonts w:hint="eastAsia" w:ascii="华文楷体" w:hAnsi="华文楷体" w:eastAsia="华文楷体"/>
          <w:sz w:val="28"/>
          <w:szCs w:val="28"/>
        </w:rPr>
        <w:t>逐渐逐渐</w:t>
      </w:r>
      <w:del w:id="1968" w:author="Administrator" w:date="2015-11-21T18:38:10Z">
        <w:r>
          <w:rPr>
            <w:rFonts w:hint="eastAsia" w:ascii="华文楷体" w:hAnsi="华文楷体" w:eastAsia="华文楷体"/>
            <w:sz w:val="28"/>
            <w:szCs w:val="28"/>
          </w:rPr>
          <w:delText>产</w:delText>
        </w:r>
      </w:del>
      <w:del w:id="1969" w:author="Administrator" w:date="2015-11-21T18:38:11Z">
        <w:r>
          <w:rPr>
            <w:rFonts w:hint="eastAsia" w:ascii="华文楷体" w:hAnsi="华文楷体" w:eastAsia="华文楷体"/>
            <w:sz w:val="28"/>
            <w:szCs w:val="28"/>
          </w:rPr>
          <w:delText>生</w:delText>
        </w:r>
      </w:del>
      <w:r>
        <w:rPr>
          <w:rFonts w:hint="eastAsia" w:ascii="华文楷体" w:hAnsi="华文楷体" w:eastAsia="华文楷体"/>
          <w:sz w:val="28"/>
          <w:szCs w:val="28"/>
        </w:rPr>
        <w:t>引导他们</w:t>
      </w:r>
      <w:ins w:id="1970" w:author="Administrator" w:date="2015-11-21T18:38:17Z">
        <w:r>
          <w:rPr>
            <w:rFonts w:hint="eastAsia" w:ascii="华文楷体" w:hAnsi="华文楷体" w:eastAsia="华文楷体"/>
            <w:sz w:val="28"/>
            <w:szCs w:val="28"/>
            <w:lang w:eastAsia="zh-CN"/>
          </w:rPr>
          <w:t>。</w:t>
        </w:r>
      </w:ins>
      <w:del w:id="1971" w:author="Administrator" w:date="2015-11-21T18:38:17Z">
        <w:r>
          <w:rPr>
            <w:rFonts w:hint="eastAsia" w:ascii="华文楷体" w:hAnsi="华文楷体" w:eastAsia="华文楷体"/>
            <w:sz w:val="28"/>
            <w:szCs w:val="28"/>
          </w:rPr>
          <w:delText>，</w:delText>
        </w:r>
      </w:del>
      <w:r>
        <w:rPr>
          <w:rFonts w:hint="eastAsia" w:ascii="华文楷体" w:hAnsi="华文楷体" w:eastAsia="华文楷体"/>
          <w:sz w:val="28"/>
          <w:szCs w:val="28"/>
        </w:rPr>
        <w:t>但是这</w:t>
      </w:r>
      <w:del w:id="1972" w:author="Administrator" w:date="2015-11-24T00:26:07Z">
        <w:r>
          <w:rPr>
            <w:rFonts w:hint="eastAsia" w:ascii="华文楷体" w:hAnsi="华文楷体" w:eastAsia="华文楷体"/>
            <w:sz w:val="28"/>
            <w:szCs w:val="28"/>
          </w:rPr>
          <w:delText>样一</w:delText>
        </w:r>
      </w:del>
      <w:r>
        <w:rPr>
          <w:rFonts w:hint="eastAsia" w:ascii="华文楷体" w:hAnsi="华文楷体" w:eastAsia="华文楷体"/>
          <w:sz w:val="28"/>
          <w:szCs w:val="28"/>
        </w:rPr>
        <w:t>个</w:t>
      </w:r>
      <w:ins w:id="1973" w:author="Administrator" w:date="2015-11-24T00:27:51Z">
        <w:r>
          <w:rPr>
            <w:rFonts w:hint="eastAsia" w:ascii="华文楷体" w:hAnsi="华文楷体" w:eastAsia="华文楷体"/>
            <w:sz w:val="28"/>
            <w:szCs w:val="28"/>
            <w:lang w:eastAsia="zh-CN"/>
          </w:rPr>
          <w:t>有个</w:t>
        </w:r>
      </w:ins>
      <w:r>
        <w:rPr>
          <w:rFonts w:hint="eastAsia" w:ascii="华文楷体" w:hAnsi="华文楷体" w:eastAsia="华文楷体"/>
          <w:sz w:val="28"/>
          <w:szCs w:val="28"/>
        </w:rPr>
        <w:t>前提</w:t>
      </w:r>
      <w:ins w:id="1974" w:author="Administrator" w:date="2015-11-25T22:49:00Z">
        <w:r>
          <w:rPr>
            <w:rFonts w:hint="eastAsia" w:ascii="华文楷体" w:hAnsi="华文楷体" w:eastAsia="华文楷体"/>
            <w:sz w:val="28"/>
            <w:szCs w:val="28"/>
            <w:lang w:eastAsia="zh-CN"/>
          </w:rPr>
          <w:t>，</w:t>
        </w:r>
      </w:ins>
      <w:ins w:id="1975" w:author="Administrator" w:date="2015-11-24T00:24:57Z">
        <w:r>
          <w:rPr>
            <w:rFonts w:hint="eastAsia" w:ascii="华文楷体" w:hAnsi="华文楷体" w:eastAsia="华文楷体"/>
            <w:sz w:val="28"/>
            <w:szCs w:val="28"/>
            <w:lang w:eastAsia="zh-CN"/>
          </w:rPr>
          <w:t>就是说</w:t>
        </w:r>
      </w:ins>
      <w:del w:id="1976" w:author="Administrator" w:date="2015-11-24T00:26:53Z">
        <w:r>
          <w:rPr>
            <w:rFonts w:hint="eastAsia" w:ascii="华文楷体" w:hAnsi="华文楷体" w:eastAsia="华文楷体"/>
            <w:sz w:val="28"/>
            <w:szCs w:val="28"/>
          </w:rPr>
          <w:delText>是</w:delText>
        </w:r>
      </w:del>
      <w:r>
        <w:rPr>
          <w:rFonts w:hint="eastAsia" w:ascii="华文楷体" w:hAnsi="华文楷体" w:eastAsia="华文楷体"/>
          <w:sz w:val="28"/>
          <w:szCs w:val="28"/>
        </w:rPr>
        <w:t>你学习</w:t>
      </w:r>
      <w:ins w:id="1977" w:author="Administrator" w:date="2015-11-24T00:27:05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外道的这</w:t>
      </w:r>
      <w:ins w:id="1978" w:author="Administrator" w:date="2015-11-24T00:27:15Z">
        <w:r>
          <w:rPr>
            <w:rFonts w:hint="eastAsia" w:ascii="华文楷体" w:hAnsi="华文楷体" w:eastAsia="华文楷体"/>
            <w:sz w:val="28"/>
            <w:szCs w:val="28"/>
            <w:lang w:eastAsia="zh-CN"/>
          </w:rPr>
          <w:t>个</w:t>
        </w:r>
      </w:ins>
      <w:del w:id="1979" w:author="Administrator" w:date="2015-11-24T00:27:14Z">
        <w:r>
          <w:rPr>
            <w:rFonts w:hint="eastAsia" w:ascii="华文楷体" w:hAnsi="华文楷体" w:eastAsia="华文楷体"/>
            <w:sz w:val="28"/>
            <w:szCs w:val="28"/>
          </w:rPr>
          <w:delText>些</w:delText>
        </w:r>
      </w:del>
      <w:r>
        <w:rPr>
          <w:rFonts w:hint="eastAsia" w:ascii="华文楷体" w:hAnsi="华文楷体" w:eastAsia="华文楷体"/>
          <w:sz w:val="28"/>
          <w:szCs w:val="28"/>
        </w:rPr>
        <w:t>教义对于自己</w:t>
      </w:r>
      <w:ins w:id="1980" w:author="Administrator" w:date="2015-11-21T18:38:31Z">
        <w:r>
          <w:rPr>
            <w:rFonts w:hint="eastAsia" w:ascii="华文楷体" w:hAnsi="华文楷体" w:eastAsia="华文楷体"/>
            <w:sz w:val="28"/>
            <w:szCs w:val="28"/>
            <w:lang w:eastAsia="zh-CN"/>
          </w:rPr>
          <w:t>的</w:t>
        </w:r>
      </w:ins>
      <w:ins w:id="1981" w:author="Administrator" w:date="2015-11-24T00:27:31Z">
        <w:r>
          <w:rPr>
            <w:rFonts w:hint="eastAsia" w:ascii="华文楷体" w:hAnsi="华文楷体" w:eastAsia="华文楷体"/>
            <w:sz w:val="28"/>
            <w:szCs w:val="28"/>
            <w:lang w:eastAsia="zh-CN"/>
          </w:rPr>
          <w:t>佛法</w:t>
        </w:r>
      </w:ins>
      <w:ins w:id="1982" w:author="Administrator" w:date="2015-11-24T00:27:33Z">
        <w:r>
          <w:rPr>
            <w:rFonts w:hint="eastAsia" w:ascii="华文楷体" w:hAnsi="华文楷体" w:eastAsia="华文楷体"/>
            <w:sz w:val="28"/>
            <w:szCs w:val="28"/>
            <w:lang w:eastAsia="zh-CN"/>
          </w:rPr>
          <w:t>、</w:t>
        </w:r>
      </w:ins>
      <w:ins w:id="1983" w:author="Administrator" w:date="2015-11-24T00:28:18Z">
        <w:r>
          <w:rPr>
            <w:rFonts w:hint="eastAsia" w:ascii="华文楷体" w:hAnsi="华文楷体" w:eastAsia="华文楷体"/>
            <w:sz w:val="28"/>
            <w:szCs w:val="28"/>
            <w:lang w:eastAsia="zh-CN"/>
          </w:rPr>
          <w:t>修</w:t>
        </w:r>
      </w:ins>
      <w:del w:id="1984" w:author="Administrator" w:date="2015-11-24T00:28:16Z">
        <w:r>
          <w:rPr>
            <w:rFonts w:hint="eastAsia" w:ascii="华文楷体" w:hAnsi="华文楷体" w:eastAsia="华文楷体"/>
            <w:sz w:val="28"/>
            <w:szCs w:val="28"/>
          </w:rPr>
          <w:delText>学</w:delText>
        </w:r>
      </w:del>
      <w:r>
        <w:rPr>
          <w:rFonts w:hint="eastAsia" w:ascii="华文楷体" w:hAnsi="华文楷体" w:eastAsia="华文楷体"/>
          <w:sz w:val="28"/>
          <w:szCs w:val="28"/>
        </w:rPr>
        <w:t>习佛法不会产生影响，</w:t>
      </w:r>
      <w:del w:id="1985" w:author="Administrator" w:date="2015-11-20T00:14:15Z">
        <w:r>
          <w:rPr>
            <w:rFonts w:hint="eastAsia" w:ascii="华文楷体" w:hAnsi="华文楷体" w:eastAsia="华文楷体"/>
            <w:sz w:val="28"/>
            <w:szCs w:val="28"/>
          </w:rPr>
          <w:delText>再</w:delText>
        </w:r>
      </w:del>
      <w:ins w:id="1986" w:author="Administrator" w:date="2015-11-20T00:14:16Z">
        <w:r>
          <w:rPr>
            <w:rFonts w:hint="eastAsia" w:ascii="华文楷体" w:hAnsi="华文楷体" w:eastAsia="华文楷体"/>
            <w:sz w:val="28"/>
            <w:szCs w:val="28"/>
            <w:lang w:eastAsia="zh-CN"/>
          </w:rPr>
          <w:t>在</w:t>
        </w:r>
      </w:ins>
      <w:r>
        <w:rPr>
          <w:rFonts w:hint="eastAsia" w:ascii="华文楷体" w:hAnsi="华文楷体" w:eastAsia="华文楷体"/>
          <w:sz w:val="28"/>
          <w:szCs w:val="28"/>
        </w:rPr>
        <w:t>不会产生影响的前提之下你可以去涉</w:t>
      </w:r>
      <w:ins w:id="1987" w:author="Administrator" w:date="2015-11-20T00:14:32Z">
        <w:r>
          <w:rPr>
            <w:rFonts w:hint="eastAsia" w:ascii="华文楷体" w:hAnsi="华文楷体" w:eastAsia="华文楷体"/>
            <w:sz w:val="28"/>
            <w:szCs w:val="28"/>
            <w:lang w:eastAsia="zh-CN"/>
          </w:rPr>
          <w:t>猎</w:t>
        </w:r>
      </w:ins>
      <w:del w:id="1988" w:author="Administrator" w:date="2015-11-20T00:14:25Z">
        <w:r>
          <w:rPr>
            <w:rFonts w:hint="eastAsia" w:ascii="华文楷体" w:hAnsi="华文楷体" w:eastAsia="华文楷体"/>
            <w:sz w:val="28"/>
            <w:szCs w:val="28"/>
          </w:rPr>
          <w:delText>列</w:delText>
        </w:r>
      </w:del>
      <w:r>
        <w:rPr>
          <w:rFonts w:hint="eastAsia" w:ascii="华文楷体" w:hAnsi="华文楷体" w:eastAsia="华文楷体"/>
          <w:sz w:val="28"/>
          <w:szCs w:val="28"/>
        </w:rPr>
        <w:t>，否则的话</w:t>
      </w:r>
      <w:ins w:id="1989" w:author="Administrator" w:date="2015-11-21T18:38:4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是</w:t>
      </w:r>
      <w:ins w:id="1990" w:author="Administrator" w:date="2015-11-24T00:28:2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不开许的，尤其是初学者百分之百的时间都要用在佛教当中，百分之百的时间用在佛教当中，后面可以用，</w:t>
      </w:r>
      <w:ins w:id="1991" w:author="Administrator" w:date="2015-11-21T18:39:26Z">
        <w:r>
          <w:rPr>
            <w:rFonts w:hint="eastAsia" w:ascii="华文楷体" w:hAnsi="华文楷体" w:eastAsia="华文楷体"/>
            <w:sz w:val="28"/>
            <w:szCs w:val="28"/>
            <w:lang w:eastAsia="zh-CN"/>
          </w:rPr>
          <w:t>后面就说</w:t>
        </w:r>
      </w:ins>
      <w:del w:id="1992" w:author="Administrator" w:date="2015-11-21T18:39:20Z">
        <w:r>
          <w:rPr>
            <w:rFonts w:hint="eastAsia" w:ascii="华文楷体" w:hAnsi="华文楷体" w:eastAsia="华文楷体"/>
            <w:sz w:val="28"/>
            <w:szCs w:val="28"/>
          </w:rPr>
          <w:delText>或者</w:delText>
        </w:r>
      </w:del>
      <w:r>
        <w:rPr>
          <w:rFonts w:hint="eastAsia" w:ascii="华文楷体" w:hAnsi="华文楷体" w:eastAsia="华文楷体"/>
          <w:sz w:val="28"/>
          <w:szCs w:val="28"/>
        </w:rPr>
        <w:t>你对于佛法信心不退转</w:t>
      </w:r>
      <w:del w:id="1993" w:author="Administrator" w:date="2015-11-21T18:39:51Z">
        <w:r>
          <w:rPr>
            <w:rFonts w:hint="eastAsia" w:ascii="华文楷体" w:hAnsi="华文楷体" w:eastAsia="华文楷体"/>
            <w:sz w:val="28"/>
            <w:szCs w:val="28"/>
          </w:rPr>
          <w:delText>之下</w:delText>
        </w:r>
      </w:del>
      <w:ins w:id="1994" w:author="Administrator" w:date="2015-11-21T18:39:57Z">
        <w:r>
          <w:rPr>
            <w:rFonts w:hint="eastAsia" w:ascii="华文楷体" w:hAnsi="华文楷体" w:eastAsia="华文楷体"/>
            <w:sz w:val="28"/>
            <w:szCs w:val="28"/>
            <w:lang w:eastAsia="zh-CN"/>
          </w:rPr>
          <w:t>之后呢</w:t>
        </w:r>
      </w:ins>
      <w:ins w:id="1995" w:author="Administrator" w:date="2015-11-21T18:38:55Z">
        <w:r>
          <w:rPr>
            <w:rFonts w:hint="eastAsia" w:ascii="华文楷体" w:hAnsi="华文楷体" w:eastAsia="华文楷体"/>
            <w:sz w:val="28"/>
            <w:szCs w:val="28"/>
            <w:lang w:eastAsia="zh-CN"/>
          </w:rPr>
          <w:t>，</w:t>
        </w:r>
      </w:ins>
      <w:r>
        <w:rPr>
          <w:rFonts w:hint="eastAsia" w:ascii="华文楷体" w:hAnsi="华文楷体" w:eastAsia="华文楷体"/>
          <w:sz w:val="28"/>
          <w:szCs w:val="28"/>
        </w:rPr>
        <w:t>你可以用百分之三十的时间去学习这些外道的这些论典</w:t>
      </w:r>
      <w:ins w:id="1996" w:author="Administrator" w:date="2015-11-20T00:14:53Z">
        <w:r>
          <w:rPr>
            <w:rFonts w:hint="eastAsia" w:ascii="华文楷体" w:hAnsi="华文楷体" w:eastAsia="华文楷体"/>
            <w:sz w:val="28"/>
            <w:szCs w:val="28"/>
            <w:lang w:eastAsia="zh-CN"/>
          </w:rPr>
          <w:t>。</w:t>
        </w:r>
      </w:ins>
      <w:del w:id="1997" w:author="Administrator" w:date="2015-11-20T00:14:55Z">
        <w:r>
          <w:rPr>
            <w:rFonts w:hint="eastAsia" w:ascii="华文楷体" w:hAnsi="华文楷体" w:eastAsia="华文楷体"/>
            <w:sz w:val="28"/>
            <w:szCs w:val="28"/>
          </w:rPr>
          <w:delText>，象</w:delText>
        </w:r>
      </w:del>
      <w:ins w:id="1998" w:author="Administrator" w:date="2015-11-20T00:14:57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这样的话，以前索达吉堪布也是这样说过的</w:t>
      </w:r>
      <w:ins w:id="1999" w:author="Administrator" w:date="2015-11-21T18:40:19Z">
        <w:r>
          <w:rPr>
            <w:rFonts w:hint="eastAsia" w:ascii="华文楷体" w:hAnsi="华文楷体" w:eastAsia="华文楷体"/>
            <w:sz w:val="28"/>
            <w:szCs w:val="28"/>
            <w:lang w:eastAsia="zh-CN"/>
          </w:rPr>
          <w:t>。</w:t>
        </w:r>
      </w:ins>
      <w:del w:id="2000" w:author="Administrator" w:date="2015-11-21T18:40:19Z">
        <w:r>
          <w:rPr>
            <w:rFonts w:hint="eastAsia" w:ascii="华文楷体" w:hAnsi="华文楷体" w:eastAsia="华文楷体"/>
            <w:sz w:val="28"/>
            <w:szCs w:val="28"/>
          </w:rPr>
          <w:delText>，</w:delText>
        </w:r>
      </w:del>
      <w:r>
        <w:rPr>
          <w:rFonts w:hint="eastAsia" w:ascii="华文楷体" w:hAnsi="华文楷体" w:eastAsia="华文楷体"/>
          <w:sz w:val="28"/>
          <w:szCs w:val="28"/>
        </w:rPr>
        <w:t>所以这个方面</w:t>
      </w:r>
      <w:ins w:id="2001" w:author="Administrator" w:date="2015-11-21T18:40:29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万万不要产生对外道生欢喜心，这个</w:t>
      </w:r>
      <w:del w:id="2002" w:author="Administrator" w:date="2015-11-21T18:40:48Z">
        <w:r>
          <w:rPr>
            <w:rFonts w:hint="eastAsia" w:ascii="华文楷体" w:hAnsi="华文楷体" w:eastAsia="华文楷体"/>
            <w:sz w:val="28"/>
            <w:szCs w:val="28"/>
          </w:rPr>
          <w:delText>方面</w:delText>
        </w:r>
      </w:del>
      <w:r>
        <w:rPr>
          <w:rFonts w:hint="eastAsia" w:ascii="华文楷体" w:hAnsi="华文楷体" w:eastAsia="华文楷体"/>
          <w:sz w:val="28"/>
          <w:szCs w:val="28"/>
        </w:rPr>
        <w:t>是不需要的，因为佛法</w:t>
      </w:r>
      <w:ins w:id="2003" w:author="Administrator" w:date="2015-11-24T00:29:42Z">
        <w:r>
          <w:rPr>
            <w:rFonts w:hint="eastAsia" w:ascii="华文楷体" w:hAnsi="华文楷体" w:eastAsia="华文楷体"/>
            <w:sz w:val="28"/>
            <w:szCs w:val="28"/>
            <w:lang w:eastAsia="zh-CN"/>
          </w:rPr>
          <w:t>它是</w:t>
        </w:r>
      </w:ins>
      <w:r>
        <w:rPr>
          <w:rFonts w:hint="eastAsia" w:ascii="华文楷体" w:hAnsi="华文楷体" w:eastAsia="华文楷体"/>
          <w:sz w:val="28"/>
          <w:szCs w:val="28"/>
        </w:rPr>
        <w:t>对于世间暂时的利益</w:t>
      </w:r>
      <w:del w:id="2004" w:author="Administrator" w:date="2015-11-24T00:29:51Z">
        <w:r>
          <w:rPr>
            <w:rFonts w:hint="eastAsia" w:ascii="华文楷体" w:hAnsi="华文楷体" w:eastAsia="华文楷体"/>
            <w:sz w:val="28"/>
            <w:szCs w:val="28"/>
          </w:rPr>
          <w:delText>，</w:delText>
        </w:r>
      </w:del>
      <w:r>
        <w:rPr>
          <w:rFonts w:hint="eastAsia" w:ascii="华文楷体" w:hAnsi="华文楷体" w:eastAsia="华文楷体"/>
          <w:sz w:val="28"/>
          <w:szCs w:val="28"/>
        </w:rPr>
        <w:t>和究竟的利益都</w:t>
      </w:r>
      <w:ins w:id="2005" w:author="Administrator" w:date="2015-11-21T18:40:56Z">
        <w:r>
          <w:rPr>
            <w:rFonts w:hint="eastAsia" w:ascii="华文楷体" w:hAnsi="华文楷体" w:eastAsia="华文楷体"/>
            <w:sz w:val="28"/>
            <w:szCs w:val="28"/>
            <w:lang w:eastAsia="zh-CN"/>
          </w:rPr>
          <w:t>完全</w:t>
        </w:r>
      </w:ins>
      <w:r>
        <w:rPr>
          <w:rFonts w:hint="eastAsia" w:ascii="华文楷体" w:hAnsi="华文楷体" w:eastAsia="华文楷体"/>
          <w:sz w:val="28"/>
          <w:szCs w:val="28"/>
        </w:rPr>
        <w:t>圆满的</w:t>
      </w:r>
      <w:ins w:id="2006" w:author="Administrator" w:date="2015-11-24T00:31:31Z">
        <w:r>
          <w:rPr>
            <w:rFonts w:hint="eastAsia" w:ascii="华文楷体" w:hAnsi="华文楷体" w:eastAsia="华文楷体"/>
            <w:sz w:val="28"/>
            <w:szCs w:val="28"/>
            <w:lang w:eastAsia="zh-CN"/>
          </w:rPr>
          <w:t>一种</w:t>
        </w:r>
      </w:ins>
      <w:ins w:id="2007" w:author="Administrator" w:date="2015-11-24T00:31:35Z">
        <w:r>
          <w:rPr>
            <w:rFonts w:hint="eastAsia" w:ascii="华文楷体" w:hAnsi="华文楷体" w:eastAsia="华文楷体"/>
            <w:sz w:val="28"/>
            <w:szCs w:val="28"/>
            <w:lang w:eastAsia="zh-CN"/>
          </w:rPr>
          <w:t>、</w:t>
        </w:r>
      </w:ins>
      <w:del w:id="2008" w:author="Administrator" w:date="2015-11-24T00:31:11Z">
        <w:r>
          <w:rPr>
            <w:rFonts w:hint="eastAsia" w:ascii="华文楷体" w:hAnsi="华文楷体" w:eastAsia="华文楷体"/>
            <w:sz w:val="28"/>
            <w:szCs w:val="28"/>
          </w:rPr>
          <w:delText>情况</w:delText>
        </w:r>
      </w:del>
      <w:del w:id="2009" w:author="Administrator" w:date="2015-11-24T00:31:10Z">
        <w:r>
          <w:rPr>
            <w:rFonts w:hint="eastAsia" w:ascii="华文楷体" w:hAnsi="华文楷体" w:eastAsia="华文楷体"/>
            <w:sz w:val="28"/>
            <w:szCs w:val="28"/>
          </w:rPr>
          <w:delText>下，</w:delText>
        </w:r>
      </w:del>
      <w:ins w:id="2010" w:author="Administrator" w:date="2015-11-24T00:30:41Z">
        <w:r>
          <w:rPr>
            <w:rFonts w:hint="eastAsia" w:ascii="华文楷体" w:hAnsi="华文楷体" w:eastAsia="华文楷体"/>
            <w:sz w:val="28"/>
            <w:szCs w:val="28"/>
            <w:lang w:eastAsia="zh-CN"/>
          </w:rPr>
          <w:t>一个</w:t>
        </w:r>
      </w:ins>
      <w:del w:id="2011" w:author="Administrator" w:date="2015-11-24T00:30:39Z">
        <w:r>
          <w:rPr>
            <w:rFonts w:hint="eastAsia" w:ascii="华文楷体" w:hAnsi="华文楷体" w:eastAsia="华文楷体"/>
            <w:sz w:val="28"/>
            <w:szCs w:val="28"/>
          </w:rPr>
          <w:delText>遇到</w:delText>
        </w:r>
      </w:del>
      <w:r>
        <w:rPr>
          <w:rFonts w:hint="eastAsia" w:ascii="华文楷体" w:hAnsi="华文楷体" w:eastAsia="华文楷体"/>
          <w:sz w:val="28"/>
          <w:szCs w:val="28"/>
        </w:rPr>
        <w:t>这样一种修法的</w:t>
      </w:r>
      <w:ins w:id="2012" w:author="Administrator" w:date="2015-11-21T18:41:15Z">
        <w:r>
          <w:rPr>
            <w:rFonts w:hint="eastAsia" w:ascii="华文楷体" w:hAnsi="华文楷体" w:eastAsia="华文楷体"/>
            <w:sz w:val="28"/>
            <w:szCs w:val="28"/>
            <w:lang w:eastAsia="zh-CN"/>
          </w:rPr>
          <w:t>这</w:t>
        </w:r>
      </w:ins>
      <w:ins w:id="2013" w:author="Administrator" w:date="2015-11-21T18:41:16Z">
        <w:r>
          <w:rPr>
            <w:rFonts w:hint="eastAsia" w:ascii="华文楷体" w:hAnsi="华文楷体" w:eastAsia="华文楷体"/>
            <w:sz w:val="28"/>
            <w:szCs w:val="28"/>
            <w:lang w:eastAsia="zh-CN"/>
          </w:rPr>
          <w:t>个</w:t>
        </w:r>
      </w:ins>
      <w:r>
        <w:rPr>
          <w:rFonts w:hint="eastAsia" w:ascii="华文楷体" w:hAnsi="华文楷体" w:eastAsia="华文楷体"/>
          <w:sz w:val="28"/>
          <w:szCs w:val="28"/>
        </w:rPr>
        <w:t>宗义，所以说对于外道的</w:t>
      </w:r>
      <w:ins w:id="2014" w:author="Administrator" w:date="2015-11-21T18:41:03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修法不应该产生欢喜</w:t>
      </w:r>
      <w:ins w:id="2015" w:author="Administrator" w:date="2015-11-20T00:16:32Z">
        <w:r>
          <w:rPr>
            <w:rFonts w:hint="eastAsia" w:ascii="华文楷体" w:hAnsi="华文楷体" w:eastAsia="华文楷体"/>
            <w:sz w:val="28"/>
            <w:szCs w:val="28"/>
            <w:lang w:eastAsia="zh-CN"/>
          </w:rPr>
          <w:t>。</w:t>
        </w:r>
      </w:ins>
    </w:p>
    <w:p>
      <w:pPr>
        <w:ind w:firstLine="570"/>
        <w:rPr>
          <w:ins w:id="2016" w:author="Administrator" w:date="2015-11-20T00:16:56Z"/>
          <w:rFonts w:hint="eastAsia" w:ascii="黑体" w:hAnsi="黑体" w:eastAsia="黑体" w:cs="黑体"/>
          <w:sz w:val="28"/>
          <w:szCs w:val="28"/>
          <w:lang w:eastAsia="zh-CN"/>
        </w:rPr>
      </w:pPr>
      <w:ins w:id="2017" w:author="Administrator" w:date="2015-11-20T00:16:34Z">
        <w:r>
          <w:rPr>
            <w:rFonts w:hint="eastAsia" w:ascii="黑体" w:hAnsi="黑体" w:eastAsia="黑体" w:cs="黑体"/>
            <w:sz w:val="28"/>
            <w:szCs w:val="28"/>
            <w:lang w:eastAsia="zh-CN"/>
            <w:rPrChange w:id="2018" w:author="Administrator" w:date="2015-11-20T00:16:48Z">
              <w:rPr>
                <w:rFonts w:hint="eastAsia" w:ascii="华文楷体" w:hAnsi="华文楷体" w:eastAsia="华文楷体"/>
                <w:sz w:val="28"/>
                <w:szCs w:val="28"/>
                <w:lang w:eastAsia="zh-CN"/>
              </w:rPr>
            </w:rPrChange>
          </w:rPr>
          <w:t>【</w:t>
        </w:r>
      </w:ins>
      <w:del w:id="2019" w:author="Administrator" w:date="2015-11-20T00:16:32Z">
        <w:r>
          <w:rPr>
            <w:rFonts w:hint="eastAsia" w:ascii="黑体" w:hAnsi="黑体" w:eastAsia="黑体" w:cs="黑体"/>
            <w:sz w:val="28"/>
            <w:szCs w:val="28"/>
            <w:rPrChange w:id="2020" w:author="Administrator" w:date="2015-11-20T00:16:48Z">
              <w:rPr>
                <w:rFonts w:hint="eastAsia" w:ascii="华文楷体" w:hAnsi="华文楷体" w:eastAsia="华文楷体"/>
                <w:sz w:val="28"/>
                <w:szCs w:val="28"/>
              </w:rPr>
            </w:rPrChange>
          </w:rPr>
          <w:delText>，</w:delText>
        </w:r>
      </w:del>
      <w:r>
        <w:rPr>
          <w:rFonts w:hint="eastAsia" w:ascii="黑体" w:hAnsi="黑体" w:eastAsia="黑体" w:cs="黑体"/>
          <w:sz w:val="28"/>
          <w:szCs w:val="28"/>
          <w:rPrChange w:id="2021" w:author="Administrator" w:date="2015-11-20T00:16:48Z">
            <w:rPr>
              <w:rFonts w:hint="eastAsia" w:ascii="华文楷体" w:hAnsi="华文楷体" w:eastAsia="华文楷体"/>
              <w:sz w:val="28"/>
              <w:szCs w:val="28"/>
            </w:rPr>
          </w:rPrChange>
        </w:rPr>
        <w:t>尤其是,凡是秉持静命菩萨的自宗、释迦佛的清净教法之人,遵照大堪布亲手盖印的旨意,切切不可喜爱苯教。</w:t>
      </w:r>
      <w:ins w:id="2022" w:author="Administrator" w:date="2015-11-20T00:16:40Z">
        <w:r>
          <w:rPr>
            <w:rFonts w:hint="eastAsia" w:ascii="黑体" w:hAnsi="黑体" w:eastAsia="黑体" w:cs="黑体"/>
            <w:sz w:val="28"/>
            <w:szCs w:val="28"/>
            <w:lang w:eastAsia="zh-CN"/>
            <w:rPrChange w:id="2023" w:author="Administrator" w:date="2015-11-20T00:16:48Z">
              <w:rPr>
                <w:rFonts w:hint="eastAsia" w:ascii="华文楷体" w:hAnsi="华文楷体" w:eastAsia="华文楷体"/>
                <w:sz w:val="28"/>
                <w:szCs w:val="28"/>
                <w:lang w:eastAsia="zh-CN"/>
              </w:rPr>
            </w:rPrChange>
          </w:rPr>
          <w:t>】</w:t>
        </w:r>
      </w:ins>
    </w:p>
    <w:p>
      <w:pPr>
        <w:ind w:firstLine="570"/>
        <w:rPr>
          <w:ins w:id="2024" w:author="Administrator" w:date="2015-11-24T20:43:04Z"/>
          <w:rFonts w:hint="eastAsia" w:ascii="华文楷体" w:hAnsi="华文楷体" w:eastAsia="华文楷体"/>
          <w:sz w:val="28"/>
          <w:szCs w:val="28"/>
          <w:lang w:eastAsia="zh-CN"/>
        </w:rPr>
      </w:pPr>
      <w:r>
        <w:rPr>
          <w:rFonts w:hint="eastAsia" w:ascii="华文楷体" w:hAnsi="华文楷体" w:eastAsia="华文楷体"/>
          <w:sz w:val="28"/>
          <w:szCs w:val="28"/>
        </w:rPr>
        <w:t>尤其是秉持静命菩萨自宗的这些宁玛派的这些</w:t>
      </w:r>
      <w:ins w:id="2025" w:author="Administrator" w:date="2015-11-24T00:32:41Z">
        <w:r>
          <w:rPr>
            <w:rFonts w:hint="eastAsia" w:ascii="华文楷体" w:hAnsi="华文楷体" w:eastAsia="华文楷体"/>
            <w:sz w:val="28"/>
            <w:szCs w:val="28"/>
            <w:lang w:eastAsia="zh-CN"/>
          </w:rPr>
          <w:t>修</w:t>
        </w:r>
      </w:ins>
      <w:del w:id="2026" w:author="Administrator" w:date="2015-11-24T00:32:39Z">
        <w:r>
          <w:rPr>
            <w:rFonts w:hint="eastAsia" w:ascii="华文楷体" w:hAnsi="华文楷体" w:eastAsia="华文楷体"/>
            <w:sz w:val="28"/>
            <w:szCs w:val="28"/>
          </w:rPr>
          <w:delText>学</w:delText>
        </w:r>
      </w:del>
      <w:r>
        <w:rPr>
          <w:rFonts w:hint="eastAsia" w:ascii="华文楷体" w:hAnsi="华文楷体" w:eastAsia="华文楷体"/>
          <w:sz w:val="28"/>
          <w:szCs w:val="28"/>
        </w:rPr>
        <w:t>习</w:t>
      </w:r>
      <w:ins w:id="2027" w:author="Administrator" w:date="2015-11-21T18:42:15Z">
        <w:r>
          <w:rPr>
            <w:rFonts w:hint="eastAsia" w:ascii="华文楷体" w:hAnsi="华文楷体" w:eastAsia="华文楷体"/>
            <w:sz w:val="28"/>
            <w:szCs w:val="28"/>
            <w:lang w:eastAsia="zh-CN"/>
          </w:rPr>
          <w:t>、</w:t>
        </w:r>
      </w:ins>
      <w:ins w:id="2028" w:author="Administrator" w:date="2015-11-21T18:43:59Z">
        <w:r>
          <w:rPr>
            <w:rFonts w:hint="eastAsia" w:ascii="华文楷体" w:hAnsi="华文楷体" w:eastAsia="华文楷体"/>
            <w:sz w:val="28"/>
            <w:szCs w:val="28"/>
            <w:lang w:eastAsia="zh-CN"/>
          </w:rPr>
          <w:t>这</w:t>
        </w:r>
      </w:ins>
      <w:ins w:id="2029" w:author="Administrator" w:date="2015-11-21T18:44:04Z">
        <w:r>
          <w:rPr>
            <w:rFonts w:hint="eastAsia" w:ascii="华文楷体" w:hAnsi="华文楷体" w:eastAsia="华文楷体"/>
            <w:sz w:val="28"/>
            <w:szCs w:val="28"/>
            <w:lang w:eastAsia="zh-CN"/>
          </w:rPr>
          <w:t>些</w:t>
        </w:r>
      </w:ins>
      <w:r>
        <w:rPr>
          <w:rFonts w:hint="eastAsia" w:ascii="华文楷体" w:hAnsi="华文楷体" w:eastAsia="华文楷体"/>
          <w:sz w:val="28"/>
          <w:szCs w:val="28"/>
        </w:rPr>
        <w:t>后学者，</w:t>
      </w:r>
      <w:del w:id="2030" w:author="Administrator" w:date="2015-11-21T18:41:40Z">
        <w:r>
          <w:rPr>
            <w:rFonts w:hint="eastAsia" w:ascii="华文楷体" w:hAnsi="华文楷体" w:eastAsia="华文楷体"/>
            <w:sz w:val="28"/>
            <w:szCs w:val="28"/>
          </w:rPr>
          <w:delText>或者</w:delText>
        </w:r>
      </w:del>
      <w:ins w:id="2031" w:author="Administrator" w:date="2015-11-21T18:41:44Z">
        <w:r>
          <w:rPr>
            <w:rFonts w:hint="eastAsia" w:ascii="华文楷体" w:hAnsi="华文楷体" w:eastAsia="华文楷体"/>
            <w:sz w:val="28"/>
            <w:szCs w:val="28"/>
            <w:lang w:eastAsia="zh-CN"/>
          </w:rPr>
          <w:t>还有呢</w:t>
        </w:r>
      </w:ins>
      <w:ins w:id="2032" w:author="Administrator" w:date="2015-11-21T18:41:57Z">
        <w:r>
          <w:rPr>
            <w:rFonts w:hint="eastAsia" w:ascii="华文楷体" w:hAnsi="华文楷体" w:eastAsia="华文楷体"/>
            <w:sz w:val="28"/>
            <w:szCs w:val="28"/>
            <w:lang w:eastAsia="zh-CN"/>
          </w:rPr>
          <w:t>就</w:t>
        </w:r>
      </w:ins>
      <w:ins w:id="2033" w:author="Administrator" w:date="2015-11-21T18:42:08Z">
        <w:r>
          <w:rPr>
            <w:rFonts w:hint="eastAsia" w:ascii="华文楷体" w:hAnsi="华文楷体" w:eastAsia="华文楷体"/>
            <w:sz w:val="28"/>
            <w:szCs w:val="28"/>
            <w:lang w:eastAsia="zh-CN"/>
          </w:rPr>
          <w:t>是</w:t>
        </w:r>
      </w:ins>
      <w:ins w:id="2034" w:author="Administrator" w:date="2015-11-21T18:41:57Z">
        <w:r>
          <w:rPr>
            <w:rFonts w:hint="eastAsia" w:ascii="华文楷体" w:hAnsi="华文楷体" w:eastAsia="华文楷体"/>
            <w:sz w:val="28"/>
            <w:szCs w:val="28"/>
            <w:lang w:eastAsia="zh-CN"/>
          </w:rPr>
          <w:t>说</w:t>
        </w:r>
      </w:ins>
      <w:r>
        <w:rPr>
          <w:rFonts w:hint="eastAsia" w:ascii="华文楷体" w:hAnsi="华文楷体" w:eastAsia="华文楷体"/>
          <w:sz w:val="28"/>
          <w:szCs w:val="28"/>
        </w:rPr>
        <w:t>秉持释迦</w:t>
      </w:r>
      <w:ins w:id="2035" w:author="Administrator" w:date="2015-11-21T18:43:47Z">
        <w:r>
          <w:rPr>
            <w:rFonts w:hint="eastAsia" w:ascii="华文楷体" w:hAnsi="华文楷体" w:eastAsia="华文楷体"/>
            <w:sz w:val="28"/>
            <w:szCs w:val="28"/>
            <w:lang w:eastAsia="zh-CN"/>
          </w:rPr>
          <w:t>牟尼</w:t>
        </w:r>
      </w:ins>
      <w:r>
        <w:rPr>
          <w:rFonts w:hint="eastAsia" w:ascii="华文楷体" w:hAnsi="华文楷体" w:eastAsia="华文楷体"/>
          <w:sz w:val="28"/>
          <w:szCs w:val="28"/>
        </w:rPr>
        <w:t>佛清净教法的人，遵照</w:t>
      </w:r>
      <w:del w:id="2036" w:author="Administrator" w:date="2015-11-21T18:42:22Z">
        <w:r>
          <w:rPr>
            <w:rFonts w:hint="eastAsia" w:ascii="华文楷体" w:hAnsi="华文楷体" w:eastAsia="华文楷体"/>
            <w:sz w:val="28"/>
            <w:szCs w:val="28"/>
          </w:rPr>
          <w:delText>静命</w:delText>
        </w:r>
      </w:del>
      <w:r>
        <w:rPr>
          <w:rFonts w:hint="eastAsia" w:ascii="华文楷体" w:hAnsi="华文楷体" w:eastAsia="华文楷体"/>
          <w:sz w:val="28"/>
          <w:szCs w:val="28"/>
        </w:rPr>
        <w:t>大堪布</w:t>
      </w:r>
      <w:ins w:id="2037" w:author="Administrator" w:date="2015-11-21T18:42:30Z">
        <w:r>
          <w:rPr>
            <w:rFonts w:hint="eastAsia" w:ascii="华文楷体" w:hAnsi="华文楷体" w:eastAsia="华文楷体"/>
            <w:sz w:val="28"/>
            <w:szCs w:val="28"/>
            <w:lang w:eastAsia="zh-CN"/>
          </w:rPr>
          <w:t>静命菩萨</w:t>
        </w:r>
      </w:ins>
      <w:r>
        <w:rPr>
          <w:rFonts w:hint="eastAsia" w:ascii="华文楷体" w:hAnsi="华文楷体" w:eastAsia="华文楷体"/>
          <w:sz w:val="28"/>
          <w:szCs w:val="28"/>
        </w:rPr>
        <w:t>亲手盖印的旨意，</w:t>
      </w:r>
      <w:ins w:id="2038" w:author="Administrator" w:date="2015-11-21T18:42:58Z">
        <w:r>
          <w:rPr>
            <w:rFonts w:hint="eastAsia" w:ascii="华文楷体" w:hAnsi="华文楷体" w:eastAsia="华文楷体"/>
            <w:sz w:val="28"/>
            <w:szCs w:val="28"/>
            <w:lang w:eastAsia="zh-CN"/>
          </w:rPr>
          <w:t>有时候</w:t>
        </w:r>
      </w:ins>
      <w:ins w:id="2039" w:author="Administrator" w:date="2015-11-21T18:43:13Z">
        <w:r>
          <w:rPr>
            <w:rFonts w:hint="eastAsia" w:ascii="华文楷体" w:hAnsi="华文楷体" w:eastAsia="华文楷体"/>
            <w:sz w:val="28"/>
            <w:szCs w:val="28"/>
            <w:lang w:eastAsia="zh-CN"/>
          </w:rPr>
          <w:t>呢</w:t>
        </w:r>
      </w:ins>
      <w:r>
        <w:rPr>
          <w:rFonts w:hint="eastAsia" w:ascii="华文楷体" w:hAnsi="华文楷体" w:eastAsia="华文楷体"/>
          <w:sz w:val="28"/>
          <w:szCs w:val="28"/>
        </w:rPr>
        <w:t>以前</w:t>
      </w:r>
      <w:ins w:id="2040" w:author="Administrator" w:date="2015-11-25T22:50:25Z">
        <w:r>
          <w:rPr>
            <w:rFonts w:hint="eastAsia" w:ascii="华文楷体" w:hAnsi="华文楷体" w:eastAsia="华文楷体"/>
            <w:sz w:val="28"/>
            <w:szCs w:val="28"/>
            <w:lang w:eastAsia="zh-CN"/>
          </w:rPr>
          <w:t>他</w:t>
        </w:r>
      </w:ins>
      <w:r>
        <w:rPr>
          <w:rFonts w:hint="eastAsia" w:ascii="华文楷体" w:hAnsi="华文楷体" w:eastAsia="华文楷体"/>
          <w:sz w:val="28"/>
          <w:szCs w:val="28"/>
        </w:rPr>
        <w:t>是盖过印的，</w:t>
      </w:r>
      <w:ins w:id="2041" w:author="Administrator" w:date="2015-11-21T18:43:20Z">
        <w:r>
          <w:rPr>
            <w:rFonts w:hint="eastAsia" w:ascii="华文楷体" w:hAnsi="华文楷体" w:eastAsia="华文楷体"/>
            <w:sz w:val="28"/>
            <w:szCs w:val="28"/>
            <w:lang w:eastAsia="zh-CN"/>
          </w:rPr>
          <w:t>像这样</w:t>
        </w:r>
      </w:ins>
      <w:del w:id="2042" w:author="Administrator" w:date="2015-11-21T18:44:37Z">
        <w:r>
          <w:rPr>
            <w:rFonts w:hint="eastAsia" w:ascii="华文楷体" w:hAnsi="华文楷体" w:eastAsia="华文楷体"/>
            <w:sz w:val="28"/>
            <w:szCs w:val="28"/>
          </w:rPr>
          <w:delText>以前</w:delText>
        </w:r>
      </w:del>
      <w:r>
        <w:rPr>
          <w:rFonts w:hint="eastAsia" w:ascii="华文楷体" w:hAnsi="华文楷体" w:eastAsia="华文楷体"/>
          <w:sz w:val="28"/>
          <w:szCs w:val="28"/>
        </w:rPr>
        <w:t>发布过旨意，</w:t>
      </w:r>
      <w:del w:id="2043" w:author="Administrator" w:date="2015-11-21T18:46:10Z">
        <w:r>
          <w:rPr>
            <w:rFonts w:hint="eastAsia" w:ascii="华文楷体" w:hAnsi="华文楷体" w:eastAsia="华文楷体"/>
            <w:sz w:val="28"/>
            <w:szCs w:val="28"/>
          </w:rPr>
          <w:delText>这个</w:delText>
        </w:r>
      </w:del>
      <w:ins w:id="2044" w:author="Administrator" w:date="2015-11-21T18:46:12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佛教徒切切不可以喜爱苯教</w:t>
      </w:r>
      <w:ins w:id="2045" w:author="Administrator" w:date="2015-11-21T18:44:43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，这个</w:t>
      </w:r>
      <w:ins w:id="2046" w:author="Administrator" w:date="2015-11-21T18:46:26Z">
        <w:r>
          <w:rPr>
            <w:rFonts w:hint="eastAsia" w:ascii="华文楷体" w:hAnsi="华文楷体" w:eastAsia="华文楷体"/>
            <w:sz w:val="28"/>
            <w:szCs w:val="28"/>
            <w:lang w:eastAsia="zh-CN"/>
          </w:rPr>
          <w:t>是</w:t>
        </w:r>
      </w:ins>
      <w:del w:id="2047" w:author="Administrator" w:date="2015-11-21T18:45:41Z">
        <w:r>
          <w:rPr>
            <w:rFonts w:hint="eastAsia" w:ascii="华文楷体" w:hAnsi="华文楷体" w:eastAsia="华文楷体"/>
            <w:sz w:val="28"/>
            <w:szCs w:val="28"/>
          </w:rPr>
          <w:delText>就说</w:delText>
        </w:r>
      </w:del>
      <w:ins w:id="2048" w:author="Administrator" w:date="2015-11-21T18:44:53Z">
        <w:r>
          <w:rPr>
            <w:rFonts w:hint="eastAsia" w:ascii="华文楷体" w:hAnsi="华文楷体" w:eastAsia="华文楷体"/>
            <w:sz w:val="28"/>
            <w:szCs w:val="28"/>
            <w:lang w:eastAsia="zh-CN"/>
          </w:rPr>
          <w:t>以前</w:t>
        </w:r>
      </w:ins>
      <w:ins w:id="2049" w:author="Administrator" w:date="2015-11-21T18:45:22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w:t>
      </w:r>
      <w:ins w:id="2050" w:author="Administrator" w:date="2015-11-21T18:45:09Z">
        <w:r>
          <w:rPr>
            <w:rFonts w:hint="eastAsia" w:ascii="华文楷体" w:hAnsi="华文楷体" w:eastAsia="华文楷体"/>
            <w:sz w:val="28"/>
            <w:szCs w:val="28"/>
            <w:lang w:eastAsia="zh-CN"/>
          </w:rPr>
          <w:t>属于</w:t>
        </w:r>
      </w:ins>
      <w:ins w:id="2051" w:author="Administrator" w:date="2015-11-21T18:45:11Z">
        <w:r>
          <w:rPr>
            <w:rFonts w:hint="eastAsia" w:ascii="华文楷体" w:hAnsi="华文楷体" w:eastAsia="华文楷体"/>
            <w:sz w:val="28"/>
            <w:szCs w:val="28"/>
            <w:lang w:eastAsia="zh-CN"/>
          </w:rPr>
          <w:t>这个</w:t>
        </w:r>
      </w:ins>
      <w:ins w:id="2052" w:author="Administrator" w:date="2015-11-21T18:45:56Z">
        <w:r>
          <w:rPr>
            <w:rFonts w:hint="eastAsia" w:ascii="华文楷体" w:hAnsi="华文楷体" w:eastAsia="华文楷体"/>
            <w:sz w:val="28"/>
            <w:szCs w:val="28"/>
            <w:lang w:eastAsia="zh-CN"/>
          </w:rPr>
          <w:t>就说是这个</w:t>
        </w:r>
      </w:ins>
      <w:r>
        <w:rPr>
          <w:rFonts w:hint="eastAsia" w:ascii="华文楷体" w:hAnsi="华文楷体" w:eastAsia="华文楷体"/>
          <w:sz w:val="28"/>
          <w:szCs w:val="28"/>
        </w:rPr>
        <w:t>静命论师曾经</w:t>
      </w:r>
      <w:ins w:id="2053" w:author="Administrator" w:date="2015-11-24T20:43:43Z">
        <w:r>
          <w:rPr>
            <w:rFonts w:hint="eastAsia" w:ascii="华文楷体" w:hAnsi="华文楷体" w:eastAsia="华文楷体"/>
            <w:sz w:val="28"/>
            <w:szCs w:val="28"/>
            <w:lang w:eastAsia="zh-CN"/>
          </w:rPr>
          <w:t>呢就说</w:t>
        </w:r>
      </w:ins>
      <w:r>
        <w:rPr>
          <w:rFonts w:hint="eastAsia" w:ascii="华文楷体" w:hAnsi="华文楷体" w:eastAsia="华文楷体"/>
          <w:sz w:val="28"/>
          <w:szCs w:val="28"/>
        </w:rPr>
        <w:t>颁布过这样一种旨意的，</w:t>
      </w:r>
      <w:ins w:id="2054" w:author="Administrator" w:date="2015-11-24T00:33:58Z">
        <w:r>
          <w:rPr>
            <w:rFonts w:hint="eastAsia" w:ascii="华文楷体" w:hAnsi="华文楷体" w:eastAsia="华文楷体"/>
            <w:sz w:val="28"/>
            <w:szCs w:val="28"/>
            <w:lang w:eastAsia="zh-CN"/>
          </w:rPr>
          <w:t>说</w:t>
        </w:r>
      </w:ins>
      <w:r>
        <w:rPr>
          <w:rFonts w:hint="eastAsia" w:ascii="华文楷体" w:hAnsi="华文楷体" w:eastAsia="华文楷体"/>
          <w:sz w:val="28"/>
          <w:szCs w:val="28"/>
        </w:rPr>
        <w:t>只要是他的随学者，切切不可以喜爱苯教</w:t>
      </w:r>
      <w:ins w:id="2055" w:author="Administrator" w:date="2015-11-20T00:17:37Z">
        <w:r>
          <w:rPr>
            <w:rFonts w:hint="eastAsia" w:ascii="华文楷体" w:hAnsi="华文楷体" w:eastAsia="华文楷体"/>
            <w:sz w:val="28"/>
            <w:szCs w:val="28"/>
            <w:lang w:eastAsia="zh-CN"/>
          </w:rPr>
          <w:t>。</w:t>
        </w:r>
      </w:ins>
    </w:p>
    <w:p>
      <w:pPr>
        <w:ind w:firstLine="570"/>
        <w:rPr>
          <w:ins w:id="2056" w:author="Administrator" w:date="2015-11-24T20:43:14Z"/>
          <w:rFonts w:hint="eastAsia" w:ascii="华文楷体" w:hAnsi="华文楷体" w:eastAsia="华文楷体"/>
          <w:sz w:val="28"/>
          <w:szCs w:val="28"/>
        </w:rPr>
      </w:pPr>
      <w:ins w:id="2057" w:author="Administrator" w:date="2015-11-24T20:42:52Z">
        <w:r>
          <w:rPr>
            <w:rFonts w:hint="eastAsia" w:ascii="黑体" w:hAnsi="黑体" w:eastAsia="黑体" w:cs="黑体"/>
            <w:sz w:val="28"/>
            <w:szCs w:val="28"/>
            <w:lang w:eastAsia="zh-CN"/>
            <w:rPrChange w:id="2058" w:author="Administrator" w:date="2015-11-24T20:42:59Z">
              <w:rPr>
                <w:rFonts w:hint="eastAsia" w:ascii="华文楷体" w:hAnsi="华文楷体" w:eastAsia="华文楷体"/>
                <w:sz w:val="28"/>
                <w:szCs w:val="28"/>
                <w:lang w:eastAsia="zh-CN"/>
              </w:rPr>
            </w:rPrChange>
          </w:rPr>
          <w:t>【</w:t>
        </w:r>
      </w:ins>
      <w:ins w:id="2059" w:author="Administrator" w:date="2015-11-24T20:42:37Z">
        <w:r>
          <w:rPr>
            <w:rFonts w:hint="eastAsia" w:ascii="黑体" w:hAnsi="黑体" w:eastAsia="黑体" w:cs="黑体"/>
            <w:i w:val="0"/>
            <w:color w:val="000000"/>
            <w:sz w:val="28"/>
            <w:szCs w:val="28"/>
            <w:rPrChange w:id="2060" w:author="Administrator" w:date="2015-11-24T20:42:59Z">
              <w:rPr>
                <w:rFonts w:ascii="华文楷体" w:hAnsi="华文楷体" w:eastAsia="华文楷体" w:cs="华文楷体"/>
                <w:i w:val="0"/>
                <w:color w:val="000000"/>
                <w:sz w:val="28"/>
                <w:szCs w:val="28"/>
              </w:rPr>
            </w:rPrChange>
          </w:rPr>
          <w:t>也正是由于这一原因</w:t>
        </w:r>
      </w:ins>
      <w:ins w:id="2061" w:author="Administrator" w:date="2015-11-24T20:42:37Z">
        <w:r>
          <w:rPr>
            <w:rFonts w:hint="eastAsia" w:ascii="黑体" w:hAnsi="黑体" w:eastAsia="黑体" w:cs="黑体"/>
            <w:i w:val="0"/>
            <w:color w:val="000000"/>
            <w:sz w:val="28"/>
            <w:szCs w:val="28"/>
            <w:rPrChange w:id="2062" w:author="Administrator" w:date="2015-11-24T20:42:59Z">
              <w:rPr>
                <w:rFonts w:ascii="宋体" w:hAnsi="宋体" w:eastAsia="宋体" w:cs="宋体"/>
                <w:i w:val="0"/>
                <w:color w:val="000000"/>
                <w:sz w:val="28"/>
                <w:szCs w:val="28"/>
              </w:rPr>
            </w:rPrChange>
          </w:rPr>
          <w:t>,</w:t>
        </w:r>
      </w:ins>
      <w:ins w:id="2063" w:author="Administrator" w:date="2015-11-24T20:42:37Z">
        <w:r>
          <w:rPr>
            <w:rFonts w:hint="eastAsia" w:ascii="黑体" w:hAnsi="黑体" w:eastAsia="黑体" w:cs="黑体"/>
            <w:i w:val="0"/>
            <w:color w:val="000000"/>
            <w:sz w:val="28"/>
            <w:szCs w:val="28"/>
            <w:rPrChange w:id="2064" w:author="Administrator" w:date="2015-11-24T20:42:59Z">
              <w:rPr>
                <w:rFonts w:ascii="华文楷体" w:hAnsi="华文楷体" w:eastAsia="华文楷体" w:cs="华文楷体"/>
                <w:i w:val="0"/>
                <w:color w:val="000000"/>
                <w:sz w:val="28"/>
                <w:szCs w:val="28"/>
              </w:rPr>
            </w:rPrChange>
          </w:rPr>
          <w:t>所有</w:t>
        </w:r>
      </w:ins>
      <w:ins w:id="2065" w:author="Administrator" w:date="2015-11-24T20:42:37Z">
        <w:r>
          <w:rPr>
            <w:rFonts w:hint="eastAsia" w:ascii="黑体" w:hAnsi="黑体" w:eastAsia="黑体" w:cs="黑体"/>
            <w:i w:val="0"/>
            <w:color w:val="000000"/>
            <w:sz w:val="28"/>
            <w:szCs w:val="28"/>
            <w:rPrChange w:id="2066" w:author="Administrator" w:date="2015-11-24T20:42:59Z">
              <w:rPr>
                <w:rFonts w:ascii="华文楷体" w:hAnsi="华文楷体" w:eastAsia="华文楷体" w:cs="华文楷体"/>
                <w:i w:val="0"/>
                <w:color w:val="000000"/>
                <w:sz w:val="28"/>
                <w:szCs w:val="28"/>
              </w:rPr>
            </w:rPrChange>
          </w:rPr>
          <w:t>苯教徒一致将这位亲教师视若不共戴天的仇</w:t>
        </w:r>
      </w:ins>
      <w:ins w:id="2067" w:author="Administrator" w:date="2015-11-24T20:42:37Z">
        <w:r>
          <w:rPr>
            <w:rFonts w:hint="eastAsia" w:ascii="黑体" w:hAnsi="黑体" w:eastAsia="黑体" w:cs="黑体"/>
            <w:i w:val="0"/>
            <w:color w:val="000000"/>
            <w:sz w:val="28"/>
            <w:szCs w:val="28"/>
            <w:rPrChange w:id="2068" w:author="Administrator" w:date="2015-11-24T20:42:59Z">
              <w:rPr>
                <w:rFonts w:ascii="华文楷体" w:hAnsi="华文楷体" w:eastAsia="华文楷体" w:cs="华文楷体"/>
                <w:i w:val="0"/>
                <w:color w:val="000000"/>
                <w:sz w:val="28"/>
                <w:szCs w:val="28"/>
              </w:rPr>
            </w:rPrChange>
          </w:rPr>
          <w:t>敌。</w:t>
        </w:r>
      </w:ins>
      <w:ins w:id="2069" w:author="Administrator" w:date="2015-11-24T20:42:54Z">
        <w:r>
          <w:rPr>
            <w:rFonts w:hint="eastAsia" w:ascii="黑体" w:hAnsi="黑体" w:eastAsia="黑体" w:cs="黑体"/>
            <w:i w:val="0"/>
            <w:color w:val="000000"/>
            <w:sz w:val="28"/>
            <w:szCs w:val="28"/>
            <w:lang w:eastAsia="zh-CN"/>
            <w:rPrChange w:id="2070" w:author="Administrator" w:date="2015-11-24T20:42:59Z">
              <w:rPr>
                <w:rFonts w:hint="eastAsia" w:ascii="华文楷体" w:hAnsi="华文楷体" w:eastAsia="华文楷体" w:cs="华文楷体"/>
                <w:i w:val="0"/>
                <w:color w:val="000000"/>
                <w:sz w:val="28"/>
                <w:szCs w:val="28"/>
                <w:lang w:eastAsia="zh-CN"/>
              </w:rPr>
            </w:rPrChange>
          </w:rPr>
          <w:t>】</w:t>
        </w:r>
      </w:ins>
      <w:del w:id="2071" w:author="Administrator" w:date="2015-11-24T20:43:12Z">
        <w:r>
          <w:rPr>
            <w:rFonts w:hint="eastAsia" w:ascii="华文楷体" w:hAnsi="华文楷体" w:eastAsia="华文楷体"/>
            <w:sz w:val="28"/>
            <w:szCs w:val="28"/>
          </w:rPr>
          <w:delText>，也正是由于这一原因,所有苯教徒一致将这位亲教师视若不共戴天的仇敌</w:delText>
        </w:r>
      </w:del>
    </w:p>
    <w:p>
      <w:pPr>
        <w:ind w:firstLine="570"/>
        <w:rPr>
          <w:rFonts w:ascii="华文楷体" w:hAnsi="华文楷体" w:eastAsia="华文楷体"/>
          <w:sz w:val="28"/>
          <w:szCs w:val="28"/>
        </w:rPr>
      </w:pPr>
      <w:del w:id="2072" w:author="Administrator" w:date="2015-11-20T00:17:50Z">
        <w:r>
          <w:rPr>
            <w:rFonts w:hint="eastAsia" w:ascii="华文楷体" w:hAnsi="华文楷体" w:eastAsia="华文楷体"/>
            <w:sz w:val="28"/>
            <w:szCs w:val="28"/>
          </w:rPr>
          <w:delText>。</w:delText>
        </w:r>
      </w:del>
      <w:r>
        <w:rPr>
          <w:rFonts w:hint="eastAsia" w:ascii="华文楷体" w:hAnsi="华文楷体" w:eastAsia="华文楷体"/>
          <w:sz w:val="28"/>
          <w:szCs w:val="28"/>
        </w:rPr>
        <w:t>就是因为以前大堪布静命</w:t>
      </w:r>
      <w:ins w:id="2073" w:author="Administrator" w:date="2015-11-21T18:47:35Z">
        <w:r>
          <w:rPr>
            <w:rFonts w:hint="eastAsia" w:ascii="华文楷体" w:hAnsi="华文楷体" w:eastAsia="华文楷体"/>
            <w:sz w:val="28"/>
            <w:szCs w:val="28"/>
            <w:lang w:eastAsia="zh-CN"/>
          </w:rPr>
          <w:t>他</w:t>
        </w:r>
      </w:ins>
      <w:r>
        <w:rPr>
          <w:rFonts w:hint="eastAsia" w:ascii="华文楷体" w:hAnsi="华文楷体" w:eastAsia="华文楷体"/>
          <w:sz w:val="28"/>
          <w:szCs w:val="28"/>
        </w:rPr>
        <w:t>曾经颁布过这样一种法令的</w:t>
      </w:r>
      <w:ins w:id="2074" w:author="Administrator" w:date="2015-11-20T00:18:02Z">
        <w:r>
          <w:rPr>
            <w:rFonts w:hint="eastAsia" w:ascii="华文楷体" w:hAnsi="华文楷体" w:eastAsia="华文楷体"/>
            <w:sz w:val="28"/>
            <w:szCs w:val="28"/>
            <w:lang w:eastAsia="zh-CN"/>
          </w:rPr>
          <w:t>缘</w:t>
        </w:r>
      </w:ins>
      <w:del w:id="2075" w:author="Administrator" w:date="2015-11-20T00:18:00Z">
        <w:r>
          <w:rPr>
            <w:rFonts w:hint="eastAsia" w:ascii="华文楷体" w:hAnsi="华文楷体" w:eastAsia="华文楷体"/>
            <w:sz w:val="28"/>
            <w:szCs w:val="28"/>
          </w:rPr>
          <w:delText>原</w:delText>
        </w:r>
      </w:del>
      <w:r>
        <w:rPr>
          <w:rFonts w:hint="eastAsia" w:ascii="华文楷体" w:hAnsi="华文楷体" w:eastAsia="华文楷体"/>
          <w:sz w:val="28"/>
          <w:szCs w:val="28"/>
        </w:rPr>
        <w:t>故，所以后面很多佛教徒遵循这样一种法令，</w:t>
      </w:r>
      <w:ins w:id="2076" w:author="Administrator" w:date="2015-11-24T00:33:39Z">
        <w:r>
          <w:rPr>
            <w:rFonts w:hint="eastAsia" w:ascii="华文楷体" w:hAnsi="华文楷体" w:eastAsia="华文楷体"/>
            <w:sz w:val="28"/>
            <w:szCs w:val="28"/>
            <w:lang w:eastAsia="zh-CN"/>
          </w:rPr>
          <w:t>就说呢</w:t>
        </w:r>
      </w:ins>
      <w:r>
        <w:rPr>
          <w:rFonts w:hint="eastAsia" w:ascii="华文楷体" w:hAnsi="华文楷体" w:eastAsia="华文楷体"/>
          <w:sz w:val="28"/>
          <w:szCs w:val="28"/>
        </w:rPr>
        <w:t>很多人不喜欢苯教，因为这样一个原因的</w:t>
      </w:r>
      <w:ins w:id="2077" w:author="Administrator" w:date="2015-11-20T00:18:17Z">
        <w:r>
          <w:rPr>
            <w:rFonts w:hint="eastAsia" w:ascii="华文楷体" w:hAnsi="华文楷体" w:eastAsia="华文楷体"/>
            <w:sz w:val="28"/>
            <w:szCs w:val="28"/>
            <w:lang w:eastAsia="zh-CN"/>
          </w:rPr>
          <w:t>缘</w:t>
        </w:r>
      </w:ins>
      <w:del w:id="2078" w:author="Administrator" w:date="2015-11-20T00:18:15Z">
        <w:r>
          <w:rPr>
            <w:rFonts w:hint="eastAsia" w:ascii="华文楷体" w:hAnsi="华文楷体" w:eastAsia="华文楷体"/>
            <w:sz w:val="28"/>
            <w:szCs w:val="28"/>
          </w:rPr>
          <w:delText>原</w:delText>
        </w:r>
      </w:del>
      <w:r>
        <w:rPr>
          <w:rFonts w:hint="eastAsia" w:ascii="华文楷体" w:hAnsi="华文楷体" w:eastAsia="华文楷体"/>
          <w:sz w:val="28"/>
          <w:szCs w:val="28"/>
        </w:rPr>
        <w:t>故，所有的苯教徒一致</w:t>
      </w:r>
      <w:ins w:id="2079" w:author="Administrator" w:date="2015-11-21T18:47:49Z">
        <w:r>
          <w:rPr>
            <w:rFonts w:hint="eastAsia" w:ascii="华文楷体" w:hAnsi="华文楷体" w:eastAsia="华文楷体"/>
            <w:sz w:val="28"/>
            <w:szCs w:val="28"/>
            <w:lang w:eastAsia="zh-CN"/>
          </w:rPr>
          <w:t>呢就</w:t>
        </w:r>
      </w:ins>
      <w:r>
        <w:rPr>
          <w:rFonts w:hint="eastAsia" w:ascii="华文楷体" w:hAnsi="华文楷体" w:eastAsia="华文楷体"/>
          <w:sz w:val="28"/>
          <w:szCs w:val="28"/>
        </w:rPr>
        <w:t>把</w:t>
      </w:r>
      <w:ins w:id="2080" w:author="Administrator" w:date="2015-11-21T18:48:5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亲教师，把静命菩萨视为不共戴天的仇敌，</w:t>
      </w:r>
      <w:ins w:id="2081" w:author="Administrator" w:date="2015-11-21T18:48:18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这个原因也就是这样</w:t>
      </w:r>
      <w:ins w:id="2082" w:author="Administrator" w:date="2015-11-20T00:18:25Z">
        <w:r>
          <w:rPr>
            <w:rFonts w:hint="eastAsia" w:ascii="华文楷体" w:hAnsi="华文楷体" w:eastAsia="华文楷体"/>
            <w:sz w:val="28"/>
            <w:szCs w:val="28"/>
            <w:lang w:eastAsia="zh-CN"/>
          </w:rPr>
          <w:t>。</w:t>
        </w:r>
      </w:ins>
      <w:ins w:id="2083" w:author="Administrator" w:date="2015-11-21T18:48:31Z">
        <w:r>
          <w:rPr>
            <w:rFonts w:hint="eastAsia" w:ascii="华文楷体" w:hAnsi="华文楷体" w:eastAsia="华文楷体"/>
            <w:sz w:val="28"/>
            <w:szCs w:val="28"/>
            <w:lang w:eastAsia="zh-CN"/>
          </w:rPr>
          <w:t>所以</w:t>
        </w:r>
      </w:ins>
      <w:del w:id="2084" w:author="Administrator" w:date="2015-11-21T18:48:31Z">
        <w:r>
          <w:rPr>
            <w:rFonts w:hint="eastAsia" w:ascii="华文楷体" w:hAnsi="华文楷体" w:eastAsia="华文楷体"/>
            <w:sz w:val="28"/>
            <w:szCs w:val="28"/>
          </w:rPr>
          <w:delText>，他</w:delText>
        </w:r>
      </w:del>
      <w:ins w:id="2085" w:author="Administrator" w:date="2015-11-21T18:48:35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的总的</w:t>
      </w:r>
      <w:ins w:id="2086" w:author="Administrator" w:date="2015-11-21T18:49:08Z">
        <w:r>
          <w:rPr>
            <w:rFonts w:hint="eastAsia" w:ascii="华文楷体" w:hAnsi="华文楷体" w:eastAsia="华文楷体"/>
            <w:sz w:val="28"/>
            <w:szCs w:val="28"/>
            <w:lang w:eastAsia="zh-CN"/>
          </w:rPr>
          <w:t>原因</w:t>
        </w:r>
      </w:ins>
      <w:ins w:id="2087" w:author="Administrator" w:date="2015-11-21T18:49:09Z">
        <w:r>
          <w:rPr>
            <w:rFonts w:hint="eastAsia" w:ascii="华文楷体" w:hAnsi="华文楷体" w:eastAsia="华文楷体"/>
            <w:sz w:val="28"/>
            <w:szCs w:val="28"/>
            <w:lang w:eastAsia="zh-CN"/>
          </w:rPr>
          <w:t>、</w:t>
        </w:r>
      </w:ins>
      <w:ins w:id="2088" w:author="Administrator" w:date="2015-11-21T18:49:15Z">
        <w:r>
          <w:rPr>
            <w:rFonts w:hint="eastAsia" w:ascii="华文楷体" w:hAnsi="华文楷体" w:eastAsia="华文楷体"/>
            <w:sz w:val="28"/>
            <w:szCs w:val="28"/>
            <w:lang w:eastAsia="zh-CN"/>
          </w:rPr>
          <w:t>总的这样</w:t>
        </w:r>
      </w:ins>
      <w:r>
        <w:rPr>
          <w:rFonts w:hint="eastAsia" w:ascii="华文楷体" w:hAnsi="华文楷体" w:eastAsia="华文楷体"/>
          <w:sz w:val="28"/>
          <w:szCs w:val="28"/>
        </w:rPr>
        <w:t>一种</w:t>
      </w:r>
      <w:ins w:id="2089" w:author="Administrator" w:date="2015-11-21T18:49:25Z">
        <w:r>
          <w:rPr>
            <w:rFonts w:hint="eastAsia" w:ascii="华文楷体" w:hAnsi="华文楷体" w:eastAsia="华文楷体"/>
            <w:sz w:val="28"/>
            <w:szCs w:val="28"/>
            <w:lang w:eastAsia="zh-CN"/>
          </w:rPr>
          <w:t>它的</w:t>
        </w:r>
      </w:ins>
      <w:ins w:id="2090" w:author="Administrator" w:date="2015-11-21T18:49:28Z">
        <w:r>
          <w:rPr>
            <w:rFonts w:hint="eastAsia" w:ascii="华文楷体" w:hAnsi="华文楷体" w:eastAsia="华文楷体"/>
            <w:sz w:val="28"/>
            <w:szCs w:val="28"/>
            <w:lang w:eastAsia="zh-CN"/>
          </w:rPr>
          <w:t>这样</w:t>
        </w:r>
      </w:ins>
      <w:ins w:id="2091" w:author="Administrator" w:date="2015-11-21T18:49:32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旨意呢，就是说明我们对于</w:t>
      </w:r>
      <w:ins w:id="2092" w:author="Administrator" w:date="2015-11-24T00:34:39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外道的态度应该是怎么样的，不应该耽著，</w:t>
      </w:r>
      <w:del w:id="2093" w:author="Administrator" w:date="2015-11-21T18:50:16Z">
        <w:r>
          <w:rPr>
            <w:rFonts w:hint="eastAsia" w:ascii="华文楷体" w:hAnsi="华文楷体" w:eastAsia="华文楷体"/>
            <w:sz w:val="28"/>
            <w:szCs w:val="28"/>
          </w:rPr>
          <w:delText>也</w:delText>
        </w:r>
      </w:del>
      <w:r>
        <w:rPr>
          <w:rFonts w:hint="eastAsia" w:ascii="华文楷体" w:hAnsi="华文楷体" w:eastAsia="华文楷体"/>
          <w:sz w:val="28"/>
          <w:szCs w:val="28"/>
        </w:rPr>
        <w:t>不应该去皈依，也不应该去嗔恨，实际上</w:t>
      </w:r>
      <w:ins w:id="2094" w:author="Administrator" w:date="2015-11-21T18:50:27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是通过众生分别心面前突然显现出来的这些东西，</w:t>
      </w:r>
      <w:ins w:id="2095" w:author="Administrator" w:date="2015-11-20T00:18:42Z">
        <w:r>
          <w:rPr>
            <w:rFonts w:hint="eastAsia" w:ascii="华文楷体" w:hAnsi="华文楷体" w:eastAsia="华文楷体"/>
            <w:sz w:val="28"/>
            <w:szCs w:val="28"/>
            <w:lang w:eastAsia="zh-CN"/>
          </w:rPr>
          <w:t>像</w:t>
        </w:r>
      </w:ins>
      <w:del w:id="2096" w:author="Administrator" w:date="2015-11-20T00:18:40Z">
        <w:r>
          <w:rPr>
            <w:rFonts w:hint="eastAsia" w:ascii="华文楷体" w:hAnsi="华文楷体" w:eastAsia="华文楷体"/>
            <w:sz w:val="28"/>
            <w:szCs w:val="28"/>
          </w:rPr>
          <w:delText>象</w:delText>
        </w:r>
      </w:del>
      <w:r>
        <w:rPr>
          <w:rFonts w:hint="eastAsia" w:ascii="华文楷体" w:hAnsi="华文楷体" w:eastAsia="华文楷体"/>
          <w:sz w:val="28"/>
          <w:szCs w:val="28"/>
        </w:rPr>
        <w:t>这样的话</w:t>
      </w:r>
      <w:ins w:id="2097" w:author="Administrator" w:date="2015-11-21T18:50:34Z">
        <w:r>
          <w:rPr>
            <w:rFonts w:hint="eastAsia" w:ascii="华文楷体" w:hAnsi="华文楷体" w:eastAsia="华文楷体"/>
            <w:sz w:val="28"/>
            <w:szCs w:val="28"/>
            <w:lang w:eastAsia="zh-CN"/>
          </w:rPr>
          <w:t>就说是</w:t>
        </w:r>
      </w:ins>
      <w:ins w:id="2098" w:author="Administrator" w:date="2015-11-24T00:34:5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对于</w:t>
      </w:r>
      <w:ins w:id="2099" w:author="Administrator" w:date="2015-11-24T20:44:33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外道的</w:t>
      </w:r>
      <w:ins w:id="2100" w:author="Administrator" w:date="2015-11-24T20:45:3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态度就应该</w:t>
      </w:r>
      <w:ins w:id="2101" w:author="Administrator" w:date="2015-11-24T20:45:17Z">
        <w:r>
          <w:rPr>
            <w:rFonts w:hint="eastAsia" w:ascii="华文楷体" w:hAnsi="华文楷体" w:eastAsia="华文楷体"/>
            <w:sz w:val="28"/>
            <w:szCs w:val="28"/>
            <w:lang w:eastAsia="zh-CN"/>
          </w:rPr>
          <w:t>按照</w:t>
        </w:r>
      </w:ins>
      <w:del w:id="2102" w:author="Administrator" w:date="2015-11-24T20:45:14Z">
        <w:r>
          <w:rPr>
            <w:rFonts w:hint="eastAsia" w:ascii="华文楷体" w:hAnsi="华文楷体" w:eastAsia="华文楷体"/>
            <w:sz w:val="28"/>
            <w:szCs w:val="28"/>
          </w:rPr>
          <w:delText>象</w:delText>
        </w:r>
      </w:del>
      <w:r>
        <w:rPr>
          <w:rFonts w:hint="eastAsia" w:ascii="华文楷体" w:hAnsi="华文楷体" w:eastAsia="华文楷体"/>
          <w:sz w:val="28"/>
          <w:szCs w:val="28"/>
        </w:rPr>
        <w:t>麦彭仁波切所讲的一样</w:t>
      </w:r>
      <w:del w:id="2103" w:author="Administrator" w:date="2015-11-24T20:45:59Z">
        <w:r>
          <w:rPr>
            <w:rFonts w:hint="eastAsia" w:ascii="华文楷体" w:hAnsi="华文楷体" w:eastAsia="华文楷体"/>
            <w:sz w:val="28"/>
            <w:szCs w:val="28"/>
          </w:rPr>
          <w:delText>，</w:delText>
        </w:r>
      </w:del>
      <w:r>
        <w:rPr>
          <w:rFonts w:hint="eastAsia" w:ascii="华文楷体" w:hAnsi="华文楷体" w:eastAsia="华文楷体"/>
          <w:sz w:val="28"/>
          <w:szCs w:val="28"/>
        </w:rPr>
        <w:t>这样去操作</w:t>
      </w:r>
      <w:ins w:id="2104" w:author="Administrator" w:date="2015-11-24T20:46:03Z">
        <w:r>
          <w:rPr>
            <w:rFonts w:hint="eastAsia" w:ascii="华文楷体" w:hAnsi="华文楷体" w:eastAsia="华文楷体"/>
            <w:sz w:val="28"/>
            <w:szCs w:val="28"/>
            <w:lang w:eastAsia="zh-CN"/>
          </w:rPr>
          <w:t>、</w:t>
        </w:r>
      </w:ins>
      <w:del w:id="2105" w:author="Administrator" w:date="2015-11-24T20:46:02Z">
        <w:r>
          <w:rPr>
            <w:rFonts w:hint="eastAsia" w:ascii="华文楷体" w:hAnsi="华文楷体" w:eastAsia="华文楷体"/>
            <w:sz w:val="28"/>
            <w:szCs w:val="28"/>
          </w:rPr>
          <w:delText>，</w:delText>
        </w:r>
      </w:del>
      <w:r>
        <w:rPr>
          <w:rFonts w:hint="eastAsia" w:ascii="华文楷体" w:hAnsi="华文楷体" w:eastAsia="华文楷体"/>
          <w:sz w:val="28"/>
          <w:szCs w:val="28"/>
        </w:rPr>
        <w:t>这样去处理，这样很好</w:t>
      </w:r>
      <w:ins w:id="2106" w:author="Administrator" w:date="2015-11-25T22:51:11Z">
        <w:r>
          <w:rPr>
            <w:rFonts w:hint="eastAsia" w:ascii="华文楷体" w:hAnsi="华文楷体" w:eastAsia="华文楷体"/>
            <w:sz w:val="28"/>
            <w:szCs w:val="28"/>
            <w:lang w:eastAsia="zh-CN"/>
          </w:rPr>
          <w:t>。</w:t>
        </w:r>
      </w:ins>
      <w:del w:id="2107" w:author="Administrator" w:date="2015-11-25T22:51:10Z">
        <w:bookmarkStart w:id="0" w:name="_GoBack"/>
        <w:bookmarkEnd w:id="0"/>
        <w:r>
          <w:rPr>
            <w:rFonts w:hint="eastAsia" w:ascii="华文楷体" w:hAnsi="华文楷体" w:eastAsia="华文楷体"/>
            <w:sz w:val="28"/>
            <w:szCs w:val="28"/>
          </w:rPr>
          <w:delText>，</w:delText>
        </w:r>
      </w:del>
      <w:r>
        <w:rPr>
          <w:rFonts w:hint="eastAsia" w:ascii="华文楷体" w:hAnsi="华文楷体" w:eastAsia="华文楷体"/>
          <w:sz w:val="28"/>
          <w:szCs w:val="28"/>
        </w:rPr>
        <w:t>今天讲到这里。</w:t>
      </w: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华文楷体">
    <w:altName w:val="楷体_GB2312"/>
    <w:panose1 w:val="02010600040101010101"/>
    <w:charset w:val="86"/>
    <w:family w:val="auto"/>
    <w:pitch w:val="default"/>
    <w:sig w:usb0="00000000" w:usb1="0000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华文楷体">
    <w:altName w:val="楷体_GB2312"/>
    <w:panose1 w:val="00000000000000000000"/>
    <w:charset w:val="00"/>
    <w:family w:val="auto"/>
    <w:pitch w:val="default"/>
    <w:sig w:usb0="00000000" w:usb1="00000000" w:usb2="00000000" w:usb3="00000000" w:csb0="00000000" w:csb1="00000000"/>
  </w:font>
  <w:font w:name="华文行楷">
    <w:altName w:val="微软雅黑"/>
    <w:panose1 w:val="00000000000000000000"/>
    <w:charset w:val="00"/>
    <w:family w:val="auto"/>
    <w:pitch w:val="default"/>
    <w:sig w:usb0="00000000" w:usb1="00000000" w:usb2="00000000" w:usb3="00000000" w:csb0="00000000" w:csb1="00000000"/>
  </w:font>
  <w:font w:name="TimesNewRoma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兰亭超细黑简体">
    <w:panose1 w:val="02000000000000000000"/>
    <w:charset w:val="86"/>
    <w:family w:val="auto"/>
    <w:pitch w:val="default"/>
    <w:sig w:usb0="00000001" w:usb1="08000000" w:usb2="00000000" w:usb3="00000000" w:csb0="00040000" w:csb1="00000000"/>
  </w:font>
  <w:font w:name="汉仪旗黑-55">
    <w:panose1 w:val="00020600040101010101"/>
    <w:charset w:val="86"/>
    <w:family w:val="auto"/>
    <w:pitch w:val="default"/>
    <w:sig w:usb0="A00002BF" w:usb1="18EF7CFA" w:usb2="00000016" w:usb3="00000000" w:csb0="00040000" w:csb1="00000000"/>
  </w:font>
  <w:font w:name="Dotum">
    <w:panose1 w:val="020B0600000101010101"/>
    <w:charset w:val="81"/>
    <w:family w:val="auto"/>
    <w:pitch w:val="default"/>
    <w:sig w:usb0="B00002AF" w:usb1="69D77CFB" w:usb2="00000030" w:usb3="00000000" w:csb0="4008009F" w:csb1="DFD7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宋体-PUA">
    <w:panose1 w:val="02010600030101010101"/>
    <w:charset w:val="86"/>
    <w:family w:val="auto"/>
    <w:pitch w:val="default"/>
    <w:sig w:usb0="00000000" w:usb1="1000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486"/>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83E27"/>
    <w:rsid w:val="0019371C"/>
    <w:rsid w:val="00197EDC"/>
    <w:rsid w:val="001A0B21"/>
    <w:rsid w:val="001A3FB2"/>
    <w:rsid w:val="001A47B1"/>
    <w:rsid w:val="001B3FC4"/>
    <w:rsid w:val="001B4998"/>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2519F"/>
    <w:rsid w:val="00330A59"/>
    <w:rsid w:val="00334997"/>
    <w:rsid w:val="00363832"/>
    <w:rsid w:val="003708EC"/>
    <w:rsid w:val="003850E3"/>
    <w:rsid w:val="003A6307"/>
    <w:rsid w:val="003F06AC"/>
    <w:rsid w:val="003F5F4A"/>
    <w:rsid w:val="003F68A8"/>
    <w:rsid w:val="004008C4"/>
    <w:rsid w:val="00402F70"/>
    <w:rsid w:val="00406A54"/>
    <w:rsid w:val="004106BD"/>
    <w:rsid w:val="004144A5"/>
    <w:rsid w:val="00423829"/>
    <w:rsid w:val="0042573D"/>
    <w:rsid w:val="00447061"/>
    <w:rsid w:val="004528A7"/>
    <w:rsid w:val="00462611"/>
    <w:rsid w:val="00465D8B"/>
    <w:rsid w:val="00471381"/>
    <w:rsid w:val="004913B8"/>
    <w:rsid w:val="004B0F46"/>
    <w:rsid w:val="0051565F"/>
    <w:rsid w:val="00523A50"/>
    <w:rsid w:val="00532ABC"/>
    <w:rsid w:val="00540FAF"/>
    <w:rsid w:val="00543896"/>
    <w:rsid w:val="00556332"/>
    <w:rsid w:val="005605F0"/>
    <w:rsid w:val="005631C2"/>
    <w:rsid w:val="00592173"/>
    <w:rsid w:val="005A3019"/>
    <w:rsid w:val="005B2BC3"/>
    <w:rsid w:val="005B54B7"/>
    <w:rsid w:val="005C0DC4"/>
    <w:rsid w:val="005C0DDA"/>
    <w:rsid w:val="005C1B72"/>
    <w:rsid w:val="005E19B2"/>
    <w:rsid w:val="005E373A"/>
    <w:rsid w:val="005F7533"/>
    <w:rsid w:val="0060632E"/>
    <w:rsid w:val="00611C3E"/>
    <w:rsid w:val="006A48BA"/>
    <w:rsid w:val="006B0F29"/>
    <w:rsid w:val="006B3B50"/>
    <w:rsid w:val="006C4DEC"/>
    <w:rsid w:val="006E1393"/>
    <w:rsid w:val="0070560E"/>
    <w:rsid w:val="00721239"/>
    <w:rsid w:val="007315F7"/>
    <w:rsid w:val="0075127C"/>
    <w:rsid w:val="00754BAD"/>
    <w:rsid w:val="00760877"/>
    <w:rsid w:val="00773A02"/>
    <w:rsid w:val="00773E12"/>
    <w:rsid w:val="007A075D"/>
    <w:rsid w:val="007A1CE3"/>
    <w:rsid w:val="007F107A"/>
    <w:rsid w:val="008248AF"/>
    <w:rsid w:val="00891050"/>
    <w:rsid w:val="008B5155"/>
    <w:rsid w:val="0091011A"/>
    <w:rsid w:val="00930991"/>
    <w:rsid w:val="00950634"/>
    <w:rsid w:val="00951C6E"/>
    <w:rsid w:val="009613A5"/>
    <w:rsid w:val="009658C1"/>
    <w:rsid w:val="009733A8"/>
    <w:rsid w:val="00975B37"/>
    <w:rsid w:val="00992E07"/>
    <w:rsid w:val="009C758F"/>
    <w:rsid w:val="009D1902"/>
    <w:rsid w:val="009D1C93"/>
    <w:rsid w:val="009D7FBE"/>
    <w:rsid w:val="009E70F2"/>
    <w:rsid w:val="009E7281"/>
    <w:rsid w:val="009F30AD"/>
    <w:rsid w:val="00A22775"/>
    <w:rsid w:val="00A522B5"/>
    <w:rsid w:val="00A61D5B"/>
    <w:rsid w:val="00A623E1"/>
    <w:rsid w:val="00A74E83"/>
    <w:rsid w:val="00A75DAD"/>
    <w:rsid w:val="00A91E0D"/>
    <w:rsid w:val="00A92FE0"/>
    <w:rsid w:val="00AB6657"/>
    <w:rsid w:val="00AC7E91"/>
    <w:rsid w:val="00AE1B28"/>
    <w:rsid w:val="00B32622"/>
    <w:rsid w:val="00B64F43"/>
    <w:rsid w:val="00BE0F08"/>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A62A8"/>
    <w:rsid w:val="00DB3667"/>
    <w:rsid w:val="00DC3BB8"/>
    <w:rsid w:val="00DC507B"/>
    <w:rsid w:val="00DD1C92"/>
    <w:rsid w:val="00DD719B"/>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7B2D"/>
    <w:rsid w:val="00FF4629"/>
    <w:rsid w:val="01CF1907"/>
    <w:rsid w:val="107838CD"/>
    <w:rsid w:val="161E6859"/>
    <w:rsid w:val="18795C61"/>
    <w:rsid w:val="1DA93B59"/>
    <w:rsid w:val="30D40948"/>
    <w:rsid w:val="3E5B195E"/>
    <w:rsid w:val="49597909"/>
    <w:rsid w:val="5AD01FBB"/>
    <w:rsid w:val="654C0783"/>
    <w:rsid w:val="656831AB"/>
    <w:rsid w:val="6E8C6A3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1</Pages>
  <Words>2501</Words>
  <Characters>14261</Characters>
  <Lines>118</Lines>
  <Paragraphs>33</Paragraphs>
  <ScaleCrop>false</ScaleCrop>
  <LinksUpToDate>false</LinksUpToDate>
  <CharactersWithSpaces>16729</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2015-10-08T01:30:00Z</dcterms:created>
  <dc:creator>Hanjinhui</dc:creator>
  <cp:lastModifiedBy>Administrator</cp:lastModifiedBy>
  <dcterms:modified xsi:type="dcterms:W3CDTF">2015-11-25T14:51:14Z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