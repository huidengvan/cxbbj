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E07" w:rsidRPr="004F1DEA" w:rsidRDefault="004F1DEA" w:rsidP="00992E07">
      <w:pPr>
        <w:jc w:val="center"/>
        <w:rPr>
          <w:rFonts w:ascii="黑体" w:eastAsia="黑体" w:hAnsi="黑体"/>
          <w:b/>
          <w:sz w:val="44"/>
          <w:szCs w:val="44"/>
        </w:rPr>
      </w:pPr>
      <w:r w:rsidRPr="004F1DEA">
        <w:rPr>
          <w:rFonts w:ascii="黑体" w:eastAsia="黑体" w:hAnsi="黑体" w:hint="eastAsia"/>
          <w:b/>
          <w:sz w:val="44"/>
          <w:szCs w:val="44"/>
        </w:rPr>
        <w:t>《中观</w:t>
      </w:r>
      <w:r w:rsidRPr="004F1DEA">
        <w:rPr>
          <w:rFonts w:ascii="黑体" w:eastAsia="黑体" w:hAnsi="黑体"/>
          <w:b/>
          <w:sz w:val="44"/>
          <w:szCs w:val="44"/>
        </w:rPr>
        <w:t>庄严论》</w:t>
      </w:r>
      <w:r w:rsidR="00992E07" w:rsidRPr="004F1DEA">
        <w:rPr>
          <w:rFonts w:ascii="黑体" w:eastAsia="黑体" w:hAnsi="黑体" w:hint="eastAsia"/>
          <w:b/>
          <w:sz w:val="44"/>
          <w:szCs w:val="44"/>
        </w:rPr>
        <w:t>第</w:t>
      </w:r>
      <w:r w:rsidR="003E288E" w:rsidRPr="004F1DEA">
        <w:rPr>
          <w:rFonts w:ascii="黑体" w:eastAsia="黑体" w:hAnsi="黑体" w:hint="eastAsia"/>
          <w:b/>
          <w:sz w:val="44"/>
          <w:szCs w:val="44"/>
        </w:rPr>
        <w:t>6</w:t>
      </w:r>
      <w:r w:rsidR="005244E4" w:rsidRPr="004F1DEA">
        <w:rPr>
          <w:rFonts w:ascii="黑体" w:eastAsia="黑体" w:hAnsi="黑体" w:hint="eastAsia"/>
          <w:b/>
          <w:sz w:val="44"/>
          <w:szCs w:val="44"/>
        </w:rPr>
        <w:t>9</w:t>
      </w:r>
      <w:r w:rsidR="00992E07" w:rsidRPr="004F1DEA">
        <w:rPr>
          <w:rFonts w:ascii="黑体" w:eastAsia="黑体" w:hAnsi="黑体" w:hint="eastAsia"/>
          <w:b/>
          <w:sz w:val="44"/>
          <w:szCs w:val="44"/>
        </w:rPr>
        <w:t>课</w:t>
      </w:r>
      <w:r w:rsidRPr="004F1DEA">
        <w:rPr>
          <w:rFonts w:ascii="黑体" w:eastAsia="黑体" w:hAnsi="黑体" w:hint="eastAsia"/>
          <w:b/>
          <w:sz w:val="44"/>
          <w:szCs w:val="44"/>
        </w:rPr>
        <w:t>讲义 校对</w:t>
      </w:r>
      <w:r w:rsidRPr="004F1DEA">
        <w:rPr>
          <w:rFonts w:ascii="黑体" w:eastAsia="黑体" w:hAnsi="黑体"/>
          <w:b/>
          <w:sz w:val="44"/>
          <w:szCs w:val="44"/>
        </w:rPr>
        <w:t>稿</w:t>
      </w:r>
    </w:p>
    <w:p w:rsidR="00992E07" w:rsidRPr="004F1DEA" w:rsidRDefault="00992E07" w:rsidP="00992E07">
      <w:pPr>
        <w:jc w:val="center"/>
        <w:rPr>
          <w:rFonts w:ascii="黑体" w:eastAsia="黑体" w:hAnsi="黑体"/>
          <w:b/>
          <w:sz w:val="30"/>
          <w:szCs w:val="30"/>
        </w:rPr>
      </w:pPr>
      <w:r w:rsidRPr="004F1DEA">
        <w:rPr>
          <w:rFonts w:ascii="黑体" w:eastAsia="黑体" w:hAnsi="黑体" w:hint="eastAsia"/>
          <w:b/>
          <w:sz w:val="30"/>
          <w:szCs w:val="30"/>
        </w:rPr>
        <w:t>诸法等性本基法界中，自现圆满三身游舞力，</w:t>
      </w:r>
    </w:p>
    <w:p w:rsidR="00992E07" w:rsidRPr="004F1DEA" w:rsidRDefault="00992E07" w:rsidP="00992E07">
      <w:pPr>
        <w:jc w:val="center"/>
        <w:rPr>
          <w:rFonts w:ascii="黑体" w:eastAsia="黑体" w:hAnsi="黑体"/>
          <w:b/>
          <w:sz w:val="30"/>
          <w:szCs w:val="30"/>
        </w:rPr>
      </w:pPr>
      <w:r w:rsidRPr="004F1DEA">
        <w:rPr>
          <w:rFonts w:ascii="黑体" w:eastAsia="黑体" w:hAnsi="黑体" w:hint="eastAsia"/>
          <w:b/>
          <w:sz w:val="30"/>
          <w:szCs w:val="30"/>
        </w:rPr>
        <w:t>离障本来怙主龙钦巴，祈请无垢光尊常护我。</w:t>
      </w:r>
    </w:p>
    <w:p w:rsidR="00992E07" w:rsidRPr="004F1DEA" w:rsidRDefault="00992E07" w:rsidP="00992E07">
      <w:pPr>
        <w:ind w:firstLine="570"/>
        <w:rPr>
          <w:rFonts w:ascii="黑体" w:eastAsia="黑体" w:hAnsi="黑体"/>
          <w:b/>
          <w:sz w:val="30"/>
          <w:szCs w:val="30"/>
        </w:rPr>
      </w:pPr>
      <w:r w:rsidRPr="004F1DEA">
        <w:rPr>
          <w:rFonts w:ascii="黑体" w:eastAsia="黑体" w:hAnsi="黑体" w:hint="eastAsia"/>
          <w:b/>
          <w:sz w:val="30"/>
          <w:szCs w:val="30"/>
        </w:rPr>
        <w:t>为度化一切众生，请大家发无上的菩提心！</w:t>
      </w:r>
    </w:p>
    <w:p w:rsidR="004A0B54" w:rsidRDefault="0056693A" w:rsidP="0056693A">
      <w:pPr>
        <w:ind w:firstLine="570"/>
        <w:rPr>
          <w:ins w:id="0" w:author="apple" w:date="2015-12-06T21:58:00Z"/>
          <w:rFonts w:ascii="华文楷体" w:eastAsia="华文楷体" w:hAnsi="华文楷体"/>
          <w:sz w:val="30"/>
          <w:szCs w:val="30"/>
        </w:rPr>
      </w:pPr>
      <w:r w:rsidRPr="004F1DEA">
        <w:rPr>
          <w:rFonts w:ascii="华文楷体" w:eastAsia="华文楷体" w:hAnsi="华文楷体" w:hint="eastAsia"/>
          <w:sz w:val="30"/>
          <w:szCs w:val="30"/>
        </w:rPr>
        <w:t>发了菩提心之后今天继续宣讲全知麦彭仁波切所造的</w:t>
      </w:r>
      <w:r w:rsidR="004F1DEA" w:rsidRPr="004F1DEA">
        <w:rPr>
          <w:rFonts w:ascii="华文楷体" w:eastAsia="华文楷体" w:hAnsi="华文楷体" w:hint="eastAsia"/>
          <w:sz w:val="30"/>
          <w:szCs w:val="30"/>
        </w:rPr>
        <w:t>《</w:t>
      </w:r>
      <w:r w:rsidRPr="004F1DEA">
        <w:rPr>
          <w:rFonts w:ascii="华文楷体" w:eastAsia="华文楷体" w:hAnsi="华文楷体" w:hint="eastAsia"/>
          <w:sz w:val="30"/>
          <w:szCs w:val="30"/>
        </w:rPr>
        <w:t>中观庄严论释</w:t>
      </w:r>
      <w:r w:rsidR="004F1DEA" w:rsidRPr="004F1DEA">
        <w:rPr>
          <w:rFonts w:ascii="华文楷体" w:eastAsia="华文楷体" w:hAnsi="华文楷体" w:hint="eastAsia"/>
          <w:sz w:val="30"/>
          <w:szCs w:val="30"/>
        </w:rPr>
        <w:t xml:space="preserve"> </w:t>
      </w:r>
      <w:r w:rsidRPr="004F1DEA">
        <w:rPr>
          <w:rFonts w:ascii="华文楷体" w:eastAsia="华文楷体" w:hAnsi="华文楷体" w:hint="eastAsia"/>
          <w:sz w:val="30"/>
          <w:szCs w:val="30"/>
        </w:rPr>
        <w:t>文殊上师欢喜教言论</w:t>
      </w:r>
      <w:r w:rsidR="004F1DEA" w:rsidRPr="004F1DEA">
        <w:rPr>
          <w:rFonts w:ascii="华文楷体" w:eastAsia="华文楷体" w:hAnsi="华文楷体"/>
          <w:sz w:val="30"/>
          <w:szCs w:val="30"/>
        </w:rPr>
        <w:t>》</w:t>
      </w:r>
      <w:ins w:id="1" w:author="apple" w:date="2015-12-06T21:58:00Z">
        <w:r w:rsidR="004A0B54">
          <w:rPr>
            <w:rFonts w:ascii="华文楷体" w:eastAsia="华文楷体" w:hAnsi="华文楷体" w:hint="eastAsia"/>
            <w:sz w:val="30"/>
            <w:szCs w:val="30"/>
          </w:rPr>
          <w:t>。</w:t>
        </w:r>
      </w:ins>
    </w:p>
    <w:p w:rsidR="004A0B54" w:rsidRDefault="0056693A" w:rsidP="0056693A">
      <w:pPr>
        <w:ind w:firstLine="570"/>
        <w:rPr>
          <w:ins w:id="2" w:author="apple" w:date="2015-12-06T22:00:00Z"/>
          <w:rFonts w:ascii="华文楷体" w:eastAsia="华文楷体" w:hAnsi="华文楷体"/>
          <w:sz w:val="30"/>
          <w:szCs w:val="30"/>
        </w:rPr>
      </w:pPr>
      <w:del w:id="3" w:author="apple" w:date="2015-12-06T21:58:00Z">
        <w:r w:rsidRPr="004F1DEA" w:rsidDel="004A0B54">
          <w:rPr>
            <w:rFonts w:ascii="华文楷体" w:eastAsia="华文楷体" w:hAnsi="华文楷体" w:hint="eastAsia"/>
            <w:sz w:val="30"/>
            <w:szCs w:val="30"/>
          </w:rPr>
          <w:delText>，</w:delText>
        </w:r>
      </w:del>
      <w:r w:rsidR="004F1DEA" w:rsidRPr="004F1DEA">
        <w:rPr>
          <w:rFonts w:ascii="华文楷体" w:eastAsia="华文楷体" w:hAnsi="华文楷体" w:hint="eastAsia"/>
          <w:sz w:val="30"/>
          <w:szCs w:val="30"/>
        </w:rPr>
        <w:t>《</w:t>
      </w:r>
      <w:r w:rsidRPr="004F1DEA">
        <w:rPr>
          <w:rFonts w:ascii="华文楷体" w:eastAsia="华文楷体" w:hAnsi="华文楷体" w:hint="eastAsia"/>
          <w:sz w:val="30"/>
          <w:szCs w:val="30"/>
        </w:rPr>
        <w:t>中观庄严论</w:t>
      </w:r>
      <w:r w:rsidR="004F1DEA" w:rsidRPr="004F1DEA">
        <w:rPr>
          <w:rFonts w:ascii="华文楷体" w:eastAsia="华文楷体" w:hAnsi="华文楷体"/>
          <w:sz w:val="30"/>
          <w:szCs w:val="30"/>
        </w:rPr>
        <w:t>》</w:t>
      </w:r>
      <w:r w:rsidRPr="004F1DEA">
        <w:rPr>
          <w:rFonts w:ascii="华文楷体" w:eastAsia="华文楷体" w:hAnsi="华文楷体" w:hint="eastAsia"/>
          <w:sz w:val="30"/>
          <w:szCs w:val="30"/>
        </w:rPr>
        <w:t>前面是对于这个一切万法</w:t>
      </w:r>
      <w:ins w:id="4" w:author="apple" w:date="2015-12-06T21:59:00Z">
        <w:r w:rsidR="004A0B54">
          <w:rPr>
            <w:rFonts w:ascii="华文楷体" w:eastAsia="华文楷体" w:hAnsi="华文楷体" w:hint="eastAsia"/>
            <w:sz w:val="30"/>
            <w:szCs w:val="30"/>
          </w:rPr>
          <w:t>最究竟</w:t>
        </w:r>
      </w:ins>
      <w:r w:rsidRPr="004F1DEA">
        <w:rPr>
          <w:rFonts w:ascii="华文楷体" w:eastAsia="华文楷体" w:hAnsi="华文楷体" w:hint="eastAsia"/>
          <w:sz w:val="30"/>
          <w:szCs w:val="30"/>
        </w:rPr>
        <w:t>的真如是如何安立的道理呢通过造论五本的方式已经做了观察，后面呢是宣讲</w:t>
      </w:r>
      <w:ins w:id="5" w:author="apple" w:date="2015-12-06T21:58:00Z">
        <w:r w:rsidR="004A0B54">
          <w:rPr>
            <w:rFonts w:ascii="华文楷体" w:eastAsia="华文楷体" w:hAnsi="华文楷体" w:hint="eastAsia"/>
            <w:sz w:val="30"/>
            <w:szCs w:val="30"/>
          </w:rPr>
          <w:t>静</w:t>
        </w:r>
      </w:ins>
      <w:del w:id="6" w:author="apple" w:date="2015-12-06T21:58:00Z">
        <w:r w:rsidRPr="004F1DEA" w:rsidDel="004A0B54">
          <w:rPr>
            <w:rFonts w:ascii="华文楷体" w:eastAsia="华文楷体" w:hAnsi="华文楷体" w:hint="eastAsia"/>
            <w:sz w:val="30"/>
            <w:szCs w:val="30"/>
          </w:rPr>
          <w:delText>净</w:delText>
        </w:r>
      </w:del>
      <w:r w:rsidRPr="004F1DEA">
        <w:rPr>
          <w:rFonts w:ascii="华文楷体" w:eastAsia="华文楷体" w:hAnsi="华文楷体" w:hint="eastAsia"/>
          <w:sz w:val="30"/>
          <w:szCs w:val="30"/>
        </w:rPr>
        <w:t>命论师所造的中观庄严论颂词</w:t>
      </w:r>
      <w:ins w:id="7" w:author="apple" w:date="2015-12-06T21:59:00Z">
        <w:r w:rsidR="004A0B54">
          <w:rPr>
            <w:rFonts w:ascii="华文楷体" w:eastAsia="华文楷体" w:hAnsi="华文楷体" w:hint="eastAsia"/>
            <w:sz w:val="30"/>
            <w:szCs w:val="30"/>
          </w:rPr>
          <w:t>的</w:t>
        </w:r>
      </w:ins>
      <w:r w:rsidRPr="004F1DEA">
        <w:rPr>
          <w:rFonts w:ascii="华文楷体" w:eastAsia="华文楷体" w:hAnsi="华文楷体" w:hint="eastAsia"/>
          <w:sz w:val="30"/>
          <w:szCs w:val="30"/>
        </w:rPr>
        <w:t>颂义</w:t>
      </w:r>
      <w:del w:id="8" w:author="apple" w:date="2015-12-06T21:59:00Z">
        <w:r w:rsidRPr="004F1DEA" w:rsidDel="004A0B54">
          <w:rPr>
            <w:rFonts w:ascii="华文楷体" w:eastAsia="华文楷体" w:hAnsi="华文楷体" w:hint="eastAsia"/>
            <w:sz w:val="30"/>
            <w:szCs w:val="30"/>
          </w:rPr>
          <w:delText>的</w:delText>
        </w:r>
      </w:del>
      <w:r w:rsidRPr="004F1DEA">
        <w:rPr>
          <w:rFonts w:ascii="华文楷体" w:eastAsia="华文楷体" w:hAnsi="华文楷体" w:hint="eastAsia"/>
          <w:sz w:val="30"/>
          <w:szCs w:val="30"/>
        </w:rPr>
        <w:t>时候呢</w:t>
      </w:r>
      <w:ins w:id="9" w:author="apple" w:date="2015-12-06T21:58: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也是针对颂词的这一重点核心</w:t>
      </w:r>
      <w:ins w:id="10" w:author="apple" w:date="2015-12-06T21:58: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实际上自宗所受持的</w:t>
      </w:r>
      <w:ins w:id="11" w:author="apple" w:date="2015-12-06T21:59:00Z">
        <w:r w:rsidR="004A0B54">
          <w:rPr>
            <w:rFonts w:ascii="华文楷体" w:eastAsia="华文楷体" w:hAnsi="华文楷体" w:hint="eastAsia"/>
            <w:sz w:val="30"/>
            <w:szCs w:val="30"/>
          </w:rPr>
          <w:t>这些</w:t>
        </w:r>
      </w:ins>
      <w:r w:rsidRPr="004F1DEA">
        <w:rPr>
          <w:rFonts w:ascii="华文楷体" w:eastAsia="华文楷体" w:hAnsi="华文楷体" w:hint="eastAsia"/>
          <w:sz w:val="30"/>
          <w:szCs w:val="30"/>
        </w:rPr>
        <w:t>观点</w:t>
      </w:r>
      <w:ins w:id="12" w:author="apple" w:date="2015-12-06T21:59:00Z">
        <w:r w:rsidR="004A0B54">
          <w:rPr>
            <w:rFonts w:ascii="华文楷体" w:eastAsia="华文楷体" w:hAnsi="华文楷体" w:hint="eastAsia"/>
            <w:sz w:val="30"/>
            <w:szCs w:val="30"/>
          </w:rPr>
          <w:t>、</w:t>
        </w:r>
        <w:r w:rsidR="004A0B54">
          <w:rPr>
            <w:rFonts w:ascii="华文楷体" w:eastAsia="华文楷体" w:hAnsi="华文楷体"/>
            <w:sz w:val="30"/>
            <w:szCs w:val="30"/>
          </w:rPr>
          <w:t>或者就说</w:t>
        </w:r>
      </w:ins>
      <w:del w:id="13" w:author="apple" w:date="2015-12-06T21:59:00Z">
        <w:r w:rsidRPr="004F1DEA" w:rsidDel="004A0B54">
          <w:rPr>
            <w:rFonts w:ascii="华文楷体" w:eastAsia="华文楷体" w:hAnsi="华文楷体" w:hint="eastAsia"/>
            <w:sz w:val="30"/>
            <w:szCs w:val="30"/>
          </w:rPr>
          <w:delText>和</w:delText>
        </w:r>
      </w:del>
      <w:r w:rsidRPr="004F1DEA">
        <w:rPr>
          <w:rFonts w:ascii="华文楷体" w:eastAsia="华文楷体" w:hAnsi="华文楷体" w:hint="eastAsia"/>
          <w:sz w:val="30"/>
          <w:szCs w:val="30"/>
        </w:rPr>
        <w:t>殊胜的要诀呢通过颂文的开展一步一步的也是进行了殊胜的宣说</w:t>
      </w:r>
      <w:ins w:id="14" w:author="apple" w:date="2015-12-06T21:59: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那么前面呢对于这样一种所谓的常法或者对于这个无常法当中的这些外境</w:t>
      </w:r>
      <w:ins w:id="15" w:author="apple" w:date="2015-12-06T21:59: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还有这些心识</w:t>
      </w:r>
      <w:ins w:id="16" w:author="apple" w:date="2015-12-06T21:59: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一个一个加以分析之后呢</w:t>
      </w:r>
      <w:ins w:id="17" w:author="apple" w:date="2015-12-06T21:59: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我们知道不管是身心所摄的法也好</w:t>
      </w:r>
      <w:ins w:id="18" w:author="apple" w:date="2015-12-06T21:59: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还是就说轮回和涅槃所摄的法也好</w:t>
      </w:r>
      <w:ins w:id="19" w:author="apple" w:date="2015-12-06T22:00: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实际上这一切万法都不存在一个实有的自性</w:t>
      </w:r>
      <w:ins w:id="20" w:author="apple" w:date="2015-12-06T22:00: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就是因为不存在实有的一体和实有的多体的缘故</w:t>
      </w:r>
      <w:ins w:id="21" w:author="apple" w:date="2015-12-06T22:00: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所以说呢一切万法完全都是无自性的</w:t>
      </w:r>
      <w:ins w:id="22" w:author="apple" w:date="2015-12-06T22:00:00Z">
        <w:r w:rsidR="004A0B54">
          <w:rPr>
            <w:rFonts w:ascii="华文楷体" w:eastAsia="华文楷体" w:hAnsi="华文楷体" w:hint="eastAsia"/>
            <w:sz w:val="30"/>
            <w:szCs w:val="30"/>
          </w:rPr>
          <w:t>。</w:t>
        </w:r>
      </w:ins>
    </w:p>
    <w:p w:rsidR="004A0B54" w:rsidRDefault="0056693A" w:rsidP="0056693A">
      <w:pPr>
        <w:ind w:firstLine="570"/>
        <w:rPr>
          <w:ins w:id="23" w:author="apple" w:date="2015-12-06T22:02:00Z"/>
          <w:rFonts w:ascii="华文楷体" w:eastAsia="华文楷体" w:hAnsi="华文楷体"/>
          <w:sz w:val="30"/>
          <w:szCs w:val="30"/>
        </w:rPr>
      </w:pPr>
      <w:del w:id="24" w:author="apple" w:date="2015-12-06T22:00:00Z">
        <w:r w:rsidRPr="004F1DEA" w:rsidDel="004A0B54">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那么讲完了一切万法胜义当中不成实之后呢</w:t>
      </w:r>
      <w:ins w:id="25" w:author="apple" w:date="2015-12-06T22:00: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现在宣讲在世俗谛当中如何</w:t>
      </w:r>
      <w:del w:id="26" w:author="apple" w:date="2015-12-06T22:00:00Z">
        <w:r w:rsidRPr="004F1DEA" w:rsidDel="004A0B54">
          <w:rPr>
            <w:rFonts w:ascii="华文楷体" w:eastAsia="华文楷体" w:hAnsi="华文楷体" w:hint="eastAsia"/>
            <w:sz w:val="30"/>
            <w:szCs w:val="30"/>
          </w:rPr>
          <w:delText>按理</w:delText>
        </w:r>
      </w:del>
      <w:ins w:id="27" w:author="apple" w:date="2015-12-06T22:00:00Z">
        <w:r w:rsidR="004A0B54">
          <w:rPr>
            <w:rFonts w:ascii="华文楷体" w:eastAsia="华文楷体" w:hAnsi="华文楷体" w:hint="eastAsia"/>
            <w:sz w:val="30"/>
            <w:szCs w:val="30"/>
          </w:rPr>
          <w:t>安立</w:t>
        </w:r>
      </w:ins>
      <w:r w:rsidRPr="004F1DEA">
        <w:rPr>
          <w:rFonts w:ascii="华文楷体" w:eastAsia="华文楷体" w:hAnsi="华文楷体" w:hint="eastAsia"/>
          <w:sz w:val="30"/>
          <w:szCs w:val="30"/>
        </w:rPr>
        <w:t>这些显现，那么这些显现法</w:t>
      </w:r>
      <w:ins w:id="28" w:author="apple" w:date="2015-12-06T22:01: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他的本体又是怎样的呢</w:t>
      </w:r>
      <w:ins w:id="29" w:author="apple" w:date="2015-12-06T22:01: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现在我们在宣讲世俗谛在这个名言</w:t>
      </w:r>
      <w:del w:id="30" w:author="apple" w:date="2015-12-06T22:01:00Z">
        <w:r w:rsidRPr="004F1DEA" w:rsidDel="004A0B54">
          <w:rPr>
            <w:rFonts w:ascii="华文楷体" w:eastAsia="华文楷体" w:hAnsi="华文楷体" w:hint="eastAsia"/>
            <w:sz w:val="30"/>
            <w:szCs w:val="30"/>
          </w:rPr>
          <w:delText>蒂</w:delText>
        </w:r>
      </w:del>
      <w:ins w:id="31" w:author="apple" w:date="2015-12-06T22:01:00Z">
        <w:r w:rsidR="004A0B54">
          <w:rPr>
            <w:rFonts w:ascii="华文楷体" w:eastAsia="华文楷体" w:hAnsi="华文楷体" w:hint="eastAsia"/>
            <w:sz w:val="30"/>
            <w:szCs w:val="30"/>
          </w:rPr>
          <w:t>谛</w:t>
        </w:r>
      </w:ins>
      <w:r w:rsidRPr="004F1DEA">
        <w:rPr>
          <w:rFonts w:ascii="华文楷体" w:eastAsia="华文楷体" w:hAnsi="华文楷体" w:hint="eastAsia"/>
          <w:sz w:val="30"/>
          <w:szCs w:val="30"/>
        </w:rPr>
        <w:t>当中这个有实法是存在的，那么对于这个有实法存在的道理呢</w:t>
      </w:r>
      <w:ins w:id="32" w:author="apple" w:date="2015-12-06T22:02: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前面对于有实法的本体呢做了认定</w:t>
      </w:r>
      <w:ins w:id="33" w:author="apple" w:date="2015-12-06T22:02: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那么现在进一步呢对于这个有实法进行观察</w:t>
      </w:r>
      <w:ins w:id="34" w:author="apple" w:date="2015-12-06T22:02:00Z">
        <w:r w:rsidR="004A0B54">
          <w:rPr>
            <w:rFonts w:ascii="华文楷体" w:eastAsia="华文楷体" w:hAnsi="华文楷体" w:hint="eastAsia"/>
            <w:sz w:val="30"/>
            <w:szCs w:val="30"/>
          </w:rPr>
          <w:t>。</w:t>
        </w:r>
      </w:ins>
    </w:p>
    <w:p w:rsidR="004A0B54" w:rsidRDefault="0056693A" w:rsidP="0056693A">
      <w:pPr>
        <w:ind w:firstLine="570"/>
        <w:rPr>
          <w:ins w:id="35" w:author="apple" w:date="2015-12-06T22:05:00Z"/>
          <w:rFonts w:ascii="华文楷体" w:eastAsia="华文楷体" w:hAnsi="华文楷体"/>
          <w:sz w:val="30"/>
          <w:szCs w:val="30"/>
        </w:rPr>
      </w:pPr>
      <w:r w:rsidRPr="004F1DEA">
        <w:rPr>
          <w:rFonts w:ascii="华文楷体" w:eastAsia="华文楷体" w:hAnsi="华文楷体" w:hint="eastAsia"/>
          <w:sz w:val="30"/>
          <w:szCs w:val="30"/>
        </w:rPr>
        <w:t>那么就分了两个问题，一个是不灭显现的问题</w:t>
      </w:r>
      <w:ins w:id="36" w:author="apple" w:date="2015-12-06T22:02: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第二是</w:t>
      </w:r>
      <w:del w:id="37" w:author="apple" w:date="2015-12-06T22:02:00Z">
        <w:r w:rsidRPr="004F1DEA" w:rsidDel="004A0B54">
          <w:rPr>
            <w:rFonts w:ascii="华文楷体" w:eastAsia="华文楷体" w:hAnsi="华文楷体" w:hint="eastAsia"/>
            <w:sz w:val="30"/>
            <w:szCs w:val="30"/>
          </w:rPr>
          <w:delText>显现</w:delText>
        </w:r>
      </w:del>
      <w:ins w:id="38" w:author="apple" w:date="2015-12-06T22:02:00Z">
        <w:r w:rsidR="004A0B54">
          <w:rPr>
            <w:rFonts w:ascii="华文楷体" w:eastAsia="华文楷体" w:hAnsi="华文楷体" w:hint="eastAsia"/>
            <w:sz w:val="30"/>
            <w:szCs w:val="30"/>
          </w:rPr>
          <w:t>现基</w:t>
        </w:r>
      </w:ins>
      <w:ins w:id="39" w:author="apple" w:date="2015-12-06T22:03:00Z">
        <w:r w:rsidR="004A0B54">
          <w:rPr>
            <w:rFonts w:ascii="华文楷体" w:eastAsia="华文楷体" w:hAnsi="华文楷体" w:hint="eastAsia"/>
            <w:sz w:val="30"/>
            <w:szCs w:val="30"/>
          </w:rPr>
          <w:t>必</w:t>
        </w:r>
      </w:ins>
      <w:del w:id="40" w:author="apple" w:date="2015-12-06T22:03:00Z">
        <w:r w:rsidRPr="004F1DEA" w:rsidDel="004A0B54">
          <w:rPr>
            <w:rFonts w:ascii="华文楷体" w:eastAsia="华文楷体" w:hAnsi="华文楷体" w:hint="eastAsia"/>
            <w:sz w:val="30"/>
            <w:szCs w:val="30"/>
          </w:rPr>
          <w:delText>毕</w:delText>
        </w:r>
      </w:del>
      <w:r w:rsidRPr="004F1DEA">
        <w:rPr>
          <w:rFonts w:ascii="华文楷体" w:eastAsia="华文楷体" w:hAnsi="华文楷体" w:hint="eastAsia"/>
          <w:sz w:val="30"/>
          <w:szCs w:val="30"/>
        </w:rPr>
        <w:t>为实</w:t>
      </w:r>
      <w:r w:rsidRPr="004F1DEA">
        <w:rPr>
          <w:rFonts w:ascii="华文楷体" w:eastAsia="华文楷体" w:hAnsi="华文楷体" w:hint="eastAsia"/>
          <w:sz w:val="30"/>
          <w:szCs w:val="30"/>
        </w:rPr>
        <w:lastRenderedPageBreak/>
        <w:t>空的问题</w:t>
      </w:r>
      <w:ins w:id="41" w:author="apple" w:date="2015-12-06T22:03: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那么对于这样一种这个有实法他如何显现呢实际上呢</w:t>
      </w:r>
      <w:ins w:id="42" w:author="apple" w:date="2015-12-06T22:03: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前面就提到了三个条件，一个条件呢就是未察</w:t>
      </w:r>
      <w:ins w:id="43" w:author="apple" w:date="2015-12-06T22:04:00Z">
        <w:r w:rsidR="004A0B54">
          <w:rPr>
            <w:rFonts w:ascii="华文楷体" w:eastAsia="华文楷体" w:hAnsi="华文楷体" w:hint="eastAsia"/>
            <w:sz w:val="30"/>
            <w:szCs w:val="30"/>
          </w:rPr>
          <w:t>似</w:t>
        </w:r>
      </w:ins>
      <w:del w:id="44" w:author="apple" w:date="2015-12-06T22:04:00Z">
        <w:r w:rsidRPr="004F1DEA" w:rsidDel="004A0B54">
          <w:rPr>
            <w:rFonts w:ascii="华文楷体" w:eastAsia="华文楷体" w:hAnsi="华文楷体" w:hint="eastAsia"/>
            <w:sz w:val="30"/>
            <w:szCs w:val="30"/>
          </w:rPr>
          <w:delText>是</w:delText>
        </w:r>
      </w:del>
      <w:r w:rsidRPr="004F1DEA">
        <w:rPr>
          <w:rFonts w:ascii="华文楷体" w:eastAsia="华文楷体" w:hAnsi="华文楷体" w:hint="eastAsia"/>
          <w:sz w:val="30"/>
          <w:szCs w:val="30"/>
        </w:rPr>
        <w:t>喜</w:t>
      </w:r>
      <w:ins w:id="45" w:author="apple" w:date="2015-12-06T22:03: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不能够通过胜义理论观察任何的一个法</w:t>
      </w:r>
      <w:ins w:id="46" w:author="apple" w:date="2015-12-06T22:03: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如果使用胜义理论观察的话</w:t>
      </w:r>
      <w:ins w:id="47" w:author="apple" w:date="2015-12-06T22:03: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全部都没有办法获得他的自性</w:t>
      </w:r>
      <w:ins w:id="48" w:author="apple" w:date="2015-12-06T22:03: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那么为什么我们说</w:t>
      </w:r>
      <w:ins w:id="49" w:author="apple" w:date="2015-12-06T22:04: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观察一切万法就得不到他的自性呢，这个就是一切万法的法性</w:t>
      </w:r>
      <w:ins w:id="50" w:author="apple" w:date="2015-12-06T22:03: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就是一切万法的法性</w:t>
      </w:r>
      <w:ins w:id="51" w:author="apple" w:date="2015-12-06T22:04: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他就是空性的自性</w:t>
      </w:r>
      <w:ins w:id="52" w:author="apple" w:date="2015-12-06T22:04: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他就是无自性的本体，所以说呢只要通过胜义理论观察之后呢</w:t>
      </w:r>
      <w:ins w:id="53" w:author="apple" w:date="2015-12-06T22:04: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必然是会获得一切万法空性的道理</w:t>
      </w:r>
      <w:ins w:id="54" w:author="apple" w:date="2015-12-06T22:04:00Z">
        <w:r w:rsidR="004A0B54">
          <w:rPr>
            <w:rFonts w:ascii="华文楷体" w:eastAsia="华文楷体" w:hAnsi="华文楷体" w:hint="eastAsia"/>
            <w:sz w:val="30"/>
            <w:szCs w:val="30"/>
          </w:rPr>
          <w:t>。</w:t>
        </w:r>
      </w:ins>
      <w:del w:id="55" w:author="apple" w:date="2015-12-06T22:04:00Z">
        <w:r w:rsidRPr="004F1DEA" w:rsidDel="004A0B54">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所以现在我们要安立有实法的显现的时候呢</w:t>
      </w:r>
      <w:ins w:id="56" w:author="apple" w:date="2015-12-06T22:04:00Z">
        <w:r w:rsidR="004A0B54">
          <w:rPr>
            <w:rFonts w:ascii="华文楷体" w:eastAsia="华文楷体" w:hAnsi="华文楷体" w:hint="eastAsia"/>
            <w:sz w:val="30"/>
            <w:szCs w:val="30"/>
          </w:rPr>
          <w:t>，就</w:t>
        </w:r>
      </w:ins>
      <w:del w:id="57" w:author="apple" w:date="2015-12-06T22:04:00Z">
        <w:r w:rsidRPr="004F1DEA" w:rsidDel="004A0B54">
          <w:rPr>
            <w:rFonts w:ascii="华文楷体" w:eastAsia="华文楷体" w:hAnsi="华文楷体" w:hint="eastAsia"/>
            <w:sz w:val="30"/>
            <w:szCs w:val="30"/>
          </w:rPr>
          <w:delText>是</w:delText>
        </w:r>
      </w:del>
      <w:r w:rsidRPr="004F1DEA">
        <w:rPr>
          <w:rFonts w:ascii="华文楷体" w:eastAsia="华文楷体" w:hAnsi="华文楷体" w:hint="eastAsia"/>
          <w:sz w:val="30"/>
          <w:szCs w:val="30"/>
        </w:rPr>
        <w:t>不能够通过胜义理论观察的未察</w:t>
      </w:r>
      <w:del w:id="58" w:author="apple" w:date="2015-12-06T22:04:00Z">
        <w:r w:rsidRPr="004F1DEA" w:rsidDel="004A0B54">
          <w:rPr>
            <w:rFonts w:ascii="华文楷体" w:eastAsia="华文楷体" w:hAnsi="华文楷体" w:hint="eastAsia"/>
            <w:sz w:val="30"/>
            <w:szCs w:val="30"/>
          </w:rPr>
          <w:delText>是</w:delText>
        </w:r>
      </w:del>
      <w:ins w:id="59" w:author="apple" w:date="2015-12-06T22:04:00Z">
        <w:r w:rsidR="004A0B54">
          <w:rPr>
            <w:rFonts w:ascii="华文楷体" w:eastAsia="华文楷体" w:hAnsi="华文楷体" w:hint="eastAsia"/>
            <w:sz w:val="30"/>
            <w:szCs w:val="30"/>
          </w:rPr>
          <w:t>而似</w:t>
        </w:r>
      </w:ins>
      <w:r w:rsidRPr="004F1DEA">
        <w:rPr>
          <w:rFonts w:ascii="华文楷体" w:eastAsia="华文楷体" w:hAnsi="华文楷体" w:hint="eastAsia"/>
          <w:sz w:val="30"/>
          <w:szCs w:val="30"/>
        </w:rPr>
        <w:t>喜</w:t>
      </w:r>
      <w:ins w:id="60" w:author="apple" w:date="2015-12-06T22:05:00Z">
        <w:r w:rsidR="004A0B54">
          <w:rPr>
            <w:rFonts w:ascii="华文楷体" w:eastAsia="华文楷体" w:hAnsi="华文楷体" w:hint="eastAsia"/>
            <w:sz w:val="30"/>
            <w:szCs w:val="30"/>
          </w:rPr>
          <w:t>。</w:t>
        </w:r>
      </w:ins>
    </w:p>
    <w:p w:rsidR="004A0B54" w:rsidRDefault="0056693A" w:rsidP="0056693A">
      <w:pPr>
        <w:ind w:firstLine="570"/>
        <w:rPr>
          <w:ins w:id="61" w:author="apple" w:date="2015-12-06T22:06:00Z"/>
          <w:rFonts w:ascii="华文楷体" w:eastAsia="华文楷体" w:hAnsi="华文楷体"/>
          <w:sz w:val="30"/>
          <w:szCs w:val="30"/>
        </w:rPr>
      </w:pPr>
      <w:del w:id="62" w:author="apple" w:date="2015-12-06T22:05:00Z">
        <w:r w:rsidRPr="004F1DEA" w:rsidDel="004A0B54">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那么第二个特点他一定是生灭的法</w:t>
      </w:r>
      <w:ins w:id="63" w:author="apple" w:date="2015-12-06T22:05: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只有生灭的法才能够起作用</w:t>
      </w:r>
      <w:ins w:id="64" w:author="apple" w:date="2015-12-06T22:05: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生灭的法</w:t>
      </w:r>
      <w:ins w:id="65" w:author="apple" w:date="2015-12-06T22:05: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前面产生他的本体</w:t>
      </w:r>
      <w:ins w:id="66" w:author="apple" w:date="2015-12-06T22:05: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后面灭了，刹那刹那生灭</w:t>
      </w:r>
      <w:ins w:id="67" w:author="apple" w:date="2015-12-06T22:05: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所以说</w:t>
      </w:r>
      <w:ins w:id="68" w:author="apple" w:date="2015-12-06T22:05:00Z">
        <w:r w:rsidR="004A0B54">
          <w:rPr>
            <w:rFonts w:ascii="华文楷体" w:eastAsia="华文楷体" w:hAnsi="华文楷体" w:hint="eastAsia"/>
            <w:sz w:val="30"/>
            <w:szCs w:val="30"/>
          </w:rPr>
          <w:t>呢</w:t>
        </w:r>
      </w:ins>
      <w:r w:rsidRPr="004F1DEA">
        <w:rPr>
          <w:rFonts w:ascii="华文楷体" w:eastAsia="华文楷体" w:hAnsi="华文楷体" w:hint="eastAsia"/>
          <w:sz w:val="30"/>
          <w:szCs w:val="30"/>
        </w:rPr>
        <w:t>一切万法这样一种新旧的状态呢</w:t>
      </w:r>
      <w:ins w:id="69" w:author="apple" w:date="2015-12-06T22:06: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或者说一切众生一切这种从小到老的状态呢都可以安立的</w:t>
      </w:r>
      <w:ins w:id="70" w:author="apple" w:date="2015-12-06T22:06:00Z">
        <w:r w:rsidR="004A0B54">
          <w:rPr>
            <w:rFonts w:ascii="华文楷体" w:eastAsia="华文楷体" w:hAnsi="华文楷体" w:hint="eastAsia"/>
            <w:sz w:val="30"/>
            <w:szCs w:val="30"/>
          </w:rPr>
          <w:t>。</w:t>
        </w:r>
      </w:ins>
      <w:del w:id="71" w:author="apple" w:date="2015-12-06T22:06:00Z">
        <w:r w:rsidRPr="004F1DEA" w:rsidDel="004A0B54">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那么如果不是生灭的有法的话</w:t>
      </w:r>
      <w:ins w:id="72" w:author="apple" w:date="2015-12-06T22:06: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那么就不可能显现</w:t>
      </w:r>
      <w:ins w:id="73" w:author="apple" w:date="2015-12-06T22:06: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或者显现之后呢就不可能变化</w:t>
      </w:r>
      <w:ins w:id="74" w:author="apple" w:date="2015-12-06T22:06: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所以说一切的这样一种事实法</w:t>
      </w:r>
      <w:ins w:id="75" w:author="apple" w:date="2015-12-06T22:06: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一定是作为这样一种生灭的</w:t>
      </w:r>
      <w:ins w:id="76" w:author="apple" w:date="2015-12-06T22:06:00Z">
        <w:r w:rsidR="004A0B54">
          <w:rPr>
            <w:rFonts w:ascii="华文楷体" w:eastAsia="华文楷体" w:hAnsi="华文楷体" w:hint="eastAsia"/>
            <w:sz w:val="30"/>
            <w:szCs w:val="30"/>
          </w:rPr>
          <w:t>。</w:t>
        </w:r>
      </w:ins>
    </w:p>
    <w:p w:rsidR="004F1996" w:rsidRDefault="0056693A" w:rsidP="0056693A">
      <w:pPr>
        <w:ind w:firstLine="570"/>
        <w:rPr>
          <w:ins w:id="77" w:author="apple" w:date="2015-12-06T22:08:00Z"/>
          <w:rFonts w:ascii="华文楷体" w:eastAsia="华文楷体" w:hAnsi="华文楷体"/>
          <w:sz w:val="30"/>
          <w:szCs w:val="30"/>
        </w:rPr>
      </w:pPr>
      <w:r w:rsidRPr="004F1DEA">
        <w:rPr>
          <w:rFonts w:ascii="华文楷体" w:eastAsia="华文楷体" w:hAnsi="华文楷体" w:hint="eastAsia"/>
          <w:sz w:val="30"/>
          <w:szCs w:val="30"/>
        </w:rPr>
        <w:t>那么第三个问题呢</w:t>
      </w:r>
      <w:ins w:id="78" w:author="apple" w:date="2015-12-06T22:06: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这样的法一定是可以起功用的法</w:t>
      </w:r>
      <w:ins w:id="79" w:author="apple" w:date="2015-12-06T22:06: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那不起功用的法呢</w:t>
      </w:r>
      <w:ins w:id="80" w:author="apple" w:date="2015-12-06T22:06: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在此处</w:t>
      </w:r>
      <w:ins w:id="81" w:author="apple" w:date="2015-12-06T22:07:00Z">
        <w:r w:rsidR="004A0B54">
          <w:rPr>
            <w:rFonts w:ascii="华文楷体" w:eastAsia="华文楷体" w:hAnsi="华文楷体" w:hint="eastAsia"/>
            <w:sz w:val="30"/>
            <w:szCs w:val="30"/>
          </w:rPr>
          <w:t>不</w:t>
        </w:r>
      </w:ins>
      <w:r w:rsidRPr="004F1DEA">
        <w:rPr>
          <w:rFonts w:ascii="华文楷体" w:eastAsia="华文楷体" w:hAnsi="华文楷体" w:hint="eastAsia"/>
          <w:sz w:val="30"/>
          <w:szCs w:val="30"/>
        </w:rPr>
        <w:t>安立为真正的世俗谛</w:t>
      </w:r>
      <w:ins w:id="82" w:author="apple" w:date="2015-12-06T22:07:00Z">
        <w:r w:rsidR="004A0B54">
          <w:rPr>
            <w:rFonts w:ascii="华文楷体" w:eastAsia="华文楷体" w:hAnsi="华文楷体" w:hint="eastAsia"/>
            <w:sz w:val="30"/>
            <w:szCs w:val="30"/>
          </w:rPr>
          <w:t>。</w:t>
        </w:r>
      </w:ins>
      <w:del w:id="83" w:author="apple" w:date="2015-12-06T22:07:00Z">
        <w:r w:rsidRPr="004F1DEA" w:rsidDel="004A0B54">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那么如今呢在宣讲的是安立</w:t>
      </w:r>
      <w:ins w:id="84" w:author="apple" w:date="2015-12-06T22:07:00Z">
        <w:r w:rsidR="004A0B54">
          <w:rPr>
            <w:rFonts w:ascii="华文楷体" w:eastAsia="华文楷体" w:hAnsi="华文楷体" w:hint="eastAsia"/>
            <w:sz w:val="30"/>
            <w:szCs w:val="30"/>
          </w:rPr>
          <w:t>，</w:t>
        </w:r>
        <w:r w:rsidR="004A0B54">
          <w:rPr>
            <w:rFonts w:ascii="华文楷体" w:eastAsia="华文楷体" w:hAnsi="华文楷体"/>
            <w:sz w:val="30"/>
            <w:szCs w:val="30"/>
          </w:rPr>
          <w:t>主要是</w:t>
        </w:r>
      </w:ins>
      <w:r w:rsidRPr="004F1DEA">
        <w:rPr>
          <w:rFonts w:ascii="华文楷体" w:eastAsia="华文楷体" w:hAnsi="华文楷体" w:hint="eastAsia"/>
          <w:sz w:val="30"/>
          <w:szCs w:val="30"/>
        </w:rPr>
        <w:t>广说第二个问题</w:t>
      </w:r>
      <w:ins w:id="85" w:author="apple" w:date="2015-12-06T22:07:00Z">
        <w:r w:rsidR="004A0B54">
          <w:rPr>
            <w:rFonts w:ascii="华文楷体" w:eastAsia="华文楷体" w:hAnsi="华文楷体" w:hint="eastAsia"/>
            <w:sz w:val="30"/>
            <w:szCs w:val="30"/>
          </w:rPr>
          <w:t>。</w:t>
        </w:r>
      </w:ins>
      <w:del w:id="86" w:author="apple" w:date="2015-12-06T22:07:00Z">
        <w:r w:rsidRPr="004F1DEA" w:rsidDel="004A0B54">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第二个问题呢</w:t>
      </w:r>
      <w:ins w:id="87" w:author="apple" w:date="2015-12-06T22:07: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就说一切都是生灭</w:t>
      </w:r>
      <w:ins w:id="88" w:author="apple" w:date="2015-12-06T22:07:00Z">
        <w:r w:rsidR="004A0B54">
          <w:rPr>
            <w:rFonts w:ascii="华文楷体" w:eastAsia="华文楷体" w:hAnsi="华文楷体" w:hint="eastAsia"/>
            <w:sz w:val="30"/>
            <w:szCs w:val="30"/>
          </w:rPr>
          <w:t>、</w:t>
        </w:r>
      </w:ins>
      <w:r w:rsidRPr="004F1DEA">
        <w:rPr>
          <w:rFonts w:ascii="华文楷体" w:eastAsia="华文楷体" w:hAnsi="华文楷体" w:hint="eastAsia"/>
          <w:sz w:val="30"/>
          <w:szCs w:val="30"/>
        </w:rPr>
        <w:t>就说是一种生灭的自性</w:t>
      </w:r>
      <w:ins w:id="89" w:author="apple" w:date="2015-12-06T22:07:00Z">
        <w:r w:rsidR="004F1996">
          <w:rPr>
            <w:rFonts w:ascii="华文楷体" w:eastAsia="华文楷体" w:hAnsi="华文楷体" w:hint="eastAsia"/>
            <w:sz w:val="30"/>
            <w:szCs w:val="30"/>
          </w:rPr>
          <w:t>、</w:t>
        </w:r>
      </w:ins>
      <w:r w:rsidRPr="004F1DEA">
        <w:rPr>
          <w:rFonts w:ascii="华文楷体" w:eastAsia="华文楷体" w:hAnsi="华文楷体" w:hint="eastAsia"/>
          <w:sz w:val="30"/>
          <w:szCs w:val="30"/>
        </w:rPr>
        <w:t>刹那生灭的本体</w:t>
      </w:r>
      <w:ins w:id="90" w:author="apple" w:date="2015-12-06T22:07:00Z">
        <w:r w:rsidR="004F1996">
          <w:rPr>
            <w:rFonts w:ascii="华文楷体" w:eastAsia="华文楷体" w:hAnsi="华文楷体" w:hint="eastAsia"/>
            <w:sz w:val="30"/>
            <w:szCs w:val="30"/>
          </w:rPr>
          <w:t>。</w:t>
        </w:r>
      </w:ins>
      <w:r w:rsidRPr="004F1DEA">
        <w:rPr>
          <w:rFonts w:ascii="华文楷体" w:eastAsia="华文楷体" w:hAnsi="华文楷体" w:hint="eastAsia"/>
          <w:sz w:val="30"/>
          <w:szCs w:val="30"/>
        </w:rPr>
        <w:t>那么对于这样一种刹那</w:t>
      </w:r>
      <w:ins w:id="91" w:author="apple" w:date="2015-12-06T22:08:00Z">
        <w:r w:rsidR="004F1996">
          <w:rPr>
            <w:rFonts w:ascii="华文楷体" w:eastAsia="华文楷体" w:hAnsi="华文楷体" w:hint="eastAsia"/>
            <w:sz w:val="30"/>
            <w:szCs w:val="30"/>
          </w:rPr>
          <w:t>生灭</w:t>
        </w:r>
      </w:ins>
      <w:r w:rsidRPr="004F1DEA">
        <w:rPr>
          <w:rFonts w:ascii="华文楷体" w:eastAsia="华文楷体" w:hAnsi="华文楷体" w:hint="eastAsia"/>
          <w:sz w:val="30"/>
          <w:szCs w:val="30"/>
        </w:rPr>
        <w:t>的本体的时候呢</w:t>
      </w:r>
      <w:ins w:id="92" w:author="apple" w:date="2015-12-06T22:08:00Z">
        <w:r w:rsidR="004F1996">
          <w:rPr>
            <w:rFonts w:ascii="华文楷体" w:eastAsia="华文楷体" w:hAnsi="华文楷体" w:hint="eastAsia"/>
            <w:sz w:val="30"/>
            <w:szCs w:val="30"/>
          </w:rPr>
          <w:t>，</w:t>
        </w:r>
      </w:ins>
      <w:r w:rsidRPr="004F1DEA">
        <w:rPr>
          <w:rFonts w:ascii="华文楷体" w:eastAsia="华文楷体" w:hAnsi="华文楷体" w:hint="eastAsia"/>
          <w:sz w:val="30"/>
          <w:szCs w:val="30"/>
        </w:rPr>
        <w:t>就知道一切万法不存在一个恒常不变的实一，不存在一个</w:t>
      </w:r>
      <w:ins w:id="93" w:author="apple" w:date="2015-12-06T22:08:00Z">
        <w:r w:rsidR="004F1996">
          <w:rPr>
            <w:rFonts w:ascii="华文楷体" w:eastAsia="华文楷体" w:hAnsi="华文楷体" w:hint="eastAsia"/>
            <w:sz w:val="30"/>
            <w:szCs w:val="30"/>
          </w:rPr>
          <w:t>常</w:t>
        </w:r>
      </w:ins>
      <w:del w:id="94" w:author="apple" w:date="2015-12-06T22:08:00Z">
        <w:r w:rsidRPr="004F1DEA" w:rsidDel="004F1996">
          <w:rPr>
            <w:rFonts w:ascii="华文楷体" w:eastAsia="华文楷体" w:hAnsi="华文楷体" w:hint="eastAsia"/>
            <w:sz w:val="30"/>
            <w:szCs w:val="30"/>
          </w:rPr>
          <w:delText>成</w:delText>
        </w:r>
      </w:del>
      <w:r w:rsidRPr="004F1DEA">
        <w:rPr>
          <w:rFonts w:ascii="华文楷体" w:eastAsia="华文楷体" w:hAnsi="华文楷体" w:hint="eastAsia"/>
          <w:sz w:val="30"/>
          <w:szCs w:val="30"/>
        </w:rPr>
        <w:t>一的自性</w:t>
      </w:r>
      <w:ins w:id="95" w:author="apple" w:date="2015-12-06T22:08:00Z">
        <w:r w:rsidR="004F1996">
          <w:rPr>
            <w:rFonts w:ascii="华文楷体" w:eastAsia="华文楷体" w:hAnsi="华文楷体" w:hint="eastAsia"/>
            <w:sz w:val="30"/>
            <w:szCs w:val="30"/>
          </w:rPr>
          <w:t>，</w:t>
        </w:r>
      </w:ins>
      <w:r w:rsidRPr="004F1DEA">
        <w:rPr>
          <w:rFonts w:ascii="华文楷体" w:eastAsia="华文楷体" w:hAnsi="华文楷体" w:hint="eastAsia"/>
          <w:sz w:val="30"/>
          <w:szCs w:val="30"/>
        </w:rPr>
        <w:t>那么如果存在常一的自性的话</w:t>
      </w:r>
      <w:ins w:id="96" w:author="apple" w:date="2015-12-06T22:08:00Z">
        <w:r w:rsidR="004F1996">
          <w:rPr>
            <w:rFonts w:ascii="华文楷体" w:eastAsia="华文楷体" w:hAnsi="华文楷体" w:hint="eastAsia"/>
            <w:sz w:val="30"/>
            <w:szCs w:val="30"/>
          </w:rPr>
          <w:t>，</w:t>
        </w:r>
      </w:ins>
      <w:r w:rsidRPr="004F1DEA">
        <w:rPr>
          <w:rFonts w:ascii="华文楷体" w:eastAsia="华文楷体" w:hAnsi="华文楷体" w:hint="eastAsia"/>
          <w:sz w:val="30"/>
          <w:szCs w:val="30"/>
        </w:rPr>
        <w:t>有很多的一切的这样一种世俗谛都无法解决</w:t>
      </w:r>
      <w:ins w:id="97" w:author="apple" w:date="2015-12-06T22:08:00Z">
        <w:r w:rsidR="004F1996">
          <w:rPr>
            <w:rFonts w:ascii="华文楷体" w:eastAsia="华文楷体" w:hAnsi="华文楷体" w:hint="eastAsia"/>
            <w:sz w:val="30"/>
            <w:szCs w:val="30"/>
          </w:rPr>
          <w:t>、</w:t>
        </w:r>
      </w:ins>
      <w:r w:rsidRPr="004F1DEA">
        <w:rPr>
          <w:rFonts w:ascii="华文楷体" w:eastAsia="华文楷体" w:hAnsi="华文楷体" w:hint="eastAsia"/>
          <w:sz w:val="30"/>
          <w:szCs w:val="30"/>
        </w:rPr>
        <w:t>无法解释，前面也是通过这样一种瓶子的比喻</w:t>
      </w:r>
      <w:ins w:id="98" w:author="apple" w:date="2015-12-06T22:08:00Z">
        <w:r w:rsidR="004F1996">
          <w:rPr>
            <w:rFonts w:ascii="华文楷体" w:eastAsia="华文楷体" w:hAnsi="华文楷体" w:hint="eastAsia"/>
            <w:sz w:val="30"/>
            <w:szCs w:val="30"/>
          </w:rPr>
          <w:t>，</w:t>
        </w:r>
      </w:ins>
      <w:r w:rsidRPr="004F1DEA">
        <w:rPr>
          <w:rFonts w:ascii="华文楷体" w:eastAsia="华文楷体" w:hAnsi="华文楷体" w:hint="eastAsia"/>
          <w:sz w:val="30"/>
          <w:szCs w:val="30"/>
        </w:rPr>
        <w:t>一百个刹那的瓶子的比喻</w:t>
      </w:r>
      <w:ins w:id="99" w:author="apple" w:date="2015-12-06T22:08:00Z">
        <w:r w:rsidR="004F1996">
          <w:rPr>
            <w:rFonts w:ascii="华文楷体" w:eastAsia="华文楷体" w:hAnsi="华文楷体" w:hint="eastAsia"/>
            <w:sz w:val="30"/>
            <w:szCs w:val="30"/>
          </w:rPr>
          <w:t>，</w:t>
        </w:r>
      </w:ins>
      <w:r w:rsidRPr="004F1DEA">
        <w:rPr>
          <w:rFonts w:ascii="华文楷体" w:eastAsia="华文楷体" w:hAnsi="华文楷体" w:hint="eastAsia"/>
          <w:sz w:val="30"/>
          <w:szCs w:val="30"/>
        </w:rPr>
        <w:t>还有通过这样一种年月日节等的这样一种比喻都已</w:t>
      </w:r>
      <w:r w:rsidRPr="004F1DEA">
        <w:rPr>
          <w:rFonts w:ascii="华文楷体" w:eastAsia="华文楷体" w:hAnsi="华文楷体" w:hint="eastAsia"/>
          <w:sz w:val="30"/>
          <w:szCs w:val="30"/>
        </w:rPr>
        <w:lastRenderedPageBreak/>
        <w:t>经宣讲了，那么今天呢就继续宣说这个问题</w:t>
      </w:r>
      <w:ins w:id="100" w:author="apple" w:date="2015-12-06T22:08:00Z">
        <w:r w:rsidR="004F1996">
          <w:rPr>
            <w:rFonts w:ascii="华文楷体" w:eastAsia="华文楷体" w:hAnsi="华文楷体" w:hint="eastAsia"/>
            <w:sz w:val="30"/>
            <w:szCs w:val="30"/>
          </w:rPr>
          <w:t>，</w:t>
        </w:r>
      </w:ins>
      <w:r w:rsidRPr="004F1DEA">
        <w:rPr>
          <w:rFonts w:ascii="华文楷体" w:eastAsia="华文楷体" w:hAnsi="华文楷体" w:hint="eastAsia"/>
          <w:sz w:val="30"/>
          <w:szCs w:val="30"/>
        </w:rPr>
        <w:t>今天首先是使用一种棉花的比喻</w:t>
      </w:r>
      <w:ins w:id="101" w:author="apple" w:date="2015-12-06T22:08:00Z">
        <w:r w:rsidR="004F1996">
          <w:rPr>
            <w:rFonts w:ascii="华文楷体" w:eastAsia="华文楷体" w:hAnsi="华文楷体" w:hint="eastAsia"/>
            <w:sz w:val="30"/>
            <w:szCs w:val="30"/>
          </w:rPr>
          <w:t>。</w:t>
        </w:r>
      </w:ins>
    </w:p>
    <w:p w:rsidR="004F1996" w:rsidRPr="004F1996" w:rsidRDefault="004F1996" w:rsidP="0056693A">
      <w:pPr>
        <w:ind w:firstLine="570"/>
        <w:rPr>
          <w:ins w:id="102" w:author="apple" w:date="2015-12-06T22:08:00Z"/>
          <w:rFonts w:ascii="黑体" w:eastAsia="黑体" w:hAnsi="黑体"/>
          <w:b/>
          <w:sz w:val="30"/>
          <w:szCs w:val="30"/>
          <w:rPrChange w:id="103" w:author="apple" w:date="2015-12-06T22:10:00Z">
            <w:rPr>
              <w:ins w:id="104" w:author="apple" w:date="2015-12-06T22:08:00Z"/>
              <w:rFonts w:ascii="华文楷体" w:eastAsia="华文楷体" w:hAnsi="华文楷体"/>
              <w:sz w:val="30"/>
              <w:szCs w:val="30"/>
            </w:rPr>
          </w:rPrChange>
        </w:rPr>
      </w:pPr>
      <w:ins w:id="105" w:author="apple" w:date="2015-12-06T22:09:00Z">
        <w:r w:rsidRPr="004F1996">
          <w:rPr>
            <w:rFonts w:ascii="黑体" w:eastAsia="黑体" w:hAnsi="黑体" w:hint="eastAsia"/>
            <w:b/>
            <w:sz w:val="30"/>
            <w:szCs w:val="30"/>
            <w:rPrChange w:id="106" w:author="apple" w:date="2015-12-06T22:10:00Z">
              <w:rPr>
                <w:rFonts w:ascii="华文楷体" w:eastAsia="华文楷体" w:hAnsi="华文楷体" w:hint="eastAsia"/>
                <w:sz w:val="30"/>
                <w:szCs w:val="30"/>
              </w:rPr>
            </w:rPrChange>
          </w:rPr>
          <w:t>【</w:t>
        </w:r>
      </w:ins>
      <w:ins w:id="107" w:author="apple" w:date="2015-12-06T22:10:00Z">
        <w:r w:rsidRPr="004F1996">
          <w:rPr>
            <w:rFonts w:ascii="黑体" w:eastAsia="黑体" w:hAnsi="黑体" w:hint="eastAsia"/>
            <w:b/>
            <w:color w:val="000000"/>
            <w:sz w:val="28"/>
            <w:szCs w:val="28"/>
            <w:rPrChange w:id="108" w:author="apple" w:date="2015-12-06T22:10:00Z">
              <w:rPr>
                <w:rFonts w:ascii="华文楷体" w:eastAsia="华文楷体" w:hAnsi="华文楷体" w:hint="eastAsia"/>
                <w:color w:val="000000"/>
                <w:sz w:val="28"/>
                <w:szCs w:val="28"/>
              </w:rPr>
            </w:rPrChange>
          </w:rPr>
          <w:t>层叠的一百个青莲花瓣用针快速穿透的同时</w:t>
        </w:r>
        <w:r w:rsidRPr="004F1996">
          <w:rPr>
            <w:rFonts w:ascii="黑体" w:eastAsia="黑体" w:hAnsi="黑体"/>
            <w:b/>
            <w:color w:val="000000"/>
            <w:sz w:val="28"/>
            <w:szCs w:val="28"/>
            <w:rPrChange w:id="109" w:author="apple" w:date="2015-12-06T22:10:00Z">
              <w:rPr>
                <w:rFonts w:ascii="华文楷体" w:eastAsia="华文楷体" w:hAnsi="华文楷体"/>
                <w:color w:val="000000"/>
                <w:sz w:val="28"/>
                <w:szCs w:val="28"/>
              </w:rPr>
            </w:rPrChange>
          </w:rPr>
          <w:t>,所有刹那只会次第性出现而绝不会顺序紊乱地出现,诸如其中的一刹那不齐全,以它的数目不可能不使停留的时间缩短。</w:t>
        </w:r>
      </w:ins>
      <w:ins w:id="110" w:author="apple" w:date="2015-12-06T22:09:00Z">
        <w:r w:rsidRPr="004F1996">
          <w:rPr>
            <w:rFonts w:ascii="黑体" w:eastAsia="黑体" w:hAnsi="黑体"/>
            <w:b/>
            <w:sz w:val="30"/>
            <w:szCs w:val="30"/>
            <w:rPrChange w:id="111" w:author="apple" w:date="2015-12-06T22:10:00Z">
              <w:rPr>
                <w:rFonts w:ascii="华文楷体" w:eastAsia="华文楷体" w:hAnsi="华文楷体"/>
                <w:sz w:val="30"/>
                <w:szCs w:val="30"/>
              </w:rPr>
            </w:rPrChange>
          </w:rPr>
          <w:t>】</w:t>
        </w:r>
      </w:ins>
    </w:p>
    <w:p w:rsidR="004E104D" w:rsidRDefault="0056693A" w:rsidP="0056693A">
      <w:pPr>
        <w:ind w:firstLine="570"/>
        <w:rPr>
          <w:ins w:id="112" w:author="apple" w:date="2015-12-06T22:12:00Z"/>
          <w:rFonts w:ascii="华文楷体" w:eastAsia="华文楷体" w:hAnsi="华文楷体"/>
          <w:sz w:val="30"/>
          <w:szCs w:val="30"/>
        </w:rPr>
      </w:pPr>
      <w:del w:id="113" w:author="apple" w:date="2015-12-06T22:08:00Z">
        <w:r w:rsidRPr="004F1DEA" w:rsidDel="004F1996">
          <w:rPr>
            <w:rFonts w:ascii="华文楷体" w:eastAsia="华文楷体" w:hAnsi="华文楷体" w:hint="eastAsia"/>
            <w:sz w:val="30"/>
            <w:szCs w:val="30"/>
          </w:rPr>
          <w:delText>，</w:delText>
        </w:r>
      </w:del>
      <w:del w:id="114" w:author="apple" w:date="2015-12-06T22:10:00Z">
        <w:r w:rsidRPr="004F1DEA" w:rsidDel="004E104D">
          <w:rPr>
            <w:rFonts w:ascii="华文楷体" w:eastAsia="华文楷体" w:hAnsi="华文楷体" w:hint="eastAsia"/>
            <w:sz w:val="30"/>
            <w:szCs w:val="30"/>
          </w:rPr>
          <w:delText>层叠的一百个青莲花瓣用针快速穿透的同时,所有刹那只会次第性出现而绝不会顺序紊乱地出现,诸如其中的一刹那不齐全,以它的数目不可能不使停留的时间缩短。</w:delText>
        </w:r>
      </w:del>
      <w:r w:rsidRPr="004F1DEA">
        <w:rPr>
          <w:rFonts w:ascii="华文楷体" w:eastAsia="华文楷体" w:hAnsi="华文楷体" w:hint="eastAsia"/>
          <w:sz w:val="30"/>
          <w:szCs w:val="30"/>
        </w:rPr>
        <w:t>比如说我们知道青莲花的花瓣</w:t>
      </w:r>
      <w:ins w:id="115" w:author="apple" w:date="2015-12-06T22:10: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他是很薄的一种物体</w:t>
      </w:r>
      <w:ins w:id="116" w:author="apple" w:date="2015-12-06T22:10: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那么即便是我们把一百张青莲花的花瓣层叠起来的话</w:t>
      </w:r>
      <w:ins w:id="117" w:author="apple" w:date="2015-12-06T22:10: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他也不会很厚</w:t>
      </w:r>
      <w:ins w:id="118" w:author="apple" w:date="2015-12-06T22:10: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那么这个时候呢我们用一根针快速的穿透一百个这样的青莲花的花瓣</w:t>
      </w:r>
      <w:ins w:id="119" w:author="apple" w:date="2015-12-06T22:10: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那么实际上用的时间是非常短的</w:t>
      </w:r>
      <w:ins w:id="120" w:author="apple" w:date="2015-12-06T22:11: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也许甚至于不需要一秒钟或者一秒钟或半秒钟的时间</w:t>
      </w:r>
      <w:ins w:id="121" w:author="apple" w:date="2015-12-06T22:11:00Z">
        <w:r w:rsidR="004E104D">
          <w:rPr>
            <w:rFonts w:ascii="华文楷体" w:eastAsia="华文楷体" w:hAnsi="华文楷体" w:hint="eastAsia"/>
            <w:sz w:val="30"/>
            <w:szCs w:val="30"/>
          </w:rPr>
          <w:t>当中</w:t>
        </w:r>
        <w:r w:rsidR="004E104D">
          <w:rPr>
            <w:rFonts w:ascii="华文楷体" w:eastAsia="华文楷体" w:hAnsi="华文楷体"/>
            <w:sz w:val="30"/>
            <w:szCs w:val="30"/>
          </w:rPr>
          <w:t>呢，</w:t>
        </w:r>
      </w:ins>
      <w:r w:rsidRPr="004F1DEA">
        <w:rPr>
          <w:rFonts w:ascii="华文楷体" w:eastAsia="华文楷体" w:hAnsi="华文楷体" w:hint="eastAsia"/>
          <w:sz w:val="30"/>
          <w:szCs w:val="30"/>
        </w:rPr>
        <w:t>就可以把一百张这样的青莲花的花瓣完全穿透，那么即便是这么快的时间穿透</w:t>
      </w:r>
      <w:ins w:id="122" w:author="apple" w:date="2015-12-06T22:11: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但是所有的刹那之后次第性的出现</w:t>
      </w:r>
      <w:ins w:id="123" w:author="apple" w:date="2015-12-06T22:11: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也就是说呢我的针如果把这个速度放慢的话我的针呢穿透第一张</w:t>
      </w:r>
      <w:ins w:id="124" w:author="apple" w:date="2015-12-06T22:11: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穿透第二张</w:t>
      </w:r>
      <w:ins w:id="125" w:author="apple" w:date="2015-12-06T22:11: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穿透第三张那么这个方面全都是次第性出现的</w:t>
      </w:r>
      <w:ins w:id="126" w:author="apple" w:date="2015-12-06T22:11: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不会出现顺序紊乱的情况，中间有一张没有穿透啊</w:t>
      </w:r>
      <w:ins w:id="127" w:author="apple" w:date="2015-12-06T22:11:00Z">
        <w:r w:rsidR="004E104D">
          <w:rPr>
            <w:rFonts w:ascii="华文楷体" w:eastAsia="华文楷体" w:hAnsi="华文楷体" w:hint="eastAsia"/>
            <w:sz w:val="30"/>
            <w:szCs w:val="30"/>
          </w:rPr>
          <w:t>、</w:t>
        </w:r>
        <w:r w:rsidR="004E104D">
          <w:rPr>
            <w:rFonts w:ascii="华文楷体" w:eastAsia="华文楷体" w:hAnsi="华文楷体"/>
            <w:sz w:val="30"/>
            <w:szCs w:val="30"/>
          </w:rPr>
          <w:t>或者</w:t>
        </w:r>
      </w:ins>
      <w:r w:rsidRPr="004F1DEA">
        <w:rPr>
          <w:rFonts w:ascii="华文楷体" w:eastAsia="华文楷体" w:hAnsi="华文楷体" w:hint="eastAsia"/>
          <w:sz w:val="30"/>
          <w:szCs w:val="30"/>
        </w:rPr>
        <w:t>首先把后面的穿透了</w:t>
      </w:r>
      <w:ins w:id="128" w:author="apple" w:date="2015-12-06T22:11: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前面的没有穿透啊</w:t>
      </w:r>
      <w:ins w:id="129" w:author="apple" w:date="2015-12-06T22:11:00Z">
        <w:r w:rsidR="004E104D">
          <w:rPr>
            <w:rFonts w:ascii="华文楷体" w:eastAsia="华文楷体" w:hAnsi="华文楷体" w:hint="eastAsia"/>
            <w:sz w:val="30"/>
            <w:szCs w:val="30"/>
          </w:rPr>
          <w:t>。像</w:t>
        </w:r>
      </w:ins>
      <w:del w:id="130" w:author="apple" w:date="2015-12-06T22:11:00Z">
        <w:r w:rsidRPr="004F1DEA" w:rsidDel="004E104D">
          <w:rPr>
            <w:rFonts w:ascii="华文楷体" w:eastAsia="华文楷体" w:hAnsi="华文楷体" w:hint="eastAsia"/>
            <w:sz w:val="30"/>
            <w:szCs w:val="30"/>
          </w:rPr>
          <w:delText>相</w:delText>
        </w:r>
      </w:del>
      <w:r w:rsidRPr="004F1DEA">
        <w:rPr>
          <w:rFonts w:ascii="华文楷体" w:eastAsia="华文楷体" w:hAnsi="华文楷体" w:hint="eastAsia"/>
          <w:sz w:val="30"/>
          <w:szCs w:val="30"/>
        </w:rPr>
        <w:t>这样一种的情况是不会的</w:t>
      </w:r>
      <w:ins w:id="131" w:author="apple" w:date="2015-12-06T22:11: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所有的这些穿透的次第</w:t>
      </w:r>
      <w:ins w:id="132" w:author="apple" w:date="2015-12-06T22:11: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所有的刹那呢</w:t>
      </w:r>
      <w:ins w:id="133" w:author="apple" w:date="2015-12-06T22:11:00Z">
        <w:r w:rsidR="004E104D">
          <w:rPr>
            <w:rFonts w:ascii="华文楷体" w:eastAsia="华文楷体" w:hAnsi="华文楷体" w:hint="eastAsia"/>
            <w:sz w:val="30"/>
            <w:szCs w:val="30"/>
          </w:rPr>
          <w:t>，只</w:t>
        </w:r>
      </w:ins>
      <w:del w:id="134" w:author="apple" w:date="2015-12-06T22:11:00Z">
        <w:r w:rsidRPr="004F1DEA" w:rsidDel="004E104D">
          <w:rPr>
            <w:rFonts w:ascii="华文楷体" w:eastAsia="华文楷体" w:hAnsi="华文楷体" w:hint="eastAsia"/>
            <w:sz w:val="30"/>
            <w:szCs w:val="30"/>
          </w:rPr>
          <w:delText>之</w:delText>
        </w:r>
      </w:del>
      <w:r w:rsidRPr="004F1DEA">
        <w:rPr>
          <w:rFonts w:ascii="华文楷体" w:eastAsia="华文楷体" w:hAnsi="华文楷体" w:hint="eastAsia"/>
          <w:sz w:val="30"/>
          <w:szCs w:val="30"/>
        </w:rPr>
        <w:t>会次第性的出现</w:t>
      </w:r>
      <w:ins w:id="135" w:author="apple" w:date="2015-12-06T22:11: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而绝不会顺序紊乱的出现</w:t>
      </w:r>
      <w:ins w:id="136" w:author="apple" w:date="2015-12-06T22:12:00Z">
        <w:r w:rsidR="004E104D">
          <w:rPr>
            <w:rFonts w:ascii="华文楷体" w:eastAsia="华文楷体" w:hAnsi="华文楷体" w:hint="eastAsia"/>
            <w:sz w:val="30"/>
            <w:szCs w:val="30"/>
          </w:rPr>
          <w:t>。</w:t>
        </w:r>
      </w:ins>
    </w:p>
    <w:p w:rsidR="004E104D" w:rsidRDefault="0056693A" w:rsidP="0056693A">
      <w:pPr>
        <w:ind w:firstLine="570"/>
        <w:rPr>
          <w:ins w:id="137" w:author="apple" w:date="2015-12-06T22:13:00Z"/>
          <w:rFonts w:ascii="华文楷体" w:eastAsia="华文楷体" w:hAnsi="华文楷体"/>
          <w:sz w:val="30"/>
          <w:szCs w:val="30"/>
        </w:rPr>
      </w:pPr>
      <w:del w:id="138" w:author="apple" w:date="2015-12-06T22:12:00Z">
        <w:r w:rsidRPr="004F1DEA" w:rsidDel="004E104D">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那么实际这个方面就可以说明</w:t>
      </w:r>
      <w:ins w:id="139" w:author="apple" w:date="2015-12-06T22:12: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他的这样一种所谓的刹那呢</w:t>
      </w:r>
      <w:ins w:id="140" w:author="apple" w:date="2015-12-06T22:12: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他也是非常非常细微的</w:t>
      </w:r>
      <w:ins w:id="141" w:author="apple" w:date="2015-12-06T22:12: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一方面呢我们就说一刹那之间</w:t>
      </w:r>
      <w:ins w:id="142" w:author="apple" w:date="2015-12-06T22:12: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一下子把这个一百瓣青莲花瓣他穿透他用的时间或者半秒钟或者一秒钟</w:t>
      </w:r>
      <w:ins w:id="143" w:author="apple" w:date="2015-12-06T22:12: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那么就说是我们再看的时候呢</w:t>
      </w:r>
      <w:ins w:id="144" w:author="apple" w:date="2015-12-06T22:12: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这一秒钟当中又经历了一百次刹那，如果说每一张花瓣他是一个刹那的话</w:t>
      </w:r>
      <w:ins w:id="145" w:author="apple" w:date="2015-12-06T22:12: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那么一百张叠起来实际上就是一百个刹那</w:t>
      </w:r>
      <w:ins w:id="146" w:author="apple" w:date="2015-12-06T22:12: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所以说在半秒钟当中呢</w:t>
      </w:r>
      <w:ins w:id="147" w:author="apple" w:date="2015-12-06T22:12: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实际上已经经历了一百个刹那了，呢么我们再看的时</w:t>
      </w:r>
      <w:r w:rsidRPr="004F1DEA">
        <w:rPr>
          <w:rFonts w:ascii="华文楷体" w:eastAsia="华文楷体" w:hAnsi="华文楷体" w:hint="eastAsia"/>
          <w:sz w:val="30"/>
          <w:szCs w:val="30"/>
        </w:rPr>
        <w:lastRenderedPageBreak/>
        <w:t>候呢实际上就在一半的</w:t>
      </w:r>
      <w:ins w:id="148" w:author="apple" w:date="2015-12-06T22:12: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这样一种花瓣当中</w:t>
      </w:r>
      <w:ins w:id="149" w:author="apple" w:date="2015-12-06T22:12: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这个花瓣他也有上中下</w:t>
      </w:r>
      <w:ins w:id="150" w:author="apple" w:date="2015-12-06T22:12: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当我的针穿透的时候呢</w:t>
      </w:r>
      <w:ins w:id="151" w:author="apple" w:date="2015-12-06T22:12: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看似很快看似就说根本分不清楚，他就说他这个是</w:t>
      </w:r>
      <w:ins w:id="152" w:author="apple" w:date="2015-12-06T22:12: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但是我们真正观察的时候呢这个针透过这个花瓣的表面</w:t>
      </w:r>
      <w:ins w:id="153" w:author="apple" w:date="2015-12-06T22:13: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中间然后穿透，像这样实际上</w:t>
      </w:r>
      <w:ins w:id="154" w:author="apple" w:date="2015-12-06T22:13: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他在一个刹那当中又可以分为三个层次，至少可以分三个层次</w:t>
      </w:r>
      <w:ins w:id="155" w:author="apple" w:date="2015-12-06T22:13: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如果你分的再细的话还可以</w:t>
      </w:r>
      <w:ins w:id="156" w:author="apple" w:date="2015-12-06T22:13:00Z">
        <w:r w:rsidR="004E104D">
          <w:rPr>
            <w:rFonts w:ascii="华文楷体" w:eastAsia="华文楷体" w:hAnsi="华文楷体" w:hint="eastAsia"/>
            <w:sz w:val="30"/>
            <w:szCs w:val="30"/>
          </w:rPr>
          <w:t>去</w:t>
        </w:r>
        <w:r w:rsidR="004E104D">
          <w:rPr>
            <w:rFonts w:ascii="华文楷体" w:eastAsia="华文楷体" w:hAnsi="华文楷体"/>
            <w:sz w:val="30"/>
            <w:szCs w:val="30"/>
          </w:rPr>
          <w:t>安立的。</w:t>
        </w:r>
      </w:ins>
      <w:del w:id="157" w:author="apple" w:date="2015-12-06T22:13:00Z">
        <w:r w:rsidRPr="004F1DEA" w:rsidDel="004E104D">
          <w:rPr>
            <w:rFonts w:ascii="华文楷体" w:eastAsia="华文楷体" w:hAnsi="华文楷体" w:hint="eastAsia"/>
            <w:sz w:val="30"/>
            <w:szCs w:val="30"/>
          </w:rPr>
          <w:delText>（06分10秒四个字听不清）</w:delText>
        </w:r>
      </w:del>
    </w:p>
    <w:p w:rsidR="004E104D" w:rsidRDefault="0056693A" w:rsidP="0056693A">
      <w:pPr>
        <w:ind w:firstLine="570"/>
        <w:rPr>
          <w:ins w:id="158" w:author="apple" w:date="2015-12-06T22:17:00Z"/>
          <w:rFonts w:ascii="华文楷体" w:eastAsia="华文楷体" w:hAnsi="华文楷体"/>
          <w:sz w:val="30"/>
          <w:szCs w:val="30"/>
        </w:rPr>
      </w:pPr>
      <w:r w:rsidRPr="004F1DEA">
        <w:rPr>
          <w:rFonts w:ascii="华文楷体" w:eastAsia="华文楷体" w:hAnsi="华文楷体" w:hint="eastAsia"/>
          <w:sz w:val="30"/>
          <w:szCs w:val="30"/>
        </w:rPr>
        <w:t>所以像这样讲的时候呢</w:t>
      </w:r>
      <w:ins w:id="159" w:author="apple" w:date="2015-12-06T22:13: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这些所有的刹那他是前前灭了之后呢</w:t>
      </w:r>
      <w:ins w:id="160" w:author="apple" w:date="2015-12-06T22:13: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后后才可以产生的</w:t>
      </w:r>
      <w:ins w:id="161" w:author="apple" w:date="2015-12-06T22:13: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所以说他是次第的出现</w:t>
      </w:r>
      <w:ins w:id="162" w:author="apple" w:date="2015-12-06T22:14: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不会出现顺序紊乱的情况的，那么如果其中的一刹那不齐全</w:t>
      </w:r>
      <w:ins w:id="163" w:author="apple" w:date="2015-12-06T22:14:00Z">
        <w:r w:rsidR="004E104D">
          <w:rPr>
            <w:rFonts w:ascii="华文楷体" w:eastAsia="华文楷体" w:hAnsi="华文楷体" w:hint="eastAsia"/>
            <w:sz w:val="30"/>
            <w:szCs w:val="30"/>
          </w:rPr>
          <w:t>，</w:t>
        </w:r>
        <w:r w:rsidR="004E104D">
          <w:rPr>
            <w:rFonts w:ascii="华文楷体" w:eastAsia="华文楷体" w:hAnsi="华文楷体"/>
            <w:sz w:val="30"/>
            <w:szCs w:val="30"/>
          </w:rPr>
          <w:t>就说</w:t>
        </w:r>
      </w:ins>
      <w:r w:rsidRPr="004F1DEA">
        <w:rPr>
          <w:rFonts w:ascii="华文楷体" w:eastAsia="华文楷体" w:hAnsi="华文楷体" w:hint="eastAsia"/>
          <w:sz w:val="30"/>
          <w:szCs w:val="30"/>
        </w:rPr>
        <w:t>如果没有</w:t>
      </w:r>
      <w:ins w:id="164" w:author="apple" w:date="2015-12-06T22:14: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如果不是这样刹那生灭的</w:t>
      </w:r>
      <w:ins w:id="165" w:author="apple" w:date="2015-12-06T22:14: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其中的一个刹那</w:t>
      </w:r>
      <w:ins w:id="166" w:author="apple" w:date="2015-12-06T22:14: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他不具备生灭的自性</w:t>
      </w:r>
      <w:ins w:id="167" w:author="apple" w:date="2015-12-06T22:14: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其中的一个刹那不齐全</w:t>
      </w:r>
      <w:ins w:id="168" w:author="apple" w:date="2015-12-06T22:14:00Z">
        <w:r w:rsidR="004E104D">
          <w:rPr>
            <w:rFonts w:ascii="华文楷体" w:eastAsia="华文楷体" w:hAnsi="华文楷体" w:hint="eastAsia"/>
            <w:sz w:val="30"/>
            <w:szCs w:val="30"/>
          </w:rPr>
          <w:t>的。</w:t>
        </w:r>
      </w:ins>
      <w:del w:id="169" w:author="apple" w:date="2015-12-06T22:14:00Z">
        <w:r w:rsidRPr="004F1DEA" w:rsidDel="004E104D">
          <w:rPr>
            <w:rFonts w:ascii="华文楷体" w:eastAsia="华文楷体" w:hAnsi="华文楷体" w:hint="eastAsia"/>
            <w:sz w:val="30"/>
            <w:szCs w:val="30"/>
          </w:rPr>
          <w:delText>了</w:delText>
        </w:r>
      </w:del>
      <w:r w:rsidRPr="004F1DEA">
        <w:rPr>
          <w:rFonts w:ascii="华文楷体" w:eastAsia="华文楷体" w:hAnsi="华文楷体" w:hint="eastAsia"/>
          <w:sz w:val="30"/>
          <w:szCs w:val="30"/>
        </w:rPr>
        <w:t>那么他的数目不可能不使停留的时间缩短，他停留的时间会缩短的本来以前是半秒钟的时间</w:t>
      </w:r>
      <w:ins w:id="170" w:author="apple" w:date="2015-12-06T22:15:00Z">
        <w:r w:rsidR="004E104D">
          <w:rPr>
            <w:rFonts w:ascii="华文楷体" w:eastAsia="华文楷体" w:hAnsi="华文楷体" w:hint="eastAsia"/>
            <w:sz w:val="30"/>
            <w:szCs w:val="30"/>
          </w:rPr>
          <w:t>。那么</w:t>
        </w:r>
      </w:ins>
      <w:r w:rsidRPr="004F1DEA">
        <w:rPr>
          <w:rFonts w:ascii="华文楷体" w:eastAsia="华文楷体" w:hAnsi="华文楷体" w:hint="eastAsia"/>
          <w:sz w:val="30"/>
          <w:szCs w:val="30"/>
        </w:rPr>
        <w:t>现在停留的时间还要短些</w:t>
      </w:r>
      <w:ins w:id="171" w:author="apple" w:date="2015-12-06T22:14: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所以说如果这样的话刹那就不够了</w:t>
      </w:r>
      <w:ins w:id="172" w:author="apple" w:date="2015-12-06T22:14: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或者说这样的话就出现不符合实际情况的问题出现了，所以说像这样讲的时候呢</w:t>
      </w:r>
      <w:ins w:id="173" w:author="apple" w:date="2015-12-06T22:15: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每一瓣穿透的时候他一定是首先穿破前面上面一张</w:t>
      </w:r>
      <w:ins w:id="174" w:author="apple" w:date="2015-12-06T22:15: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然后</w:t>
      </w:r>
      <w:ins w:id="175" w:author="apple" w:date="2015-12-06T22:15:00Z">
        <w:r w:rsidR="004E104D">
          <w:rPr>
            <w:rFonts w:ascii="华文楷体" w:eastAsia="华文楷体" w:hAnsi="华文楷体" w:hint="eastAsia"/>
            <w:sz w:val="30"/>
            <w:szCs w:val="30"/>
          </w:rPr>
          <w:t>再</w:t>
        </w:r>
      </w:ins>
      <w:del w:id="176" w:author="apple" w:date="2015-12-06T22:15:00Z">
        <w:r w:rsidRPr="004F1DEA" w:rsidDel="004E104D">
          <w:rPr>
            <w:rFonts w:ascii="华文楷体" w:eastAsia="华文楷体" w:hAnsi="华文楷体" w:hint="eastAsia"/>
            <w:sz w:val="30"/>
            <w:szCs w:val="30"/>
          </w:rPr>
          <w:delText>在</w:delText>
        </w:r>
      </w:del>
      <w:r w:rsidRPr="004F1DEA">
        <w:rPr>
          <w:rFonts w:ascii="华文楷体" w:eastAsia="华文楷体" w:hAnsi="华文楷体" w:hint="eastAsia"/>
          <w:sz w:val="30"/>
          <w:szCs w:val="30"/>
        </w:rPr>
        <w:t>穿破下面一张，实际上通过这个比喻呢</w:t>
      </w:r>
      <w:ins w:id="177" w:author="apple" w:date="2015-12-06T22:15: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我们就可以知道这个所谓的这样刹那也是这样的，一切物体的这样一种</w:t>
      </w:r>
      <w:ins w:id="178" w:author="apple" w:date="2015-12-06T22:15: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也是这样的</w:t>
      </w:r>
      <w:ins w:id="179" w:author="apple" w:date="2015-12-06T22:15: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他只要是前面的这样的法灭掉之后</w:t>
      </w:r>
      <w:ins w:id="180" w:author="apple" w:date="2015-12-06T22:15: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后面的法才可以出现，所以说一切万法都是这样没有一个法是不经过刹那的乃至于我们可以说把这个刹那分的很细很细，也可以把这个分的非常细</w:t>
      </w:r>
      <w:ins w:id="181" w:author="apple" w:date="2015-12-06T22:16: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就像前面我们讲的这么快的速度穿透了一百瓣</w:t>
      </w:r>
      <w:ins w:id="182" w:author="apple" w:date="2015-12-06T22:16: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然后每一瓣一个刹那的话那每一瓣当中又可以分为</w:t>
      </w:r>
      <w:ins w:id="183" w:author="apple" w:date="2015-12-06T22:16: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即便是每一张都可以分为细小的刹那，所以说这个方面讲的时候呢</w:t>
      </w:r>
      <w:ins w:id="184" w:author="apple" w:date="2015-12-06T22:16: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他的刹那生灭的道理</w:t>
      </w:r>
      <w:ins w:id="185" w:author="apple" w:date="2015-12-06T22:16: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如果把他的这个刹那的问题能够了知的比较细的话</w:t>
      </w:r>
      <w:ins w:id="186" w:author="apple" w:date="2015-12-06T22:16: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那么刹那生灭我们就知道即便是我们盯着这个东西看</w:t>
      </w:r>
      <w:ins w:id="187" w:author="apple" w:date="2015-12-06T22:16: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好</w:t>
      </w:r>
      <w:r w:rsidRPr="004F1DEA">
        <w:rPr>
          <w:rFonts w:ascii="华文楷体" w:eastAsia="华文楷体" w:hAnsi="华文楷体" w:hint="eastAsia"/>
          <w:sz w:val="30"/>
          <w:szCs w:val="30"/>
        </w:rPr>
        <w:lastRenderedPageBreak/>
        <w:t>像这个书本也好</w:t>
      </w:r>
      <w:ins w:id="188" w:author="apple" w:date="2015-12-06T22:16: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这个桌子也好根本没有变化</w:t>
      </w:r>
      <w:ins w:id="189" w:author="apple" w:date="2015-12-06T22:16: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但实际意义上呢他的内部在一个我一眨眼之间呢</w:t>
      </w:r>
      <w:ins w:id="190" w:author="apple" w:date="2015-12-06T22:16: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他已经经过很多很多刹那了，不可能出现就说是常住不灭的情况出现乃至于两个刹那都不可能出现恒常不变的，那么就是因为如果其中的两个刹那或者其中一个刹那</w:t>
      </w:r>
      <w:ins w:id="191" w:author="apple" w:date="2015-12-06T22:17:00Z">
        <w:r w:rsidR="00EF3848">
          <w:rPr>
            <w:rFonts w:ascii="华文楷体" w:eastAsia="华文楷体" w:hAnsi="华文楷体" w:hint="eastAsia"/>
            <w:sz w:val="30"/>
            <w:szCs w:val="30"/>
          </w:rPr>
          <w:t>，</w:t>
        </w:r>
      </w:ins>
      <w:r w:rsidRPr="004F1DEA">
        <w:rPr>
          <w:rFonts w:ascii="华文楷体" w:eastAsia="华文楷体" w:hAnsi="华文楷体" w:hint="eastAsia"/>
          <w:sz w:val="30"/>
          <w:szCs w:val="30"/>
        </w:rPr>
        <w:t>他不是生灭的</w:t>
      </w:r>
      <w:ins w:id="192" w:author="apple" w:date="2015-12-06T22:16: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也就是论文当中讲其中一个刹那不齐全，他不是一个刹那生灭的自性</w:t>
      </w:r>
      <w:ins w:id="193" w:author="apple" w:date="2015-12-06T22:16: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他就说他是恒常的</w:t>
      </w:r>
      <w:ins w:id="194" w:author="apple" w:date="2015-12-06T22:16:00Z">
        <w:r w:rsidR="004E104D">
          <w:rPr>
            <w:rFonts w:ascii="华文楷体" w:eastAsia="华文楷体" w:hAnsi="华文楷体" w:hint="eastAsia"/>
            <w:sz w:val="30"/>
            <w:szCs w:val="30"/>
          </w:rPr>
          <w:t>，</w:t>
        </w:r>
      </w:ins>
      <w:r w:rsidRPr="004F1DEA">
        <w:rPr>
          <w:rFonts w:ascii="华文楷体" w:eastAsia="华文楷体" w:hAnsi="华文楷体" w:hint="eastAsia"/>
          <w:sz w:val="30"/>
          <w:szCs w:val="30"/>
        </w:rPr>
        <w:t xml:space="preserve">那么通过他的数目呢就不可能出现这样一种情况， </w:t>
      </w:r>
    </w:p>
    <w:p w:rsidR="004E104D" w:rsidRPr="00745917" w:rsidRDefault="00745917" w:rsidP="0056693A">
      <w:pPr>
        <w:ind w:firstLine="570"/>
        <w:rPr>
          <w:ins w:id="195" w:author="apple" w:date="2015-12-06T22:17:00Z"/>
          <w:rFonts w:ascii="黑体" w:eastAsia="黑体" w:hAnsi="黑体"/>
          <w:b/>
          <w:sz w:val="30"/>
          <w:szCs w:val="30"/>
          <w:rPrChange w:id="196" w:author="apple" w:date="2015-12-06T22:20:00Z">
            <w:rPr>
              <w:ins w:id="197" w:author="apple" w:date="2015-12-06T22:17:00Z"/>
              <w:rFonts w:ascii="华文楷体" w:eastAsia="华文楷体" w:hAnsi="华文楷体"/>
              <w:sz w:val="30"/>
              <w:szCs w:val="30"/>
            </w:rPr>
          </w:rPrChange>
        </w:rPr>
      </w:pPr>
      <w:ins w:id="198" w:author="apple" w:date="2015-12-06T22:20:00Z">
        <w:r w:rsidRPr="00745917">
          <w:rPr>
            <w:rFonts w:ascii="黑体" w:eastAsia="黑体" w:hAnsi="黑体" w:hint="eastAsia"/>
            <w:b/>
            <w:sz w:val="30"/>
            <w:szCs w:val="30"/>
            <w:rPrChange w:id="199" w:author="apple" w:date="2015-12-06T22:20:00Z">
              <w:rPr>
                <w:rFonts w:ascii="华文楷体" w:eastAsia="华文楷体" w:hAnsi="华文楷体" w:hint="eastAsia"/>
                <w:sz w:val="30"/>
                <w:szCs w:val="30"/>
              </w:rPr>
            </w:rPrChange>
          </w:rPr>
          <w:t>【</w:t>
        </w:r>
        <w:r w:rsidRPr="00745917">
          <w:rPr>
            <w:rFonts w:ascii="黑体" w:eastAsia="黑体" w:hAnsi="黑体" w:hint="eastAsia"/>
            <w:b/>
            <w:color w:val="000000"/>
            <w:sz w:val="28"/>
            <w:szCs w:val="28"/>
            <w:rPrChange w:id="200" w:author="apple" w:date="2015-12-06T22:20:00Z">
              <w:rPr>
                <w:rFonts w:ascii="华文楷体" w:eastAsia="华文楷体" w:hAnsi="华文楷体" w:hint="eastAsia"/>
                <w:color w:val="000000"/>
                <w:sz w:val="28"/>
                <w:szCs w:val="28"/>
              </w:rPr>
            </w:rPrChange>
          </w:rPr>
          <w:t>第一与第二刹那间的那一有实法如果成了一体</w:t>
        </w:r>
        <w:r w:rsidRPr="00745917">
          <w:rPr>
            <w:rFonts w:ascii="黑体" w:eastAsia="黑体" w:hAnsi="黑体"/>
            <w:b/>
            <w:color w:val="000000"/>
            <w:sz w:val="28"/>
            <w:szCs w:val="28"/>
            <w:rPrChange w:id="201" w:author="apple" w:date="2015-12-06T22:20:00Z">
              <w:rPr>
                <w:rFonts w:ascii="华文楷体" w:eastAsia="华文楷体" w:hAnsi="华文楷体"/>
                <w:color w:val="000000"/>
                <w:sz w:val="28"/>
                <w:szCs w:val="28"/>
              </w:rPr>
            </w:rPrChange>
          </w:rPr>
          <w:t>,则只会像第一刹那一样,而第二刹那已成无义。</w:t>
        </w:r>
        <w:r w:rsidRPr="00745917">
          <w:rPr>
            <w:rFonts w:ascii="黑体" w:eastAsia="黑体" w:hAnsi="黑体"/>
            <w:b/>
            <w:sz w:val="30"/>
            <w:szCs w:val="30"/>
            <w:rPrChange w:id="202" w:author="apple" w:date="2015-12-06T22:20:00Z">
              <w:rPr>
                <w:rFonts w:ascii="华文楷体" w:eastAsia="华文楷体" w:hAnsi="华文楷体"/>
                <w:sz w:val="30"/>
                <w:szCs w:val="30"/>
              </w:rPr>
            </w:rPrChange>
          </w:rPr>
          <w:t>】</w:t>
        </w:r>
      </w:ins>
    </w:p>
    <w:p w:rsidR="0056693A" w:rsidRPr="004F1DEA" w:rsidDel="00745917" w:rsidRDefault="0056693A" w:rsidP="0056693A">
      <w:pPr>
        <w:ind w:firstLine="570"/>
        <w:rPr>
          <w:del w:id="203" w:author="apple" w:date="2015-12-06T22:20:00Z"/>
          <w:rFonts w:ascii="华文楷体" w:eastAsia="华文楷体" w:hAnsi="华文楷体"/>
          <w:sz w:val="30"/>
          <w:szCs w:val="30"/>
        </w:rPr>
      </w:pPr>
      <w:del w:id="204" w:author="apple" w:date="2015-12-06T22:20:00Z">
        <w:r w:rsidRPr="004F1DEA" w:rsidDel="00745917">
          <w:rPr>
            <w:rFonts w:ascii="华文楷体" w:eastAsia="华文楷体" w:hAnsi="华文楷体" w:hint="eastAsia"/>
            <w:sz w:val="30"/>
            <w:szCs w:val="30"/>
          </w:rPr>
          <w:delText>第一与第二刹</w:delText>
        </w:r>
      </w:del>
    </w:p>
    <w:p w:rsidR="00745917" w:rsidRDefault="0056693A" w:rsidP="0056693A">
      <w:pPr>
        <w:ind w:firstLine="570"/>
        <w:rPr>
          <w:ins w:id="205" w:author="apple" w:date="2015-12-06T22:23:00Z"/>
          <w:rFonts w:ascii="华文楷体" w:eastAsia="华文楷体" w:hAnsi="华文楷体"/>
          <w:sz w:val="30"/>
          <w:szCs w:val="30"/>
        </w:rPr>
      </w:pPr>
      <w:del w:id="206" w:author="apple" w:date="2015-12-06T22:20:00Z">
        <w:r w:rsidRPr="004F1DEA" w:rsidDel="00745917">
          <w:rPr>
            <w:rFonts w:ascii="华文楷体" w:eastAsia="华文楷体" w:hAnsi="华文楷体" w:hint="eastAsia"/>
            <w:sz w:val="30"/>
            <w:szCs w:val="30"/>
          </w:rPr>
          <w:delText>那间的那一有实法如果成了一体,则只会像第一刹那一样,而第二刹那已成无义。</w:delText>
        </w:r>
      </w:del>
      <w:r w:rsidRPr="004F1DEA">
        <w:rPr>
          <w:rFonts w:ascii="华文楷体" w:eastAsia="华文楷体" w:hAnsi="华文楷体" w:hint="eastAsia"/>
          <w:sz w:val="30"/>
          <w:szCs w:val="30"/>
        </w:rPr>
        <w:t>那么第一个刹那和第二个刹那时间的</w:t>
      </w:r>
      <w:ins w:id="207" w:author="apple" w:date="2015-12-06T22:21:00Z">
        <w:r w:rsidR="00745917">
          <w:rPr>
            <w:rFonts w:ascii="华文楷体" w:eastAsia="华文楷体" w:hAnsi="华文楷体" w:hint="eastAsia"/>
            <w:sz w:val="30"/>
            <w:szCs w:val="30"/>
          </w:rPr>
          <w:t>那个</w:t>
        </w:r>
      </w:ins>
      <w:r w:rsidRPr="004F1DEA">
        <w:rPr>
          <w:rFonts w:ascii="华文楷体" w:eastAsia="华文楷体" w:hAnsi="华文楷体" w:hint="eastAsia"/>
          <w:sz w:val="30"/>
          <w:szCs w:val="30"/>
        </w:rPr>
        <w:t>有实法</w:t>
      </w:r>
      <w:ins w:id="208" w:author="apple" w:date="2015-12-06T22:21:00Z">
        <w:r w:rsidR="00745917">
          <w:rPr>
            <w:rFonts w:ascii="华文楷体" w:eastAsia="华文楷体" w:hAnsi="华文楷体" w:hint="eastAsia"/>
            <w:sz w:val="30"/>
            <w:szCs w:val="30"/>
          </w:rPr>
          <w:t>，</w:t>
        </w:r>
        <w:r w:rsidR="00745917">
          <w:rPr>
            <w:rFonts w:ascii="华文楷体" w:eastAsia="华文楷体" w:hAnsi="华文楷体"/>
            <w:sz w:val="30"/>
            <w:szCs w:val="30"/>
          </w:rPr>
          <w:t>如果</w:t>
        </w:r>
      </w:ins>
      <w:del w:id="209" w:author="apple" w:date="2015-12-06T22:21:00Z">
        <w:r w:rsidRPr="004F1DEA" w:rsidDel="00745917">
          <w:rPr>
            <w:rFonts w:ascii="华文楷体" w:eastAsia="华文楷体" w:hAnsi="华文楷体" w:hint="eastAsia"/>
            <w:sz w:val="30"/>
            <w:szCs w:val="30"/>
          </w:rPr>
          <w:delText>若</w:delText>
        </w:r>
      </w:del>
      <w:r w:rsidRPr="004F1DEA">
        <w:rPr>
          <w:rFonts w:ascii="华文楷体" w:eastAsia="华文楷体" w:hAnsi="华文楷体" w:hint="eastAsia"/>
          <w:sz w:val="30"/>
          <w:szCs w:val="30"/>
        </w:rPr>
        <w:t>成了一体</w:t>
      </w:r>
      <w:ins w:id="210" w:author="apple" w:date="2015-12-06T22:21: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如果说是</w:t>
      </w:r>
      <w:ins w:id="211" w:author="apple" w:date="2015-12-06T22:21:00Z">
        <w:r w:rsidR="00745917">
          <w:rPr>
            <w:rFonts w:ascii="华文楷体" w:eastAsia="华文楷体" w:hAnsi="华文楷体" w:hint="eastAsia"/>
            <w:sz w:val="30"/>
            <w:szCs w:val="30"/>
          </w:rPr>
          <w:t>第</w:t>
        </w:r>
      </w:ins>
      <w:del w:id="212" w:author="apple" w:date="2015-12-06T22:21:00Z">
        <w:r w:rsidRPr="004F1DEA" w:rsidDel="00745917">
          <w:rPr>
            <w:rFonts w:ascii="华文楷体" w:eastAsia="华文楷体" w:hAnsi="华文楷体" w:hint="eastAsia"/>
            <w:sz w:val="30"/>
            <w:szCs w:val="30"/>
          </w:rPr>
          <w:delText>地</w:delText>
        </w:r>
      </w:del>
      <w:r w:rsidRPr="004F1DEA">
        <w:rPr>
          <w:rFonts w:ascii="华文楷体" w:eastAsia="华文楷体" w:hAnsi="华文楷体" w:hint="eastAsia"/>
          <w:sz w:val="30"/>
          <w:szCs w:val="30"/>
        </w:rPr>
        <w:t>一刹那和第二刹那他是一个本体的</w:t>
      </w:r>
      <w:ins w:id="213" w:author="apple" w:date="2015-12-06T22:21: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因为按照有些人的想法或者前面对方的观点呢</w:t>
      </w:r>
      <w:ins w:id="214" w:author="apple" w:date="2015-12-06T22:21: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他就说乃至于这个灭因，灭因没有出现之前</w:t>
      </w:r>
      <w:ins w:id="215" w:author="apple" w:date="2015-12-06T22:21: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他都是一体的</w:t>
      </w:r>
      <w:ins w:id="216" w:author="apple" w:date="2015-12-06T22:21: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那么现在我们讲</w:t>
      </w:r>
      <w:ins w:id="217" w:author="apple" w:date="2015-12-06T22:23: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假如说</w:t>
      </w:r>
      <w:ins w:id="218" w:author="apple" w:date="2015-12-06T22:22:00Z">
        <w:r w:rsidR="00745917">
          <w:rPr>
            <w:rFonts w:ascii="华文楷体" w:eastAsia="华文楷体" w:hAnsi="华文楷体" w:hint="eastAsia"/>
            <w:sz w:val="30"/>
            <w:szCs w:val="30"/>
          </w:rPr>
          <w:t>第</w:t>
        </w:r>
      </w:ins>
      <w:del w:id="219" w:author="apple" w:date="2015-12-06T22:21:00Z">
        <w:r w:rsidRPr="004F1DEA" w:rsidDel="00745917">
          <w:rPr>
            <w:rFonts w:ascii="华文楷体" w:eastAsia="华文楷体" w:hAnsi="华文楷体" w:hint="eastAsia"/>
            <w:sz w:val="30"/>
            <w:szCs w:val="30"/>
          </w:rPr>
          <w:delText>地</w:delText>
        </w:r>
      </w:del>
      <w:r w:rsidRPr="004F1DEA">
        <w:rPr>
          <w:rFonts w:ascii="华文楷体" w:eastAsia="华文楷体" w:hAnsi="华文楷体" w:hint="eastAsia"/>
          <w:sz w:val="30"/>
          <w:szCs w:val="30"/>
        </w:rPr>
        <w:t>一刹那和第二刹那时间的那个有实法如果是一体的话</w:t>
      </w:r>
      <w:ins w:id="220" w:author="apple" w:date="2015-12-06T22:22: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那么就会像</w:t>
      </w:r>
      <w:del w:id="221" w:author="apple" w:date="2015-12-06T22:22:00Z">
        <w:r w:rsidRPr="004F1DEA" w:rsidDel="00745917">
          <w:rPr>
            <w:rFonts w:ascii="华文楷体" w:eastAsia="华文楷体" w:hAnsi="华文楷体" w:hint="eastAsia"/>
            <w:sz w:val="30"/>
            <w:szCs w:val="30"/>
          </w:rPr>
          <w:delText>地一刹那</w:delText>
        </w:r>
      </w:del>
      <w:ins w:id="222" w:author="apple" w:date="2015-12-06T22:22:00Z">
        <w:r w:rsidR="00745917">
          <w:rPr>
            <w:rFonts w:ascii="华文楷体" w:eastAsia="华文楷体" w:hAnsi="华文楷体" w:hint="eastAsia"/>
            <w:sz w:val="30"/>
            <w:szCs w:val="30"/>
          </w:rPr>
          <w:t>第一刹那</w:t>
        </w:r>
      </w:ins>
      <w:r w:rsidRPr="004F1DEA">
        <w:rPr>
          <w:rFonts w:ascii="华文楷体" w:eastAsia="华文楷体" w:hAnsi="华文楷体" w:hint="eastAsia"/>
          <w:sz w:val="30"/>
          <w:szCs w:val="30"/>
        </w:rPr>
        <w:t>一样</w:t>
      </w:r>
      <w:ins w:id="223" w:author="apple" w:date="2015-12-06T22:22: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第二刹那成了无义的</w:t>
      </w:r>
      <w:ins w:id="224" w:author="apple" w:date="2015-12-06T22:22: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没必要出现第二刹那</w:t>
      </w:r>
      <w:ins w:id="225" w:author="apple" w:date="2015-12-06T22:22:00Z">
        <w:r w:rsidR="00745917">
          <w:rPr>
            <w:rFonts w:ascii="华文楷体" w:eastAsia="华文楷体" w:hAnsi="华文楷体" w:hint="eastAsia"/>
            <w:sz w:val="30"/>
            <w:szCs w:val="30"/>
          </w:rPr>
          <w:t>。</w:t>
        </w:r>
      </w:ins>
      <w:del w:id="226" w:author="apple" w:date="2015-12-06T22:22:00Z">
        <w:r w:rsidRPr="004F1DEA" w:rsidDel="00745917">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你这第二刹那是怎么样出现的呢</w:t>
      </w:r>
      <w:ins w:id="227" w:author="apple" w:date="2015-12-06T22:23: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如果出现了第二刹那就不是一体了</w:t>
      </w:r>
      <w:ins w:id="228" w:author="apple" w:date="2015-12-06T22:23: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如果是一体就只能像第一刹那一样</w:t>
      </w:r>
      <w:ins w:id="229" w:author="apple" w:date="2015-12-06T22:23: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不会出现第二刹那</w:t>
      </w:r>
      <w:ins w:id="230" w:author="apple" w:date="2015-12-06T22:23: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所以说第二刹那就成了无义了</w:t>
      </w:r>
      <w:ins w:id="231" w:author="apple" w:date="2015-12-06T22:23:00Z">
        <w:r w:rsidR="00745917">
          <w:rPr>
            <w:rFonts w:ascii="华文楷体" w:eastAsia="华文楷体" w:hAnsi="华文楷体" w:hint="eastAsia"/>
            <w:sz w:val="30"/>
            <w:szCs w:val="30"/>
          </w:rPr>
          <w:t>。</w:t>
        </w:r>
      </w:ins>
    </w:p>
    <w:p w:rsidR="00745917" w:rsidRPr="00745917" w:rsidRDefault="00745917" w:rsidP="0056693A">
      <w:pPr>
        <w:ind w:firstLine="570"/>
        <w:rPr>
          <w:ins w:id="232" w:author="apple" w:date="2015-12-06T22:24:00Z"/>
          <w:rFonts w:ascii="黑体" w:eastAsia="黑体" w:hAnsi="黑体"/>
          <w:b/>
          <w:sz w:val="30"/>
          <w:szCs w:val="30"/>
          <w:rPrChange w:id="233" w:author="apple" w:date="2015-12-06T22:24:00Z">
            <w:rPr>
              <w:ins w:id="234" w:author="apple" w:date="2015-12-06T22:24:00Z"/>
              <w:rFonts w:ascii="华文楷体" w:eastAsia="华文楷体" w:hAnsi="华文楷体"/>
              <w:sz w:val="30"/>
              <w:szCs w:val="30"/>
            </w:rPr>
          </w:rPrChange>
        </w:rPr>
      </w:pPr>
      <w:ins w:id="235" w:author="apple" w:date="2015-12-06T22:24:00Z">
        <w:r w:rsidRPr="00745917">
          <w:rPr>
            <w:rFonts w:ascii="黑体" w:eastAsia="黑体" w:hAnsi="黑体" w:hint="eastAsia"/>
            <w:b/>
            <w:sz w:val="30"/>
            <w:szCs w:val="30"/>
            <w:rPrChange w:id="236" w:author="apple" w:date="2015-12-06T22:24:00Z">
              <w:rPr>
                <w:rFonts w:ascii="华文楷体" w:eastAsia="华文楷体" w:hAnsi="华文楷体" w:hint="eastAsia"/>
                <w:sz w:val="30"/>
                <w:szCs w:val="30"/>
              </w:rPr>
            </w:rPrChange>
          </w:rPr>
          <w:t>【</w:t>
        </w:r>
        <w:r w:rsidRPr="00745917">
          <w:rPr>
            <w:rFonts w:ascii="黑体" w:eastAsia="黑体" w:hAnsi="黑体" w:hint="eastAsia"/>
            <w:b/>
            <w:color w:val="000000"/>
            <w:sz w:val="28"/>
            <w:szCs w:val="28"/>
            <w:rPrChange w:id="237" w:author="apple" w:date="2015-12-06T22:24:00Z">
              <w:rPr>
                <w:rFonts w:ascii="华文楷体" w:eastAsia="华文楷体" w:hAnsi="华文楷体" w:hint="eastAsia"/>
                <w:color w:val="000000"/>
                <w:sz w:val="28"/>
                <w:szCs w:val="28"/>
              </w:rPr>
            </w:rPrChange>
          </w:rPr>
          <w:t>如果它在第一刹那中纹丝不动、</w:t>
        </w:r>
        <w:r w:rsidRPr="00745917">
          <w:rPr>
            <w:rFonts w:ascii="黑体" w:eastAsia="黑体" w:hAnsi="黑体"/>
            <w:b/>
            <w:color w:val="000000"/>
            <w:sz w:val="28"/>
            <w:szCs w:val="28"/>
            <w:rPrChange w:id="238" w:author="apple" w:date="2015-12-06T22:24:00Z">
              <w:rPr>
                <w:rFonts w:ascii="华文楷体" w:eastAsia="华文楷体" w:hAnsi="华文楷体"/>
                <w:color w:val="000000"/>
                <w:sz w:val="28"/>
                <w:szCs w:val="28"/>
              </w:rPr>
            </w:rPrChange>
          </w:rPr>
          <w:t xml:space="preserve"> </w:t>
        </w:r>
        <w:r w:rsidRPr="00745917">
          <w:rPr>
            <w:rFonts w:ascii="黑体" w:eastAsia="黑体" w:hAnsi="黑体" w:hint="eastAsia"/>
            <w:b/>
            <w:color w:val="000000"/>
            <w:sz w:val="28"/>
            <w:szCs w:val="28"/>
            <w:rPrChange w:id="239" w:author="apple" w:date="2015-12-06T22:24:00Z">
              <w:rPr>
                <w:rFonts w:ascii="华文楷体" w:eastAsia="华文楷体" w:hAnsi="华文楷体" w:hint="eastAsia"/>
                <w:color w:val="000000"/>
                <w:sz w:val="28"/>
                <w:szCs w:val="28"/>
              </w:rPr>
            </w:rPrChange>
          </w:rPr>
          <w:t>并不毁灭</w:t>
        </w:r>
        <w:r w:rsidRPr="00745917">
          <w:rPr>
            <w:rFonts w:ascii="黑体" w:eastAsia="黑体" w:hAnsi="黑体"/>
            <w:b/>
            <w:color w:val="000000"/>
            <w:sz w:val="28"/>
            <w:szCs w:val="28"/>
            <w:rPrChange w:id="240" w:author="apple" w:date="2015-12-06T22:24:00Z">
              <w:rPr>
                <w:rFonts w:ascii="华文楷体" w:eastAsia="华文楷体" w:hAnsi="华文楷体"/>
                <w:color w:val="000000"/>
                <w:sz w:val="28"/>
                <w:szCs w:val="28"/>
              </w:rPr>
            </w:rPrChange>
          </w:rPr>
          <w:t>,那么最终也不可能有变化。</w:t>
        </w:r>
        <w:r w:rsidRPr="00745917">
          <w:rPr>
            <w:rFonts w:ascii="黑体" w:eastAsia="黑体" w:hAnsi="黑体"/>
            <w:b/>
            <w:sz w:val="30"/>
            <w:szCs w:val="30"/>
            <w:rPrChange w:id="241" w:author="apple" w:date="2015-12-06T22:24:00Z">
              <w:rPr>
                <w:rFonts w:ascii="华文楷体" w:eastAsia="华文楷体" w:hAnsi="华文楷体"/>
                <w:sz w:val="30"/>
                <w:szCs w:val="30"/>
              </w:rPr>
            </w:rPrChange>
          </w:rPr>
          <w:t>】</w:t>
        </w:r>
      </w:ins>
    </w:p>
    <w:p w:rsidR="00745917" w:rsidRDefault="0056693A" w:rsidP="0056693A">
      <w:pPr>
        <w:ind w:firstLine="570"/>
        <w:rPr>
          <w:ins w:id="242" w:author="apple" w:date="2015-12-06T22:25:00Z"/>
          <w:rFonts w:ascii="华文楷体" w:eastAsia="华文楷体" w:hAnsi="华文楷体"/>
          <w:sz w:val="30"/>
          <w:szCs w:val="30"/>
        </w:rPr>
      </w:pPr>
      <w:del w:id="243" w:author="apple" w:date="2015-12-06T22:23:00Z">
        <w:r w:rsidRPr="004F1DEA" w:rsidDel="00745917">
          <w:rPr>
            <w:rFonts w:ascii="华文楷体" w:eastAsia="华文楷体" w:hAnsi="华文楷体" w:hint="eastAsia"/>
            <w:sz w:val="30"/>
            <w:szCs w:val="30"/>
          </w:rPr>
          <w:delText>，</w:delText>
        </w:r>
      </w:del>
      <w:del w:id="244" w:author="apple" w:date="2015-12-06T22:24:00Z">
        <w:r w:rsidRPr="004F1DEA" w:rsidDel="00745917">
          <w:rPr>
            <w:rFonts w:ascii="华文楷体" w:eastAsia="华文楷体" w:hAnsi="华文楷体" w:hint="eastAsia"/>
            <w:sz w:val="30"/>
            <w:szCs w:val="30"/>
          </w:rPr>
          <w:delText>如果它在第一刹那中纹丝不动、并不毁灭,那么最终也不可能有变化。</w:delText>
        </w:r>
      </w:del>
      <w:r w:rsidRPr="004F1DEA">
        <w:rPr>
          <w:rFonts w:ascii="华文楷体" w:eastAsia="华文楷体" w:hAnsi="华文楷体" w:hint="eastAsia"/>
          <w:sz w:val="30"/>
          <w:szCs w:val="30"/>
        </w:rPr>
        <w:t>那么如果</w:t>
      </w:r>
      <w:del w:id="245" w:author="apple" w:date="2015-12-06T22:22:00Z">
        <w:r w:rsidRPr="004F1DEA" w:rsidDel="00745917">
          <w:rPr>
            <w:rFonts w:ascii="华文楷体" w:eastAsia="华文楷体" w:hAnsi="华文楷体" w:hint="eastAsia"/>
            <w:sz w:val="30"/>
            <w:szCs w:val="30"/>
          </w:rPr>
          <w:delText>地一刹那</w:delText>
        </w:r>
      </w:del>
      <w:ins w:id="246" w:author="apple" w:date="2015-12-06T22:22:00Z">
        <w:r w:rsidR="00745917">
          <w:rPr>
            <w:rFonts w:ascii="华文楷体" w:eastAsia="华文楷体" w:hAnsi="华文楷体" w:hint="eastAsia"/>
            <w:sz w:val="30"/>
            <w:szCs w:val="30"/>
          </w:rPr>
          <w:t>第一刹那</w:t>
        </w:r>
      </w:ins>
      <w:r w:rsidRPr="004F1DEA">
        <w:rPr>
          <w:rFonts w:ascii="华文楷体" w:eastAsia="华文楷体" w:hAnsi="华文楷体" w:hint="eastAsia"/>
          <w:sz w:val="30"/>
          <w:szCs w:val="30"/>
        </w:rPr>
        <w:t>的</w:t>
      </w:r>
      <w:ins w:id="247" w:author="apple" w:date="2015-12-06T22:24:00Z">
        <w:r w:rsidR="00745917">
          <w:rPr>
            <w:rFonts w:ascii="华文楷体" w:eastAsia="华文楷体" w:hAnsi="华文楷体" w:hint="eastAsia"/>
            <w:sz w:val="30"/>
            <w:szCs w:val="30"/>
          </w:rPr>
          <w:t>这个</w:t>
        </w:r>
      </w:ins>
      <w:r w:rsidRPr="004F1DEA">
        <w:rPr>
          <w:rFonts w:ascii="华文楷体" w:eastAsia="华文楷体" w:hAnsi="华文楷体" w:hint="eastAsia"/>
          <w:sz w:val="30"/>
          <w:szCs w:val="30"/>
        </w:rPr>
        <w:t>本体他是不动的</w:t>
      </w:r>
      <w:ins w:id="248" w:author="apple" w:date="2015-12-06T22:24: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他是安住</w:t>
      </w:r>
      <w:ins w:id="249" w:author="apple" w:date="2015-12-06T22:24:00Z">
        <w:r w:rsidR="00745917">
          <w:rPr>
            <w:rFonts w:ascii="华文楷体" w:eastAsia="华文楷体" w:hAnsi="华文楷体" w:hint="eastAsia"/>
            <w:sz w:val="30"/>
            <w:szCs w:val="30"/>
          </w:rPr>
          <w:t>的</w:t>
        </w:r>
        <w:r w:rsidR="00745917">
          <w:rPr>
            <w:rFonts w:ascii="华文楷体" w:eastAsia="华文楷体" w:hAnsi="华文楷体"/>
            <w:sz w:val="30"/>
            <w:szCs w:val="30"/>
          </w:rPr>
          <w:t>、</w:t>
        </w:r>
      </w:ins>
      <w:r w:rsidRPr="004F1DEA">
        <w:rPr>
          <w:rFonts w:ascii="华文楷体" w:eastAsia="华文楷体" w:hAnsi="华文楷体" w:hint="eastAsia"/>
          <w:sz w:val="30"/>
          <w:szCs w:val="30"/>
        </w:rPr>
        <w:t>他不毁灭的话</w:t>
      </w:r>
      <w:ins w:id="250" w:author="apple" w:date="2015-12-06T22:24: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那么就说是这个后面的第二刹那</w:t>
      </w:r>
      <w:ins w:id="251" w:author="apple" w:date="2015-12-06T22:24: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第三刹那</w:t>
      </w:r>
      <w:ins w:id="252" w:author="apple" w:date="2015-12-06T22:24: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第四刹那</w:t>
      </w:r>
      <w:ins w:id="253" w:author="apple" w:date="2015-12-06T22:24: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这些法永远都不可能出现</w:t>
      </w:r>
      <w:ins w:id="254" w:author="apple" w:date="2015-12-06T22:24: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所以说一切万法永远都不可能变化了</w:t>
      </w:r>
      <w:ins w:id="255" w:author="apple" w:date="2015-12-06T22:24:00Z">
        <w:r w:rsidR="00745917">
          <w:rPr>
            <w:rFonts w:ascii="华文楷体" w:eastAsia="华文楷体" w:hAnsi="华文楷体" w:hint="eastAsia"/>
            <w:sz w:val="30"/>
            <w:szCs w:val="30"/>
          </w:rPr>
          <w:t>。</w:t>
        </w:r>
      </w:ins>
      <w:del w:id="256" w:author="apple" w:date="2015-12-06T22:24:00Z">
        <w:r w:rsidRPr="004F1DEA" w:rsidDel="00745917">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那么为什么一切万法他会有变化</w:t>
      </w:r>
      <w:ins w:id="257" w:author="apple" w:date="2015-12-06T22:25: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之所以一切万法有变化就是因为</w:t>
      </w:r>
      <w:del w:id="258" w:author="apple" w:date="2015-12-06T22:22:00Z">
        <w:r w:rsidRPr="004F1DEA" w:rsidDel="00745917">
          <w:rPr>
            <w:rFonts w:ascii="华文楷体" w:eastAsia="华文楷体" w:hAnsi="华文楷体" w:hint="eastAsia"/>
            <w:sz w:val="30"/>
            <w:szCs w:val="30"/>
          </w:rPr>
          <w:delText>地一刹那</w:delText>
        </w:r>
      </w:del>
      <w:ins w:id="259" w:author="apple" w:date="2015-12-06T22:22:00Z">
        <w:r w:rsidR="00745917">
          <w:rPr>
            <w:rFonts w:ascii="华文楷体" w:eastAsia="华文楷体" w:hAnsi="华文楷体" w:hint="eastAsia"/>
            <w:sz w:val="30"/>
            <w:szCs w:val="30"/>
          </w:rPr>
          <w:t>第一刹那</w:t>
        </w:r>
      </w:ins>
      <w:r w:rsidRPr="004F1DEA">
        <w:rPr>
          <w:rFonts w:ascii="华文楷体" w:eastAsia="华文楷体" w:hAnsi="华文楷体" w:hint="eastAsia"/>
          <w:sz w:val="30"/>
          <w:szCs w:val="30"/>
        </w:rPr>
        <w:t>生了之</w:t>
      </w:r>
      <w:r w:rsidRPr="004F1DEA">
        <w:rPr>
          <w:rFonts w:ascii="华文楷体" w:eastAsia="华文楷体" w:hAnsi="华文楷体" w:hint="eastAsia"/>
          <w:sz w:val="30"/>
          <w:szCs w:val="30"/>
        </w:rPr>
        <w:lastRenderedPageBreak/>
        <w:t>后马上灭了</w:t>
      </w:r>
      <w:ins w:id="260" w:author="apple" w:date="2015-12-06T22:25: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然后顶替他的是第二刹那</w:t>
      </w:r>
      <w:ins w:id="261" w:author="apple" w:date="2015-12-06T22:25: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然后第二刹那生了马上灭</w:t>
      </w:r>
      <w:ins w:id="262" w:author="apple" w:date="2015-12-06T22:25: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然后第三刹那，所以像这样才有了一切万法不断地迁移</w:t>
      </w:r>
      <w:ins w:id="263" w:author="apple" w:date="2015-12-06T22:25: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实际上迁移和一切万法新旧等等的状态</w:t>
      </w:r>
      <w:ins w:id="264" w:author="apple" w:date="2015-12-06T22:25: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逐渐逐渐才可以出现，如果第一刹那纹丝不动的话</w:t>
      </w:r>
      <w:ins w:id="265" w:author="apple" w:date="2015-12-06T22:25: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不毁灭的话</w:t>
      </w:r>
      <w:ins w:id="266" w:author="apple" w:date="2015-12-06T22:25: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最终呢一切万法都不可能毁灭</w:t>
      </w:r>
      <w:ins w:id="267" w:author="apple" w:date="2015-12-06T22:25: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因为就说</w:t>
      </w:r>
      <w:del w:id="268" w:author="apple" w:date="2015-12-06T22:22:00Z">
        <w:r w:rsidRPr="004F1DEA" w:rsidDel="00745917">
          <w:rPr>
            <w:rFonts w:ascii="华文楷体" w:eastAsia="华文楷体" w:hAnsi="华文楷体" w:hint="eastAsia"/>
            <w:sz w:val="30"/>
            <w:szCs w:val="30"/>
          </w:rPr>
          <w:delText>地一刹那</w:delText>
        </w:r>
      </w:del>
      <w:ins w:id="269" w:author="apple" w:date="2015-12-06T22:22:00Z">
        <w:r w:rsidR="00745917">
          <w:rPr>
            <w:rFonts w:ascii="华文楷体" w:eastAsia="华文楷体" w:hAnsi="华文楷体" w:hint="eastAsia"/>
            <w:sz w:val="30"/>
            <w:szCs w:val="30"/>
          </w:rPr>
          <w:t>第一刹那</w:t>
        </w:r>
      </w:ins>
      <w:r w:rsidRPr="004F1DEA">
        <w:rPr>
          <w:rFonts w:ascii="华文楷体" w:eastAsia="华文楷体" w:hAnsi="华文楷体" w:hint="eastAsia"/>
          <w:sz w:val="30"/>
          <w:szCs w:val="30"/>
        </w:rPr>
        <w:t>并没有过去，</w:t>
      </w:r>
      <w:del w:id="270" w:author="apple" w:date="2015-12-06T22:22:00Z">
        <w:r w:rsidRPr="004F1DEA" w:rsidDel="00745917">
          <w:rPr>
            <w:rFonts w:ascii="华文楷体" w:eastAsia="华文楷体" w:hAnsi="华文楷体" w:hint="eastAsia"/>
            <w:sz w:val="30"/>
            <w:szCs w:val="30"/>
          </w:rPr>
          <w:delText>地一刹那</w:delText>
        </w:r>
      </w:del>
      <w:ins w:id="271" w:author="apple" w:date="2015-12-06T22:22:00Z">
        <w:r w:rsidR="00745917">
          <w:rPr>
            <w:rFonts w:ascii="华文楷体" w:eastAsia="华文楷体" w:hAnsi="华文楷体" w:hint="eastAsia"/>
            <w:sz w:val="30"/>
            <w:szCs w:val="30"/>
          </w:rPr>
          <w:t>第一刹那</w:t>
        </w:r>
      </w:ins>
      <w:r w:rsidRPr="004F1DEA">
        <w:rPr>
          <w:rFonts w:ascii="华文楷体" w:eastAsia="华文楷体" w:hAnsi="华文楷体" w:hint="eastAsia"/>
          <w:sz w:val="30"/>
          <w:szCs w:val="30"/>
        </w:rPr>
        <w:t>没有过去的话</w:t>
      </w:r>
      <w:ins w:id="272" w:author="apple" w:date="2015-12-06T22:25: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其他法就不可能真正出现变化了，</w:t>
      </w:r>
    </w:p>
    <w:p w:rsidR="00745917" w:rsidRPr="00745917" w:rsidRDefault="00745917" w:rsidP="0056693A">
      <w:pPr>
        <w:ind w:firstLine="570"/>
        <w:rPr>
          <w:ins w:id="273" w:author="apple" w:date="2015-12-06T22:25:00Z"/>
          <w:rFonts w:ascii="黑体" w:eastAsia="黑体" w:hAnsi="黑体"/>
          <w:b/>
          <w:sz w:val="30"/>
          <w:szCs w:val="30"/>
          <w:rPrChange w:id="274" w:author="apple" w:date="2015-12-06T22:26:00Z">
            <w:rPr>
              <w:ins w:id="275" w:author="apple" w:date="2015-12-06T22:25:00Z"/>
              <w:rFonts w:ascii="华文楷体" w:eastAsia="华文楷体" w:hAnsi="华文楷体"/>
              <w:sz w:val="30"/>
              <w:szCs w:val="30"/>
            </w:rPr>
          </w:rPrChange>
        </w:rPr>
      </w:pPr>
      <w:ins w:id="276" w:author="apple" w:date="2015-12-06T22:25:00Z">
        <w:r w:rsidRPr="00745917">
          <w:rPr>
            <w:rFonts w:ascii="黑体" w:eastAsia="黑体" w:hAnsi="黑体" w:hint="eastAsia"/>
            <w:b/>
            <w:sz w:val="30"/>
            <w:szCs w:val="30"/>
            <w:rPrChange w:id="277" w:author="apple" w:date="2015-12-06T22:26:00Z">
              <w:rPr>
                <w:rFonts w:ascii="华文楷体" w:eastAsia="华文楷体" w:hAnsi="华文楷体" w:hint="eastAsia"/>
                <w:sz w:val="30"/>
                <w:szCs w:val="30"/>
              </w:rPr>
            </w:rPrChange>
          </w:rPr>
          <w:t>【</w:t>
        </w:r>
      </w:ins>
      <w:ins w:id="278" w:author="apple" w:date="2015-12-06T22:26:00Z">
        <w:r w:rsidRPr="00745917">
          <w:rPr>
            <w:rFonts w:ascii="黑体" w:eastAsia="黑体" w:hAnsi="黑体" w:hint="eastAsia"/>
            <w:b/>
            <w:color w:val="000000"/>
            <w:sz w:val="28"/>
            <w:szCs w:val="28"/>
            <w:rPrChange w:id="279" w:author="apple" w:date="2015-12-06T22:26:00Z">
              <w:rPr>
                <w:rFonts w:ascii="华文楷体" w:eastAsia="华文楷体" w:hAnsi="华文楷体" w:hint="eastAsia"/>
                <w:color w:val="000000"/>
                <w:sz w:val="28"/>
                <w:szCs w:val="28"/>
              </w:rPr>
            </w:rPrChange>
          </w:rPr>
          <w:t>总之</w:t>
        </w:r>
        <w:r w:rsidRPr="00745917">
          <w:rPr>
            <w:rFonts w:ascii="黑体" w:eastAsia="黑体" w:hAnsi="黑体"/>
            <w:b/>
            <w:color w:val="000000"/>
            <w:sz w:val="28"/>
            <w:szCs w:val="28"/>
            <w:rPrChange w:id="280" w:author="apple" w:date="2015-12-06T22:26:00Z">
              <w:rPr>
                <w:rFonts w:ascii="华文楷体" w:eastAsia="华文楷体" w:hAnsi="华文楷体"/>
                <w:color w:val="000000"/>
                <w:sz w:val="28"/>
                <w:szCs w:val="28"/>
              </w:rPr>
            </w:rPrChange>
          </w:rPr>
          <w:t>,第一刹那缘什么法,再不可能缘除此之外的其他法,</w:t>
        </w:r>
      </w:ins>
      <w:ins w:id="281" w:author="apple" w:date="2015-12-06T22:25:00Z">
        <w:r w:rsidRPr="00745917">
          <w:rPr>
            <w:rFonts w:ascii="黑体" w:eastAsia="黑体" w:hAnsi="黑体"/>
            <w:b/>
            <w:sz w:val="30"/>
            <w:szCs w:val="30"/>
            <w:rPrChange w:id="282" w:author="apple" w:date="2015-12-06T22:26:00Z">
              <w:rPr>
                <w:rFonts w:ascii="华文楷体" w:eastAsia="华文楷体" w:hAnsi="华文楷体"/>
                <w:sz w:val="30"/>
                <w:szCs w:val="30"/>
              </w:rPr>
            </w:rPrChange>
          </w:rPr>
          <w:t>】</w:t>
        </w:r>
      </w:ins>
    </w:p>
    <w:p w:rsidR="009D7FBE" w:rsidRPr="004F1DEA" w:rsidDel="00745917" w:rsidRDefault="0056693A" w:rsidP="0056693A">
      <w:pPr>
        <w:ind w:firstLine="570"/>
        <w:rPr>
          <w:del w:id="283" w:author="apple" w:date="2015-12-06T22:26:00Z"/>
          <w:rFonts w:ascii="华文楷体" w:eastAsia="华文楷体" w:hAnsi="华文楷体"/>
          <w:sz w:val="30"/>
          <w:szCs w:val="30"/>
        </w:rPr>
      </w:pPr>
      <w:del w:id="284" w:author="apple" w:date="2015-12-06T22:26:00Z">
        <w:r w:rsidRPr="004F1DEA" w:rsidDel="00745917">
          <w:rPr>
            <w:rFonts w:ascii="华文楷体" w:eastAsia="华文楷体" w:hAnsi="华文楷体" w:hint="eastAsia"/>
            <w:sz w:val="30"/>
            <w:szCs w:val="30"/>
          </w:rPr>
          <w:delText>总之,第一刹那缘什么法,再不可能缘除此之外的其他法,10.03</w:delText>
        </w:r>
      </w:del>
    </w:p>
    <w:p w:rsidR="00085908" w:rsidRPr="004F1DEA" w:rsidRDefault="00085908" w:rsidP="00085908">
      <w:pPr>
        <w:ind w:firstLine="570"/>
        <w:rPr>
          <w:rFonts w:ascii="华文楷体" w:eastAsia="华文楷体" w:hAnsi="华文楷体"/>
          <w:sz w:val="30"/>
          <w:szCs w:val="30"/>
        </w:rPr>
      </w:pPr>
      <w:del w:id="285" w:author="apple" w:date="2015-12-06T22:26:00Z">
        <w:r w:rsidRPr="004F1DEA" w:rsidDel="00745917">
          <w:rPr>
            <w:rFonts w:ascii="华文楷体" w:eastAsia="华文楷体" w:hAnsi="华文楷体" w:hint="eastAsia"/>
            <w:sz w:val="30"/>
            <w:szCs w:val="30"/>
          </w:rPr>
          <w:delText xml:space="preserve">    “总之，第一刹那缘什么法，再不可能缘除此之外的其他法”</w:delText>
        </w:r>
      </w:del>
      <w:r w:rsidRPr="004F1DEA">
        <w:rPr>
          <w:rFonts w:ascii="华文楷体" w:eastAsia="华文楷体" w:hAnsi="华文楷体" w:hint="eastAsia"/>
          <w:sz w:val="30"/>
          <w:szCs w:val="30"/>
        </w:rPr>
        <w:t>那么总而言之如果第一刹那你缘的是什么法，或者第一刹那它是什么状态，那么就不可能除第一刹那之外的其他的状态出来了。如果第一刹那缘什么法，那么就是说不可能缘除了第一刹那之外的其他法。因为它是不会变化的法，它是常法的缘故。所以说如果说你第一刹那缘了，第二刹那不缘，就说明它已经变化了，它就不是一个常法了。所以如果说它是一个真正不变化的常法的话，那么除了你缘第一刹那法之外，其他任何法都没办法缘的。</w:t>
      </w:r>
    </w:p>
    <w:p w:rsidR="00745917" w:rsidRPr="00745917" w:rsidRDefault="00745917" w:rsidP="00085908">
      <w:pPr>
        <w:ind w:firstLine="570"/>
        <w:rPr>
          <w:ins w:id="286" w:author="apple" w:date="2015-12-06T22:27:00Z"/>
          <w:rFonts w:ascii="黑体" w:eastAsia="黑体" w:hAnsi="黑体"/>
          <w:b/>
          <w:sz w:val="30"/>
          <w:szCs w:val="30"/>
          <w:rPrChange w:id="287" w:author="apple" w:date="2015-12-06T22:27:00Z">
            <w:rPr>
              <w:ins w:id="288" w:author="apple" w:date="2015-12-06T22:27:00Z"/>
              <w:rFonts w:ascii="华文楷体" w:eastAsia="华文楷体" w:hAnsi="华文楷体"/>
              <w:sz w:val="30"/>
              <w:szCs w:val="30"/>
            </w:rPr>
          </w:rPrChange>
        </w:rPr>
      </w:pPr>
      <w:ins w:id="289" w:author="apple" w:date="2015-12-06T22:27:00Z">
        <w:r w:rsidRPr="00745917">
          <w:rPr>
            <w:rFonts w:ascii="黑体" w:eastAsia="黑体" w:hAnsi="黑体" w:hint="eastAsia"/>
            <w:b/>
            <w:sz w:val="30"/>
            <w:szCs w:val="30"/>
            <w:rPrChange w:id="290" w:author="apple" w:date="2015-12-06T22:27:00Z">
              <w:rPr>
                <w:rFonts w:ascii="华文楷体" w:eastAsia="华文楷体" w:hAnsi="华文楷体" w:hint="eastAsia"/>
                <w:sz w:val="30"/>
                <w:szCs w:val="30"/>
              </w:rPr>
            </w:rPrChange>
          </w:rPr>
          <w:t>【</w:t>
        </w:r>
        <w:r w:rsidRPr="00745917">
          <w:rPr>
            <w:rFonts w:ascii="黑体" w:eastAsia="黑体" w:hAnsi="黑体" w:hint="eastAsia"/>
            <w:b/>
            <w:color w:val="000000"/>
            <w:sz w:val="28"/>
            <w:szCs w:val="28"/>
            <w:rPrChange w:id="291" w:author="apple" w:date="2015-12-06T22:27:00Z">
              <w:rPr>
                <w:rFonts w:ascii="华文楷体" w:eastAsia="华文楷体" w:hAnsi="华文楷体" w:hint="eastAsia"/>
                <w:color w:val="000000"/>
                <w:sz w:val="28"/>
                <w:szCs w:val="28"/>
              </w:rPr>
            </w:rPrChange>
          </w:rPr>
          <w:t>新与旧、</w:t>
        </w:r>
        <w:r w:rsidRPr="00745917">
          <w:rPr>
            <w:rFonts w:ascii="黑体" w:eastAsia="黑体" w:hAnsi="黑体"/>
            <w:b/>
            <w:color w:val="000000"/>
            <w:sz w:val="28"/>
            <w:szCs w:val="28"/>
            <w:rPrChange w:id="292" w:author="apple" w:date="2015-12-06T22:27:00Z">
              <w:rPr>
                <w:rFonts w:ascii="华文楷体" w:eastAsia="华文楷体" w:hAnsi="华文楷体"/>
                <w:color w:val="000000"/>
                <w:sz w:val="28"/>
                <w:szCs w:val="28"/>
              </w:rPr>
            </w:rPrChange>
          </w:rPr>
          <w:t xml:space="preserve"> </w:t>
        </w:r>
        <w:r w:rsidRPr="00745917">
          <w:rPr>
            <w:rFonts w:ascii="黑体" w:eastAsia="黑体" w:hAnsi="黑体" w:hint="eastAsia"/>
            <w:b/>
            <w:color w:val="000000"/>
            <w:sz w:val="28"/>
            <w:szCs w:val="28"/>
            <w:rPrChange w:id="293" w:author="apple" w:date="2015-12-06T22:27:00Z">
              <w:rPr>
                <w:rFonts w:ascii="华文楷体" w:eastAsia="华文楷体" w:hAnsi="华文楷体" w:hint="eastAsia"/>
                <w:color w:val="000000"/>
                <w:sz w:val="28"/>
                <w:szCs w:val="28"/>
              </w:rPr>
            </w:rPrChange>
          </w:rPr>
          <w:t>前有与今有的差别、</w:t>
        </w:r>
        <w:r w:rsidRPr="00745917">
          <w:rPr>
            <w:rFonts w:ascii="黑体" w:eastAsia="黑体" w:hAnsi="黑体"/>
            <w:b/>
            <w:color w:val="000000"/>
            <w:sz w:val="28"/>
            <w:szCs w:val="28"/>
            <w:rPrChange w:id="294" w:author="apple" w:date="2015-12-06T22:27:00Z">
              <w:rPr>
                <w:rFonts w:ascii="华文楷体" w:eastAsia="华文楷体" w:hAnsi="华文楷体"/>
                <w:color w:val="000000"/>
                <w:sz w:val="28"/>
                <w:szCs w:val="28"/>
              </w:rPr>
            </w:rPrChange>
          </w:rPr>
          <w:t xml:space="preserve"> </w:t>
        </w:r>
        <w:r w:rsidRPr="00745917">
          <w:rPr>
            <w:rFonts w:ascii="黑体" w:eastAsia="黑体" w:hAnsi="黑体" w:hint="eastAsia"/>
            <w:b/>
            <w:color w:val="000000"/>
            <w:sz w:val="28"/>
            <w:szCs w:val="28"/>
            <w:rPrChange w:id="295" w:author="apple" w:date="2015-12-06T22:27:00Z">
              <w:rPr>
                <w:rFonts w:ascii="华文楷体" w:eastAsia="华文楷体" w:hAnsi="华文楷体" w:hint="eastAsia"/>
                <w:color w:val="000000"/>
                <w:sz w:val="28"/>
                <w:szCs w:val="28"/>
              </w:rPr>
            </w:rPrChange>
          </w:rPr>
          <w:t>成为未成为谁的根境、</w:t>
        </w:r>
        <w:r w:rsidRPr="00745917">
          <w:rPr>
            <w:rFonts w:ascii="黑体" w:eastAsia="黑体" w:hAnsi="黑体"/>
            <w:b/>
            <w:color w:val="000000"/>
            <w:sz w:val="28"/>
            <w:szCs w:val="28"/>
            <w:rPrChange w:id="296" w:author="apple" w:date="2015-12-06T22:27:00Z">
              <w:rPr>
                <w:rFonts w:ascii="华文楷体" w:eastAsia="华文楷体" w:hAnsi="华文楷体"/>
                <w:color w:val="000000"/>
                <w:sz w:val="28"/>
                <w:szCs w:val="28"/>
              </w:rPr>
            </w:rPrChange>
          </w:rPr>
          <w:t xml:space="preserve"> </w:t>
        </w:r>
        <w:r w:rsidRPr="00745917">
          <w:rPr>
            <w:rFonts w:ascii="黑体" w:eastAsia="黑体" w:hAnsi="黑体" w:hint="eastAsia"/>
            <w:b/>
            <w:color w:val="000000"/>
            <w:sz w:val="28"/>
            <w:szCs w:val="28"/>
            <w:rPrChange w:id="297" w:author="apple" w:date="2015-12-06T22:27:00Z">
              <w:rPr>
                <w:rFonts w:ascii="华文楷体" w:eastAsia="华文楷体" w:hAnsi="华文楷体" w:hint="eastAsia"/>
                <w:color w:val="000000"/>
                <w:sz w:val="28"/>
                <w:szCs w:val="28"/>
              </w:rPr>
            </w:rPrChange>
          </w:rPr>
          <w:t>做与不做的万事都需要变成无有差异。</w:t>
        </w:r>
        <w:r w:rsidRPr="00745917">
          <w:rPr>
            <w:rFonts w:ascii="黑体" w:eastAsia="黑体" w:hAnsi="黑体"/>
            <w:b/>
            <w:sz w:val="30"/>
            <w:szCs w:val="30"/>
            <w:rPrChange w:id="298" w:author="apple" w:date="2015-12-06T22:27:00Z">
              <w:rPr>
                <w:rFonts w:ascii="华文楷体" w:eastAsia="华文楷体" w:hAnsi="华文楷体"/>
                <w:sz w:val="30"/>
                <w:szCs w:val="30"/>
              </w:rPr>
            </w:rPrChange>
          </w:rPr>
          <w:t>】</w:t>
        </w:r>
      </w:ins>
      <w:del w:id="299" w:author="apple" w:date="2015-12-06T22:27:00Z">
        <w:r w:rsidR="00085908" w:rsidRPr="00745917" w:rsidDel="00745917">
          <w:rPr>
            <w:rFonts w:ascii="黑体" w:eastAsia="黑体" w:hAnsi="黑体"/>
            <w:b/>
            <w:sz w:val="30"/>
            <w:szCs w:val="30"/>
            <w:rPrChange w:id="300" w:author="apple" w:date="2015-12-06T22:27:00Z">
              <w:rPr>
                <w:rFonts w:ascii="华文楷体" w:eastAsia="华文楷体" w:hAnsi="华文楷体"/>
                <w:sz w:val="30"/>
                <w:szCs w:val="30"/>
              </w:rPr>
            </w:rPrChange>
          </w:rPr>
          <w:delText xml:space="preserve">    </w:delText>
        </w:r>
      </w:del>
    </w:p>
    <w:p w:rsidR="00085908" w:rsidRPr="004F1DEA" w:rsidRDefault="00085908" w:rsidP="00085908">
      <w:pPr>
        <w:ind w:firstLine="570"/>
        <w:rPr>
          <w:rFonts w:ascii="华文楷体" w:eastAsia="华文楷体" w:hAnsi="华文楷体"/>
          <w:sz w:val="30"/>
          <w:szCs w:val="30"/>
        </w:rPr>
      </w:pPr>
      <w:del w:id="301" w:author="apple" w:date="2015-12-06T22:27:00Z">
        <w:r w:rsidRPr="004F1DEA" w:rsidDel="00745917">
          <w:rPr>
            <w:rFonts w:ascii="华文楷体" w:eastAsia="华文楷体" w:hAnsi="华文楷体" w:hint="eastAsia"/>
            <w:sz w:val="30"/>
            <w:szCs w:val="30"/>
          </w:rPr>
          <w:delText>“新与旧、前有与今有的差别、成为未成为谁的根境、作与不作的万事都需要变成无有差异。”</w:delText>
        </w:r>
      </w:del>
      <w:r w:rsidRPr="004F1DEA">
        <w:rPr>
          <w:rFonts w:ascii="华文楷体" w:eastAsia="华文楷体" w:hAnsi="华文楷体" w:hint="eastAsia"/>
          <w:sz w:val="30"/>
          <w:szCs w:val="30"/>
        </w:rPr>
        <w:t>然后就说一切万法的新旧差别没有差别了，一点差距都没有了。然后以前有现在没有了，或者就是说今有前无等等，这方面的差别也不可能有了。还有一个法成为了张三的对境，没有成为李四的对境，成为未成为谁的根境，像这样的法根本都不能存在。或者说这个事情做过了、没有做过的</w:t>
      </w:r>
      <w:ins w:id="302" w:author="apple" w:date="2015-12-06T22:28: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这些万事万物都变成没有差别了。就是因为第一刹那你缘什么</w:t>
      </w:r>
      <w:ins w:id="303" w:author="apple" w:date="2015-12-06T22:28: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它必须要缘什么，第一刹那的状态是怎么样</w:t>
      </w:r>
      <w:ins w:id="304" w:author="apple" w:date="2015-12-06T22:28:00Z">
        <w:r w:rsidR="00745917">
          <w:rPr>
            <w:rFonts w:ascii="华文楷体" w:eastAsia="华文楷体" w:hAnsi="华文楷体" w:hint="eastAsia"/>
            <w:sz w:val="30"/>
            <w:szCs w:val="30"/>
          </w:rPr>
          <w:t>，</w:t>
        </w:r>
      </w:ins>
      <w:r w:rsidRPr="004F1DEA">
        <w:rPr>
          <w:rFonts w:ascii="华文楷体" w:eastAsia="华文楷体" w:hAnsi="华文楷体" w:hint="eastAsia"/>
          <w:sz w:val="30"/>
          <w:szCs w:val="30"/>
        </w:rPr>
        <w:t>那以后一定也是这个状态。如果它以后变化了就不可能是一个一法，如果变化了就不可能</w:t>
      </w:r>
      <w:r w:rsidRPr="004F1DEA">
        <w:rPr>
          <w:rFonts w:ascii="华文楷体" w:eastAsia="华文楷体" w:hAnsi="华文楷体" w:hint="eastAsia"/>
          <w:sz w:val="30"/>
          <w:szCs w:val="30"/>
        </w:rPr>
        <w:lastRenderedPageBreak/>
        <w:t>是一个唯一的自性。如果是唯一的自性</w:t>
      </w:r>
      <w:ins w:id="305" w:author="apple" w:date="2015-12-06T22:28:00Z">
        <w:r w:rsidR="00027DC2">
          <w:rPr>
            <w:rFonts w:ascii="华文楷体" w:eastAsia="华文楷体" w:hAnsi="华文楷体" w:hint="eastAsia"/>
            <w:sz w:val="30"/>
            <w:szCs w:val="30"/>
          </w:rPr>
          <w:t>那</w:t>
        </w:r>
      </w:ins>
      <w:r w:rsidRPr="004F1DEA">
        <w:rPr>
          <w:rFonts w:ascii="华文楷体" w:eastAsia="华文楷体" w:hAnsi="华文楷体" w:hint="eastAsia"/>
          <w:sz w:val="30"/>
          <w:szCs w:val="30"/>
        </w:rPr>
        <w:t>就绝对不可能变化。所有当你第一刹那缘它的时候，它永远会缘不会出现其他情况。之所以我们这样观察，就是说明一个道理，像这样一种不变化的法，它不符合于实际道理。这个所谓常一的法它不符合实际道理，所以说观察之后出现了这么多的过患。</w:t>
      </w:r>
    </w:p>
    <w:p w:rsidR="00872C0C" w:rsidRPr="00872C0C" w:rsidRDefault="00872C0C" w:rsidP="00085908">
      <w:pPr>
        <w:ind w:firstLine="570"/>
        <w:rPr>
          <w:ins w:id="306" w:author="apple" w:date="2015-12-06T22:28:00Z"/>
          <w:rFonts w:ascii="黑体" w:eastAsia="黑体" w:hAnsi="黑体"/>
          <w:b/>
          <w:sz w:val="30"/>
          <w:szCs w:val="30"/>
          <w:rPrChange w:id="307" w:author="apple" w:date="2015-12-06T22:28:00Z">
            <w:rPr>
              <w:ins w:id="308" w:author="apple" w:date="2015-12-06T22:28:00Z"/>
              <w:rFonts w:ascii="华文楷体" w:eastAsia="华文楷体" w:hAnsi="华文楷体"/>
              <w:sz w:val="30"/>
              <w:szCs w:val="30"/>
            </w:rPr>
          </w:rPrChange>
        </w:rPr>
      </w:pPr>
      <w:ins w:id="309" w:author="apple" w:date="2015-12-06T22:28:00Z">
        <w:r w:rsidRPr="00872C0C">
          <w:rPr>
            <w:rFonts w:ascii="黑体" w:eastAsia="黑体" w:hAnsi="黑体" w:hint="eastAsia"/>
            <w:b/>
            <w:sz w:val="30"/>
            <w:szCs w:val="30"/>
            <w:rPrChange w:id="310" w:author="apple" w:date="2015-12-06T22:28:00Z">
              <w:rPr>
                <w:rFonts w:ascii="华文楷体" w:eastAsia="华文楷体" w:hAnsi="华文楷体" w:hint="eastAsia"/>
                <w:sz w:val="30"/>
                <w:szCs w:val="30"/>
              </w:rPr>
            </w:rPrChange>
          </w:rPr>
          <w:t>【</w:t>
        </w:r>
        <w:r w:rsidRPr="00872C0C">
          <w:rPr>
            <w:rFonts w:ascii="黑体" w:eastAsia="黑体" w:hAnsi="黑体" w:hint="eastAsia"/>
            <w:b/>
            <w:color w:val="000000"/>
            <w:sz w:val="28"/>
            <w:szCs w:val="28"/>
            <w:rPrChange w:id="311" w:author="apple" w:date="2015-12-06T22:28:00Z">
              <w:rPr>
                <w:rFonts w:ascii="华文楷体" w:eastAsia="华文楷体" w:hAnsi="华文楷体" w:hint="eastAsia"/>
                <w:color w:val="000000"/>
                <w:sz w:val="28"/>
                <w:szCs w:val="28"/>
              </w:rPr>
            </w:rPrChange>
          </w:rPr>
          <w:t>但事实并不是这样</w:t>
        </w:r>
        <w:r w:rsidRPr="00872C0C">
          <w:rPr>
            <w:rFonts w:ascii="黑体" w:eastAsia="黑体" w:hAnsi="黑体"/>
            <w:b/>
            <w:color w:val="000000"/>
            <w:sz w:val="28"/>
            <w:szCs w:val="28"/>
            <w:rPrChange w:id="312" w:author="apple" w:date="2015-12-06T22:28:00Z">
              <w:rPr>
                <w:rFonts w:ascii="华文楷体" w:eastAsia="华文楷体" w:hAnsi="华文楷体"/>
                <w:color w:val="000000"/>
                <w:sz w:val="28"/>
                <w:szCs w:val="28"/>
              </w:rPr>
            </w:rPrChange>
          </w:rPr>
          <w:t>,前者灭亡才使后面的阶段产生这一点是决定的。</w:t>
        </w:r>
        <w:r w:rsidRPr="00872C0C">
          <w:rPr>
            <w:rFonts w:ascii="黑体" w:eastAsia="黑体" w:hAnsi="黑体"/>
            <w:b/>
            <w:sz w:val="30"/>
            <w:szCs w:val="30"/>
            <w:rPrChange w:id="313" w:author="apple" w:date="2015-12-06T22:28:00Z">
              <w:rPr>
                <w:rFonts w:ascii="华文楷体" w:eastAsia="华文楷体" w:hAnsi="华文楷体"/>
                <w:sz w:val="30"/>
                <w:szCs w:val="30"/>
              </w:rPr>
            </w:rPrChange>
          </w:rPr>
          <w:t>】</w:t>
        </w:r>
      </w:ins>
      <w:del w:id="314" w:author="apple" w:date="2015-12-06T22:28:00Z">
        <w:r w:rsidR="00085908" w:rsidRPr="00872C0C" w:rsidDel="00872C0C">
          <w:rPr>
            <w:rFonts w:ascii="黑体" w:eastAsia="黑体" w:hAnsi="黑体"/>
            <w:b/>
            <w:sz w:val="30"/>
            <w:szCs w:val="30"/>
            <w:rPrChange w:id="315" w:author="apple" w:date="2015-12-06T22:28:00Z">
              <w:rPr>
                <w:rFonts w:ascii="华文楷体" w:eastAsia="华文楷体" w:hAnsi="华文楷体"/>
                <w:sz w:val="30"/>
                <w:szCs w:val="30"/>
              </w:rPr>
            </w:rPrChange>
          </w:rPr>
          <w:delText xml:space="preserve">    </w:delText>
        </w:r>
      </w:del>
    </w:p>
    <w:p w:rsidR="00872C0C" w:rsidRDefault="00085908" w:rsidP="00085908">
      <w:pPr>
        <w:ind w:firstLine="570"/>
        <w:rPr>
          <w:ins w:id="316" w:author="apple" w:date="2015-12-06T22:31:00Z"/>
          <w:rFonts w:ascii="华文楷体" w:eastAsia="华文楷体" w:hAnsi="华文楷体"/>
          <w:sz w:val="30"/>
          <w:szCs w:val="30"/>
        </w:rPr>
      </w:pPr>
      <w:del w:id="317" w:author="apple" w:date="2015-12-06T22:29:00Z">
        <w:r w:rsidRPr="004F1DEA" w:rsidDel="00872C0C">
          <w:rPr>
            <w:rFonts w:ascii="华文楷体" w:eastAsia="华文楷体" w:hAnsi="华文楷体" w:hint="eastAsia"/>
            <w:sz w:val="30"/>
            <w:szCs w:val="30"/>
          </w:rPr>
          <w:delText>“但事实并不是这样，前者灭亡才使后面的阶段产生这一点是决定的”</w:delText>
        </w:r>
      </w:del>
      <w:r w:rsidRPr="004F1DEA">
        <w:rPr>
          <w:rFonts w:ascii="华文楷体" w:eastAsia="华文楷体" w:hAnsi="华文楷体" w:hint="eastAsia"/>
          <w:sz w:val="30"/>
          <w:szCs w:val="30"/>
        </w:rPr>
        <w:t>但是真正名言当中的事实并不像前面所分析的新旧等等完全没有差别的，实际上一切的物体会出现新旧的差别，前有今有的差别，</w:t>
      </w:r>
      <w:ins w:id="318" w:author="apple" w:date="2015-12-06T22:29:00Z">
        <w:r w:rsidR="00872C0C">
          <w:rPr>
            <w:rFonts w:ascii="华文楷体" w:eastAsia="华文楷体" w:hAnsi="华文楷体" w:hint="eastAsia"/>
            <w:sz w:val="30"/>
            <w:szCs w:val="30"/>
          </w:rPr>
          <w:t>或者</w:t>
        </w:r>
      </w:ins>
      <w:r w:rsidRPr="004F1DEA">
        <w:rPr>
          <w:rFonts w:ascii="华文楷体" w:eastAsia="华文楷体" w:hAnsi="华文楷体" w:hint="eastAsia"/>
          <w:sz w:val="30"/>
          <w:szCs w:val="30"/>
        </w:rPr>
        <w:t>成为</w:t>
      </w:r>
      <w:ins w:id="319" w:author="apple" w:date="2015-12-06T22:29:00Z">
        <w:r w:rsidR="00872C0C">
          <w:rPr>
            <w:rFonts w:ascii="华文楷体" w:eastAsia="华文楷体" w:hAnsi="华文楷体" w:hint="eastAsia"/>
            <w:sz w:val="30"/>
            <w:szCs w:val="30"/>
          </w:rPr>
          <w:t>、</w:t>
        </w:r>
        <w:r w:rsidR="00872C0C">
          <w:rPr>
            <w:rFonts w:ascii="华文楷体" w:eastAsia="华文楷体" w:hAnsi="华文楷体"/>
            <w:sz w:val="30"/>
            <w:szCs w:val="30"/>
          </w:rPr>
          <w:t>或者</w:t>
        </w:r>
      </w:ins>
      <w:r w:rsidRPr="004F1DEA">
        <w:rPr>
          <w:rFonts w:ascii="华文楷体" w:eastAsia="华文楷体" w:hAnsi="华文楷体" w:hint="eastAsia"/>
          <w:sz w:val="30"/>
          <w:szCs w:val="30"/>
        </w:rPr>
        <w:t>没有成为谁的根的差别，所以说事实应该是这样的。所以说应该是前面的法灭亡之后，后面的法才可以产生，这一点是决定的。如果</w:t>
      </w:r>
      <w:ins w:id="320" w:author="apple" w:date="2015-12-06T22:29:00Z">
        <w:r w:rsidR="00872C0C">
          <w:rPr>
            <w:rFonts w:ascii="华文楷体" w:eastAsia="华文楷体" w:hAnsi="华文楷体" w:hint="eastAsia"/>
            <w:sz w:val="30"/>
            <w:szCs w:val="30"/>
          </w:rPr>
          <w:t>是</w:t>
        </w:r>
      </w:ins>
      <w:del w:id="321" w:author="apple" w:date="2015-12-06T22:29:00Z">
        <w:r w:rsidRPr="004F1DEA" w:rsidDel="00872C0C">
          <w:rPr>
            <w:rFonts w:ascii="华文楷体" w:eastAsia="华文楷体" w:hAnsi="华文楷体" w:hint="eastAsia"/>
            <w:sz w:val="30"/>
            <w:szCs w:val="30"/>
          </w:rPr>
          <w:delText>师</w:delText>
        </w:r>
      </w:del>
      <w:r w:rsidRPr="004F1DEA">
        <w:rPr>
          <w:rFonts w:ascii="华文楷体" w:eastAsia="华文楷体" w:hAnsi="华文楷体" w:hint="eastAsia"/>
          <w:sz w:val="30"/>
          <w:szCs w:val="30"/>
        </w:rPr>
        <w:t>前面的法已经灭亡了，后面的法才能产生，就说明它本体不是常住。它本体就不是常住的，就是有这样的本体。所以，如果我们把这个确定下来，一定要前面灭亡</w:t>
      </w:r>
      <w:ins w:id="322" w:author="apple" w:date="2015-12-06T22:30:00Z">
        <w:r w:rsidR="00872C0C">
          <w:rPr>
            <w:rFonts w:ascii="华文楷体" w:eastAsia="华文楷体" w:hAnsi="华文楷体" w:hint="eastAsia"/>
            <w:sz w:val="30"/>
            <w:szCs w:val="30"/>
          </w:rPr>
          <w:t>、</w:t>
        </w:r>
      </w:ins>
      <w:r w:rsidRPr="004F1DEA">
        <w:rPr>
          <w:rFonts w:ascii="华文楷体" w:eastAsia="华文楷体" w:hAnsi="华文楷体" w:hint="eastAsia"/>
          <w:sz w:val="30"/>
          <w:szCs w:val="30"/>
        </w:rPr>
        <w:t>后面的阶段才能产生。那么我们现在第二步就可以看，那么前面的这个法灭亡、前面这个法它的这个阶段有多长，也就是前面这个刹那有多长。这个方面就</w:t>
      </w:r>
      <w:ins w:id="323" w:author="apple" w:date="2015-12-06T22:30:00Z">
        <w:r w:rsidR="00872C0C">
          <w:rPr>
            <w:rFonts w:ascii="华文楷体" w:eastAsia="华文楷体" w:hAnsi="华文楷体" w:hint="eastAsia"/>
            <w:sz w:val="30"/>
            <w:szCs w:val="30"/>
          </w:rPr>
          <w:t>可以</w:t>
        </w:r>
      </w:ins>
      <w:r w:rsidRPr="004F1DEA">
        <w:rPr>
          <w:rFonts w:ascii="华文楷体" w:eastAsia="华文楷体" w:hAnsi="华文楷体" w:hint="eastAsia"/>
          <w:sz w:val="30"/>
          <w:szCs w:val="30"/>
        </w:rPr>
        <w:t>关系到</w:t>
      </w:r>
      <w:ins w:id="324" w:author="apple" w:date="2015-12-06T22:30:00Z">
        <w:r w:rsidR="00872C0C">
          <w:rPr>
            <w:rFonts w:ascii="华文楷体" w:eastAsia="华文楷体" w:hAnsi="华文楷体" w:hint="eastAsia"/>
            <w:sz w:val="30"/>
            <w:szCs w:val="30"/>
          </w:rPr>
          <w:t>、</w:t>
        </w:r>
      </w:ins>
      <w:r w:rsidRPr="004F1DEA">
        <w:rPr>
          <w:rFonts w:ascii="华文楷体" w:eastAsia="华文楷体" w:hAnsi="华文楷体" w:hint="eastAsia"/>
          <w:sz w:val="30"/>
          <w:szCs w:val="30"/>
        </w:rPr>
        <w:t>现在我们对于刹那生灭无常这个本体认知的层次，</w:t>
      </w:r>
      <w:ins w:id="325" w:author="apple" w:date="2015-12-06T22:30:00Z">
        <w:r w:rsidR="00872C0C">
          <w:rPr>
            <w:rFonts w:ascii="华文楷体" w:eastAsia="华文楷体" w:hAnsi="华文楷体" w:hint="eastAsia"/>
            <w:sz w:val="30"/>
            <w:szCs w:val="30"/>
          </w:rPr>
          <w:t>那么</w:t>
        </w:r>
      </w:ins>
      <w:r w:rsidRPr="004F1DEA">
        <w:rPr>
          <w:rFonts w:ascii="华文楷体" w:eastAsia="华文楷体" w:hAnsi="华文楷体" w:hint="eastAsia"/>
          <w:sz w:val="30"/>
          <w:szCs w:val="30"/>
        </w:rPr>
        <w:t>如果我们认为前一刹那是一秒钟，它生灭是一秒钟。所以说我们这样安立的时候，哦，它这个法一秒钟之后马上灭了。但是我们说这个一秒钟就用前面的一百个青莲花瓣来观察，一秒钟当中</w:t>
      </w:r>
      <w:ins w:id="326" w:author="apple" w:date="2015-12-06T22:30:00Z">
        <w:r w:rsidR="00872C0C">
          <w:rPr>
            <w:rFonts w:ascii="华文楷体" w:eastAsia="华文楷体" w:hAnsi="华文楷体" w:hint="eastAsia"/>
            <w:sz w:val="30"/>
            <w:szCs w:val="30"/>
          </w:rPr>
          <w:t>，</w:t>
        </w:r>
        <w:r w:rsidR="00872C0C">
          <w:rPr>
            <w:rFonts w:ascii="华文楷体" w:eastAsia="华文楷体" w:hAnsi="华文楷体"/>
            <w:sz w:val="30"/>
            <w:szCs w:val="30"/>
          </w:rPr>
          <w:t>他又</w:t>
        </w:r>
      </w:ins>
      <w:r w:rsidRPr="004F1DEA">
        <w:rPr>
          <w:rFonts w:ascii="华文楷体" w:eastAsia="华文楷体" w:hAnsi="华文楷体" w:hint="eastAsia"/>
          <w:sz w:val="30"/>
          <w:szCs w:val="30"/>
        </w:rPr>
        <w:t>如果用针穿透一百瓣的话，一秒钟又可以分成一百个刹那。一百个刹那当中，一瓣当中又观察又可以分成很多很多刹那。所以像这样讲，如果把这个刹那分的越细，那么刹那生灭这个变化速度也就越快，所以说这个方面</w:t>
      </w:r>
      <w:ins w:id="327" w:author="apple" w:date="2015-12-06T22:30:00Z">
        <w:r w:rsidR="00872C0C">
          <w:rPr>
            <w:rFonts w:ascii="华文楷体" w:eastAsia="华文楷体" w:hAnsi="华文楷体" w:hint="eastAsia"/>
            <w:sz w:val="30"/>
            <w:szCs w:val="30"/>
          </w:rPr>
          <w:t>我</w:t>
        </w:r>
        <w:r w:rsidR="00872C0C">
          <w:rPr>
            <w:rFonts w:ascii="华文楷体" w:eastAsia="华文楷体" w:hAnsi="华文楷体"/>
            <w:sz w:val="30"/>
            <w:szCs w:val="30"/>
          </w:rPr>
          <w:t>们就说</w:t>
        </w:r>
      </w:ins>
      <w:r w:rsidRPr="004F1DEA">
        <w:rPr>
          <w:rFonts w:ascii="华文楷体" w:eastAsia="华文楷体" w:hAnsi="华文楷体" w:hint="eastAsia"/>
          <w:sz w:val="30"/>
          <w:szCs w:val="30"/>
        </w:rPr>
        <w:t>最后来观察的时候，这个乃至于很微</w:t>
      </w:r>
      <w:r w:rsidRPr="004F1DEA">
        <w:rPr>
          <w:rFonts w:ascii="华文楷体" w:eastAsia="华文楷体" w:hAnsi="华文楷体" w:hint="eastAsia"/>
          <w:sz w:val="30"/>
          <w:szCs w:val="30"/>
        </w:rPr>
        <w:lastRenderedPageBreak/>
        <w:t>细的一个刹那根本不会住的。所以生了就是灭，生了就是灭，最后观察的非常细的时候，生就是灭了。生和灭之间已经没办法分，哦这个是生，那个是灭，因为它实在这个速度是太快了，生灭的速度太快了。所以生马上就灭，生就是灭，生的本体就是灭，最后就变成这样的自性了。</w:t>
      </w:r>
    </w:p>
    <w:p w:rsidR="00DD4F69" w:rsidRDefault="00085908" w:rsidP="00085908">
      <w:pPr>
        <w:ind w:firstLine="570"/>
        <w:rPr>
          <w:ins w:id="328" w:author="apple" w:date="2015-12-06T22:31:00Z"/>
          <w:rFonts w:ascii="华文楷体" w:eastAsia="华文楷体" w:hAnsi="华文楷体"/>
          <w:sz w:val="30"/>
          <w:szCs w:val="30"/>
        </w:rPr>
      </w:pPr>
      <w:r w:rsidRPr="004F1DEA">
        <w:rPr>
          <w:rFonts w:ascii="华文楷体" w:eastAsia="华文楷体" w:hAnsi="华文楷体" w:hint="eastAsia"/>
          <w:sz w:val="30"/>
          <w:szCs w:val="30"/>
        </w:rPr>
        <w:t>所以如果我们了知这个问题之后我们就会发现，实际上一切万法绝对不可能有丝毫的安住的。没有一刹那的安住，乃至于非常微细的最细的刹那。我们就说观察中观的时候，中观宗在观察这些破刹那的时候、破微尘的时候，就说你这个最细的刹那</w:t>
      </w:r>
      <w:ins w:id="329" w:author="apple" w:date="2015-12-06T22:31:00Z">
        <w:r w:rsidR="00DD4F69">
          <w:rPr>
            <w:rFonts w:ascii="华文楷体" w:eastAsia="华文楷体" w:hAnsi="华文楷体" w:hint="eastAsia"/>
            <w:sz w:val="30"/>
            <w:szCs w:val="30"/>
          </w:rPr>
          <w:t>，</w:t>
        </w:r>
      </w:ins>
      <w:r w:rsidRPr="004F1DEA">
        <w:rPr>
          <w:rFonts w:ascii="华文楷体" w:eastAsia="华文楷体" w:hAnsi="华文楷体" w:hint="eastAsia"/>
          <w:sz w:val="30"/>
          <w:szCs w:val="30"/>
        </w:rPr>
        <w:t>你能不能安立，如果安立的话，这个实际上它自己的本体也是完全不会安住的。过去的已经灭了，未来没产生，现在的这个刹那也是根本不住。</w:t>
      </w:r>
    </w:p>
    <w:p w:rsidR="00085908" w:rsidRPr="004F1DEA" w:rsidRDefault="00085908" w:rsidP="00085908">
      <w:pPr>
        <w:ind w:firstLine="570"/>
        <w:rPr>
          <w:rFonts w:ascii="华文楷体" w:eastAsia="华文楷体" w:hAnsi="华文楷体"/>
          <w:sz w:val="30"/>
          <w:szCs w:val="30"/>
        </w:rPr>
      </w:pPr>
      <w:r w:rsidRPr="004F1DEA">
        <w:rPr>
          <w:rFonts w:ascii="华文楷体" w:eastAsia="华文楷体" w:hAnsi="华文楷体" w:hint="eastAsia"/>
          <w:sz w:val="30"/>
          <w:szCs w:val="30"/>
        </w:rPr>
        <w:t>所以说从这方面安立的时候，它的刹那刹那生灭的无常我们也知道了，绝对不可能有丝毫本体的常有自性，一点都没有的。所以这个时候我们就可以就用其他的理正，把这个刹那抉择的非常细，这个刹那抉择的非常细，这个刹那生灭的这个问题就了知的非常透彻了。</w:t>
      </w:r>
    </w:p>
    <w:p w:rsidR="00DD4F69" w:rsidRPr="00DD4F69" w:rsidRDefault="00DD4F69" w:rsidP="00085908">
      <w:pPr>
        <w:ind w:firstLine="570"/>
        <w:rPr>
          <w:ins w:id="330" w:author="apple" w:date="2015-12-06T22:32:00Z"/>
          <w:rFonts w:ascii="黑体" w:eastAsia="黑体" w:hAnsi="黑体"/>
          <w:b/>
          <w:sz w:val="30"/>
          <w:szCs w:val="30"/>
          <w:rPrChange w:id="331" w:author="apple" w:date="2015-12-06T22:33:00Z">
            <w:rPr>
              <w:ins w:id="332" w:author="apple" w:date="2015-12-06T22:32:00Z"/>
              <w:rFonts w:ascii="华文楷体" w:eastAsia="华文楷体" w:hAnsi="华文楷体"/>
              <w:sz w:val="30"/>
              <w:szCs w:val="30"/>
            </w:rPr>
          </w:rPrChange>
        </w:rPr>
      </w:pPr>
      <w:ins w:id="333" w:author="apple" w:date="2015-12-06T22:32:00Z">
        <w:r w:rsidRPr="00DD4F69">
          <w:rPr>
            <w:rFonts w:ascii="黑体" w:eastAsia="黑体" w:hAnsi="黑体" w:hint="eastAsia"/>
            <w:b/>
            <w:sz w:val="30"/>
            <w:szCs w:val="30"/>
            <w:rPrChange w:id="334" w:author="apple" w:date="2015-12-06T22:33:00Z">
              <w:rPr>
                <w:rFonts w:ascii="华文楷体" w:eastAsia="华文楷体" w:hAnsi="华文楷体" w:hint="eastAsia"/>
                <w:sz w:val="30"/>
                <w:szCs w:val="30"/>
              </w:rPr>
            </w:rPrChange>
          </w:rPr>
          <w:t>【</w:t>
        </w:r>
        <w:r w:rsidRPr="00DD4F69">
          <w:rPr>
            <w:rFonts w:ascii="黑体" w:eastAsia="黑体" w:hAnsi="黑体" w:hint="eastAsia"/>
            <w:b/>
            <w:color w:val="000000"/>
            <w:sz w:val="28"/>
            <w:szCs w:val="28"/>
            <w:rPrChange w:id="335" w:author="apple" w:date="2015-12-06T22:33:00Z">
              <w:rPr>
                <w:rFonts w:ascii="华文楷体" w:eastAsia="华文楷体" w:hAnsi="华文楷体" w:hint="eastAsia"/>
                <w:color w:val="000000"/>
                <w:sz w:val="28"/>
                <w:szCs w:val="28"/>
              </w:rPr>
            </w:rPrChange>
          </w:rPr>
          <w:t>诸如瓶子也是同样</w:t>
        </w:r>
        <w:r w:rsidRPr="00DD4F69">
          <w:rPr>
            <w:rFonts w:ascii="黑体" w:eastAsia="黑体" w:hAnsi="黑体"/>
            <w:b/>
            <w:color w:val="000000"/>
            <w:sz w:val="28"/>
            <w:szCs w:val="28"/>
            <w:rPrChange w:id="336" w:author="apple" w:date="2015-12-06T22:33:00Z">
              <w:rPr>
                <w:rFonts w:ascii="华文楷体" w:eastAsia="华文楷体" w:hAnsi="华文楷体"/>
                <w:color w:val="000000"/>
                <w:sz w:val="28"/>
                <w:szCs w:val="28"/>
              </w:rPr>
            </w:rPrChange>
          </w:rPr>
          <w:t>,前面无水时的瓶子与现在有水时的瓶子如果是一个,那么有水的同时也需要是无水阶段的瓶子,实际上绝不会有这种可能性。</w:t>
        </w:r>
        <w:r w:rsidRPr="00DD4F69">
          <w:rPr>
            <w:rFonts w:ascii="黑体" w:eastAsia="黑体" w:hAnsi="黑体"/>
            <w:b/>
            <w:sz w:val="30"/>
            <w:szCs w:val="30"/>
            <w:rPrChange w:id="337" w:author="apple" w:date="2015-12-06T22:33:00Z">
              <w:rPr>
                <w:rFonts w:ascii="华文楷体" w:eastAsia="华文楷体" w:hAnsi="华文楷体"/>
                <w:sz w:val="30"/>
                <w:szCs w:val="30"/>
              </w:rPr>
            </w:rPrChange>
          </w:rPr>
          <w:t>】</w:t>
        </w:r>
      </w:ins>
      <w:del w:id="338" w:author="apple" w:date="2015-12-06T22:32:00Z">
        <w:r w:rsidR="00085908" w:rsidRPr="00DD4F69" w:rsidDel="00DD4F69">
          <w:rPr>
            <w:rFonts w:ascii="黑体" w:eastAsia="黑体" w:hAnsi="黑体"/>
            <w:b/>
            <w:sz w:val="30"/>
            <w:szCs w:val="30"/>
            <w:rPrChange w:id="339" w:author="apple" w:date="2015-12-06T22:33:00Z">
              <w:rPr>
                <w:rFonts w:ascii="华文楷体" w:eastAsia="华文楷体" w:hAnsi="华文楷体"/>
                <w:sz w:val="30"/>
                <w:szCs w:val="30"/>
              </w:rPr>
            </w:rPrChange>
          </w:rPr>
          <w:delText xml:space="preserve">    </w:delText>
        </w:r>
      </w:del>
    </w:p>
    <w:p w:rsidR="00DD4F69" w:rsidRDefault="00085908" w:rsidP="00085908">
      <w:pPr>
        <w:ind w:firstLine="570"/>
        <w:rPr>
          <w:ins w:id="340" w:author="apple" w:date="2015-12-06T22:34:00Z"/>
          <w:rFonts w:ascii="华文楷体" w:eastAsia="华文楷体" w:hAnsi="华文楷体"/>
          <w:sz w:val="30"/>
          <w:szCs w:val="30"/>
        </w:rPr>
      </w:pPr>
      <w:del w:id="341" w:author="apple" w:date="2015-12-06T22:33:00Z">
        <w:r w:rsidRPr="004F1DEA" w:rsidDel="00DD4F69">
          <w:rPr>
            <w:rFonts w:ascii="华文楷体" w:eastAsia="华文楷体" w:hAnsi="华文楷体" w:hint="eastAsia"/>
            <w:sz w:val="30"/>
            <w:szCs w:val="30"/>
          </w:rPr>
          <w:delText>“诸如瓶子也是同样，前面无水时的瓶子与现在有水时的瓶子如果是一个，那么有水的同时也需要是无水阶段的瓶子，实际上绝不会有这种可能性。”</w:delText>
        </w:r>
      </w:del>
      <w:r w:rsidRPr="004F1DEA">
        <w:rPr>
          <w:rFonts w:ascii="华文楷体" w:eastAsia="华文楷体" w:hAnsi="华文楷体" w:hint="eastAsia"/>
          <w:sz w:val="30"/>
          <w:szCs w:val="30"/>
        </w:rPr>
        <w:t>那么下面再用瓶子做比喻，比如说一个瓶子，我们觉得一个装水的瓶子和没装水的瓶子就是一个瓶子。它本体没有变化了，只不过存在一个装水的状态和没装水的状态，这个上面有差别</w:t>
      </w:r>
      <w:ins w:id="342" w:author="apple" w:date="2015-12-06T22:33:00Z">
        <w:r w:rsidR="00DD4F69">
          <w:rPr>
            <w:rFonts w:ascii="华文楷体" w:eastAsia="华文楷体" w:hAnsi="华文楷体" w:hint="eastAsia"/>
            <w:sz w:val="30"/>
            <w:szCs w:val="30"/>
          </w:rPr>
          <w:t>，</w:t>
        </w:r>
      </w:ins>
      <w:r w:rsidRPr="004F1DEA">
        <w:rPr>
          <w:rFonts w:ascii="华文楷体" w:eastAsia="华文楷体" w:hAnsi="华文楷体" w:hint="eastAsia"/>
          <w:sz w:val="30"/>
          <w:szCs w:val="30"/>
        </w:rPr>
        <w:t>但是瓶子本身它就是一个瓶子。那么下面我们就针对这个问题做观察了，“诸如瓶子也是同样，前面无水时的瓶子”前面这个瓶子没水，后面我们这个装了半瓶水或者装了一瓶水。那么现在有水时的瓶子</w:t>
      </w:r>
      <w:ins w:id="343" w:author="apple" w:date="2015-12-06T22:33:00Z">
        <w:r w:rsidR="00DD4F69">
          <w:rPr>
            <w:rFonts w:ascii="华文楷体" w:eastAsia="华文楷体" w:hAnsi="华文楷体" w:hint="eastAsia"/>
            <w:sz w:val="30"/>
            <w:szCs w:val="30"/>
          </w:rPr>
          <w:t>，</w:t>
        </w:r>
      </w:ins>
      <w:r w:rsidRPr="004F1DEA">
        <w:rPr>
          <w:rFonts w:ascii="华文楷体" w:eastAsia="华文楷体" w:hAnsi="华文楷体" w:hint="eastAsia"/>
          <w:sz w:val="30"/>
          <w:szCs w:val="30"/>
        </w:rPr>
        <w:t>如果是一个的话，那么有水</w:t>
      </w:r>
      <w:r w:rsidRPr="004F1DEA">
        <w:rPr>
          <w:rFonts w:ascii="华文楷体" w:eastAsia="华文楷体" w:hAnsi="华文楷体" w:hint="eastAsia"/>
          <w:sz w:val="30"/>
          <w:szCs w:val="30"/>
        </w:rPr>
        <w:lastRenderedPageBreak/>
        <w:t>的同时也需要是无水阶段的瓶子。</w:t>
      </w:r>
      <w:ins w:id="344" w:author="apple" w:date="2015-12-06T22:33:00Z">
        <w:r w:rsidR="00DD4F69">
          <w:rPr>
            <w:rFonts w:ascii="华文楷体" w:eastAsia="华文楷体" w:hAnsi="华文楷体" w:hint="eastAsia"/>
            <w:sz w:val="30"/>
            <w:szCs w:val="30"/>
          </w:rPr>
          <w:t>就是</w:t>
        </w:r>
      </w:ins>
      <w:r w:rsidRPr="004F1DEA">
        <w:rPr>
          <w:rFonts w:ascii="华文楷体" w:eastAsia="华文楷体" w:hAnsi="华文楷体" w:hint="eastAsia"/>
          <w:sz w:val="30"/>
          <w:szCs w:val="30"/>
        </w:rPr>
        <w:t>这个地方的关键问题</w:t>
      </w:r>
      <w:ins w:id="345" w:author="apple" w:date="2015-12-06T22:33:00Z">
        <w:r w:rsidR="00DD4F69">
          <w:rPr>
            <w:rFonts w:ascii="华文楷体" w:eastAsia="华文楷体" w:hAnsi="华文楷体" w:hint="eastAsia"/>
            <w:sz w:val="30"/>
            <w:szCs w:val="30"/>
          </w:rPr>
          <w:t>，</w:t>
        </w:r>
      </w:ins>
      <w:r w:rsidRPr="004F1DEA">
        <w:rPr>
          <w:rFonts w:ascii="华文楷体" w:eastAsia="华文楷体" w:hAnsi="华文楷体" w:hint="eastAsia"/>
          <w:sz w:val="30"/>
          <w:szCs w:val="30"/>
        </w:rPr>
        <w:t>就是它这个无水的瓶子和有水的瓶子是一个瓶子，如果这两个瓶子是一个瓶子话，那么有水的时候</w:t>
      </w:r>
      <w:ins w:id="346" w:author="apple" w:date="2015-12-06T22:33:00Z">
        <w:r w:rsidR="00DD4F69">
          <w:rPr>
            <w:rFonts w:ascii="华文楷体" w:eastAsia="华文楷体" w:hAnsi="华文楷体" w:hint="eastAsia"/>
            <w:sz w:val="30"/>
            <w:szCs w:val="30"/>
          </w:rPr>
          <w:t>也</w:t>
        </w:r>
      </w:ins>
      <w:r w:rsidRPr="004F1DEA">
        <w:rPr>
          <w:rFonts w:ascii="华文楷体" w:eastAsia="华文楷体" w:hAnsi="华文楷体" w:hint="eastAsia"/>
          <w:sz w:val="30"/>
          <w:szCs w:val="30"/>
        </w:rPr>
        <w:t>必须是无水的时候，你装了水也必须是无水。那么如果说是前面</w:t>
      </w:r>
      <w:ins w:id="347" w:author="apple" w:date="2015-12-06T22:34:00Z">
        <w:r w:rsidR="00DD4F69">
          <w:rPr>
            <w:rFonts w:ascii="华文楷体" w:eastAsia="华文楷体" w:hAnsi="华文楷体" w:hint="eastAsia"/>
            <w:sz w:val="30"/>
            <w:szCs w:val="30"/>
          </w:rPr>
          <w:t>无</w:t>
        </w:r>
      </w:ins>
      <w:del w:id="348" w:author="apple" w:date="2015-12-06T22:34:00Z">
        <w:r w:rsidRPr="004F1DEA" w:rsidDel="00DD4F69">
          <w:rPr>
            <w:rFonts w:ascii="华文楷体" w:eastAsia="华文楷体" w:hAnsi="华文楷体" w:hint="eastAsia"/>
            <w:sz w:val="30"/>
            <w:szCs w:val="30"/>
          </w:rPr>
          <w:delText>有</w:delText>
        </w:r>
      </w:del>
      <w:r w:rsidRPr="004F1DEA">
        <w:rPr>
          <w:rFonts w:ascii="华文楷体" w:eastAsia="华文楷体" w:hAnsi="华文楷体" w:hint="eastAsia"/>
          <w:sz w:val="30"/>
          <w:szCs w:val="30"/>
        </w:rPr>
        <w:t>水后面</w:t>
      </w:r>
      <w:ins w:id="349" w:author="apple" w:date="2015-12-06T22:34:00Z">
        <w:r w:rsidR="00DD4F69">
          <w:rPr>
            <w:rFonts w:ascii="华文楷体" w:eastAsia="华文楷体" w:hAnsi="华文楷体" w:hint="eastAsia"/>
            <w:sz w:val="30"/>
            <w:szCs w:val="30"/>
          </w:rPr>
          <w:t>有</w:t>
        </w:r>
      </w:ins>
      <w:del w:id="350" w:author="apple" w:date="2015-12-06T22:34:00Z">
        <w:r w:rsidRPr="004F1DEA" w:rsidDel="00DD4F69">
          <w:rPr>
            <w:rFonts w:ascii="华文楷体" w:eastAsia="华文楷体" w:hAnsi="华文楷体" w:hint="eastAsia"/>
            <w:sz w:val="30"/>
            <w:szCs w:val="30"/>
          </w:rPr>
          <w:delText>无</w:delText>
        </w:r>
      </w:del>
      <w:r w:rsidRPr="004F1DEA">
        <w:rPr>
          <w:rFonts w:ascii="华文楷体" w:eastAsia="华文楷体" w:hAnsi="华文楷体" w:hint="eastAsia"/>
          <w:sz w:val="30"/>
          <w:szCs w:val="30"/>
        </w:rPr>
        <w:t>水，像这样讲出现了不同的情况</w:t>
      </w:r>
      <w:ins w:id="351" w:author="apple" w:date="2015-12-06T22:34:00Z">
        <w:r w:rsidR="00DD4F69">
          <w:rPr>
            <w:rFonts w:ascii="华文楷体" w:eastAsia="华文楷体" w:hAnsi="华文楷体" w:hint="eastAsia"/>
            <w:sz w:val="30"/>
            <w:szCs w:val="30"/>
          </w:rPr>
          <w:t>，</w:t>
        </w:r>
      </w:ins>
      <w:r w:rsidRPr="004F1DEA">
        <w:rPr>
          <w:rFonts w:ascii="华文楷体" w:eastAsia="华文楷体" w:hAnsi="华文楷体" w:hint="eastAsia"/>
          <w:sz w:val="30"/>
          <w:szCs w:val="30"/>
        </w:rPr>
        <w:t>就说明它不是一个了。如果是真正的一个，那不会出现两种状态。出现两种状态不可能是一个自性，这个就是不可调和的，全面不可调和。所以说如果说真正你说无水的瓶子和有水的瓶子</w:t>
      </w:r>
      <w:ins w:id="352" w:author="apple" w:date="2015-12-06T22:34:00Z">
        <w:r w:rsidR="00DD4F69">
          <w:rPr>
            <w:rFonts w:ascii="华文楷体" w:eastAsia="华文楷体" w:hAnsi="华文楷体" w:hint="eastAsia"/>
            <w:sz w:val="30"/>
            <w:szCs w:val="30"/>
          </w:rPr>
          <w:t>，</w:t>
        </w:r>
      </w:ins>
      <w:r w:rsidRPr="004F1DEA">
        <w:rPr>
          <w:rFonts w:ascii="华文楷体" w:eastAsia="华文楷体" w:hAnsi="华文楷体" w:hint="eastAsia"/>
          <w:sz w:val="30"/>
          <w:szCs w:val="30"/>
        </w:rPr>
        <w:t>你固执己见一定说它就是一个实一，一定就是一个瓶子的话，</w:t>
      </w:r>
      <w:ins w:id="353" w:author="apple" w:date="2015-12-06T22:34:00Z">
        <w:r w:rsidR="00DD4F69">
          <w:rPr>
            <w:rFonts w:ascii="华文楷体" w:eastAsia="华文楷体" w:hAnsi="华文楷体" w:hint="eastAsia"/>
            <w:sz w:val="30"/>
            <w:szCs w:val="30"/>
          </w:rPr>
          <w:t>他</w:t>
        </w:r>
        <w:r w:rsidR="00DD4F69">
          <w:rPr>
            <w:rFonts w:ascii="华文楷体" w:eastAsia="华文楷体" w:hAnsi="华文楷体"/>
            <w:sz w:val="30"/>
            <w:szCs w:val="30"/>
          </w:rPr>
          <w:t>不变化的、</w:t>
        </w:r>
      </w:ins>
      <w:r w:rsidRPr="004F1DEA">
        <w:rPr>
          <w:rFonts w:ascii="华文楷体" w:eastAsia="华文楷体" w:hAnsi="华文楷体" w:hint="eastAsia"/>
          <w:sz w:val="30"/>
          <w:szCs w:val="30"/>
        </w:rPr>
        <w:t>它是一个不变化的一。</w:t>
      </w:r>
    </w:p>
    <w:p w:rsidR="00085908" w:rsidRPr="004F1DEA" w:rsidRDefault="00085908" w:rsidP="00085908">
      <w:pPr>
        <w:ind w:firstLine="570"/>
        <w:rPr>
          <w:rFonts w:ascii="华文楷体" w:eastAsia="华文楷体" w:hAnsi="华文楷体"/>
          <w:sz w:val="30"/>
          <w:szCs w:val="30"/>
        </w:rPr>
      </w:pPr>
      <w:r w:rsidRPr="004F1DEA">
        <w:rPr>
          <w:rFonts w:ascii="华文楷体" w:eastAsia="华文楷体" w:hAnsi="华文楷体" w:hint="eastAsia"/>
          <w:sz w:val="30"/>
          <w:szCs w:val="30"/>
        </w:rPr>
        <w:t>因为这个地方意味着如果对方它不承许、他如果不坚持这个观点的话，就说明它这个前后不同，前后不同再分析下去就成了刹那生灭了。所以对方的意思就是说，这个瓶子它在没有毁坏之前它是一个法，它是恒常安住的。这个时候我们就说，如果你恒常安住就不可能出现两个状态。所以说无水的瓶子和有水的瓶子，如果是真正的一个的话，那么装水的同时</w:t>
      </w:r>
      <w:ins w:id="354" w:author="apple" w:date="2015-12-06T22:35:00Z">
        <w:r w:rsidR="00DD4F69">
          <w:rPr>
            <w:rFonts w:ascii="华文楷体" w:eastAsia="华文楷体" w:hAnsi="华文楷体" w:hint="eastAsia"/>
            <w:sz w:val="30"/>
            <w:szCs w:val="30"/>
          </w:rPr>
          <w:t>，</w:t>
        </w:r>
      </w:ins>
      <w:r w:rsidRPr="004F1DEA">
        <w:rPr>
          <w:rFonts w:ascii="华文楷体" w:eastAsia="华文楷体" w:hAnsi="华文楷体" w:hint="eastAsia"/>
          <w:sz w:val="30"/>
          <w:szCs w:val="30"/>
        </w:rPr>
        <w:t>也必须是无水。因为你的瓶子是一个的缘故，所以有水的瓶子的同时</w:t>
      </w:r>
      <w:ins w:id="355" w:author="apple" w:date="2015-12-06T22:35:00Z">
        <w:r w:rsidR="00DD4F69">
          <w:rPr>
            <w:rFonts w:ascii="华文楷体" w:eastAsia="华文楷体" w:hAnsi="华文楷体" w:hint="eastAsia"/>
            <w:sz w:val="30"/>
            <w:szCs w:val="30"/>
          </w:rPr>
          <w:t>，</w:t>
        </w:r>
        <w:r w:rsidR="00DD4F69">
          <w:rPr>
            <w:rFonts w:ascii="华文楷体" w:eastAsia="华文楷体" w:hAnsi="华文楷体"/>
            <w:sz w:val="30"/>
            <w:szCs w:val="30"/>
          </w:rPr>
          <w:t>也</w:t>
        </w:r>
      </w:ins>
      <w:r w:rsidRPr="004F1DEA">
        <w:rPr>
          <w:rFonts w:ascii="华文楷体" w:eastAsia="华文楷体" w:hAnsi="华文楷体" w:hint="eastAsia"/>
          <w:sz w:val="30"/>
          <w:szCs w:val="30"/>
        </w:rPr>
        <w:t>需要无水的瓶子，这个方面实际上是不可能的，实际上绝不会有这种可能性。</w:t>
      </w:r>
    </w:p>
    <w:p w:rsidR="00DD4F69" w:rsidRPr="00DD4F69" w:rsidRDefault="00DD4F69" w:rsidP="00085908">
      <w:pPr>
        <w:ind w:firstLine="570"/>
        <w:rPr>
          <w:ins w:id="356" w:author="apple" w:date="2015-12-06T22:35:00Z"/>
          <w:rFonts w:ascii="黑体" w:eastAsia="黑体" w:hAnsi="黑体"/>
          <w:b/>
          <w:sz w:val="30"/>
          <w:szCs w:val="30"/>
          <w:rPrChange w:id="357" w:author="apple" w:date="2015-12-06T22:35:00Z">
            <w:rPr>
              <w:ins w:id="358" w:author="apple" w:date="2015-12-06T22:35:00Z"/>
              <w:rFonts w:ascii="华文楷体" w:eastAsia="华文楷体" w:hAnsi="华文楷体"/>
              <w:sz w:val="30"/>
              <w:szCs w:val="30"/>
            </w:rPr>
          </w:rPrChange>
        </w:rPr>
      </w:pPr>
      <w:ins w:id="359" w:author="apple" w:date="2015-12-06T22:35:00Z">
        <w:r w:rsidRPr="00DD4F69">
          <w:rPr>
            <w:rFonts w:ascii="黑体" w:eastAsia="黑体" w:hAnsi="黑体" w:hint="eastAsia"/>
            <w:b/>
            <w:sz w:val="30"/>
            <w:szCs w:val="30"/>
            <w:rPrChange w:id="360" w:author="apple" w:date="2015-12-06T22:35:00Z">
              <w:rPr>
                <w:rFonts w:ascii="华文楷体" w:eastAsia="华文楷体" w:hAnsi="华文楷体" w:hint="eastAsia"/>
                <w:sz w:val="30"/>
                <w:szCs w:val="30"/>
              </w:rPr>
            </w:rPrChange>
          </w:rPr>
          <w:t>【</w:t>
        </w:r>
        <w:r w:rsidRPr="00DD4F69">
          <w:rPr>
            <w:rFonts w:ascii="黑体" w:eastAsia="黑体" w:hAnsi="黑体" w:hint="eastAsia"/>
            <w:b/>
            <w:color w:val="000000"/>
            <w:sz w:val="28"/>
            <w:szCs w:val="28"/>
            <w:rPrChange w:id="361" w:author="apple" w:date="2015-12-06T22:35:00Z">
              <w:rPr>
                <w:rFonts w:ascii="华文楷体" w:eastAsia="华文楷体" w:hAnsi="华文楷体" w:hint="eastAsia"/>
                <w:color w:val="000000"/>
                <w:sz w:val="28"/>
                <w:szCs w:val="28"/>
              </w:rPr>
            </w:rPrChange>
          </w:rPr>
          <w:t>前面无水时的那个瓶子已经灭尽了</w:t>
        </w:r>
        <w:r w:rsidRPr="00DD4F69">
          <w:rPr>
            <w:rFonts w:ascii="黑体" w:eastAsia="黑体" w:hAnsi="黑体"/>
            <w:b/>
            <w:color w:val="000000"/>
            <w:sz w:val="28"/>
            <w:szCs w:val="28"/>
            <w:rPrChange w:id="362" w:author="apple" w:date="2015-12-06T22:35:00Z">
              <w:rPr>
                <w:rFonts w:ascii="华文楷体" w:eastAsia="华文楷体" w:hAnsi="华文楷体"/>
                <w:color w:val="000000"/>
                <w:sz w:val="28"/>
                <w:szCs w:val="28"/>
              </w:rPr>
            </w:rPrChange>
          </w:rPr>
          <w:t>,这一点务必要明白。</w:t>
        </w:r>
        <w:r w:rsidRPr="00DD4F69">
          <w:rPr>
            <w:rFonts w:ascii="黑体" w:eastAsia="黑体" w:hAnsi="黑体"/>
            <w:b/>
            <w:sz w:val="30"/>
            <w:szCs w:val="30"/>
            <w:rPrChange w:id="363" w:author="apple" w:date="2015-12-06T22:35:00Z">
              <w:rPr>
                <w:rFonts w:ascii="华文楷体" w:eastAsia="华文楷体" w:hAnsi="华文楷体"/>
                <w:sz w:val="30"/>
                <w:szCs w:val="30"/>
              </w:rPr>
            </w:rPrChange>
          </w:rPr>
          <w:t>】</w:t>
        </w:r>
      </w:ins>
      <w:del w:id="364" w:author="apple" w:date="2015-12-06T22:35:00Z">
        <w:r w:rsidR="00085908" w:rsidRPr="00DD4F69" w:rsidDel="00DD4F69">
          <w:rPr>
            <w:rFonts w:ascii="黑体" w:eastAsia="黑体" w:hAnsi="黑体"/>
            <w:b/>
            <w:sz w:val="30"/>
            <w:szCs w:val="30"/>
            <w:rPrChange w:id="365" w:author="apple" w:date="2015-12-06T22:35:00Z">
              <w:rPr>
                <w:rFonts w:ascii="华文楷体" w:eastAsia="华文楷体" w:hAnsi="华文楷体"/>
                <w:sz w:val="30"/>
                <w:szCs w:val="30"/>
              </w:rPr>
            </w:rPrChange>
          </w:rPr>
          <w:delText xml:space="preserve">    </w:delText>
        </w:r>
      </w:del>
    </w:p>
    <w:p w:rsidR="00085908" w:rsidRPr="004F1DEA" w:rsidRDefault="00085908" w:rsidP="00085908">
      <w:pPr>
        <w:ind w:firstLine="570"/>
        <w:rPr>
          <w:rFonts w:ascii="华文楷体" w:eastAsia="华文楷体" w:hAnsi="华文楷体"/>
          <w:sz w:val="30"/>
          <w:szCs w:val="30"/>
        </w:rPr>
      </w:pPr>
      <w:del w:id="366" w:author="apple" w:date="2015-12-06T22:35:00Z">
        <w:r w:rsidRPr="004F1DEA" w:rsidDel="00DD4F69">
          <w:rPr>
            <w:rFonts w:ascii="华文楷体" w:eastAsia="华文楷体" w:hAnsi="华文楷体" w:hint="eastAsia"/>
            <w:sz w:val="30"/>
            <w:szCs w:val="30"/>
          </w:rPr>
          <w:delText>“前面无水时的那个瓶子已经灭尽了，这一点务必要明白。”</w:delText>
        </w:r>
      </w:del>
      <w:r w:rsidRPr="004F1DEA">
        <w:rPr>
          <w:rFonts w:ascii="华文楷体" w:eastAsia="华文楷体" w:hAnsi="华文楷体" w:hint="eastAsia"/>
          <w:sz w:val="30"/>
          <w:szCs w:val="30"/>
        </w:rPr>
        <w:t>所以当这个瓶子装完水的时候，已经装盛水的时候，前面这个无水瓶子已经不存在了。如果还存在，我们就在装水之后还可以看的到它无水的时候的这个瓶子。但实际上一装水之后，已经不存在无水的瓶子了，所以说这二者绝对不是一个瓶子。通过这个方面已经完全可以了知的。</w:t>
      </w:r>
    </w:p>
    <w:p w:rsidR="00085908" w:rsidRPr="004F1DEA" w:rsidRDefault="00DD4F69">
      <w:pPr>
        <w:ind w:leftChars="50" w:left="256" w:hangingChars="50" w:hanging="151"/>
        <w:rPr>
          <w:rFonts w:ascii="华文楷体" w:eastAsia="华文楷体" w:hAnsi="华文楷体"/>
          <w:sz w:val="30"/>
          <w:szCs w:val="30"/>
        </w:rPr>
        <w:pPrChange w:id="367" w:author="apple" w:date="2015-12-06T22:36:00Z">
          <w:pPr>
            <w:ind w:firstLine="570"/>
          </w:pPr>
        </w:pPrChange>
      </w:pPr>
      <w:ins w:id="368" w:author="apple" w:date="2015-12-06T22:36:00Z">
        <w:r w:rsidRPr="00DD4F69">
          <w:rPr>
            <w:rFonts w:ascii="黑体" w:eastAsia="黑体" w:hAnsi="黑体" w:hint="eastAsia"/>
            <w:b/>
            <w:sz w:val="30"/>
            <w:szCs w:val="30"/>
            <w:rPrChange w:id="369" w:author="apple" w:date="2015-12-06T22:36:00Z">
              <w:rPr>
                <w:rFonts w:ascii="华文楷体" w:eastAsia="华文楷体" w:hAnsi="华文楷体" w:hint="eastAsia"/>
                <w:sz w:val="30"/>
                <w:szCs w:val="30"/>
              </w:rPr>
            </w:rPrChange>
          </w:rPr>
          <w:t>【</w:t>
        </w:r>
        <w:r w:rsidRPr="00DD4F69">
          <w:rPr>
            <w:rFonts w:ascii="黑体" w:eastAsia="黑体" w:hAnsi="黑体" w:hint="eastAsia"/>
            <w:b/>
            <w:color w:val="000000"/>
            <w:sz w:val="28"/>
            <w:szCs w:val="28"/>
            <w:rPrChange w:id="370" w:author="apple" w:date="2015-12-06T22:36:00Z">
              <w:rPr>
                <w:rFonts w:ascii="华文楷体" w:eastAsia="华文楷体" w:hAnsi="华文楷体" w:hint="eastAsia"/>
                <w:color w:val="000000"/>
                <w:sz w:val="28"/>
                <w:szCs w:val="28"/>
              </w:rPr>
            </w:rPrChange>
          </w:rPr>
          <w:t>如果它仍然没有灭尽</w:t>
        </w:r>
        <w:r w:rsidRPr="00DD4F69">
          <w:rPr>
            <w:rFonts w:ascii="黑体" w:eastAsia="黑体" w:hAnsi="黑体"/>
            <w:b/>
            <w:color w:val="000000"/>
            <w:sz w:val="28"/>
            <w:szCs w:val="28"/>
            <w:rPrChange w:id="371" w:author="apple" w:date="2015-12-06T22:36:00Z">
              <w:rPr>
                <w:rFonts w:ascii="华文楷体" w:eastAsia="华文楷体" w:hAnsi="华文楷体"/>
                <w:color w:val="000000"/>
                <w:sz w:val="28"/>
                <w:szCs w:val="28"/>
              </w:rPr>
            </w:rPrChange>
          </w:rPr>
          <w:t>,则不可能出现有水的机会。</w:t>
        </w:r>
        <w:r w:rsidRPr="00DD4F69">
          <w:rPr>
            <w:rFonts w:ascii="黑体" w:eastAsia="黑体" w:hAnsi="黑体"/>
            <w:b/>
            <w:sz w:val="30"/>
            <w:szCs w:val="30"/>
            <w:rPrChange w:id="372" w:author="apple" w:date="2015-12-06T22:36:00Z">
              <w:rPr>
                <w:rFonts w:ascii="华文楷体" w:eastAsia="华文楷体" w:hAnsi="华文楷体"/>
                <w:sz w:val="30"/>
                <w:szCs w:val="30"/>
              </w:rPr>
            </w:rPrChange>
          </w:rPr>
          <w:t>】</w:t>
        </w:r>
      </w:ins>
      <w:del w:id="373" w:author="apple" w:date="2015-12-06T22:36:00Z">
        <w:r w:rsidR="00085908" w:rsidRPr="00DD4F69" w:rsidDel="00DD4F69">
          <w:rPr>
            <w:rFonts w:ascii="黑体" w:eastAsia="黑体" w:hAnsi="黑体"/>
            <w:b/>
            <w:sz w:val="30"/>
            <w:szCs w:val="30"/>
            <w:rPrChange w:id="374" w:author="apple" w:date="2015-12-06T22:36:00Z">
              <w:rPr>
                <w:rFonts w:ascii="华文楷体" w:eastAsia="华文楷体" w:hAnsi="华文楷体"/>
                <w:sz w:val="30"/>
                <w:szCs w:val="30"/>
              </w:rPr>
            </w:rPrChange>
          </w:rPr>
          <w:delText xml:space="preserve">    </w:delText>
        </w:r>
      </w:del>
      <w:ins w:id="375" w:author="apple" w:date="2015-12-06T22:36:00Z">
        <w:r w:rsidRPr="00DD4F69">
          <w:rPr>
            <w:rFonts w:ascii="黑体" w:eastAsia="黑体" w:hAnsi="黑体"/>
            <w:b/>
            <w:sz w:val="30"/>
            <w:szCs w:val="30"/>
            <w:rPrChange w:id="376" w:author="apple" w:date="2015-12-06T22:36:00Z">
              <w:rPr>
                <w:rFonts w:ascii="华文楷体" w:eastAsia="华文楷体" w:hAnsi="华文楷体"/>
                <w:sz w:val="30"/>
                <w:szCs w:val="30"/>
              </w:rPr>
            </w:rPrChange>
          </w:rPr>
          <w:br/>
        </w:r>
      </w:ins>
      <w:del w:id="377" w:author="apple" w:date="2015-12-06T22:36:00Z">
        <w:r w:rsidR="00085908" w:rsidRPr="004F1DEA" w:rsidDel="00DD4F69">
          <w:rPr>
            <w:rFonts w:ascii="华文楷体" w:eastAsia="华文楷体" w:hAnsi="华文楷体" w:hint="eastAsia"/>
            <w:sz w:val="30"/>
            <w:szCs w:val="30"/>
          </w:rPr>
          <w:lastRenderedPageBreak/>
          <w:delText>“如果它仍然没有灭尽，则不可能出现有水的机会”</w:delText>
        </w:r>
      </w:del>
      <w:r w:rsidR="00085908" w:rsidRPr="004F1DEA">
        <w:rPr>
          <w:rFonts w:ascii="华文楷体" w:eastAsia="华文楷体" w:hAnsi="华文楷体" w:hint="eastAsia"/>
          <w:sz w:val="30"/>
          <w:szCs w:val="30"/>
        </w:rPr>
        <w:t>那么如果无水瓶子的状态没有灭尽的话，怎么出现有水的这个情况呢？因为它是始终处在无水瓶子的状态的，所以说你这个无水瓶子的状态如果你不灭尽的话，你是不可能出现后面有水的机会的。就是有这样一种情况的出现。</w:t>
      </w:r>
    </w:p>
    <w:p w:rsidR="00DD4F69" w:rsidRPr="00DD4F69" w:rsidRDefault="00DD4F69" w:rsidP="00085908">
      <w:pPr>
        <w:ind w:firstLine="570"/>
        <w:rPr>
          <w:ins w:id="378" w:author="apple" w:date="2015-12-06T22:37:00Z"/>
          <w:rFonts w:ascii="黑体" w:eastAsia="黑体" w:hAnsi="黑体"/>
          <w:b/>
          <w:sz w:val="30"/>
          <w:szCs w:val="30"/>
          <w:rPrChange w:id="379" w:author="apple" w:date="2015-12-06T22:37:00Z">
            <w:rPr>
              <w:ins w:id="380" w:author="apple" w:date="2015-12-06T22:37:00Z"/>
              <w:rFonts w:ascii="华文楷体" w:eastAsia="华文楷体" w:hAnsi="华文楷体"/>
              <w:sz w:val="30"/>
              <w:szCs w:val="30"/>
            </w:rPr>
          </w:rPrChange>
        </w:rPr>
      </w:pPr>
      <w:ins w:id="381" w:author="apple" w:date="2015-12-06T22:37:00Z">
        <w:r w:rsidRPr="00DD4F69">
          <w:rPr>
            <w:rFonts w:ascii="黑体" w:eastAsia="黑体" w:hAnsi="黑体" w:hint="eastAsia"/>
            <w:b/>
            <w:sz w:val="30"/>
            <w:szCs w:val="30"/>
            <w:rPrChange w:id="382" w:author="apple" w:date="2015-12-06T22:37:00Z">
              <w:rPr>
                <w:rFonts w:ascii="华文楷体" w:eastAsia="华文楷体" w:hAnsi="华文楷体" w:hint="eastAsia"/>
                <w:sz w:val="30"/>
                <w:szCs w:val="30"/>
              </w:rPr>
            </w:rPrChange>
          </w:rPr>
          <w:t>【</w:t>
        </w:r>
        <w:r w:rsidRPr="00DD4F69">
          <w:rPr>
            <w:rFonts w:ascii="黑体" w:eastAsia="黑体" w:hAnsi="黑体" w:hint="eastAsia"/>
            <w:b/>
            <w:color w:val="000000"/>
            <w:sz w:val="28"/>
            <w:szCs w:val="28"/>
            <w:rPrChange w:id="383" w:author="apple" w:date="2015-12-06T22:37:00Z">
              <w:rPr>
                <w:rFonts w:ascii="华文楷体" w:eastAsia="华文楷体" w:hAnsi="华文楷体" w:hint="eastAsia"/>
                <w:color w:val="000000"/>
                <w:sz w:val="28"/>
                <w:szCs w:val="28"/>
              </w:rPr>
            </w:rPrChange>
          </w:rPr>
          <w:t>同样</w:t>
        </w:r>
        <w:r w:rsidRPr="00DD4F69">
          <w:rPr>
            <w:rFonts w:ascii="黑体" w:eastAsia="黑体" w:hAnsi="黑体"/>
            <w:b/>
            <w:color w:val="000000"/>
            <w:sz w:val="28"/>
            <w:szCs w:val="28"/>
            <w:rPrChange w:id="384" w:author="apple" w:date="2015-12-06T22:37:00Z">
              <w:rPr>
                <w:rFonts w:ascii="华文楷体" w:eastAsia="华文楷体" w:hAnsi="华文楷体"/>
                <w:color w:val="000000"/>
                <w:sz w:val="28"/>
                <w:szCs w:val="28"/>
              </w:rPr>
            </w:rPrChange>
          </w:rPr>
          <w:t>,凡是显现能起作用的一切有实法,如果前刹那未灭,则后刹那绝不会产生。</w:t>
        </w:r>
        <w:r w:rsidRPr="00DD4F69">
          <w:rPr>
            <w:rFonts w:ascii="黑体" w:eastAsia="黑体" w:hAnsi="黑体"/>
            <w:b/>
            <w:sz w:val="30"/>
            <w:szCs w:val="30"/>
            <w:rPrChange w:id="385" w:author="apple" w:date="2015-12-06T22:37:00Z">
              <w:rPr>
                <w:rFonts w:ascii="华文楷体" w:eastAsia="华文楷体" w:hAnsi="华文楷体"/>
                <w:sz w:val="30"/>
                <w:szCs w:val="30"/>
              </w:rPr>
            </w:rPrChange>
          </w:rPr>
          <w:t>】</w:t>
        </w:r>
      </w:ins>
    </w:p>
    <w:p w:rsidR="00F210E0" w:rsidRDefault="00085908" w:rsidP="00085908">
      <w:pPr>
        <w:ind w:firstLine="570"/>
        <w:rPr>
          <w:ins w:id="386" w:author="apple" w:date="2015-12-06T22:38:00Z"/>
          <w:rFonts w:ascii="华文楷体" w:eastAsia="华文楷体" w:hAnsi="华文楷体"/>
          <w:sz w:val="30"/>
          <w:szCs w:val="30"/>
        </w:rPr>
      </w:pPr>
      <w:del w:id="387" w:author="apple" w:date="2015-12-06T22:37:00Z">
        <w:r w:rsidRPr="004F1DEA" w:rsidDel="00DD4F69">
          <w:rPr>
            <w:rFonts w:ascii="华文楷体" w:eastAsia="华文楷体" w:hAnsi="华文楷体" w:hint="eastAsia"/>
            <w:sz w:val="30"/>
            <w:szCs w:val="30"/>
          </w:rPr>
          <w:delText xml:space="preserve">    </w:delText>
        </w:r>
      </w:del>
      <w:del w:id="388" w:author="apple" w:date="2015-12-06T22:38:00Z">
        <w:r w:rsidRPr="004F1DEA" w:rsidDel="00DD4F69">
          <w:rPr>
            <w:rFonts w:ascii="华文楷体" w:eastAsia="华文楷体" w:hAnsi="华文楷体" w:hint="eastAsia"/>
            <w:sz w:val="30"/>
            <w:szCs w:val="30"/>
          </w:rPr>
          <w:delText>“同样，凡是显现能起作用的一切有实法，如果前刹那未灭，则后刹那绝不会产生。”</w:delText>
        </w:r>
      </w:del>
      <w:r w:rsidRPr="004F1DEA">
        <w:rPr>
          <w:rFonts w:ascii="华文楷体" w:eastAsia="华文楷体" w:hAnsi="华文楷体" w:hint="eastAsia"/>
          <w:sz w:val="30"/>
          <w:szCs w:val="30"/>
        </w:rPr>
        <w:t>同样的道理，凡是显现能起作用的所有的</w:t>
      </w:r>
      <w:del w:id="389" w:author="apple" w:date="2015-12-06T22:38:00Z">
        <w:r w:rsidRPr="004F1DEA" w:rsidDel="00DD4F69">
          <w:rPr>
            <w:rFonts w:ascii="华文楷体" w:eastAsia="华文楷体" w:hAnsi="华文楷体" w:hint="eastAsia"/>
            <w:sz w:val="30"/>
            <w:szCs w:val="30"/>
          </w:rPr>
          <w:delText>一切</w:delText>
        </w:r>
      </w:del>
      <w:ins w:id="390" w:author="apple" w:date="2015-12-06T22:38:00Z">
        <w:r w:rsidR="00DD4F69">
          <w:rPr>
            <w:rFonts w:ascii="华文楷体" w:eastAsia="华文楷体" w:hAnsi="华文楷体" w:hint="eastAsia"/>
            <w:sz w:val="30"/>
            <w:szCs w:val="30"/>
          </w:rPr>
          <w:t>所有的</w:t>
        </w:r>
      </w:ins>
      <w:r w:rsidRPr="004F1DEA">
        <w:rPr>
          <w:rFonts w:ascii="华文楷体" w:eastAsia="华文楷体" w:hAnsi="华文楷体" w:hint="eastAsia"/>
          <w:sz w:val="30"/>
          <w:szCs w:val="30"/>
        </w:rPr>
        <w:t>有实法，如果前面的刹那没有灭的话，那么后面的刹那是不会产生的。所以说，如果你这个前刹那未灭后刹那不产生，你怎么起作用呢？你如果说是前一刹那没有灭，你保持一个恒常的阶段，那么这个方面就没有办法起作用。比如说，种子和苗芽的关系。种子能够生苗芽，那么如果说你的这个前面的种子不灭的话，那么后面的苗芽怎么产生呢？</w:t>
      </w:r>
    </w:p>
    <w:p w:rsidR="00A520C8" w:rsidRDefault="00085908" w:rsidP="00085908">
      <w:pPr>
        <w:ind w:firstLine="570"/>
        <w:rPr>
          <w:ins w:id="391" w:author="apple" w:date="2015-12-06T22:39:00Z"/>
          <w:rFonts w:ascii="华文楷体" w:eastAsia="华文楷体" w:hAnsi="华文楷体"/>
          <w:sz w:val="30"/>
          <w:szCs w:val="30"/>
        </w:rPr>
      </w:pPr>
      <w:r w:rsidRPr="004F1DEA">
        <w:rPr>
          <w:rFonts w:ascii="华文楷体" w:eastAsia="华文楷体" w:hAnsi="华文楷体" w:hint="eastAsia"/>
          <w:sz w:val="30"/>
          <w:szCs w:val="30"/>
        </w:rPr>
        <w:t>那么如果你说总是处在种子的状态，那么后面的苗芽它是不会产生的。</w:t>
      </w:r>
      <w:ins w:id="392" w:author="apple" w:date="2015-12-06T22:38:00Z">
        <w:r w:rsidR="00F210E0">
          <w:rPr>
            <w:rFonts w:ascii="华文楷体" w:eastAsia="华文楷体" w:hAnsi="华文楷体" w:hint="eastAsia"/>
            <w:sz w:val="30"/>
            <w:szCs w:val="30"/>
          </w:rPr>
          <w:t>所以说</w:t>
        </w:r>
        <w:r w:rsidR="00F210E0">
          <w:rPr>
            <w:rFonts w:ascii="华文楷体" w:eastAsia="华文楷体" w:hAnsi="华文楷体"/>
            <w:sz w:val="30"/>
            <w:szCs w:val="30"/>
          </w:rPr>
          <w:t>呢，</w:t>
        </w:r>
      </w:ins>
      <w:r w:rsidRPr="004F1DEA">
        <w:rPr>
          <w:rFonts w:ascii="华文楷体" w:eastAsia="华文楷体" w:hAnsi="华文楷体" w:hint="eastAsia"/>
          <w:sz w:val="30"/>
          <w:szCs w:val="30"/>
        </w:rPr>
        <w:t>就说它起作用了，种子生出芽来了之后就说明，前面的种子它变化来的了，它要舍弃前面的种子位而变成苗芽位。苗芽位它也是这样的，它要不断的生长。它要不断的生长，必须要舍弃前前的这样一种状态</w:t>
      </w:r>
      <w:ins w:id="393" w:author="apple" w:date="2015-12-06T22:39:00Z">
        <w:r w:rsidR="00F210E0">
          <w:rPr>
            <w:rFonts w:ascii="华文楷体" w:eastAsia="华文楷体" w:hAnsi="华文楷体" w:hint="eastAsia"/>
            <w:sz w:val="30"/>
            <w:szCs w:val="30"/>
          </w:rPr>
          <w:t>，</w:t>
        </w:r>
      </w:ins>
      <w:r w:rsidRPr="004F1DEA">
        <w:rPr>
          <w:rFonts w:ascii="华文楷体" w:eastAsia="华文楷体" w:hAnsi="华文楷体" w:hint="eastAsia"/>
          <w:sz w:val="30"/>
          <w:szCs w:val="30"/>
        </w:rPr>
        <w:t>才能够产生后后的状态。所以我们就是说，小孩子你从婴儿</w:t>
      </w:r>
      <w:ins w:id="394" w:author="apple" w:date="2015-12-06T22:39:00Z">
        <w:r w:rsidR="00F210E0">
          <w:rPr>
            <w:rFonts w:ascii="华文楷体" w:eastAsia="华文楷体" w:hAnsi="华文楷体" w:hint="eastAsia"/>
            <w:sz w:val="30"/>
            <w:szCs w:val="30"/>
          </w:rPr>
          <w:t>你</w:t>
        </w:r>
      </w:ins>
      <w:r w:rsidRPr="004F1DEA">
        <w:rPr>
          <w:rFonts w:ascii="华文楷体" w:eastAsia="华文楷体" w:hAnsi="华文楷体" w:hint="eastAsia"/>
          <w:sz w:val="30"/>
          <w:szCs w:val="30"/>
        </w:rPr>
        <w:t>到少年，你最后到了青年了，你不舍弃前面的童年，你不舍弃婴儿位不舍弃童年位，你怎么可能得到后面的少年位、青年位，乃至于老死位，这个不可能的事情。</w:t>
      </w:r>
    </w:p>
    <w:p w:rsidR="00A520C8" w:rsidRDefault="00085908" w:rsidP="00085908">
      <w:pPr>
        <w:ind w:firstLine="570"/>
        <w:rPr>
          <w:ins w:id="395" w:author="apple" w:date="2015-12-06T22:40:00Z"/>
          <w:rFonts w:ascii="华文楷体" w:eastAsia="华文楷体" w:hAnsi="华文楷体"/>
          <w:sz w:val="30"/>
          <w:szCs w:val="30"/>
        </w:rPr>
      </w:pPr>
      <w:r w:rsidRPr="004F1DEA">
        <w:rPr>
          <w:rFonts w:ascii="华文楷体" w:eastAsia="华文楷体" w:hAnsi="华文楷体" w:hint="eastAsia"/>
          <w:sz w:val="30"/>
          <w:szCs w:val="30"/>
        </w:rPr>
        <w:t>所以说这些都是能够起作用的一切有实法，它必然是前前刹那灭，然后产生后</w:t>
      </w:r>
      <w:del w:id="396" w:author="apple" w:date="2015-12-06T22:39:00Z">
        <w:r w:rsidRPr="004F1DEA" w:rsidDel="00A520C8">
          <w:rPr>
            <w:rFonts w:ascii="华文楷体" w:eastAsia="华文楷体" w:hAnsi="华文楷体" w:hint="eastAsia"/>
            <w:sz w:val="30"/>
            <w:szCs w:val="30"/>
          </w:rPr>
          <w:delText>一</w:delText>
        </w:r>
      </w:del>
      <w:r w:rsidRPr="004F1DEA">
        <w:rPr>
          <w:rFonts w:ascii="华文楷体" w:eastAsia="华文楷体" w:hAnsi="华文楷体" w:hint="eastAsia"/>
          <w:sz w:val="30"/>
          <w:szCs w:val="30"/>
        </w:rPr>
        <w:t>刹那的。前面有水和无水的这个比喻，它是比较粗大的。比</w:t>
      </w:r>
      <w:r w:rsidRPr="004F1DEA">
        <w:rPr>
          <w:rFonts w:ascii="华文楷体" w:eastAsia="华文楷体" w:hAnsi="华文楷体" w:hint="eastAsia"/>
          <w:sz w:val="30"/>
          <w:szCs w:val="30"/>
        </w:rPr>
        <w:lastRenderedPageBreak/>
        <w:t>较粗大的比喻</w:t>
      </w:r>
      <w:ins w:id="397" w:author="apple" w:date="2015-12-06T22:39:00Z">
        <w:r w:rsidR="00A520C8">
          <w:rPr>
            <w:rFonts w:ascii="华文楷体" w:eastAsia="华文楷体" w:hAnsi="华文楷体" w:hint="eastAsia"/>
            <w:sz w:val="30"/>
            <w:szCs w:val="30"/>
          </w:rPr>
          <w:t>，</w:t>
        </w:r>
      </w:ins>
      <w:r w:rsidRPr="004F1DEA">
        <w:rPr>
          <w:rFonts w:ascii="华文楷体" w:eastAsia="华文楷体" w:hAnsi="华文楷体" w:hint="eastAsia"/>
          <w:sz w:val="30"/>
          <w:szCs w:val="30"/>
        </w:rPr>
        <w:t>更加容易被我们接受</w:t>
      </w:r>
      <w:ins w:id="398" w:author="apple" w:date="2015-12-06T22:39:00Z">
        <w:r w:rsidR="00A520C8">
          <w:rPr>
            <w:rFonts w:ascii="华文楷体" w:eastAsia="华文楷体" w:hAnsi="华文楷体" w:hint="eastAsia"/>
            <w:sz w:val="30"/>
            <w:szCs w:val="30"/>
          </w:rPr>
          <w:t>。</w:t>
        </w:r>
      </w:ins>
      <w:del w:id="399" w:author="apple" w:date="2015-12-06T22:39:00Z">
        <w:r w:rsidRPr="004F1DEA" w:rsidDel="00A520C8">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所以说我们就前面说你无水的瓶子和有水的瓶子如果是一个瓶子的话，那么会出现这个或者那样的问题。那么如果我们把有水的瓶子和无水的瓶子，如果你说你没有前面无水的瓶子灭掉，你怎么可能有后面有水的机会呢？如果我们把这样一种比较粗的，就是说舍弃前面</w:t>
      </w:r>
      <w:ins w:id="400" w:author="apple" w:date="2015-12-06T22:39:00Z">
        <w:r w:rsidR="00A520C8">
          <w:rPr>
            <w:rFonts w:ascii="华文楷体" w:eastAsia="华文楷体" w:hAnsi="华文楷体" w:hint="eastAsia"/>
            <w:sz w:val="30"/>
            <w:szCs w:val="30"/>
          </w:rPr>
          <w:t>、</w:t>
        </w:r>
      </w:ins>
      <w:r w:rsidRPr="004F1DEA">
        <w:rPr>
          <w:rFonts w:ascii="华文楷体" w:eastAsia="华文楷体" w:hAnsi="华文楷体" w:hint="eastAsia"/>
          <w:sz w:val="30"/>
          <w:szCs w:val="30"/>
        </w:rPr>
        <w:t>生起后面这个问题把它放细、</w:t>
      </w:r>
      <w:ins w:id="401" w:author="apple" w:date="2015-12-06T22:40:00Z">
        <w:r w:rsidR="00A520C8">
          <w:rPr>
            <w:rFonts w:ascii="华文楷体" w:eastAsia="华文楷体" w:hAnsi="华文楷体" w:hint="eastAsia"/>
            <w:sz w:val="30"/>
            <w:szCs w:val="30"/>
          </w:rPr>
          <w:t>把</w:t>
        </w:r>
        <w:r w:rsidR="00A520C8">
          <w:rPr>
            <w:rFonts w:ascii="华文楷体" w:eastAsia="华文楷体" w:hAnsi="华文楷体"/>
            <w:sz w:val="30"/>
            <w:szCs w:val="30"/>
          </w:rPr>
          <w:t>它</w:t>
        </w:r>
      </w:ins>
      <w:r w:rsidRPr="004F1DEA">
        <w:rPr>
          <w:rFonts w:ascii="华文楷体" w:eastAsia="华文楷体" w:hAnsi="华文楷体" w:hint="eastAsia"/>
          <w:sz w:val="30"/>
          <w:szCs w:val="30"/>
        </w:rPr>
        <w:t>细微化，这个时候就会发现</w:t>
      </w:r>
      <w:ins w:id="402" w:author="apple" w:date="2015-12-06T22:40:00Z">
        <w:r w:rsidR="00A520C8">
          <w:rPr>
            <w:rFonts w:ascii="华文楷体" w:eastAsia="华文楷体" w:hAnsi="华文楷体" w:hint="eastAsia"/>
            <w:sz w:val="30"/>
            <w:szCs w:val="30"/>
          </w:rPr>
          <w:t>，</w:t>
        </w:r>
      </w:ins>
      <w:r w:rsidRPr="004F1DEA">
        <w:rPr>
          <w:rFonts w:ascii="华文楷体" w:eastAsia="华文楷体" w:hAnsi="华文楷体" w:hint="eastAsia"/>
          <w:sz w:val="30"/>
          <w:szCs w:val="30"/>
        </w:rPr>
        <w:t>凡事起功用的一切法，它如果前前的刹那不灭的话，后后的刹那是绝对不会产生的，绝对不可能产生的。</w:t>
      </w:r>
    </w:p>
    <w:p w:rsidR="00085908" w:rsidRPr="004F1DEA" w:rsidRDefault="00085908" w:rsidP="00085908">
      <w:pPr>
        <w:ind w:firstLine="570"/>
        <w:rPr>
          <w:rFonts w:ascii="华文楷体" w:eastAsia="华文楷体" w:hAnsi="华文楷体"/>
          <w:sz w:val="30"/>
          <w:szCs w:val="30"/>
        </w:rPr>
      </w:pPr>
      <w:r w:rsidRPr="004F1DEA">
        <w:rPr>
          <w:rFonts w:ascii="华文楷体" w:eastAsia="华文楷体" w:hAnsi="华文楷体" w:hint="eastAsia"/>
          <w:sz w:val="30"/>
          <w:szCs w:val="30"/>
        </w:rPr>
        <w:t>所以说我们人在不断的长大，那么实际上不断长大的时候，他从一岁到两岁、三岁到四岁之间，</w:t>
      </w:r>
      <w:ins w:id="403" w:author="apple" w:date="2015-12-06T22:40:00Z">
        <w:r w:rsidR="00A520C8">
          <w:rPr>
            <w:rFonts w:ascii="华文楷体" w:eastAsia="华文楷体" w:hAnsi="华文楷体" w:hint="eastAsia"/>
            <w:sz w:val="30"/>
            <w:szCs w:val="30"/>
          </w:rPr>
          <w:t>他</w:t>
        </w:r>
      </w:ins>
      <w:r w:rsidRPr="004F1DEA">
        <w:rPr>
          <w:rFonts w:ascii="华文楷体" w:eastAsia="华文楷体" w:hAnsi="华文楷体" w:hint="eastAsia"/>
          <w:sz w:val="30"/>
          <w:szCs w:val="30"/>
        </w:rPr>
        <w:t>实际上也是在不断不断的在变化的。但是我们说在变化的时候是突然，就说是36</w:t>
      </w:r>
      <w:ins w:id="404" w:author="apple" w:date="2015-12-06T22:40:00Z">
        <w:r w:rsidR="00A520C8">
          <w:rPr>
            <w:rFonts w:ascii="华文楷体" w:eastAsia="华文楷体" w:hAnsi="华文楷体"/>
            <w:sz w:val="30"/>
            <w:szCs w:val="30"/>
          </w:rPr>
          <w:t>4</w:t>
        </w:r>
      </w:ins>
      <w:del w:id="405" w:author="apple" w:date="2015-12-06T22:40:00Z">
        <w:r w:rsidRPr="004F1DEA" w:rsidDel="00A520C8">
          <w:rPr>
            <w:rFonts w:ascii="华文楷体" w:eastAsia="华文楷体" w:hAnsi="华文楷体" w:hint="eastAsia"/>
            <w:sz w:val="30"/>
            <w:szCs w:val="30"/>
          </w:rPr>
          <w:delText>4</w:delText>
        </w:r>
      </w:del>
      <w:r w:rsidRPr="004F1DEA">
        <w:rPr>
          <w:rFonts w:ascii="华文楷体" w:eastAsia="华文楷体" w:hAnsi="华文楷体" w:hint="eastAsia"/>
          <w:sz w:val="30"/>
          <w:szCs w:val="30"/>
        </w:rPr>
        <w:t>天的时候都没有动，突然后面一天就爆发了，一下子就长大一岁，这个是不可能的事情。所以说像这样讲的时候，我们说是你如果一年一年在变的话，一个一个月在变；一个一个月在变的话，一天一天在变；一天一天在变的话，肯定是一个小时一个小时在变；一个小时一个小时在变的话，肯定是一分钟一分钟在变。所以最后来看的时候，一刹那一刹那都在变。像这样讲的时候，我们说，哦，任何一个法它的确不可能出现任何一个安住的状态，这个不可能的。所以说前面刹那没有灭的话，后刹那是绝不会产生的，这个就是一切万法的规律。</w:t>
      </w:r>
    </w:p>
    <w:p w:rsidR="00A520C8" w:rsidRPr="004F1DEA" w:rsidDel="00B06820" w:rsidRDefault="00C94940" w:rsidP="00B06820">
      <w:pPr>
        <w:rPr>
          <w:del w:id="406" w:author="apple" w:date="2015-12-11T18:55:00Z"/>
          <w:rFonts w:ascii="华文楷体" w:eastAsia="华文楷体" w:hAnsi="华文楷体" w:hint="eastAsia"/>
          <w:sz w:val="30"/>
          <w:szCs w:val="30"/>
        </w:rPr>
        <w:pPrChange w:id="407" w:author="apple" w:date="2015-12-11T18:55:00Z">
          <w:pPr>
            <w:ind w:firstLine="570"/>
          </w:pPr>
        </w:pPrChange>
      </w:pPr>
      <w:del w:id="408" w:author="apple" w:date="2015-12-11T18:55:00Z">
        <w:r w:rsidRPr="004F1DEA" w:rsidDel="00B06820">
          <w:rPr>
            <w:rFonts w:ascii="华文楷体" w:eastAsia="华文楷体" w:hAnsi="华文楷体" w:hint="eastAsia"/>
            <w:sz w:val="30"/>
            <w:szCs w:val="30"/>
          </w:rPr>
          <w:delText>开始时间：19分52秒</w:delText>
        </w:r>
      </w:del>
    </w:p>
    <w:p w:rsidR="00C94940" w:rsidRPr="00B06820" w:rsidDel="00B06820" w:rsidRDefault="00C94940" w:rsidP="00B06820">
      <w:pPr>
        <w:rPr>
          <w:del w:id="409" w:author="apple" w:date="2015-12-11T18:56:00Z"/>
          <w:rFonts w:ascii="黑体" w:eastAsia="黑体" w:hAnsi="黑体"/>
          <w:b/>
          <w:sz w:val="30"/>
          <w:szCs w:val="30"/>
          <w:rPrChange w:id="410" w:author="apple" w:date="2015-12-11T18:56:00Z">
            <w:rPr>
              <w:del w:id="411" w:author="apple" w:date="2015-12-11T18:56:00Z"/>
              <w:rFonts w:ascii="华文楷体" w:eastAsia="华文楷体" w:hAnsi="华文楷体"/>
              <w:sz w:val="30"/>
              <w:szCs w:val="30"/>
            </w:rPr>
          </w:rPrChange>
        </w:rPr>
        <w:pPrChange w:id="412" w:author="apple" w:date="2015-12-11T18:55:00Z">
          <w:pPr>
            <w:ind w:firstLine="570"/>
          </w:pPr>
        </w:pPrChange>
      </w:pPr>
      <w:del w:id="413" w:author="apple" w:date="2015-12-11T18:56:00Z">
        <w:r w:rsidRPr="004F1DEA" w:rsidDel="00B06820">
          <w:rPr>
            <w:rFonts w:ascii="华文楷体" w:eastAsia="华文楷体" w:hAnsi="华文楷体" w:hint="eastAsia"/>
            <w:sz w:val="30"/>
            <w:szCs w:val="30"/>
          </w:rPr>
          <w:delText>可能是一个小时一个小时在变；一个小时一个小时变呢肯定是一分钟一分钟在变。所以最后来看的时候一刹那一刹那会变，像这样讲的时候我们说：哦，任何一个法它的确不可能出现任何一个安住的状态这个不可能的。所以说前面刹那没有灭的话后刹那是绝不会产生的，这个就是一切万法的规律。</w:delText>
        </w:r>
      </w:del>
      <w:ins w:id="414" w:author="apple" w:date="2015-12-11T18:56:00Z">
        <w:r w:rsidR="00B06820">
          <w:rPr>
            <w:rFonts w:ascii="华文楷体" w:eastAsia="华文楷体" w:hAnsi="华文楷体"/>
            <w:sz w:val="30"/>
            <w:szCs w:val="30"/>
          </w:rPr>
          <w:t xml:space="preserve">   </w:t>
        </w:r>
      </w:ins>
    </w:p>
    <w:p w:rsidR="00C94940" w:rsidRPr="00B06820" w:rsidRDefault="00C94940" w:rsidP="00B06820">
      <w:pPr>
        <w:rPr>
          <w:rFonts w:ascii="黑体" w:eastAsia="黑体" w:hAnsi="黑体"/>
          <w:b/>
          <w:sz w:val="30"/>
          <w:szCs w:val="30"/>
          <w:rPrChange w:id="415" w:author="apple" w:date="2015-12-11T18:56:00Z">
            <w:rPr>
              <w:rFonts w:ascii="华文楷体" w:eastAsia="华文楷体" w:hAnsi="华文楷体"/>
              <w:sz w:val="30"/>
              <w:szCs w:val="30"/>
            </w:rPr>
          </w:rPrChange>
        </w:rPr>
        <w:pPrChange w:id="416" w:author="apple" w:date="2015-12-11T18:56:00Z">
          <w:pPr>
            <w:ind w:firstLine="570"/>
          </w:pPr>
        </w:pPrChange>
      </w:pPr>
      <w:del w:id="417" w:author="apple" w:date="2015-12-11T18:56:00Z">
        <w:r w:rsidRPr="00B06820" w:rsidDel="00B06820">
          <w:rPr>
            <w:rFonts w:ascii="黑体" w:eastAsia="黑体" w:hAnsi="黑体" w:hint="eastAsia"/>
            <w:b/>
            <w:sz w:val="30"/>
            <w:szCs w:val="30"/>
            <w:rPrChange w:id="418" w:author="apple" w:date="2015-12-11T18:56:00Z">
              <w:rPr>
                <w:rFonts w:ascii="华文楷体" w:eastAsia="华文楷体" w:hAnsi="华文楷体" w:hint="eastAsia"/>
                <w:sz w:val="30"/>
                <w:szCs w:val="30"/>
              </w:rPr>
            </w:rPrChange>
          </w:rPr>
          <w:delText xml:space="preserve">   </w:delText>
        </w:r>
      </w:del>
      <w:r w:rsidRPr="00B06820">
        <w:rPr>
          <w:rFonts w:ascii="黑体" w:eastAsia="黑体" w:hAnsi="黑体" w:hint="eastAsia"/>
          <w:b/>
          <w:sz w:val="30"/>
          <w:szCs w:val="30"/>
          <w:rPrChange w:id="419" w:author="apple" w:date="2015-12-11T18:56:00Z">
            <w:rPr>
              <w:rFonts w:ascii="华文楷体" w:eastAsia="华文楷体" w:hAnsi="华文楷体" w:hint="eastAsia"/>
              <w:sz w:val="30"/>
              <w:szCs w:val="30"/>
            </w:rPr>
          </w:rPrChange>
        </w:rPr>
        <w:t>【因此，我们要清楚地认识到，有实法本身的生灭二者是由一因而引发的，并不需要其他因来灭尽。】</w:t>
      </w:r>
    </w:p>
    <w:p w:rsidR="00B06820" w:rsidRDefault="00C94940" w:rsidP="00C94940">
      <w:pPr>
        <w:ind w:firstLine="570"/>
        <w:rPr>
          <w:ins w:id="420" w:author="apple" w:date="2015-12-11T18:56:00Z"/>
          <w:rFonts w:ascii="华文楷体" w:eastAsia="华文楷体" w:hAnsi="华文楷体"/>
          <w:sz w:val="30"/>
          <w:szCs w:val="30"/>
        </w:rPr>
      </w:pPr>
      <w:r w:rsidRPr="004F1DEA">
        <w:rPr>
          <w:rFonts w:ascii="华文楷体" w:eastAsia="华文楷体" w:hAnsi="华文楷体" w:hint="eastAsia"/>
          <w:sz w:val="30"/>
          <w:szCs w:val="30"/>
        </w:rPr>
        <w:t>所以说我们要清楚地认识到这一点有实法本身的生灭二者</w:t>
      </w:r>
      <w:ins w:id="421" w:author="apple" w:date="2015-12-11T18:56: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它是由一个因而引发的。那么就说生的因和灭的因它就是一个因，什么因让这</w:t>
      </w:r>
      <w:r w:rsidRPr="004F1DEA">
        <w:rPr>
          <w:rFonts w:ascii="华文楷体" w:eastAsia="华文楷体" w:hAnsi="华文楷体" w:hint="eastAsia"/>
          <w:sz w:val="30"/>
          <w:szCs w:val="30"/>
        </w:rPr>
        <w:lastRenderedPageBreak/>
        <w:t>样法生起来</w:t>
      </w:r>
      <w:ins w:id="422" w:author="apple" w:date="2015-12-11T18:56: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那么就是这个因而灭的，就是这个因而灭。所以说这个二者生灭二者是一个因引发的，不需要除了这个因之外的其他因。所以这个方面我们就说生了之后就灭。</w:t>
      </w:r>
    </w:p>
    <w:p w:rsidR="00C94940" w:rsidRPr="004F1DEA" w:rsidRDefault="00C94940" w:rsidP="00B06820">
      <w:pPr>
        <w:ind w:firstLine="570"/>
        <w:rPr>
          <w:rFonts w:ascii="华文楷体" w:eastAsia="华文楷体" w:hAnsi="华文楷体"/>
          <w:sz w:val="30"/>
          <w:szCs w:val="30"/>
        </w:rPr>
      </w:pPr>
      <w:r w:rsidRPr="004F1DEA">
        <w:rPr>
          <w:rFonts w:ascii="华文楷体" w:eastAsia="华文楷体" w:hAnsi="华文楷体" w:hint="eastAsia"/>
          <w:sz w:val="30"/>
          <w:szCs w:val="30"/>
        </w:rPr>
        <w:t>那么实际上我们就说这个一个因引发的那个灭是不是需要因呢？这个是个假立的，实际上这个灭法的本身不需要因的，灭法本身不需要因，但是我们在整个前提来讲的时候呢</w:t>
      </w:r>
      <w:ins w:id="423" w:author="apple" w:date="2015-12-11T18:57: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我们就说这个一个法的生灭它是一个因引发的呢</w:t>
      </w:r>
      <w:ins w:id="424" w:author="apple" w:date="2015-12-11T18:57: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还是有其他因引发的呢？我们就一个因引发的</w:t>
      </w:r>
      <w:ins w:id="425" w:author="apple" w:date="2015-12-11T18:57:00Z">
        <w:r w:rsidR="00B06820">
          <w:rPr>
            <w:rFonts w:ascii="华文楷体" w:eastAsia="华文楷体" w:hAnsi="华文楷体" w:hint="eastAsia"/>
            <w:sz w:val="30"/>
            <w:szCs w:val="30"/>
          </w:rPr>
          <w:t>。</w:t>
        </w:r>
      </w:ins>
      <w:del w:id="426" w:author="apple" w:date="2015-12-11T18:57:00Z">
        <w:r w:rsidRPr="004F1DEA" w:rsidDel="00B06820">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就是前面让这个法产生生成这个因。那么乃至于这个因的势力</w:t>
      </w:r>
      <w:ins w:id="427" w:author="apple" w:date="2015-12-11T18:57: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它还没有穷尽之前，它就会不间断的去产生后面</w:t>
      </w:r>
      <w:ins w:id="428" w:author="apple" w:date="2015-12-11T18:57: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后面的果法。但是这个方面就是因为这个因法本身它没有常住的缘故，所以说它所产生的果法</w:t>
      </w:r>
      <w:ins w:id="429" w:author="apple" w:date="2015-12-11T18:57: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绝对不会常住的。所以说后面的这个果法和前面这个因法</w:t>
      </w:r>
      <w:ins w:id="430" w:author="apple" w:date="2015-12-11T18:57: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实际上就说一个因而引发的，那么就是一个因产生了后面的果。但是呢这后面的果</w:t>
      </w:r>
      <w:ins w:id="431" w:author="apple" w:date="2015-12-11T18:57: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它灭的时候呢，它只不过它的这个因----刹那生灭的这个生因，它这个力用它一刹那力用尽了，所以说我们就说把这个状态安立成它的灭。实际上就说这个灭因它只是一个假立的安立，实际上这个灭是不需要因的。那么如果说需要因</w:t>
      </w:r>
      <w:ins w:id="432" w:author="apple" w:date="2015-12-11T18:58: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那么生灭二者是一个因引发的，除了这一个因之外</w:t>
      </w:r>
      <w:ins w:id="433" w:author="apple" w:date="2015-12-11T18:58: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它没有其他的因，不需要其他的因来灭尽。那么如果是需要其他因来灭尽呢，我们就前面观察的，如果需要其他因灭尽，如果这个其他因</w:t>
      </w:r>
      <w:ins w:id="434" w:author="apple" w:date="2015-12-11T18:58: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有的时候会</w:t>
      </w:r>
      <w:ins w:id="435" w:author="apple" w:date="2015-12-11T18:59:00Z">
        <w:r w:rsidR="00B06820" w:rsidRPr="00B06820">
          <w:rPr>
            <w:rFonts w:ascii="华文楷体" w:eastAsia="华文楷体" w:hAnsi="华文楷体" w:hint="eastAsia"/>
            <w:b/>
            <w:sz w:val="30"/>
            <w:szCs w:val="30"/>
            <w:rPrChange w:id="436" w:author="apple" w:date="2015-12-11T18:59:00Z">
              <w:rPr>
                <w:rFonts w:ascii="华文楷体" w:eastAsia="华文楷体" w:hAnsi="华文楷体" w:hint="eastAsia"/>
                <w:sz w:val="30"/>
                <w:szCs w:val="30"/>
              </w:rPr>
            </w:rPrChange>
          </w:rPr>
          <w:t xml:space="preserve">？ </w:t>
        </w:r>
      </w:ins>
      <w:r w:rsidRPr="00B06820">
        <w:rPr>
          <w:rFonts w:ascii="华文楷体" w:eastAsia="华文楷体" w:hAnsi="华文楷体" w:hint="eastAsia"/>
          <w:b/>
          <w:sz w:val="30"/>
          <w:szCs w:val="30"/>
          <w:rPrChange w:id="437" w:author="apple" w:date="2015-12-11T18:59:00Z">
            <w:rPr>
              <w:rFonts w:ascii="华文楷体" w:eastAsia="华文楷体" w:hAnsi="华文楷体" w:hint="eastAsia"/>
              <w:sz w:val="30"/>
              <w:szCs w:val="30"/>
            </w:rPr>
          </w:rPrChange>
        </w:rPr>
        <w:t>(22分06秒)</w:t>
      </w:r>
      <w:r w:rsidRPr="004F1DEA">
        <w:rPr>
          <w:rFonts w:ascii="华文楷体" w:eastAsia="华文楷体" w:hAnsi="华文楷体" w:hint="eastAsia"/>
          <w:sz w:val="30"/>
          <w:szCs w:val="30"/>
        </w:rPr>
        <w:t>出现</w:t>
      </w:r>
      <w:ins w:id="438" w:author="apple" w:date="2015-12-11T18:58: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有的时候是不一定出现的，如果是有这样情况的话那么这个法</w:t>
      </w:r>
      <w:ins w:id="439" w:author="apple" w:date="2015-12-11T18:59: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有的时候就会灭尽</w:t>
      </w:r>
      <w:ins w:id="440" w:author="apple" w:date="2015-12-11T18:59: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有时候就不会灭尽了。如果遇到灭尽它就灭了，不遇到灭尽它就常住下去，但是这个方面是不可能事情。</w:t>
      </w:r>
    </w:p>
    <w:p w:rsidR="00B06820" w:rsidRDefault="00C94940" w:rsidP="00C94940">
      <w:pPr>
        <w:ind w:firstLine="570"/>
        <w:rPr>
          <w:ins w:id="441" w:author="apple" w:date="2015-12-11T19:00:00Z"/>
          <w:rFonts w:ascii="华文楷体" w:eastAsia="华文楷体" w:hAnsi="华文楷体"/>
          <w:sz w:val="30"/>
          <w:szCs w:val="30"/>
        </w:rPr>
      </w:pPr>
      <w:r w:rsidRPr="004F1DEA">
        <w:rPr>
          <w:rFonts w:ascii="华文楷体" w:eastAsia="华文楷体" w:hAnsi="华文楷体" w:hint="eastAsia"/>
          <w:sz w:val="30"/>
          <w:szCs w:val="30"/>
        </w:rPr>
        <w:t>通过前面很多观察的方式我们就知道了这样问题。因此说呢这个有</w:t>
      </w:r>
      <w:r w:rsidRPr="004F1DEA">
        <w:rPr>
          <w:rFonts w:ascii="华文楷体" w:eastAsia="华文楷体" w:hAnsi="华文楷体" w:hint="eastAsia"/>
          <w:sz w:val="30"/>
          <w:szCs w:val="30"/>
        </w:rPr>
        <w:lastRenderedPageBreak/>
        <w:t>实法本身的生灭二者它是由一个因引发的，它就是</w:t>
      </w:r>
      <w:del w:id="442" w:author="apple" w:date="2015-12-11T19:00:00Z">
        <w:r w:rsidRPr="004F1DEA" w:rsidDel="00B06820">
          <w:rPr>
            <w:rFonts w:ascii="华文楷体" w:eastAsia="华文楷体" w:hAnsi="华文楷体" w:hint="eastAsia"/>
            <w:sz w:val="30"/>
            <w:szCs w:val="30"/>
          </w:rPr>
          <w:delText>证实（22分26秒）</w:delText>
        </w:r>
      </w:del>
      <w:ins w:id="443" w:author="apple" w:date="2015-12-11T19:00:00Z">
        <w:r w:rsidR="00B06820">
          <w:rPr>
            <w:rFonts w:ascii="华文楷体" w:eastAsia="华文楷体" w:hAnsi="华文楷体" w:hint="eastAsia"/>
            <w:sz w:val="30"/>
            <w:szCs w:val="30"/>
          </w:rPr>
          <w:t>自身的</w:t>
        </w:r>
      </w:ins>
      <w:del w:id="444" w:author="apple" w:date="2015-12-11T19:00:00Z">
        <w:r w:rsidRPr="004F1DEA" w:rsidDel="00B06820">
          <w:rPr>
            <w:rFonts w:ascii="华文楷体" w:eastAsia="华文楷体" w:hAnsi="华文楷体" w:hint="eastAsia"/>
            <w:sz w:val="30"/>
            <w:szCs w:val="30"/>
          </w:rPr>
          <w:delText>了</w:delText>
        </w:r>
      </w:del>
      <w:r w:rsidRPr="004F1DEA">
        <w:rPr>
          <w:rFonts w:ascii="华文楷体" w:eastAsia="华文楷体" w:hAnsi="华文楷体" w:hint="eastAsia"/>
          <w:sz w:val="30"/>
          <w:szCs w:val="30"/>
        </w:rPr>
        <w:t>这个因引发的。所以说它自己本身就是在刹那刹那生灭，不需要其他因来让它灭。</w:t>
      </w:r>
    </w:p>
    <w:p w:rsidR="00C94940" w:rsidRPr="004F1DEA" w:rsidRDefault="00C94940" w:rsidP="00C94940">
      <w:pPr>
        <w:ind w:firstLine="570"/>
        <w:rPr>
          <w:rFonts w:ascii="华文楷体" w:eastAsia="华文楷体" w:hAnsi="华文楷体"/>
          <w:sz w:val="30"/>
          <w:szCs w:val="30"/>
        </w:rPr>
      </w:pPr>
      <w:r w:rsidRPr="004F1DEA">
        <w:rPr>
          <w:rFonts w:ascii="华文楷体" w:eastAsia="华文楷体" w:hAnsi="华文楷体" w:hint="eastAsia"/>
          <w:sz w:val="30"/>
          <w:szCs w:val="30"/>
        </w:rPr>
        <w:t>这个方面主要就是说明它这个生它没有一个安住，把这个生没有安住这个角度呢</w:t>
      </w:r>
      <w:ins w:id="445" w:author="apple" w:date="2015-12-11T19:00: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就把它安立成一个灭，所以说生灭是同时的，生灭是同体的，从这个方面也可以</w:t>
      </w:r>
      <w:ins w:id="446" w:author="apple" w:date="2015-12-11T19:00: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从这个侧面可以了知啊，就是从单单从它生</w:t>
      </w:r>
      <w:ins w:id="447" w:author="apple" w:date="2015-12-11T19:00: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根本没有安住这个角度啊，所以说它生本身就是一个灭法。那么如果它生有它的自性，那就生就不是灭了，生当然不是灭。所以说就是因为它生完全不住缘故呢，所以说生的时候</w:t>
      </w:r>
      <w:ins w:id="448" w:author="apple" w:date="2015-12-11T19:00: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马上就灭，生的本体它就是个灭。所以这个灭不需要其他的因了，它生了之后马上自己本身就灭，所以它是一个因引发的。</w:t>
      </w:r>
    </w:p>
    <w:p w:rsidR="00C94940" w:rsidRPr="00B06820" w:rsidRDefault="00C94940" w:rsidP="00C94940">
      <w:pPr>
        <w:ind w:firstLine="570"/>
        <w:rPr>
          <w:rFonts w:ascii="黑体" w:eastAsia="黑体" w:hAnsi="黑体"/>
          <w:b/>
          <w:sz w:val="30"/>
          <w:szCs w:val="30"/>
          <w:rPrChange w:id="449" w:author="apple" w:date="2015-12-11T19:01:00Z">
            <w:rPr>
              <w:rFonts w:ascii="华文楷体" w:eastAsia="华文楷体" w:hAnsi="华文楷体"/>
              <w:sz w:val="30"/>
              <w:szCs w:val="30"/>
            </w:rPr>
          </w:rPrChange>
        </w:rPr>
      </w:pPr>
      <w:r w:rsidRPr="00B06820">
        <w:rPr>
          <w:rFonts w:ascii="黑体" w:eastAsia="黑体" w:hAnsi="黑体" w:hint="eastAsia"/>
          <w:b/>
          <w:sz w:val="30"/>
          <w:szCs w:val="30"/>
          <w:rPrChange w:id="450" w:author="apple" w:date="2015-12-11T19:01:00Z">
            <w:rPr>
              <w:rFonts w:ascii="华文楷体" w:eastAsia="华文楷体" w:hAnsi="华文楷体" w:hint="eastAsia"/>
              <w:sz w:val="30"/>
              <w:szCs w:val="30"/>
            </w:rPr>
          </w:rPrChange>
        </w:rPr>
        <w:t>【尽管是如此一刹那生灭的，但（众生以）同类连续不断而生作为迷乱因，将其执为一体。】</w:t>
      </w:r>
    </w:p>
    <w:p w:rsidR="00C94940" w:rsidRPr="004F1DEA" w:rsidRDefault="00C94940" w:rsidP="00C94940">
      <w:pPr>
        <w:ind w:firstLine="570"/>
        <w:rPr>
          <w:rFonts w:ascii="华文楷体" w:eastAsia="华文楷体" w:hAnsi="华文楷体"/>
          <w:sz w:val="30"/>
          <w:szCs w:val="30"/>
        </w:rPr>
      </w:pPr>
      <w:r w:rsidRPr="004F1DEA">
        <w:rPr>
          <w:rFonts w:ascii="华文楷体" w:eastAsia="华文楷体" w:hAnsi="华文楷体" w:hint="eastAsia"/>
          <w:sz w:val="30"/>
          <w:szCs w:val="30"/>
        </w:rPr>
        <w:t>那么如果一切万法都是这样刹那刹那生灭，为什么众生不了知呢？为什么众生不了知这个问题呢？那么就说虽然这个一切万法都在刹那生灭，但是它这个因还没有穷尽的时候</w:t>
      </w:r>
      <w:ins w:id="451" w:author="apple" w:date="2015-12-11T19:01: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它会连续不断的一个相续，作为一个法的前后有个相似的相续还存在，那么这个相续的存在主要是决定它的因，你的因的力量强</w:t>
      </w:r>
      <w:ins w:id="452" w:author="apple" w:date="2015-12-11T19:01: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你的相续就长；那么如果你的因它的力量弱的话</w:t>
      </w:r>
      <w:ins w:id="453" w:author="apple" w:date="2015-12-11T19:01: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它的相续也不大、它的相续的力量也不大或者它安住的时间也就不长了。所以这个方面观察的时候说</w:t>
      </w:r>
      <w:ins w:id="454" w:author="apple" w:date="2015-12-11T19:01: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我们说为什么有些法它安住的时间长一点，有些法它安住的时间短一点呢？实际上就和它的因有关系的，它的因如果很强的话，它的这样一种法就比较强。比如说现在我们这个地球也好，或就说须弥山也好等等等等，这方面是通过众生强有力</w:t>
      </w:r>
      <w:r w:rsidRPr="004F1DEA">
        <w:rPr>
          <w:rFonts w:ascii="华文楷体" w:eastAsia="华文楷体" w:hAnsi="华文楷体" w:hint="eastAsia"/>
          <w:sz w:val="30"/>
          <w:szCs w:val="30"/>
        </w:rPr>
        <w:lastRenderedPageBreak/>
        <w:t>的这个因引发的，是通过众生的强有力的习气</w:t>
      </w:r>
      <w:ins w:id="455" w:author="apple" w:date="2015-12-11T19:02: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业力引发的，所以说它就说观待于其他的这些别别的这个业来讲，它就显得比较坚固，它的相续就很长很长，它有的时候要几个劫</w:t>
      </w:r>
      <w:ins w:id="456" w:author="apple" w:date="2015-12-11T19:02: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它最后才会毁灭的。所以像这样讲的时候呢</w:t>
      </w:r>
      <w:ins w:id="457" w:author="apple" w:date="2015-12-11T19:02: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有的时候为什么有些法它生的时候马上就灭了呢？哦，就说它的因力，它的因力很弱，所以它的相续也就不长了，相续也不强</w:t>
      </w:r>
      <w:ins w:id="458" w:author="apple" w:date="2015-12-11T19:02: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相续也不长。所以说有这样情况的缘故呢，结果这个法它是同类连续不断有一个相续，众生不了知它的刹那生灭，就把这个连续不断的这个相续</w:t>
      </w:r>
      <w:ins w:id="459" w:author="apple" w:date="2015-12-11T19:02: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用迷乱因把它执为一体了，执为一体。那么这个情况能够出现吗？打个比喻就比较容易理解这个问题，这个情况是可以出现的。</w:t>
      </w:r>
    </w:p>
    <w:p w:rsidR="00C94940" w:rsidRPr="00B06820" w:rsidRDefault="00C94940" w:rsidP="00C94940">
      <w:pPr>
        <w:ind w:firstLine="570"/>
        <w:rPr>
          <w:rFonts w:ascii="黑体" w:eastAsia="黑体" w:hAnsi="黑体"/>
          <w:b/>
          <w:sz w:val="30"/>
          <w:szCs w:val="30"/>
          <w:rPrChange w:id="460" w:author="apple" w:date="2015-12-11T19:02:00Z">
            <w:rPr>
              <w:rFonts w:ascii="华文楷体" w:eastAsia="华文楷体" w:hAnsi="华文楷体"/>
              <w:sz w:val="30"/>
              <w:szCs w:val="30"/>
            </w:rPr>
          </w:rPrChange>
        </w:rPr>
      </w:pPr>
      <w:r w:rsidRPr="00B06820">
        <w:rPr>
          <w:rFonts w:ascii="黑体" w:eastAsia="黑体" w:hAnsi="黑体" w:hint="eastAsia"/>
          <w:b/>
          <w:sz w:val="30"/>
          <w:szCs w:val="30"/>
          <w:rPrChange w:id="461" w:author="apple" w:date="2015-12-11T19:02:00Z">
            <w:rPr>
              <w:rFonts w:ascii="华文楷体" w:eastAsia="华文楷体" w:hAnsi="华文楷体" w:hint="eastAsia"/>
              <w:sz w:val="30"/>
              <w:szCs w:val="30"/>
            </w:rPr>
          </w:rPrChange>
        </w:rPr>
        <w:t>【比如，心里认为“去年我渡过了这条河，明年还要再次渡过”而将去年、今年与明年的那条河思维成是常有的一条河。】</w:t>
      </w:r>
    </w:p>
    <w:p w:rsidR="00C94940" w:rsidRPr="004F1DEA" w:rsidRDefault="00C94940" w:rsidP="00C94940">
      <w:pPr>
        <w:ind w:firstLine="570"/>
        <w:rPr>
          <w:rFonts w:ascii="华文楷体" w:eastAsia="华文楷体" w:hAnsi="华文楷体"/>
          <w:sz w:val="30"/>
          <w:szCs w:val="30"/>
        </w:rPr>
      </w:pPr>
      <w:r w:rsidRPr="004F1DEA">
        <w:rPr>
          <w:rFonts w:ascii="华文楷体" w:eastAsia="华文楷体" w:hAnsi="华文楷体" w:hint="eastAsia"/>
          <w:sz w:val="30"/>
          <w:szCs w:val="30"/>
        </w:rPr>
        <w:t xml:space="preserve">    比如说一条河水，一条河水就是我们看到这条河的时候，我们一看：去年我是渡过这条河，去年我是看到这条河，那么明年呢</w:t>
      </w:r>
      <w:ins w:id="462" w:author="apple" w:date="2015-12-11T19:03: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我还要再次渡过这条河。那么就把去年</w:t>
      </w:r>
      <w:ins w:id="463" w:author="apple" w:date="2015-12-11T19:03: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今年和明年那条河视为成常有一条河，实际上这个河除了它有一个相续之外，它没有一个常有不变一个自性，没有一个不变的一个河的本体，它只有一个相续，除了一个相续不断的在迁变之外</w:t>
      </w:r>
      <w:ins w:id="464" w:author="apple" w:date="2015-12-11T19:03: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根本没有，但是众生就不了知，恰恰就把这个相续认为是它的本体了，把刹那生灭的相续认为它的本体，问题就出在这个地方。所以说后面说：</w:t>
      </w:r>
    </w:p>
    <w:p w:rsidR="00C94940" w:rsidRPr="00B06820" w:rsidRDefault="00C94940" w:rsidP="00C94940">
      <w:pPr>
        <w:ind w:firstLine="570"/>
        <w:rPr>
          <w:rFonts w:ascii="黑体" w:eastAsia="黑体" w:hAnsi="黑体"/>
          <w:b/>
          <w:sz w:val="30"/>
          <w:szCs w:val="30"/>
          <w:rPrChange w:id="465" w:author="apple" w:date="2015-12-11T19:03:00Z">
            <w:rPr>
              <w:rFonts w:ascii="华文楷体" w:eastAsia="华文楷体" w:hAnsi="华文楷体"/>
              <w:sz w:val="30"/>
              <w:szCs w:val="30"/>
            </w:rPr>
          </w:rPrChange>
        </w:rPr>
      </w:pPr>
      <w:r w:rsidRPr="00B06820">
        <w:rPr>
          <w:rFonts w:ascii="黑体" w:eastAsia="黑体" w:hAnsi="黑体" w:hint="eastAsia"/>
          <w:b/>
          <w:sz w:val="30"/>
          <w:szCs w:val="30"/>
          <w:rPrChange w:id="466" w:author="apple" w:date="2015-12-11T19:03:00Z">
            <w:rPr>
              <w:rFonts w:ascii="华文楷体" w:eastAsia="华文楷体" w:hAnsi="华文楷体" w:hint="eastAsia"/>
              <w:sz w:val="30"/>
              <w:szCs w:val="30"/>
            </w:rPr>
          </w:rPrChange>
        </w:rPr>
        <w:t>【但如果加以观察，则不要说去年与明年，甚至今天早晨河水流过的地方连一点一滴也是没有的，所出现的完全是崭新的河流。】</w:t>
      </w:r>
    </w:p>
    <w:p w:rsidR="00B06820" w:rsidRDefault="00C94940" w:rsidP="00C94940">
      <w:pPr>
        <w:ind w:firstLine="570"/>
        <w:rPr>
          <w:ins w:id="467" w:author="apple" w:date="2015-12-11T19:04:00Z"/>
          <w:rFonts w:ascii="华文楷体" w:eastAsia="华文楷体" w:hAnsi="华文楷体"/>
          <w:sz w:val="30"/>
          <w:szCs w:val="30"/>
        </w:rPr>
      </w:pPr>
      <w:r w:rsidRPr="004F1DEA">
        <w:rPr>
          <w:rFonts w:ascii="华文楷体" w:eastAsia="华文楷体" w:hAnsi="华文楷体" w:hint="eastAsia"/>
          <w:sz w:val="30"/>
          <w:szCs w:val="30"/>
        </w:rPr>
        <w:t>那么我们就观察的时候，不要说是去年和明年的河是一条河，甚至</w:t>
      </w:r>
      <w:r w:rsidRPr="004F1DEA">
        <w:rPr>
          <w:rFonts w:ascii="华文楷体" w:eastAsia="华文楷体" w:hAnsi="华文楷体" w:hint="eastAsia"/>
          <w:sz w:val="30"/>
          <w:szCs w:val="30"/>
        </w:rPr>
        <w:lastRenderedPageBreak/>
        <w:t>于今天早上</w:t>
      </w:r>
      <w:ins w:id="468" w:author="apple" w:date="2015-12-11T19:03: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今天早晨河水流过的地方</w:t>
      </w:r>
      <w:ins w:id="469" w:author="apple" w:date="2015-12-11T19:03: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现在我们再去看的时候呢，早上的这个河水的这个水一点一滴都已没有了，全都是崭新的河流，就是以我们现在站在那个位置</w:t>
      </w:r>
      <w:ins w:id="470" w:author="apple" w:date="2015-12-11T19:04: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作为这样一种标准的话</w:t>
      </w:r>
      <w:ins w:id="471" w:author="apple" w:date="2015-12-11T19:04: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作为界限看的时候呢，那么就说早上的河水全部没有了，现在我们所看到这个河全都是崭新的。乃至于前刹那和后刹那这样一种水、它的河都是完全不一样的，所以这个方面就说是如果你仔细分析的时候呢，它除了每一滴水之外，一滴水</w:t>
      </w:r>
      <w:ins w:id="472" w:author="apple" w:date="2015-12-11T19:04: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一滴水的流过去之外呢</w:t>
      </w:r>
      <w:ins w:id="473" w:author="apple" w:date="2015-12-11T19:04: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找不到一个所谓的河，但是呢就是它把每一滴水</w:t>
      </w:r>
      <w:ins w:id="474" w:author="apple" w:date="2015-12-11T19:04: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每一滴水这样一种连起来话</w:t>
      </w:r>
      <w:ins w:id="475" w:author="apple" w:date="2015-12-11T19:04: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相续连起来</w:t>
      </w:r>
      <w:ins w:id="476" w:author="apple" w:date="2015-12-11T19:04:00Z">
        <w:r w:rsidR="00B06820">
          <w:rPr>
            <w:rFonts w:ascii="华文楷体" w:eastAsia="华文楷体" w:hAnsi="华文楷体" w:hint="eastAsia"/>
            <w:sz w:val="30"/>
            <w:szCs w:val="30"/>
          </w:rPr>
          <w:t>，</w:t>
        </w:r>
      </w:ins>
      <w:r w:rsidRPr="004F1DEA">
        <w:rPr>
          <w:rFonts w:ascii="华文楷体" w:eastAsia="华文楷体" w:hAnsi="华文楷体" w:hint="eastAsia"/>
          <w:sz w:val="30"/>
          <w:szCs w:val="30"/>
        </w:rPr>
        <w:t>它就有一个所谓一条河的概念，他就出现一条河的概念了。</w:t>
      </w:r>
    </w:p>
    <w:p w:rsidR="00DE64AE" w:rsidRDefault="00C94940" w:rsidP="00C94940">
      <w:pPr>
        <w:ind w:firstLine="570"/>
        <w:rPr>
          <w:ins w:id="477" w:author="apple" w:date="2015-12-11T19:05:00Z"/>
          <w:rFonts w:ascii="华文楷体" w:eastAsia="华文楷体" w:hAnsi="华文楷体"/>
          <w:sz w:val="30"/>
          <w:szCs w:val="30"/>
        </w:rPr>
      </w:pPr>
      <w:r w:rsidRPr="004F1DEA">
        <w:rPr>
          <w:rFonts w:ascii="华文楷体" w:eastAsia="华文楷体" w:hAnsi="华文楷体" w:hint="eastAsia"/>
          <w:sz w:val="30"/>
          <w:szCs w:val="30"/>
        </w:rPr>
        <w:t>所以像这样讲的时候呢这个所谓这个相续和它的本体是不一样的，它的相续刹那生灭非常快，一般的众生体会不到，所以他就把认为：哦，这是一个本体的。或就是说我们远看瀑布的时候也是这样的，远看瀑布它是不动的，好像就是整个一块布挂在这儿一样的，但是你如果走近一看的时候呢，哦，你会发现这个瀑布它是一刹那都没有停止过，很迅速</w:t>
      </w:r>
      <w:ins w:id="478" w:author="apple" w:date="2015-12-11T19:05: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很迅速在往下流，就是这样，所以说在远处看的时候它是不动。或者河水也是这样的嘛，由远处看它就是一条带</w:t>
      </w:r>
      <w:ins w:id="479" w:author="apple" w:date="2015-12-11T19:05:00Z">
        <w:r w:rsidR="00DE64AE">
          <w:rPr>
            <w:rFonts w:ascii="华文楷体" w:eastAsia="华文楷体" w:hAnsi="华文楷体" w:hint="eastAsia"/>
            <w:sz w:val="30"/>
            <w:szCs w:val="30"/>
          </w:rPr>
          <w:t>子</w:t>
        </w:r>
      </w:ins>
      <w:del w:id="480" w:author="apple" w:date="2015-12-11T19:05:00Z">
        <w:r w:rsidRPr="004F1DEA" w:rsidDel="00DE64AE">
          <w:rPr>
            <w:rFonts w:ascii="华文楷体" w:eastAsia="华文楷体" w:hAnsi="华文楷体" w:hint="eastAsia"/>
            <w:sz w:val="30"/>
            <w:szCs w:val="30"/>
          </w:rPr>
          <w:delText>了</w:delText>
        </w:r>
      </w:del>
      <w:r w:rsidRPr="004F1DEA">
        <w:rPr>
          <w:rFonts w:ascii="华文楷体" w:eastAsia="华文楷体" w:hAnsi="华文楷体" w:hint="eastAsia"/>
          <w:sz w:val="30"/>
          <w:szCs w:val="30"/>
        </w:rPr>
        <w:t>一样它就没有动的，但你走近一看，它就是连续不断在变化，你越观察的细</w:t>
      </w:r>
      <w:ins w:id="481" w:author="apple" w:date="2015-12-11T19:05: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你就会发现它变化的速度越快，尤其是那些流的很急很急的这些溪水啊</w:t>
      </w:r>
      <w:ins w:id="482" w:author="apple" w:date="2015-12-11T19:05: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或者流的很急的河水尤其这样。所以说众生的智慧也就这样的，当我们处于很凡愚的这种状态的时候呢，就是处在一种很粗大智慧的时候呢</w:t>
      </w:r>
      <w:ins w:id="483" w:author="apple" w:date="2015-12-11T19:05: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我们一看，哦，看这个柱子</w:t>
      </w:r>
      <w:ins w:id="484" w:author="apple" w:date="2015-12-11T19:05: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看这瓶子</w:t>
      </w:r>
      <w:ins w:id="485" w:author="apple" w:date="2015-12-11T19:05: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看这个人</w:t>
      </w:r>
      <w:ins w:id="486" w:author="apple" w:date="2015-12-11T19:05: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都是静止的都是不动的，全都是不变化的，但是呢如果你稍微得到一些道眼的话</w:t>
      </w:r>
      <w:ins w:id="487" w:author="apple" w:date="2015-12-11T19:05: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如果稍微得到一些更细的</w:t>
      </w:r>
      <w:r w:rsidRPr="004F1DEA">
        <w:rPr>
          <w:rFonts w:ascii="华文楷体" w:eastAsia="华文楷体" w:hAnsi="华文楷体" w:hint="eastAsia"/>
          <w:sz w:val="30"/>
          <w:szCs w:val="30"/>
        </w:rPr>
        <w:lastRenderedPageBreak/>
        <w:t>智慧的话</w:t>
      </w:r>
      <w:ins w:id="488" w:author="apple" w:date="2015-12-11T19:05: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你再看的时候就不是这回事情了。</w:t>
      </w:r>
    </w:p>
    <w:p w:rsidR="00DE64AE" w:rsidRDefault="00C94940" w:rsidP="00C94940">
      <w:pPr>
        <w:ind w:firstLine="570"/>
        <w:rPr>
          <w:ins w:id="489" w:author="apple" w:date="2015-12-11T19:06:00Z"/>
          <w:rFonts w:ascii="华文楷体" w:eastAsia="华文楷体" w:hAnsi="华文楷体"/>
          <w:sz w:val="30"/>
          <w:szCs w:val="30"/>
        </w:rPr>
      </w:pPr>
      <w:r w:rsidRPr="004F1DEA">
        <w:rPr>
          <w:rFonts w:ascii="华文楷体" w:eastAsia="华文楷体" w:hAnsi="华文楷体" w:hint="eastAsia"/>
          <w:sz w:val="30"/>
          <w:szCs w:val="30"/>
        </w:rPr>
        <w:t>不要说得到了道眼，那就是现在的科学家用这些仪器来观察这些物质的时候呢</w:t>
      </w:r>
      <w:ins w:id="490" w:author="apple" w:date="2015-12-11T19:05:00Z">
        <w:r w:rsidR="00DE64AE">
          <w:rPr>
            <w:rFonts w:ascii="华文楷体" w:eastAsia="华文楷体" w:hAnsi="华文楷体" w:hint="eastAsia"/>
            <w:sz w:val="30"/>
            <w:szCs w:val="30"/>
          </w:rPr>
          <w:t>，</w:t>
        </w:r>
        <w:r w:rsidR="00DE64AE">
          <w:rPr>
            <w:rFonts w:ascii="华文楷体" w:eastAsia="华文楷体" w:hAnsi="华文楷体"/>
            <w:sz w:val="30"/>
            <w:szCs w:val="30"/>
          </w:rPr>
          <w:t>哦</w:t>
        </w:r>
      </w:ins>
      <w:r w:rsidRPr="004F1DEA">
        <w:rPr>
          <w:rFonts w:ascii="华文楷体" w:eastAsia="华文楷体" w:hAnsi="华文楷体" w:hint="eastAsia"/>
          <w:sz w:val="30"/>
          <w:szCs w:val="30"/>
        </w:rPr>
        <w:t>都发现它在变化，不断的变化，人呢不断在生成</w:t>
      </w:r>
      <w:ins w:id="491" w:author="apple" w:date="2015-12-11T19:06:00Z">
        <w:r w:rsidR="00DE64AE">
          <w:rPr>
            <w:rFonts w:ascii="华文楷体" w:eastAsia="华文楷体" w:hAnsi="华文楷体" w:hint="eastAsia"/>
            <w:sz w:val="30"/>
            <w:szCs w:val="30"/>
          </w:rPr>
          <w:t>、</w:t>
        </w:r>
      </w:ins>
      <w:del w:id="492" w:author="apple" w:date="2015-12-11T19:06:00Z">
        <w:r w:rsidRPr="004F1DEA" w:rsidDel="00DE64AE">
          <w:rPr>
            <w:rFonts w:ascii="华文楷体" w:eastAsia="华文楷体" w:hAnsi="华文楷体" w:hint="eastAsia"/>
            <w:sz w:val="30"/>
            <w:szCs w:val="30"/>
          </w:rPr>
          <w:delText>（28分14秒）</w:delText>
        </w:r>
      </w:del>
      <w:r w:rsidRPr="004F1DEA">
        <w:rPr>
          <w:rFonts w:ascii="华文楷体" w:eastAsia="华文楷体" w:hAnsi="华文楷体" w:hint="eastAsia"/>
          <w:sz w:val="30"/>
          <w:szCs w:val="30"/>
        </w:rPr>
        <w:t>就说在代谢，生灭在代谢，所以像这样讲的时候呢</w:t>
      </w:r>
      <w:ins w:id="493" w:author="apple" w:date="2015-12-11T19:06: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就说其它物质内部也是在不停的在变。所以如果你获得了阿罗汉的道</w:t>
      </w:r>
      <w:del w:id="494" w:author="apple" w:date="2015-12-11T19:06:00Z">
        <w:r w:rsidRPr="004F1DEA" w:rsidDel="00DE64AE">
          <w:rPr>
            <w:rFonts w:ascii="华文楷体" w:eastAsia="华文楷体" w:hAnsi="华文楷体" w:hint="eastAsia"/>
            <w:sz w:val="30"/>
            <w:szCs w:val="30"/>
          </w:rPr>
          <w:delText>眼</w:delText>
        </w:r>
      </w:del>
      <w:ins w:id="495" w:author="apple" w:date="2015-12-11T19:06:00Z">
        <w:r w:rsidR="00DE64AE">
          <w:rPr>
            <w:rFonts w:ascii="华文楷体" w:eastAsia="华文楷体" w:hAnsi="华文楷体" w:hint="eastAsia"/>
            <w:sz w:val="30"/>
            <w:szCs w:val="30"/>
          </w:rPr>
          <w:t>的时候，</w:t>
        </w:r>
      </w:ins>
      <w:r w:rsidRPr="004F1DEA">
        <w:rPr>
          <w:rFonts w:ascii="华文楷体" w:eastAsia="华文楷体" w:hAnsi="华文楷体" w:hint="eastAsia"/>
          <w:sz w:val="30"/>
          <w:szCs w:val="30"/>
        </w:rPr>
        <w:t>再一看的时候，哦，整个世界没有一个是一个所谓的整体，全是微尘组成的，全是无分微尘或就是</w:t>
      </w:r>
      <w:ins w:id="496" w:author="apple" w:date="2015-12-11T19:06: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都是在刹那刹那生灭的法，完全看的清清楚楚。</w:t>
      </w:r>
    </w:p>
    <w:p w:rsidR="00C94940" w:rsidRPr="004F1DEA" w:rsidRDefault="00C94940" w:rsidP="00C94940">
      <w:pPr>
        <w:ind w:firstLine="570"/>
        <w:rPr>
          <w:rFonts w:ascii="华文楷体" w:eastAsia="华文楷体" w:hAnsi="华文楷体"/>
          <w:sz w:val="30"/>
          <w:szCs w:val="30"/>
        </w:rPr>
      </w:pPr>
      <w:r w:rsidRPr="004F1DEA">
        <w:rPr>
          <w:rFonts w:ascii="华文楷体" w:eastAsia="华文楷体" w:hAnsi="华文楷体" w:hint="eastAsia"/>
          <w:sz w:val="30"/>
          <w:szCs w:val="30"/>
        </w:rPr>
        <w:t>所以说这个方面就说我们现在的这个看不到</w:t>
      </w:r>
      <w:ins w:id="497" w:author="apple" w:date="2015-12-11T19:06: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不等于它就不是这样的，我们看到镜子不动</w:t>
      </w:r>
      <w:ins w:id="498" w:author="apple" w:date="2015-12-11T19:06: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不等于它就是一个真正的实相，所以说我们现在的这样一种眼识</w:t>
      </w:r>
      <w:ins w:id="499" w:author="apple" w:date="2015-12-11T19:06: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我们耳识</w:t>
      </w:r>
      <w:ins w:id="500" w:author="apple" w:date="2015-12-11T19:06: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通过这样分析的时候我们就知道它的局限性的确是太大了，为什么佛陀说</w:t>
      </w:r>
      <w:ins w:id="501" w:author="apple" w:date="2015-12-11T19:06: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汝意不可信呢？</w:t>
      </w:r>
      <w:ins w:id="502" w:author="apple" w:date="2015-12-11T19:06:00Z">
        <w:r w:rsidR="00DE64AE">
          <w:rPr>
            <w:rFonts w:ascii="华文楷体" w:eastAsia="华文楷体" w:hAnsi="华文楷体"/>
            <w:sz w:val="30"/>
            <w:szCs w:val="30"/>
          </w:rPr>
          <w:t>”</w:t>
        </w:r>
      </w:ins>
      <w:r w:rsidRPr="004F1DEA">
        <w:rPr>
          <w:rFonts w:ascii="华文楷体" w:eastAsia="华文楷体" w:hAnsi="华文楷体" w:hint="eastAsia"/>
          <w:sz w:val="30"/>
          <w:szCs w:val="30"/>
        </w:rPr>
        <w:t>不要相信你的眼耳鼻舌身意，它的这样功能非常具有局限性，所以如果我们相信它的话我们就会陷入常执当中，因为我们看到的东西是不变的，我们看到这些东西是常住的，所以我们就会认为：哦，它一定是常住的。但是佛陀说这个方面是局限性太大了，你的这个感官</w:t>
      </w:r>
      <w:ins w:id="503" w:author="apple" w:date="2015-12-11T19:07: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你的这样一种这些眼根耳根它的功能非常有局限性，所以它看的东西不一定准，即便是眼见</w:t>
      </w:r>
      <w:ins w:id="504" w:author="apple" w:date="2015-12-11T19:07: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它也不是为实的，我们说眼见为实啊</w:t>
      </w:r>
      <w:ins w:id="505" w:author="apple" w:date="2015-12-11T19:07: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怎么怎么样，实际上你看到的东西也不一定是真实，这个时候就必须要通过智慧来分析，到底我这个东西所看到的法是怎么样的？佛陀他已经现证了，佛陀在经典当中还有菩萨在论典中</w:t>
      </w:r>
      <w:ins w:id="506" w:author="apple" w:date="2015-12-11T19:07: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把这些观察的方式交给我们，我们通过这个方式观察的时候：哎，发现以前我们这个观点不对，以前我们认为的这个观点不对</w:t>
      </w:r>
      <w:ins w:id="507" w:author="apple" w:date="2015-12-11T19:07: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现在我们要彻底推翻它，所以说逐渐逐渐要靠近无常，如果靠近了无常之后，</w:t>
      </w:r>
      <w:r w:rsidRPr="004F1DEA">
        <w:rPr>
          <w:rFonts w:ascii="华文楷体" w:eastAsia="华文楷体" w:hAnsi="华文楷体" w:hint="eastAsia"/>
          <w:sz w:val="30"/>
          <w:szCs w:val="30"/>
        </w:rPr>
        <w:lastRenderedPageBreak/>
        <w:t>最后就会靠近空性</w:t>
      </w:r>
      <w:ins w:id="508" w:author="apple" w:date="2015-12-11T19:07: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就会靠近它究竟的实相，出现这样不同的。所以说他的这个智慧是通过学习逐渐</w:t>
      </w:r>
      <w:ins w:id="509" w:author="apple" w:date="2015-12-11T19:07: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逐渐在细化的。</w:t>
      </w:r>
    </w:p>
    <w:p w:rsidR="00C94940" w:rsidRPr="00DE64AE" w:rsidRDefault="00C94940" w:rsidP="00C94940">
      <w:pPr>
        <w:ind w:firstLine="570"/>
        <w:rPr>
          <w:rFonts w:ascii="黑体" w:eastAsia="黑体" w:hAnsi="黑体"/>
          <w:b/>
          <w:sz w:val="30"/>
          <w:szCs w:val="30"/>
          <w:rPrChange w:id="510" w:author="apple" w:date="2015-12-11T19:07:00Z">
            <w:rPr>
              <w:rFonts w:ascii="华文楷体" w:eastAsia="华文楷体" w:hAnsi="华文楷体"/>
              <w:sz w:val="30"/>
              <w:szCs w:val="30"/>
            </w:rPr>
          </w:rPrChange>
        </w:rPr>
      </w:pPr>
      <w:r w:rsidRPr="00DE64AE">
        <w:rPr>
          <w:rFonts w:ascii="黑体" w:eastAsia="黑体" w:hAnsi="黑体" w:hint="eastAsia"/>
          <w:b/>
          <w:sz w:val="30"/>
          <w:szCs w:val="30"/>
          <w:rPrChange w:id="511" w:author="apple" w:date="2015-12-11T19:07:00Z">
            <w:rPr>
              <w:rFonts w:ascii="华文楷体" w:eastAsia="华文楷体" w:hAnsi="华文楷体" w:hint="eastAsia"/>
              <w:sz w:val="30"/>
              <w:szCs w:val="30"/>
            </w:rPr>
          </w:rPrChange>
        </w:rPr>
        <w:t>【所以，思维所谓“瓶子是用铁锤毁坏的”，只不过是将遮止瓶子的未来刹那持续产生这一点说成是毁坏瓶子而已，实际上（铁锤）并不是真正毁灭瓶子的因。】</w:t>
      </w:r>
    </w:p>
    <w:p w:rsidR="00C94940" w:rsidRPr="004F1DEA" w:rsidDel="00DE64AE" w:rsidRDefault="00C94940" w:rsidP="00C94940">
      <w:pPr>
        <w:ind w:firstLine="570"/>
        <w:rPr>
          <w:del w:id="512" w:author="apple" w:date="2015-12-11T19:08:00Z"/>
          <w:rFonts w:ascii="华文楷体" w:eastAsia="华文楷体" w:hAnsi="华文楷体"/>
          <w:sz w:val="30"/>
          <w:szCs w:val="30"/>
        </w:rPr>
      </w:pPr>
      <w:del w:id="513" w:author="apple" w:date="2015-12-11T19:08:00Z">
        <w:r w:rsidRPr="004F1DEA" w:rsidDel="00DE64AE">
          <w:rPr>
            <w:rFonts w:ascii="华文楷体" w:eastAsia="华文楷体" w:hAnsi="华文楷体" w:hint="eastAsia"/>
            <w:sz w:val="30"/>
            <w:szCs w:val="30"/>
          </w:rPr>
          <w:delText>结束时间：30分13秒。</w:delText>
        </w:r>
      </w:del>
    </w:p>
    <w:p w:rsidR="00DE64AE" w:rsidRDefault="005224E4" w:rsidP="005224E4">
      <w:pPr>
        <w:ind w:firstLine="570"/>
        <w:rPr>
          <w:ins w:id="514" w:author="apple" w:date="2015-12-11T19:09:00Z"/>
          <w:rFonts w:ascii="华文楷体" w:eastAsia="华文楷体" w:hAnsi="华文楷体"/>
          <w:sz w:val="30"/>
          <w:szCs w:val="30"/>
        </w:rPr>
      </w:pPr>
      <w:del w:id="515" w:author="apple" w:date="2015-12-11T19:08:00Z">
        <w:r w:rsidRPr="004F1DEA" w:rsidDel="00DE64AE">
          <w:rPr>
            <w:rFonts w:ascii="华文楷体" w:eastAsia="华文楷体" w:hAnsi="华文楷体" w:hint="eastAsia"/>
            <w:sz w:val="30"/>
            <w:szCs w:val="30"/>
          </w:rPr>
          <w:delText>【30:0】实际产生这一点，说成是毁坏瓶子而已。实际上铁锤并不是真正毁灭瓶子的因。</w:delText>
        </w:r>
      </w:del>
      <w:r w:rsidRPr="004F1DEA">
        <w:rPr>
          <w:rFonts w:ascii="华文楷体" w:eastAsia="华文楷体" w:hAnsi="华文楷体" w:hint="eastAsia"/>
          <w:sz w:val="30"/>
          <w:szCs w:val="30"/>
        </w:rPr>
        <w:t>那么讲完了前面的这些问题</w:t>
      </w:r>
      <w:ins w:id="516" w:author="apple" w:date="2015-12-11T19:08: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实际上就是为了后面的这些问题做个铺垫的，我们如果没把前面这些问题搞清楚，没对于刹那生灭的这个道理内心当中产生一种认同，那么我们就是很难以想，实际上铁锤并不是摧毁瓶子的因，我们就很难认同这个观点。但是如果把前面这个刹那生灭，就是不需要其他法，自己</w:t>
      </w:r>
      <w:ins w:id="517" w:author="apple" w:date="2015-12-11T19:08:00Z">
        <w:r w:rsidR="00DE64AE">
          <w:rPr>
            <w:rFonts w:ascii="华文楷体" w:eastAsia="华文楷体" w:hAnsi="华文楷体" w:hint="eastAsia"/>
            <w:sz w:val="30"/>
            <w:szCs w:val="30"/>
          </w:rPr>
          <w:t>他</w:t>
        </w:r>
        <w:r w:rsidR="00DE64AE">
          <w:rPr>
            <w:rFonts w:ascii="华文楷体" w:eastAsia="华文楷体" w:hAnsi="华文楷体"/>
            <w:sz w:val="30"/>
            <w:szCs w:val="30"/>
          </w:rPr>
          <w:t>就在</w:t>
        </w:r>
      </w:ins>
      <w:del w:id="518" w:author="apple" w:date="2015-12-11T19:08:00Z">
        <w:r w:rsidRPr="004F1DEA" w:rsidDel="00DE64AE">
          <w:rPr>
            <w:rFonts w:ascii="华文楷体" w:eastAsia="华文楷体" w:hAnsi="华文楷体" w:hint="eastAsia"/>
            <w:sz w:val="30"/>
            <w:szCs w:val="30"/>
          </w:rPr>
          <w:delText>就是</w:delText>
        </w:r>
      </w:del>
      <w:r w:rsidRPr="004F1DEA">
        <w:rPr>
          <w:rFonts w:ascii="华文楷体" w:eastAsia="华文楷体" w:hAnsi="华文楷体" w:hint="eastAsia"/>
          <w:sz w:val="30"/>
          <w:szCs w:val="30"/>
        </w:rPr>
        <w:t>刹那生灭的，把这个问题搞清楚之后再来看这个问题，我们就一下子觉得简单多了，就觉得好</w:t>
      </w:r>
      <w:del w:id="519" w:author="apple" w:date="2015-12-11T19:08:00Z">
        <w:r w:rsidRPr="004F1DEA" w:rsidDel="00DE64AE">
          <w:rPr>
            <w:rFonts w:ascii="华文楷体" w:eastAsia="华文楷体" w:hAnsi="华文楷体" w:hint="eastAsia"/>
            <w:sz w:val="30"/>
            <w:szCs w:val="30"/>
          </w:rPr>
          <w:delText>理解【30:42】</w:delText>
        </w:r>
      </w:del>
      <w:ins w:id="520" w:author="apple" w:date="2015-12-11T19:08:00Z">
        <w:r w:rsidR="00DE64AE">
          <w:rPr>
            <w:rFonts w:ascii="华文楷体" w:eastAsia="华文楷体" w:hAnsi="华文楷体" w:hint="eastAsia"/>
            <w:sz w:val="30"/>
            <w:szCs w:val="30"/>
          </w:rPr>
          <w:t>接受</w:t>
        </w:r>
      </w:ins>
      <w:r w:rsidRPr="004F1DEA">
        <w:rPr>
          <w:rFonts w:ascii="华文楷体" w:eastAsia="华文楷体" w:hAnsi="华文楷体" w:hint="eastAsia"/>
          <w:sz w:val="30"/>
          <w:szCs w:val="30"/>
        </w:rPr>
        <w:t>多了。所以前面这些很多</w:t>
      </w:r>
      <w:ins w:id="521" w:author="apple" w:date="2015-12-11T19:08: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很多问题</w:t>
      </w:r>
      <w:ins w:id="522" w:author="apple" w:date="2015-12-11T19:09:00Z">
        <w:r w:rsidR="00DE64AE">
          <w:rPr>
            <w:rFonts w:ascii="华文楷体" w:eastAsia="华文楷体" w:hAnsi="华文楷体" w:hint="eastAsia"/>
            <w:sz w:val="30"/>
            <w:szCs w:val="30"/>
          </w:rPr>
          <w:t>，</w:t>
        </w:r>
      </w:ins>
      <w:r w:rsidRPr="004F1DEA">
        <w:rPr>
          <w:rFonts w:ascii="华文楷体" w:eastAsia="华文楷体" w:hAnsi="华文楷体" w:hint="eastAsia"/>
          <w:sz w:val="30"/>
          <w:szCs w:val="30"/>
        </w:rPr>
        <w:t>如果能够真正体会的话，对于这个问题能够体会。</w:t>
      </w:r>
    </w:p>
    <w:p w:rsidR="00DE64AE" w:rsidRDefault="005224E4" w:rsidP="005224E4">
      <w:pPr>
        <w:ind w:firstLine="570"/>
        <w:rPr>
          <w:ins w:id="523" w:author="apple" w:date="2015-12-11T19:10:00Z"/>
          <w:rFonts w:ascii="华文楷体" w:eastAsia="华文楷体" w:hAnsi="华文楷体"/>
          <w:sz w:val="30"/>
          <w:szCs w:val="30"/>
        </w:rPr>
      </w:pPr>
      <w:r w:rsidRPr="004F1DEA">
        <w:rPr>
          <w:rFonts w:ascii="华文楷体" w:eastAsia="华文楷体" w:hAnsi="华文楷体" w:hint="eastAsia"/>
          <w:sz w:val="30"/>
          <w:szCs w:val="30"/>
        </w:rPr>
        <w:t>那么下面</w:t>
      </w:r>
      <w:ins w:id="524" w:author="apple" w:date="2015-12-11T19:09:00Z">
        <w:r w:rsidR="00DE64AE">
          <w:rPr>
            <w:rFonts w:ascii="华文楷体" w:eastAsia="华文楷体" w:hAnsi="华文楷体" w:hint="eastAsia"/>
            <w:sz w:val="30"/>
            <w:szCs w:val="30"/>
          </w:rPr>
          <w:t>我们</w:t>
        </w:r>
      </w:ins>
      <w:r w:rsidRPr="004F1DEA">
        <w:rPr>
          <w:rFonts w:ascii="华文楷体" w:eastAsia="华文楷体" w:hAnsi="华文楷体" w:hint="eastAsia"/>
          <w:sz w:val="30"/>
          <w:szCs w:val="30"/>
        </w:rPr>
        <w:t>就是说，瓶子</w:t>
      </w:r>
      <w:del w:id="525" w:author="apple" w:date="2015-12-11T19:09:00Z">
        <w:r w:rsidRPr="004F1DEA" w:rsidDel="00DE64AE">
          <w:rPr>
            <w:rFonts w:ascii="华文楷体" w:eastAsia="华文楷体" w:hAnsi="华文楷体" w:hint="eastAsia"/>
            <w:sz w:val="30"/>
            <w:szCs w:val="30"/>
          </w:rPr>
          <w:delText>使用</w:delText>
        </w:r>
      </w:del>
      <w:ins w:id="526" w:author="apple" w:date="2015-12-11T19:09:00Z">
        <w:r w:rsidR="00DE64AE">
          <w:rPr>
            <w:rFonts w:ascii="华文楷体" w:eastAsia="华文楷体" w:hAnsi="华文楷体" w:hint="eastAsia"/>
            <w:sz w:val="30"/>
            <w:szCs w:val="30"/>
          </w:rPr>
          <w:t>是用</w:t>
        </w:r>
      </w:ins>
      <w:r w:rsidRPr="004F1DEA">
        <w:rPr>
          <w:rFonts w:ascii="华文楷体" w:eastAsia="华文楷体" w:hAnsi="华文楷体" w:hint="eastAsia"/>
          <w:sz w:val="30"/>
          <w:szCs w:val="30"/>
        </w:rPr>
        <w:t>铁锤毁坏的，我们思维这个问题的时候，实际上只不过</w:t>
      </w:r>
      <w:ins w:id="527" w:author="apple" w:date="2015-12-11T19:09:00Z">
        <w:r w:rsidR="00DE64AE">
          <w:rPr>
            <w:rFonts w:ascii="华文楷体" w:eastAsia="华文楷体" w:hAnsi="华文楷体" w:hint="eastAsia"/>
            <w:sz w:val="30"/>
            <w:szCs w:val="30"/>
          </w:rPr>
          <w:t>将</w:t>
        </w:r>
      </w:ins>
      <w:del w:id="528" w:author="apple" w:date="2015-12-11T19:09:00Z">
        <w:r w:rsidRPr="004F1DEA" w:rsidDel="00DE64AE">
          <w:rPr>
            <w:rFonts w:ascii="华文楷体" w:eastAsia="华文楷体" w:hAnsi="华文楷体" w:hint="eastAsia"/>
            <w:sz w:val="30"/>
            <w:szCs w:val="30"/>
          </w:rPr>
          <w:delText>是</w:delText>
        </w:r>
      </w:del>
      <w:ins w:id="529" w:author="apple" w:date="2015-12-11T19:09:00Z">
        <w:r w:rsidR="00DE64AE">
          <w:rPr>
            <w:rFonts w:ascii="华文楷体" w:eastAsia="华文楷体" w:hAnsi="华文楷体" w:hint="eastAsia"/>
            <w:sz w:val="30"/>
            <w:szCs w:val="30"/>
          </w:rPr>
          <w:t>遮止瓶子</w:t>
        </w:r>
      </w:ins>
      <w:del w:id="530" w:author="apple" w:date="2015-12-11T19:10:00Z">
        <w:r w:rsidRPr="004F1DEA" w:rsidDel="00DE64AE">
          <w:rPr>
            <w:rFonts w:ascii="华文楷体" w:eastAsia="华文楷体" w:hAnsi="华文楷体" w:hint="eastAsia"/>
            <w:sz w:val="30"/>
            <w:szCs w:val="30"/>
          </w:rPr>
          <w:delText>把柱子瓶子</w:delText>
        </w:r>
      </w:del>
      <w:r w:rsidRPr="004F1DEA">
        <w:rPr>
          <w:rFonts w:ascii="华文楷体" w:eastAsia="华文楷体" w:hAnsi="华文楷体" w:hint="eastAsia"/>
          <w:sz w:val="30"/>
          <w:szCs w:val="30"/>
        </w:rPr>
        <w:t>的未来刹那持续，就说瓶子</w:t>
      </w:r>
      <w:ins w:id="531" w:author="apple" w:date="2015-12-11T19:10:00Z">
        <w:r w:rsidR="00DE64AE">
          <w:rPr>
            <w:rFonts w:ascii="华文楷体" w:eastAsia="华文楷体" w:hAnsi="华文楷体" w:hint="eastAsia"/>
            <w:sz w:val="30"/>
            <w:szCs w:val="30"/>
          </w:rPr>
          <w:t>他</w:t>
        </w:r>
      </w:ins>
      <w:r w:rsidRPr="004F1DEA">
        <w:rPr>
          <w:rFonts w:ascii="华文楷体" w:eastAsia="华文楷体" w:hAnsi="华文楷体" w:hint="eastAsia"/>
          <w:sz w:val="30"/>
          <w:szCs w:val="30"/>
        </w:rPr>
        <w:t>本身有一个粗相续，就前面我们讲了，就说他有一个相续在不断的延续。那么这个铁锤</w:t>
      </w:r>
      <w:ins w:id="532" w:author="apple" w:date="2015-12-11T19:10:00Z">
        <w:r w:rsidR="00DE64AE">
          <w:rPr>
            <w:rFonts w:ascii="华文楷体" w:eastAsia="华文楷体" w:hAnsi="华文楷体" w:hint="eastAsia"/>
            <w:sz w:val="30"/>
            <w:szCs w:val="30"/>
          </w:rPr>
          <w:t>呢</w:t>
        </w:r>
        <w:r w:rsidR="00DE64AE">
          <w:rPr>
            <w:rFonts w:ascii="华文楷体" w:eastAsia="华文楷体" w:hAnsi="华文楷体"/>
            <w:sz w:val="30"/>
            <w:szCs w:val="30"/>
          </w:rPr>
          <w:t>，</w:t>
        </w:r>
      </w:ins>
      <w:r w:rsidRPr="004F1DEA">
        <w:rPr>
          <w:rFonts w:ascii="华文楷体" w:eastAsia="华文楷体" w:hAnsi="华文楷体" w:hint="eastAsia"/>
          <w:sz w:val="30"/>
          <w:szCs w:val="30"/>
        </w:rPr>
        <w:t>所谓的砸毁这个瓶子的时候，他是遮止了瓶子相续的继续产生，他未来</w:t>
      </w:r>
      <w:ins w:id="533" w:author="apple" w:date="2015-12-11T19:10:00Z">
        <w:r w:rsidR="00DE64AE">
          <w:rPr>
            <w:rFonts w:ascii="华文楷体" w:eastAsia="华文楷体" w:hAnsi="华文楷体" w:hint="eastAsia"/>
            <w:sz w:val="30"/>
            <w:szCs w:val="30"/>
          </w:rPr>
          <w:t>就说</w:t>
        </w:r>
      </w:ins>
      <w:r w:rsidRPr="004F1DEA">
        <w:rPr>
          <w:rFonts w:ascii="华文楷体" w:eastAsia="华文楷体" w:hAnsi="华文楷体" w:hint="eastAsia"/>
          <w:sz w:val="30"/>
          <w:szCs w:val="30"/>
        </w:rPr>
        <w:t>持续产生这一点</w:t>
      </w:r>
      <w:ins w:id="534" w:author="apple" w:date="2015-12-11T19:10:00Z">
        <w:r w:rsidR="00DE64AE">
          <w:rPr>
            <w:rFonts w:ascii="华文楷体" w:eastAsia="华文楷体" w:hAnsi="华文楷体" w:hint="eastAsia"/>
            <w:sz w:val="30"/>
            <w:szCs w:val="30"/>
          </w:rPr>
          <w:t>呢</w:t>
        </w:r>
        <w:r w:rsidR="00DE64AE">
          <w:rPr>
            <w:rFonts w:ascii="华文楷体" w:eastAsia="华文楷体" w:hAnsi="华文楷体"/>
            <w:sz w:val="30"/>
            <w:szCs w:val="30"/>
          </w:rPr>
          <w:t>，</w:t>
        </w:r>
      </w:ins>
      <w:r w:rsidRPr="004F1DEA">
        <w:rPr>
          <w:rFonts w:ascii="华文楷体" w:eastAsia="华文楷体" w:hAnsi="华文楷体" w:hint="eastAsia"/>
          <w:sz w:val="30"/>
          <w:szCs w:val="30"/>
        </w:rPr>
        <w:t>就达到了这样一种功用，但是众生不明白这一个细无常的道理，众生看到这个现象之后，</w:t>
      </w:r>
      <w:del w:id="535" w:author="apple" w:date="2015-12-11T19:10:00Z">
        <w:r w:rsidRPr="004F1DEA" w:rsidDel="00DE64AE">
          <w:rPr>
            <w:rFonts w:ascii="华文楷体" w:eastAsia="华文楷体" w:hAnsi="华文楷体" w:hint="eastAsia"/>
            <w:sz w:val="30"/>
            <w:szCs w:val="30"/>
          </w:rPr>
          <w:delText>（就认为）</w:delText>
        </w:r>
      </w:del>
      <w:ins w:id="536" w:author="apple" w:date="2015-12-11T19:10:00Z">
        <w:r w:rsidR="00DE64AE">
          <w:rPr>
            <w:rFonts w:ascii="华文楷体" w:eastAsia="华文楷体" w:hAnsi="华文楷体" w:hint="eastAsia"/>
            <w:sz w:val="30"/>
            <w:szCs w:val="30"/>
          </w:rPr>
          <w:t>他就说</w:t>
        </w:r>
      </w:ins>
      <w:r w:rsidRPr="004F1DEA">
        <w:rPr>
          <w:rFonts w:ascii="华文楷体" w:eastAsia="华文楷体" w:hAnsi="华文楷体" w:hint="eastAsia"/>
          <w:sz w:val="30"/>
          <w:szCs w:val="30"/>
        </w:rPr>
        <w:t>实际上</w:t>
      </w:r>
      <w:ins w:id="537" w:author="apple" w:date="2015-12-11T19:10:00Z">
        <w:r w:rsidR="00DE64AE">
          <w:rPr>
            <w:rFonts w:ascii="华文楷体" w:eastAsia="华文楷体" w:hAnsi="华文楷体" w:hint="eastAsia"/>
            <w:sz w:val="30"/>
            <w:szCs w:val="30"/>
          </w:rPr>
          <w:t>呢</w:t>
        </w:r>
        <w:r w:rsidR="00DE64AE">
          <w:rPr>
            <w:rFonts w:ascii="华文楷体" w:eastAsia="华文楷体" w:hAnsi="华文楷体"/>
            <w:sz w:val="30"/>
            <w:szCs w:val="30"/>
          </w:rPr>
          <w:t>，</w:t>
        </w:r>
      </w:ins>
      <w:r w:rsidRPr="004F1DEA">
        <w:rPr>
          <w:rFonts w:ascii="华文楷体" w:eastAsia="华文楷体" w:hAnsi="华文楷体" w:hint="eastAsia"/>
          <w:sz w:val="30"/>
          <w:szCs w:val="30"/>
        </w:rPr>
        <w:t>张三是用铁锤把这个瓶子砸碎了，他就觉得这个铁锤就是毁坏瓶子的因。</w:t>
      </w:r>
    </w:p>
    <w:p w:rsidR="005224E4" w:rsidRPr="004F1DEA" w:rsidRDefault="005224E4" w:rsidP="005224E4">
      <w:pPr>
        <w:ind w:firstLine="570"/>
        <w:rPr>
          <w:rFonts w:ascii="华文楷体" w:eastAsia="华文楷体" w:hAnsi="华文楷体"/>
          <w:sz w:val="30"/>
          <w:szCs w:val="30"/>
        </w:rPr>
      </w:pPr>
      <w:r w:rsidRPr="004F1DEA">
        <w:rPr>
          <w:rFonts w:ascii="华文楷体" w:eastAsia="华文楷体" w:hAnsi="华文楷体" w:hint="eastAsia"/>
          <w:sz w:val="30"/>
          <w:szCs w:val="30"/>
        </w:rPr>
        <w:t>但实际上</w:t>
      </w:r>
      <w:del w:id="538" w:author="apple" w:date="2015-12-11T19:14:00Z">
        <w:r w:rsidRPr="004F1DEA" w:rsidDel="00A73056">
          <w:rPr>
            <w:rFonts w:ascii="华文楷体" w:eastAsia="华文楷体" w:hAnsi="华文楷体" w:hint="eastAsia"/>
            <w:sz w:val="30"/>
            <w:szCs w:val="30"/>
          </w:rPr>
          <w:delText>瓶子</w:delText>
        </w:r>
      </w:del>
      <w:ins w:id="539" w:author="apple" w:date="2015-12-11T19:14:00Z">
        <w:r w:rsidR="00A73056">
          <w:rPr>
            <w:rFonts w:ascii="华文楷体" w:eastAsia="华文楷体" w:hAnsi="华文楷体" w:hint="eastAsia"/>
            <w:sz w:val="30"/>
            <w:szCs w:val="30"/>
          </w:rPr>
          <w:t>锤</w:t>
        </w:r>
        <w:r w:rsidR="00A73056" w:rsidRPr="004F1DEA">
          <w:rPr>
            <w:rFonts w:ascii="华文楷体" w:eastAsia="华文楷体" w:hAnsi="华文楷体" w:hint="eastAsia"/>
            <w:sz w:val="30"/>
            <w:szCs w:val="30"/>
          </w:rPr>
          <w:t>子</w:t>
        </w:r>
      </w:ins>
      <w:r w:rsidRPr="004F1DEA">
        <w:rPr>
          <w:rFonts w:ascii="华文楷体" w:eastAsia="华文楷体" w:hAnsi="华文楷体" w:hint="eastAsia"/>
          <w:sz w:val="30"/>
          <w:szCs w:val="30"/>
        </w:rPr>
        <w:t>并不是真正毁坏瓶子的因，也就是即便你不出现铁锤，他瓶子本身也在刹那生灭，当</w:t>
      </w:r>
      <w:ins w:id="540" w:author="apple" w:date="2015-12-11T19:14:00Z">
        <w:r w:rsidR="00A73056">
          <w:rPr>
            <w:rFonts w:ascii="华文楷体" w:eastAsia="华文楷体" w:hAnsi="华文楷体" w:hint="eastAsia"/>
            <w:sz w:val="30"/>
            <w:szCs w:val="30"/>
          </w:rPr>
          <w:t>你</w:t>
        </w:r>
      </w:ins>
      <w:r w:rsidRPr="004F1DEA">
        <w:rPr>
          <w:rFonts w:ascii="华文楷体" w:eastAsia="华文楷体" w:hAnsi="华文楷体" w:hint="eastAsia"/>
          <w:sz w:val="30"/>
          <w:szCs w:val="30"/>
        </w:rPr>
        <w:t>举起铁锤的一刹那，这个瓶子已经变换</w:t>
      </w:r>
      <w:r w:rsidRPr="004F1DEA">
        <w:rPr>
          <w:rFonts w:ascii="华文楷体" w:eastAsia="华文楷体" w:hAnsi="华文楷体" w:hint="eastAsia"/>
          <w:sz w:val="30"/>
          <w:szCs w:val="30"/>
        </w:rPr>
        <w:lastRenderedPageBreak/>
        <w:t>了几千百万次了，他早就不是前面的瓶子</w:t>
      </w:r>
      <w:ins w:id="541" w:author="apple" w:date="2015-12-11T19:14:00Z">
        <w:r w:rsidR="00A73056">
          <w:rPr>
            <w:rFonts w:ascii="华文楷体" w:eastAsia="华文楷体" w:hAnsi="华文楷体" w:hint="eastAsia"/>
            <w:sz w:val="30"/>
            <w:szCs w:val="30"/>
          </w:rPr>
          <w:t>。</w:t>
        </w:r>
      </w:ins>
      <w:del w:id="542" w:author="apple" w:date="2015-12-11T19:14:00Z">
        <w:r w:rsidRPr="004F1DEA" w:rsidDel="00A73056">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他</w:t>
      </w:r>
      <w:ins w:id="543" w:author="apple" w:date="2015-12-11T19:14:00Z">
        <w:r w:rsidR="00A73056">
          <w:rPr>
            <w:rFonts w:ascii="华文楷体" w:eastAsia="华文楷体" w:hAnsi="华文楷体" w:hint="eastAsia"/>
            <w:sz w:val="30"/>
            <w:szCs w:val="30"/>
          </w:rPr>
          <w:t>自己</w:t>
        </w:r>
      </w:ins>
      <w:r w:rsidRPr="004F1DEA">
        <w:rPr>
          <w:rFonts w:ascii="华文楷体" w:eastAsia="华文楷体" w:hAnsi="华文楷体" w:hint="eastAsia"/>
          <w:sz w:val="30"/>
          <w:szCs w:val="30"/>
        </w:rPr>
        <w:t>前面的本体早就灭了不知多少次。所以说真正毁灭瓶子的真正灭，是刹那生灭，细无常的</w:t>
      </w:r>
      <w:ins w:id="544" w:author="apple" w:date="2015-12-11T19:15:00Z">
        <w:r w:rsidR="00A73056">
          <w:rPr>
            <w:rFonts w:ascii="华文楷体" w:eastAsia="华文楷体" w:hAnsi="华文楷体" w:hint="eastAsia"/>
            <w:sz w:val="30"/>
            <w:szCs w:val="30"/>
          </w:rPr>
          <w:t>这个</w:t>
        </w:r>
      </w:ins>
      <w:r w:rsidRPr="004F1DEA">
        <w:rPr>
          <w:rFonts w:ascii="华文楷体" w:eastAsia="华文楷体" w:hAnsi="华文楷体" w:hint="eastAsia"/>
          <w:sz w:val="30"/>
          <w:szCs w:val="30"/>
        </w:rPr>
        <w:t>刹那生灭，这个是他真正的灭因，铁锤只不过是</w:t>
      </w:r>
      <w:ins w:id="545" w:author="apple" w:date="2015-12-11T19:14:00Z">
        <w:r w:rsidR="00A73056">
          <w:rPr>
            <w:rFonts w:ascii="华文楷体" w:eastAsia="华文楷体" w:hAnsi="华文楷体" w:hint="eastAsia"/>
            <w:sz w:val="30"/>
            <w:szCs w:val="30"/>
          </w:rPr>
          <w:t>让这个瓶子</w:t>
        </w:r>
        <w:r w:rsidR="00A73056">
          <w:rPr>
            <w:rFonts w:ascii="华文楷体" w:eastAsia="华文楷体" w:hAnsi="华文楷体"/>
            <w:sz w:val="30"/>
            <w:szCs w:val="30"/>
          </w:rPr>
          <w:t>的</w:t>
        </w:r>
      </w:ins>
      <w:ins w:id="546" w:author="apple" w:date="2015-12-11T19:15:00Z">
        <w:r w:rsidR="00A73056">
          <w:rPr>
            <w:rFonts w:ascii="华文楷体" w:eastAsia="华文楷体" w:hAnsi="华文楷体" w:hint="eastAsia"/>
            <w:sz w:val="30"/>
            <w:szCs w:val="30"/>
          </w:rPr>
          <w:t>相续继续产生</w:t>
        </w:r>
        <w:r w:rsidR="00A73056">
          <w:rPr>
            <w:rFonts w:ascii="华文楷体" w:eastAsia="华文楷体" w:hAnsi="华文楷体"/>
            <w:sz w:val="30"/>
            <w:szCs w:val="30"/>
          </w:rPr>
          <w:t>，</w:t>
        </w:r>
      </w:ins>
      <w:r w:rsidRPr="004F1DEA">
        <w:rPr>
          <w:rFonts w:ascii="华文楷体" w:eastAsia="华文楷体" w:hAnsi="华文楷体" w:hint="eastAsia"/>
          <w:sz w:val="30"/>
          <w:szCs w:val="30"/>
        </w:rPr>
        <w:t>阻止</w:t>
      </w:r>
      <w:ins w:id="547" w:author="apple" w:date="2015-12-11T19:15:00Z">
        <w:r w:rsidR="00A73056">
          <w:rPr>
            <w:rFonts w:ascii="华文楷体" w:eastAsia="华文楷体" w:hAnsi="华文楷体" w:hint="eastAsia"/>
            <w:sz w:val="30"/>
            <w:szCs w:val="30"/>
          </w:rPr>
          <w:t>他</w:t>
        </w:r>
      </w:ins>
      <w:del w:id="548" w:author="apple" w:date="2015-12-11T19:15:00Z">
        <w:r w:rsidRPr="004F1DEA" w:rsidDel="00A73056">
          <w:rPr>
            <w:rFonts w:ascii="华文楷体" w:eastAsia="华文楷体" w:hAnsi="华文楷体" w:hint="eastAsia"/>
            <w:sz w:val="30"/>
            <w:szCs w:val="30"/>
          </w:rPr>
          <w:delText>瓶子的相续</w:delText>
        </w:r>
      </w:del>
      <w:r w:rsidRPr="004F1DEA">
        <w:rPr>
          <w:rFonts w:ascii="华文楷体" w:eastAsia="华文楷体" w:hAnsi="华文楷体" w:hint="eastAsia"/>
          <w:sz w:val="30"/>
          <w:szCs w:val="30"/>
        </w:rPr>
        <w:t>继续产生</w:t>
      </w:r>
      <w:ins w:id="549" w:author="apple" w:date="2015-12-11T19:15:00Z">
        <w:r w:rsidR="00A73056">
          <w:rPr>
            <w:rFonts w:ascii="华文楷体" w:eastAsia="华文楷体" w:hAnsi="华文楷体" w:hint="eastAsia"/>
            <w:sz w:val="30"/>
            <w:szCs w:val="30"/>
          </w:rPr>
          <w:t>这个</w:t>
        </w:r>
        <w:r w:rsidR="00A73056">
          <w:rPr>
            <w:rFonts w:ascii="华文楷体" w:eastAsia="华文楷体" w:hAnsi="华文楷体"/>
            <w:sz w:val="30"/>
            <w:szCs w:val="30"/>
          </w:rPr>
          <w:t>因</w:t>
        </w:r>
      </w:ins>
      <w:r w:rsidRPr="004F1DEA">
        <w:rPr>
          <w:rFonts w:ascii="华文楷体" w:eastAsia="华文楷体" w:hAnsi="华文楷体" w:hint="eastAsia"/>
          <w:sz w:val="30"/>
          <w:szCs w:val="30"/>
        </w:rPr>
        <w:t>而已，所以这个地方就是说实际上铁锤并不是真正毁灭瓶子的因。从他的粗无常的角度来讲，我们可以说他就是谁谁谁毁坏的。但从刹那生灭的角度来讲，就像前面所讲的一样，绝对不是其他的法灭的，本身就是灭。所以我们要了知一切万法本身就是刹那生灭的，自己就是一种灭法，不需要其他的灭因，这个一定要产生定解。产生定解之后再来看这个法的时候，实际上这个铁锤</w:t>
      </w:r>
      <w:ins w:id="550" w:author="apple" w:date="2015-12-11T19:16:00Z">
        <w:r w:rsidR="005836F3">
          <w:rPr>
            <w:rFonts w:ascii="华文楷体" w:eastAsia="华文楷体" w:hAnsi="华文楷体" w:hint="eastAsia"/>
            <w:sz w:val="30"/>
            <w:szCs w:val="30"/>
          </w:rPr>
          <w:t>他</w:t>
        </w:r>
        <w:r w:rsidR="005836F3">
          <w:rPr>
            <w:rFonts w:ascii="华文楷体" w:eastAsia="华文楷体" w:hAnsi="华文楷体"/>
            <w:sz w:val="30"/>
            <w:szCs w:val="30"/>
          </w:rPr>
          <w:t>就说</w:t>
        </w:r>
      </w:ins>
      <w:r w:rsidRPr="004F1DEA">
        <w:rPr>
          <w:rFonts w:ascii="华文楷体" w:eastAsia="华文楷体" w:hAnsi="华文楷体" w:hint="eastAsia"/>
          <w:sz w:val="30"/>
          <w:szCs w:val="30"/>
        </w:rPr>
        <w:t>阻止这个未来刹那、未来相续继续延续下去，他阻止了这个。</w:t>
      </w:r>
    </w:p>
    <w:p w:rsidR="005836F3" w:rsidRPr="005836F3" w:rsidRDefault="005836F3" w:rsidP="005836F3">
      <w:pPr>
        <w:tabs>
          <w:tab w:val="left" w:pos="780"/>
        </w:tabs>
        <w:rPr>
          <w:ins w:id="551" w:author="apple" w:date="2015-12-11T19:17:00Z"/>
          <w:rFonts w:ascii="黑体" w:eastAsia="黑体" w:hAnsi="黑体" w:hint="eastAsia"/>
          <w:b/>
          <w:sz w:val="30"/>
          <w:szCs w:val="30"/>
          <w:rPrChange w:id="552" w:author="apple" w:date="2015-12-11T19:17:00Z">
            <w:rPr>
              <w:ins w:id="553" w:author="apple" w:date="2015-12-11T19:17:00Z"/>
              <w:rFonts w:ascii="华文楷体" w:eastAsia="华文楷体" w:hAnsi="华文楷体" w:hint="eastAsia"/>
              <w:sz w:val="30"/>
              <w:szCs w:val="30"/>
            </w:rPr>
          </w:rPrChange>
        </w:rPr>
        <w:pPrChange w:id="554" w:author="apple" w:date="2015-12-11T19:17:00Z">
          <w:pPr>
            <w:ind w:firstLine="570"/>
          </w:pPr>
        </w:pPrChange>
      </w:pPr>
      <w:ins w:id="555" w:author="apple" w:date="2015-12-11T19:17:00Z">
        <w:r w:rsidRPr="005836F3">
          <w:rPr>
            <w:rFonts w:ascii="黑体" w:eastAsia="黑体" w:hAnsi="黑体" w:hint="eastAsia"/>
            <w:b/>
            <w:sz w:val="30"/>
            <w:szCs w:val="30"/>
            <w:rPrChange w:id="556" w:author="apple" w:date="2015-12-11T19:17:00Z">
              <w:rPr>
                <w:rFonts w:ascii="华文楷体" w:eastAsia="华文楷体" w:hAnsi="华文楷体" w:hint="eastAsia"/>
                <w:sz w:val="30"/>
                <w:szCs w:val="30"/>
              </w:rPr>
            </w:rPrChange>
          </w:rPr>
          <w:t xml:space="preserve"> </w:t>
        </w:r>
        <w:r w:rsidRPr="005836F3">
          <w:rPr>
            <w:rFonts w:ascii="黑体" w:eastAsia="黑体" w:hAnsi="黑体"/>
            <w:b/>
            <w:sz w:val="30"/>
            <w:szCs w:val="30"/>
            <w:rPrChange w:id="557" w:author="apple" w:date="2015-12-11T19:17:00Z">
              <w:rPr>
                <w:rFonts w:ascii="华文楷体" w:eastAsia="华文楷体" w:hAnsi="华文楷体"/>
                <w:sz w:val="30"/>
                <w:szCs w:val="30"/>
              </w:rPr>
            </w:rPrChange>
          </w:rPr>
          <w:tab/>
        </w:r>
        <w:r w:rsidRPr="005836F3">
          <w:rPr>
            <w:rFonts w:ascii="黑体" w:eastAsia="黑体" w:hAnsi="黑体" w:hint="eastAsia"/>
            <w:b/>
            <w:sz w:val="30"/>
            <w:szCs w:val="30"/>
            <w:rPrChange w:id="558" w:author="apple" w:date="2015-12-11T19:17:00Z">
              <w:rPr>
                <w:rFonts w:ascii="华文楷体" w:eastAsia="华文楷体" w:hAnsi="华文楷体" w:hint="eastAsia"/>
                <w:sz w:val="30"/>
                <w:szCs w:val="30"/>
              </w:rPr>
            </w:rPrChange>
          </w:rPr>
          <w:t>【</w:t>
        </w:r>
        <w:r w:rsidRPr="005836F3">
          <w:rPr>
            <w:rFonts w:ascii="黑体" w:eastAsia="黑体" w:hAnsi="黑体" w:hint="eastAsia"/>
            <w:b/>
            <w:color w:val="000000"/>
            <w:sz w:val="28"/>
            <w:szCs w:val="28"/>
            <w:rPrChange w:id="559" w:author="apple" w:date="2015-12-11T19:17:00Z">
              <w:rPr>
                <w:rFonts w:ascii="华文楷体" w:eastAsia="华文楷体" w:hAnsi="华文楷体" w:hint="eastAsia"/>
                <w:color w:val="000000"/>
                <w:sz w:val="28"/>
                <w:szCs w:val="28"/>
              </w:rPr>
            </w:rPrChange>
          </w:rPr>
          <w:t>如果观察(铁)锤到底能毁灭(铁)锤本身、碎片还是除此之外的他物?</w:t>
        </w:r>
        <w:r w:rsidRPr="005836F3">
          <w:rPr>
            <w:rFonts w:ascii="黑体" w:eastAsia="黑体" w:hAnsi="黑体"/>
            <w:b/>
            <w:sz w:val="30"/>
            <w:szCs w:val="30"/>
            <w:rPrChange w:id="560" w:author="apple" w:date="2015-12-11T19:17:00Z">
              <w:rPr>
                <w:rFonts w:ascii="华文楷体" w:eastAsia="华文楷体" w:hAnsi="华文楷体"/>
                <w:sz w:val="30"/>
                <w:szCs w:val="30"/>
              </w:rPr>
            </w:rPrChange>
          </w:rPr>
          <w:t>】</w:t>
        </w:r>
      </w:ins>
    </w:p>
    <w:p w:rsidR="005836F3" w:rsidRDefault="005224E4" w:rsidP="005836F3">
      <w:pPr>
        <w:rPr>
          <w:ins w:id="561" w:author="apple" w:date="2015-12-11T19:18:00Z"/>
          <w:rFonts w:ascii="华文楷体" w:eastAsia="华文楷体" w:hAnsi="华文楷体"/>
          <w:sz w:val="30"/>
          <w:szCs w:val="30"/>
        </w:rPr>
        <w:pPrChange w:id="562" w:author="apple" w:date="2015-12-11T19:17:00Z">
          <w:pPr>
            <w:ind w:firstLine="570"/>
          </w:pPr>
        </w:pPrChange>
      </w:pPr>
      <w:del w:id="563" w:author="apple" w:date="2015-12-11T19:17:00Z">
        <w:r w:rsidRPr="004F1DEA" w:rsidDel="005836F3">
          <w:rPr>
            <w:rFonts w:ascii="华文楷体" w:eastAsia="华文楷体" w:hAnsi="华文楷体" w:hint="eastAsia"/>
            <w:sz w:val="30"/>
            <w:szCs w:val="30"/>
          </w:rPr>
          <w:delText xml:space="preserve">   </w:delText>
        </w:r>
      </w:del>
      <w:r w:rsidRPr="004F1DEA">
        <w:rPr>
          <w:rFonts w:ascii="华文楷体" w:eastAsia="华文楷体" w:hAnsi="华文楷体" w:hint="eastAsia"/>
          <w:sz w:val="30"/>
          <w:szCs w:val="30"/>
        </w:rPr>
        <w:t xml:space="preserve"> </w:t>
      </w:r>
      <w:ins w:id="564" w:author="apple" w:date="2015-12-11T19:17:00Z">
        <w:r w:rsidR="005836F3">
          <w:rPr>
            <w:rFonts w:ascii="华文楷体" w:eastAsia="华文楷体" w:hAnsi="华文楷体"/>
            <w:sz w:val="30"/>
            <w:szCs w:val="30"/>
          </w:rPr>
          <w:t xml:space="preserve">    </w:t>
        </w:r>
      </w:ins>
      <w:del w:id="565" w:author="apple" w:date="2015-12-11T19:17:00Z">
        <w:r w:rsidRPr="004F1DEA" w:rsidDel="005836F3">
          <w:rPr>
            <w:rFonts w:ascii="华文楷体" w:eastAsia="华文楷体" w:hAnsi="华文楷体" w:hint="eastAsia"/>
            <w:sz w:val="30"/>
            <w:szCs w:val="30"/>
          </w:rPr>
          <w:delText>察(铁)锤到底能毁灭(铁)锤本身、碎片还是除此之外的他物？”</w:delText>
        </w:r>
      </w:del>
      <w:r w:rsidRPr="004F1DEA">
        <w:rPr>
          <w:rFonts w:ascii="华文楷体" w:eastAsia="华文楷体" w:hAnsi="华文楷体" w:hint="eastAsia"/>
          <w:sz w:val="30"/>
          <w:szCs w:val="30"/>
        </w:rPr>
        <w:t>那么如果分析的时候，</w:t>
      </w:r>
      <w:ins w:id="566" w:author="apple" w:date="2015-12-11T19:17:00Z">
        <w:r w:rsidR="005836F3">
          <w:rPr>
            <w:rFonts w:ascii="华文楷体" w:eastAsia="华文楷体" w:hAnsi="华文楷体" w:hint="eastAsia"/>
            <w:sz w:val="30"/>
            <w:szCs w:val="30"/>
          </w:rPr>
          <w:t>这个</w:t>
        </w:r>
      </w:ins>
      <w:del w:id="567" w:author="apple" w:date="2015-12-11T19:17:00Z">
        <w:r w:rsidRPr="004F1DEA" w:rsidDel="005836F3">
          <w:rPr>
            <w:rFonts w:ascii="华文楷体" w:eastAsia="华文楷体" w:hAnsi="华文楷体" w:hint="eastAsia"/>
            <w:sz w:val="30"/>
            <w:szCs w:val="30"/>
          </w:rPr>
          <w:delText>如果</w:delText>
        </w:r>
      </w:del>
      <w:r w:rsidRPr="004F1DEA">
        <w:rPr>
          <w:rFonts w:ascii="华文楷体" w:eastAsia="华文楷体" w:hAnsi="华文楷体" w:hint="eastAsia"/>
          <w:sz w:val="30"/>
          <w:szCs w:val="30"/>
        </w:rPr>
        <w:t>铁锤毁坏瓶子，我们就说分为这几种情况。铁锤到底是毁坏</w:t>
      </w:r>
      <w:ins w:id="568" w:author="apple" w:date="2015-12-11T19:17:00Z">
        <w:r w:rsidR="005836F3">
          <w:rPr>
            <w:rFonts w:ascii="华文楷体" w:eastAsia="华文楷体" w:hAnsi="华文楷体" w:hint="eastAsia"/>
            <w:sz w:val="30"/>
            <w:szCs w:val="30"/>
          </w:rPr>
          <w:t>他</w:t>
        </w:r>
      </w:ins>
      <w:r w:rsidRPr="004F1DEA">
        <w:rPr>
          <w:rFonts w:ascii="华文楷体" w:eastAsia="华文楷体" w:hAnsi="华文楷体" w:hint="eastAsia"/>
          <w:sz w:val="30"/>
          <w:szCs w:val="30"/>
        </w:rPr>
        <w:t>铁锤本身呢</w:t>
      </w:r>
      <w:ins w:id="569" w:author="apple" w:date="2015-12-11T19:17:00Z">
        <w:r w:rsidR="005836F3">
          <w:rPr>
            <w:rFonts w:ascii="华文楷体" w:eastAsia="华文楷体" w:hAnsi="华文楷体" w:hint="eastAsia"/>
            <w:sz w:val="30"/>
            <w:szCs w:val="30"/>
          </w:rPr>
          <w:t>，</w:t>
        </w:r>
      </w:ins>
      <w:r w:rsidRPr="004F1DEA">
        <w:rPr>
          <w:rFonts w:ascii="华文楷体" w:eastAsia="华文楷体" w:hAnsi="华文楷体" w:hint="eastAsia"/>
          <w:sz w:val="30"/>
          <w:szCs w:val="30"/>
        </w:rPr>
        <w:t>还是毁坏碎片呢？还是除此之外的他物呢？那么分析的时候</w:t>
      </w:r>
      <w:ins w:id="570" w:author="apple" w:date="2015-12-11T19:18:00Z">
        <w:r w:rsidR="005836F3">
          <w:rPr>
            <w:rFonts w:ascii="华文楷体" w:eastAsia="华文楷体" w:hAnsi="华文楷体" w:hint="eastAsia"/>
            <w:sz w:val="30"/>
            <w:szCs w:val="30"/>
          </w:rPr>
          <w:t>：</w:t>
        </w:r>
      </w:ins>
    </w:p>
    <w:p w:rsidR="005836F3" w:rsidRPr="005836F3" w:rsidRDefault="005836F3" w:rsidP="005836F3">
      <w:pPr>
        <w:ind w:firstLineChars="250" w:firstLine="753"/>
        <w:rPr>
          <w:ins w:id="571" w:author="apple" w:date="2015-12-11T19:18:00Z"/>
          <w:rFonts w:ascii="黑体" w:eastAsia="黑体" w:hAnsi="黑体" w:hint="eastAsia"/>
          <w:b/>
          <w:sz w:val="30"/>
          <w:szCs w:val="30"/>
          <w:rPrChange w:id="572" w:author="apple" w:date="2015-12-11T19:19:00Z">
            <w:rPr>
              <w:ins w:id="573" w:author="apple" w:date="2015-12-11T19:18:00Z"/>
              <w:rFonts w:ascii="华文楷体" w:eastAsia="华文楷体" w:hAnsi="华文楷体" w:hint="eastAsia"/>
              <w:sz w:val="30"/>
              <w:szCs w:val="30"/>
            </w:rPr>
          </w:rPrChange>
        </w:rPr>
        <w:pPrChange w:id="574" w:author="apple" w:date="2015-12-11T19:18:00Z">
          <w:pPr>
            <w:ind w:firstLine="570"/>
          </w:pPr>
        </w:pPrChange>
      </w:pPr>
      <w:ins w:id="575" w:author="apple" w:date="2015-12-11T19:19:00Z">
        <w:r w:rsidRPr="005836F3">
          <w:rPr>
            <w:rFonts w:ascii="黑体" w:eastAsia="黑体" w:hAnsi="黑体" w:hint="eastAsia"/>
            <w:b/>
            <w:sz w:val="30"/>
            <w:szCs w:val="30"/>
            <w:rPrChange w:id="576" w:author="apple" w:date="2015-12-11T19:19:00Z">
              <w:rPr>
                <w:rFonts w:ascii="华文楷体" w:eastAsia="华文楷体" w:hAnsi="华文楷体" w:hint="eastAsia"/>
                <w:sz w:val="30"/>
                <w:szCs w:val="30"/>
              </w:rPr>
            </w:rPrChange>
          </w:rPr>
          <w:t>【</w:t>
        </w:r>
        <w:r w:rsidRPr="005836F3">
          <w:rPr>
            <w:rFonts w:ascii="黑体" w:eastAsia="黑体" w:hAnsi="黑体" w:hint="eastAsia"/>
            <w:b/>
            <w:color w:val="000000"/>
            <w:sz w:val="28"/>
            <w:szCs w:val="28"/>
            <w:rPrChange w:id="577" w:author="apple" w:date="2015-12-11T19:19:00Z">
              <w:rPr>
                <w:rFonts w:ascii="华文楷体" w:eastAsia="华文楷体" w:hAnsi="华文楷体" w:hint="eastAsia"/>
                <w:color w:val="000000"/>
                <w:sz w:val="28"/>
                <w:szCs w:val="28"/>
              </w:rPr>
            </w:rPrChange>
          </w:rPr>
          <w:t>则(铁锤)自我毁灭终究不现实。</w:t>
        </w:r>
        <w:r w:rsidRPr="005836F3">
          <w:rPr>
            <w:rFonts w:ascii="黑体" w:eastAsia="黑体" w:hAnsi="黑体"/>
            <w:b/>
            <w:sz w:val="30"/>
            <w:szCs w:val="30"/>
            <w:rPrChange w:id="578" w:author="apple" w:date="2015-12-11T19:19:00Z">
              <w:rPr>
                <w:rFonts w:ascii="华文楷体" w:eastAsia="华文楷体" w:hAnsi="华文楷体"/>
                <w:sz w:val="30"/>
                <w:szCs w:val="30"/>
              </w:rPr>
            </w:rPrChange>
          </w:rPr>
          <w:t>】</w:t>
        </w:r>
      </w:ins>
    </w:p>
    <w:p w:rsidR="005836F3" w:rsidRDefault="005224E4" w:rsidP="005836F3">
      <w:pPr>
        <w:ind w:firstLineChars="250" w:firstLine="750"/>
        <w:rPr>
          <w:ins w:id="579" w:author="apple" w:date="2015-12-11T19:17:00Z"/>
          <w:rFonts w:ascii="华文楷体" w:eastAsia="华文楷体" w:hAnsi="华文楷体"/>
          <w:sz w:val="30"/>
          <w:szCs w:val="30"/>
        </w:rPr>
        <w:pPrChange w:id="580" w:author="apple" w:date="2015-12-11T19:18:00Z">
          <w:pPr>
            <w:ind w:firstLine="570"/>
          </w:pPr>
        </w:pPrChange>
      </w:pPr>
      <w:del w:id="581" w:author="apple" w:date="2015-12-11T19:19:00Z">
        <w:r w:rsidRPr="004F1DEA" w:rsidDel="005836F3">
          <w:rPr>
            <w:rFonts w:ascii="华文楷体" w:eastAsia="华文楷体" w:hAnsi="华文楷体" w:hint="eastAsia"/>
            <w:sz w:val="30"/>
            <w:szCs w:val="30"/>
          </w:rPr>
          <w:delText>铁锤自我毁灭终究不现实。</w:delText>
        </w:r>
      </w:del>
      <w:r w:rsidRPr="004F1DEA">
        <w:rPr>
          <w:rFonts w:ascii="华文楷体" w:eastAsia="华文楷体" w:hAnsi="华文楷体" w:hint="eastAsia"/>
          <w:sz w:val="30"/>
          <w:szCs w:val="30"/>
        </w:rPr>
        <w:t>这个时候从现象来看，铁锤并不是在自我毁灭，不是一锤下去的时候</w:t>
      </w:r>
      <w:ins w:id="582" w:author="apple" w:date="2015-12-11T19:17:00Z">
        <w:r w:rsidR="005836F3">
          <w:rPr>
            <w:rFonts w:ascii="华文楷体" w:eastAsia="华文楷体" w:hAnsi="华文楷体" w:hint="eastAsia"/>
            <w:sz w:val="30"/>
            <w:szCs w:val="30"/>
          </w:rPr>
          <w:t>、</w:t>
        </w:r>
      </w:ins>
      <w:r w:rsidRPr="004F1DEA">
        <w:rPr>
          <w:rFonts w:ascii="华文楷体" w:eastAsia="华文楷体" w:hAnsi="华文楷体" w:hint="eastAsia"/>
          <w:sz w:val="30"/>
          <w:szCs w:val="30"/>
        </w:rPr>
        <w:t>并不是把自己砸碎了，所以说不是自我毁灭，这个不现实</w:t>
      </w:r>
      <w:ins w:id="583" w:author="apple" w:date="2015-12-11T19:17:00Z">
        <w:r w:rsidR="005836F3">
          <w:rPr>
            <w:rFonts w:ascii="华文楷体" w:eastAsia="华文楷体" w:hAnsi="华文楷体" w:hint="eastAsia"/>
            <w:sz w:val="30"/>
            <w:szCs w:val="30"/>
          </w:rPr>
          <w:t>的</w:t>
        </w:r>
      </w:ins>
      <w:r w:rsidRPr="004F1DEA">
        <w:rPr>
          <w:rFonts w:ascii="华文楷体" w:eastAsia="华文楷体" w:hAnsi="华文楷体" w:hint="eastAsia"/>
          <w:sz w:val="30"/>
          <w:szCs w:val="30"/>
        </w:rPr>
        <w:t>，排除了。</w:t>
      </w:r>
    </w:p>
    <w:p w:rsidR="005836F3" w:rsidRPr="005836F3" w:rsidRDefault="005836F3" w:rsidP="005836F3">
      <w:pPr>
        <w:rPr>
          <w:ins w:id="584" w:author="apple" w:date="2015-12-11T19:18:00Z"/>
          <w:rFonts w:ascii="黑体" w:eastAsia="黑体" w:hAnsi="黑体" w:hint="eastAsia"/>
          <w:b/>
          <w:sz w:val="30"/>
          <w:szCs w:val="30"/>
          <w:rPrChange w:id="585" w:author="apple" w:date="2015-12-11T19:18:00Z">
            <w:rPr>
              <w:ins w:id="586" w:author="apple" w:date="2015-12-11T19:18:00Z"/>
              <w:rFonts w:ascii="华文楷体" w:eastAsia="华文楷体" w:hAnsi="华文楷体" w:hint="eastAsia"/>
              <w:sz w:val="30"/>
              <w:szCs w:val="30"/>
            </w:rPr>
          </w:rPrChange>
        </w:rPr>
        <w:pPrChange w:id="587" w:author="apple" w:date="2015-12-11T19:17:00Z">
          <w:pPr>
            <w:ind w:firstLine="570"/>
          </w:pPr>
        </w:pPrChange>
      </w:pPr>
      <w:ins w:id="588" w:author="apple" w:date="2015-12-11T19:18:00Z">
        <w:r>
          <w:rPr>
            <w:rFonts w:ascii="华文楷体" w:eastAsia="华文楷体" w:hAnsi="华文楷体" w:hint="eastAsia"/>
            <w:sz w:val="30"/>
            <w:szCs w:val="30"/>
          </w:rPr>
          <w:t xml:space="preserve"> </w:t>
        </w:r>
        <w:r w:rsidRPr="005836F3">
          <w:rPr>
            <w:rFonts w:ascii="黑体" w:eastAsia="黑体" w:hAnsi="黑体" w:hint="eastAsia"/>
            <w:b/>
            <w:sz w:val="30"/>
            <w:szCs w:val="30"/>
            <w:rPrChange w:id="589" w:author="apple" w:date="2015-12-11T19:18:00Z">
              <w:rPr>
                <w:rFonts w:ascii="华文楷体" w:eastAsia="华文楷体" w:hAnsi="华文楷体" w:hint="eastAsia"/>
                <w:sz w:val="30"/>
                <w:szCs w:val="30"/>
              </w:rPr>
            </w:rPrChange>
          </w:rPr>
          <w:t xml:space="preserve">  【</w:t>
        </w:r>
        <w:r w:rsidRPr="005836F3">
          <w:rPr>
            <w:rFonts w:ascii="黑体" w:eastAsia="黑体" w:hAnsi="黑体" w:hint="eastAsia"/>
            <w:b/>
            <w:color w:val="000000"/>
            <w:sz w:val="28"/>
            <w:szCs w:val="28"/>
            <w:rPrChange w:id="590" w:author="apple" w:date="2015-12-11T19:18:00Z">
              <w:rPr>
                <w:rFonts w:ascii="华文楷体" w:eastAsia="华文楷体" w:hAnsi="华文楷体" w:hint="eastAsia"/>
                <w:color w:val="000000"/>
                <w:sz w:val="28"/>
                <w:szCs w:val="28"/>
              </w:rPr>
            </w:rPrChange>
          </w:rPr>
          <w:t>尽管瓶子的近取因加上铁锤作为俱生缘,结果导致碎片的产生,但是身为造出碎片者又怎么会毁坏瓶子呢?</w:t>
        </w:r>
        <w:r w:rsidRPr="005836F3">
          <w:rPr>
            <w:rFonts w:ascii="黑体" w:eastAsia="黑体" w:hAnsi="黑体"/>
            <w:b/>
            <w:sz w:val="30"/>
            <w:szCs w:val="30"/>
            <w:rPrChange w:id="591" w:author="apple" w:date="2015-12-11T19:18:00Z">
              <w:rPr>
                <w:rFonts w:ascii="华文楷体" w:eastAsia="华文楷体" w:hAnsi="华文楷体"/>
                <w:sz w:val="30"/>
                <w:szCs w:val="30"/>
              </w:rPr>
            </w:rPrChange>
          </w:rPr>
          <w:t>】</w:t>
        </w:r>
      </w:ins>
    </w:p>
    <w:p w:rsidR="005836F3" w:rsidRDefault="005224E4" w:rsidP="005836F3">
      <w:pPr>
        <w:ind w:firstLineChars="200" w:firstLine="600"/>
        <w:rPr>
          <w:ins w:id="592" w:author="apple" w:date="2015-12-11T19:22:00Z"/>
          <w:rFonts w:ascii="华文楷体" w:eastAsia="华文楷体" w:hAnsi="华文楷体"/>
          <w:sz w:val="30"/>
          <w:szCs w:val="30"/>
        </w:rPr>
        <w:pPrChange w:id="593" w:author="apple" w:date="2015-12-11T19:20:00Z">
          <w:pPr>
            <w:ind w:firstLine="570"/>
          </w:pPr>
        </w:pPrChange>
      </w:pPr>
      <w:del w:id="594" w:author="apple" w:date="2015-12-11T19:20:00Z">
        <w:r w:rsidRPr="004F1DEA" w:rsidDel="005836F3">
          <w:rPr>
            <w:rFonts w:ascii="华文楷体" w:eastAsia="华文楷体" w:hAnsi="华文楷体" w:hint="eastAsia"/>
            <w:sz w:val="30"/>
            <w:szCs w:val="30"/>
          </w:rPr>
          <w:delText>“尽管瓶子的近取因加上铁锤作为俱生缘，结果导致碎片的产生，但是身为造出碎片者又怎么会毁坏瓶子呢？”</w:delText>
        </w:r>
      </w:del>
      <w:r w:rsidRPr="004F1DEA">
        <w:rPr>
          <w:rFonts w:ascii="华文楷体" w:eastAsia="华文楷体" w:hAnsi="华文楷体" w:hint="eastAsia"/>
          <w:sz w:val="30"/>
          <w:szCs w:val="30"/>
        </w:rPr>
        <w:t>那么如果是其他的情况呢，我们认为他毁坏了这个瓶子，或认为</w:t>
      </w:r>
      <w:ins w:id="595" w:author="apple" w:date="2015-12-11T19:21:00Z">
        <w:r w:rsidR="005836F3">
          <w:rPr>
            <w:rFonts w:ascii="华文楷体" w:eastAsia="华文楷体" w:hAnsi="华文楷体" w:hint="eastAsia"/>
            <w:sz w:val="30"/>
            <w:szCs w:val="30"/>
          </w:rPr>
          <w:t>就是</w:t>
        </w:r>
        <w:r w:rsidR="005836F3">
          <w:rPr>
            <w:rFonts w:ascii="华文楷体" w:eastAsia="华文楷体" w:hAnsi="华文楷体"/>
            <w:sz w:val="30"/>
            <w:szCs w:val="30"/>
          </w:rPr>
          <w:t>这样一种</w:t>
        </w:r>
      </w:ins>
      <w:del w:id="596" w:author="apple" w:date="2015-12-11T19:21:00Z">
        <w:r w:rsidRPr="004F1DEA" w:rsidDel="005836F3">
          <w:rPr>
            <w:rFonts w:ascii="华文楷体" w:eastAsia="华文楷体" w:hAnsi="华文楷体" w:hint="eastAsia"/>
            <w:sz w:val="30"/>
            <w:szCs w:val="30"/>
          </w:rPr>
          <w:delText>他</w:delText>
        </w:r>
      </w:del>
      <w:r w:rsidRPr="004F1DEA">
        <w:rPr>
          <w:rFonts w:ascii="华文楷体" w:eastAsia="华文楷体" w:hAnsi="华文楷体" w:hint="eastAsia"/>
          <w:sz w:val="30"/>
          <w:szCs w:val="30"/>
        </w:rPr>
        <w:t>把瓶子砸碎了，那么砸碎之后</w:t>
      </w:r>
      <w:ins w:id="597" w:author="apple" w:date="2015-12-11T19:20:00Z">
        <w:r w:rsidR="005836F3">
          <w:rPr>
            <w:rFonts w:ascii="华文楷体" w:eastAsia="华文楷体" w:hAnsi="华文楷体" w:hint="eastAsia"/>
            <w:sz w:val="30"/>
            <w:szCs w:val="30"/>
          </w:rPr>
          <w:t>，</w:t>
        </w:r>
      </w:ins>
      <w:r w:rsidRPr="004F1DEA">
        <w:rPr>
          <w:rFonts w:ascii="华文楷体" w:eastAsia="华文楷体" w:hAnsi="华文楷体" w:hint="eastAsia"/>
          <w:sz w:val="30"/>
          <w:szCs w:val="30"/>
        </w:rPr>
        <w:t>尽管瓶子的近取因加上铁锤</w:t>
      </w:r>
      <w:r w:rsidRPr="004F1DEA">
        <w:rPr>
          <w:rFonts w:ascii="华文楷体" w:eastAsia="华文楷体" w:hAnsi="华文楷体" w:hint="eastAsia"/>
          <w:sz w:val="30"/>
          <w:szCs w:val="30"/>
        </w:rPr>
        <w:lastRenderedPageBreak/>
        <w:t>作为俱生缘，导致了碎片的产生。那么就说一锤下去</w:t>
      </w:r>
      <w:ins w:id="598" w:author="apple" w:date="2015-12-11T19:20:00Z">
        <w:r w:rsidR="005836F3">
          <w:rPr>
            <w:rFonts w:ascii="华文楷体" w:eastAsia="华文楷体" w:hAnsi="华文楷体" w:hint="eastAsia"/>
            <w:sz w:val="30"/>
            <w:szCs w:val="30"/>
          </w:rPr>
          <w:t>，</w:t>
        </w:r>
        <w:r w:rsidR="005836F3">
          <w:rPr>
            <w:rFonts w:ascii="华文楷体" w:eastAsia="华文楷体" w:hAnsi="华文楷体"/>
            <w:sz w:val="30"/>
            <w:szCs w:val="30"/>
          </w:rPr>
          <w:t>你就</w:t>
        </w:r>
      </w:ins>
      <w:r w:rsidRPr="004F1DEA">
        <w:rPr>
          <w:rFonts w:ascii="华文楷体" w:eastAsia="华文楷体" w:hAnsi="华文楷体" w:hint="eastAsia"/>
          <w:sz w:val="30"/>
          <w:szCs w:val="30"/>
        </w:rPr>
        <w:t>把</w:t>
      </w:r>
      <w:ins w:id="599" w:author="apple" w:date="2015-12-11T19:21:00Z">
        <w:r w:rsidR="005836F3">
          <w:rPr>
            <w:rFonts w:ascii="华文楷体" w:eastAsia="华文楷体" w:hAnsi="华文楷体" w:hint="eastAsia"/>
            <w:sz w:val="30"/>
            <w:szCs w:val="30"/>
          </w:rPr>
          <w:t>这样</w:t>
        </w:r>
        <w:r w:rsidR="005836F3">
          <w:rPr>
            <w:rFonts w:ascii="华文楷体" w:eastAsia="华文楷体" w:hAnsi="华文楷体"/>
            <w:sz w:val="30"/>
            <w:szCs w:val="30"/>
          </w:rPr>
          <w:t>一种</w:t>
        </w:r>
      </w:ins>
      <w:r w:rsidRPr="004F1DEA">
        <w:rPr>
          <w:rFonts w:ascii="华文楷体" w:eastAsia="华文楷体" w:hAnsi="华文楷体" w:hint="eastAsia"/>
          <w:sz w:val="30"/>
          <w:szCs w:val="30"/>
        </w:rPr>
        <w:t>瓶子砸碎了，碎片就重新产生出来，这个时候我们在看的时候是什么样的情况呢？瓶子作为近取因，然后铁锤作为俱有缘</w:t>
      </w:r>
      <w:ins w:id="600" w:author="apple" w:date="2015-12-11T19:22:00Z">
        <w:r w:rsidR="005836F3">
          <w:rPr>
            <w:rFonts w:ascii="华文楷体" w:eastAsia="华文楷体" w:hAnsi="华文楷体" w:hint="eastAsia"/>
            <w:sz w:val="30"/>
            <w:szCs w:val="30"/>
          </w:rPr>
          <w:t>、</w:t>
        </w:r>
      </w:ins>
      <w:r w:rsidRPr="004F1DEA">
        <w:rPr>
          <w:rFonts w:ascii="华文楷体" w:eastAsia="华文楷体" w:hAnsi="华文楷体" w:hint="eastAsia"/>
          <w:sz w:val="30"/>
          <w:szCs w:val="30"/>
        </w:rPr>
        <w:t>或者作为</w:t>
      </w:r>
      <w:ins w:id="601" w:author="apple" w:date="2015-12-11T19:20:00Z">
        <w:r w:rsidR="005836F3">
          <w:rPr>
            <w:rFonts w:ascii="华文楷体" w:eastAsia="华文楷体" w:hAnsi="华文楷体" w:hint="eastAsia"/>
            <w:sz w:val="30"/>
            <w:szCs w:val="30"/>
          </w:rPr>
          <w:t>俱生缘</w:t>
        </w:r>
      </w:ins>
      <w:del w:id="602" w:author="apple" w:date="2015-12-11T19:20:00Z">
        <w:r w:rsidRPr="004F1DEA" w:rsidDel="005836F3">
          <w:rPr>
            <w:rFonts w:ascii="华文楷体" w:eastAsia="华文楷体" w:hAnsi="华文楷体" w:hint="eastAsia"/>
            <w:sz w:val="30"/>
            <w:szCs w:val="30"/>
          </w:rPr>
          <w:delText>具生缘</w:delText>
        </w:r>
      </w:del>
      <w:r w:rsidRPr="004F1DEA">
        <w:rPr>
          <w:rFonts w:ascii="华文楷体" w:eastAsia="华文楷体" w:hAnsi="华文楷体" w:hint="eastAsia"/>
          <w:sz w:val="30"/>
          <w:szCs w:val="30"/>
        </w:rPr>
        <w:t>，最后导致碎片的产生，那么这个情况出现了，但是作为制造碎片者又怎么会毁坏瓶子呢？</w:t>
      </w:r>
    </w:p>
    <w:p w:rsidR="005224E4" w:rsidRPr="004F1DEA" w:rsidRDefault="005224E4" w:rsidP="005836F3">
      <w:pPr>
        <w:ind w:firstLineChars="200" w:firstLine="600"/>
        <w:rPr>
          <w:rFonts w:ascii="华文楷体" w:eastAsia="华文楷体" w:hAnsi="华文楷体"/>
          <w:sz w:val="30"/>
          <w:szCs w:val="30"/>
        </w:rPr>
        <w:pPrChange w:id="603" w:author="apple" w:date="2015-12-11T19:20:00Z">
          <w:pPr>
            <w:ind w:firstLine="570"/>
          </w:pPr>
        </w:pPrChange>
      </w:pPr>
      <w:r w:rsidRPr="004F1DEA">
        <w:rPr>
          <w:rFonts w:ascii="华文楷体" w:eastAsia="华文楷体" w:hAnsi="华文楷体" w:hint="eastAsia"/>
          <w:sz w:val="30"/>
          <w:szCs w:val="30"/>
        </w:rPr>
        <w:t>我们说这个铁锤砸下去之后，他把这个瓶子造出了很多碎片，他就说这个铁锤下去之后</w:t>
      </w:r>
      <w:ins w:id="604" w:author="apple" w:date="2015-12-11T19:22:00Z">
        <w:r w:rsidR="005836F3">
          <w:rPr>
            <w:rFonts w:ascii="华文楷体" w:eastAsia="华文楷体" w:hAnsi="华文楷体" w:hint="eastAsia"/>
            <w:sz w:val="30"/>
            <w:szCs w:val="30"/>
          </w:rPr>
          <w:t>呢</w:t>
        </w:r>
        <w:r w:rsidR="005836F3">
          <w:rPr>
            <w:rFonts w:ascii="华文楷体" w:eastAsia="华文楷体" w:hAnsi="华文楷体"/>
            <w:sz w:val="30"/>
            <w:szCs w:val="30"/>
          </w:rPr>
          <w:t>，</w:t>
        </w:r>
      </w:ins>
      <w:r w:rsidRPr="004F1DEA">
        <w:rPr>
          <w:rFonts w:ascii="华文楷体" w:eastAsia="华文楷体" w:hAnsi="华文楷体" w:hint="eastAsia"/>
          <w:sz w:val="30"/>
          <w:szCs w:val="30"/>
        </w:rPr>
        <w:t>很多碎片产生出来了，所以说如果他是一个产生碎片者，他就不可能是毁坏瓶子者。所以我们就说为什么瓶子近取因加上铁锤作为俱有缘、俱生缘，这个方面我们观察的时候，实际上就是说这个瓶子</w:t>
      </w:r>
      <w:ins w:id="605" w:author="apple" w:date="2015-12-11T19:22:00Z">
        <w:r w:rsidR="005836F3">
          <w:rPr>
            <w:rFonts w:ascii="华文楷体" w:eastAsia="华文楷体" w:hAnsi="华文楷体" w:hint="eastAsia"/>
            <w:sz w:val="30"/>
            <w:szCs w:val="30"/>
          </w:rPr>
          <w:t>，</w:t>
        </w:r>
      </w:ins>
      <w:r w:rsidRPr="004F1DEA">
        <w:rPr>
          <w:rFonts w:ascii="华文楷体" w:eastAsia="华文楷体" w:hAnsi="华文楷体" w:hint="eastAsia"/>
          <w:sz w:val="30"/>
          <w:szCs w:val="30"/>
        </w:rPr>
        <w:t>他本身是灭的，瓶子的最后一刹那的灭，再加上这个铁锤作为俱生缘，</w:t>
      </w:r>
      <w:ins w:id="606" w:author="apple" w:date="2015-12-11T19:22:00Z">
        <w:r w:rsidR="005836F3">
          <w:rPr>
            <w:rFonts w:ascii="华文楷体" w:eastAsia="华文楷体" w:hAnsi="华文楷体" w:hint="eastAsia"/>
            <w:sz w:val="30"/>
            <w:szCs w:val="30"/>
          </w:rPr>
          <w:t>像这样</w:t>
        </w:r>
        <w:r w:rsidR="005836F3">
          <w:rPr>
            <w:rFonts w:ascii="华文楷体" w:eastAsia="华文楷体" w:hAnsi="华文楷体"/>
            <w:sz w:val="30"/>
            <w:szCs w:val="30"/>
          </w:rPr>
          <w:t>的话</w:t>
        </w:r>
      </w:ins>
      <w:r w:rsidRPr="004F1DEA">
        <w:rPr>
          <w:rFonts w:ascii="华文楷体" w:eastAsia="华文楷体" w:hAnsi="华文楷体" w:hint="eastAsia"/>
          <w:sz w:val="30"/>
          <w:szCs w:val="30"/>
        </w:rPr>
        <w:t>实际上就是说从这方面讲的时候</w:t>
      </w:r>
      <w:ins w:id="607" w:author="apple" w:date="2015-12-11T19:22:00Z">
        <w:r w:rsidR="005836F3">
          <w:rPr>
            <w:rFonts w:ascii="华文楷体" w:eastAsia="华文楷体" w:hAnsi="华文楷体" w:hint="eastAsia"/>
            <w:sz w:val="30"/>
            <w:szCs w:val="30"/>
          </w:rPr>
          <w:t>，</w:t>
        </w:r>
      </w:ins>
      <w:r w:rsidRPr="004F1DEA">
        <w:rPr>
          <w:rFonts w:ascii="华文楷体" w:eastAsia="华文楷体" w:hAnsi="华文楷体" w:hint="eastAsia"/>
          <w:sz w:val="30"/>
          <w:szCs w:val="30"/>
        </w:rPr>
        <w:t>就说瓶子的最后一刹那作为近取因，然后铁锤作为俱生缘，碎片产生了，碎片产生之后实际上这个时候铁锤</w:t>
      </w:r>
      <w:ins w:id="608" w:author="apple" w:date="2015-12-11T19:25:00Z">
        <w:r w:rsidR="005836F3">
          <w:rPr>
            <w:rFonts w:ascii="华文楷体" w:eastAsia="华文楷体" w:hAnsi="华文楷体" w:hint="eastAsia"/>
            <w:sz w:val="30"/>
            <w:szCs w:val="30"/>
          </w:rPr>
          <w:t>他</w:t>
        </w:r>
      </w:ins>
      <w:r w:rsidRPr="004F1DEA">
        <w:rPr>
          <w:rFonts w:ascii="华文楷体" w:eastAsia="华文楷体" w:hAnsi="华文楷体" w:hint="eastAsia"/>
          <w:sz w:val="30"/>
          <w:szCs w:val="30"/>
        </w:rPr>
        <w:t>做的就是让碎片产生，而真正的让瓶子的灭，他是自己灭的，他本身就是自己在灭，所以就是说瓶子的最后一刹那，瓶子的最后一刹那</w:t>
      </w:r>
      <w:ins w:id="609" w:author="apple" w:date="2015-12-11T19:25:00Z">
        <w:r w:rsidR="005836F3">
          <w:rPr>
            <w:rFonts w:ascii="华文楷体" w:eastAsia="华文楷体" w:hAnsi="华文楷体" w:hint="eastAsia"/>
            <w:sz w:val="30"/>
            <w:szCs w:val="30"/>
          </w:rPr>
          <w:t>，</w:t>
        </w:r>
      </w:ins>
      <w:r w:rsidRPr="004F1DEA">
        <w:rPr>
          <w:rFonts w:ascii="华文楷体" w:eastAsia="华文楷体" w:hAnsi="华文楷体" w:hint="eastAsia"/>
          <w:sz w:val="30"/>
          <w:szCs w:val="30"/>
        </w:rPr>
        <w:t>作为近取因，</w:t>
      </w:r>
      <w:ins w:id="610" w:author="apple" w:date="2015-12-11T19:23:00Z">
        <w:r w:rsidR="005836F3">
          <w:rPr>
            <w:rFonts w:ascii="华文楷体" w:eastAsia="华文楷体" w:hAnsi="华文楷体" w:hint="eastAsia"/>
            <w:sz w:val="30"/>
            <w:szCs w:val="30"/>
          </w:rPr>
          <w:t>然后</w:t>
        </w:r>
      </w:ins>
      <w:r w:rsidRPr="004F1DEA">
        <w:rPr>
          <w:rFonts w:ascii="华文楷体" w:eastAsia="华文楷体" w:hAnsi="华文楷体" w:hint="eastAsia"/>
          <w:sz w:val="30"/>
          <w:szCs w:val="30"/>
        </w:rPr>
        <w:t>再加上铁锤，这个时候碎片就产生。实际上这个时候铁锤是生产碎片者</w:t>
      </w:r>
      <w:ins w:id="611" w:author="apple" w:date="2015-12-11T19:23:00Z">
        <w:r w:rsidR="005836F3">
          <w:rPr>
            <w:rFonts w:ascii="华文楷体" w:eastAsia="华文楷体" w:hAnsi="华文楷体" w:hint="eastAsia"/>
            <w:sz w:val="30"/>
            <w:szCs w:val="30"/>
          </w:rPr>
          <w:t>、</w:t>
        </w:r>
      </w:ins>
      <w:r w:rsidRPr="004F1DEA">
        <w:rPr>
          <w:rFonts w:ascii="华文楷体" w:eastAsia="华文楷体" w:hAnsi="华文楷体" w:hint="eastAsia"/>
          <w:sz w:val="30"/>
          <w:szCs w:val="30"/>
        </w:rPr>
        <w:t>不是毁</w:t>
      </w:r>
      <w:ins w:id="612" w:author="apple" w:date="2015-12-11T19:25:00Z">
        <w:r w:rsidR="005836F3">
          <w:rPr>
            <w:rFonts w:ascii="华文楷体" w:eastAsia="华文楷体" w:hAnsi="华文楷体" w:hint="eastAsia"/>
            <w:sz w:val="30"/>
            <w:szCs w:val="30"/>
          </w:rPr>
          <w:t>灭</w:t>
        </w:r>
      </w:ins>
      <w:del w:id="613" w:author="apple" w:date="2015-12-11T19:25:00Z">
        <w:r w:rsidRPr="004F1DEA" w:rsidDel="005836F3">
          <w:rPr>
            <w:rFonts w:ascii="华文楷体" w:eastAsia="华文楷体" w:hAnsi="华文楷体" w:hint="eastAsia"/>
            <w:sz w:val="30"/>
            <w:szCs w:val="30"/>
          </w:rPr>
          <w:delText>坏</w:delText>
        </w:r>
      </w:del>
      <w:r w:rsidRPr="004F1DEA">
        <w:rPr>
          <w:rFonts w:ascii="华文楷体" w:eastAsia="华文楷体" w:hAnsi="华文楷体" w:hint="eastAsia"/>
          <w:sz w:val="30"/>
          <w:szCs w:val="30"/>
        </w:rPr>
        <w:t>瓶子者。</w:t>
      </w:r>
    </w:p>
    <w:p w:rsidR="005836F3" w:rsidRPr="005836F3" w:rsidRDefault="005836F3" w:rsidP="005836F3">
      <w:pPr>
        <w:ind w:firstLineChars="150" w:firstLine="452"/>
        <w:rPr>
          <w:ins w:id="614" w:author="apple" w:date="2015-12-11T19:23:00Z"/>
          <w:rFonts w:ascii="黑体" w:eastAsia="黑体" w:hAnsi="黑体" w:hint="eastAsia"/>
          <w:b/>
          <w:sz w:val="30"/>
          <w:szCs w:val="30"/>
          <w:rPrChange w:id="615" w:author="apple" w:date="2015-12-11T19:23:00Z">
            <w:rPr>
              <w:ins w:id="616" w:author="apple" w:date="2015-12-11T19:23:00Z"/>
              <w:rFonts w:ascii="华文楷体" w:eastAsia="华文楷体" w:hAnsi="华文楷体" w:hint="eastAsia"/>
              <w:sz w:val="30"/>
              <w:szCs w:val="30"/>
            </w:rPr>
          </w:rPrChange>
        </w:rPr>
        <w:pPrChange w:id="617" w:author="apple" w:date="2015-12-11T19:23:00Z">
          <w:pPr>
            <w:ind w:firstLine="570"/>
          </w:pPr>
        </w:pPrChange>
      </w:pPr>
      <w:ins w:id="618" w:author="apple" w:date="2015-12-11T19:23:00Z">
        <w:r w:rsidRPr="005836F3">
          <w:rPr>
            <w:rFonts w:ascii="黑体" w:eastAsia="黑体" w:hAnsi="黑体" w:hint="eastAsia"/>
            <w:b/>
            <w:sz w:val="30"/>
            <w:szCs w:val="30"/>
            <w:rPrChange w:id="619" w:author="apple" w:date="2015-12-11T19:23:00Z">
              <w:rPr>
                <w:rFonts w:ascii="华文楷体" w:eastAsia="华文楷体" w:hAnsi="华文楷体" w:hint="eastAsia"/>
                <w:sz w:val="30"/>
                <w:szCs w:val="30"/>
              </w:rPr>
            </w:rPrChange>
          </w:rPr>
          <w:t>【</w:t>
        </w:r>
        <w:r w:rsidRPr="005836F3">
          <w:rPr>
            <w:rFonts w:ascii="黑体" w:eastAsia="黑体" w:hAnsi="黑体" w:hint="eastAsia"/>
            <w:b/>
            <w:color w:val="000000"/>
            <w:sz w:val="28"/>
            <w:szCs w:val="28"/>
            <w:rPrChange w:id="620" w:author="apple" w:date="2015-12-11T19:23:00Z">
              <w:rPr>
                <w:rFonts w:ascii="华文楷体" w:eastAsia="华文楷体" w:hAnsi="华文楷体" w:hint="eastAsia"/>
                <w:color w:val="000000"/>
                <w:sz w:val="28"/>
                <w:szCs w:val="28"/>
              </w:rPr>
            </w:rPrChange>
          </w:rPr>
          <w:t>如果认为:一个铁锤将瓶子毁成无实法,同时又产生碎片的有实法。</w:t>
        </w:r>
        <w:r w:rsidRPr="005836F3">
          <w:rPr>
            <w:rFonts w:ascii="黑体" w:eastAsia="黑体" w:hAnsi="黑体"/>
            <w:b/>
            <w:sz w:val="30"/>
            <w:szCs w:val="30"/>
            <w:rPrChange w:id="621" w:author="apple" w:date="2015-12-11T19:23:00Z">
              <w:rPr>
                <w:rFonts w:ascii="华文楷体" w:eastAsia="华文楷体" w:hAnsi="华文楷体"/>
                <w:sz w:val="30"/>
                <w:szCs w:val="30"/>
              </w:rPr>
            </w:rPrChange>
          </w:rPr>
          <w:t>】</w:t>
        </w:r>
      </w:ins>
    </w:p>
    <w:p w:rsidR="005224E4" w:rsidRPr="004F1DEA" w:rsidRDefault="005224E4" w:rsidP="005836F3">
      <w:pPr>
        <w:ind w:firstLineChars="150" w:firstLine="450"/>
        <w:rPr>
          <w:rFonts w:ascii="华文楷体" w:eastAsia="华文楷体" w:hAnsi="华文楷体" w:hint="eastAsia"/>
          <w:sz w:val="30"/>
          <w:szCs w:val="30"/>
        </w:rPr>
        <w:pPrChange w:id="622" w:author="apple" w:date="2015-12-11T19:23:00Z">
          <w:pPr>
            <w:ind w:firstLine="570"/>
          </w:pPr>
        </w:pPrChange>
      </w:pPr>
      <w:del w:id="623" w:author="apple" w:date="2015-12-11T19:23:00Z">
        <w:r w:rsidRPr="004F1DEA" w:rsidDel="005836F3">
          <w:rPr>
            <w:rFonts w:ascii="华文楷体" w:eastAsia="华文楷体" w:hAnsi="华文楷体" w:hint="eastAsia"/>
            <w:sz w:val="30"/>
            <w:szCs w:val="30"/>
          </w:rPr>
          <w:delText xml:space="preserve">    “如果认为：一个铁锤将瓶子毁成无实法，同时又产生碎片的有实法。”</w:delText>
        </w:r>
      </w:del>
      <w:r w:rsidRPr="004F1DEA">
        <w:rPr>
          <w:rFonts w:ascii="华文楷体" w:eastAsia="华文楷体" w:hAnsi="华文楷体" w:hint="eastAsia"/>
          <w:sz w:val="30"/>
          <w:szCs w:val="30"/>
        </w:rPr>
        <w:t>如果认为一个铁锤既能够毁坏瓶子，让瓶子成为无实法，又能够产生碎片这个有实法，所以说这个碎片的产生</w:t>
      </w:r>
      <w:ins w:id="624" w:author="apple" w:date="2015-12-11T19:25:00Z">
        <w:r w:rsidR="00DD2CA3">
          <w:rPr>
            <w:rFonts w:ascii="华文楷体" w:eastAsia="华文楷体" w:hAnsi="华文楷体" w:hint="eastAsia"/>
            <w:sz w:val="30"/>
            <w:szCs w:val="30"/>
          </w:rPr>
          <w:t>，</w:t>
        </w:r>
      </w:ins>
      <w:r w:rsidRPr="004F1DEA">
        <w:rPr>
          <w:rFonts w:ascii="华文楷体" w:eastAsia="华文楷体" w:hAnsi="华文楷体" w:hint="eastAsia"/>
          <w:sz w:val="30"/>
          <w:szCs w:val="30"/>
        </w:rPr>
        <w:t>他是一个重新生起的法，所以他是</w:t>
      </w:r>
      <w:ins w:id="625" w:author="apple" w:date="2015-12-11T19:25:00Z">
        <w:r w:rsidR="00DD2CA3">
          <w:rPr>
            <w:rFonts w:ascii="华文楷体" w:eastAsia="华文楷体" w:hAnsi="华文楷体" w:hint="eastAsia"/>
            <w:sz w:val="30"/>
            <w:szCs w:val="30"/>
          </w:rPr>
          <w:t>应该</w:t>
        </w:r>
      </w:ins>
      <w:r w:rsidRPr="004F1DEA">
        <w:rPr>
          <w:rFonts w:ascii="华文楷体" w:eastAsia="华文楷体" w:hAnsi="华文楷体" w:hint="eastAsia"/>
          <w:sz w:val="30"/>
          <w:szCs w:val="30"/>
        </w:rPr>
        <w:t>划在有实法当中的，那么这个瓶子毁坏了应该变为无实法，而对方的观点说一个铁锤做两件事，一个是毁坏一个瓶子，让这个瓶子成为无实；一个方面就是说产生了新的碎片，生起了另外一种碎片的有</w:t>
      </w:r>
      <w:r w:rsidRPr="004F1DEA">
        <w:rPr>
          <w:rFonts w:ascii="华文楷体" w:eastAsia="华文楷体" w:hAnsi="华文楷体" w:hint="eastAsia"/>
          <w:sz w:val="30"/>
          <w:szCs w:val="30"/>
        </w:rPr>
        <w:lastRenderedPageBreak/>
        <w:t>实法，就是这样的。</w:t>
      </w:r>
      <w:ins w:id="626" w:author="apple" w:date="2015-12-11T19:26:00Z">
        <w:r w:rsidR="00DD2CA3">
          <w:rPr>
            <w:rFonts w:ascii="华文楷体" w:eastAsia="华文楷体" w:hAnsi="华文楷体" w:hint="eastAsia"/>
            <w:sz w:val="30"/>
            <w:szCs w:val="30"/>
          </w:rPr>
          <w:t>那</w:t>
        </w:r>
        <w:r w:rsidR="00DD2CA3">
          <w:rPr>
            <w:rFonts w:ascii="华文楷体" w:eastAsia="华文楷体" w:hAnsi="华文楷体"/>
            <w:sz w:val="30"/>
            <w:szCs w:val="30"/>
          </w:rPr>
          <w:t>下面分析的</w:t>
        </w:r>
      </w:ins>
      <w:ins w:id="627" w:author="apple" w:date="2015-12-11T19:27:00Z">
        <w:r w:rsidR="00DD2CA3">
          <w:rPr>
            <w:rFonts w:ascii="华文楷体" w:eastAsia="华文楷体" w:hAnsi="华文楷体" w:hint="eastAsia"/>
            <w:sz w:val="30"/>
            <w:szCs w:val="30"/>
          </w:rPr>
          <w:t>时候</w:t>
        </w:r>
        <w:r w:rsidR="00DD2CA3">
          <w:rPr>
            <w:rFonts w:ascii="华文楷体" w:eastAsia="华文楷体" w:hAnsi="华文楷体"/>
            <w:sz w:val="30"/>
            <w:szCs w:val="30"/>
          </w:rPr>
          <w:t>呢</w:t>
        </w:r>
      </w:ins>
      <w:ins w:id="628" w:author="apple" w:date="2015-12-11T19:28:00Z">
        <w:r w:rsidR="00FA3C82">
          <w:rPr>
            <w:rFonts w:ascii="华文楷体" w:eastAsia="华文楷体" w:hAnsi="华文楷体" w:hint="eastAsia"/>
            <w:sz w:val="30"/>
            <w:szCs w:val="30"/>
          </w:rPr>
          <w:t>，</w:t>
        </w:r>
      </w:ins>
      <w:ins w:id="629" w:author="apple" w:date="2015-12-11T19:27:00Z">
        <w:r w:rsidR="00DD2CA3">
          <w:rPr>
            <w:rFonts w:ascii="华文楷体" w:eastAsia="华文楷体" w:hAnsi="华文楷体"/>
            <w:sz w:val="30"/>
            <w:szCs w:val="30"/>
          </w:rPr>
          <w:t>破斥</w:t>
        </w:r>
      </w:ins>
    </w:p>
    <w:p w:rsidR="00DD2CA3" w:rsidRPr="00DD2CA3" w:rsidRDefault="005224E4" w:rsidP="005224E4">
      <w:pPr>
        <w:ind w:firstLine="570"/>
        <w:rPr>
          <w:ins w:id="630" w:author="apple" w:date="2015-12-11T19:27:00Z"/>
          <w:rFonts w:ascii="黑体" w:eastAsia="黑体" w:hAnsi="黑体" w:hint="eastAsia"/>
          <w:b/>
          <w:sz w:val="30"/>
          <w:szCs w:val="30"/>
          <w:rPrChange w:id="631" w:author="apple" w:date="2015-12-11T19:27:00Z">
            <w:rPr>
              <w:ins w:id="632" w:author="apple" w:date="2015-12-11T19:27:00Z"/>
              <w:rFonts w:ascii="华文楷体" w:eastAsia="华文楷体" w:hAnsi="华文楷体" w:hint="eastAsia"/>
              <w:sz w:val="30"/>
              <w:szCs w:val="30"/>
            </w:rPr>
          </w:rPrChange>
        </w:rPr>
      </w:pPr>
      <w:r w:rsidRPr="00DD2CA3">
        <w:rPr>
          <w:rFonts w:ascii="黑体" w:eastAsia="黑体" w:hAnsi="黑体" w:hint="eastAsia"/>
          <w:b/>
          <w:sz w:val="30"/>
          <w:szCs w:val="30"/>
          <w:rPrChange w:id="633" w:author="apple" w:date="2015-12-11T19:27:00Z">
            <w:rPr>
              <w:rFonts w:ascii="华文楷体" w:eastAsia="华文楷体" w:hAnsi="华文楷体" w:hint="eastAsia"/>
              <w:sz w:val="30"/>
              <w:szCs w:val="30"/>
            </w:rPr>
          </w:rPrChange>
        </w:rPr>
        <w:t xml:space="preserve"> </w:t>
      </w:r>
      <w:ins w:id="634" w:author="apple" w:date="2015-12-11T19:27:00Z">
        <w:r w:rsidR="00DD2CA3" w:rsidRPr="00DD2CA3">
          <w:rPr>
            <w:rFonts w:ascii="黑体" w:eastAsia="黑体" w:hAnsi="黑体" w:hint="eastAsia"/>
            <w:b/>
            <w:sz w:val="30"/>
            <w:szCs w:val="30"/>
            <w:rPrChange w:id="635" w:author="apple" w:date="2015-12-11T19:27:00Z">
              <w:rPr>
                <w:rFonts w:ascii="华文楷体" w:eastAsia="华文楷体" w:hAnsi="华文楷体" w:hint="eastAsia"/>
                <w:sz w:val="30"/>
                <w:szCs w:val="30"/>
              </w:rPr>
            </w:rPrChange>
          </w:rPr>
          <w:t>【</w:t>
        </w:r>
        <w:r w:rsidR="00DD2CA3" w:rsidRPr="00DD2CA3">
          <w:rPr>
            <w:rFonts w:ascii="黑体" w:eastAsia="黑体" w:hAnsi="黑体" w:hint="eastAsia"/>
            <w:b/>
            <w:color w:val="000000"/>
            <w:sz w:val="28"/>
            <w:szCs w:val="28"/>
            <w:rPrChange w:id="636" w:author="apple" w:date="2015-12-11T19:27:00Z">
              <w:rPr>
                <w:rFonts w:ascii="华文楷体" w:eastAsia="华文楷体" w:hAnsi="华文楷体" w:hint="eastAsia"/>
                <w:color w:val="000000"/>
                <w:sz w:val="28"/>
                <w:szCs w:val="28"/>
              </w:rPr>
            </w:rPrChange>
          </w:rPr>
          <w:t>破斥:有实法与无实法二者不可能成为(铁锤)所作的对境,作碎片的其他事不至于使瓶子毁灭,就像造柱子不会摧毁瓶子一样。</w:t>
        </w:r>
        <w:r w:rsidR="00DD2CA3" w:rsidRPr="00DD2CA3">
          <w:rPr>
            <w:rFonts w:ascii="黑体" w:eastAsia="黑体" w:hAnsi="黑体"/>
            <w:b/>
            <w:sz w:val="30"/>
            <w:szCs w:val="30"/>
            <w:rPrChange w:id="637" w:author="apple" w:date="2015-12-11T19:27:00Z">
              <w:rPr>
                <w:rFonts w:ascii="华文楷体" w:eastAsia="华文楷体" w:hAnsi="华文楷体"/>
                <w:sz w:val="30"/>
                <w:szCs w:val="30"/>
              </w:rPr>
            </w:rPrChange>
          </w:rPr>
          <w:t>】</w:t>
        </w:r>
      </w:ins>
    </w:p>
    <w:p w:rsidR="00FA3C82" w:rsidRDefault="005224E4" w:rsidP="005224E4">
      <w:pPr>
        <w:ind w:firstLine="570"/>
        <w:rPr>
          <w:ins w:id="638" w:author="apple" w:date="2015-12-11T19:35:00Z"/>
          <w:rFonts w:ascii="华文楷体" w:eastAsia="华文楷体" w:hAnsi="华文楷体"/>
          <w:sz w:val="30"/>
          <w:szCs w:val="30"/>
        </w:rPr>
      </w:pPr>
      <w:del w:id="639" w:author="apple" w:date="2015-12-11T19:27:00Z">
        <w:r w:rsidRPr="004F1DEA" w:rsidDel="00DD2CA3">
          <w:rPr>
            <w:rFonts w:ascii="华文楷体" w:eastAsia="华文楷体" w:hAnsi="华文楷体" w:hint="eastAsia"/>
            <w:sz w:val="30"/>
            <w:szCs w:val="30"/>
          </w:rPr>
          <w:delText xml:space="preserve">   的时候：</w:delText>
        </w:r>
      </w:del>
      <w:del w:id="640" w:author="apple" w:date="2015-12-11T19:29:00Z">
        <w:r w:rsidRPr="004F1DEA" w:rsidDel="00FA3C82">
          <w:rPr>
            <w:rFonts w:ascii="华文楷体" w:eastAsia="华文楷体" w:hAnsi="华文楷体" w:hint="eastAsia"/>
            <w:sz w:val="30"/>
            <w:szCs w:val="30"/>
          </w:rPr>
          <w:delText>“破斥：有实法与无实法二者不可能成为(铁锤)所作的对境，作碎片的其他事不至于使瓶子毁灭，就像造柱子不会摧毁瓶子一样。”</w:delText>
        </w:r>
      </w:del>
      <w:r w:rsidRPr="004F1DEA">
        <w:rPr>
          <w:rFonts w:ascii="华文楷体" w:eastAsia="华文楷体" w:hAnsi="华文楷体" w:hint="eastAsia"/>
          <w:sz w:val="30"/>
          <w:szCs w:val="30"/>
        </w:rPr>
        <w:t>那么就是说这个有实法和无实法二者不可能成为铁锤所作的对境的，这</w:t>
      </w:r>
      <w:ins w:id="641" w:author="apple" w:date="2015-12-11T19:35:00Z">
        <w:r w:rsidR="00FA3C82">
          <w:rPr>
            <w:rFonts w:ascii="华文楷体" w:eastAsia="华文楷体" w:hAnsi="华文楷体" w:hint="eastAsia"/>
            <w:sz w:val="30"/>
            <w:szCs w:val="30"/>
          </w:rPr>
          <w:t>个</w:t>
        </w:r>
      </w:ins>
      <w:r w:rsidRPr="004F1DEA">
        <w:rPr>
          <w:rFonts w:ascii="华文楷体" w:eastAsia="华文楷体" w:hAnsi="华文楷体" w:hint="eastAsia"/>
          <w:sz w:val="30"/>
          <w:szCs w:val="30"/>
        </w:rPr>
        <w:t>是两个不同的法。所以一方面就是铁锤他造作了碎片，他做碎片的其他事</w:t>
      </w:r>
      <w:ins w:id="642" w:author="apple" w:date="2015-12-11T19:35:00Z">
        <w:r w:rsidR="00FA3C82">
          <w:rPr>
            <w:rFonts w:ascii="华文楷体" w:eastAsia="华文楷体" w:hAnsi="华文楷体" w:hint="eastAsia"/>
            <w:sz w:val="30"/>
            <w:szCs w:val="30"/>
          </w:rPr>
          <w:t>呢，</w:t>
        </w:r>
        <w:r w:rsidR="00FA3C82">
          <w:rPr>
            <w:rFonts w:ascii="华文楷体" w:eastAsia="华文楷体" w:hAnsi="华文楷体"/>
            <w:sz w:val="30"/>
            <w:szCs w:val="30"/>
          </w:rPr>
          <w:t>他</w:t>
        </w:r>
      </w:ins>
      <w:r w:rsidRPr="004F1DEA">
        <w:rPr>
          <w:rFonts w:ascii="华文楷体" w:eastAsia="华文楷体" w:hAnsi="华文楷体" w:hint="eastAsia"/>
          <w:sz w:val="30"/>
          <w:szCs w:val="30"/>
        </w:rPr>
        <w:t>是不至于使瓶子毁灭的，就好像你造了柱子，通过造柱子的这个事情，他不会成为摧毁瓶子的因，因为二者他不是相同的本体。</w:t>
      </w:r>
    </w:p>
    <w:p w:rsidR="002908C7" w:rsidRDefault="005224E4" w:rsidP="005224E4">
      <w:pPr>
        <w:ind w:firstLine="570"/>
        <w:rPr>
          <w:ins w:id="643" w:author="apple" w:date="2015-12-11T19:39:00Z"/>
          <w:rFonts w:ascii="华文楷体" w:eastAsia="华文楷体" w:hAnsi="华文楷体"/>
          <w:sz w:val="30"/>
          <w:szCs w:val="30"/>
        </w:rPr>
      </w:pPr>
      <w:r w:rsidRPr="004F1DEA">
        <w:rPr>
          <w:rFonts w:ascii="华文楷体" w:eastAsia="华文楷体" w:hAnsi="华文楷体" w:hint="eastAsia"/>
          <w:sz w:val="30"/>
          <w:szCs w:val="30"/>
        </w:rPr>
        <w:t>所以</w:t>
      </w:r>
      <w:ins w:id="644" w:author="apple" w:date="2015-12-11T19:36:00Z">
        <w:r w:rsidR="00FA3C82">
          <w:rPr>
            <w:rFonts w:ascii="华文楷体" w:eastAsia="华文楷体" w:hAnsi="华文楷体" w:hint="eastAsia"/>
            <w:sz w:val="30"/>
            <w:szCs w:val="30"/>
          </w:rPr>
          <w:t>说呢</w:t>
        </w:r>
        <w:r w:rsidR="00FA3C82">
          <w:rPr>
            <w:rFonts w:ascii="华文楷体" w:eastAsia="华文楷体" w:hAnsi="华文楷体"/>
            <w:sz w:val="30"/>
            <w:szCs w:val="30"/>
          </w:rPr>
          <w:t>，</w:t>
        </w:r>
      </w:ins>
      <w:r w:rsidRPr="004F1DEA">
        <w:rPr>
          <w:rFonts w:ascii="华文楷体" w:eastAsia="华文楷体" w:hAnsi="华文楷体" w:hint="eastAsia"/>
          <w:sz w:val="30"/>
          <w:szCs w:val="30"/>
        </w:rPr>
        <w:t>就有实法和无实法二者他不是一个本体，不是一个法，从一个角度讲可以说是他体的，那真正的他体不一定成立了。但从他有实法不是无实法，不是法不是有实法，从这个角度来讲二者是不同的，所以说你造了一个有实法，和其他的无实法无关</w:t>
      </w:r>
      <w:ins w:id="645" w:author="apple" w:date="2015-12-11T19:36:00Z">
        <w:r w:rsidR="00FA3C82">
          <w:rPr>
            <w:rFonts w:ascii="华文楷体" w:eastAsia="华文楷体" w:hAnsi="华文楷体" w:hint="eastAsia"/>
            <w:sz w:val="30"/>
            <w:szCs w:val="30"/>
          </w:rPr>
          <w:t>。</w:t>
        </w:r>
      </w:ins>
    </w:p>
    <w:p w:rsidR="005224E4" w:rsidRPr="004F1DEA" w:rsidRDefault="005224E4" w:rsidP="005224E4">
      <w:pPr>
        <w:ind w:firstLine="570"/>
        <w:rPr>
          <w:rFonts w:ascii="华文楷体" w:eastAsia="华文楷体" w:hAnsi="华文楷体"/>
          <w:sz w:val="30"/>
          <w:szCs w:val="30"/>
        </w:rPr>
      </w:pPr>
      <w:del w:id="646" w:author="apple" w:date="2015-12-11T19:36:00Z">
        <w:r w:rsidRPr="004F1DEA" w:rsidDel="00FA3C82">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那么如果你说你这个瓶子，你的这个铁锤</w:t>
      </w:r>
      <w:ins w:id="647" w:author="apple" w:date="2015-12-11T19:36:00Z">
        <w:r w:rsidR="00FA3C82">
          <w:rPr>
            <w:rFonts w:ascii="华文楷体" w:eastAsia="华文楷体" w:hAnsi="华文楷体" w:hint="eastAsia"/>
            <w:sz w:val="30"/>
            <w:szCs w:val="30"/>
          </w:rPr>
          <w:t>，</w:t>
        </w:r>
        <w:r w:rsidR="00FA3C82">
          <w:rPr>
            <w:rFonts w:ascii="华文楷体" w:eastAsia="华文楷体" w:hAnsi="华文楷体"/>
            <w:sz w:val="30"/>
            <w:szCs w:val="30"/>
          </w:rPr>
          <w:t>你</w:t>
        </w:r>
      </w:ins>
      <w:r w:rsidRPr="004F1DEA">
        <w:rPr>
          <w:rFonts w:ascii="华文楷体" w:eastAsia="华文楷体" w:hAnsi="华文楷体" w:hint="eastAsia"/>
          <w:sz w:val="30"/>
          <w:szCs w:val="30"/>
        </w:rPr>
        <w:t>是造作碎片者，那么造作碎片者的话，那你和其他的法</w:t>
      </w:r>
      <w:ins w:id="648" w:author="apple" w:date="2015-12-11T19:39:00Z">
        <w:r w:rsidR="002908C7">
          <w:rPr>
            <w:rFonts w:ascii="华文楷体" w:eastAsia="华文楷体" w:hAnsi="华文楷体" w:hint="eastAsia"/>
            <w:sz w:val="30"/>
            <w:szCs w:val="30"/>
          </w:rPr>
          <w:t>、</w:t>
        </w:r>
      </w:ins>
      <w:r w:rsidRPr="004F1DEA">
        <w:rPr>
          <w:rFonts w:ascii="华文楷体" w:eastAsia="华文楷体" w:hAnsi="华文楷体" w:hint="eastAsia"/>
          <w:sz w:val="30"/>
          <w:szCs w:val="30"/>
        </w:rPr>
        <w:t>无实法就无关了，所以即便你把这样一种碎片造出来，但是造碎片这个事情本身不</w:t>
      </w:r>
      <w:ins w:id="649" w:author="apple" w:date="2015-12-11T19:36:00Z">
        <w:r w:rsidR="00FA3C82">
          <w:rPr>
            <w:rFonts w:ascii="华文楷体" w:eastAsia="华文楷体" w:hAnsi="华文楷体" w:hint="eastAsia"/>
            <w:sz w:val="30"/>
            <w:szCs w:val="30"/>
          </w:rPr>
          <w:t>至于</w:t>
        </w:r>
      </w:ins>
      <w:del w:id="650" w:author="apple" w:date="2015-12-11T19:36:00Z">
        <w:r w:rsidRPr="004F1DEA" w:rsidDel="00FA3C82">
          <w:rPr>
            <w:rFonts w:ascii="华文楷体" w:eastAsia="华文楷体" w:hAnsi="华文楷体" w:hint="eastAsia"/>
            <w:sz w:val="30"/>
            <w:szCs w:val="30"/>
          </w:rPr>
          <w:delText>是</w:delText>
        </w:r>
      </w:del>
      <w:r w:rsidRPr="004F1DEA">
        <w:rPr>
          <w:rFonts w:ascii="华文楷体" w:eastAsia="华文楷体" w:hAnsi="华文楷体" w:hint="eastAsia"/>
          <w:sz w:val="30"/>
          <w:szCs w:val="30"/>
        </w:rPr>
        <w:t>让瓶子毁灭的。就好像你造柱子你不会变成毁灭瓶子的因一样。所以二者是一个他体的缘故呢，所以说</w:t>
      </w:r>
      <w:ins w:id="651" w:author="apple" w:date="2015-12-11T19:36:00Z">
        <w:r w:rsidR="00FA3C82">
          <w:rPr>
            <w:rFonts w:ascii="华文楷体" w:eastAsia="华文楷体" w:hAnsi="华文楷体" w:hint="eastAsia"/>
            <w:sz w:val="30"/>
            <w:szCs w:val="30"/>
          </w:rPr>
          <w:t>你</w:t>
        </w:r>
        <w:r w:rsidR="00FA3C82">
          <w:rPr>
            <w:rFonts w:ascii="华文楷体" w:eastAsia="华文楷体" w:hAnsi="华文楷体"/>
            <w:sz w:val="30"/>
            <w:szCs w:val="30"/>
          </w:rPr>
          <w:t>这</w:t>
        </w:r>
      </w:ins>
      <w:r w:rsidRPr="004F1DEA">
        <w:rPr>
          <w:rFonts w:ascii="华文楷体" w:eastAsia="华文楷体" w:hAnsi="华文楷体" w:hint="eastAsia"/>
          <w:sz w:val="30"/>
          <w:szCs w:val="30"/>
        </w:rPr>
        <w:t>一个铁锤你在造作有实的时候</w:t>
      </w:r>
      <w:ins w:id="652" w:author="apple" w:date="2015-12-11T19:36:00Z">
        <w:r w:rsidR="00FA3C82">
          <w:rPr>
            <w:rFonts w:ascii="华文楷体" w:eastAsia="华文楷体" w:hAnsi="华文楷体" w:hint="eastAsia"/>
            <w:sz w:val="30"/>
            <w:szCs w:val="30"/>
          </w:rPr>
          <w:t>，</w:t>
        </w:r>
      </w:ins>
      <w:r w:rsidRPr="004F1DEA">
        <w:rPr>
          <w:rFonts w:ascii="华文楷体" w:eastAsia="华文楷体" w:hAnsi="华文楷体" w:hint="eastAsia"/>
          <w:sz w:val="30"/>
          <w:szCs w:val="30"/>
        </w:rPr>
        <w:t>不会成为无实的因，就是这样的。</w:t>
      </w:r>
    </w:p>
    <w:p w:rsidR="00FA3C82" w:rsidRPr="00FA3C82" w:rsidRDefault="00FA3C82" w:rsidP="005224E4">
      <w:pPr>
        <w:ind w:firstLine="570"/>
        <w:rPr>
          <w:ins w:id="653" w:author="apple" w:date="2015-12-11T19:38:00Z"/>
          <w:rFonts w:ascii="黑体" w:eastAsia="黑体" w:hAnsi="黑体"/>
          <w:b/>
          <w:sz w:val="30"/>
          <w:szCs w:val="30"/>
          <w:rPrChange w:id="654" w:author="apple" w:date="2015-12-11T19:39:00Z">
            <w:rPr>
              <w:ins w:id="655" w:author="apple" w:date="2015-12-11T19:38:00Z"/>
              <w:rFonts w:ascii="华文楷体" w:eastAsia="华文楷体" w:hAnsi="华文楷体"/>
              <w:sz w:val="30"/>
              <w:szCs w:val="30"/>
            </w:rPr>
          </w:rPrChange>
        </w:rPr>
      </w:pPr>
      <w:ins w:id="656" w:author="apple" w:date="2015-12-11T19:38:00Z">
        <w:r w:rsidRPr="00FA3C82">
          <w:rPr>
            <w:rFonts w:ascii="黑体" w:eastAsia="黑体" w:hAnsi="黑体" w:hint="eastAsia"/>
            <w:b/>
            <w:sz w:val="30"/>
            <w:szCs w:val="30"/>
            <w:rPrChange w:id="657" w:author="apple" w:date="2015-12-11T19:39:00Z">
              <w:rPr>
                <w:rFonts w:ascii="华文楷体" w:eastAsia="华文楷体" w:hAnsi="华文楷体" w:hint="eastAsia"/>
                <w:sz w:val="30"/>
                <w:szCs w:val="30"/>
              </w:rPr>
            </w:rPrChange>
          </w:rPr>
          <w:t>【</w:t>
        </w:r>
        <w:r w:rsidRPr="00FA3C82">
          <w:rPr>
            <w:rFonts w:ascii="黑体" w:eastAsia="黑体" w:hAnsi="黑体" w:hint="eastAsia"/>
            <w:b/>
            <w:color w:val="000000"/>
            <w:sz w:val="28"/>
            <w:szCs w:val="28"/>
            <w:rPrChange w:id="658" w:author="apple" w:date="2015-12-11T19:39:00Z">
              <w:rPr>
                <w:rFonts w:ascii="华文楷体" w:eastAsia="华文楷体" w:hAnsi="华文楷体" w:hint="eastAsia"/>
                <w:color w:val="000000"/>
                <w:sz w:val="28"/>
                <w:szCs w:val="28"/>
              </w:rPr>
            </w:rPrChange>
          </w:rPr>
          <w:t>如果有人认为:用铁锤打破瓶子,而碎片就像烧火的灰尘一样自然产生。</w:t>
        </w:r>
        <w:r w:rsidRPr="00FA3C82">
          <w:rPr>
            <w:rFonts w:ascii="黑体" w:eastAsia="黑体" w:hAnsi="黑体"/>
            <w:b/>
            <w:sz w:val="30"/>
            <w:szCs w:val="30"/>
            <w:rPrChange w:id="659" w:author="apple" w:date="2015-12-11T19:39:00Z">
              <w:rPr>
                <w:rFonts w:ascii="华文楷体" w:eastAsia="华文楷体" w:hAnsi="华文楷体"/>
                <w:sz w:val="30"/>
                <w:szCs w:val="30"/>
              </w:rPr>
            </w:rPrChange>
          </w:rPr>
          <w:t>】</w:t>
        </w:r>
      </w:ins>
      <w:r w:rsidR="005224E4" w:rsidRPr="00FA3C82">
        <w:rPr>
          <w:rFonts w:ascii="黑体" w:eastAsia="黑体" w:hAnsi="黑体" w:hint="eastAsia"/>
          <w:b/>
          <w:sz w:val="30"/>
          <w:szCs w:val="30"/>
          <w:rPrChange w:id="660" w:author="apple" w:date="2015-12-11T19:39:00Z">
            <w:rPr>
              <w:rFonts w:ascii="华文楷体" w:eastAsia="华文楷体" w:hAnsi="华文楷体" w:hint="eastAsia"/>
              <w:sz w:val="30"/>
              <w:szCs w:val="30"/>
            </w:rPr>
          </w:rPrChange>
        </w:rPr>
        <w:t xml:space="preserve">  </w:t>
      </w:r>
    </w:p>
    <w:p w:rsidR="005224E4" w:rsidRPr="004F1DEA" w:rsidDel="002908C7" w:rsidRDefault="005224E4" w:rsidP="005224E4">
      <w:pPr>
        <w:ind w:firstLine="570"/>
        <w:rPr>
          <w:del w:id="661" w:author="apple" w:date="2015-12-11T19:40:00Z"/>
          <w:rFonts w:ascii="华文楷体" w:eastAsia="华文楷体" w:hAnsi="华文楷体"/>
          <w:sz w:val="30"/>
          <w:szCs w:val="30"/>
        </w:rPr>
      </w:pPr>
      <w:del w:id="662" w:author="apple" w:date="2015-12-11T19:38:00Z">
        <w:r w:rsidRPr="004F1DEA" w:rsidDel="00FA3C82">
          <w:rPr>
            <w:rFonts w:ascii="华文楷体" w:eastAsia="华文楷体" w:hAnsi="华文楷体" w:hint="eastAsia"/>
            <w:sz w:val="30"/>
            <w:szCs w:val="30"/>
          </w:rPr>
          <w:delText xml:space="preserve">  </w:delText>
        </w:r>
      </w:del>
      <w:del w:id="663" w:author="apple" w:date="2015-12-11T19:40:00Z">
        <w:r w:rsidRPr="004F1DEA" w:rsidDel="002908C7">
          <w:rPr>
            <w:rFonts w:ascii="华文楷体" w:eastAsia="华文楷体" w:hAnsi="华文楷体" w:hint="eastAsia"/>
            <w:sz w:val="30"/>
            <w:szCs w:val="30"/>
          </w:rPr>
          <w:delText>人认为用铁锤打破瓶子，而碎片就像烧火的灰尘一样自然产生。”</w:delText>
        </w:r>
      </w:del>
      <w:r w:rsidRPr="004F1DEA">
        <w:rPr>
          <w:rFonts w:ascii="华文楷体" w:eastAsia="华文楷体" w:hAnsi="华文楷体" w:hint="eastAsia"/>
          <w:sz w:val="30"/>
          <w:szCs w:val="30"/>
        </w:rPr>
        <w:t>这个时候对方发现了，一个铁锤不能同时做两件事情，不能让一个法成为无实，又让一个法成为有实，他达不到、做不到，他就把重点放在打破瓶子上面，毁坏瓶子。那么毁坏了瓶子</w:t>
      </w:r>
      <w:ins w:id="664" w:author="apple" w:date="2015-12-11T19:40:00Z">
        <w:r w:rsidR="002908C7">
          <w:rPr>
            <w:rFonts w:ascii="华文楷体" w:eastAsia="华文楷体" w:hAnsi="华文楷体" w:hint="eastAsia"/>
            <w:sz w:val="30"/>
            <w:szCs w:val="30"/>
          </w:rPr>
          <w:t>，</w:t>
        </w:r>
        <w:r w:rsidR="002908C7">
          <w:rPr>
            <w:rFonts w:ascii="华文楷体" w:eastAsia="华文楷体" w:hAnsi="华文楷体"/>
            <w:sz w:val="30"/>
            <w:szCs w:val="30"/>
          </w:rPr>
          <w:t>那么</w:t>
        </w:r>
      </w:ins>
      <w:r w:rsidRPr="004F1DEA">
        <w:rPr>
          <w:rFonts w:ascii="华文楷体" w:eastAsia="华文楷体" w:hAnsi="华文楷体" w:hint="eastAsia"/>
          <w:sz w:val="30"/>
          <w:szCs w:val="30"/>
        </w:rPr>
        <w:t>碎片怎么安立呢？</w:t>
      </w:r>
      <w:r w:rsidRPr="004F1DEA">
        <w:rPr>
          <w:rFonts w:ascii="华文楷体" w:eastAsia="华文楷体" w:hAnsi="华文楷体" w:hint="eastAsia"/>
          <w:sz w:val="30"/>
          <w:szCs w:val="30"/>
        </w:rPr>
        <w:lastRenderedPageBreak/>
        <w:t>碎片就像自然产生的。那么碎片就像烧火的灰尘一样自然产生，所以他就把重点放在毁坏瓶子上面。</w:t>
      </w:r>
    </w:p>
    <w:p w:rsidR="002908C7" w:rsidRDefault="005224E4" w:rsidP="002908C7">
      <w:pPr>
        <w:ind w:firstLine="570"/>
        <w:rPr>
          <w:ins w:id="665" w:author="apple" w:date="2015-12-11T19:40:00Z"/>
          <w:rFonts w:ascii="华文楷体" w:eastAsia="华文楷体" w:hAnsi="华文楷体"/>
          <w:sz w:val="30"/>
          <w:szCs w:val="30"/>
        </w:rPr>
      </w:pPr>
      <w:del w:id="666" w:author="apple" w:date="2015-12-11T19:40:00Z">
        <w:r w:rsidRPr="004F1DEA" w:rsidDel="002908C7">
          <w:rPr>
            <w:rFonts w:ascii="华文楷体" w:eastAsia="华文楷体" w:hAnsi="华文楷体" w:hint="eastAsia"/>
            <w:sz w:val="30"/>
            <w:szCs w:val="30"/>
          </w:rPr>
          <w:delText xml:space="preserve">    </w:delText>
        </w:r>
      </w:del>
      <w:r w:rsidRPr="004F1DEA">
        <w:rPr>
          <w:rFonts w:ascii="华文楷体" w:eastAsia="华文楷体" w:hAnsi="华文楷体" w:hint="eastAsia"/>
          <w:sz w:val="30"/>
          <w:szCs w:val="30"/>
        </w:rPr>
        <w:t>下面就讲破斥：</w:t>
      </w:r>
    </w:p>
    <w:p w:rsidR="002908C7" w:rsidRPr="002908C7" w:rsidRDefault="002908C7" w:rsidP="002908C7">
      <w:pPr>
        <w:ind w:firstLine="570"/>
        <w:rPr>
          <w:ins w:id="667" w:author="apple" w:date="2015-12-11T19:40:00Z"/>
          <w:rFonts w:ascii="黑体" w:eastAsia="黑体" w:hAnsi="黑体" w:hint="eastAsia"/>
          <w:b/>
          <w:sz w:val="30"/>
          <w:szCs w:val="30"/>
          <w:rPrChange w:id="668" w:author="apple" w:date="2015-12-11T19:41:00Z">
            <w:rPr>
              <w:ins w:id="669" w:author="apple" w:date="2015-12-11T19:40:00Z"/>
              <w:rFonts w:ascii="华文楷体" w:eastAsia="华文楷体" w:hAnsi="华文楷体" w:hint="eastAsia"/>
              <w:sz w:val="30"/>
              <w:szCs w:val="30"/>
            </w:rPr>
          </w:rPrChange>
        </w:rPr>
      </w:pPr>
      <w:ins w:id="670" w:author="apple" w:date="2015-12-11T19:41:00Z">
        <w:r w:rsidRPr="002908C7">
          <w:rPr>
            <w:rFonts w:ascii="黑体" w:eastAsia="黑体" w:hAnsi="黑体" w:hint="eastAsia"/>
            <w:b/>
            <w:sz w:val="30"/>
            <w:szCs w:val="30"/>
            <w:rPrChange w:id="671" w:author="apple" w:date="2015-12-11T19:41:00Z">
              <w:rPr>
                <w:rFonts w:ascii="华文楷体" w:eastAsia="华文楷体" w:hAnsi="华文楷体" w:hint="eastAsia"/>
                <w:sz w:val="30"/>
                <w:szCs w:val="30"/>
              </w:rPr>
            </w:rPrChange>
          </w:rPr>
          <w:t>【</w:t>
        </w:r>
        <w:r w:rsidRPr="002908C7">
          <w:rPr>
            <w:rFonts w:ascii="黑体" w:eastAsia="黑体" w:hAnsi="黑体" w:hint="eastAsia"/>
            <w:b/>
            <w:color w:val="000000"/>
            <w:sz w:val="28"/>
            <w:szCs w:val="28"/>
            <w:rPrChange w:id="672" w:author="apple" w:date="2015-12-11T19:41:00Z">
              <w:rPr>
                <w:rFonts w:ascii="华文楷体" w:eastAsia="华文楷体" w:hAnsi="华文楷体" w:hint="eastAsia"/>
                <w:color w:val="000000"/>
                <w:sz w:val="28"/>
                <w:szCs w:val="28"/>
              </w:rPr>
            </w:rPrChange>
          </w:rPr>
          <w:t>破斥:倘若如此,那么陶师也成了摧毁泥土者而不会成为造瓦罐者,具有诸如此类的过失,因而对方的观点未免有些过分。</w:t>
        </w:r>
        <w:r w:rsidRPr="002908C7">
          <w:rPr>
            <w:rFonts w:ascii="黑体" w:eastAsia="黑体" w:hAnsi="黑体"/>
            <w:b/>
            <w:sz w:val="30"/>
            <w:szCs w:val="30"/>
            <w:rPrChange w:id="673" w:author="apple" w:date="2015-12-11T19:41:00Z">
              <w:rPr>
                <w:rFonts w:ascii="华文楷体" w:eastAsia="华文楷体" w:hAnsi="华文楷体"/>
                <w:sz w:val="30"/>
                <w:szCs w:val="30"/>
              </w:rPr>
            </w:rPrChange>
          </w:rPr>
          <w:t>】</w:t>
        </w:r>
      </w:ins>
    </w:p>
    <w:p w:rsidR="002908C7" w:rsidRDefault="005224E4" w:rsidP="002908C7">
      <w:pPr>
        <w:ind w:firstLine="570"/>
        <w:rPr>
          <w:ins w:id="674" w:author="apple" w:date="2015-12-11T19:42:00Z"/>
          <w:rFonts w:ascii="华文楷体" w:eastAsia="华文楷体" w:hAnsi="华文楷体"/>
          <w:sz w:val="30"/>
          <w:szCs w:val="30"/>
        </w:rPr>
      </w:pPr>
      <w:del w:id="675" w:author="apple" w:date="2015-12-11T19:41:00Z">
        <w:r w:rsidRPr="004F1DEA" w:rsidDel="002908C7">
          <w:rPr>
            <w:rFonts w:ascii="华文楷体" w:eastAsia="华文楷体" w:hAnsi="华文楷体" w:hint="eastAsia"/>
            <w:sz w:val="30"/>
            <w:szCs w:val="30"/>
          </w:rPr>
          <w:delText>“倘若如此，那么陶师也成了摧毁泥土者而不会成为造瓦罐者，具有诸如此类的过失，因而对方的观点未免有些过分。”</w:delText>
        </w:r>
      </w:del>
      <w:r w:rsidRPr="004F1DEA">
        <w:rPr>
          <w:rFonts w:ascii="华文楷体" w:eastAsia="华文楷体" w:hAnsi="华文楷体" w:hint="eastAsia"/>
          <w:sz w:val="30"/>
          <w:szCs w:val="30"/>
        </w:rPr>
        <w:t>那么如果对方说呢，这个铁锤是毁坏瓶子的，实际上就是说把碎片造出来，</w:t>
      </w:r>
      <w:ins w:id="676" w:author="apple" w:date="2015-12-11T19:41:00Z">
        <w:r w:rsidR="002908C7">
          <w:rPr>
            <w:rFonts w:ascii="华文楷体" w:eastAsia="华文楷体" w:hAnsi="华文楷体" w:hint="eastAsia"/>
            <w:sz w:val="30"/>
            <w:szCs w:val="30"/>
          </w:rPr>
          <w:t>但是</w:t>
        </w:r>
      </w:ins>
      <w:r w:rsidRPr="004F1DEA">
        <w:rPr>
          <w:rFonts w:ascii="华文楷体" w:eastAsia="华文楷体" w:hAnsi="华文楷体" w:hint="eastAsia"/>
          <w:sz w:val="30"/>
          <w:szCs w:val="30"/>
        </w:rPr>
        <w:t>他说碎片就是这样自然产生的，那么通过前面的观点分析的时候呢，如果是这样的，陶师他在做陶器的时候呢，他也应该把泥土捏成不同的形状，然后烧之后变成瓦罐。如果按照你的观点来讲，本来陶师应该是造瓦罐者，</w:t>
      </w:r>
      <w:ins w:id="677" w:author="apple" w:date="2015-12-11T19:42:00Z">
        <w:r w:rsidR="002908C7">
          <w:rPr>
            <w:rFonts w:ascii="华文楷体" w:eastAsia="华文楷体" w:hAnsi="华文楷体" w:hint="eastAsia"/>
            <w:sz w:val="30"/>
            <w:szCs w:val="30"/>
          </w:rPr>
          <w:t>但是</w:t>
        </w:r>
      </w:ins>
      <w:del w:id="678" w:author="apple" w:date="2015-12-11T19:42:00Z">
        <w:r w:rsidRPr="004F1DEA" w:rsidDel="002908C7">
          <w:rPr>
            <w:rFonts w:ascii="华文楷体" w:eastAsia="华文楷体" w:hAnsi="华文楷体" w:hint="eastAsia"/>
            <w:sz w:val="30"/>
            <w:szCs w:val="30"/>
          </w:rPr>
          <w:delText>也就是说</w:delText>
        </w:r>
      </w:del>
      <w:r w:rsidRPr="004F1DEA">
        <w:rPr>
          <w:rFonts w:ascii="华文楷体" w:eastAsia="华文楷体" w:hAnsi="华文楷体" w:hint="eastAsia"/>
          <w:sz w:val="30"/>
          <w:szCs w:val="30"/>
        </w:rPr>
        <w:t>通过前面的道理来讲，铁锤他是毁坏瓶子的，他不是制造碎片者，那么这样陶师也应该变成了摧毁泥土者，他只是把泥土摧毁了，不会变成造瓦罐者，为什么呢？</w:t>
      </w:r>
    </w:p>
    <w:p w:rsidR="002908C7" w:rsidRDefault="005224E4" w:rsidP="002908C7">
      <w:pPr>
        <w:ind w:firstLine="570"/>
        <w:rPr>
          <w:ins w:id="679" w:author="apple" w:date="2015-12-11T19:43:00Z"/>
          <w:rFonts w:ascii="华文楷体" w:eastAsia="华文楷体" w:hAnsi="华文楷体"/>
          <w:sz w:val="30"/>
          <w:szCs w:val="30"/>
        </w:rPr>
      </w:pPr>
      <w:r w:rsidRPr="004F1DEA">
        <w:rPr>
          <w:rFonts w:ascii="华文楷体" w:eastAsia="华文楷体" w:hAnsi="华文楷体" w:hint="eastAsia"/>
          <w:sz w:val="30"/>
          <w:szCs w:val="30"/>
        </w:rPr>
        <w:t>只要你把泥土摧毁之后瓦罐就自然形成了。但是从这个世俗的角度来讲的话，我们说这个陶师是造瓦罐者，他不是摧毁泥土者。他虽然摧毁了泥土，但是从他自己的</w:t>
      </w:r>
      <w:del w:id="680" w:author="apple" w:date="2015-12-11T19:42:00Z">
        <w:r w:rsidRPr="004F1DEA" w:rsidDel="002908C7">
          <w:rPr>
            <w:rFonts w:ascii="华文楷体" w:eastAsia="华文楷体" w:hAnsi="华文楷体" w:hint="eastAsia"/>
            <w:sz w:val="30"/>
            <w:szCs w:val="30"/>
          </w:rPr>
          <w:delText>角度</w:delText>
        </w:r>
      </w:del>
      <w:ins w:id="681" w:author="apple" w:date="2015-12-11T19:42:00Z">
        <w:r w:rsidR="002908C7">
          <w:rPr>
            <w:rFonts w:ascii="华文楷体" w:eastAsia="华文楷体" w:hAnsi="华文楷体" w:hint="eastAsia"/>
            <w:sz w:val="30"/>
            <w:szCs w:val="30"/>
          </w:rPr>
          <w:t>本体</w:t>
        </w:r>
      </w:ins>
      <w:r w:rsidRPr="004F1DEA">
        <w:rPr>
          <w:rFonts w:ascii="华文楷体" w:eastAsia="华文楷体" w:hAnsi="华文楷体" w:hint="eastAsia"/>
          <w:sz w:val="30"/>
          <w:szCs w:val="30"/>
        </w:rPr>
        <w:t>来讲，他是一个造瓦罐者。所以说铁锤也是这样的，他实际上是碎片</w:t>
      </w:r>
      <w:ins w:id="682" w:author="apple" w:date="2015-12-11T19:42:00Z">
        <w:r w:rsidR="002908C7">
          <w:rPr>
            <w:rFonts w:ascii="华文楷体" w:eastAsia="华文楷体" w:hAnsi="华文楷体" w:hint="eastAsia"/>
            <w:sz w:val="30"/>
            <w:szCs w:val="30"/>
          </w:rPr>
          <w:t>的</w:t>
        </w:r>
      </w:ins>
      <w:r w:rsidRPr="004F1DEA">
        <w:rPr>
          <w:rFonts w:ascii="华文楷体" w:eastAsia="华文楷体" w:hAnsi="华文楷体" w:hint="eastAsia"/>
          <w:sz w:val="30"/>
          <w:szCs w:val="30"/>
        </w:rPr>
        <w:t>产生者，不是瓦罐的破坏者，</w:t>
      </w:r>
      <w:ins w:id="683" w:author="apple" w:date="2015-12-11T19:42:00Z">
        <w:r w:rsidR="002908C7">
          <w:rPr>
            <w:rFonts w:ascii="华文楷体" w:eastAsia="华文楷体" w:hAnsi="华文楷体" w:hint="eastAsia"/>
            <w:sz w:val="30"/>
            <w:szCs w:val="30"/>
          </w:rPr>
          <w:t>就</w:t>
        </w:r>
      </w:ins>
      <w:r w:rsidRPr="004F1DEA">
        <w:rPr>
          <w:rFonts w:ascii="华文楷体" w:eastAsia="华文楷体" w:hAnsi="华文楷体" w:hint="eastAsia"/>
          <w:sz w:val="30"/>
          <w:szCs w:val="30"/>
        </w:rPr>
        <w:t>是这样一种</w:t>
      </w:r>
      <w:ins w:id="684" w:author="apple" w:date="2015-12-11T19:43:00Z">
        <w:r w:rsidR="002908C7">
          <w:rPr>
            <w:rFonts w:ascii="华文楷体" w:eastAsia="华文楷体" w:hAnsi="华文楷体" w:hint="eastAsia"/>
            <w:sz w:val="30"/>
            <w:szCs w:val="30"/>
          </w:rPr>
          <w:t>问题</w:t>
        </w:r>
      </w:ins>
      <w:del w:id="685" w:author="apple" w:date="2015-12-11T19:43:00Z">
        <w:r w:rsidRPr="004F1DEA" w:rsidDel="002908C7">
          <w:rPr>
            <w:rFonts w:ascii="华文楷体" w:eastAsia="华文楷体" w:hAnsi="华文楷体" w:hint="eastAsia"/>
            <w:sz w:val="30"/>
            <w:szCs w:val="30"/>
          </w:rPr>
          <w:delText>类型</w:delText>
        </w:r>
      </w:del>
      <w:r w:rsidRPr="004F1DEA">
        <w:rPr>
          <w:rFonts w:ascii="华文楷体" w:eastAsia="华文楷体" w:hAnsi="华文楷体" w:hint="eastAsia"/>
          <w:sz w:val="30"/>
          <w:szCs w:val="30"/>
        </w:rPr>
        <w:t>。所以说通过前面的问题分析的时候，对方的观点是有些过分了。</w:t>
      </w:r>
    </w:p>
    <w:p w:rsidR="002908C7" w:rsidRPr="002908C7" w:rsidRDefault="002908C7" w:rsidP="002908C7">
      <w:pPr>
        <w:ind w:firstLine="570"/>
        <w:rPr>
          <w:ins w:id="686" w:author="apple" w:date="2015-12-11T19:43:00Z"/>
          <w:rFonts w:ascii="黑体" w:eastAsia="黑体" w:hAnsi="黑体" w:hint="eastAsia"/>
          <w:b/>
          <w:sz w:val="30"/>
          <w:szCs w:val="30"/>
          <w:rPrChange w:id="687" w:author="apple" w:date="2015-12-11T19:43:00Z">
            <w:rPr>
              <w:ins w:id="688" w:author="apple" w:date="2015-12-11T19:43:00Z"/>
              <w:rFonts w:ascii="华文楷体" w:eastAsia="华文楷体" w:hAnsi="华文楷体" w:hint="eastAsia"/>
              <w:sz w:val="30"/>
              <w:szCs w:val="30"/>
            </w:rPr>
          </w:rPrChange>
        </w:rPr>
      </w:pPr>
      <w:ins w:id="689" w:author="apple" w:date="2015-12-11T19:43:00Z">
        <w:r w:rsidRPr="002908C7">
          <w:rPr>
            <w:rFonts w:ascii="黑体" w:eastAsia="黑体" w:hAnsi="黑体" w:hint="eastAsia"/>
            <w:b/>
            <w:sz w:val="30"/>
            <w:szCs w:val="30"/>
            <w:rPrChange w:id="690" w:author="apple" w:date="2015-12-11T19:43:00Z">
              <w:rPr>
                <w:rFonts w:ascii="华文楷体" w:eastAsia="华文楷体" w:hAnsi="华文楷体" w:hint="eastAsia"/>
                <w:sz w:val="30"/>
                <w:szCs w:val="30"/>
              </w:rPr>
            </w:rPrChange>
          </w:rPr>
          <w:t>【</w:t>
        </w:r>
        <w:r w:rsidRPr="002908C7">
          <w:rPr>
            <w:rFonts w:ascii="黑体" w:eastAsia="黑体" w:hAnsi="黑体" w:hint="eastAsia"/>
            <w:b/>
            <w:color w:val="000000"/>
            <w:sz w:val="28"/>
            <w:szCs w:val="28"/>
            <w:rPrChange w:id="691" w:author="apple" w:date="2015-12-11T19:43:00Z">
              <w:rPr>
                <w:rFonts w:ascii="华文楷体" w:eastAsia="华文楷体" w:hAnsi="华文楷体" w:hint="eastAsia"/>
                <w:color w:val="000000"/>
                <w:sz w:val="28"/>
                <w:szCs w:val="28"/>
              </w:rPr>
            </w:rPrChange>
          </w:rPr>
          <w:t>因此,“无实毁灭法以因而作”的说法实际上已承认了以因什么也没有做,就像说“看见无有”与“一无所见”这两种说法意思相同一样。</w:t>
        </w:r>
        <w:r w:rsidRPr="002908C7">
          <w:rPr>
            <w:rFonts w:ascii="黑体" w:eastAsia="黑体" w:hAnsi="黑体"/>
            <w:b/>
            <w:sz w:val="30"/>
            <w:szCs w:val="30"/>
            <w:rPrChange w:id="692" w:author="apple" w:date="2015-12-11T19:43:00Z">
              <w:rPr>
                <w:rFonts w:ascii="华文楷体" w:eastAsia="华文楷体" w:hAnsi="华文楷体"/>
                <w:sz w:val="30"/>
                <w:szCs w:val="30"/>
              </w:rPr>
            </w:rPrChange>
          </w:rPr>
          <w:t>】</w:t>
        </w:r>
      </w:ins>
    </w:p>
    <w:p w:rsidR="0056693A" w:rsidRPr="004F1DEA" w:rsidDel="002908C7" w:rsidRDefault="005224E4" w:rsidP="002908C7">
      <w:pPr>
        <w:ind w:firstLine="570"/>
        <w:rPr>
          <w:del w:id="693" w:author="apple" w:date="2015-12-11T19:47:00Z"/>
          <w:rFonts w:ascii="华文楷体" w:eastAsia="华文楷体" w:hAnsi="华文楷体"/>
          <w:sz w:val="30"/>
          <w:szCs w:val="30"/>
        </w:rPr>
        <w:pPrChange w:id="694" w:author="apple" w:date="2015-12-11T19:47:00Z">
          <w:pPr>
            <w:ind w:firstLine="570"/>
          </w:pPr>
        </w:pPrChange>
      </w:pPr>
      <w:del w:id="695" w:author="apple" w:date="2015-12-11T19:43:00Z">
        <w:r w:rsidRPr="004F1DEA" w:rsidDel="002908C7">
          <w:rPr>
            <w:rFonts w:ascii="华文楷体" w:eastAsia="华文楷体" w:hAnsi="华文楷体" w:hint="eastAsia"/>
            <w:sz w:val="30"/>
            <w:szCs w:val="30"/>
          </w:rPr>
          <w:delText>“因此，“无实毁灭法以因而作”的说法实际上已承认了以因什么也没有做，就像说“看见无有”与“一无所见”这两种说法意思相同一样。”</w:delText>
        </w:r>
      </w:del>
      <w:r w:rsidRPr="004F1DEA">
        <w:rPr>
          <w:rFonts w:ascii="华文楷体" w:eastAsia="华文楷体" w:hAnsi="华文楷体" w:hint="eastAsia"/>
          <w:sz w:val="30"/>
          <w:szCs w:val="30"/>
        </w:rPr>
        <w:t>所以说这个无实的毁灭就是这个灭以因而作的，通过其他的因，产生这个灭法。那么这个灭法是一种现象。这个灭法是怎么样产生的呢？通过其他因产生的。实际上前面我们在分析</w:t>
      </w:r>
      <w:del w:id="696" w:author="apple" w:date="2015-12-11T19:43:00Z">
        <w:r w:rsidRPr="004F1DEA" w:rsidDel="002908C7">
          <w:rPr>
            <w:rFonts w:ascii="华文楷体" w:eastAsia="华文楷体" w:hAnsi="华文楷体" w:hint="eastAsia"/>
            <w:sz w:val="30"/>
            <w:szCs w:val="30"/>
          </w:rPr>
          <w:delText>“总一”</w:delText>
        </w:r>
      </w:del>
      <w:ins w:id="697" w:author="apple" w:date="2015-12-11T19:43:00Z">
        <w:r w:rsidR="002908C7">
          <w:rPr>
            <w:rFonts w:ascii="华文楷体" w:eastAsia="华文楷体" w:hAnsi="华文楷体" w:hint="eastAsia"/>
            <w:sz w:val="30"/>
            <w:szCs w:val="30"/>
          </w:rPr>
          <w:t>总</w:t>
        </w:r>
      </w:ins>
      <w:ins w:id="698" w:author="apple" w:date="2015-12-11T19:44:00Z">
        <w:r w:rsidR="002908C7">
          <w:rPr>
            <w:rFonts w:ascii="华文楷体" w:eastAsia="华文楷体" w:hAnsi="华文楷体" w:hint="eastAsia"/>
            <w:sz w:val="30"/>
            <w:szCs w:val="30"/>
          </w:rPr>
          <w:t>义</w:t>
        </w:r>
        <w:r w:rsidR="002908C7">
          <w:rPr>
            <w:rFonts w:ascii="华文楷体" w:eastAsia="华文楷体" w:hAnsi="华文楷体"/>
            <w:sz w:val="30"/>
            <w:szCs w:val="30"/>
          </w:rPr>
          <w:t>的时候</w:t>
        </w:r>
        <w:r w:rsidR="002908C7">
          <w:rPr>
            <w:rFonts w:ascii="华文楷体" w:eastAsia="华文楷体" w:hAnsi="华文楷体" w:hint="eastAsia"/>
            <w:sz w:val="30"/>
            <w:szCs w:val="30"/>
          </w:rPr>
          <w:t>呢</w:t>
        </w:r>
        <w:r w:rsidR="002908C7">
          <w:rPr>
            <w:rFonts w:ascii="华文楷体" w:eastAsia="华文楷体" w:hAnsi="华文楷体"/>
            <w:sz w:val="30"/>
            <w:szCs w:val="30"/>
          </w:rPr>
          <w:t>，</w:t>
        </w:r>
        <w:r w:rsidR="002908C7">
          <w:rPr>
            <w:rFonts w:ascii="华文楷体" w:eastAsia="华文楷体" w:hAnsi="华文楷体" w:hint="eastAsia"/>
            <w:sz w:val="30"/>
            <w:szCs w:val="30"/>
          </w:rPr>
          <w:t>总</w:t>
        </w:r>
        <w:r w:rsidR="002908C7">
          <w:rPr>
            <w:rFonts w:ascii="华文楷体" w:eastAsia="华文楷体" w:hAnsi="华文楷体"/>
            <w:sz w:val="30"/>
            <w:szCs w:val="30"/>
          </w:rPr>
          <w:t>的</w:t>
        </w:r>
      </w:ins>
      <w:del w:id="699" w:author="apple" w:date="2015-12-11T19:44:00Z">
        <w:r w:rsidRPr="004F1DEA" w:rsidDel="002908C7">
          <w:rPr>
            <w:rFonts w:ascii="华文楷体" w:eastAsia="华文楷体" w:hAnsi="华文楷体" w:hint="eastAsia"/>
            <w:sz w:val="30"/>
            <w:szCs w:val="30"/>
          </w:rPr>
          <w:delText>【39:45】</w:delText>
        </w:r>
      </w:del>
      <w:r w:rsidRPr="004F1DEA">
        <w:rPr>
          <w:rFonts w:ascii="华文楷体" w:eastAsia="华文楷体" w:hAnsi="华文楷体" w:hint="eastAsia"/>
          <w:sz w:val="30"/>
          <w:szCs w:val="30"/>
        </w:rPr>
        <w:t>这个含</w:t>
      </w:r>
      <w:r w:rsidRPr="004F1DEA">
        <w:rPr>
          <w:rFonts w:ascii="华文楷体" w:eastAsia="华文楷体" w:hAnsi="华文楷体" w:hint="eastAsia"/>
          <w:sz w:val="30"/>
          <w:szCs w:val="30"/>
        </w:rPr>
        <w:lastRenderedPageBreak/>
        <w:t>义的时候，就是刚刚讲这一段</w:t>
      </w:r>
      <w:del w:id="700" w:author="apple" w:date="2015-12-11T19:47:00Z">
        <w:r w:rsidRPr="004F1DEA" w:rsidDel="002908C7">
          <w:rPr>
            <w:rFonts w:ascii="华文楷体" w:eastAsia="华文楷体" w:hAnsi="华文楷体" w:hint="eastAsia"/>
            <w:sz w:val="30"/>
            <w:szCs w:val="30"/>
          </w:rPr>
          <w:delText>，是一个所谓的有实法的灭和无实法的灭。实际上有实法的灭不需要灭，无实法的灭也不需要灭。实际上我们就是讲这个无实的灭法，以因而做的这个说法【40:00】</w:delText>
        </w:r>
      </w:del>
    </w:p>
    <w:p w:rsidR="00B52319" w:rsidRPr="004F1DEA" w:rsidDel="002908C7" w:rsidRDefault="00B52319" w:rsidP="002908C7">
      <w:pPr>
        <w:ind w:firstLine="570"/>
        <w:rPr>
          <w:del w:id="701" w:author="apple" w:date="2015-12-11T19:46:00Z"/>
          <w:rFonts w:ascii="华文楷体" w:eastAsia="华文楷体" w:hAnsi="华文楷体"/>
          <w:sz w:val="30"/>
          <w:szCs w:val="30"/>
        </w:rPr>
        <w:pPrChange w:id="702" w:author="apple" w:date="2015-12-11T19:47:00Z">
          <w:pPr>
            <w:ind w:firstLine="570"/>
          </w:pPr>
        </w:pPrChange>
      </w:pPr>
      <w:del w:id="703" w:author="apple" w:date="2015-12-11T19:46:00Z">
        <w:r w:rsidRPr="004F1DEA" w:rsidDel="002908C7">
          <w:rPr>
            <w:rFonts w:ascii="华文楷体" w:eastAsia="华文楷体" w:hAnsi="华文楷体" w:hint="eastAsia"/>
            <w:sz w:val="30"/>
            <w:szCs w:val="30"/>
          </w:rPr>
          <w:delText>《中观庄严论释》第69课40分—50分—李篪</w:delText>
        </w:r>
      </w:del>
    </w:p>
    <w:p w:rsidR="00B52319" w:rsidRPr="004F1DEA" w:rsidDel="002908C7" w:rsidRDefault="00B52319" w:rsidP="002908C7">
      <w:pPr>
        <w:ind w:firstLine="570"/>
        <w:rPr>
          <w:del w:id="704" w:author="apple" w:date="2015-12-11T19:46:00Z"/>
          <w:rFonts w:ascii="华文楷体" w:eastAsia="华文楷体" w:hAnsi="华文楷体"/>
          <w:sz w:val="30"/>
          <w:szCs w:val="30"/>
        </w:rPr>
        <w:pPrChange w:id="705" w:author="apple" w:date="2015-12-11T19:47:00Z">
          <w:pPr>
            <w:ind w:firstLine="570"/>
          </w:pPr>
        </w:pPrChange>
      </w:pPr>
    </w:p>
    <w:p w:rsidR="00B52319" w:rsidRPr="004F1DEA" w:rsidDel="002908C7" w:rsidRDefault="00B52319" w:rsidP="002908C7">
      <w:pPr>
        <w:ind w:firstLine="570"/>
        <w:rPr>
          <w:del w:id="706" w:author="apple" w:date="2015-12-11T19:46:00Z"/>
          <w:rFonts w:ascii="华文楷体" w:eastAsia="华文楷体" w:hAnsi="华文楷体"/>
          <w:sz w:val="30"/>
          <w:szCs w:val="30"/>
        </w:rPr>
        <w:pPrChange w:id="707" w:author="apple" w:date="2015-12-11T19:47:00Z">
          <w:pPr>
            <w:ind w:firstLine="570"/>
          </w:pPr>
        </w:pPrChange>
      </w:pPr>
      <w:del w:id="708" w:author="apple" w:date="2015-12-11T19:46:00Z">
        <w:r w:rsidRPr="004F1DEA" w:rsidDel="002908C7">
          <w:rPr>
            <w:rFonts w:ascii="华文楷体" w:eastAsia="华文楷体" w:hAnsi="华文楷体" w:hint="eastAsia"/>
            <w:sz w:val="30"/>
            <w:szCs w:val="30"/>
          </w:rPr>
          <w:delText>[39：28]</w:delText>
        </w:r>
      </w:del>
    </w:p>
    <w:p w:rsidR="002908C7" w:rsidRDefault="00B52319" w:rsidP="002908C7">
      <w:pPr>
        <w:ind w:firstLine="570"/>
        <w:rPr>
          <w:ins w:id="709" w:author="apple" w:date="2015-12-11T19:47:00Z"/>
          <w:rFonts w:ascii="华文楷体" w:eastAsia="华文楷体" w:hAnsi="华文楷体"/>
          <w:sz w:val="30"/>
          <w:szCs w:val="30"/>
        </w:rPr>
      </w:pPr>
      <w:del w:id="710" w:author="apple" w:date="2015-12-11T19:46:00Z">
        <w:r w:rsidRPr="004F1DEA" w:rsidDel="002908C7">
          <w:rPr>
            <w:rFonts w:ascii="华文楷体" w:eastAsia="华文楷体" w:hAnsi="华文楷体" w:hint="eastAsia"/>
            <w:sz w:val="30"/>
            <w:szCs w:val="30"/>
          </w:rPr>
          <w:delText>因此,“无实毁灭法以因而作”的说法实际上已承认了以因什么也没有做,就像说“看见无有”与“一无所见”这两种说法意思相同一样。</w:delText>
        </w:r>
      </w:del>
      <w:del w:id="711" w:author="apple" w:date="2015-12-11T19:47:00Z">
        <w:r w:rsidRPr="004F1DEA" w:rsidDel="002908C7">
          <w:rPr>
            <w:rFonts w:ascii="华文楷体" w:eastAsia="华文楷体" w:hAnsi="华文楷体" w:hint="eastAsia"/>
            <w:sz w:val="30"/>
            <w:szCs w:val="30"/>
          </w:rPr>
          <w:delText>所以说呢这个无实的毁灭呢就是这个灭以因而作的，通过其他的因产生这个灭法，那么这个灭法是一种现象，那么这个灭法是怎么样产生的呢？他是通过其他因来产生的，但实际上前面我们在分析总义的时候，总的这个含义的时候呢，就是刚刚讲这一段</w:delText>
        </w:r>
      </w:del>
      <w:r w:rsidRPr="004F1DEA">
        <w:rPr>
          <w:rFonts w:ascii="华文楷体" w:eastAsia="华文楷体" w:hAnsi="华文楷体" w:hint="eastAsia"/>
          <w:sz w:val="30"/>
          <w:szCs w:val="30"/>
        </w:rPr>
        <w:t>的时候</w:t>
      </w:r>
      <w:ins w:id="712" w:author="apple" w:date="2015-12-11T19:47:00Z">
        <w:r w:rsidR="002908C7">
          <w:rPr>
            <w:rFonts w:ascii="华文楷体" w:eastAsia="华文楷体" w:hAnsi="华文楷体" w:hint="eastAsia"/>
            <w:sz w:val="30"/>
            <w:szCs w:val="30"/>
          </w:rPr>
          <w:t>，</w:t>
        </w:r>
      </w:ins>
      <w:r w:rsidRPr="004F1DEA">
        <w:rPr>
          <w:rFonts w:ascii="华文楷体" w:eastAsia="华文楷体" w:hAnsi="华文楷体" w:hint="eastAsia"/>
          <w:sz w:val="30"/>
          <w:szCs w:val="30"/>
        </w:rPr>
        <w:t>有一个所谓的有色法的灭和无色法的灭。实际上有色法的灭他不需要灭，无色法的灭也不需要灭。实际上我们就是讲这个无实的毁灭，这个就说这个无实的灭法，以因而作的这个说法，实际上是不合理的。因为这个无色法本身不存在本体，所以说其他的因来让他这个，让他灭出现</w:t>
      </w:r>
      <w:ins w:id="713" w:author="apple" w:date="2015-12-11T19:47:00Z">
        <w:r w:rsidR="002908C7">
          <w:rPr>
            <w:rFonts w:ascii="华文楷体" w:eastAsia="华文楷体" w:hAnsi="华文楷体" w:hint="eastAsia"/>
            <w:sz w:val="30"/>
            <w:szCs w:val="30"/>
          </w:rPr>
          <w:t>的</w:t>
        </w:r>
      </w:ins>
      <w:del w:id="714" w:author="apple" w:date="2015-12-11T19:47:00Z">
        <w:r w:rsidRPr="004F1DEA" w:rsidDel="002908C7">
          <w:rPr>
            <w:rFonts w:ascii="华文楷体" w:eastAsia="华文楷体" w:hAnsi="华文楷体" w:hint="eastAsia"/>
            <w:sz w:val="30"/>
            <w:szCs w:val="30"/>
          </w:rPr>
          <w:delText>？？40：18</w:delText>
        </w:r>
      </w:del>
      <w:r w:rsidRPr="004F1DEA">
        <w:rPr>
          <w:rFonts w:ascii="华文楷体" w:eastAsia="华文楷体" w:hAnsi="华文楷体" w:hint="eastAsia"/>
          <w:sz w:val="30"/>
          <w:szCs w:val="30"/>
        </w:rPr>
        <w:t>这个说法不合理的。</w:t>
      </w:r>
    </w:p>
    <w:p w:rsidR="002908C7" w:rsidRDefault="00B52319" w:rsidP="002908C7">
      <w:pPr>
        <w:ind w:firstLine="570"/>
        <w:rPr>
          <w:ins w:id="715" w:author="apple" w:date="2015-12-11T19:48:00Z"/>
          <w:rFonts w:ascii="华文楷体" w:eastAsia="华文楷体" w:hAnsi="华文楷体"/>
          <w:sz w:val="30"/>
          <w:szCs w:val="30"/>
        </w:rPr>
      </w:pPr>
      <w:r w:rsidRPr="004F1DEA">
        <w:rPr>
          <w:rFonts w:ascii="华文楷体" w:eastAsia="华文楷体" w:hAnsi="华文楷体" w:hint="eastAsia"/>
          <w:sz w:val="30"/>
          <w:szCs w:val="30"/>
        </w:rPr>
        <w:t>那么这个说法实际上已承认了以因什么也没有做，就是好像说“看见无有”与“一无所见”。就说我看见了虚空和什么也都</w:t>
      </w:r>
      <w:ins w:id="716" w:author="apple" w:date="2015-12-11T19:47:00Z">
        <w:r w:rsidR="002908C7">
          <w:rPr>
            <w:rFonts w:ascii="华文楷体" w:eastAsia="华文楷体" w:hAnsi="华文楷体" w:hint="eastAsia"/>
            <w:sz w:val="30"/>
            <w:szCs w:val="30"/>
          </w:rPr>
          <w:t>没</w:t>
        </w:r>
      </w:ins>
      <w:r w:rsidRPr="004F1DEA">
        <w:rPr>
          <w:rFonts w:ascii="华文楷体" w:eastAsia="华文楷体" w:hAnsi="华文楷体" w:hint="eastAsia"/>
          <w:sz w:val="30"/>
          <w:szCs w:val="30"/>
        </w:rPr>
        <w:t>看到实际上这两种意思是一样的，同样的道理呢，这个方面就说，你通过因造作了这样一种这个无实法，造作了灭法，和说你通过因什么都没有造作，实际上是一个意思的。最后安立这样的观点</w:t>
      </w:r>
      <w:ins w:id="717" w:author="apple" w:date="2015-12-11T19:48:00Z">
        <w:r w:rsidR="002908C7">
          <w:rPr>
            <w:rFonts w:ascii="华文楷体" w:eastAsia="华文楷体" w:hAnsi="华文楷体" w:hint="eastAsia"/>
            <w:sz w:val="30"/>
            <w:szCs w:val="30"/>
          </w:rPr>
          <w:t>，</w:t>
        </w:r>
      </w:ins>
      <w:r w:rsidRPr="004F1DEA">
        <w:rPr>
          <w:rFonts w:ascii="华文楷体" w:eastAsia="华文楷体" w:hAnsi="华文楷体" w:hint="eastAsia"/>
          <w:sz w:val="30"/>
          <w:szCs w:val="30"/>
        </w:rPr>
        <w:t>就成了没有实际的含义了，这从这个方面也推翻了对方的观点。那么前面讲了观待因，那么下面讲第二个科判是有害因。</w:t>
      </w:r>
    </w:p>
    <w:p w:rsidR="002908C7" w:rsidRPr="002908C7" w:rsidRDefault="002908C7" w:rsidP="002908C7">
      <w:pPr>
        <w:ind w:firstLine="570"/>
        <w:rPr>
          <w:ins w:id="718" w:author="apple" w:date="2015-12-11T19:48:00Z"/>
          <w:rFonts w:ascii="黑体" w:eastAsia="黑体" w:hAnsi="黑体" w:hint="eastAsia"/>
          <w:b/>
          <w:sz w:val="30"/>
          <w:szCs w:val="30"/>
          <w:rPrChange w:id="719" w:author="apple" w:date="2015-12-11T19:48:00Z">
            <w:rPr>
              <w:ins w:id="720" w:author="apple" w:date="2015-12-11T19:48:00Z"/>
              <w:rFonts w:ascii="华文楷体" w:eastAsia="华文楷体" w:hAnsi="华文楷体" w:hint="eastAsia"/>
              <w:sz w:val="30"/>
              <w:szCs w:val="30"/>
            </w:rPr>
          </w:rPrChange>
        </w:rPr>
      </w:pPr>
      <w:ins w:id="721" w:author="apple" w:date="2015-12-11T19:48:00Z">
        <w:r w:rsidRPr="002908C7">
          <w:rPr>
            <w:rFonts w:ascii="黑体" w:eastAsia="黑体" w:hAnsi="黑体" w:hint="eastAsia"/>
            <w:b/>
            <w:sz w:val="30"/>
            <w:szCs w:val="30"/>
            <w:rPrChange w:id="722" w:author="apple" w:date="2015-12-11T19:48:00Z">
              <w:rPr>
                <w:rFonts w:ascii="华文楷体" w:eastAsia="华文楷体" w:hAnsi="华文楷体" w:hint="eastAsia"/>
                <w:sz w:val="30"/>
                <w:szCs w:val="30"/>
              </w:rPr>
            </w:rPrChange>
          </w:rPr>
          <w:t>【</w:t>
        </w:r>
        <w:r w:rsidRPr="002908C7">
          <w:rPr>
            <w:rFonts w:ascii="黑体" w:eastAsia="黑体" w:hAnsi="黑体" w:hint="eastAsia"/>
            <w:b/>
            <w:color w:val="000000"/>
            <w:sz w:val="28"/>
            <w:szCs w:val="28"/>
            <w:rPrChange w:id="723" w:author="apple" w:date="2015-12-11T19:48:00Z">
              <w:rPr>
                <w:rFonts w:hint="eastAsia"/>
                <w:color w:val="000000"/>
                <w:sz w:val="28"/>
                <w:szCs w:val="28"/>
              </w:rPr>
            </w:rPrChange>
          </w:rPr>
          <w:t>(二)、 有害因:有些人声称: “大多数乌鸦是黑色,但也有是白色的,同样的道理,大多数有实法是无常的,然而也有大自在天等个别有实法是常有的情况。”</w:t>
        </w:r>
        <w:r w:rsidRPr="002908C7">
          <w:rPr>
            <w:rFonts w:ascii="黑体" w:eastAsia="黑体" w:hAnsi="黑体"/>
            <w:b/>
            <w:sz w:val="30"/>
            <w:szCs w:val="30"/>
            <w:rPrChange w:id="724" w:author="apple" w:date="2015-12-11T19:48:00Z">
              <w:rPr>
                <w:rFonts w:ascii="华文楷体" w:eastAsia="华文楷体" w:hAnsi="华文楷体"/>
                <w:sz w:val="30"/>
                <w:szCs w:val="30"/>
              </w:rPr>
            </w:rPrChange>
          </w:rPr>
          <w:t>】</w:t>
        </w:r>
      </w:ins>
    </w:p>
    <w:p w:rsidR="00BD47F4" w:rsidRDefault="00B52319" w:rsidP="002908C7">
      <w:pPr>
        <w:ind w:firstLine="570"/>
        <w:rPr>
          <w:ins w:id="725" w:author="apple" w:date="2015-12-11T19:51:00Z"/>
          <w:rFonts w:ascii="华文楷体" w:eastAsia="华文楷体" w:hAnsi="华文楷体"/>
          <w:sz w:val="30"/>
          <w:szCs w:val="30"/>
        </w:rPr>
      </w:pPr>
      <w:del w:id="726" w:author="apple" w:date="2015-12-11T19:48:00Z">
        <w:r w:rsidRPr="004F1DEA" w:rsidDel="002908C7">
          <w:rPr>
            <w:rFonts w:ascii="华文楷体" w:eastAsia="华文楷体" w:hAnsi="华文楷体" w:hint="eastAsia"/>
            <w:sz w:val="30"/>
            <w:szCs w:val="30"/>
          </w:rPr>
          <w:delText>有害因他的这个前提呢，有些人声称:“大多数乌鸦是黑色,但也有些是白色的,也有是白色的，同样的道理,大多数有实法是无常的,然而也有大自在天等个别有实法是常有的情况。”</w:delText>
        </w:r>
      </w:del>
      <w:r w:rsidRPr="004F1DEA">
        <w:rPr>
          <w:rFonts w:ascii="华文楷体" w:eastAsia="华文楷体" w:hAnsi="华文楷体" w:hint="eastAsia"/>
          <w:sz w:val="30"/>
          <w:szCs w:val="30"/>
        </w:rPr>
        <w:t>那么通过前面的分析，那我们就知道了，一切有实法都是无常，能够起作用的法都是无常</w:t>
      </w:r>
      <w:ins w:id="727" w:author="apple" w:date="2015-12-11T19:50:00Z">
        <w:r w:rsidR="002908C7">
          <w:rPr>
            <w:rFonts w:ascii="华文楷体" w:eastAsia="华文楷体" w:hAnsi="华文楷体" w:hint="eastAsia"/>
            <w:sz w:val="30"/>
            <w:szCs w:val="30"/>
          </w:rPr>
          <w:t>的</w:t>
        </w:r>
      </w:ins>
      <w:r w:rsidRPr="004F1DEA">
        <w:rPr>
          <w:rFonts w:ascii="华文楷体" w:eastAsia="华文楷体" w:hAnsi="华文楷体" w:hint="eastAsia"/>
          <w:sz w:val="30"/>
          <w:szCs w:val="30"/>
        </w:rPr>
        <w:t>法。那么如果是这样，如果承许这样的话，那么有些外道，大自在天派等，他就觉得呢这个已经动摇了他的宗派的根本了。他宗派的根本如果是这样承许下去的话，肯定无法安立，比如说大自在天，大自天他就觉得又是常有的法，他是不变的常一，又是能够起作用的，因为他是一切万法生因的缘故，所以他既是有实法，也是常有，他必须要解决这个问题</w:t>
      </w:r>
      <w:ins w:id="728" w:author="apple" w:date="2015-12-11T19:50:00Z">
        <w:r w:rsidR="00BD47F4">
          <w:rPr>
            <w:rFonts w:ascii="华文楷体" w:eastAsia="华文楷体" w:hAnsi="华文楷体" w:hint="eastAsia"/>
            <w:sz w:val="30"/>
            <w:szCs w:val="30"/>
          </w:rPr>
          <w:t>。</w:t>
        </w:r>
      </w:ins>
      <w:del w:id="729" w:author="apple" w:date="2015-12-11T19:50:00Z">
        <w:r w:rsidRPr="004F1DEA" w:rsidDel="00BD47F4">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所以他就讲一个比喻。他就觉得他比如说</w:t>
      </w:r>
      <w:r w:rsidRPr="004F1DEA">
        <w:rPr>
          <w:rFonts w:ascii="华文楷体" w:eastAsia="华文楷体" w:hAnsi="华文楷体" w:hint="eastAsia"/>
          <w:sz w:val="30"/>
          <w:szCs w:val="30"/>
        </w:rPr>
        <w:lastRenderedPageBreak/>
        <w:t>呢，天下乌鸦一般黑了，那么就说天下乌鸦都是黑的，但是呢也不排除有各别的白乌鸦，也不排除别的白乌鸦这个是会出现的，所以我们说乌鸦，白乌鸦这个好像实际上就抵触，乌鸦怎么有白的。但是就是说，像这样的话白乌鸦他这个情况也可以出现，各别的情况也会出现</w:t>
      </w:r>
      <w:ins w:id="730" w:author="apple" w:date="2015-12-11T19:50:00Z">
        <w:r w:rsidR="00BD47F4">
          <w:rPr>
            <w:rFonts w:ascii="华文楷体" w:eastAsia="华文楷体" w:hAnsi="华文楷体" w:hint="eastAsia"/>
            <w:sz w:val="30"/>
            <w:szCs w:val="30"/>
          </w:rPr>
          <w:t>这个</w:t>
        </w:r>
      </w:ins>
      <w:r w:rsidRPr="004F1DEA">
        <w:rPr>
          <w:rFonts w:ascii="华文楷体" w:eastAsia="华文楷体" w:hAnsi="华文楷体" w:hint="eastAsia"/>
          <w:sz w:val="30"/>
          <w:szCs w:val="30"/>
        </w:rPr>
        <w:t>白乌鸦。他说同样道理呢，就说是这个大多数的有实法都是无常的，但是呢也那么不排除各别的有实法既是有实，能起作用，也是常有。</w:t>
      </w:r>
    </w:p>
    <w:p w:rsidR="00BD47F4" w:rsidRDefault="00B52319" w:rsidP="002908C7">
      <w:pPr>
        <w:ind w:firstLine="570"/>
        <w:rPr>
          <w:ins w:id="731" w:author="apple" w:date="2015-12-11T19:51:00Z"/>
          <w:rFonts w:ascii="华文楷体" w:eastAsia="华文楷体" w:hAnsi="华文楷体"/>
          <w:sz w:val="30"/>
          <w:szCs w:val="30"/>
        </w:rPr>
      </w:pPr>
      <w:r w:rsidRPr="004F1DEA">
        <w:rPr>
          <w:rFonts w:ascii="华文楷体" w:eastAsia="华文楷体" w:hAnsi="华文楷体" w:hint="eastAsia"/>
          <w:sz w:val="30"/>
          <w:szCs w:val="30"/>
        </w:rPr>
        <w:t>那么这是什么法，比如说我们的大自在天，我们的大自在天既是常有，也是起功用的法。这个方面我们就知道了，起功用和常有啊，但自宗的观点来看的时候，他绝对是矛盾的，只要起功用绝对无常的，你如果是常法不能起功用。所以对方他看到这个问题之后呢，就想到这个问题。他就说像这样讲的时候呢，就大自在天他</w:t>
      </w:r>
      <w:ins w:id="732" w:author="apple" w:date="2015-12-11T19:51:00Z">
        <w:r w:rsidR="00BD47F4">
          <w:rPr>
            <w:rFonts w:ascii="华文楷体" w:eastAsia="华文楷体" w:hAnsi="华文楷体" w:hint="eastAsia"/>
            <w:sz w:val="30"/>
            <w:szCs w:val="30"/>
          </w:rPr>
          <w:t>又</w:t>
        </w:r>
      </w:ins>
      <w:del w:id="733" w:author="apple" w:date="2015-12-11T19:51:00Z">
        <w:r w:rsidRPr="004F1DEA" w:rsidDel="00BD47F4">
          <w:rPr>
            <w:rFonts w:ascii="华文楷体" w:eastAsia="华文楷体" w:hAnsi="华文楷体" w:hint="eastAsia"/>
            <w:sz w:val="30"/>
            <w:szCs w:val="30"/>
          </w:rPr>
          <w:delText>就</w:delText>
        </w:r>
      </w:del>
      <w:r w:rsidRPr="004F1DEA">
        <w:rPr>
          <w:rFonts w:ascii="华文楷体" w:eastAsia="华文楷体" w:hAnsi="华文楷体" w:hint="eastAsia"/>
          <w:sz w:val="30"/>
          <w:szCs w:val="30"/>
        </w:rPr>
        <w:t>是常有的，又是能够起功用的，否则的话他的根本的宗义就动摇了。</w:t>
      </w:r>
    </w:p>
    <w:p w:rsidR="00BD47F4" w:rsidRDefault="00B52319" w:rsidP="002908C7">
      <w:pPr>
        <w:ind w:firstLine="570"/>
        <w:rPr>
          <w:ins w:id="734" w:author="apple" w:date="2015-12-11T19:51:00Z"/>
          <w:rFonts w:ascii="华文楷体" w:eastAsia="华文楷体" w:hAnsi="华文楷体"/>
          <w:sz w:val="30"/>
          <w:szCs w:val="30"/>
        </w:rPr>
      </w:pPr>
      <w:r w:rsidRPr="004F1DEA">
        <w:rPr>
          <w:rFonts w:ascii="华文楷体" w:eastAsia="华文楷体" w:hAnsi="华文楷体" w:hint="eastAsia"/>
          <w:sz w:val="30"/>
          <w:szCs w:val="30"/>
        </w:rPr>
        <w:t>但是呢我们对这个问题说，你的这个观点是有害的</w:t>
      </w:r>
      <w:del w:id="735" w:author="apple" w:date="2015-12-11T19:51:00Z">
        <w:r w:rsidRPr="004F1DEA" w:rsidDel="00BD47F4">
          <w:rPr>
            <w:rFonts w:ascii="华文楷体" w:eastAsia="华文楷体" w:hAnsi="华文楷体" w:hint="eastAsia"/>
            <w:sz w:val="30"/>
            <w:szCs w:val="30"/>
          </w:rPr>
          <w:delText>，</w:delText>
        </w:r>
      </w:del>
      <w:ins w:id="736" w:author="apple" w:date="2015-12-11T19:51:00Z">
        <w:r w:rsidR="00BD47F4">
          <w:rPr>
            <w:rFonts w:ascii="华文楷体" w:eastAsia="华文楷体" w:hAnsi="华文楷体" w:hint="eastAsia"/>
            <w:sz w:val="30"/>
            <w:szCs w:val="30"/>
          </w:rPr>
          <w:t>。</w:t>
        </w:r>
      </w:ins>
      <w:r w:rsidRPr="004F1DEA">
        <w:rPr>
          <w:rFonts w:ascii="华文楷体" w:eastAsia="华文楷体" w:hAnsi="华文楷体" w:hint="eastAsia"/>
          <w:sz w:val="30"/>
          <w:szCs w:val="30"/>
        </w:rPr>
        <w:t>实际上你的这个观点是有害的，所以说这个因叫做有害因，你的这个观点是有理证防害。</w:t>
      </w:r>
    </w:p>
    <w:p w:rsidR="00BD47F4" w:rsidRDefault="00BD47F4" w:rsidP="002908C7">
      <w:pPr>
        <w:ind w:firstLine="570"/>
        <w:rPr>
          <w:ins w:id="737" w:author="apple" w:date="2015-12-11T19:51:00Z"/>
          <w:rFonts w:ascii="华文楷体" w:eastAsia="华文楷体" w:hAnsi="华文楷体" w:hint="eastAsia"/>
          <w:sz w:val="30"/>
          <w:szCs w:val="30"/>
        </w:rPr>
      </w:pPr>
      <w:ins w:id="738" w:author="apple" w:date="2015-12-11T19:51:00Z">
        <w:r>
          <w:rPr>
            <w:rFonts w:ascii="华文楷体" w:eastAsia="华文楷体" w:hAnsi="华文楷体" w:hint="eastAsia"/>
            <w:sz w:val="30"/>
            <w:szCs w:val="30"/>
          </w:rPr>
          <w:t>【</w:t>
        </w:r>
      </w:ins>
      <w:moveToRangeStart w:id="739" w:author="apple" w:date="2015-12-11T19:51:00Z" w:name="move437626837"/>
      <w:moveTo w:id="740" w:author="apple" w:date="2015-12-11T19:51:00Z">
        <w:r w:rsidRPr="00BD47F4">
          <w:rPr>
            <w:rFonts w:ascii="黑体" w:eastAsia="黑体" w:hAnsi="黑体" w:hint="eastAsia"/>
            <w:b/>
            <w:sz w:val="30"/>
            <w:szCs w:val="30"/>
            <w:rPrChange w:id="741" w:author="apple" w:date="2015-12-11T19:51:00Z">
              <w:rPr>
                <w:rFonts w:ascii="华文楷体" w:eastAsia="华文楷体" w:hAnsi="华文楷体" w:hint="eastAsia"/>
                <w:sz w:val="30"/>
                <w:szCs w:val="30"/>
              </w:rPr>
            </w:rPrChange>
          </w:rPr>
          <w:t>(对于这一说法,通过推理的方式予以破斥:)无论任何法,如果是不具有次第性或同时起作用的常法,那么决定不是有实法,犹如虚空,常有的自在天也无有功用。</w:t>
        </w:r>
      </w:moveTo>
      <w:moveToRangeEnd w:id="739"/>
      <w:ins w:id="742" w:author="apple" w:date="2015-12-11T19:51:00Z">
        <w:r>
          <w:rPr>
            <w:rFonts w:ascii="华文楷体" w:eastAsia="华文楷体" w:hAnsi="华文楷体"/>
            <w:sz w:val="30"/>
            <w:szCs w:val="30"/>
          </w:rPr>
          <w:t>】</w:t>
        </w:r>
      </w:ins>
    </w:p>
    <w:p w:rsidR="00BD47F4" w:rsidRDefault="00B52319" w:rsidP="002908C7">
      <w:pPr>
        <w:ind w:firstLine="570"/>
        <w:rPr>
          <w:ins w:id="743" w:author="apple" w:date="2015-12-11T19:52:00Z"/>
          <w:rFonts w:ascii="华文楷体" w:eastAsia="华文楷体" w:hAnsi="华文楷体"/>
          <w:sz w:val="30"/>
          <w:szCs w:val="30"/>
        </w:rPr>
      </w:pPr>
      <w:moveFromRangeStart w:id="744" w:author="apple" w:date="2015-12-11T19:51:00Z" w:name="move437626837"/>
      <w:moveFrom w:id="745" w:author="apple" w:date="2015-12-11T19:51:00Z">
        <w:r w:rsidRPr="004F1DEA" w:rsidDel="00BD47F4">
          <w:rPr>
            <w:rFonts w:ascii="华文楷体" w:eastAsia="华文楷体" w:hAnsi="华文楷体" w:hint="eastAsia"/>
            <w:sz w:val="30"/>
            <w:szCs w:val="30"/>
          </w:rPr>
          <w:t>(对于这一说法,通过推理的方式予以破斥:)无论任何法,如果是不具有次第性或同时起作用的常法,那么决定不是有实法,犹如虚空,常有的自在天也无有功用。</w:t>
        </w:r>
      </w:moveFrom>
      <w:moveFromRangeEnd w:id="744"/>
      <w:r w:rsidRPr="004F1DEA">
        <w:rPr>
          <w:rFonts w:ascii="华文楷体" w:eastAsia="华文楷体" w:hAnsi="华文楷体" w:hint="eastAsia"/>
          <w:sz w:val="30"/>
          <w:szCs w:val="30"/>
        </w:rPr>
        <w:t>那么通过推理的时候呢就是讲，无论是任何法，如果是不具有次第性，或者是同时起作用这个常法，那么绝对不是有实法。那么就说你，如果是有实法</w:t>
      </w:r>
      <w:ins w:id="746" w:author="apple" w:date="2015-12-11T19:52:00Z">
        <w:r w:rsidR="00BD47F4">
          <w:rPr>
            <w:rFonts w:ascii="华文楷体" w:eastAsia="华文楷体" w:hAnsi="华文楷体" w:hint="eastAsia"/>
            <w:sz w:val="30"/>
            <w:szCs w:val="30"/>
          </w:rPr>
          <w:t>、</w:t>
        </w:r>
      </w:ins>
      <w:r w:rsidRPr="004F1DEA">
        <w:rPr>
          <w:rFonts w:ascii="华文楷体" w:eastAsia="华文楷体" w:hAnsi="华文楷体" w:hint="eastAsia"/>
          <w:sz w:val="30"/>
          <w:szCs w:val="30"/>
        </w:rPr>
        <w:t>他肯定是会有次第性的。除或你如果不具有次第性的，或者说他是同时能够起作用的常法，这个常法他绝对不是有实法的，犹</w:t>
      </w:r>
      <w:r w:rsidRPr="004F1DEA">
        <w:rPr>
          <w:rFonts w:ascii="华文楷体" w:eastAsia="华文楷体" w:hAnsi="华文楷体" w:hint="eastAsia"/>
          <w:sz w:val="30"/>
          <w:szCs w:val="30"/>
        </w:rPr>
        <w:lastRenderedPageBreak/>
        <w:t>如虚空一样，虚空他就不具有次第性的</w:t>
      </w:r>
      <w:ins w:id="747" w:author="apple" w:date="2015-12-11T19:52:00Z">
        <w:r w:rsidR="00BD47F4">
          <w:rPr>
            <w:rFonts w:ascii="华文楷体" w:eastAsia="华文楷体" w:hAnsi="华文楷体" w:hint="eastAsia"/>
            <w:sz w:val="30"/>
            <w:szCs w:val="30"/>
          </w:rPr>
          <w:t>。</w:t>
        </w:r>
      </w:ins>
      <w:del w:id="748" w:author="apple" w:date="2015-12-11T19:52:00Z">
        <w:r w:rsidRPr="004F1DEA" w:rsidDel="00BD47F4">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他就是，像这样的话他就是不具有次第性这样的一个法，他是一个常法。所以他这个常法</w:t>
      </w:r>
      <w:ins w:id="749" w:author="apple" w:date="2015-12-11T19:52:00Z">
        <w:r w:rsidR="00BD47F4">
          <w:rPr>
            <w:rFonts w:ascii="华文楷体" w:eastAsia="华文楷体" w:hAnsi="华文楷体" w:hint="eastAsia"/>
            <w:sz w:val="30"/>
            <w:szCs w:val="30"/>
          </w:rPr>
          <w:t>，</w:t>
        </w:r>
      </w:ins>
      <w:r w:rsidRPr="004F1DEA">
        <w:rPr>
          <w:rFonts w:ascii="华文楷体" w:eastAsia="华文楷体" w:hAnsi="华文楷体" w:hint="eastAsia"/>
          <w:sz w:val="30"/>
          <w:szCs w:val="30"/>
        </w:rPr>
        <w:t>他就不起功用，那没有任何功用的。常有的自在天也无有功用</w:t>
      </w:r>
      <w:ins w:id="750" w:author="apple" w:date="2015-12-11T19:52:00Z">
        <w:r w:rsidR="00BD47F4">
          <w:rPr>
            <w:rFonts w:ascii="华文楷体" w:eastAsia="华文楷体" w:hAnsi="华文楷体" w:hint="eastAsia"/>
            <w:sz w:val="30"/>
            <w:szCs w:val="30"/>
          </w:rPr>
          <w:t>。</w:t>
        </w:r>
      </w:ins>
      <w:del w:id="751" w:author="apple" w:date="2015-12-11T19:52:00Z">
        <w:r w:rsidRPr="004F1DEA" w:rsidDel="00BD47F4">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那么这个常有的自在天</w:t>
      </w:r>
      <w:ins w:id="752" w:author="apple" w:date="2015-12-11T19:52:00Z">
        <w:r w:rsidR="00BD47F4">
          <w:rPr>
            <w:rFonts w:ascii="华文楷体" w:eastAsia="华文楷体" w:hAnsi="华文楷体" w:hint="eastAsia"/>
            <w:sz w:val="30"/>
            <w:szCs w:val="30"/>
          </w:rPr>
          <w:t>，</w:t>
        </w:r>
      </w:ins>
      <w:r w:rsidRPr="004F1DEA">
        <w:rPr>
          <w:rFonts w:ascii="华文楷体" w:eastAsia="华文楷体" w:hAnsi="华文楷体" w:hint="eastAsia"/>
          <w:sz w:val="30"/>
          <w:szCs w:val="30"/>
        </w:rPr>
        <w:t>他实际上他也是相同的道理，他是常有的缘故，也不可能起功用的，他不具有次第性，不具有次第性怎么能起功用呢？这个是不可能的事情。</w:t>
      </w:r>
    </w:p>
    <w:p w:rsidR="00BD47F4" w:rsidRDefault="00BD47F4" w:rsidP="002908C7">
      <w:pPr>
        <w:ind w:firstLine="570"/>
        <w:rPr>
          <w:ins w:id="753" w:author="apple" w:date="2015-12-11T19:52:00Z"/>
          <w:rFonts w:ascii="华文楷体" w:eastAsia="华文楷体" w:hAnsi="华文楷体" w:hint="eastAsia"/>
          <w:sz w:val="30"/>
          <w:szCs w:val="30"/>
        </w:rPr>
      </w:pPr>
      <w:ins w:id="754" w:author="apple" w:date="2015-12-11T19:52:00Z">
        <w:r>
          <w:rPr>
            <w:rFonts w:ascii="华文楷体" w:eastAsia="华文楷体" w:hAnsi="华文楷体" w:hint="eastAsia"/>
            <w:sz w:val="30"/>
            <w:szCs w:val="30"/>
          </w:rPr>
          <w:t>【</w:t>
        </w:r>
      </w:ins>
      <w:moveToRangeStart w:id="755" w:author="apple" w:date="2015-12-11T19:52:00Z" w:name="move437626898"/>
      <w:moveTo w:id="756" w:author="apple" w:date="2015-12-11T19:52:00Z">
        <w:r w:rsidRPr="00BD47F4">
          <w:rPr>
            <w:rFonts w:ascii="黑体" w:eastAsia="黑体" w:hAnsi="黑体" w:hint="eastAsia"/>
            <w:b/>
            <w:sz w:val="30"/>
            <w:szCs w:val="30"/>
            <w:rPrChange w:id="757" w:author="apple" w:date="2015-12-11T19:52:00Z">
              <w:rPr>
                <w:rFonts w:ascii="华文楷体" w:eastAsia="华文楷体" w:hAnsi="华文楷体" w:hint="eastAsia"/>
                <w:sz w:val="30"/>
                <w:szCs w:val="30"/>
              </w:rPr>
            </w:rPrChange>
          </w:rPr>
          <w:t>(这一推理说明:)任何法如果有功用,则必然是次第性与刹那性,常有法不可能有变化结果，就说常有法不可能有变化，结果也就无有功用,无有功用的法不可能是有实法。</w:t>
        </w:r>
      </w:moveTo>
      <w:moveToRangeEnd w:id="755"/>
      <w:ins w:id="758" w:author="apple" w:date="2015-12-11T19:52:00Z">
        <w:r>
          <w:rPr>
            <w:rFonts w:ascii="华文楷体" w:eastAsia="华文楷体" w:hAnsi="华文楷体"/>
            <w:sz w:val="30"/>
            <w:szCs w:val="30"/>
          </w:rPr>
          <w:t>】</w:t>
        </w:r>
      </w:ins>
    </w:p>
    <w:p w:rsidR="00920E88" w:rsidRDefault="00B52319" w:rsidP="002908C7">
      <w:pPr>
        <w:ind w:firstLine="570"/>
        <w:rPr>
          <w:ins w:id="759" w:author="apple" w:date="2015-12-11T19:54:00Z"/>
          <w:rFonts w:ascii="华文楷体" w:eastAsia="华文楷体" w:hAnsi="华文楷体"/>
          <w:sz w:val="30"/>
          <w:szCs w:val="30"/>
        </w:rPr>
      </w:pPr>
      <w:moveFromRangeStart w:id="760" w:author="apple" w:date="2015-12-11T19:52:00Z" w:name="move437626898"/>
      <w:moveFrom w:id="761" w:author="apple" w:date="2015-12-11T19:52:00Z">
        <w:r w:rsidRPr="004F1DEA" w:rsidDel="00BD47F4">
          <w:rPr>
            <w:rFonts w:ascii="华文楷体" w:eastAsia="华文楷体" w:hAnsi="华文楷体" w:hint="eastAsia"/>
            <w:sz w:val="30"/>
            <w:szCs w:val="30"/>
          </w:rPr>
          <w:t>(这一推理说明:)任何法如果有功用,则必然是次第性与刹那性,常有法不可能有变化结果，就说常有法不可能有变化，结果也就无有功用,无有功用的法不可能是有实法。</w:t>
        </w:r>
      </w:moveFrom>
      <w:moveFromRangeEnd w:id="760"/>
      <w:r w:rsidRPr="004F1DEA">
        <w:rPr>
          <w:rFonts w:ascii="华文楷体" w:eastAsia="华文楷体" w:hAnsi="华文楷体" w:hint="eastAsia"/>
          <w:sz w:val="30"/>
          <w:szCs w:val="30"/>
        </w:rPr>
        <w:t>那么就是说任何法如果起功用的，必然是次第性或者刹那生灭的，前面讲了，你必须要舍弃前前位，才能够产生后后位，所以说后面的这样一种种子生芽也好，还是其他的这样一些行动也好，你必须要移动你的位置，你才能够有这样一种这个不同的情况的出现，而世间上的法都是不同的，前有后无，现有，就说是这个现有后无。像这样就说前无今有，或者说这个现有后无，他都是有这样一种情况出现的，所以说任何法他一定是次第性，一定是刹那生灭的性。常有的法因为他不能变化，因为如果有变化，如果变化</w:t>
      </w:r>
      <w:del w:id="762" w:author="apple" w:date="2015-12-11T19:53:00Z">
        <w:r w:rsidRPr="004F1DEA" w:rsidDel="00BD47F4">
          <w:rPr>
            <w:rFonts w:ascii="华文楷体" w:eastAsia="华文楷体" w:hAnsi="华文楷体" w:hint="eastAsia"/>
            <w:sz w:val="30"/>
            <w:szCs w:val="30"/>
          </w:rPr>
          <w:delText>就</w:delText>
        </w:r>
      </w:del>
      <w:r w:rsidRPr="004F1DEA">
        <w:rPr>
          <w:rFonts w:ascii="华文楷体" w:eastAsia="华文楷体" w:hAnsi="华文楷体" w:hint="eastAsia"/>
          <w:sz w:val="30"/>
          <w:szCs w:val="30"/>
        </w:rPr>
        <w:t>不可能是常有的，常有法绝对不可能有变化的。那么如果常有法不可能有变化，结果就不有功用了，结果他不变化的缘故，怎么起功用呢？他以前是怎么样，后面还是怎么样，所以说像这样讲的时候，所有的这些起功用的东西都不可能产生的。我们可以看一下，我们在世间当中生活的时候，你要走来走去拿东西，你要怎么怎么样，实际上都是有功用，他都是要舍弃前前位和后后位的。所以常有</w:t>
      </w:r>
      <w:r w:rsidRPr="004F1DEA">
        <w:rPr>
          <w:rFonts w:ascii="华文楷体" w:eastAsia="华文楷体" w:hAnsi="华文楷体" w:hint="eastAsia"/>
          <w:sz w:val="30"/>
          <w:szCs w:val="30"/>
        </w:rPr>
        <w:lastRenderedPageBreak/>
        <w:t>法他不变化的缘故呢，所以他根本不能起任何功用。无有功用的法不可能有实法，没有功用的法</w:t>
      </w:r>
      <w:ins w:id="763" w:author="apple" w:date="2015-12-11T19:53:00Z">
        <w:r w:rsidR="00920E88">
          <w:rPr>
            <w:rFonts w:ascii="华文楷体" w:eastAsia="华文楷体" w:hAnsi="华文楷体" w:hint="eastAsia"/>
            <w:sz w:val="30"/>
            <w:szCs w:val="30"/>
          </w:rPr>
          <w:t>，</w:t>
        </w:r>
      </w:ins>
      <w:r w:rsidRPr="004F1DEA">
        <w:rPr>
          <w:rFonts w:ascii="华文楷体" w:eastAsia="华文楷体" w:hAnsi="华文楷体" w:hint="eastAsia"/>
          <w:sz w:val="30"/>
          <w:szCs w:val="30"/>
        </w:rPr>
        <w:t>怎么可能是有实法呢？这个完全是不可能产生的。</w:t>
      </w:r>
    </w:p>
    <w:p w:rsidR="00920E88" w:rsidRPr="00920E88" w:rsidRDefault="00920E88" w:rsidP="002908C7">
      <w:pPr>
        <w:ind w:firstLine="570"/>
        <w:rPr>
          <w:ins w:id="764" w:author="apple" w:date="2015-12-11T19:54:00Z"/>
          <w:rFonts w:ascii="黑体" w:eastAsia="黑体" w:hAnsi="黑体" w:hint="eastAsia"/>
          <w:b/>
          <w:sz w:val="30"/>
          <w:szCs w:val="30"/>
          <w:rPrChange w:id="765" w:author="apple" w:date="2015-12-11T19:54:00Z">
            <w:rPr>
              <w:ins w:id="766" w:author="apple" w:date="2015-12-11T19:54:00Z"/>
              <w:rFonts w:ascii="华文楷体" w:eastAsia="华文楷体" w:hAnsi="华文楷体" w:hint="eastAsia"/>
              <w:sz w:val="30"/>
              <w:szCs w:val="30"/>
            </w:rPr>
          </w:rPrChange>
        </w:rPr>
      </w:pPr>
      <w:ins w:id="767" w:author="apple" w:date="2015-12-11T19:54:00Z">
        <w:r w:rsidRPr="00920E88">
          <w:rPr>
            <w:rFonts w:ascii="黑体" w:eastAsia="黑体" w:hAnsi="黑体" w:hint="eastAsia"/>
            <w:b/>
            <w:sz w:val="30"/>
            <w:szCs w:val="30"/>
            <w:rPrChange w:id="768" w:author="apple" w:date="2015-12-11T19:54:00Z">
              <w:rPr>
                <w:rFonts w:ascii="华文楷体" w:eastAsia="华文楷体" w:hAnsi="华文楷体" w:hint="eastAsia"/>
                <w:sz w:val="30"/>
                <w:szCs w:val="30"/>
              </w:rPr>
            </w:rPrChange>
          </w:rPr>
          <w:t>【</w:t>
        </w:r>
        <w:r w:rsidRPr="00920E88">
          <w:rPr>
            <w:rFonts w:ascii="黑体" w:eastAsia="黑体" w:hAnsi="黑体" w:hint="eastAsia"/>
            <w:b/>
            <w:color w:val="000000"/>
            <w:sz w:val="28"/>
            <w:szCs w:val="28"/>
            <w:rPrChange w:id="769" w:author="apple" w:date="2015-12-11T19:54:00Z">
              <w:rPr>
                <w:rFonts w:ascii="华文楷体" w:eastAsia="华文楷体" w:hAnsi="华文楷体" w:hint="eastAsia"/>
                <w:color w:val="000000"/>
                <w:sz w:val="28"/>
                <w:szCs w:val="28"/>
              </w:rPr>
            </w:rPrChange>
          </w:rPr>
          <w:t>简略地说,我们要知晓:如果常有,则与是有实法相违;如果是有实法,则与常有相违,这两者不可能有并行不悖的情况。</w:t>
        </w:r>
        <w:r w:rsidRPr="00920E88">
          <w:rPr>
            <w:rFonts w:ascii="黑体" w:eastAsia="黑体" w:hAnsi="黑体"/>
            <w:b/>
            <w:sz w:val="30"/>
            <w:szCs w:val="30"/>
            <w:rPrChange w:id="770" w:author="apple" w:date="2015-12-11T19:54:00Z">
              <w:rPr>
                <w:rFonts w:ascii="华文楷体" w:eastAsia="华文楷体" w:hAnsi="华文楷体"/>
                <w:sz w:val="30"/>
                <w:szCs w:val="30"/>
              </w:rPr>
            </w:rPrChange>
          </w:rPr>
          <w:t>】</w:t>
        </w:r>
      </w:ins>
    </w:p>
    <w:p w:rsidR="00920E88" w:rsidRDefault="00B52319" w:rsidP="002908C7">
      <w:pPr>
        <w:ind w:firstLine="570"/>
        <w:rPr>
          <w:ins w:id="771" w:author="apple" w:date="2015-12-11T19:56:00Z"/>
          <w:rFonts w:ascii="华文楷体" w:eastAsia="华文楷体" w:hAnsi="华文楷体"/>
          <w:sz w:val="30"/>
          <w:szCs w:val="30"/>
        </w:rPr>
      </w:pPr>
      <w:del w:id="772" w:author="apple" w:date="2015-12-11T19:54:00Z">
        <w:r w:rsidRPr="004F1DEA" w:rsidDel="00920E88">
          <w:rPr>
            <w:rFonts w:ascii="华文楷体" w:eastAsia="华文楷体" w:hAnsi="华文楷体" w:hint="eastAsia"/>
            <w:sz w:val="30"/>
            <w:szCs w:val="30"/>
          </w:rPr>
          <w:delText>简略地说,我们要知晓:如果常有,则与是有实法相违;如果是有实法,则与常有相违,这两者不可能有并行不悖的情况。</w:delText>
        </w:r>
      </w:del>
      <w:r w:rsidRPr="004F1DEA">
        <w:rPr>
          <w:rFonts w:ascii="华文楷体" w:eastAsia="华文楷体" w:hAnsi="华文楷体" w:hint="eastAsia"/>
          <w:sz w:val="30"/>
          <w:szCs w:val="30"/>
        </w:rPr>
        <w:t>简略地说呢，我们应该知道呢如果是一个常有的法的话，他绝对不是有实法，他就绝对和有实法是相违啦。那么如果是有实法呢，就绝对不是常有的，</w:t>
      </w:r>
      <w:ins w:id="773" w:author="apple" w:date="2015-12-11T19:54:00Z">
        <w:r w:rsidR="00920E88">
          <w:rPr>
            <w:rFonts w:ascii="华文楷体" w:eastAsia="华文楷体" w:hAnsi="华文楷体" w:hint="eastAsia"/>
            <w:sz w:val="30"/>
            <w:szCs w:val="30"/>
          </w:rPr>
          <w:t>说</w:t>
        </w:r>
      </w:ins>
      <w:del w:id="774" w:author="apple" w:date="2015-12-11T19:54:00Z">
        <w:r w:rsidRPr="004F1DEA" w:rsidDel="00920E88">
          <w:rPr>
            <w:rFonts w:ascii="华文楷体" w:eastAsia="华文楷体" w:hAnsi="华文楷体" w:hint="eastAsia"/>
            <w:sz w:val="30"/>
            <w:szCs w:val="30"/>
          </w:rPr>
          <w:delText>所以</w:delText>
        </w:r>
      </w:del>
      <w:r w:rsidRPr="004F1DEA">
        <w:rPr>
          <w:rFonts w:ascii="华文楷体" w:eastAsia="华文楷体" w:hAnsi="华文楷体" w:hint="eastAsia"/>
          <w:sz w:val="30"/>
          <w:szCs w:val="30"/>
        </w:rPr>
        <w:t>这两者是不可能</w:t>
      </w:r>
      <w:ins w:id="775" w:author="apple" w:date="2015-12-11T19:55:00Z">
        <w:r w:rsidR="00920E88">
          <w:rPr>
            <w:rFonts w:ascii="华文楷体" w:eastAsia="华文楷体" w:hAnsi="华文楷体" w:hint="eastAsia"/>
            <w:sz w:val="30"/>
            <w:szCs w:val="30"/>
          </w:rPr>
          <w:t>是</w:t>
        </w:r>
      </w:ins>
      <w:r w:rsidRPr="004F1DEA">
        <w:rPr>
          <w:rFonts w:ascii="华文楷体" w:eastAsia="华文楷体" w:hAnsi="华文楷体" w:hint="eastAsia"/>
          <w:sz w:val="30"/>
          <w:szCs w:val="30"/>
        </w:rPr>
        <w:t>并行不悖的情况。所以说呢</w:t>
      </w:r>
      <w:ins w:id="776" w:author="apple" w:date="2015-12-11T19:55:00Z">
        <w:r w:rsidR="00920E88">
          <w:rPr>
            <w:rFonts w:ascii="华文楷体" w:eastAsia="华文楷体" w:hAnsi="华文楷体" w:hint="eastAsia"/>
            <w:sz w:val="30"/>
            <w:szCs w:val="30"/>
          </w:rPr>
          <w:t>，</w:t>
        </w:r>
      </w:ins>
      <w:r w:rsidRPr="004F1DEA">
        <w:rPr>
          <w:rFonts w:ascii="华文楷体" w:eastAsia="华文楷体" w:hAnsi="华文楷体" w:hint="eastAsia"/>
          <w:sz w:val="30"/>
          <w:szCs w:val="30"/>
        </w:rPr>
        <w:t>我们现在世间上的一切法，他是有实法，如果是有实法</w:t>
      </w:r>
      <w:ins w:id="777" w:author="apple" w:date="2015-12-11T19:55:00Z">
        <w:r w:rsidR="00920E88">
          <w:rPr>
            <w:rFonts w:ascii="华文楷体" w:eastAsia="华文楷体" w:hAnsi="华文楷体" w:hint="eastAsia"/>
            <w:sz w:val="30"/>
            <w:szCs w:val="30"/>
          </w:rPr>
          <w:t>，</w:t>
        </w:r>
      </w:ins>
      <w:r w:rsidRPr="004F1DEA">
        <w:rPr>
          <w:rFonts w:ascii="华文楷体" w:eastAsia="华文楷体" w:hAnsi="华文楷体" w:hint="eastAsia"/>
          <w:sz w:val="30"/>
          <w:szCs w:val="30"/>
        </w:rPr>
        <w:t>我们就可以确定这一切万法都是刹那生灭的法，只要存在的一切法</w:t>
      </w:r>
      <w:ins w:id="778" w:author="apple" w:date="2015-12-11T19:55:00Z">
        <w:r w:rsidR="00920E88">
          <w:rPr>
            <w:rFonts w:ascii="华文楷体" w:eastAsia="华文楷体" w:hAnsi="华文楷体" w:hint="eastAsia"/>
            <w:sz w:val="30"/>
            <w:szCs w:val="30"/>
          </w:rPr>
          <w:t>，</w:t>
        </w:r>
      </w:ins>
      <w:r w:rsidRPr="004F1DEA">
        <w:rPr>
          <w:rFonts w:ascii="华文楷体" w:eastAsia="华文楷体" w:hAnsi="华文楷体" w:hint="eastAsia"/>
          <w:sz w:val="30"/>
          <w:szCs w:val="30"/>
        </w:rPr>
        <w:t>都是刹那生灭的法。那么如果是恒常的法，他就是不起功用的法了。那不起功用的法就是，就不是有实法，不是有实法</w:t>
      </w:r>
      <w:ins w:id="779" w:author="apple" w:date="2015-12-11T19:55:00Z">
        <w:r w:rsidR="00920E88">
          <w:rPr>
            <w:rFonts w:ascii="华文楷体" w:eastAsia="华文楷体" w:hAnsi="华文楷体" w:hint="eastAsia"/>
            <w:sz w:val="30"/>
            <w:szCs w:val="30"/>
          </w:rPr>
          <w:t>，</w:t>
        </w:r>
      </w:ins>
      <w:r w:rsidRPr="004F1DEA">
        <w:rPr>
          <w:rFonts w:ascii="华文楷体" w:eastAsia="华文楷体" w:hAnsi="华文楷体" w:hint="eastAsia"/>
          <w:sz w:val="30"/>
          <w:szCs w:val="30"/>
        </w:rPr>
        <w:t>那就是属于无实法，无实法他是绝对不显现的。就像兔角啊，像这些其他的这些这个</w:t>
      </w:r>
      <w:ins w:id="780" w:author="apple" w:date="2015-12-11T19:55:00Z">
        <w:r w:rsidR="00920E88">
          <w:rPr>
            <w:rFonts w:ascii="华文楷体" w:eastAsia="华文楷体" w:hAnsi="华文楷体" w:hint="eastAsia"/>
            <w:sz w:val="30"/>
            <w:szCs w:val="30"/>
          </w:rPr>
          <w:t>龟毛</w:t>
        </w:r>
        <w:r w:rsidR="00920E88">
          <w:rPr>
            <w:rFonts w:ascii="华文楷体" w:eastAsia="华文楷体" w:hAnsi="华文楷体"/>
            <w:sz w:val="30"/>
            <w:szCs w:val="30"/>
          </w:rPr>
          <w:t>啊</w:t>
        </w:r>
      </w:ins>
      <w:del w:id="781" w:author="apple" w:date="2015-12-11T19:55:00Z">
        <w:r w:rsidRPr="004F1DEA" w:rsidDel="00920E88">
          <w:rPr>
            <w:rFonts w:ascii="华文楷体" w:eastAsia="华文楷体" w:hAnsi="华文楷体" w:hint="eastAsia"/>
            <w:sz w:val="30"/>
            <w:szCs w:val="30"/>
          </w:rPr>
          <w:delText>公毛？？46：03啊</w:delText>
        </w:r>
      </w:del>
      <w:r w:rsidRPr="004F1DEA">
        <w:rPr>
          <w:rFonts w:ascii="华文楷体" w:eastAsia="华文楷体" w:hAnsi="华文楷体" w:hint="eastAsia"/>
          <w:sz w:val="30"/>
          <w:szCs w:val="30"/>
        </w:rPr>
        <w:t>等等，像这样一种无实法他绝对不显现的。所以</w:t>
      </w:r>
      <w:del w:id="782" w:author="apple" w:date="2015-12-11T19:55:00Z">
        <w:r w:rsidRPr="004F1DEA" w:rsidDel="00920E88">
          <w:rPr>
            <w:rFonts w:ascii="华文楷体" w:eastAsia="华文楷体" w:hAnsi="华文楷体" w:hint="eastAsia"/>
            <w:sz w:val="30"/>
            <w:szCs w:val="30"/>
          </w:rPr>
          <w:delText>？？46：07</w:delText>
        </w:r>
      </w:del>
      <w:ins w:id="783" w:author="apple" w:date="2015-12-11T19:55:00Z">
        <w:r w:rsidR="00920E88">
          <w:rPr>
            <w:rFonts w:ascii="华文楷体" w:eastAsia="华文楷体" w:hAnsi="华文楷体" w:hint="eastAsia"/>
            <w:sz w:val="30"/>
            <w:szCs w:val="30"/>
          </w:rPr>
          <w:t>呢</w:t>
        </w:r>
      </w:ins>
      <w:r w:rsidRPr="004F1DEA">
        <w:rPr>
          <w:rFonts w:ascii="华文楷体" w:eastAsia="华文楷体" w:hAnsi="华文楷体" w:hint="eastAsia"/>
          <w:sz w:val="30"/>
          <w:szCs w:val="30"/>
        </w:rPr>
        <w:t>我们就说，如果是常有的法，是绝对是没有的法，绝对不存在的法。那么如果是存在的法，一定是无常的法</w:t>
      </w:r>
      <w:ins w:id="784" w:author="apple" w:date="2015-12-11T19:56:00Z">
        <w:r w:rsidR="00920E88">
          <w:rPr>
            <w:rFonts w:ascii="华文楷体" w:eastAsia="华文楷体" w:hAnsi="华文楷体" w:hint="eastAsia"/>
            <w:sz w:val="30"/>
            <w:szCs w:val="30"/>
          </w:rPr>
          <w:t>。</w:t>
        </w:r>
      </w:ins>
      <w:del w:id="785" w:author="apple" w:date="2015-12-11T19:56:00Z">
        <w:r w:rsidRPr="004F1DEA" w:rsidDel="00920E88">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一定是无常的法。</w:t>
      </w:r>
    </w:p>
    <w:p w:rsidR="00920E88" w:rsidRDefault="00B52319" w:rsidP="002908C7">
      <w:pPr>
        <w:ind w:firstLine="570"/>
        <w:rPr>
          <w:ins w:id="786" w:author="apple" w:date="2015-12-11T19:57:00Z"/>
          <w:rFonts w:ascii="华文楷体" w:eastAsia="华文楷体" w:hAnsi="华文楷体"/>
          <w:sz w:val="30"/>
          <w:szCs w:val="30"/>
        </w:rPr>
      </w:pPr>
      <w:r w:rsidRPr="004F1DEA">
        <w:rPr>
          <w:rFonts w:ascii="华文楷体" w:eastAsia="华文楷体" w:hAnsi="华文楷体" w:hint="eastAsia"/>
          <w:sz w:val="30"/>
          <w:szCs w:val="30"/>
        </w:rPr>
        <w:t>所以现在我们就通过这些理论反复来去思考，反复推敲的时候呢，我们就会发现，现在我们身心的存在，还有所看到一切万法的存在</w:t>
      </w:r>
      <w:ins w:id="787" w:author="apple" w:date="2015-12-11T19:56:00Z">
        <w:r w:rsidR="00920E88">
          <w:rPr>
            <w:rFonts w:ascii="华文楷体" w:eastAsia="华文楷体" w:hAnsi="华文楷体" w:hint="eastAsia"/>
            <w:sz w:val="30"/>
            <w:szCs w:val="30"/>
          </w:rPr>
          <w:t>，</w:t>
        </w:r>
      </w:ins>
      <w:r w:rsidRPr="004F1DEA">
        <w:rPr>
          <w:rFonts w:ascii="华文楷体" w:eastAsia="华文楷体" w:hAnsi="华文楷体" w:hint="eastAsia"/>
          <w:sz w:val="30"/>
          <w:szCs w:val="30"/>
        </w:rPr>
        <w:t>全都是刹那生灭的法，绝对没有一个是恒常的法。所以了知这个之后呢，就可以轻而易举地打破所谓的常有不变的这种执着。不管是粗的也好，</w:t>
      </w:r>
      <w:ins w:id="788" w:author="apple" w:date="2015-12-11T19:56:00Z">
        <w:r w:rsidR="00920E88">
          <w:rPr>
            <w:rFonts w:ascii="华文楷体" w:eastAsia="华文楷体" w:hAnsi="华文楷体" w:hint="eastAsia"/>
            <w:sz w:val="30"/>
            <w:szCs w:val="30"/>
          </w:rPr>
          <w:t>还是</w:t>
        </w:r>
      </w:ins>
      <w:r w:rsidRPr="004F1DEA">
        <w:rPr>
          <w:rFonts w:ascii="华文楷体" w:eastAsia="华文楷体" w:hAnsi="华文楷体" w:hint="eastAsia"/>
          <w:sz w:val="30"/>
          <w:szCs w:val="30"/>
        </w:rPr>
        <w:t>细的也好，都可以打破。恒常的有实法在万法之中不可能存在,任何存在的有实法毁灭并不观待他因是成立的。恒常有实法在万法之中是不</w:t>
      </w:r>
      <w:r w:rsidRPr="004F1DEA">
        <w:rPr>
          <w:rFonts w:ascii="华文楷体" w:eastAsia="华文楷体" w:hAnsi="华文楷体" w:hint="eastAsia"/>
          <w:sz w:val="30"/>
          <w:szCs w:val="30"/>
        </w:rPr>
        <w:lastRenderedPageBreak/>
        <w:t>可能存在的，这个就是针对了对方大自天派的观点了。他认为这个大自在天</w:t>
      </w:r>
      <w:ins w:id="789" w:author="apple" w:date="2015-12-11T19:56:00Z">
        <w:r w:rsidR="00920E88">
          <w:rPr>
            <w:rFonts w:ascii="华文楷体" w:eastAsia="华文楷体" w:hAnsi="华文楷体" w:hint="eastAsia"/>
            <w:sz w:val="30"/>
            <w:szCs w:val="30"/>
          </w:rPr>
          <w:t>，</w:t>
        </w:r>
      </w:ins>
      <w:r w:rsidRPr="004F1DEA">
        <w:rPr>
          <w:rFonts w:ascii="华文楷体" w:eastAsia="华文楷体" w:hAnsi="华文楷体" w:hint="eastAsia"/>
          <w:sz w:val="30"/>
          <w:szCs w:val="30"/>
        </w:rPr>
        <w:t>又是恒常又是有实法，但是实际上我们通过观察之后呢，恒常呢，又是恒常</w:t>
      </w:r>
      <w:ins w:id="790" w:author="apple" w:date="2015-12-11T19:56:00Z">
        <w:r w:rsidR="00920E88">
          <w:rPr>
            <w:rFonts w:ascii="华文楷体" w:eastAsia="华文楷体" w:hAnsi="华文楷体" w:hint="eastAsia"/>
            <w:sz w:val="30"/>
            <w:szCs w:val="30"/>
          </w:rPr>
          <w:t>、</w:t>
        </w:r>
      </w:ins>
      <w:r w:rsidRPr="004F1DEA">
        <w:rPr>
          <w:rFonts w:ascii="华文楷体" w:eastAsia="华文楷体" w:hAnsi="华文楷体" w:hint="eastAsia"/>
          <w:sz w:val="30"/>
          <w:szCs w:val="30"/>
        </w:rPr>
        <w:t>又是有实法，这个在万法当中是不可能存在的。如果是恒常的法是不存在的，有实法一定是无常的。任何存在的有实法的毁灭</w:t>
      </w:r>
      <w:ins w:id="791" w:author="apple" w:date="2015-12-11T19:56:00Z">
        <w:r w:rsidR="00920E88">
          <w:rPr>
            <w:rFonts w:ascii="华文楷体" w:eastAsia="华文楷体" w:hAnsi="华文楷体" w:hint="eastAsia"/>
            <w:sz w:val="30"/>
            <w:szCs w:val="30"/>
          </w:rPr>
          <w:t>，</w:t>
        </w:r>
      </w:ins>
      <w:r w:rsidRPr="004F1DEA">
        <w:rPr>
          <w:rFonts w:ascii="华文楷体" w:eastAsia="华文楷体" w:hAnsi="华文楷体" w:hint="eastAsia"/>
          <w:sz w:val="30"/>
          <w:szCs w:val="30"/>
        </w:rPr>
        <w:t>他都是不观待他因，这一点就完全可以成立了。他就是自生自灭，自己就是在这个生，就说刹那刹那生灭，不需要观待其他的因来生灭的。</w:t>
      </w:r>
    </w:p>
    <w:p w:rsidR="00920E88" w:rsidRDefault="00920E88" w:rsidP="002908C7">
      <w:pPr>
        <w:ind w:firstLine="570"/>
        <w:rPr>
          <w:ins w:id="792" w:author="apple" w:date="2015-12-11T19:57:00Z"/>
          <w:rFonts w:ascii="华文楷体" w:eastAsia="华文楷体" w:hAnsi="华文楷体" w:hint="eastAsia"/>
          <w:sz w:val="30"/>
          <w:szCs w:val="30"/>
        </w:rPr>
      </w:pPr>
      <w:ins w:id="793" w:author="apple" w:date="2015-12-11T19:57:00Z">
        <w:r>
          <w:rPr>
            <w:rFonts w:ascii="华文楷体" w:eastAsia="华文楷体" w:hAnsi="华文楷体" w:hint="eastAsia"/>
            <w:sz w:val="30"/>
            <w:szCs w:val="30"/>
          </w:rPr>
          <w:t>【</w:t>
        </w:r>
      </w:ins>
      <w:moveToRangeStart w:id="794" w:author="apple" w:date="2015-12-11T19:57:00Z" w:name="move437627158"/>
      <w:moveTo w:id="795" w:author="apple" w:date="2015-12-11T19:57:00Z">
        <w:r w:rsidRPr="00920E88">
          <w:rPr>
            <w:rFonts w:ascii="黑体" w:eastAsia="黑体" w:hAnsi="黑体" w:hint="eastAsia"/>
            <w:b/>
            <w:sz w:val="30"/>
            <w:szCs w:val="30"/>
            <w:rPrChange w:id="796" w:author="apple" w:date="2015-12-11T19:57:00Z">
              <w:rPr>
                <w:rFonts w:ascii="华文楷体" w:eastAsia="华文楷体" w:hAnsi="华文楷体" w:hint="eastAsia"/>
                <w:sz w:val="30"/>
                <w:szCs w:val="30"/>
              </w:rPr>
            </w:rPrChange>
          </w:rPr>
          <w:t>所以,我们要清楚,在所知万法的整个范围内没有一个恒常的有实法。</w:t>
        </w:r>
      </w:moveTo>
      <w:moveToRangeEnd w:id="794"/>
      <w:ins w:id="797" w:author="apple" w:date="2015-12-11T19:57:00Z">
        <w:r>
          <w:rPr>
            <w:rFonts w:ascii="华文楷体" w:eastAsia="华文楷体" w:hAnsi="华文楷体"/>
            <w:sz w:val="30"/>
            <w:szCs w:val="30"/>
          </w:rPr>
          <w:t>】</w:t>
        </w:r>
      </w:ins>
    </w:p>
    <w:p w:rsidR="00920E88" w:rsidRDefault="00B52319" w:rsidP="002908C7">
      <w:pPr>
        <w:ind w:firstLine="570"/>
        <w:rPr>
          <w:ins w:id="798" w:author="apple" w:date="2015-12-11T19:57:00Z"/>
          <w:rFonts w:ascii="华文楷体" w:eastAsia="华文楷体" w:hAnsi="华文楷体"/>
          <w:sz w:val="30"/>
          <w:szCs w:val="30"/>
        </w:rPr>
      </w:pPr>
      <w:moveFromRangeStart w:id="799" w:author="apple" w:date="2015-12-11T19:57:00Z" w:name="move437627158"/>
      <w:moveFrom w:id="800" w:author="apple" w:date="2015-12-11T19:57:00Z">
        <w:r w:rsidRPr="004F1DEA" w:rsidDel="00920E88">
          <w:rPr>
            <w:rFonts w:ascii="华文楷体" w:eastAsia="华文楷体" w:hAnsi="华文楷体" w:hint="eastAsia"/>
            <w:sz w:val="30"/>
            <w:szCs w:val="30"/>
          </w:rPr>
          <w:t>所以,我们要清楚,在所知万法的整个范围内没有一个恒常的有实法。</w:t>
        </w:r>
      </w:moveFrom>
      <w:moveFromRangeEnd w:id="799"/>
      <w:r w:rsidRPr="004F1DEA">
        <w:rPr>
          <w:rFonts w:ascii="华文楷体" w:eastAsia="华文楷体" w:hAnsi="华文楷体" w:hint="eastAsia"/>
          <w:sz w:val="30"/>
          <w:szCs w:val="30"/>
        </w:rPr>
        <w:t>所以要下个结论就是说呢，在所知万法不管是世俗还是胜义，那么绝对没一个恒常不变的有实法的存在。</w:t>
      </w:r>
    </w:p>
    <w:p w:rsidR="00920E88" w:rsidRDefault="00920E88" w:rsidP="002908C7">
      <w:pPr>
        <w:ind w:firstLine="570"/>
        <w:rPr>
          <w:ins w:id="801" w:author="apple" w:date="2015-12-11T19:57:00Z"/>
          <w:rFonts w:ascii="华文楷体" w:eastAsia="华文楷体" w:hAnsi="华文楷体" w:hint="eastAsia"/>
          <w:sz w:val="30"/>
          <w:szCs w:val="30"/>
        </w:rPr>
      </w:pPr>
      <w:ins w:id="802" w:author="apple" w:date="2015-12-11T19:57:00Z">
        <w:r>
          <w:rPr>
            <w:rFonts w:ascii="华文楷体" w:eastAsia="华文楷体" w:hAnsi="华文楷体" w:hint="eastAsia"/>
            <w:sz w:val="30"/>
            <w:szCs w:val="30"/>
          </w:rPr>
          <w:t>【</w:t>
        </w:r>
        <w:r w:rsidRPr="00920E88">
          <w:rPr>
            <w:rFonts w:ascii="黑体" w:eastAsia="黑体" w:hAnsi="黑体" w:hint="eastAsia"/>
            <w:b/>
            <w:sz w:val="30"/>
            <w:szCs w:val="30"/>
            <w:rPrChange w:id="803" w:author="apple" w:date="2015-12-11T19:57:00Z">
              <w:rPr>
                <w:rFonts w:ascii="华文楷体" w:eastAsia="华文楷体" w:hAnsi="华文楷体" w:hint="eastAsia"/>
                <w:sz w:val="30"/>
                <w:szCs w:val="30"/>
              </w:rPr>
            </w:rPrChange>
          </w:rPr>
          <w:t>不具备功用的虚空等法实际上是没有的,</w:t>
        </w:r>
        <w:r>
          <w:rPr>
            <w:rFonts w:ascii="华文楷体" w:eastAsia="华文楷体" w:hAnsi="华文楷体"/>
            <w:sz w:val="30"/>
            <w:szCs w:val="30"/>
          </w:rPr>
          <w:t>】</w:t>
        </w:r>
      </w:ins>
    </w:p>
    <w:p w:rsidR="00920E88" w:rsidRDefault="00B52319" w:rsidP="002908C7">
      <w:pPr>
        <w:ind w:firstLine="570"/>
        <w:rPr>
          <w:ins w:id="804" w:author="apple" w:date="2015-12-11T19:57:00Z"/>
          <w:rFonts w:ascii="华文楷体" w:eastAsia="华文楷体" w:hAnsi="华文楷体"/>
          <w:sz w:val="30"/>
          <w:szCs w:val="30"/>
        </w:rPr>
      </w:pPr>
      <w:del w:id="805" w:author="apple" w:date="2015-12-11T19:57:00Z">
        <w:r w:rsidRPr="004F1DEA" w:rsidDel="00920E88">
          <w:rPr>
            <w:rFonts w:ascii="华文楷体" w:eastAsia="华文楷体" w:hAnsi="华文楷体" w:hint="eastAsia"/>
            <w:sz w:val="30"/>
            <w:szCs w:val="30"/>
          </w:rPr>
          <w:delText>不具备功用的虚空等法实际上是没有的,</w:delText>
        </w:r>
      </w:del>
      <w:r w:rsidRPr="004F1DEA">
        <w:rPr>
          <w:rFonts w:ascii="华文楷体" w:eastAsia="华文楷体" w:hAnsi="华文楷体" w:hint="eastAsia"/>
          <w:sz w:val="30"/>
          <w:szCs w:val="30"/>
        </w:rPr>
        <w:t>那么下面呢我们在对虚空这个问题做个分析呢，像这样呢我们说虚空他好像是有的嘛，我们可以看到这个房间里面的虚空，也可以抬头看到蓝天，我们觉得这些都是虚空，但实际上呢这个虚空不具备功用的虚空的法实际上是没有的。那么没有的为什么要安立这个概念呢？下面讲，</w:t>
      </w:r>
    </w:p>
    <w:p w:rsidR="00920E88" w:rsidRPr="00920E88" w:rsidRDefault="00920E88" w:rsidP="002908C7">
      <w:pPr>
        <w:ind w:firstLine="570"/>
        <w:rPr>
          <w:ins w:id="806" w:author="apple" w:date="2015-12-11T19:57:00Z"/>
          <w:rFonts w:ascii="黑体" w:eastAsia="黑体" w:hAnsi="黑体" w:hint="eastAsia"/>
          <w:b/>
          <w:sz w:val="30"/>
          <w:szCs w:val="30"/>
          <w:rPrChange w:id="807" w:author="apple" w:date="2015-12-11T19:58:00Z">
            <w:rPr>
              <w:ins w:id="808" w:author="apple" w:date="2015-12-11T19:57:00Z"/>
              <w:rFonts w:ascii="华文楷体" w:eastAsia="华文楷体" w:hAnsi="华文楷体" w:hint="eastAsia"/>
              <w:sz w:val="30"/>
              <w:szCs w:val="30"/>
            </w:rPr>
          </w:rPrChange>
        </w:rPr>
      </w:pPr>
      <w:ins w:id="809" w:author="apple" w:date="2015-12-11T19:57:00Z">
        <w:r w:rsidRPr="00920E88">
          <w:rPr>
            <w:rFonts w:ascii="黑体" w:eastAsia="黑体" w:hAnsi="黑体" w:hint="eastAsia"/>
            <w:b/>
            <w:sz w:val="30"/>
            <w:szCs w:val="30"/>
            <w:rPrChange w:id="810" w:author="apple" w:date="2015-12-11T19:58:00Z">
              <w:rPr>
                <w:rFonts w:ascii="华文楷体" w:eastAsia="华文楷体" w:hAnsi="华文楷体" w:hint="eastAsia"/>
                <w:sz w:val="30"/>
                <w:szCs w:val="30"/>
              </w:rPr>
            </w:rPrChange>
          </w:rPr>
          <w:t>【</w:t>
        </w:r>
      </w:ins>
      <w:ins w:id="811" w:author="apple" w:date="2015-12-11T19:58:00Z">
        <w:r w:rsidRPr="00920E88">
          <w:rPr>
            <w:rFonts w:ascii="黑体" w:eastAsia="黑体" w:hAnsi="黑体" w:hint="eastAsia"/>
            <w:b/>
            <w:color w:val="000000"/>
            <w:sz w:val="28"/>
            <w:szCs w:val="28"/>
            <w:rPrChange w:id="812" w:author="apple" w:date="2015-12-11T19:58:00Z">
              <w:rPr>
                <w:rFonts w:ascii="华文楷体" w:eastAsia="华文楷体" w:hAnsi="华文楷体" w:hint="eastAsia"/>
                <w:color w:val="000000"/>
                <w:sz w:val="28"/>
                <w:szCs w:val="28"/>
              </w:rPr>
            </w:rPrChange>
          </w:rPr>
          <w:t>它仅仅是对遣除其他有实法的这一分假立为有的,</w:t>
        </w:r>
      </w:ins>
      <w:ins w:id="813" w:author="apple" w:date="2015-12-11T19:57:00Z">
        <w:r w:rsidRPr="00920E88">
          <w:rPr>
            <w:rFonts w:ascii="黑体" w:eastAsia="黑体" w:hAnsi="黑体"/>
            <w:b/>
            <w:sz w:val="30"/>
            <w:szCs w:val="30"/>
            <w:rPrChange w:id="814" w:author="apple" w:date="2015-12-11T19:58:00Z">
              <w:rPr>
                <w:rFonts w:ascii="华文楷体" w:eastAsia="华文楷体" w:hAnsi="华文楷体"/>
                <w:sz w:val="30"/>
                <w:szCs w:val="30"/>
              </w:rPr>
            </w:rPrChange>
          </w:rPr>
          <w:t>】</w:t>
        </w:r>
      </w:ins>
    </w:p>
    <w:p w:rsidR="00DA5A82" w:rsidRDefault="00B52319" w:rsidP="002908C7">
      <w:pPr>
        <w:ind w:firstLine="570"/>
        <w:rPr>
          <w:ins w:id="815" w:author="apple" w:date="2015-12-11T20:00:00Z"/>
          <w:rFonts w:ascii="华文楷体" w:eastAsia="华文楷体" w:hAnsi="华文楷体"/>
          <w:sz w:val="30"/>
          <w:szCs w:val="30"/>
        </w:rPr>
      </w:pPr>
      <w:del w:id="816" w:author="apple" w:date="2015-12-11T19:58:00Z">
        <w:r w:rsidRPr="004F1DEA" w:rsidDel="00920E88">
          <w:rPr>
            <w:rFonts w:ascii="华文楷体" w:eastAsia="华文楷体" w:hAnsi="华文楷体" w:hint="eastAsia"/>
            <w:sz w:val="30"/>
            <w:szCs w:val="30"/>
          </w:rPr>
          <w:delText>它仅仅是对遣除其他有实法的这一分假立为有的</w:delText>
        </w:r>
      </w:del>
      <w:del w:id="817" w:author="apple" w:date="2015-12-11T19:57:00Z">
        <w:r w:rsidRPr="004F1DEA" w:rsidDel="00920E88">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那么就是说是有实法不存在，这个叫做遣除其他有实，比如说我们这个房子的中间没有东西，我们的房子的中间没有堆货物，我们就说，哦，中间这个是空的，这个就是出现了空隙了，这个出现了虚空了，是这样的。所以说呢，这个所谓的虚空呢</w:t>
      </w:r>
      <w:ins w:id="818" w:author="apple" w:date="2015-12-11T19:58:00Z">
        <w:r w:rsidR="00DA5A82">
          <w:rPr>
            <w:rFonts w:ascii="华文楷体" w:eastAsia="华文楷体" w:hAnsi="华文楷体" w:hint="eastAsia"/>
            <w:sz w:val="30"/>
            <w:szCs w:val="30"/>
          </w:rPr>
          <w:t>，</w:t>
        </w:r>
      </w:ins>
      <w:r w:rsidRPr="004F1DEA">
        <w:rPr>
          <w:rFonts w:ascii="华文楷体" w:eastAsia="华文楷体" w:hAnsi="华文楷体" w:hint="eastAsia"/>
          <w:sz w:val="30"/>
          <w:szCs w:val="30"/>
        </w:rPr>
        <w:t>他是遣除的其他有实法，所以其他有实法不存在这一点，这个叫做安立成虚空</w:t>
      </w:r>
      <w:del w:id="819" w:author="apple" w:date="2015-12-11T19:58:00Z">
        <w:r w:rsidRPr="004F1DEA" w:rsidDel="00DA5A82">
          <w:rPr>
            <w:rFonts w:ascii="华文楷体" w:eastAsia="华文楷体" w:hAnsi="华文楷体" w:hint="eastAsia"/>
            <w:sz w:val="30"/>
            <w:szCs w:val="30"/>
          </w:rPr>
          <w:delText>，</w:delText>
        </w:r>
      </w:del>
      <w:ins w:id="820" w:author="apple" w:date="2015-12-11T19:58:00Z">
        <w:r w:rsidR="00DA5A82">
          <w:rPr>
            <w:rFonts w:ascii="华文楷体" w:eastAsia="华文楷体" w:hAnsi="华文楷体" w:hint="eastAsia"/>
            <w:sz w:val="30"/>
            <w:szCs w:val="30"/>
          </w:rPr>
          <w:t>。</w:t>
        </w:r>
      </w:ins>
      <w:r w:rsidRPr="004F1DEA">
        <w:rPr>
          <w:rFonts w:ascii="华文楷体" w:eastAsia="华文楷体" w:hAnsi="华文楷体" w:hint="eastAsia"/>
          <w:sz w:val="30"/>
          <w:szCs w:val="30"/>
        </w:rPr>
        <w:t>假立为虚空存在。</w:t>
      </w:r>
    </w:p>
    <w:p w:rsidR="00DA5A82" w:rsidRPr="00970BE8" w:rsidRDefault="00DA5A82" w:rsidP="002908C7">
      <w:pPr>
        <w:ind w:firstLine="570"/>
        <w:rPr>
          <w:ins w:id="821" w:author="apple" w:date="2015-12-11T20:00:00Z"/>
          <w:rFonts w:ascii="黑体" w:eastAsia="黑体" w:hAnsi="黑体" w:hint="eastAsia"/>
          <w:b/>
          <w:sz w:val="30"/>
          <w:szCs w:val="30"/>
          <w:rPrChange w:id="822" w:author="apple" w:date="2015-12-11T20:00:00Z">
            <w:rPr>
              <w:ins w:id="823" w:author="apple" w:date="2015-12-11T20:00:00Z"/>
              <w:rFonts w:ascii="华文楷体" w:eastAsia="华文楷体" w:hAnsi="华文楷体" w:hint="eastAsia"/>
              <w:sz w:val="30"/>
              <w:szCs w:val="30"/>
            </w:rPr>
          </w:rPrChange>
        </w:rPr>
      </w:pPr>
      <w:ins w:id="824" w:author="apple" w:date="2015-12-11T20:00:00Z">
        <w:r w:rsidRPr="00970BE8">
          <w:rPr>
            <w:rFonts w:ascii="黑体" w:eastAsia="黑体" w:hAnsi="黑体" w:hint="eastAsia"/>
            <w:b/>
            <w:sz w:val="30"/>
            <w:szCs w:val="30"/>
            <w:rPrChange w:id="825" w:author="apple" w:date="2015-12-11T20:00:00Z">
              <w:rPr>
                <w:rFonts w:ascii="华文楷体" w:eastAsia="华文楷体" w:hAnsi="华文楷体" w:hint="eastAsia"/>
                <w:sz w:val="30"/>
                <w:szCs w:val="30"/>
              </w:rPr>
            </w:rPrChange>
          </w:rPr>
          <w:t>【</w:t>
        </w:r>
        <w:r w:rsidRPr="00970BE8">
          <w:rPr>
            <w:rFonts w:ascii="黑体" w:eastAsia="黑体" w:hAnsi="黑体" w:hint="eastAsia"/>
            <w:b/>
            <w:color w:val="000000"/>
            <w:sz w:val="28"/>
            <w:szCs w:val="28"/>
            <w:rPrChange w:id="826" w:author="apple" w:date="2015-12-11T20:00:00Z">
              <w:rPr>
                <w:rFonts w:ascii="华文楷体" w:eastAsia="华文楷体" w:hAnsi="华文楷体" w:hint="eastAsia"/>
                <w:color w:val="000000"/>
                <w:sz w:val="28"/>
                <w:szCs w:val="28"/>
              </w:rPr>
            </w:rPrChange>
          </w:rPr>
          <w:t>虚空作为常有等的比喻也只是从非无常的角度来安立的,而无有任何</w:t>
        </w:r>
        <w:r w:rsidRPr="00970BE8">
          <w:rPr>
            <w:rFonts w:ascii="黑体" w:eastAsia="黑体" w:hAnsi="黑体" w:hint="eastAsia"/>
            <w:b/>
            <w:color w:val="000000"/>
            <w:sz w:val="28"/>
            <w:szCs w:val="28"/>
            <w:rPrChange w:id="827" w:author="apple" w:date="2015-12-11T20:00:00Z">
              <w:rPr>
                <w:rFonts w:ascii="华文楷体" w:eastAsia="华文楷体" w:hAnsi="华文楷体" w:hint="eastAsia"/>
                <w:color w:val="000000"/>
                <w:sz w:val="28"/>
                <w:szCs w:val="28"/>
              </w:rPr>
            </w:rPrChange>
          </w:rPr>
          <w:lastRenderedPageBreak/>
          <w:t>常有的自性成立。</w:t>
        </w:r>
        <w:r w:rsidRPr="00970BE8">
          <w:rPr>
            <w:rFonts w:ascii="黑体" w:eastAsia="黑体" w:hAnsi="黑体"/>
            <w:b/>
            <w:sz w:val="30"/>
            <w:szCs w:val="30"/>
            <w:rPrChange w:id="828" w:author="apple" w:date="2015-12-11T20:00:00Z">
              <w:rPr>
                <w:rFonts w:ascii="华文楷体" w:eastAsia="华文楷体" w:hAnsi="华文楷体"/>
                <w:sz w:val="30"/>
                <w:szCs w:val="30"/>
              </w:rPr>
            </w:rPrChange>
          </w:rPr>
          <w:t>】</w:t>
        </w:r>
      </w:ins>
    </w:p>
    <w:p w:rsidR="00DA5A82" w:rsidRDefault="00B52319" w:rsidP="00970BE8">
      <w:pPr>
        <w:ind w:firstLine="570"/>
        <w:rPr>
          <w:ins w:id="829" w:author="apple" w:date="2015-12-11T19:59:00Z"/>
          <w:rFonts w:ascii="华文楷体" w:eastAsia="华文楷体" w:hAnsi="华文楷体"/>
          <w:sz w:val="30"/>
          <w:szCs w:val="30"/>
        </w:rPr>
      </w:pPr>
      <w:del w:id="830" w:author="apple" w:date="2015-12-11T20:00:00Z">
        <w:r w:rsidRPr="004F1DEA" w:rsidDel="00DA5A82">
          <w:rPr>
            <w:rFonts w:ascii="华文楷体" w:eastAsia="华文楷体" w:hAnsi="华文楷体" w:hint="eastAsia"/>
            <w:sz w:val="30"/>
            <w:szCs w:val="30"/>
          </w:rPr>
          <w:delText>虚空作为常有等的比喻也只是从非无常的角度来安立的,而无有任何常有的自性成立。</w:delText>
        </w:r>
      </w:del>
      <w:r w:rsidRPr="004F1DEA">
        <w:rPr>
          <w:rFonts w:ascii="华文楷体" w:eastAsia="华文楷体" w:hAnsi="华文楷体" w:hint="eastAsia"/>
          <w:sz w:val="30"/>
          <w:szCs w:val="30"/>
        </w:rPr>
        <w:t>那么还有些人是这样想的，如果虚空不存在的话，那么为什么在其他有些地方讲，用虚空作为常有的比喻呢？如果虚空本身不存在，你怎么把这个，他做一个，就说常有的比喻，犹如虚空啊等等，等等，就是这样的。就像前面</w:t>
      </w:r>
      <w:ins w:id="831" w:author="apple" w:date="2015-12-11T19:59:00Z">
        <w:r w:rsidR="00DA5A82">
          <w:rPr>
            <w:rFonts w:ascii="华文楷体" w:eastAsia="华文楷体" w:hAnsi="华文楷体" w:hint="eastAsia"/>
            <w:sz w:val="30"/>
            <w:szCs w:val="30"/>
          </w:rPr>
          <w:t>的</w:t>
        </w:r>
      </w:ins>
      <w:r w:rsidRPr="004F1DEA">
        <w:rPr>
          <w:rFonts w:ascii="华文楷体" w:eastAsia="华文楷体" w:hAnsi="华文楷体" w:hint="eastAsia"/>
          <w:sz w:val="30"/>
          <w:szCs w:val="30"/>
        </w:rPr>
        <w:t>大自在天，讲大自天那样也是一样嘛，绝对不是有实法就是虚空一样。那么如果虚空不存在，他怎么作为是常有的比喻呢？</w:t>
      </w:r>
    </w:p>
    <w:p w:rsidR="00970BE8" w:rsidRDefault="00B52319" w:rsidP="002908C7">
      <w:pPr>
        <w:ind w:firstLine="570"/>
        <w:rPr>
          <w:ins w:id="832" w:author="apple" w:date="2015-12-11T20:02:00Z"/>
          <w:rFonts w:ascii="华文楷体" w:eastAsia="华文楷体" w:hAnsi="华文楷体"/>
          <w:sz w:val="30"/>
          <w:szCs w:val="30"/>
        </w:rPr>
      </w:pPr>
      <w:r w:rsidRPr="004F1DEA">
        <w:rPr>
          <w:rFonts w:ascii="华文楷体" w:eastAsia="华文楷体" w:hAnsi="华文楷体" w:hint="eastAsia"/>
          <w:sz w:val="30"/>
          <w:szCs w:val="30"/>
        </w:rPr>
        <w:t>那么实际上这个方面就说，也只是从非无常的角度来安立的，遣除他无常，因为无常他是具有生住灭的这样一种法性的。所以我们就说他不具备生住灭的这个法，这个叫做常法。只是从这个角度，从这个</w:t>
      </w:r>
      <w:ins w:id="833" w:author="apple" w:date="2015-12-11T20:01:00Z">
        <w:r w:rsidR="00970BE8">
          <w:rPr>
            <w:rFonts w:ascii="华文楷体" w:eastAsia="华文楷体" w:hAnsi="华文楷体" w:hint="eastAsia"/>
            <w:sz w:val="30"/>
            <w:szCs w:val="30"/>
          </w:rPr>
          <w:t>浅一点</w:t>
        </w:r>
      </w:ins>
      <w:del w:id="834" w:author="apple" w:date="2015-12-11T20:01:00Z">
        <w:r w:rsidRPr="004F1DEA" w:rsidDel="00970BE8">
          <w:rPr>
            <w:rFonts w:ascii="华文楷体" w:eastAsia="华文楷体" w:hAnsi="华文楷体" w:hint="eastAsia"/>
            <w:sz w:val="30"/>
            <w:szCs w:val="30"/>
          </w:rPr>
          <w:delText>简约？？49：03</w:delText>
        </w:r>
      </w:del>
      <w:r w:rsidRPr="004F1DEA">
        <w:rPr>
          <w:rFonts w:ascii="华文楷体" w:eastAsia="华文楷体" w:hAnsi="华文楷体" w:hint="eastAsia"/>
          <w:sz w:val="30"/>
          <w:szCs w:val="30"/>
        </w:rPr>
        <w:t>的角度来安立一个常有的假如，实际上就是说遣除了非无常的概念，他不是无常的，这个方面安立以后他就是常。那实际上就是说，安立这个常</w:t>
      </w:r>
      <w:ins w:id="835" w:author="apple" w:date="2015-12-11T20:02:00Z">
        <w:r w:rsidR="00970BE8">
          <w:rPr>
            <w:rFonts w:ascii="华文楷体" w:eastAsia="华文楷体" w:hAnsi="华文楷体" w:hint="eastAsia"/>
            <w:sz w:val="30"/>
            <w:szCs w:val="30"/>
          </w:rPr>
          <w:t>、</w:t>
        </w:r>
      </w:ins>
      <w:r w:rsidRPr="004F1DEA">
        <w:rPr>
          <w:rFonts w:ascii="华文楷体" w:eastAsia="华文楷体" w:hAnsi="华文楷体" w:hint="eastAsia"/>
          <w:sz w:val="30"/>
          <w:szCs w:val="30"/>
        </w:rPr>
        <w:t>没有任何常有的自性，这个常有的自性完全得不到的。所以说所谓的这个虚空的本体，虚空的常有啊等等，等等，这些都是一种名称而已，不可能真实成了本体。</w:t>
      </w:r>
    </w:p>
    <w:p w:rsidR="00970BE8" w:rsidRPr="00970BE8" w:rsidRDefault="00970BE8" w:rsidP="002908C7">
      <w:pPr>
        <w:ind w:firstLine="570"/>
        <w:rPr>
          <w:ins w:id="836" w:author="apple" w:date="2015-12-11T20:02:00Z"/>
          <w:rFonts w:ascii="黑体" w:eastAsia="黑体" w:hAnsi="黑体" w:hint="eastAsia"/>
          <w:b/>
          <w:sz w:val="30"/>
          <w:szCs w:val="30"/>
          <w:rPrChange w:id="837" w:author="apple" w:date="2015-12-11T20:02:00Z">
            <w:rPr>
              <w:ins w:id="838" w:author="apple" w:date="2015-12-11T20:02:00Z"/>
              <w:rFonts w:ascii="华文楷体" w:eastAsia="华文楷体" w:hAnsi="华文楷体" w:hint="eastAsia"/>
              <w:sz w:val="30"/>
              <w:szCs w:val="30"/>
            </w:rPr>
          </w:rPrChange>
        </w:rPr>
      </w:pPr>
      <w:ins w:id="839" w:author="apple" w:date="2015-12-11T20:02:00Z">
        <w:r w:rsidRPr="00970BE8">
          <w:rPr>
            <w:rFonts w:ascii="黑体" w:eastAsia="黑体" w:hAnsi="黑体" w:hint="eastAsia"/>
            <w:b/>
            <w:sz w:val="30"/>
            <w:szCs w:val="30"/>
            <w:rPrChange w:id="840" w:author="apple" w:date="2015-12-11T20:02:00Z">
              <w:rPr>
                <w:rFonts w:ascii="华文楷体" w:eastAsia="华文楷体" w:hAnsi="华文楷体" w:hint="eastAsia"/>
                <w:sz w:val="30"/>
                <w:szCs w:val="30"/>
              </w:rPr>
            </w:rPrChange>
          </w:rPr>
          <w:t>【</w:t>
        </w:r>
        <w:r w:rsidRPr="00970BE8">
          <w:rPr>
            <w:rFonts w:ascii="黑体" w:eastAsia="黑体" w:hAnsi="黑体" w:hint="eastAsia"/>
            <w:b/>
            <w:color w:val="000000"/>
            <w:sz w:val="28"/>
            <w:szCs w:val="28"/>
            <w:rPrChange w:id="841" w:author="apple" w:date="2015-12-11T20:02:00Z">
              <w:rPr>
                <w:rFonts w:ascii="华文楷体" w:eastAsia="华文楷体" w:hAnsi="华文楷体" w:hint="eastAsia"/>
                <w:color w:val="000000"/>
                <w:sz w:val="28"/>
                <w:szCs w:val="28"/>
              </w:rPr>
            </w:rPrChange>
          </w:rPr>
          <w:t>依靠这样的道理而理解 “生” 本身就意味着 “灭” ,这在名言量当中是至高无上的结论。</w:t>
        </w:r>
        <w:r w:rsidRPr="00970BE8">
          <w:rPr>
            <w:rFonts w:ascii="黑体" w:eastAsia="黑体" w:hAnsi="黑体"/>
            <w:b/>
            <w:sz w:val="30"/>
            <w:szCs w:val="30"/>
            <w:rPrChange w:id="842" w:author="apple" w:date="2015-12-11T20:02:00Z">
              <w:rPr>
                <w:rFonts w:ascii="华文楷体" w:eastAsia="华文楷体" w:hAnsi="华文楷体"/>
                <w:sz w:val="30"/>
                <w:szCs w:val="30"/>
              </w:rPr>
            </w:rPrChange>
          </w:rPr>
          <w:t>】</w:t>
        </w:r>
      </w:ins>
    </w:p>
    <w:p w:rsidR="00970BE8" w:rsidRDefault="00B52319" w:rsidP="00970BE8">
      <w:pPr>
        <w:ind w:firstLine="570"/>
        <w:rPr>
          <w:ins w:id="843" w:author="apple" w:date="2015-12-11T20:03:00Z"/>
          <w:rFonts w:ascii="华文楷体" w:eastAsia="华文楷体" w:hAnsi="华文楷体"/>
          <w:sz w:val="30"/>
          <w:szCs w:val="30"/>
        </w:rPr>
      </w:pPr>
      <w:del w:id="844" w:author="apple" w:date="2015-12-11T20:02:00Z">
        <w:r w:rsidRPr="004F1DEA" w:rsidDel="00970BE8">
          <w:rPr>
            <w:rFonts w:ascii="华文楷体" w:eastAsia="华文楷体" w:hAnsi="华文楷体" w:hint="eastAsia"/>
            <w:sz w:val="30"/>
            <w:szCs w:val="30"/>
          </w:rPr>
          <w:delText>依靠这样的道理而理解“生”本身就意味着“灭”,这在名言量当中是至高无上的结论。</w:delText>
        </w:r>
      </w:del>
      <w:r w:rsidRPr="004F1DEA">
        <w:rPr>
          <w:rFonts w:ascii="华文楷体" w:eastAsia="华文楷体" w:hAnsi="华文楷体" w:hint="eastAsia"/>
          <w:sz w:val="30"/>
          <w:szCs w:val="30"/>
        </w:rPr>
        <w:t>所以说依靠这样道理就能够理解了，生本身就意味着灭了，因为他的生根本不住的缘故呢，所以说他生就是灭。就前面讲过生他因为根本不住，刹那也不住的缘故，他从他不住的角度来讲，生本身他就是灭的。这在名言</w:t>
      </w:r>
      <w:ins w:id="845" w:author="apple" w:date="2015-12-11T20:03:00Z">
        <w:r w:rsidR="00970BE8">
          <w:rPr>
            <w:rFonts w:ascii="华文楷体" w:eastAsia="华文楷体" w:hAnsi="华文楷体" w:hint="eastAsia"/>
            <w:sz w:val="30"/>
            <w:szCs w:val="30"/>
          </w:rPr>
          <w:t>量</w:t>
        </w:r>
      </w:ins>
      <w:del w:id="846" w:author="apple" w:date="2015-12-11T20:03:00Z">
        <w:r w:rsidRPr="004F1DEA" w:rsidDel="00970BE8">
          <w:rPr>
            <w:rFonts w:ascii="华文楷体" w:eastAsia="华文楷体" w:hAnsi="华文楷体" w:hint="eastAsia"/>
            <w:sz w:val="30"/>
            <w:szCs w:val="30"/>
          </w:rPr>
          <w:delText>谛</w:delText>
        </w:r>
      </w:del>
      <w:r w:rsidRPr="004F1DEA">
        <w:rPr>
          <w:rFonts w:ascii="华文楷体" w:eastAsia="华文楷体" w:hAnsi="华文楷体" w:hint="eastAsia"/>
          <w:sz w:val="30"/>
          <w:szCs w:val="30"/>
        </w:rPr>
        <w:t>当中是至高无上的结论，所以在名言</w:t>
      </w:r>
      <w:del w:id="847" w:author="apple" w:date="2015-12-11T20:03:00Z">
        <w:r w:rsidRPr="004F1DEA" w:rsidDel="00970BE8">
          <w:rPr>
            <w:rFonts w:ascii="华文楷体" w:eastAsia="华文楷体" w:hAnsi="华文楷体" w:hint="eastAsia"/>
            <w:sz w:val="30"/>
            <w:szCs w:val="30"/>
          </w:rPr>
          <w:delText>谛</w:delText>
        </w:r>
      </w:del>
      <w:ins w:id="848" w:author="apple" w:date="2015-12-11T20:03:00Z">
        <w:r w:rsidR="00970BE8">
          <w:rPr>
            <w:rFonts w:ascii="华文楷体" w:eastAsia="华文楷体" w:hAnsi="华文楷体" w:hint="eastAsia"/>
            <w:sz w:val="30"/>
            <w:szCs w:val="30"/>
          </w:rPr>
          <w:t>量</w:t>
        </w:r>
      </w:ins>
      <w:del w:id="849" w:author="apple" w:date="2015-12-11T20:03:00Z">
        <w:r w:rsidRPr="004F1DEA" w:rsidDel="00970BE8">
          <w:rPr>
            <w:rFonts w:ascii="华文楷体" w:eastAsia="华文楷体" w:hAnsi="华文楷体" w:hint="eastAsia"/>
            <w:sz w:val="30"/>
            <w:szCs w:val="30"/>
          </w:rPr>
          <w:delText>当</w:delText>
        </w:r>
      </w:del>
      <w:r w:rsidRPr="004F1DEA">
        <w:rPr>
          <w:rFonts w:ascii="华文楷体" w:eastAsia="华文楷体" w:hAnsi="华文楷体" w:hint="eastAsia"/>
          <w:sz w:val="30"/>
          <w:szCs w:val="30"/>
        </w:rPr>
        <w:t>中呢，如果不牵扯到胜义量，在名言量当中他是已经是至高无上的了，到达了这样一种这个</w:t>
      </w:r>
      <w:r w:rsidRPr="004F1DEA">
        <w:rPr>
          <w:rFonts w:ascii="华文楷体" w:eastAsia="华文楷体" w:hAnsi="华文楷体" w:hint="eastAsia"/>
          <w:sz w:val="30"/>
          <w:szCs w:val="30"/>
        </w:rPr>
        <w:lastRenderedPageBreak/>
        <w:t>刹那生灭的无常的时候呢，我们可以说呢，你如果要得到名言量，你就停到这个地方。那么如果是你，像再观察下去的话，就到了胜义谛。所以说这个时候呢，这样一种刹那生灭的法，他在名言</w:t>
      </w:r>
      <w:ins w:id="850" w:author="apple" w:date="2015-12-11T20:03:00Z">
        <w:r w:rsidR="00970BE8">
          <w:rPr>
            <w:rFonts w:ascii="华文楷体" w:eastAsia="华文楷体" w:hAnsi="华文楷体" w:hint="eastAsia"/>
            <w:sz w:val="30"/>
            <w:szCs w:val="30"/>
          </w:rPr>
          <w:t>量</w:t>
        </w:r>
      </w:ins>
      <w:del w:id="851" w:author="apple" w:date="2015-12-11T20:03:00Z">
        <w:r w:rsidRPr="004F1DEA" w:rsidDel="00970BE8">
          <w:rPr>
            <w:rFonts w:ascii="华文楷体" w:eastAsia="华文楷体" w:hAnsi="华文楷体" w:hint="eastAsia"/>
            <w:sz w:val="30"/>
            <w:szCs w:val="30"/>
          </w:rPr>
          <w:delText>谛</w:delText>
        </w:r>
      </w:del>
      <w:r w:rsidRPr="004F1DEA">
        <w:rPr>
          <w:rFonts w:ascii="华文楷体" w:eastAsia="华文楷体" w:hAnsi="华文楷体" w:hint="eastAsia"/>
          <w:sz w:val="30"/>
          <w:szCs w:val="30"/>
        </w:rPr>
        <w:t>当中是属于至高无上的结论。</w:t>
      </w:r>
    </w:p>
    <w:p w:rsidR="00970BE8" w:rsidRPr="00970BE8" w:rsidRDefault="00970BE8" w:rsidP="00970BE8">
      <w:pPr>
        <w:ind w:firstLine="570"/>
        <w:rPr>
          <w:ins w:id="852" w:author="apple" w:date="2015-12-11T20:03:00Z"/>
          <w:rFonts w:ascii="黑体" w:eastAsia="黑体" w:hAnsi="黑体" w:hint="eastAsia"/>
          <w:b/>
          <w:sz w:val="30"/>
          <w:szCs w:val="30"/>
          <w:rPrChange w:id="853" w:author="apple" w:date="2015-12-11T20:04:00Z">
            <w:rPr>
              <w:ins w:id="854" w:author="apple" w:date="2015-12-11T20:03:00Z"/>
              <w:rFonts w:ascii="华文楷体" w:eastAsia="华文楷体" w:hAnsi="华文楷体" w:hint="eastAsia"/>
              <w:sz w:val="30"/>
              <w:szCs w:val="30"/>
            </w:rPr>
          </w:rPrChange>
        </w:rPr>
      </w:pPr>
      <w:ins w:id="855" w:author="apple" w:date="2015-12-11T20:04:00Z">
        <w:r w:rsidRPr="00970BE8">
          <w:rPr>
            <w:rFonts w:ascii="黑体" w:eastAsia="黑体" w:hAnsi="黑体" w:hint="eastAsia"/>
            <w:b/>
            <w:sz w:val="30"/>
            <w:szCs w:val="30"/>
            <w:rPrChange w:id="856" w:author="apple" w:date="2015-12-11T20:04:00Z">
              <w:rPr>
                <w:rFonts w:ascii="华文楷体" w:eastAsia="华文楷体" w:hAnsi="华文楷体" w:hint="eastAsia"/>
                <w:sz w:val="30"/>
                <w:szCs w:val="30"/>
              </w:rPr>
            </w:rPrChange>
          </w:rPr>
          <w:t>【</w:t>
        </w:r>
        <w:r w:rsidRPr="00970BE8">
          <w:rPr>
            <w:rFonts w:ascii="黑体" w:eastAsia="黑体" w:hAnsi="黑体" w:hint="eastAsia"/>
            <w:b/>
            <w:color w:val="000000"/>
            <w:sz w:val="28"/>
            <w:szCs w:val="28"/>
            <w:rPrChange w:id="857" w:author="apple" w:date="2015-12-11T20:04:00Z">
              <w:rPr>
                <w:rFonts w:ascii="华文楷体" w:eastAsia="华文楷体" w:hAnsi="华文楷体" w:hint="eastAsia"/>
                <w:color w:val="000000"/>
                <w:sz w:val="28"/>
                <w:szCs w:val="28"/>
              </w:rPr>
            </w:rPrChange>
          </w:rPr>
          <w:t>依于这一点也可以了知能作所作、 因果的无误安立以及名言的实相,并能无余推翻耽著世间、 常法等颠倒的妄念,而且也能够轻而易举悟入无实的空性,可以说无常是此等一切清净白法的根本。</w:t>
        </w:r>
        <w:r w:rsidRPr="00970BE8">
          <w:rPr>
            <w:rFonts w:ascii="黑体" w:eastAsia="黑体" w:hAnsi="黑体"/>
            <w:b/>
            <w:sz w:val="30"/>
            <w:szCs w:val="30"/>
            <w:rPrChange w:id="858" w:author="apple" w:date="2015-12-11T20:04:00Z">
              <w:rPr>
                <w:rFonts w:ascii="华文楷体" w:eastAsia="华文楷体" w:hAnsi="华文楷体"/>
                <w:sz w:val="30"/>
                <w:szCs w:val="30"/>
              </w:rPr>
            </w:rPrChange>
          </w:rPr>
          <w:t>】</w:t>
        </w:r>
      </w:ins>
    </w:p>
    <w:p w:rsidR="00B52319" w:rsidRPr="004F1DEA" w:rsidDel="00970BE8" w:rsidRDefault="00B52319" w:rsidP="00970BE8">
      <w:pPr>
        <w:ind w:firstLine="570"/>
        <w:rPr>
          <w:del w:id="859" w:author="apple" w:date="2015-12-11T20:03:00Z"/>
          <w:rFonts w:ascii="华文楷体" w:eastAsia="华文楷体" w:hAnsi="华文楷体"/>
          <w:sz w:val="30"/>
          <w:szCs w:val="30"/>
        </w:rPr>
        <w:pPrChange w:id="860" w:author="apple" w:date="2015-12-11T20:03:00Z">
          <w:pPr>
            <w:ind w:firstLine="570"/>
          </w:pPr>
        </w:pPrChange>
      </w:pPr>
      <w:del w:id="861" w:author="apple" w:date="2015-12-11T20:03:00Z">
        <w:r w:rsidRPr="004F1DEA" w:rsidDel="00970BE8">
          <w:rPr>
            <w:rFonts w:ascii="华文楷体" w:eastAsia="华文楷体" w:hAnsi="华文楷体" w:hint="eastAsia"/>
            <w:sz w:val="30"/>
            <w:szCs w:val="30"/>
          </w:rPr>
          <w:delText>[50：11]</w:delText>
        </w:r>
      </w:del>
    </w:p>
    <w:p w:rsidR="00D72F10" w:rsidRPr="004F1DEA" w:rsidDel="00970BE8" w:rsidRDefault="00D72F10" w:rsidP="00970BE8">
      <w:pPr>
        <w:ind w:firstLine="570"/>
        <w:rPr>
          <w:del w:id="862" w:author="apple" w:date="2015-12-11T20:04:00Z"/>
          <w:rFonts w:ascii="华文楷体" w:eastAsia="华文楷体" w:hAnsi="华文楷体"/>
          <w:sz w:val="30"/>
          <w:szCs w:val="30"/>
        </w:rPr>
      </w:pPr>
      <w:del w:id="863" w:author="apple" w:date="2015-12-11T20:03:00Z">
        <w:r w:rsidRPr="004F1DEA" w:rsidDel="00970BE8">
          <w:rPr>
            <w:rFonts w:ascii="华文楷体" w:eastAsia="华文楷体" w:hAnsi="华文楷体" w:hint="eastAsia"/>
            <w:sz w:val="30"/>
            <w:szCs w:val="30"/>
          </w:rPr>
          <w:delText>中观庄严论第69课50-56</w:delText>
        </w:r>
      </w:del>
    </w:p>
    <w:p w:rsidR="00385F22" w:rsidRDefault="00D72F10" w:rsidP="00D72F10">
      <w:pPr>
        <w:ind w:firstLine="570"/>
        <w:rPr>
          <w:ins w:id="864" w:author="apple" w:date="2015-12-11T20:09:00Z"/>
          <w:rFonts w:ascii="华文楷体" w:eastAsia="华文楷体" w:hAnsi="华文楷体"/>
          <w:sz w:val="30"/>
          <w:szCs w:val="30"/>
        </w:rPr>
      </w:pPr>
      <w:del w:id="865" w:author="apple" w:date="2015-12-11T20:04:00Z">
        <w:r w:rsidRPr="004F1DEA" w:rsidDel="00970BE8">
          <w:rPr>
            <w:rFonts w:ascii="华文楷体" w:eastAsia="华文楷体" w:hAnsi="华文楷体" w:hint="eastAsia"/>
            <w:sz w:val="30"/>
            <w:szCs w:val="30"/>
          </w:rPr>
          <w:delText>你就停到这个地方，那么如果是你再观察下去就到胜意谛，所以说，这个时候呢，这样的生命的？棉？？是至高无上的结论的。易于这一点，也可以了知能做所住，不得无误安立以及明年的实相，并能无余推翻？世间常法等颠倒的妄念，而且也能够轻而易举误入无时的空性，可以说无常是此等一切，？的根本。</w:delText>
        </w:r>
      </w:del>
      <w:r w:rsidRPr="004F1DEA">
        <w:rPr>
          <w:rFonts w:ascii="华文楷体" w:eastAsia="华文楷体" w:hAnsi="华文楷体" w:hint="eastAsia"/>
          <w:sz w:val="30"/>
          <w:szCs w:val="30"/>
        </w:rPr>
        <w:t>那么依靠这个</w:t>
      </w:r>
      <w:del w:id="866" w:author="apple" w:date="2015-12-11T20:05:00Z">
        <w:r w:rsidRPr="004F1DEA" w:rsidDel="00970BE8">
          <w:rPr>
            <w:rFonts w:ascii="华文楷体" w:eastAsia="华文楷体" w:hAnsi="华文楷体" w:hint="eastAsia"/>
            <w:sz w:val="30"/>
            <w:szCs w:val="30"/>
          </w:rPr>
          <w:delText>？</w:delText>
        </w:r>
      </w:del>
      <w:ins w:id="867" w:author="apple" w:date="2015-12-11T20:05:00Z">
        <w:r w:rsidR="00970BE8">
          <w:rPr>
            <w:rFonts w:ascii="华文楷体" w:eastAsia="华文楷体" w:hAnsi="华文楷体" w:hint="eastAsia"/>
            <w:sz w:val="30"/>
            <w:szCs w:val="30"/>
          </w:rPr>
          <w:t>刹那生灭的</w:t>
        </w:r>
        <w:r w:rsidR="00970BE8">
          <w:rPr>
            <w:rFonts w:ascii="华文楷体" w:eastAsia="华文楷体" w:hAnsi="华文楷体"/>
            <w:sz w:val="30"/>
            <w:szCs w:val="30"/>
          </w:rPr>
          <w:t>细</w:t>
        </w:r>
      </w:ins>
      <w:del w:id="868" w:author="apple" w:date="2015-12-11T20:04:00Z">
        <w:r w:rsidRPr="004F1DEA" w:rsidDel="00970BE8">
          <w:rPr>
            <w:rFonts w:ascii="华文楷体" w:eastAsia="华文楷体" w:hAnsi="华文楷体" w:hint="eastAsia"/>
            <w:sz w:val="30"/>
            <w:szCs w:val="30"/>
          </w:rPr>
          <w:delText>的</w:delText>
        </w:r>
      </w:del>
      <w:r w:rsidRPr="004F1DEA">
        <w:rPr>
          <w:rFonts w:ascii="华文楷体" w:eastAsia="华文楷体" w:hAnsi="华文楷体" w:hint="eastAsia"/>
          <w:sz w:val="30"/>
          <w:szCs w:val="30"/>
        </w:rPr>
        <w:t>无常呢</w:t>
      </w:r>
      <w:ins w:id="869" w:author="apple" w:date="2015-12-11T20:05:00Z">
        <w:r w:rsidR="00970BE8">
          <w:rPr>
            <w:rFonts w:ascii="华文楷体" w:eastAsia="华文楷体" w:hAnsi="华文楷体" w:hint="eastAsia"/>
            <w:sz w:val="30"/>
            <w:szCs w:val="30"/>
          </w:rPr>
          <w:t>，</w:t>
        </w:r>
      </w:ins>
      <w:r w:rsidRPr="004F1DEA">
        <w:rPr>
          <w:rFonts w:ascii="华文楷体" w:eastAsia="华文楷体" w:hAnsi="华文楷体" w:hint="eastAsia"/>
          <w:sz w:val="30"/>
          <w:szCs w:val="30"/>
        </w:rPr>
        <w:t>也可以了知一切能做所做。</w:t>
      </w:r>
      <w:ins w:id="870" w:author="apple" w:date="2015-12-11T20:05:00Z">
        <w:r w:rsidR="003B5C1B">
          <w:rPr>
            <w:rFonts w:ascii="华文楷体" w:eastAsia="华文楷体" w:hAnsi="华文楷体" w:hint="eastAsia"/>
            <w:sz w:val="30"/>
            <w:szCs w:val="30"/>
          </w:rPr>
          <w:t>还有</w:t>
        </w:r>
        <w:r w:rsidR="003B5C1B">
          <w:rPr>
            <w:rFonts w:ascii="华文楷体" w:eastAsia="华文楷体" w:hAnsi="华文楷体"/>
            <w:sz w:val="30"/>
            <w:szCs w:val="30"/>
          </w:rPr>
          <w:t>呢</w:t>
        </w:r>
      </w:ins>
      <w:r w:rsidRPr="004F1DEA">
        <w:rPr>
          <w:rFonts w:ascii="华文楷体" w:eastAsia="华文楷体" w:hAnsi="华文楷体" w:hint="eastAsia"/>
          <w:sz w:val="30"/>
          <w:szCs w:val="30"/>
        </w:rPr>
        <w:t>能做所做的安立，还有</w:t>
      </w:r>
      <w:ins w:id="871" w:author="apple" w:date="2015-12-11T20:06:00Z">
        <w:r w:rsidR="003B5C1B">
          <w:rPr>
            <w:rFonts w:ascii="华文楷体" w:eastAsia="华文楷体" w:hAnsi="华文楷体" w:hint="eastAsia"/>
            <w:sz w:val="30"/>
            <w:szCs w:val="30"/>
          </w:rPr>
          <w:t>呢</w:t>
        </w:r>
        <w:r w:rsidR="003B5C1B">
          <w:rPr>
            <w:rFonts w:ascii="华文楷体" w:eastAsia="华文楷体" w:hAnsi="华文楷体"/>
            <w:sz w:val="30"/>
            <w:szCs w:val="30"/>
          </w:rPr>
          <w:t>，</w:t>
        </w:r>
      </w:ins>
      <w:r w:rsidRPr="004F1DEA">
        <w:rPr>
          <w:rFonts w:ascii="华文楷体" w:eastAsia="华文楷体" w:hAnsi="华文楷体" w:hint="eastAsia"/>
          <w:sz w:val="30"/>
          <w:szCs w:val="30"/>
        </w:rPr>
        <w:t>因果的有无安立。以及呢</w:t>
      </w:r>
      <w:ins w:id="872" w:author="apple" w:date="2015-12-11T20:06:00Z">
        <w:r w:rsidR="003B5C1B">
          <w:rPr>
            <w:rFonts w:ascii="华文楷体" w:eastAsia="华文楷体" w:hAnsi="华文楷体" w:hint="eastAsia"/>
            <w:sz w:val="30"/>
            <w:szCs w:val="30"/>
          </w:rPr>
          <w:t>名言</w:t>
        </w:r>
      </w:ins>
      <w:del w:id="873" w:author="apple" w:date="2015-12-11T20:06:00Z">
        <w:r w:rsidRPr="004F1DEA" w:rsidDel="003B5C1B">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的实相。？</w:t>
      </w:r>
      <w:ins w:id="874" w:author="apple" w:date="2015-12-11T20:06:00Z">
        <w:r w:rsidR="003B5C1B">
          <w:rPr>
            <w:rFonts w:ascii="华文楷体" w:eastAsia="华文楷体" w:hAnsi="华文楷体" w:hint="eastAsia"/>
            <w:sz w:val="30"/>
            <w:szCs w:val="30"/>
          </w:rPr>
          <w:t>刹那</w:t>
        </w:r>
        <w:r w:rsidR="003B5C1B">
          <w:rPr>
            <w:rFonts w:ascii="华文楷体" w:eastAsia="华文楷体" w:hAnsi="华文楷体"/>
            <w:sz w:val="30"/>
            <w:szCs w:val="30"/>
          </w:rPr>
          <w:t>生灭就是名言的</w:t>
        </w:r>
      </w:ins>
      <w:del w:id="875" w:author="apple" w:date="2015-12-11T20:06:00Z">
        <w:r w:rsidRPr="004F1DEA" w:rsidDel="003B5C1B">
          <w:rPr>
            <w:rFonts w:ascii="华文楷体" w:eastAsia="华文楷体" w:hAnsi="华文楷体" w:hint="eastAsia"/>
            <w:sz w:val="30"/>
            <w:szCs w:val="30"/>
          </w:rPr>
          <w:delText>就是？的</w:delText>
        </w:r>
      </w:del>
      <w:r w:rsidRPr="004F1DEA">
        <w:rPr>
          <w:rFonts w:ascii="华文楷体" w:eastAsia="华文楷体" w:hAnsi="华文楷体" w:hint="eastAsia"/>
          <w:sz w:val="30"/>
          <w:szCs w:val="30"/>
        </w:rPr>
        <w:t>实相，就是说实际上我们平时所看到的这些，粗大的，实有的法，不变</w:t>
      </w:r>
      <w:ins w:id="876" w:author="apple" w:date="2015-12-11T20:06:00Z">
        <w:r w:rsidR="003B5C1B">
          <w:rPr>
            <w:rFonts w:ascii="华文楷体" w:eastAsia="华文楷体" w:hAnsi="华文楷体" w:hint="eastAsia"/>
            <w:sz w:val="30"/>
            <w:szCs w:val="30"/>
          </w:rPr>
          <w:t>化</w:t>
        </w:r>
      </w:ins>
      <w:r w:rsidRPr="004F1DEA">
        <w:rPr>
          <w:rFonts w:ascii="华文楷体" w:eastAsia="华文楷体" w:hAnsi="华文楷体" w:hint="eastAsia"/>
          <w:sz w:val="30"/>
          <w:szCs w:val="30"/>
        </w:rPr>
        <w:t>的法，这些都不是</w:t>
      </w:r>
      <w:del w:id="877" w:author="apple" w:date="2015-12-11T20:06:00Z">
        <w:r w:rsidRPr="004F1DEA" w:rsidDel="003B5C1B">
          <w:rPr>
            <w:rFonts w:ascii="华文楷体" w:eastAsia="华文楷体" w:hAnsi="华文楷体" w:hint="eastAsia"/>
            <w:sz w:val="30"/>
            <w:szCs w:val="30"/>
          </w:rPr>
          <w:delText>？</w:delText>
        </w:r>
      </w:del>
      <w:ins w:id="878" w:author="apple" w:date="2015-12-11T20:06:00Z">
        <w:r w:rsidR="003B5C1B">
          <w:rPr>
            <w:rFonts w:ascii="华文楷体" w:eastAsia="华文楷体" w:hAnsi="华文楷体" w:hint="eastAsia"/>
            <w:sz w:val="30"/>
            <w:szCs w:val="30"/>
          </w:rPr>
          <w:t>名言</w:t>
        </w:r>
      </w:ins>
      <w:r w:rsidRPr="004F1DEA">
        <w:rPr>
          <w:rFonts w:ascii="华文楷体" w:eastAsia="华文楷体" w:hAnsi="华文楷体" w:hint="eastAsia"/>
          <w:sz w:val="30"/>
          <w:szCs w:val="30"/>
        </w:rPr>
        <w:t>的实相。真正的就是说</w:t>
      </w:r>
      <w:del w:id="879" w:author="apple" w:date="2015-12-11T20:06:00Z">
        <w:r w:rsidRPr="004F1DEA" w:rsidDel="003B5C1B">
          <w:rPr>
            <w:rFonts w:ascii="华文楷体" w:eastAsia="华文楷体" w:hAnsi="华文楷体" w:hint="eastAsia"/>
            <w:sz w:val="30"/>
            <w:szCs w:val="30"/>
          </w:rPr>
          <w:delText>？</w:delText>
        </w:r>
      </w:del>
      <w:ins w:id="880" w:author="apple" w:date="2015-12-11T20:06:00Z">
        <w:r w:rsidR="003B5C1B">
          <w:rPr>
            <w:rFonts w:ascii="华文楷体" w:eastAsia="华文楷体" w:hAnsi="华文楷体" w:hint="eastAsia"/>
            <w:sz w:val="30"/>
            <w:szCs w:val="30"/>
          </w:rPr>
          <w:t>名言</w:t>
        </w:r>
      </w:ins>
      <w:r w:rsidRPr="004F1DEA">
        <w:rPr>
          <w:rFonts w:ascii="华文楷体" w:eastAsia="华文楷体" w:hAnsi="华文楷体" w:hint="eastAsia"/>
          <w:sz w:val="30"/>
          <w:szCs w:val="30"/>
        </w:rPr>
        <w:t>的实相</w:t>
      </w:r>
      <w:ins w:id="881" w:author="apple" w:date="2015-12-11T20:07:00Z">
        <w:r w:rsidR="003B5C1B">
          <w:rPr>
            <w:rFonts w:ascii="华文楷体" w:eastAsia="华文楷体" w:hAnsi="华文楷体" w:hint="eastAsia"/>
            <w:sz w:val="30"/>
            <w:szCs w:val="30"/>
          </w:rPr>
          <w:t>应该</w:t>
        </w:r>
      </w:ins>
      <w:r w:rsidRPr="004F1DEA">
        <w:rPr>
          <w:rFonts w:ascii="华文楷体" w:eastAsia="华文楷体" w:hAnsi="华文楷体" w:hint="eastAsia"/>
          <w:sz w:val="30"/>
          <w:szCs w:val="30"/>
        </w:rPr>
        <w:t>是</w:t>
      </w:r>
      <w:del w:id="882" w:author="apple" w:date="2015-12-11T20:07:00Z">
        <w:r w:rsidRPr="004F1DEA" w:rsidDel="003B5C1B">
          <w:rPr>
            <w:rFonts w:ascii="华文楷体" w:eastAsia="华文楷体" w:hAnsi="华文楷体" w:hint="eastAsia"/>
            <w:sz w:val="30"/>
            <w:szCs w:val="30"/>
          </w:rPr>
          <w:delText>？？？？？</w:delText>
        </w:r>
      </w:del>
      <w:ins w:id="883" w:author="apple" w:date="2015-12-11T20:07:00Z">
        <w:r w:rsidR="003B5C1B">
          <w:rPr>
            <w:rFonts w:ascii="华文楷体" w:eastAsia="华文楷体" w:hAnsi="华文楷体" w:hint="eastAsia"/>
            <w:sz w:val="30"/>
            <w:szCs w:val="30"/>
          </w:rPr>
          <w:t>刹那生灭</w:t>
        </w:r>
        <w:r w:rsidR="003B5C1B">
          <w:rPr>
            <w:rFonts w:ascii="华文楷体" w:eastAsia="华文楷体" w:hAnsi="华文楷体"/>
            <w:sz w:val="30"/>
            <w:szCs w:val="30"/>
          </w:rPr>
          <w:t>的，</w:t>
        </w:r>
        <w:r w:rsidR="00385F22">
          <w:rPr>
            <w:rFonts w:ascii="华文楷体" w:eastAsia="华文楷体" w:hAnsi="华文楷体" w:hint="eastAsia"/>
            <w:sz w:val="30"/>
            <w:szCs w:val="30"/>
          </w:rPr>
          <w:t>一切</w:t>
        </w:r>
        <w:r w:rsidR="00385F22">
          <w:rPr>
            <w:rFonts w:ascii="华文楷体" w:eastAsia="华文楷体" w:hAnsi="华文楷体"/>
            <w:sz w:val="30"/>
            <w:szCs w:val="30"/>
          </w:rPr>
          <w:t>万法</w:t>
        </w:r>
        <w:r w:rsidR="00385F22">
          <w:rPr>
            <w:rFonts w:ascii="华文楷体" w:eastAsia="华文楷体" w:hAnsi="华文楷体" w:hint="eastAsia"/>
            <w:sz w:val="30"/>
            <w:szCs w:val="30"/>
          </w:rPr>
          <w:t>都在</w:t>
        </w:r>
        <w:r w:rsidR="00385F22">
          <w:rPr>
            <w:rFonts w:ascii="华文楷体" w:eastAsia="华文楷体" w:hAnsi="华文楷体"/>
            <w:sz w:val="30"/>
            <w:szCs w:val="30"/>
          </w:rPr>
          <w:t>刹那生灭，</w:t>
        </w:r>
      </w:ins>
      <w:r w:rsidRPr="004F1DEA">
        <w:rPr>
          <w:rFonts w:ascii="华文楷体" w:eastAsia="华文楷体" w:hAnsi="华文楷体" w:hint="eastAsia"/>
          <w:sz w:val="30"/>
          <w:szCs w:val="30"/>
        </w:rPr>
        <w:t>一点都不安住的。像这样的话并能够无余推翻</w:t>
      </w:r>
      <w:del w:id="884" w:author="apple" w:date="2015-12-11T20:08:00Z">
        <w:r w:rsidRPr="004F1DEA" w:rsidDel="00385F22">
          <w:rPr>
            <w:rFonts w:ascii="华文楷体" w:eastAsia="华文楷体" w:hAnsi="华文楷体" w:hint="eastAsia"/>
            <w:sz w:val="30"/>
            <w:szCs w:val="30"/>
          </w:rPr>
          <w:delText>单</w:delText>
        </w:r>
      </w:del>
      <w:ins w:id="885" w:author="apple" w:date="2015-12-11T20:08:00Z">
        <w:r w:rsidR="00385F22">
          <w:rPr>
            <w:rFonts w:ascii="华文楷体" w:eastAsia="华文楷体" w:hAnsi="华文楷体" w:hint="eastAsia"/>
            <w:sz w:val="30"/>
            <w:szCs w:val="30"/>
          </w:rPr>
          <w:t>耽</w:t>
        </w:r>
      </w:ins>
      <w:r w:rsidRPr="004F1DEA">
        <w:rPr>
          <w:rFonts w:ascii="华文楷体" w:eastAsia="华文楷体" w:hAnsi="华文楷体" w:hint="eastAsia"/>
          <w:sz w:val="30"/>
          <w:szCs w:val="30"/>
        </w:rPr>
        <w:t>著世间常法等天的</w:t>
      </w:r>
      <w:del w:id="886" w:author="apple" w:date="2015-12-11T20:08:00Z">
        <w:r w:rsidRPr="004F1DEA" w:rsidDel="00385F22">
          <w:rPr>
            <w:rFonts w:ascii="华文楷体" w:eastAsia="华文楷体" w:hAnsi="华文楷体" w:hint="eastAsia"/>
            <w:sz w:val="30"/>
            <w:szCs w:val="30"/>
          </w:rPr>
          <w:delText>晚念</w:delText>
        </w:r>
      </w:del>
      <w:ins w:id="887" w:author="apple" w:date="2015-12-11T20:08:00Z">
        <w:r w:rsidR="00385F22">
          <w:rPr>
            <w:rFonts w:ascii="华文楷体" w:eastAsia="华文楷体" w:hAnsi="华文楷体" w:hint="eastAsia"/>
            <w:sz w:val="30"/>
            <w:szCs w:val="30"/>
          </w:rPr>
          <w:t>妄念</w:t>
        </w:r>
      </w:ins>
      <w:r w:rsidRPr="004F1DEA">
        <w:rPr>
          <w:rFonts w:ascii="华文楷体" w:eastAsia="华文楷体" w:hAnsi="华文楷体" w:hint="eastAsia"/>
          <w:sz w:val="30"/>
          <w:szCs w:val="30"/>
        </w:rPr>
        <w:t>。</w:t>
      </w:r>
    </w:p>
    <w:p w:rsidR="009A4C93" w:rsidRDefault="00D72F10" w:rsidP="00860DE4">
      <w:pPr>
        <w:ind w:firstLine="570"/>
        <w:rPr>
          <w:ins w:id="888" w:author="apple" w:date="2015-12-11T20:15:00Z"/>
          <w:rFonts w:ascii="华文楷体" w:eastAsia="华文楷体" w:hAnsi="华文楷体" w:hint="eastAsia"/>
          <w:sz w:val="30"/>
          <w:szCs w:val="30"/>
        </w:rPr>
      </w:pPr>
      <w:r w:rsidRPr="004F1DEA">
        <w:rPr>
          <w:rFonts w:ascii="华文楷体" w:eastAsia="华文楷体" w:hAnsi="华文楷体" w:hint="eastAsia"/>
          <w:sz w:val="30"/>
          <w:szCs w:val="30"/>
        </w:rPr>
        <w:t>那么实际上我们</w:t>
      </w:r>
      <w:del w:id="889" w:author="apple" w:date="2015-12-11T20:09:00Z">
        <w:r w:rsidRPr="004F1DEA" w:rsidDel="00385F22">
          <w:rPr>
            <w:rFonts w:ascii="华文楷体" w:eastAsia="华文楷体" w:hAnsi="华文楷体" w:hint="eastAsia"/>
            <w:sz w:val="30"/>
            <w:szCs w:val="30"/>
          </w:rPr>
          <w:delText>单著</w:delText>
        </w:r>
      </w:del>
      <w:ins w:id="890" w:author="apple" w:date="2015-12-11T20:09:00Z">
        <w:r w:rsidR="00385F22">
          <w:rPr>
            <w:rFonts w:ascii="华文楷体" w:eastAsia="华文楷体" w:hAnsi="华文楷体" w:hint="eastAsia"/>
            <w:sz w:val="30"/>
            <w:szCs w:val="30"/>
          </w:rPr>
          <w:t>耽著</w:t>
        </w:r>
      </w:ins>
      <w:r w:rsidRPr="004F1DEA">
        <w:rPr>
          <w:rFonts w:ascii="华文楷体" w:eastAsia="华文楷体" w:hAnsi="华文楷体" w:hint="eastAsia"/>
          <w:sz w:val="30"/>
          <w:szCs w:val="30"/>
        </w:rPr>
        <w:t>世间呢，他就是因为我们对这个法</w:t>
      </w:r>
      <w:ins w:id="891" w:author="apple" w:date="2015-12-11T20:10:00Z">
        <w:r w:rsidR="00385F22">
          <w:rPr>
            <w:rFonts w:ascii="华文楷体" w:eastAsia="华文楷体" w:hAnsi="华文楷体" w:hint="eastAsia"/>
            <w:sz w:val="30"/>
            <w:szCs w:val="30"/>
          </w:rPr>
          <w:t>，他</w:t>
        </w:r>
      </w:ins>
      <w:del w:id="892" w:author="apple" w:date="2015-12-11T20:10:00Z">
        <w:r w:rsidRPr="004F1DEA" w:rsidDel="00385F22">
          <w:rPr>
            <w:rFonts w:ascii="华文楷体" w:eastAsia="华文楷体" w:hAnsi="华文楷体" w:hint="eastAsia"/>
            <w:sz w:val="30"/>
            <w:szCs w:val="30"/>
          </w:rPr>
          <w:delText>她</w:delText>
        </w:r>
      </w:del>
      <w:r w:rsidRPr="004F1DEA">
        <w:rPr>
          <w:rFonts w:ascii="华文楷体" w:eastAsia="华文楷体" w:hAnsi="华文楷体" w:hint="eastAsia"/>
          <w:sz w:val="30"/>
          <w:szCs w:val="30"/>
        </w:rPr>
        <w:t>有一个整体的概念，有一个</w:t>
      </w:r>
      <w:del w:id="893" w:author="apple" w:date="2015-12-11T20:10:00Z">
        <w:r w:rsidRPr="004F1DEA" w:rsidDel="00385F22">
          <w:rPr>
            <w:rFonts w:ascii="华文楷体" w:eastAsia="华文楷体" w:hAnsi="华文楷体" w:hint="eastAsia"/>
            <w:sz w:val="30"/>
            <w:szCs w:val="30"/>
          </w:rPr>
          <w:delText>额</w:delText>
        </w:r>
      </w:del>
      <w:r w:rsidRPr="004F1DEA">
        <w:rPr>
          <w:rFonts w:ascii="华文楷体" w:eastAsia="华文楷体" w:hAnsi="华文楷体" w:hint="eastAsia"/>
          <w:sz w:val="30"/>
          <w:szCs w:val="30"/>
        </w:rPr>
        <w:t>整体，有一个一体的概念，所以</w:t>
      </w:r>
      <w:ins w:id="894" w:author="apple" w:date="2015-12-11T20:10:00Z">
        <w:r w:rsidR="0044629D">
          <w:rPr>
            <w:rFonts w:ascii="华文楷体" w:eastAsia="华文楷体" w:hAnsi="华文楷体" w:hint="eastAsia"/>
            <w:sz w:val="30"/>
            <w:szCs w:val="30"/>
          </w:rPr>
          <w:t>说</w:t>
        </w:r>
      </w:ins>
      <w:r w:rsidRPr="004F1DEA">
        <w:rPr>
          <w:rFonts w:ascii="华文楷体" w:eastAsia="华文楷体" w:hAnsi="华文楷体" w:hint="eastAsia"/>
          <w:sz w:val="30"/>
          <w:szCs w:val="30"/>
        </w:rPr>
        <w:t>我们就对这个整体的一</w:t>
      </w:r>
      <w:ins w:id="895" w:author="apple" w:date="2015-12-11T20:10:00Z">
        <w:r w:rsidR="0044629D">
          <w:rPr>
            <w:rFonts w:ascii="华文楷体" w:eastAsia="华文楷体" w:hAnsi="华文楷体" w:hint="eastAsia"/>
            <w:sz w:val="30"/>
            <w:szCs w:val="30"/>
          </w:rPr>
          <w:t>，</w:t>
        </w:r>
        <w:r w:rsidR="0044629D">
          <w:rPr>
            <w:rFonts w:ascii="华文楷体" w:eastAsia="华文楷体" w:hAnsi="华文楷体"/>
            <w:sz w:val="30"/>
            <w:szCs w:val="30"/>
          </w:rPr>
          <w:t>就</w:t>
        </w:r>
      </w:ins>
      <w:del w:id="896" w:author="apple" w:date="2015-12-11T20:10:00Z">
        <w:r w:rsidRPr="004F1DEA" w:rsidDel="0044629D">
          <w:rPr>
            <w:rFonts w:ascii="华文楷体" w:eastAsia="华文楷体" w:hAnsi="华文楷体" w:hint="eastAsia"/>
            <w:sz w:val="30"/>
            <w:szCs w:val="30"/>
          </w:rPr>
          <w:delText>有</w:delText>
        </w:r>
      </w:del>
      <w:r w:rsidRPr="004F1DEA">
        <w:rPr>
          <w:rFonts w:ascii="华文楷体" w:eastAsia="华文楷体" w:hAnsi="华文楷体" w:hint="eastAsia"/>
          <w:sz w:val="30"/>
          <w:szCs w:val="30"/>
        </w:rPr>
        <w:t>不变的</w:t>
      </w:r>
      <w:del w:id="897" w:author="apple" w:date="2015-12-11T20:10:00Z">
        <w:r w:rsidRPr="004F1DEA" w:rsidDel="0044629D">
          <w:rPr>
            <w:rFonts w:ascii="华文楷体" w:eastAsia="华文楷体" w:hAnsi="华文楷体" w:hint="eastAsia"/>
            <w:sz w:val="30"/>
            <w:szCs w:val="30"/>
          </w:rPr>
          <w:delText>十一</w:delText>
        </w:r>
      </w:del>
      <w:ins w:id="898" w:author="apple" w:date="2015-12-11T20:10:00Z">
        <w:r w:rsidR="0044629D">
          <w:rPr>
            <w:rFonts w:ascii="华文楷体" w:eastAsia="华文楷体" w:hAnsi="华文楷体" w:hint="eastAsia"/>
            <w:sz w:val="30"/>
            <w:szCs w:val="30"/>
          </w:rPr>
          <w:t>实一</w:t>
        </w:r>
      </w:ins>
      <w:r w:rsidRPr="004F1DEA">
        <w:rPr>
          <w:rFonts w:ascii="华文楷体" w:eastAsia="华文楷体" w:hAnsi="华文楷体" w:hint="eastAsia"/>
          <w:sz w:val="30"/>
          <w:szCs w:val="30"/>
        </w:rPr>
        <w:t>呢产生一个执着，那么如果我们发现这个是</w:t>
      </w:r>
      <w:ins w:id="899" w:author="apple" w:date="2015-12-11T20:10:00Z">
        <w:r w:rsidR="0044629D">
          <w:rPr>
            <w:rFonts w:ascii="华文楷体" w:eastAsia="华文楷体" w:hAnsi="华文楷体" w:hint="eastAsia"/>
            <w:sz w:val="30"/>
            <w:szCs w:val="30"/>
          </w:rPr>
          <w:t>刹那</w:t>
        </w:r>
      </w:ins>
      <w:del w:id="900" w:author="apple" w:date="2015-12-11T20:10:00Z">
        <w:r w:rsidRPr="004F1DEA" w:rsidDel="0044629D">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生灭的，实际上对这个问题</w:t>
      </w:r>
      <w:ins w:id="901" w:author="apple" w:date="2015-12-11T20:11:00Z">
        <w:r w:rsidR="0044629D">
          <w:rPr>
            <w:rFonts w:ascii="华文楷体" w:eastAsia="华文楷体" w:hAnsi="华文楷体" w:hint="eastAsia"/>
            <w:sz w:val="30"/>
            <w:szCs w:val="30"/>
          </w:rPr>
          <w:t>你</w:t>
        </w:r>
      </w:ins>
      <w:r w:rsidRPr="004F1DEA">
        <w:rPr>
          <w:rFonts w:ascii="华文楷体" w:eastAsia="华文楷体" w:hAnsi="华文楷体" w:hint="eastAsia"/>
          <w:sz w:val="30"/>
          <w:szCs w:val="30"/>
        </w:rPr>
        <w:t>能够很深的理解，也发现这个一</w:t>
      </w:r>
      <w:ins w:id="902" w:author="apple" w:date="2015-12-11T20:11:00Z">
        <w:r w:rsidR="00860DE4">
          <w:rPr>
            <w:rFonts w:ascii="华文楷体" w:eastAsia="华文楷体" w:hAnsi="华文楷体" w:hint="eastAsia"/>
            <w:sz w:val="30"/>
            <w:szCs w:val="30"/>
          </w:rPr>
          <w:t>呢</w:t>
        </w:r>
        <w:r w:rsidR="00860DE4">
          <w:rPr>
            <w:rFonts w:ascii="华文楷体" w:eastAsia="华文楷体" w:hAnsi="华文楷体"/>
            <w:sz w:val="30"/>
            <w:szCs w:val="30"/>
          </w:rPr>
          <w:t>是刹那</w:t>
        </w:r>
      </w:ins>
      <w:del w:id="903" w:author="apple" w:date="2015-12-11T20:11:00Z">
        <w:r w:rsidRPr="004F1DEA" w:rsidDel="00860DE4">
          <w:rPr>
            <w:rFonts w:ascii="华文楷体" w:eastAsia="华文楷体" w:hAnsi="华文楷体" w:hint="eastAsia"/>
            <w:sz w:val="30"/>
            <w:szCs w:val="30"/>
          </w:rPr>
          <w:delText>时差了</w:delText>
        </w:r>
      </w:del>
      <w:r w:rsidRPr="004F1DEA">
        <w:rPr>
          <w:rFonts w:ascii="华文楷体" w:eastAsia="华文楷体" w:hAnsi="华文楷体" w:hint="eastAsia"/>
          <w:sz w:val="30"/>
          <w:szCs w:val="30"/>
        </w:rPr>
        <w:t>生灭的，所以你会对这个世间八法你看透了他的本质之后呢，就不会</w:t>
      </w:r>
      <w:ins w:id="904" w:author="apple" w:date="2015-12-11T20:11:00Z">
        <w:r w:rsidR="00860DE4">
          <w:rPr>
            <w:rFonts w:ascii="华文楷体" w:eastAsia="华文楷体" w:hAnsi="华文楷体" w:hint="eastAsia"/>
            <w:sz w:val="30"/>
            <w:szCs w:val="30"/>
          </w:rPr>
          <w:t>再</w:t>
        </w:r>
      </w:ins>
      <w:r w:rsidRPr="004F1DEA">
        <w:rPr>
          <w:rFonts w:ascii="华文楷体" w:eastAsia="华文楷体" w:hAnsi="华文楷体" w:hint="eastAsia"/>
          <w:sz w:val="30"/>
          <w:szCs w:val="30"/>
        </w:rPr>
        <w:t>像以前</w:t>
      </w:r>
      <w:ins w:id="905" w:author="apple" w:date="2015-12-11T20:11:00Z">
        <w:r w:rsidR="00860DE4">
          <w:rPr>
            <w:rFonts w:ascii="华文楷体" w:eastAsia="华文楷体" w:hAnsi="华文楷体" w:hint="eastAsia"/>
            <w:sz w:val="30"/>
            <w:szCs w:val="30"/>
          </w:rPr>
          <w:t>那</w:t>
        </w:r>
      </w:ins>
      <w:del w:id="906" w:author="apple" w:date="2015-12-11T20:11:00Z">
        <w:r w:rsidRPr="004F1DEA" w:rsidDel="00860DE4">
          <w:rPr>
            <w:rFonts w:ascii="华文楷体" w:eastAsia="华文楷体" w:hAnsi="华文楷体" w:hint="eastAsia"/>
            <w:sz w:val="30"/>
            <w:szCs w:val="30"/>
          </w:rPr>
          <w:delText>一</w:delText>
        </w:r>
      </w:del>
      <w:r w:rsidRPr="004F1DEA">
        <w:rPr>
          <w:rFonts w:ascii="华文楷体" w:eastAsia="华文楷体" w:hAnsi="华文楷体" w:hint="eastAsia"/>
          <w:sz w:val="30"/>
          <w:szCs w:val="30"/>
        </w:rPr>
        <w:t>样你执着他了，像阿罗汉他就是完全已经</w:t>
      </w:r>
      <w:del w:id="907" w:author="apple" w:date="2015-12-11T20:11:00Z">
        <w:r w:rsidRPr="004F1DEA" w:rsidDel="00860DE4">
          <w:rPr>
            <w:rFonts w:ascii="华文楷体" w:eastAsia="华文楷体" w:hAnsi="华文楷体" w:hint="eastAsia"/>
            <w:sz w:val="30"/>
            <w:szCs w:val="30"/>
          </w:rPr>
          <w:delText>限制</w:delText>
        </w:r>
      </w:del>
      <w:ins w:id="908" w:author="apple" w:date="2015-12-11T20:11:00Z">
        <w:r w:rsidR="00860DE4">
          <w:rPr>
            <w:rFonts w:ascii="华文楷体" w:eastAsia="华文楷体" w:hAnsi="华文楷体" w:hint="eastAsia"/>
            <w:sz w:val="30"/>
            <w:szCs w:val="30"/>
          </w:rPr>
          <w:t>现证</w:t>
        </w:r>
      </w:ins>
      <w:r w:rsidRPr="004F1DEA">
        <w:rPr>
          <w:rFonts w:ascii="华文楷体" w:eastAsia="华文楷体" w:hAnsi="华文楷体" w:hint="eastAsia"/>
          <w:sz w:val="30"/>
          <w:szCs w:val="30"/>
        </w:rPr>
        <w:t>了一切万法</w:t>
      </w:r>
      <w:ins w:id="909" w:author="apple" w:date="2015-12-11T20:11:00Z">
        <w:r w:rsidR="00860DE4">
          <w:rPr>
            <w:rFonts w:ascii="华文楷体" w:eastAsia="华文楷体" w:hAnsi="华文楷体" w:hint="eastAsia"/>
            <w:sz w:val="30"/>
            <w:szCs w:val="30"/>
          </w:rPr>
          <w:t>刹那</w:t>
        </w:r>
      </w:ins>
      <w:ins w:id="910" w:author="apple" w:date="2015-12-11T20:12:00Z">
        <w:r w:rsidR="00860DE4">
          <w:rPr>
            <w:rFonts w:ascii="华文楷体" w:eastAsia="华文楷体" w:hAnsi="华文楷体" w:hint="eastAsia"/>
            <w:sz w:val="30"/>
            <w:szCs w:val="30"/>
          </w:rPr>
          <w:t>生灭</w:t>
        </w:r>
        <w:r w:rsidR="00860DE4">
          <w:rPr>
            <w:rFonts w:ascii="华文楷体" w:eastAsia="华文楷体" w:hAnsi="华文楷体"/>
            <w:sz w:val="30"/>
            <w:szCs w:val="30"/>
          </w:rPr>
          <w:t>的</w:t>
        </w:r>
      </w:ins>
      <w:del w:id="911" w:author="apple" w:date="2015-12-11T20:11:00Z">
        <w:r w:rsidRPr="004F1DEA" w:rsidDel="00860DE4">
          <w:rPr>
            <w:rFonts w:ascii="华文楷体" w:eastAsia="华文楷体" w:hAnsi="华文楷体" w:hint="eastAsia"/>
            <w:sz w:val="30"/>
            <w:szCs w:val="30"/>
          </w:rPr>
          <w:delText>差</w:delText>
        </w:r>
      </w:del>
      <w:del w:id="912" w:author="apple" w:date="2015-12-11T20:12:00Z">
        <w:r w:rsidRPr="004F1DEA" w:rsidDel="00860DE4">
          <w:rPr>
            <w:rFonts w:ascii="华文楷体" w:eastAsia="华文楷体" w:hAnsi="华文楷体" w:hint="eastAsia"/>
            <w:sz w:val="30"/>
            <w:szCs w:val="30"/>
          </w:rPr>
          <w:delText>了生命的</w:delText>
        </w:r>
      </w:del>
      <w:r w:rsidRPr="004F1DEA">
        <w:rPr>
          <w:rFonts w:ascii="华文楷体" w:eastAsia="华文楷体" w:hAnsi="华文楷体" w:hint="eastAsia"/>
          <w:sz w:val="30"/>
          <w:szCs w:val="30"/>
        </w:rPr>
        <w:t>无常。所以他不单单可以完全的不</w:t>
      </w:r>
      <w:del w:id="913" w:author="apple" w:date="2015-12-11T20:09:00Z">
        <w:r w:rsidRPr="004F1DEA" w:rsidDel="00385F22">
          <w:rPr>
            <w:rFonts w:ascii="华文楷体" w:eastAsia="华文楷体" w:hAnsi="华文楷体" w:hint="eastAsia"/>
            <w:sz w:val="30"/>
            <w:szCs w:val="30"/>
          </w:rPr>
          <w:delText>单著</w:delText>
        </w:r>
      </w:del>
      <w:ins w:id="914" w:author="apple" w:date="2015-12-11T20:09:00Z">
        <w:r w:rsidR="00385F22">
          <w:rPr>
            <w:rFonts w:ascii="华文楷体" w:eastAsia="华文楷体" w:hAnsi="华文楷体" w:hint="eastAsia"/>
            <w:sz w:val="30"/>
            <w:szCs w:val="30"/>
          </w:rPr>
          <w:t>耽著</w:t>
        </w:r>
      </w:ins>
      <w:r w:rsidRPr="004F1DEA">
        <w:rPr>
          <w:rFonts w:ascii="华文楷体" w:eastAsia="华文楷体" w:hAnsi="华文楷体" w:hint="eastAsia"/>
          <w:sz w:val="30"/>
          <w:szCs w:val="30"/>
        </w:rPr>
        <w:t>世间，而且呢能够把烦恼障的种子彻底灭尽。完全证悟了</w:t>
      </w:r>
      <w:ins w:id="915" w:author="apple" w:date="2015-12-11T20:12:00Z">
        <w:r w:rsidR="00860DE4">
          <w:rPr>
            <w:rFonts w:ascii="华文楷体" w:eastAsia="华文楷体" w:hAnsi="华文楷体" w:hint="eastAsia"/>
            <w:sz w:val="30"/>
            <w:szCs w:val="30"/>
          </w:rPr>
          <w:t>人</w:t>
        </w:r>
        <w:r w:rsidR="00860DE4">
          <w:rPr>
            <w:rFonts w:ascii="华文楷体" w:eastAsia="华文楷体" w:hAnsi="华文楷体"/>
            <w:sz w:val="30"/>
            <w:szCs w:val="30"/>
          </w:rPr>
          <w:t>我空性的</w:t>
        </w:r>
      </w:ins>
      <w:del w:id="916" w:author="apple" w:date="2015-12-11T20:12:00Z">
        <w:r w:rsidRPr="004F1DEA" w:rsidDel="00860DE4">
          <w:rPr>
            <w:rFonts w:ascii="华文楷体" w:eastAsia="华文楷体" w:hAnsi="华文楷体" w:hint="eastAsia"/>
            <w:sz w:val="30"/>
            <w:szCs w:val="30"/>
          </w:rPr>
          <w:delText>佛法性灭</w:delText>
        </w:r>
      </w:del>
      <w:r w:rsidRPr="004F1DEA">
        <w:rPr>
          <w:rFonts w:ascii="华文楷体" w:eastAsia="华文楷体" w:hAnsi="华文楷体" w:hint="eastAsia"/>
          <w:sz w:val="30"/>
          <w:szCs w:val="30"/>
        </w:rPr>
        <w:t>。然后把常法的颠倒观，也可以完全颠覆，</w:t>
      </w:r>
      <w:ins w:id="917" w:author="apple" w:date="2015-12-11T20:12:00Z">
        <w:r w:rsidR="00860DE4">
          <w:rPr>
            <w:rFonts w:ascii="华文楷体" w:eastAsia="华文楷体" w:hAnsi="华文楷体" w:hint="eastAsia"/>
            <w:sz w:val="30"/>
            <w:szCs w:val="30"/>
          </w:rPr>
          <w:t>那么</w:t>
        </w:r>
      </w:ins>
      <w:r w:rsidRPr="004F1DEA">
        <w:rPr>
          <w:rFonts w:ascii="华文楷体" w:eastAsia="华文楷体" w:hAnsi="华文楷体" w:hint="eastAsia"/>
          <w:sz w:val="30"/>
          <w:szCs w:val="30"/>
        </w:rPr>
        <w:t>就是说常法</w:t>
      </w:r>
      <w:ins w:id="918" w:author="apple" w:date="2015-12-11T20:12:00Z">
        <w:r w:rsidR="00860DE4">
          <w:rPr>
            <w:rFonts w:ascii="华文楷体" w:eastAsia="华文楷体" w:hAnsi="华文楷体" w:hint="eastAsia"/>
            <w:sz w:val="30"/>
            <w:szCs w:val="30"/>
          </w:rPr>
          <w:t>呢</w:t>
        </w:r>
        <w:r w:rsidR="00860DE4">
          <w:rPr>
            <w:rFonts w:ascii="华文楷体" w:eastAsia="华文楷体" w:hAnsi="华文楷体"/>
            <w:sz w:val="30"/>
            <w:szCs w:val="30"/>
          </w:rPr>
          <w:t>，就说</w:t>
        </w:r>
      </w:ins>
      <w:r w:rsidRPr="004F1DEA">
        <w:rPr>
          <w:rFonts w:ascii="华文楷体" w:eastAsia="华文楷体" w:hAnsi="华文楷体" w:hint="eastAsia"/>
          <w:sz w:val="30"/>
          <w:szCs w:val="30"/>
        </w:rPr>
        <w:t>很粗大的常</w:t>
      </w:r>
      <w:ins w:id="919" w:author="apple" w:date="2015-12-11T20:12:00Z">
        <w:r w:rsidR="00860DE4">
          <w:rPr>
            <w:rFonts w:ascii="华文楷体" w:eastAsia="华文楷体" w:hAnsi="华文楷体" w:hint="eastAsia"/>
            <w:sz w:val="30"/>
            <w:szCs w:val="30"/>
          </w:rPr>
          <w:t>啊</w:t>
        </w:r>
      </w:ins>
      <w:r w:rsidRPr="004F1DEA">
        <w:rPr>
          <w:rFonts w:ascii="华文楷体" w:eastAsia="华文楷体" w:hAnsi="华文楷体" w:hint="eastAsia"/>
          <w:sz w:val="30"/>
          <w:szCs w:val="30"/>
        </w:rPr>
        <w:t>，</w:t>
      </w:r>
      <w:ins w:id="920" w:author="apple" w:date="2015-12-11T20:13:00Z">
        <w:r w:rsidR="00860DE4">
          <w:rPr>
            <w:rFonts w:ascii="华文楷体" w:eastAsia="华文楷体" w:hAnsi="华文楷体" w:hint="eastAsia"/>
            <w:sz w:val="30"/>
            <w:szCs w:val="30"/>
          </w:rPr>
          <w:t>很</w:t>
        </w:r>
      </w:ins>
      <w:r w:rsidRPr="004F1DEA">
        <w:rPr>
          <w:rFonts w:ascii="华文楷体" w:eastAsia="华文楷体" w:hAnsi="华文楷体" w:hint="eastAsia"/>
          <w:sz w:val="30"/>
          <w:szCs w:val="30"/>
        </w:rPr>
        <w:t>细微的常</w:t>
      </w:r>
      <w:ins w:id="921" w:author="apple" w:date="2015-12-11T20:13:00Z">
        <w:r w:rsidR="00860DE4">
          <w:rPr>
            <w:rFonts w:ascii="华文楷体" w:eastAsia="华文楷体" w:hAnsi="华文楷体" w:hint="eastAsia"/>
            <w:sz w:val="30"/>
            <w:szCs w:val="30"/>
          </w:rPr>
          <w:t>啊</w:t>
        </w:r>
      </w:ins>
      <w:r w:rsidRPr="004F1DEA">
        <w:rPr>
          <w:rFonts w:ascii="华文楷体" w:eastAsia="华文楷体" w:hAnsi="华文楷体" w:hint="eastAsia"/>
          <w:sz w:val="30"/>
          <w:szCs w:val="30"/>
        </w:rPr>
        <w:t>，</w:t>
      </w:r>
      <w:r w:rsidRPr="004F1DEA">
        <w:rPr>
          <w:rFonts w:ascii="华文楷体" w:eastAsia="华文楷体" w:hAnsi="华文楷体" w:hint="eastAsia"/>
          <w:sz w:val="30"/>
          <w:szCs w:val="30"/>
        </w:rPr>
        <w:lastRenderedPageBreak/>
        <w:t>不管怎么样，反正你能够体会到，</w:t>
      </w:r>
      <w:del w:id="922" w:author="apple" w:date="2015-12-11T20:13:00Z">
        <w:r w:rsidRPr="004F1DEA" w:rsidDel="00860DE4">
          <w:rPr>
            <w:rFonts w:ascii="华文楷体" w:eastAsia="华文楷体" w:hAnsi="华文楷体" w:hint="eastAsia"/>
            <w:sz w:val="30"/>
            <w:szCs w:val="30"/>
          </w:rPr>
          <w:delText>差了生命的</w:delText>
        </w:r>
      </w:del>
      <w:ins w:id="923" w:author="apple" w:date="2015-12-11T20:13:00Z">
        <w:r w:rsidR="00860DE4">
          <w:rPr>
            <w:rFonts w:ascii="华文楷体" w:eastAsia="华文楷体" w:hAnsi="华文楷体" w:hint="eastAsia"/>
            <w:sz w:val="30"/>
            <w:szCs w:val="30"/>
          </w:rPr>
          <w:t>刹那生灭</w:t>
        </w:r>
        <w:r w:rsidR="00860DE4">
          <w:rPr>
            <w:rFonts w:ascii="华文楷体" w:eastAsia="华文楷体" w:hAnsi="华文楷体"/>
            <w:sz w:val="30"/>
            <w:szCs w:val="30"/>
          </w:rPr>
          <w:t>的</w:t>
        </w:r>
      </w:ins>
      <w:r w:rsidRPr="004F1DEA">
        <w:rPr>
          <w:rFonts w:ascii="华文楷体" w:eastAsia="华文楷体" w:hAnsi="华文楷体" w:hint="eastAsia"/>
          <w:sz w:val="30"/>
          <w:szCs w:val="30"/>
        </w:rPr>
        <w:t>无常的话，那么对常法的颠倒观全部</w:t>
      </w:r>
      <w:ins w:id="924" w:author="apple" w:date="2015-12-11T20:13:00Z">
        <w:r w:rsidR="00860DE4">
          <w:rPr>
            <w:rFonts w:ascii="华文楷体" w:eastAsia="华文楷体" w:hAnsi="华文楷体" w:hint="eastAsia"/>
            <w:sz w:val="30"/>
            <w:szCs w:val="30"/>
          </w:rPr>
          <w:t>可以</w:t>
        </w:r>
      </w:ins>
      <w:del w:id="925" w:author="apple" w:date="2015-12-11T20:13:00Z">
        <w:r w:rsidRPr="004F1DEA" w:rsidDel="00860DE4">
          <w:rPr>
            <w:rFonts w:ascii="华文楷体" w:eastAsia="华文楷体" w:hAnsi="华文楷体" w:hint="eastAsia"/>
            <w:sz w:val="30"/>
            <w:szCs w:val="30"/>
          </w:rPr>
          <w:delText>给</w:delText>
        </w:r>
      </w:del>
      <w:r w:rsidRPr="004F1DEA">
        <w:rPr>
          <w:rFonts w:ascii="华文楷体" w:eastAsia="华文楷体" w:hAnsi="华文楷体" w:hint="eastAsia"/>
          <w:sz w:val="30"/>
          <w:szCs w:val="30"/>
        </w:rPr>
        <w:t>打破了</w:t>
      </w:r>
      <w:ins w:id="926" w:author="apple" w:date="2015-12-11T20:13:00Z">
        <w:r w:rsidR="00860DE4">
          <w:rPr>
            <w:rFonts w:ascii="华文楷体" w:eastAsia="华文楷体" w:hAnsi="华文楷体" w:hint="eastAsia"/>
            <w:sz w:val="30"/>
            <w:szCs w:val="30"/>
          </w:rPr>
          <w:t>。</w:t>
        </w:r>
      </w:ins>
      <w:del w:id="927" w:author="apple" w:date="2015-12-11T20:13:00Z">
        <w:r w:rsidRPr="004F1DEA" w:rsidDel="00860DE4">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而且也能够轻而易举，无实的空性，那么这个？</w:t>
      </w:r>
      <w:ins w:id="928" w:author="apple" w:date="2015-12-11T20:13:00Z">
        <w:r w:rsidR="00860DE4">
          <w:rPr>
            <w:rFonts w:ascii="华文楷体" w:eastAsia="华文楷体" w:hAnsi="华文楷体" w:hint="eastAsia"/>
            <w:sz w:val="30"/>
            <w:szCs w:val="30"/>
          </w:rPr>
          <w:t>细</w:t>
        </w:r>
      </w:ins>
      <w:r w:rsidRPr="004F1DEA">
        <w:rPr>
          <w:rFonts w:ascii="华文楷体" w:eastAsia="华文楷体" w:hAnsi="华文楷体" w:hint="eastAsia"/>
          <w:sz w:val="30"/>
          <w:szCs w:val="30"/>
        </w:rPr>
        <w:t>无常呢它可以，作为一个误入无</w:t>
      </w:r>
      <w:del w:id="929" w:author="apple" w:date="2015-12-11T20:14:00Z">
        <w:r w:rsidRPr="004F1DEA" w:rsidDel="00860DE4">
          <w:rPr>
            <w:rFonts w:ascii="华文楷体" w:eastAsia="华文楷体" w:hAnsi="华文楷体" w:hint="eastAsia"/>
            <w:sz w:val="30"/>
            <w:szCs w:val="30"/>
          </w:rPr>
          <w:delText>时空</w:delText>
        </w:r>
      </w:del>
      <w:ins w:id="930" w:author="apple" w:date="2015-12-11T20:14:00Z">
        <w:r w:rsidR="00860DE4">
          <w:rPr>
            <w:rFonts w:ascii="华文楷体" w:eastAsia="华文楷体" w:hAnsi="华文楷体" w:hint="eastAsia"/>
            <w:sz w:val="30"/>
            <w:szCs w:val="30"/>
          </w:rPr>
          <w:t>实</w:t>
        </w:r>
        <w:r w:rsidR="00860DE4" w:rsidRPr="004F1DEA">
          <w:rPr>
            <w:rFonts w:ascii="华文楷体" w:eastAsia="华文楷体" w:hAnsi="华文楷体" w:hint="eastAsia"/>
            <w:sz w:val="30"/>
            <w:szCs w:val="30"/>
          </w:rPr>
          <w:t>空</w:t>
        </w:r>
      </w:ins>
      <w:r w:rsidRPr="004F1DEA">
        <w:rPr>
          <w:rFonts w:ascii="华文楷体" w:eastAsia="华文楷体" w:hAnsi="华文楷体" w:hint="eastAsia"/>
          <w:sz w:val="30"/>
          <w:szCs w:val="30"/>
        </w:rPr>
        <w:t>，无</w:t>
      </w:r>
      <w:ins w:id="931" w:author="apple" w:date="2015-12-11T20:14:00Z">
        <w:r w:rsidR="00860DE4">
          <w:rPr>
            <w:rFonts w:ascii="华文楷体" w:eastAsia="华文楷体" w:hAnsi="华文楷体" w:hint="eastAsia"/>
            <w:sz w:val="30"/>
            <w:szCs w:val="30"/>
          </w:rPr>
          <w:t>实</w:t>
        </w:r>
      </w:ins>
      <w:del w:id="932" w:author="apple" w:date="2015-12-11T20:14:00Z">
        <w:r w:rsidRPr="004F1DEA" w:rsidDel="00860DE4">
          <w:rPr>
            <w:rFonts w:ascii="华文楷体" w:eastAsia="华文楷体" w:hAnsi="华文楷体" w:hint="eastAsia"/>
            <w:sz w:val="30"/>
            <w:szCs w:val="30"/>
          </w:rPr>
          <w:delText>时</w:delText>
        </w:r>
      </w:del>
      <w:r w:rsidRPr="004F1DEA">
        <w:rPr>
          <w:rFonts w:ascii="华文楷体" w:eastAsia="华文楷体" w:hAnsi="华文楷体" w:hint="eastAsia"/>
          <w:sz w:val="30"/>
          <w:szCs w:val="30"/>
        </w:rPr>
        <w:t>空的一个</w:t>
      </w:r>
      <w:del w:id="933" w:author="apple" w:date="2015-12-11T20:14:00Z">
        <w:r w:rsidRPr="004F1DEA" w:rsidDel="00860DE4">
          <w:rPr>
            <w:rFonts w:ascii="华文楷体" w:eastAsia="华文楷体" w:hAnsi="华文楷体" w:hint="eastAsia"/>
            <w:sz w:val="30"/>
            <w:szCs w:val="30"/>
          </w:rPr>
          <w:delText>地接</w:delText>
        </w:r>
      </w:del>
      <w:ins w:id="934" w:author="apple" w:date="2015-12-11T20:14:00Z">
        <w:r w:rsidR="00860DE4">
          <w:rPr>
            <w:rFonts w:ascii="华文楷体" w:eastAsia="华文楷体" w:hAnsi="华文楷体" w:hint="eastAsia"/>
            <w:sz w:val="30"/>
            <w:szCs w:val="30"/>
          </w:rPr>
          <w:t>梯阶</w:t>
        </w:r>
      </w:ins>
      <w:r w:rsidRPr="004F1DEA">
        <w:rPr>
          <w:rFonts w:ascii="华文楷体" w:eastAsia="华文楷体" w:hAnsi="华文楷体" w:hint="eastAsia"/>
          <w:sz w:val="30"/>
          <w:szCs w:val="30"/>
        </w:rPr>
        <w:t>，这个</w:t>
      </w:r>
      <w:del w:id="935" w:author="apple" w:date="2015-12-11T20:14:00Z">
        <w:r w:rsidRPr="004F1DEA" w:rsidDel="00860DE4">
          <w:rPr>
            <w:rFonts w:ascii="华文楷体" w:eastAsia="华文楷体" w:hAnsi="华文楷体" w:hint="eastAsia"/>
            <w:sz w:val="30"/>
            <w:szCs w:val="30"/>
          </w:rPr>
          <w:delText>？</w:delText>
        </w:r>
      </w:del>
      <w:ins w:id="936" w:author="apple" w:date="2015-12-11T20:14:00Z">
        <w:r w:rsidR="00860DE4">
          <w:rPr>
            <w:rFonts w:ascii="华文楷体" w:eastAsia="华文楷体" w:hAnsi="华文楷体" w:hint="eastAsia"/>
            <w:sz w:val="30"/>
            <w:szCs w:val="30"/>
          </w:rPr>
          <w:t>刹那</w:t>
        </w:r>
      </w:ins>
      <w:r w:rsidRPr="004F1DEA">
        <w:rPr>
          <w:rFonts w:ascii="华文楷体" w:eastAsia="华文楷体" w:hAnsi="华文楷体" w:hint="eastAsia"/>
          <w:sz w:val="30"/>
          <w:szCs w:val="30"/>
        </w:rPr>
        <w:t>无常很接近空性，所以如果你再进一步的观察，很容易</w:t>
      </w:r>
      <w:ins w:id="937" w:author="apple" w:date="2015-12-11T20:14:00Z">
        <w:r w:rsidR="00860DE4">
          <w:rPr>
            <w:rFonts w:ascii="华文楷体" w:eastAsia="华文楷体" w:hAnsi="华文楷体" w:hint="eastAsia"/>
            <w:sz w:val="30"/>
            <w:szCs w:val="30"/>
          </w:rPr>
          <w:t>就</w:t>
        </w:r>
      </w:ins>
      <w:r w:rsidRPr="004F1DEA">
        <w:rPr>
          <w:rFonts w:ascii="华文楷体" w:eastAsia="华文楷体" w:hAnsi="华文楷体" w:hint="eastAsia"/>
          <w:sz w:val="30"/>
          <w:szCs w:val="30"/>
        </w:rPr>
        <w:t>了知一切万法都是</w:t>
      </w:r>
      <w:del w:id="938" w:author="apple" w:date="2015-12-11T20:14:00Z">
        <w:r w:rsidRPr="004F1DEA" w:rsidDel="00860DE4">
          <w:rPr>
            <w:rFonts w:ascii="华文楷体" w:eastAsia="华文楷体" w:hAnsi="华文楷体" w:hint="eastAsia"/>
            <w:sz w:val="30"/>
            <w:szCs w:val="30"/>
          </w:rPr>
          <w:delText>相无</w:delText>
        </w:r>
      </w:del>
      <w:ins w:id="939" w:author="apple" w:date="2015-12-11T20:14:00Z">
        <w:r w:rsidR="00860DE4">
          <w:rPr>
            <w:rFonts w:ascii="华文楷体" w:eastAsia="华文楷体" w:hAnsi="华文楷体" w:hint="eastAsia"/>
            <w:sz w:val="30"/>
            <w:szCs w:val="30"/>
          </w:rPr>
          <w:t>现而</w:t>
        </w:r>
        <w:r w:rsidR="00860DE4">
          <w:rPr>
            <w:rFonts w:ascii="华文楷体" w:eastAsia="华文楷体" w:hAnsi="华文楷体"/>
            <w:sz w:val="30"/>
            <w:szCs w:val="30"/>
          </w:rPr>
          <w:t>无</w:t>
        </w:r>
      </w:ins>
      <w:r w:rsidRPr="004F1DEA">
        <w:rPr>
          <w:rFonts w:ascii="华文楷体" w:eastAsia="华文楷体" w:hAnsi="华文楷体" w:hint="eastAsia"/>
          <w:sz w:val="30"/>
          <w:szCs w:val="30"/>
        </w:rPr>
        <w:t>自性的</w:t>
      </w:r>
      <w:ins w:id="940" w:author="apple" w:date="2015-12-11T20:16:00Z">
        <w:r w:rsidR="009A4C93">
          <w:rPr>
            <w:rFonts w:ascii="华文楷体" w:eastAsia="华文楷体" w:hAnsi="华文楷体" w:hint="eastAsia"/>
            <w:sz w:val="30"/>
            <w:szCs w:val="30"/>
          </w:rPr>
          <w:t>，</w:t>
        </w:r>
        <w:r w:rsidR="009A4C93">
          <w:rPr>
            <w:rFonts w:ascii="华文楷体" w:eastAsia="华文楷体" w:hAnsi="华文楷体"/>
            <w:sz w:val="30"/>
            <w:szCs w:val="30"/>
          </w:rPr>
          <w:t>完全都是空性</w:t>
        </w:r>
        <w:r w:rsidR="009A4C93">
          <w:rPr>
            <w:rFonts w:ascii="华文楷体" w:eastAsia="华文楷体" w:hAnsi="华文楷体" w:hint="eastAsia"/>
            <w:sz w:val="30"/>
            <w:szCs w:val="30"/>
          </w:rPr>
          <w:t>的</w:t>
        </w:r>
        <w:r w:rsidR="009A4C93">
          <w:rPr>
            <w:rFonts w:ascii="华文楷体" w:eastAsia="华文楷体" w:hAnsi="华文楷体"/>
            <w:sz w:val="30"/>
            <w:szCs w:val="30"/>
          </w:rPr>
          <w:t>。</w:t>
        </w:r>
      </w:ins>
    </w:p>
    <w:p w:rsidR="009A4C93" w:rsidRDefault="00D72F10" w:rsidP="00860DE4">
      <w:pPr>
        <w:ind w:firstLine="570"/>
        <w:rPr>
          <w:ins w:id="941" w:author="apple" w:date="2015-12-11T20:18:00Z"/>
          <w:rFonts w:ascii="华文楷体" w:eastAsia="华文楷体" w:hAnsi="华文楷体"/>
          <w:sz w:val="30"/>
          <w:szCs w:val="30"/>
        </w:rPr>
      </w:pPr>
      <w:del w:id="942" w:author="apple" w:date="2015-12-11T20:14:00Z">
        <w:r w:rsidRPr="004F1DEA" w:rsidDel="00860DE4">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所以说在抉择空性的时候呢，他</w:t>
      </w:r>
      <w:ins w:id="943" w:author="apple" w:date="2015-12-11T20:15:00Z">
        <w:r w:rsidR="00860DE4">
          <w:rPr>
            <w:rFonts w:ascii="华文楷体" w:eastAsia="华文楷体" w:hAnsi="华文楷体" w:hint="eastAsia"/>
            <w:sz w:val="30"/>
            <w:szCs w:val="30"/>
          </w:rPr>
          <w:t>有</w:t>
        </w:r>
        <w:r w:rsidR="00860DE4">
          <w:rPr>
            <w:rFonts w:ascii="华文楷体" w:eastAsia="华文楷体" w:hAnsi="华文楷体"/>
            <w:sz w:val="30"/>
            <w:szCs w:val="30"/>
          </w:rPr>
          <w:t>两个</w:t>
        </w:r>
      </w:ins>
      <w:r w:rsidRPr="004F1DEA">
        <w:rPr>
          <w:rFonts w:ascii="华文楷体" w:eastAsia="华文楷体" w:hAnsi="华文楷体" w:hint="eastAsia"/>
          <w:sz w:val="30"/>
          <w:szCs w:val="30"/>
        </w:rPr>
        <w:t>针对宗派的观点有两</w:t>
      </w:r>
      <w:ins w:id="944" w:author="apple" w:date="2015-12-11T20:15:00Z">
        <w:r w:rsidR="00860DE4">
          <w:rPr>
            <w:rFonts w:ascii="华文楷体" w:eastAsia="华文楷体" w:hAnsi="华文楷体" w:hint="eastAsia"/>
            <w:sz w:val="30"/>
            <w:szCs w:val="30"/>
          </w:rPr>
          <w:t>种</w:t>
        </w:r>
        <w:r w:rsidR="00860DE4">
          <w:rPr>
            <w:rFonts w:ascii="华文楷体" w:eastAsia="华文楷体" w:hAnsi="华文楷体"/>
            <w:sz w:val="30"/>
            <w:szCs w:val="30"/>
          </w:rPr>
          <w:t>观察的方法</w:t>
        </w:r>
      </w:ins>
      <w:del w:id="945" w:author="apple" w:date="2015-12-11T20:15:00Z">
        <w:r w:rsidRPr="004F1DEA" w:rsidDel="00860DE4">
          <w:rPr>
            <w:rFonts w:ascii="华文楷体" w:eastAsia="华文楷体" w:hAnsi="华文楷体" w:hint="eastAsia"/>
            <w:sz w:val="30"/>
            <w:szCs w:val="30"/>
          </w:rPr>
          <w:delText>个</w:delText>
        </w:r>
      </w:del>
      <w:r w:rsidRPr="004F1DEA">
        <w:rPr>
          <w:rFonts w:ascii="华文楷体" w:eastAsia="华文楷体" w:hAnsi="华文楷体" w:hint="eastAsia"/>
          <w:sz w:val="30"/>
          <w:szCs w:val="30"/>
        </w:rPr>
        <w:t>。一个是通过破极微</w:t>
      </w:r>
      <w:del w:id="946" w:author="apple" w:date="2015-12-11T20:15:00Z">
        <w:r w:rsidRPr="004F1DEA" w:rsidDel="009A4C93">
          <w:rPr>
            <w:rFonts w:ascii="华文楷体" w:eastAsia="华文楷体" w:hAnsi="华文楷体" w:hint="eastAsia"/>
            <w:sz w:val="30"/>
            <w:szCs w:val="30"/>
          </w:rPr>
          <w:delText>，？</w:delText>
        </w:r>
      </w:del>
      <w:ins w:id="947" w:author="apple" w:date="2015-12-11T20:16:00Z">
        <w:r w:rsidR="009A4C93">
          <w:rPr>
            <w:rFonts w:ascii="华文楷体" w:eastAsia="华文楷体" w:hAnsi="华文楷体" w:hint="eastAsia"/>
            <w:sz w:val="30"/>
            <w:szCs w:val="30"/>
          </w:rPr>
          <w:t>去</w:t>
        </w:r>
      </w:ins>
      <w:ins w:id="948" w:author="apple" w:date="2015-12-11T20:18:00Z">
        <w:r w:rsidR="009A4C93">
          <w:rPr>
            <w:rFonts w:ascii="华文楷体" w:eastAsia="华文楷体" w:hAnsi="华文楷体" w:hint="eastAsia"/>
            <w:sz w:val="30"/>
            <w:szCs w:val="30"/>
          </w:rPr>
          <w:t>（？</w:t>
        </w:r>
        <w:r w:rsidR="009A4C93">
          <w:rPr>
            <w:rFonts w:ascii="华文楷体" w:eastAsia="华文楷体" w:hAnsi="华文楷体"/>
            <w:sz w:val="30"/>
            <w:szCs w:val="30"/>
          </w:rPr>
          <w:t>）</w:t>
        </w:r>
      </w:ins>
      <w:ins w:id="949" w:author="apple" w:date="2015-12-11T20:17:00Z">
        <w:r w:rsidR="009A4C93">
          <w:rPr>
            <w:rFonts w:ascii="华文楷体" w:eastAsia="华文楷体" w:hAnsi="华文楷体" w:hint="eastAsia"/>
            <w:sz w:val="30"/>
            <w:szCs w:val="30"/>
          </w:rPr>
          <w:t>的</w:t>
        </w:r>
      </w:ins>
      <w:del w:id="950" w:author="apple" w:date="2015-12-11T20:16:00Z">
        <w:r w:rsidRPr="004F1DEA" w:rsidDel="009A4C93">
          <w:rPr>
            <w:rFonts w:ascii="华文楷体" w:eastAsia="华文楷体" w:hAnsi="华文楷体" w:hint="eastAsia"/>
            <w:sz w:val="30"/>
            <w:szCs w:val="30"/>
          </w:rPr>
          <w:delText>的</w:delText>
        </w:r>
      </w:del>
      <w:r w:rsidRPr="004F1DEA">
        <w:rPr>
          <w:rFonts w:ascii="华文楷体" w:eastAsia="华文楷体" w:hAnsi="华文楷体" w:hint="eastAsia"/>
          <w:sz w:val="30"/>
          <w:szCs w:val="30"/>
        </w:rPr>
        <w:t>空性，极微和空性之间他也是非常接近的，第二个就是破</w:t>
      </w:r>
      <w:del w:id="951" w:author="apple" w:date="2015-12-11T20:17:00Z">
        <w:r w:rsidRPr="004F1DEA" w:rsidDel="009A4C93">
          <w:rPr>
            <w:rFonts w:ascii="华文楷体" w:eastAsia="华文楷体" w:hAnsi="华文楷体" w:hint="eastAsia"/>
            <w:sz w:val="30"/>
            <w:szCs w:val="30"/>
          </w:rPr>
          <w:delText>？</w:delText>
        </w:r>
      </w:del>
      <w:ins w:id="952" w:author="apple" w:date="2015-12-11T20:17:00Z">
        <w:r w:rsidR="009A4C93">
          <w:rPr>
            <w:rFonts w:ascii="华文楷体" w:eastAsia="华文楷体" w:hAnsi="华文楷体" w:hint="eastAsia"/>
            <w:sz w:val="30"/>
            <w:szCs w:val="30"/>
          </w:rPr>
          <w:t>刹那。</w:t>
        </w:r>
      </w:ins>
      <w:r w:rsidRPr="004F1DEA">
        <w:rPr>
          <w:rFonts w:ascii="华文楷体" w:eastAsia="华文楷体" w:hAnsi="华文楷体" w:hint="eastAsia"/>
          <w:sz w:val="30"/>
          <w:szCs w:val="30"/>
        </w:rPr>
        <w:t>那么就是把</w:t>
      </w:r>
      <w:ins w:id="953" w:author="apple" w:date="2015-12-11T20:17:00Z">
        <w:r w:rsidR="009A4C93">
          <w:rPr>
            <w:rFonts w:ascii="华文楷体" w:eastAsia="华文楷体" w:hAnsi="华文楷体" w:hint="eastAsia"/>
            <w:sz w:val="30"/>
            <w:szCs w:val="30"/>
          </w:rPr>
          <w:t>刹那</w:t>
        </w:r>
        <w:r w:rsidR="009A4C93">
          <w:rPr>
            <w:rFonts w:ascii="华文楷体" w:eastAsia="华文楷体" w:hAnsi="华文楷体"/>
            <w:sz w:val="30"/>
            <w:szCs w:val="30"/>
          </w:rPr>
          <w:t>生灭</w:t>
        </w:r>
      </w:ins>
      <w:del w:id="954" w:author="apple" w:date="2015-12-11T20:17:00Z">
        <w:r w:rsidRPr="004F1DEA" w:rsidDel="009A4C93">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再一破之后</w:t>
      </w:r>
      <w:ins w:id="955" w:author="apple" w:date="2015-12-11T20:17:00Z">
        <w:r w:rsidR="009A4C93">
          <w:rPr>
            <w:rFonts w:ascii="华文楷体" w:eastAsia="华文楷体" w:hAnsi="华文楷体" w:hint="eastAsia"/>
            <w:sz w:val="30"/>
            <w:szCs w:val="30"/>
          </w:rPr>
          <w:t>，</w:t>
        </w:r>
      </w:ins>
      <w:r w:rsidRPr="004F1DEA">
        <w:rPr>
          <w:rFonts w:ascii="华文楷体" w:eastAsia="华文楷体" w:hAnsi="华文楷体" w:hint="eastAsia"/>
          <w:sz w:val="30"/>
          <w:szCs w:val="30"/>
        </w:rPr>
        <w:t>就马上到了空性了，就是这样</w:t>
      </w:r>
      <w:del w:id="956" w:author="apple" w:date="2015-12-11T20:17:00Z">
        <w:r w:rsidRPr="004F1DEA" w:rsidDel="009A4C93">
          <w:rPr>
            <w:rFonts w:ascii="华文楷体" w:eastAsia="华文楷体" w:hAnsi="华文楷体" w:hint="eastAsia"/>
            <w:sz w:val="30"/>
            <w:szCs w:val="30"/>
          </w:rPr>
          <w:delText>一种</w:delText>
        </w:r>
      </w:del>
      <w:ins w:id="957" w:author="apple" w:date="2015-12-11T20:17:00Z">
        <w:r w:rsidR="009A4C93">
          <w:rPr>
            <w:rFonts w:ascii="华文楷体" w:eastAsia="华文楷体" w:hAnsi="华文楷体" w:hint="eastAsia"/>
            <w:sz w:val="30"/>
            <w:szCs w:val="30"/>
          </w:rPr>
          <w:t>的。</w:t>
        </w:r>
      </w:ins>
      <w:del w:id="958" w:author="apple" w:date="2015-12-11T20:17:00Z">
        <w:r w:rsidRPr="004F1DEA" w:rsidDel="009A4C93">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所以像这样一种就是说他</w:t>
      </w:r>
      <w:del w:id="959" w:author="apple" w:date="2015-12-11T20:18:00Z">
        <w:r w:rsidRPr="004F1DEA" w:rsidDel="009A4C93">
          <w:rPr>
            <w:rFonts w:ascii="华文楷体" w:eastAsia="华文楷体" w:hAnsi="华文楷体" w:hint="eastAsia"/>
            <w:sz w:val="30"/>
            <w:szCs w:val="30"/>
          </w:rPr>
          <w:delText>？</w:delText>
        </w:r>
      </w:del>
      <w:ins w:id="960" w:author="apple" w:date="2015-12-11T20:18:00Z">
        <w:r w:rsidR="009A4C93">
          <w:rPr>
            <w:rFonts w:ascii="华文楷体" w:eastAsia="华文楷体" w:hAnsi="华文楷体" w:hint="eastAsia"/>
            <w:sz w:val="30"/>
            <w:szCs w:val="30"/>
          </w:rPr>
          <w:t>这个刹那</w:t>
        </w:r>
        <w:r w:rsidR="009A4C93">
          <w:rPr>
            <w:rFonts w:ascii="华文楷体" w:eastAsia="华文楷体" w:hAnsi="华文楷体"/>
            <w:sz w:val="30"/>
            <w:szCs w:val="30"/>
          </w:rPr>
          <w:t>生灭和</w:t>
        </w:r>
      </w:ins>
      <w:r w:rsidRPr="004F1DEA">
        <w:rPr>
          <w:rFonts w:ascii="华文楷体" w:eastAsia="华文楷体" w:hAnsi="华文楷体" w:hint="eastAsia"/>
          <w:sz w:val="30"/>
          <w:szCs w:val="30"/>
        </w:rPr>
        <w:t>空性很接近，但是呢如果，不点破的话，你不一定就是说了知了</w:t>
      </w:r>
      <w:ins w:id="961" w:author="apple" w:date="2015-12-11T20:18:00Z">
        <w:r w:rsidR="009A4C93">
          <w:rPr>
            <w:rFonts w:ascii="华文楷体" w:eastAsia="华文楷体" w:hAnsi="华文楷体" w:hint="eastAsia"/>
            <w:sz w:val="30"/>
            <w:szCs w:val="30"/>
          </w:rPr>
          <w:t>刹那</w:t>
        </w:r>
      </w:ins>
      <w:del w:id="962" w:author="apple" w:date="2015-12-11T20:18:00Z">
        <w:r w:rsidRPr="004F1DEA" w:rsidDel="009A4C93">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无常</w:t>
      </w:r>
      <w:ins w:id="963" w:author="apple" w:date="2015-12-11T20:18:00Z">
        <w:r w:rsidR="009A4C93">
          <w:rPr>
            <w:rFonts w:ascii="华文楷体" w:eastAsia="华文楷体" w:hAnsi="华文楷体" w:hint="eastAsia"/>
            <w:sz w:val="30"/>
            <w:szCs w:val="30"/>
          </w:rPr>
          <w:t>就</w:t>
        </w:r>
      </w:ins>
      <w:ins w:id="964" w:author="apple" w:date="2015-12-11T20:20:00Z">
        <w:r w:rsidR="009A4C93">
          <w:rPr>
            <w:rFonts w:ascii="华文楷体" w:eastAsia="华文楷体" w:hAnsi="华文楷体" w:hint="eastAsia"/>
            <w:sz w:val="30"/>
            <w:szCs w:val="30"/>
          </w:rPr>
          <w:t>能够</w:t>
        </w:r>
      </w:ins>
      <w:del w:id="965" w:author="apple" w:date="2015-12-11T20:18:00Z">
        <w:r w:rsidRPr="004F1DEA" w:rsidDel="009A4C93">
          <w:rPr>
            <w:rFonts w:ascii="华文楷体" w:eastAsia="华文楷体" w:hAnsi="华文楷体" w:hint="eastAsia"/>
            <w:sz w:val="30"/>
            <w:szCs w:val="30"/>
          </w:rPr>
          <w:delText>。不一定</w:delText>
        </w:r>
      </w:del>
      <w:r w:rsidRPr="004F1DEA">
        <w:rPr>
          <w:rFonts w:ascii="华文楷体" w:eastAsia="华文楷体" w:hAnsi="华文楷体" w:hint="eastAsia"/>
          <w:sz w:val="30"/>
          <w:szCs w:val="30"/>
        </w:rPr>
        <w:t>了知空性</w:t>
      </w:r>
      <w:ins w:id="966" w:author="apple" w:date="2015-12-11T20:18:00Z">
        <w:r w:rsidR="009A4C93">
          <w:rPr>
            <w:rFonts w:ascii="华文楷体" w:eastAsia="华文楷体" w:hAnsi="华文楷体" w:hint="eastAsia"/>
            <w:sz w:val="30"/>
            <w:szCs w:val="30"/>
          </w:rPr>
          <w:t>。</w:t>
        </w:r>
      </w:ins>
    </w:p>
    <w:p w:rsidR="003537E5" w:rsidRDefault="00D72F10" w:rsidP="003537E5">
      <w:pPr>
        <w:ind w:firstLine="570"/>
        <w:rPr>
          <w:ins w:id="967" w:author="apple" w:date="2015-12-11T20:23:00Z"/>
          <w:rFonts w:ascii="华文楷体" w:eastAsia="华文楷体" w:hAnsi="华文楷体" w:hint="eastAsia"/>
          <w:sz w:val="30"/>
          <w:szCs w:val="30"/>
        </w:rPr>
      </w:pPr>
      <w:del w:id="968" w:author="apple" w:date="2015-12-11T20:18:00Z">
        <w:r w:rsidRPr="004F1DEA" w:rsidDel="009A4C93">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比如说，</w:t>
      </w:r>
      <w:del w:id="969" w:author="apple" w:date="2015-12-11T20:18:00Z">
        <w:r w:rsidRPr="004F1DEA" w:rsidDel="009A4C93">
          <w:rPr>
            <w:rFonts w:ascii="华文楷体" w:eastAsia="华文楷体" w:hAnsi="华文楷体" w:hint="eastAsia"/>
            <w:sz w:val="30"/>
            <w:szCs w:val="30"/>
          </w:rPr>
          <w:delText>？？</w:delText>
        </w:r>
      </w:del>
      <w:ins w:id="970" w:author="apple" w:date="2015-12-11T20:18:00Z">
        <w:r w:rsidR="009A4C93">
          <w:rPr>
            <w:rFonts w:ascii="华文楷体" w:eastAsia="华文楷体" w:hAnsi="华文楷体" w:hint="eastAsia"/>
            <w:sz w:val="30"/>
            <w:szCs w:val="30"/>
          </w:rPr>
          <w:t>小乘</w:t>
        </w:r>
        <w:r w:rsidR="009A4C93">
          <w:rPr>
            <w:rFonts w:ascii="华文楷体" w:eastAsia="华文楷体" w:hAnsi="华文楷体"/>
            <w:sz w:val="30"/>
            <w:szCs w:val="30"/>
          </w:rPr>
          <w:t>的行者。</w:t>
        </w:r>
      </w:ins>
      <w:r w:rsidRPr="004F1DEA">
        <w:rPr>
          <w:rFonts w:ascii="华文楷体" w:eastAsia="华文楷体" w:hAnsi="华文楷体" w:hint="eastAsia"/>
          <w:sz w:val="30"/>
          <w:szCs w:val="30"/>
        </w:rPr>
        <w:t>，</w:t>
      </w:r>
      <w:del w:id="971" w:author="apple" w:date="2015-12-11T20:19:00Z">
        <w:r w:rsidRPr="004F1DEA" w:rsidDel="009A4C93">
          <w:rPr>
            <w:rFonts w:ascii="华文楷体" w:eastAsia="华文楷体" w:hAnsi="华文楷体" w:hint="eastAsia"/>
            <w:sz w:val="30"/>
            <w:szCs w:val="30"/>
          </w:rPr>
          <w:delText>？？</w:delText>
        </w:r>
      </w:del>
      <w:ins w:id="972" w:author="apple" w:date="2015-12-11T20:19:00Z">
        <w:r w:rsidR="009A4C93">
          <w:rPr>
            <w:rFonts w:ascii="华文楷体" w:eastAsia="华文楷体" w:hAnsi="华文楷体" w:hint="eastAsia"/>
            <w:sz w:val="30"/>
            <w:szCs w:val="30"/>
          </w:rPr>
          <w:t>小乘</w:t>
        </w:r>
        <w:r w:rsidR="009A4C93">
          <w:rPr>
            <w:rFonts w:ascii="华文楷体" w:eastAsia="华文楷体" w:hAnsi="华文楷体"/>
            <w:sz w:val="30"/>
            <w:szCs w:val="30"/>
          </w:rPr>
          <w:t>的行者他</w:t>
        </w:r>
      </w:ins>
      <w:r w:rsidRPr="004F1DEA">
        <w:rPr>
          <w:rFonts w:ascii="华文楷体" w:eastAsia="华文楷体" w:hAnsi="华文楷体" w:hint="eastAsia"/>
          <w:sz w:val="30"/>
          <w:szCs w:val="30"/>
        </w:rPr>
        <w:t>已经</w:t>
      </w:r>
      <w:del w:id="973" w:author="apple" w:date="2015-12-11T20:19:00Z">
        <w:r w:rsidRPr="004F1DEA" w:rsidDel="009A4C93">
          <w:rPr>
            <w:rFonts w:ascii="华文楷体" w:eastAsia="华文楷体" w:hAnsi="华文楷体" w:hint="eastAsia"/>
            <w:sz w:val="30"/>
            <w:szCs w:val="30"/>
          </w:rPr>
          <w:delText>限量</w:delText>
        </w:r>
      </w:del>
      <w:ins w:id="974" w:author="apple" w:date="2015-12-11T20:19:00Z">
        <w:r w:rsidR="009A4C93">
          <w:rPr>
            <w:rFonts w:ascii="华文楷体" w:eastAsia="华文楷体" w:hAnsi="华文楷体" w:hint="eastAsia"/>
            <w:sz w:val="30"/>
            <w:szCs w:val="30"/>
          </w:rPr>
          <w:t>现量</w:t>
        </w:r>
      </w:ins>
      <w:r w:rsidRPr="004F1DEA">
        <w:rPr>
          <w:rFonts w:ascii="华文楷体" w:eastAsia="华文楷体" w:hAnsi="华文楷体" w:hint="eastAsia"/>
          <w:sz w:val="30"/>
          <w:szCs w:val="30"/>
        </w:rPr>
        <w:t>证悟无常</w:t>
      </w:r>
      <w:ins w:id="975" w:author="apple" w:date="2015-12-11T20:20:00Z">
        <w:r w:rsidR="009A4C93">
          <w:rPr>
            <w:rFonts w:ascii="华文楷体" w:eastAsia="华文楷体" w:hAnsi="华文楷体" w:hint="eastAsia"/>
            <w:sz w:val="30"/>
            <w:szCs w:val="30"/>
          </w:rPr>
          <w:t>了</w:t>
        </w:r>
      </w:ins>
      <w:del w:id="976" w:author="apple" w:date="2015-12-11T20:19:00Z">
        <w:r w:rsidRPr="004F1DEA" w:rsidDel="009A4C93">
          <w:rPr>
            <w:rFonts w:ascii="华文楷体" w:eastAsia="华文楷体" w:hAnsi="华文楷体" w:hint="eastAsia"/>
            <w:sz w:val="30"/>
            <w:szCs w:val="30"/>
          </w:rPr>
          <w:delText>了</w:delText>
        </w:r>
      </w:del>
      <w:r w:rsidRPr="004F1DEA">
        <w:rPr>
          <w:rFonts w:ascii="华文楷体" w:eastAsia="华文楷体" w:hAnsi="华文楷体" w:hint="eastAsia"/>
          <w:sz w:val="30"/>
          <w:szCs w:val="30"/>
        </w:rPr>
        <w:t>，</w:t>
      </w:r>
      <w:del w:id="977" w:author="apple" w:date="2015-12-11T20:19:00Z">
        <w:r w:rsidRPr="004F1DEA" w:rsidDel="009A4C93">
          <w:rPr>
            <w:rFonts w:ascii="华文楷体" w:eastAsia="华文楷体" w:hAnsi="华文楷体" w:hint="eastAsia"/>
            <w:sz w:val="30"/>
            <w:szCs w:val="30"/>
          </w:rPr>
          <w:delText>然后</w:delText>
        </w:r>
      </w:del>
      <w:r w:rsidRPr="004F1DEA">
        <w:rPr>
          <w:rFonts w:ascii="华文楷体" w:eastAsia="华文楷体" w:hAnsi="华文楷体" w:hint="eastAsia"/>
          <w:sz w:val="30"/>
          <w:szCs w:val="30"/>
        </w:rPr>
        <w:t>就是说</w:t>
      </w:r>
      <w:del w:id="978" w:author="apple" w:date="2015-12-11T20:19:00Z">
        <w:r w:rsidRPr="004F1DEA" w:rsidDel="009A4C93">
          <w:rPr>
            <w:rFonts w:ascii="华文楷体" w:eastAsia="华文楷体" w:hAnsi="华文楷体" w:hint="eastAsia"/>
            <w:sz w:val="30"/>
            <w:szCs w:val="30"/>
          </w:rPr>
          <w:delText>那里</w:delText>
        </w:r>
      </w:del>
      <w:ins w:id="979" w:author="apple" w:date="2015-12-11T20:19:00Z">
        <w:r w:rsidR="009A4C93">
          <w:rPr>
            <w:rFonts w:ascii="华文楷体" w:eastAsia="华文楷体" w:hAnsi="华文楷体" w:hint="eastAsia"/>
            <w:sz w:val="30"/>
            <w:szCs w:val="30"/>
          </w:rPr>
          <w:t>按理</w:t>
        </w:r>
      </w:ins>
      <w:r w:rsidRPr="004F1DEA">
        <w:rPr>
          <w:rFonts w:ascii="华文楷体" w:eastAsia="华文楷体" w:hAnsi="华文楷体" w:hint="eastAsia"/>
          <w:sz w:val="30"/>
          <w:szCs w:val="30"/>
        </w:rPr>
        <w:t>来讲，已经轻而易举</w:t>
      </w:r>
      <w:ins w:id="980" w:author="apple" w:date="2015-12-11T20:20:00Z">
        <w:r w:rsidR="009A4C93">
          <w:rPr>
            <w:rFonts w:ascii="华文楷体" w:eastAsia="华文楷体" w:hAnsi="华文楷体" w:hint="eastAsia"/>
            <w:sz w:val="30"/>
            <w:szCs w:val="30"/>
          </w:rPr>
          <w:t>可以悟</w:t>
        </w:r>
      </w:ins>
      <w:r w:rsidRPr="004F1DEA">
        <w:rPr>
          <w:rFonts w:ascii="华文楷体" w:eastAsia="华文楷体" w:hAnsi="华文楷体" w:hint="eastAsia"/>
          <w:sz w:val="30"/>
          <w:szCs w:val="30"/>
        </w:rPr>
        <w:t>入了，但就差那么一点，他自己的智慧就差了一些。没有善知识给他指点，或者他自己这样一种智慧</w:t>
      </w:r>
      <w:del w:id="981" w:author="apple" w:date="2015-12-11T20:20:00Z">
        <w:r w:rsidRPr="004F1DEA" w:rsidDel="009A4C93">
          <w:rPr>
            <w:rFonts w:ascii="华文楷体" w:eastAsia="华文楷体" w:hAnsi="华文楷体" w:hint="eastAsia"/>
            <w:sz w:val="30"/>
            <w:szCs w:val="30"/>
          </w:rPr>
          <w:delText>支链</w:delText>
        </w:r>
      </w:del>
      <w:ins w:id="982" w:author="apple" w:date="2015-12-11T20:20:00Z">
        <w:r w:rsidR="009A4C93">
          <w:rPr>
            <w:rFonts w:ascii="华文楷体" w:eastAsia="华文楷体" w:hAnsi="华文楷体" w:hint="eastAsia"/>
            <w:sz w:val="30"/>
            <w:szCs w:val="30"/>
          </w:rPr>
          <w:t>支链</w:t>
        </w:r>
      </w:ins>
      <w:r w:rsidRPr="004F1DEA">
        <w:rPr>
          <w:rFonts w:ascii="华文楷体" w:eastAsia="华文楷体" w:hAnsi="华文楷体" w:hint="eastAsia"/>
          <w:sz w:val="30"/>
          <w:szCs w:val="30"/>
        </w:rPr>
        <w:t>和福泽支链就不够，也就没办法突破</w:t>
      </w:r>
      <w:del w:id="983" w:author="apple" w:date="2015-12-11T20:21:00Z">
        <w:r w:rsidRPr="004F1DEA" w:rsidDel="009A4C93">
          <w:rPr>
            <w:rFonts w:ascii="华文楷体" w:eastAsia="华文楷体" w:hAnsi="华文楷体" w:hint="eastAsia"/>
            <w:sz w:val="30"/>
            <w:szCs w:val="30"/>
          </w:rPr>
          <w:delText>，</w:delText>
        </w:r>
      </w:del>
      <w:ins w:id="984" w:author="apple" w:date="2015-12-11T20:21:00Z">
        <w:r w:rsidR="009A4C93">
          <w:rPr>
            <w:rFonts w:ascii="华文楷体" w:eastAsia="华文楷体" w:hAnsi="华文楷体" w:hint="eastAsia"/>
            <w:sz w:val="30"/>
            <w:szCs w:val="30"/>
          </w:rPr>
          <w:t>吧，</w:t>
        </w:r>
      </w:ins>
      <w:r w:rsidRPr="004F1DEA">
        <w:rPr>
          <w:rFonts w:ascii="华文楷体" w:eastAsia="华文楷体" w:hAnsi="华文楷体" w:hint="eastAsia"/>
          <w:sz w:val="30"/>
          <w:szCs w:val="30"/>
        </w:rPr>
        <w:t>从这个角度讲就没办法突破。像这样的话只是停留在</w:t>
      </w:r>
      <w:del w:id="985" w:author="apple" w:date="2015-12-11T20:21:00Z">
        <w:r w:rsidRPr="004F1DEA" w:rsidDel="009A4C93">
          <w:rPr>
            <w:rFonts w:ascii="华文楷体" w:eastAsia="华文楷体" w:hAnsi="华文楷体" w:hint="eastAsia"/>
            <w:sz w:val="30"/>
            <w:szCs w:val="30"/>
          </w:rPr>
          <w:delText>？？</w:delText>
        </w:r>
      </w:del>
      <w:ins w:id="986" w:author="apple" w:date="2015-12-11T20:21:00Z">
        <w:r w:rsidR="009A4C93">
          <w:rPr>
            <w:rFonts w:ascii="华文楷体" w:eastAsia="华文楷体" w:hAnsi="华文楷体" w:hint="eastAsia"/>
            <w:sz w:val="30"/>
            <w:szCs w:val="30"/>
          </w:rPr>
          <w:t>一些刹那</w:t>
        </w:r>
        <w:r w:rsidR="009A4C93">
          <w:rPr>
            <w:rFonts w:ascii="华文楷体" w:eastAsia="华文楷体" w:hAnsi="华文楷体"/>
            <w:sz w:val="30"/>
            <w:szCs w:val="30"/>
          </w:rPr>
          <w:t>生灭，</w:t>
        </w:r>
      </w:ins>
      <w:r w:rsidRPr="004F1DEA">
        <w:rPr>
          <w:rFonts w:ascii="华文楷体" w:eastAsia="华文楷体" w:hAnsi="华文楷体" w:hint="eastAsia"/>
          <w:sz w:val="30"/>
          <w:szCs w:val="30"/>
        </w:rPr>
        <w:t>没有办法进入无始的空性当中去，但是做大乘</w:t>
      </w:r>
      <w:del w:id="987" w:author="apple" w:date="2015-12-11T20:21:00Z">
        <w:r w:rsidRPr="004F1DEA" w:rsidDel="009A4C93">
          <w:rPr>
            <w:rFonts w:ascii="华文楷体" w:eastAsia="华文楷体" w:hAnsi="华文楷体" w:hint="eastAsia"/>
            <w:sz w:val="30"/>
            <w:szCs w:val="30"/>
          </w:rPr>
          <w:delText>心的</w:delText>
        </w:r>
      </w:del>
      <w:ins w:id="988" w:author="apple" w:date="2015-12-11T20:21:00Z">
        <w:r w:rsidR="009A4C93">
          <w:rPr>
            <w:rFonts w:ascii="华文楷体" w:eastAsia="华文楷体" w:hAnsi="华文楷体" w:hint="eastAsia"/>
            <w:sz w:val="30"/>
            <w:szCs w:val="30"/>
          </w:rPr>
          <w:t>的行者</w:t>
        </w:r>
      </w:ins>
      <w:r w:rsidRPr="004F1DEA">
        <w:rPr>
          <w:rFonts w:ascii="华文楷体" w:eastAsia="华文楷体" w:hAnsi="华文楷体" w:hint="eastAsia"/>
          <w:sz w:val="30"/>
          <w:szCs w:val="30"/>
        </w:rPr>
        <w:t>人来讲，如果你能通达</w:t>
      </w:r>
      <w:ins w:id="989" w:author="apple" w:date="2015-12-11T20:21:00Z">
        <w:r w:rsidR="009A4C93">
          <w:rPr>
            <w:rFonts w:ascii="华文楷体" w:eastAsia="华文楷体" w:hAnsi="华文楷体" w:hint="eastAsia"/>
            <w:sz w:val="30"/>
            <w:szCs w:val="30"/>
          </w:rPr>
          <w:t>细</w:t>
        </w:r>
      </w:ins>
      <w:del w:id="990" w:author="apple" w:date="2015-12-11T20:21:00Z">
        <w:r w:rsidRPr="004F1DEA" w:rsidDel="009A4C93">
          <w:rPr>
            <w:rFonts w:ascii="华文楷体" w:eastAsia="华文楷体" w:hAnsi="华文楷体" w:hint="eastAsia"/>
            <w:sz w:val="30"/>
            <w:szCs w:val="30"/>
          </w:rPr>
          <w:delText>心</w:delText>
        </w:r>
      </w:del>
      <w:r w:rsidRPr="004F1DEA">
        <w:rPr>
          <w:rFonts w:ascii="华文楷体" w:eastAsia="华文楷体" w:hAnsi="华文楷体" w:hint="eastAsia"/>
          <w:sz w:val="30"/>
          <w:szCs w:val="30"/>
        </w:rPr>
        <w:t>无常，也能够有这样一种通达空性的资粮的话，很容易通过</w:t>
      </w:r>
      <w:del w:id="991" w:author="apple" w:date="2015-12-11T20:21:00Z">
        <w:r w:rsidRPr="004F1DEA" w:rsidDel="009A4C93">
          <w:rPr>
            <w:rFonts w:ascii="华文楷体" w:eastAsia="华文楷体" w:hAnsi="华文楷体" w:hint="eastAsia"/>
            <w:sz w:val="30"/>
            <w:szCs w:val="30"/>
          </w:rPr>
          <w:delText>？</w:delText>
        </w:r>
      </w:del>
      <w:ins w:id="992" w:author="apple" w:date="2015-12-11T20:21:00Z">
        <w:r w:rsidR="009A4C93">
          <w:rPr>
            <w:rFonts w:ascii="华文楷体" w:eastAsia="华文楷体" w:hAnsi="华文楷体" w:hint="eastAsia"/>
            <w:sz w:val="30"/>
            <w:szCs w:val="30"/>
          </w:rPr>
          <w:t>细</w:t>
        </w:r>
      </w:ins>
      <w:r w:rsidRPr="004F1DEA">
        <w:rPr>
          <w:rFonts w:ascii="华文楷体" w:eastAsia="华文楷体" w:hAnsi="华文楷体" w:hint="eastAsia"/>
          <w:sz w:val="30"/>
          <w:szCs w:val="30"/>
        </w:rPr>
        <w:t>无常去</w:t>
      </w:r>
      <w:del w:id="993" w:author="apple" w:date="2015-12-11T20:21:00Z">
        <w:r w:rsidRPr="004F1DEA" w:rsidDel="009A4C93">
          <w:rPr>
            <w:rFonts w:ascii="华文楷体" w:eastAsia="华文楷体" w:hAnsi="华文楷体" w:hint="eastAsia"/>
            <w:sz w:val="30"/>
            <w:szCs w:val="30"/>
          </w:rPr>
          <w:delText>？去</w:delText>
        </w:r>
      </w:del>
      <w:ins w:id="994" w:author="apple" w:date="2015-12-11T20:22:00Z">
        <w:r w:rsidR="009A4C93">
          <w:rPr>
            <w:rFonts w:ascii="华文楷体" w:eastAsia="华文楷体" w:hAnsi="华文楷体" w:hint="eastAsia"/>
            <w:sz w:val="30"/>
            <w:szCs w:val="30"/>
          </w:rPr>
          <w:t>趋</w:t>
        </w:r>
      </w:ins>
      <w:ins w:id="995" w:author="apple" w:date="2015-12-11T20:21:00Z">
        <w:r w:rsidR="009A4C93">
          <w:rPr>
            <w:rFonts w:ascii="华文楷体" w:eastAsia="华文楷体" w:hAnsi="华文楷体" w:hint="eastAsia"/>
            <w:sz w:val="30"/>
            <w:szCs w:val="30"/>
          </w:rPr>
          <w:t>入到</w:t>
        </w:r>
        <w:r w:rsidR="009A4C93">
          <w:rPr>
            <w:rFonts w:ascii="华文楷体" w:eastAsia="华文楷体" w:hAnsi="华文楷体"/>
            <w:sz w:val="30"/>
            <w:szCs w:val="30"/>
          </w:rPr>
          <w:t>空性</w:t>
        </w:r>
      </w:ins>
      <w:ins w:id="996" w:author="apple" w:date="2015-12-11T20:22:00Z">
        <w:r w:rsidR="009A4C93">
          <w:rPr>
            <w:rFonts w:ascii="华文楷体" w:eastAsia="华文楷体" w:hAnsi="华文楷体"/>
            <w:sz w:val="30"/>
            <w:szCs w:val="30"/>
          </w:rPr>
          <w:t>当中去</w:t>
        </w:r>
        <w:r w:rsidR="003537E5">
          <w:rPr>
            <w:rFonts w:ascii="华文楷体" w:eastAsia="华文楷体" w:hAnsi="华文楷体" w:hint="eastAsia"/>
            <w:sz w:val="30"/>
            <w:szCs w:val="30"/>
          </w:rPr>
          <w:t>。</w:t>
        </w:r>
      </w:ins>
      <w:ins w:id="997" w:author="apple" w:date="2015-12-11T20:23:00Z">
        <w:r w:rsidR="003537E5">
          <w:rPr>
            <w:rFonts w:ascii="华文楷体" w:eastAsia="华文楷体" w:hAnsi="华文楷体" w:hint="eastAsia"/>
            <w:sz w:val="30"/>
            <w:szCs w:val="30"/>
          </w:rPr>
          <w:t>‘</w:t>
        </w:r>
        <w:r w:rsidR="003537E5">
          <w:rPr>
            <w:rFonts w:ascii="华文楷体" w:eastAsia="华文楷体" w:hAnsi="华文楷体" w:hint="eastAsia"/>
            <w:color w:val="000000"/>
            <w:sz w:val="28"/>
            <w:szCs w:val="28"/>
          </w:rPr>
          <w:t>可以说无常是此等一切清净白法的根本</w:t>
        </w:r>
        <w:r w:rsidR="003537E5">
          <w:rPr>
            <w:rFonts w:ascii="华文楷体" w:eastAsia="华文楷体" w:hAnsi="华文楷体" w:hint="eastAsia"/>
            <w:sz w:val="30"/>
            <w:szCs w:val="30"/>
          </w:rPr>
          <w:t>。</w:t>
        </w:r>
      </w:ins>
    </w:p>
    <w:p w:rsidR="003537E5" w:rsidRPr="003537E5" w:rsidRDefault="003537E5" w:rsidP="00860DE4">
      <w:pPr>
        <w:ind w:firstLine="570"/>
        <w:rPr>
          <w:ins w:id="998" w:author="apple" w:date="2015-12-11T20:22:00Z"/>
          <w:rFonts w:ascii="黑体" w:eastAsia="黑体" w:hAnsi="黑体" w:hint="eastAsia"/>
          <w:b/>
          <w:sz w:val="30"/>
          <w:szCs w:val="30"/>
          <w:rPrChange w:id="999" w:author="apple" w:date="2015-12-11T20:23:00Z">
            <w:rPr>
              <w:ins w:id="1000" w:author="apple" w:date="2015-12-11T20:22:00Z"/>
              <w:rFonts w:ascii="华文楷体" w:eastAsia="华文楷体" w:hAnsi="华文楷体" w:hint="eastAsia"/>
              <w:sz w:val="30"/>
              <w:szCs w:val="30"/>
            </w:rPr>
          </w:rPrChange>
        </w:rPr>
      </w:pPr>
      <w:ins w:id="1001" w:author="apple" w:date="2015-12-11T20:23:00Z">
        <w:r w:rsidRPr="003537E5">
          <w:rPr>
            <w:rFonts w:ascii="黑体" w:eastAsia="黑体" w:hAnsi="黑体" w:hint="eastAsia"/>
            <w:b/>
            <w:sz w:val="30"/>
            <w:szCs w:val="30"/>
            <w:rPrChange w:id="1002" w:author="apple" w:date="2015-12-11T20:23:00Z">
              <w:rPr>
                <w:rFonts w:ascii="华文楷体" w:eastAsia="华文楷体" w:hAnsi="华文楷体" w:hint="eastAsia"/>
                <w:sz w:val="30"/>
                <w:szCs w:val="30"/>
              </w:rPr>
            </w:rPrChange>
          </w:rPr>
          <w:t>【</w:t>
        </w:r>
        <w:r w:rsidRPr="003537E5">
          <w:rPr>
            <w:rFonts w:ascii="黑体" w:eastAsia="黑体" w:hAnsi="黑体" w:hint="eastAsia"/>
            <w:b/>
            <w:color w:val="000000"/>
            <w:sz w:val="28"/>
            <w:szCs w:val="28"/>
            <w:rPrChange w:id="1003" w:author="apple" w:date="2015-12-11T20:23:00Z">
              <w:rPr>
                <w:rFonts w:ascii="华文楷体" w:eastAsia="华文楷体" w:hAnsi="华文楷体" w:hint="eastAsia"/>
                <w:color w:val="000000"/>
                <w:sz w:val="28"/>
                <w:szCs w:val="28"/>
              </w:rPr>
            </w:rPrChange>
          </w:rPr>
          <w:t>可以说无常是此等一切清净白法的根本。 世尊也曾亲口说:“一切足迹中,大象迹最胜,一切想之中,无常想最胜。”</w:t>
        </w:r>
        <w:r w:rsidRPr="003537E5">
          <w:rPr>
            <w:rFonts w:ascii="黑体" w:eastAsia="黑体" w:hAnsi="黑体"/>
            <w:b/>
            <w:sz w:val="30"/>
            <w:szCs w:val="30"/>
            <w:rPrChange w:id="1004" w:author="apple" w:date="2015-12-11T20:23:00Z">
              <w:rPr>
                <w:rFonts w:ascii="华文楷体" w:eastAsia="华文楷体" w:hAnsi="华文楷体"/>
                <w:sz w:val="30"/>
                <w:szCs w:val="30"/>
              </w:rPr>
            </w:rPrChange>
          </w:rPr>
          <w:t>】</w:t>
        </w:r>
      </w:ins>
    </w:p>
    <w:p w:rsidR="00706FEF" w:rsidRDefault="00D72F10" w:rsidP="00860DE4">
      <w:pPr>
        <w:ind w:firstLine="570"/>
        <w:rPr>
          <w:ins w:id="1005" w:author="apple" w:date="2015-12-11T20:24:00Z"/>
          <w:rFonts w:ascii="华文楷体" w:eastAsia="华文楷体" w:hAnsi="华文楷体"/>
          <w:sz w:val="30"/>
          <w:szCs w:val="30"/>
        </w:rPr>
      </w:pPr>
      <w:del w:id="1006" w:author="apple" w:date="2015-12-11T20:22:00Z">
        <w:r w:rsidRPr="004F1DEA" w:rsidDel="003537E5">
          <w:rPr>
            <w:rFonts w:ascii="华文楷体" w:eastAsia="华文楷体" w:hAnsi="华文楷体" w:hint="eastAsia"/>
            <w:sz w:val="30"/>
            <w:szCs w:val="30"/>
          </w:rPr>
          <w:delText>，</w:delText>
        </w:r>
      </w:del>
      <w:del w:id="1007" w:author="apple" w:date="2015-12-11T20:23:00Z">
        <w:r w:rsidRPr="004F1DEA" w:rsidDel="00706FEF">
          <w:rPr>
            <w:rFonts w:ascii="华文楷体" w:eastAsia="华文楷体" w:hAnsi="华文楷体" w:hint="eastAsia"/>
            <w:sz w:val="30"/>
            <w:szCs w:val="30"/>
          </w:rPr>
          <w:delText>可以说无常是清净一切百法的根本因，？也曾亲口说，一切？中？即最深，一切想之中，无偿想最深，</w:delText>
        </w:r>
      </w:del>
      <w:r w:rsidRPr="004F1DEA">
        <w:rPr>
          <w:rFonts w:ascii="华文楷体" w:eastAsia="华文楷体" w:hAnsi="华文楷体" w:hint="eastAsia"/>
          <w:sz w:val="30"/>
          <w:szCs w:val="30"/>
        </w:rPr>
        <w:t>那么在所有的脚印当中呢，大象的脚印是最殊胜的，很圆很大，这</w:t>
      </w:r>
      <w:r w:rsidRPr="004F1DEA">
        <w:rPr>
          <w:rFonts w:ascii="华文楷体" w:eastAsia="华文楷体" w:hAnsi="华文楷体" w:hint="eastAsia"/>
          <w:sz w:val="30"/>
          <w:szCs w:val="30"/>
        </w:rPr>
        <w:lastRenderedPageBreak/>
        <w:t>个从一个角度来讲，形状也是这样，还有一个就是说大象他走的地方，是</w:t>
      </w:r>
      <w:ins w:id="1008" w:author="apple" w:date="2015-12-11T20:23:00Z">
        <w:r w:rsidR="00706FEF">
          <w:rPr>
            <w:rFonts w:ascii="华文楷体" w:eastAsia="华文楷体" w:hAnsi="华文楷体" w:hint="eastAsia"/>
            <w:sz w:val="30"/>
            <w:szCs w:val="30"/>
          </w:rPr>
          <w:t>非常</w:t>
        </w:r>
        <w:r w:rsidR="00706FEF">
          <w:rPr>
            <w:rFonts w:ascii="华文楷体" w:eastAsia="华文楷体" w:hAnsi="华文楷体"/>
            <w:sz w:val="30"/>
            <w:szCs w:val="30"/>
          </w:rPr>
          <w:t>的</w:t>
        </w:r>
      </w:ins>
      <w:ins w:id="1009" w:author="apple" w:date="2015-12-11T20:24:00Z">
        <w:r w:rsidR="00706FEF">
          <w:rPr>
            <w:rFonts w:ascii="华文楷体" w:eastAsia="华文楷体" w:hAnsi="华文楷体"/>
            <w:sz w:val="30"/>
            <w:szCs w:val="30"/>
          </w:rPr>
          <w:t>、</w:t>
        </w:r>
      </w:ins>
      <w:r w:rsidRPr="004F1DEA">
        <w:rPr>
          <w:rFonts w:ascii="华文楷体" w:eastAsia="华文楷体" w:hAnsi="华文楷体" w:hint="eastAsia"/>
          <w:sz w:val="30"/>
          <w:szCs w:val="30"/>
        </w:rPr>
        <w:t>很安全的，所以说如果你跟着大象的脚印走，绝对不会落入到歧途当中去，不会落入到这些</w:t>
      </w:r>
      <w:ins w:id="1010" w:author="apple" w:date="2015-12-11T20:24:00Z">
        <w:r w:rsidR="00706FEF">
          <w:rPr>
            <w:rFonts w:ascii="华文楷体" w:eastAsia="华文楷体" w:hAnsi="华文楷体" w:hint="eastAsia"/>
            <w:sz w:val="30"/>
            <w:szCs w:val="30"/>
          </w:rPr>
          <w:t>险</w:t>
        </w:r>
      </w:ins>
      <w:del w:id="1011" w:author="apple" w:date="2015-12-11T20:24:00Z">
        <w:r w:rsidRPr="004F1DEA" w:rsidDel="00706FEF">
          <w:rPr>
            <w:rFonts w:ascii="华文楷体" w:eastAsia="华文楷体" w:hAnsi="华文楷体" w:hint="eastAsia"/>
            <w:sz w:val="30"/>
            <w:szCs w:val="30"/>
          </w:rPr>
          <w:delText>陷</w:delText>
        </w:r>
      </w:del>
      <w:r w:rsidRPr="004F1DEA">
        <w:rPr>
          <w:rFonts w:ascii="华文楷体" w:eastAsia="华文楷体" w:hAnsi="华文楷体" w:hint="eastAsia"/>
          <w:sz w:val="30"/>
          <w:szCs w:val="30"/>
        </w:rPr>
        <w:t>坑当中去的，所以说大象迹的意思也有一层这样的含义</w:t>
      </w:r>
      <w:ins w:id="1012" w:author="apple" w:date="2015-12-11T20:24:00Z">
        <w:r w:rsidR="00706FEF">
          <w:rPr>
            <w:rFonts w:ascii="华文楷体" w:eastAsia="华文楷体" w:hAnsi="华文楷体" w:hint="eastAsia"/>
            <w:sz w:val="30"/>
            <w:szCs w:val="30"/>
          </w:rPr>
          <w:t>。</w:t>
        </w:r>
      </w:ins>
    </w:p>
    <w:p w:rsidR="00166050" w:rsidRDefault="00D72F10" w:rsidP="00860DE4">
      <w:pPr>
        <w:ind w:firstLine="570"/>
        <w:rPr>
          <w:ins w:id="1013" w:author="apple" w:date="2015-12-11T20:29:00Z"/>
          <w:rFonts w:ascii="华文楷体" w:eastAsia="华文楷体" w:hAnsi="华文楷体"/>
          <w:sz w:val="30"/>
          <w:szCs w:val="30"/>
        </w:rPr>
      </w:pPr>
      <w:del w:id="1014" w:author="apple" w:date="2015-12-11T20:24:00Z">
        <w:r w:rsidRPr="004F1DEA" w:rsidDel="00706FEF">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下面的意思就是说一切想之中，无常想最</w:t>
      </w:r>
      <w:ins w:id="1015" w:author="apple" w:date="2015-12-11T20:24:00Z">
        <w:r w:rsidR="00706FEF">
          <w:rPr>
            <w:rFonts w:ascii="华文楷体" w:eastAsia="华文楷体" w:hAnsi="华文楷体" w:hint="eastAsia"/>
            <w:sz w:val="30"/>
            <w:szCs w:val="30"/>
          </w:rPr>
          <w:t>胜</w:t>
        </w:r>
      </w:ins>
      <w:del w:id="1016" w:author="apple" w:date="2015-12-11T20:24:00Z">
        <w:r w:rsidRPr="004F1DEA" w:rsidDel="00706FEF">
          <w:rPr>
            <w:rFonts w:ascii="华文楷体" w:eastAsia="华文楷体" w:hAnsi="华文楷体" w:hint="eastAsia"/>
            <w:sz w:val="30"/>
            <w:szCs w:val="30"/>
          </w:rPr>
          <w:delText>深</w:delText>
        </w:r>
      </w:del>
      <w:r w:rsidRPr="004F1DEA">
        <w:rPr>
          <w:rFonts w:ascii="华文楷体" w:eastAsia="华文楷体" w:hAnsi="华文楷体" w:hint="eastAsia"/>
          <w:sz w:val="30"/>
          <w:szCs w:val="30"/>
        </w:rPr>
        <w:t>，那当然就是最好的就是无想了。最好就是无想，</w:t>
      </w:r>
      <w:ins w:id="1017" w:author="apple" w:date="2015-12-11T20:24:00Z">
        <w:r w:rsidR="00706FEF">
          <w:rPr>
            <w:rFonts w:ascii="华文楷体" w:eastAsia="华文楷体" w:hAnsi="华文楷体" w:hint="eastAsia"/>
            <w:sz w:val="30"/>
            <w:szCs w:val="30"/>
          </w:rPr>
          <w:t>你</w:t>
        </w:r>
        <w:r w:rsidR="00706FEF">
          <w:rPr>
            <w:rFonts w:ascii="华文楷体" w:eastAsia="华文楷体" w:hAnsi="华文楷体"/>
            <w:sz w:val="30"/>
            <w:szCs w:val="30"/>
          </w:rPr>
          <w:t>什么</w:t>
        </w:r>
      </w:ins>
      <w:r w:rsidRPr="004F1DEA">
        <w:rPr>
          <w:rFonts w:ascii="华文楷体" w:eastAsia="华文楷体" w:hAnsi="华文楷体" w:hint="eastAsia"/>
          <w:sz w:val="30"/>
          <w:szCs w:val="30"/>
        </w:rPr>
        <w:t>不要执着，安住在实相当中，但是如果要想的话，一切想当中，无常想是最</w:t>
      </w:r>
      <w:ins w:id="1018" w:author="apple" w:date="2015-12-11T20:24:00Z">
        <w:r w:rsidR="00706FEF">
          <w:rPr>
            <w:rFonts w:ascii="华文楷体" w:eastAsia="华文楷体" w:hAnsi="华文楷体" w:hint="eastAsia"/>
            <w:sz w:val="30"/>
            <w:szCs w:val="30"/>
          </w:rPr>
          <w:t>胜</w:t>
        </w:r>
      </w:ins>
      <w:del w:id="1019" w:author="apple" w:date="2015-12-11T20:24:00Z">
        <w:r w:rsidRPr="004F1DEA" w:rsidDel="00706FEF">
          <w:rPr>
            <w:rFonts w:ascii="华文楷体" w:eastAsia="华文楷体" w:hAnsi="华文楷体" w:hint="eastAsia"/>
            <w:sz w:val="30"/>
            <w:szCs w:val="30"/>
          </w:rPr>
          <w:delText>深</w:delText>
        </w:r>
      </w:del>
      <w:r w:rsidRPr="004F1DEA">
        <w:rPr>
          <w:rFonts w:ascii="华文楷体" w:eastAsia="华文楷体" w:hAnsi="华文楷体" w:hint="eastAsia"/>
          <w:sz w:val="30"/>
          <w:szCs w:val="30"/>
        </w:rPr>
        <w:t>的</w:t>
      </w:r>
      <w:ins w:id="1020" w:author="apple" w:date="2015-12-11T20:29:00Z">
        <w:r w:rsidR="00166050">
          <w:rPr>
            <w:rFonts w:ascii="华文楷体" w:eastAsia="华文楷体" w:hAnsi="华文楷体" w:hint="eastAsia"/>
            <w:sz w:val="30"/>
            <w:szCs w:val="30"/>
          </w:rPr>
          <w:t>。</w:t>
        </w:r>
      </w:ins>
    </w:p>
    <w:p w:rsidR="00060EE1" w:rsidRDefault="00D72F10" w:rsidP="00860DE4">
      <w:pPr>
        <w:ind w:firstLine="570"/>
        <w:rPr>
          <w:ins w:id="1021" w:author="apple" w:date="2015-12-11T20:38:00Z"/>
          <w:rFonts w:ascii="华文楷体" w:eastAsia="华文楷体" w:hAnsi="华文楷体"/>
          <w:sz w:val="30"/>
          <w:szCs w:val="30"/>
        </w:rPr>
      </w:pPr>
      <w:del w:id="1022" w:author="apple" w:date="2015-12-11T20:29:00Z">
        <w:r w:rsidRPr="004F1DEA" w:rsidDel="00166050">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那么如果你即思维无常，一切思维无常的话，实际上就可以打破</w:t>
      </w:r>
      <w:ins w:id="1023" w:author="apple" w:date="2015-12-11T20:24:00Z">
        <w:r w:rsidR="00706FEF">
          <w:rPr>
            <w:rFonts w:ascii="华文楷体" w:eastAsia="华文楷体" w:hAnsi="华文楷体" w:hint="eastAsia"/>
            <w:sz w:val="30"/>
            <w:szCs w:val="30"/>
          </w:rPr>
          <w:t>常</w:t>
        </w:r>
        <w:r w:rsidR="00706FEF">
          <w:rPr>
            <w:rFonts w:ascii="华文楷体" w:eastAsia="华文楷体" w:hAnsi="华文楷体"/>
            <w:sz w:val="30"/>
            <w:szCs w:val="30"/>
          </w:rPr>
          <w:t>执啊</w:t>
        </w:r>
        <w:r w:rsidR="00706FEF">
          <w:rPr>
            <w:rFonts w:ascii="华文楷体" w:eastAsia="华文楷体" w:hAnsi="华文楷体" w:hint="eastAsia"/>
            <w:sz w:val="30"/>
            <w:szCs w:val="30"/>
          </w:rPr>
          <w:t>，</w:t>
        </w:r>
      </w:ins>
      <w:del w:id="1024" w:author="apple" w:date="2015-12-11T20:24:00Z">
        <w:r w:rsidRPr="004F1DEA" w:rsidDel="00706FEF">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或者就是说如果能够证悟这些</w:t>
      </w:r>
      <w:del w:id="1025" w:author="apple" w:date="2015-12-11T20:25:00Z">
        <w:r w:rsidRPr="004F1DEA" w:rsidDel="00706FEF">
          <w:rPr>
            <w:rFonts w:ascii="华文楷体" w:eastAsia="华文楷体" w:hAnsi="华文楷体" w:hint="eastAsia"/>
            <w:sz w:val="30"/>
            <w:szCs w:val="30"/>
          </w:rPr>
          <w:delText>据说</w:delText>
        </w:r>
      </w:del>
      <w:ins w:id="1026" w:author="apple" w:date="2015-12-11T20:25:00Z">
        <w:r w:rsidR="00706FEF">
          <w:rPr>
            <w:rFonts w:ascii="华文楷体" w:eastAsia="华文楷体" w:hAnsi="华文楷体" w:hint="eastAsia"/>
            <w:sz w:val="30"/>
            <w:szCs w:val="30"/>
          </w:rPr>
          <w:t>这个世间刹那</w:t>
        </w:r>
      </w:ins>
      <w:del w:id="1027" w:author="apple" w:date="2015-12-11T20:25:00Z">
        <w:r w:rsidRPr="004F1DEA" w:rsidDel="00706FEF">
          <w:rPr>
            <w:rFonts w:ascii="华文楷体" w:eastAsia="华文楷体" w:hAnsi="华文楷体" w:hint="eastAsia"/>
            <w:sz w:val="30"/>
            <w:szCs w:val="30"/>
          </w:rPr>
          <w:delText>时间？的</w:delText>
        </w:r>
      </w:del>
      <w:r w:rsidRPr="004F1DEA">
        <w:rPr>
          <w:rFonts w:ascii="华文楷体" w:eastAsia="华文楷体" w:hAnsi="华文楷体" w:hint="eastAsia"/>
          <w:sz w:val="30"/>
          <w:szCs w:val="30"/>
        </w:rPr>
        <w:t>生灭</w:t>
      </w:r>
      <w:ins w:id="1028" w:author="apple" w:date="2015-12-11T20:25:00Z">
        <w:r w:rsidR="00706FEF">
          <w:rPr>
            <w:rFonts w:ascii="华文楷体" w:eastAsia="华文楷体" w:hAnsi="华文楷体" w:hint="eastAsia"/>
            <w:sz w:val="30"/>
            <w:szCs w:val="30"/>
          </w:rPr>
          <w:t>啊</w:t>
        </w:r>
      </w:ins>
      <w:r w:rsidRPr="004F1DEA">
        <w:rPr>
          <w:rFonts w:ascii="华文楷体" w:eastAsia="华文楷体" w:hAnsi="华文楷体" w:hint="eastAsia"/>
          <w:sz w:val="30"/>
          <w:szCs w:val="30"/>
        </w:rPr>
        <w:t>，或者</w:t>
      </w:r>
      <w:ins w:id="1029" w:author="apple" w:date="2015-12-11T20:25:00Z">
        <w:r w:rsidR="00706FEF">
          <w:rPr>
            <w:rFonts w:ascii="华文楷体" w:eastAsia="华文楷体" w:hAnsi="华文楷体" w:hint="eastAsia"/>
            <w:sz w:val="30"/>
            <w:szCs w:val="30"/>
          </w:rPr>
          <w:t>就</w:t>
        </w:r>
      </w:ins>
      <w:r w:rsidRPr="004F1DEA">
        <w:rPr>
          <w:rFonts w:ascii="华文楷体" w:eastAsia="华文楷体" w:hAnsi="华文楷体" w:hint="eastAsia"/>
          <w:sz w:val="30"/>
          <w:szCs w:val="30"/>
        </w:rPr>
        <w:t>能够</w:t>
      </w:r>
      <w:del w:id="1030" w:author="apple" w:date="2015-12-11T20:25:00Z">
        <w:r w:rsidRPr="004F1DEA" w:rsidDel="00706FEF">
          <w:rPr>
            <w:rFonts w:ascii="华文楷体" w:eastAsia="华文楷体" w:hAnsi="华文楷体" w:hint="eastAsia"/>
            <w:sz w:val="30"/>
            <w:szCs w:val="30"/>
          </w:rPr>
          <w:delText>？</w:delText>
        </w:r>
      </w:del>
      <w:ins w:id="1031" w:author="apple" w:date="2015-12-11T20:25:00Z">
        <w:r w:rsidR="00706FEF">
          <w:rPr>
            <w:rFonts w:ascii="华文楷体" w:eastAsia="华文楷体" w:hAnsi="华文楷体" w:hint="eastAsia"/>
            <w:sz w:val="30"/>
            <w:szCs w:val="30"/>
          </w:rPr>
          <w:t>趋入</w:t>
        </w:r>
      </w:ins>
      <w:r w:rsidRPr="004F1DEA">
        <w:rPr>
          <w:rFonts w:ascii="华文楷体" w:eastAsia="华文楷体" w:hAnsi="华文楷体" w:hint="eastAsia"/>
          <w:sz w:val="30"/>
          <w:szCs w:val="30"/>
        </w:rPr>
        <w:t>无实的</w:t>
      </w:r>
      <w:del w:id="1032" w:author="apple" w:date="2015-12-11T20:25:00Z">
        <w:r w:rsidRPr="004F1DEA" w:rsidDel="00706FEF">
          <w:rPr>
            <w:rFonts w:ascii="华文楷体" w:eastAsia="华文楷体" w:hAnsi="华文楷体" w:hint="eastAsia"/>
            <w:sz w:val="30"/>
            <w:szCs w:val="30"/>
          </w:rPr>
          <w:delText>？</w:delText>
        </w:r>
      </w:del>
      <w:ins w:id="1033" w:author="apple" w:date="2015-12-11T20:25:00Z">
        <w:r w:rsidR="00706FEF">
          <w:rPr>
            <w:rFonts w:ascii="华文楷体" w:eastAsia="华文楷体" w:hAnsi="华文楷体" w:hint="eastAsia"/>
            <w:sz w:val="30"/>
            <w:szCs w:val="30"/>
          </w:rPr>
          <w:t>空性</w:t>
        </w:r>
      </w:ins>
      <w:ins w:id="1034" w:author="apple" w:date="2015-12-11T20:32:00Z">
        <w:r w:rsidR="00166050">
          <w:rPr>
            <w:rFonts w:ascii="华文楷体" w:eastAsia="华文楷体" w:hAnsi="华文楷体" w:hint="eastAsia"/>
            <w:sz w:val="30"/>
            <w:szCs w:val="30"/>
          </w:rPr>
          <w:t>的</w:t>
        </w:r>
      </w:ins>
      <w:ins w:id="1035" w:author="apple" w:date="2015-12-11T20:25:00Z">
        <w:r w:rsidR="00706FEF">
          <w:rPr>
            <w:rFonts w:ascii="华文楷体" w:eastAsia="华文楷体" w:hAnsi="华文楷体" w:hint="eastAsia"/>
            <w:sz w:val="30"/>
            <w:szCs w:val="30"/>
          </w:rPr>
          <w:t>梯阶</w:t>
        </w:r>
      </w:ins>
      <w:r w:rsidRPr="004F1DEA">
        <w:rPr>
          <w:rFonts w:ascii="华文楷体" w:eastAsia="华文楷体" w:hAnsi="华文楷体" w:hint="eastAsia"/>
          <w:sz w:val="30"/>
          <w:szCs w:val="30"/>
        </w:rPr>
        <w:t>等等，所以像这样一切想当中</w:t>
      </w:r>
      <w:ins w:id="1036" w:author="apple" w:date="2015-12-11T20:29:00Z">
        <w:r w:rsidR="00166050">
          <w:rPr>
            <w:rFonts w:ascii="华文楷体" w:eastAsia="华文楷体" w:hAnsi="华文楷体" w:hint="eastAsia"/>
            <w:sz w:val="30"/>
            <w:szCs w:val="30"/>
          </w:rPr>
          <w:t>，</w:t>
        </w:r>
      </w:ins>
      <w:r w:rsidRPr="004F1DEA">
        <w:rPr>
          <w:rFonts w:ascii="华文楷体" w:eastAsia="华文楷体" w:hAnsi="华文楷体" w:hint="eastAsia"/>
          <w:sz w:val="30"/>
          <w:szCs w:val="30"/>
        </w:rPr>
        <w:t>无常想是最</w:t>
      </w:r>
      <w:ins w:id="1037" w:author="apple" w:date="2015-12-11T20:25:00Z">
        <w:r w:rsidR="00706FEF">
          <w:rPr>
            <w:rFonts w:ascii="华文楷体" w:eastAsia="华文楷体" w:hAnsi="华文楷体" w:hint="eastAsia"/>
            <w:sz w:val="30"/>
            <w:szCs w:val="30"/>
          </w:rPr>
          <w:t>胜</w:t>
        </w:r>
      </w:ins>
      <w:del w:id="1038" w:author="apple" w:date="2015-12-11T20:25:00Z">
        <w:r w:rsidRPr="004F1DEA" w:rsidDel="00706FEF">
          <w:rPr>
            <w:rFonts w:ascii="华文楷体" w:eastAsia="华文楷体" w:hAnsi="华文楷体" w:hint="eastAsia"/>
            <w:sz w:val="30"/>
            <w:szCs w:val="30"/>
          </w:rPr>
          <w:delText>深</w:delText>
        </w:r>
      </w:del>
      <w:r w:rsidRPr="004F1DEA">
        <w:rPr>
          <w:rFonts w:ascii="华文楷体" w:eastAsia="华文楷体" w:hAnsi="华文楷体" w:hint="eastAsia"/>
          <w:sz w:val="30"/>
          <w:szCs w:val="30"/>
        </w:rPr>
        <w:t>的，乃至</w:t>
      </w:r>
      <w:ins w:id="1039" w:author="apple" w:date="2015-12-11T20:27:00Z">
        <w:r w:rsidR="00297D8C">
          <w:rPr>
            <w:rFonts w:ascii="华文楷体" w:eastAsia="华文楷体" w:hAnsi="华文楷体" w:hint="eastAsia"/>
            <w:sz w:val="30"/>
            <w:szCs w:val="30"/>
          </w:rPr>
          <w:t>于</w:t>
        </w:r>
      </w:ins>
      <w:ins w:id="1040" w:author="apple" w:date="2015-12-11T20:26:00Z">
        <w:r w:rsidR="00706FEF">
          <w:rPr>
            <w:rFonts w:ascii="华文楷体" w:eastAsia="华文楷体" w:hAnsi="华文楷体" w:hint="eastAsia"/>
            <w:sz w:val="30"/>
            <w:szCs w:val="30"/>
          </w:rPr>
          <w:t>刹那</w:t>
        </w:r>
      </w:ins>
      <w:del w:id="1041" w:author="apple" w:date="2015-12-11T20:26:00Z">
        <w:r w:rsidRPr="004F1DEA" w:rsidDel="00706FEF">
          <w:rPr>
            <w:rFonts w:ascii="华文楷体" w:eastAsia="华文楷体" w:hAnsi="华文楷体" w:hint="eastAsia"/>
            <w:sz w:val="30"/>
            <w:szCs w:val="30"/>
          </w:rPr>
          <w:delText>于差</w:delText>
        </w:r>
      </w:del>
      <w:r w:rsidRPr="004F1DEA">
        <w:rPr>
          <w:rFonts w:ascii="华文楷体" w:eastAsia="华文楷体" w:hAnsi="华文楷体" w:hint="eastAsia"/>
          <w:sz w:val="30"/>
          <w:szCs w:val="30"/>
        </w:rPr>
        <w:t>当中</w:t>
      </w:r>
      <w:ins w:id="1042" w:author="apple" w:date="2015-12-11T20:26:00Z">
        <w:r w:rsidR="00706FEF">
          <w:rPr>
            <w:rFonts w:ascii="华文楷体" w:eastAsia="华文楷体" w:hAnsi="华文楷体" w:hint="eastAsia"/>
            <w:sz w:val="30"/>
            <w:szCs w:val="30"/>
          </w:rPr>
          <w:t>，</w:t>
        </w:r>
      </w:ins>
      <w:ins w:id="1043" w:author="apple" w:date="2015-12-11T20:27:00Z">
        <w:r w:rsidR="00297D8C">
          <w:rPr>
            <w:rFonts w:ascii="华文楷体" w:eastAsia="华文楷体" w:hAnsi="华文楷体" w:hint="eastAsia"/>
            <w:sz w:val="30"/>
            <w:szCs w:val="30"/>
          </w:rPr>
          <w:t>顷刻</w:t>
        </w:r>
        <w:r w:rsidR="00297D8C">
          <w:rPr>
            <w:rFonts w:ascii="华文楷体" w:eastAsia="华文楷体" w:hAnsi="华文楷体"/>
            <w:sz w:val="30"/>
            <w:szCs w:val="30"/>
          </w:rPr>
          <w:t>之间</w:t>
        </w:r>
      </w:ins>
      <w:ins w:id="1044" w:author="apple" w:date="2015-12-11T20:29:00Z">
        <w:r w:rsidR="00166050">
          <w:rPr>
            <w:rFonts w:ascii="华文楷体" w:eastAsia="华文楷体" w:hAnsi="华文楷体" w:hint="eastAsia"/>
            <w:sz w:val="30"/>
            <w:szCs w:val="30"/>
          </w:rPr>
          <w:t>的</w:t>
        </w:r>
      </w:ins>
      <w:ins w:id="1045" w:author="apple" w:date="2015-12-11T20:37:00Z">
        <w:r w:rsidR="00060EE1">
          <w:rPr>
            <w:rFonts w:ascii="华文楷体" w:eastAsia="华文楷体" w:hAnsi="华文楷体" w:hint="eastAsia"/>
            <w:sz w:val="30"/>
            <w:szCs w:val="30"/>
          </w:rPr>
          <w:t>、</w:t>
        </w:r>
      </w:ins>
      <w:ins w:id="1046" w:author="apple" w:date="2015-12-11T20:27:00Z">
        <w:r w:rsidR="00297D8C">
          <w:rPr>
            <w:rFonts w:ascii="华文楷体" w:eastAsia="华文楷体" w:hAnsi="华文楷体"/>
            <w:sz w:val="30"/>
            <w:szCs w:val="30"/>
          </w:rPr>
          <w:t>你</w:t>
        </w:r>
      </w:ins>
      <w:del w:id="1047" w:author="apple" w:date="2015-12-11T20:26:00Z">
        <w:r w:rsidRPr="004F1DEA" w:rsidDel="00706FEF">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能够思维无常的话，</w:t>
      </w:r>
      <w:ins w:id="1048" w:author="apple" w:date="2015-12-11T20:28:00Z">
        <w:r w:rsidR="00297D8C">
          <w:rPr>
            <w:rFonts w:ascii="华文楷体" w:eastAsia="华文楷体" w:hAnsi="华文楷体" w:hint="eastAsia"/>
            <w:sz w:val="30"/>
            <w:szCs w:val="30"/>
          </w:rPr>
          <w:t>佛陀</w:t>
        </w:r>
      </w:ins>
      <w:r w:rsidRPr="004F1DEA">
        <w:rPr>
          <w:rFonts w:ascii="华文楷体" w:eastAsia="华文楷体" w:hAnsi="华文楷体" w:hint="eastAsia"/>
          <w:sz w:val="30"/>
          <w:szCs w:val="30"/>
        </w:rPr>
        <w:t>在</w:t>
      </w:r>
      <w:del w:id="1049" w:author="apple" w:date="2015-12-11T20:26:00Z">
        <w:r w:rsidRPr="004F1DEA" w:rsidDel="00706FEF">
          <w:rPr>
            <w:rFonts w:ascii="华文楷体" w:eastAsia="华文楷体" w:hAnsi="华文楷体" w:hint="eastAsia"/>
            <w:sz w:val="30"/>
            <w:szCs w:val="30"/>
          </w:rPr>
          <w:delText>？</w:delText>
        </w:r>
      </w:del>
      <w:ins w:id="1050" w:author="apple" w:date="2015-12-11T20:26:00Z">
        <w:r w:rsidR="00706FEF">
          <w:rPr>
            <w:rFonts w:ascii="华文楷体" w:eastAsia="华文楷体" w:hAnsi="华文楷体" w:hint="eastAsia"/>
            <w:sz w:val="30"/>
            <w:szCs w:val="30"/>
          </w:rPr>
          <w:t>《毗</w:t>
        </w:r>
      </w:ins>
      <w:ins w:id="1051" w:author="apple" w:date="2015-12-11T20:27:00Z">
        <w:r w:rsidR="00706FEF">
          <w:rPr>
            <w:rFonts w:ascii="华文楷体" w:eastAsia="华文楷体" w:hAnsi="华文楷体" w:hint="eastAsia"/>
            <w:sz w:val="30"/>
            <w:szCs w:val="30"/>
          </w:rPr>
          <w:t>奈</w:t>
        </w:r>
      </w:ins>
      <w:ins w:id="1052" w:author="apple" w:date="2015-12-11T20:26:00Z">
        <w:r w:rsidR="00706FEF">
          <w:rPr>
            <w:rFonts w:ascii="华文楷体" w:eastAsia="华文楷体" w:hAnsi="华文楷体"/>
            <w:sz w:val="30"/>
            <w:szCs w:val="30"/>
          </w:rPr>
          <w:t>耶经</w:t>
        </w:r>
        <w:r w:rsidR="00706FEF">
          <w:rPr>
            <w:rFonts w:ascii="华文楷体" w:eastAsia="华文楷体" w:hAnsi="华文楷体" w:hint="eastAsia"/>
            <w:sz w:val="30"/>
            <w:szCs w:val="30"/>
          </w:rPr>
          <w:t>》</w:t>
        </w:r>
      </w:ins>
      <w:del w:id="1053" w:author="apple" w:date="2015-12-11T20:26:00Z">
        <w:r w:rsidRPr="004F1DEA" w:rsidDel="00706FEF">
          <w:rPr>
            <w:rFonts w:ascii="华文楷体" w:eastAsia="华文楷体" w:hAnsi="华文楷体" w:hint="eastAsia"/>
            <w:sz w:val="30"/>
            <w:szCs w:val="30"/>
          </w:rPr>
          <w:delText>经</w:delText>
        </w:r>
      </w:del>
      <w:r w:rsidRPr="004F1DEA">
        <w:rPr>
          <w:rFonts w:ascii="华文楷体" w:eastAsia="华文楷体" w:hAnsi="华文楷体" w:hint="eastAsia"/>
          <w:sz w:val="30"/>
          <w:szCs w:val="30"/>
        </w:rPr>
        <w:t>当中讲，</w:t>
      </w:r>
      <w:ins w:id="1054" w:author="apple" w:date="2015-12-11T20:28:00Z">
        <w:r w:rsidR="00297D8C">
          <w:rPr>
            <w:rFonts w:ascii="华文楷体" w:eastAsia="华文楷体" w:hAnsi="华文楷体" w:hint="eastAsia"/>
            <w:sz w:val="30"/>
            <w:szCs w:val="30"/>
          </w:rPr>
          <w:t>像这样胜过像</w:t>
        </w:r>
      </w:ins>
      <w:ins w:id="1055" w:author="apple" w:date="2015-12-11T20:29:00Z">
        <w:r w:rsidR="00166050">
          <w:rPr>
            <w:rFonts w:ascii="华文楷体" w:eastAsia="华文楷体" w:hAnsi="华文楷体" w:hint="eastAsia"/>
            <w:sz w:val="30"/>
            <w:szCs w:val="30"/>
          </w:rPr>
          <w:t>对于</w:t>
        </w:r>
        <w:r w:rsidR="00166050">
          <w:rPr>
            <w:rFonts w:ascii="华文楷体" w:eastAsia="华文楷体" w:hAnsi="华文楷体"/>
            <w:sz w:val="30"/>
            <w:szCs w:val="30"/>
          </w:rPr>
          <w:t>、像</w:t>
        </w:r>
      </w:ins>
      <w:ins w:id="1056" w:author="apple" w:date="2015-12-11T20:28:00Z">
        <w:r w:rsidR="00297D8C">
          <w:rPr>
            <w:rFonts w:ascii="华文楷体" w:eastAsia="华文楷体" w:hAnsi="华文楷体"/>
            <w:sz w:val="30"/>
            <w:szCs w:val="30"/>
          </w:rPr>
          <w:t>目犍连尊</w:t>
        </w:r>
        <w:r w:rsidR="00297D8C">
          <w:rPr>
            <w:rFonts w:ascii="华文楷体" w:eastAsia="华文楷体" w:hAnsi="华文楷体" w:hint="eastAsia"/>
            <w:sz w:val="30"/>
            <w:szCs w:val="30"/>
          </w:rPr>
          <w:t>者</w:t>
        </w:r>
        <w:r w:rsidR="00297D8C">
          <w:rPr>
            <w:rFonts w:ascii="华文楷体" w:eastAsia="华文楷体" w:hAnsi="华文楷体"/>
            <w:sz w:val="30"/>
            <w:szCs w:val="30"/>
          </w:rPr>
          <w:t>，</w:t>
        </w:r>
      </w:ins>
      <w:del w:id="1057" w:author="apple" w:date="2015-12-11T20:28:00Z">
        <w:r w:rsidRPr="004F1DEA" w:rsidDel="00297D8C">
          <w:rPr>
            <w:rFonts w:ascii="华文楷体" w:eastAsia="华文楷体" w:hAnsi="华文楷体" w:hint="eastAsia"/>
            <w:sz w:val="30"/>
            <w:szCs w:val="30"/>
          </w:rPr>
          <w:delText>若对于？者啊，</w:delText>
        </w:r>
      </w:del>
      <w:r w:rsidRPr="004F1DEA">
        <w:rPr>
          <w:rFonts w:ascii="华文楷体" w:eastAsia="华文楷体" w:hAnsi="华文楷体" w:hint="eastAsia"/>
          <w:sz w:val="30"/>
          <w:szCs w:val="30"/>
        </w:rPr>
        <w:t>像舍利佛尊者，这样一百</w:t>
      </w:r>
      <w:ins w:id="1058" w:author="apple" w:date="2015-12-11T20:28:00Z">
        <w:r w:rsidR="00297D8C">
          <w:rPr>
            <w:rFonts w:ascii="华文楷体" w:eastAsia="华文楷体" w:hAnsi="华文楷体" w:hint="eastAsia"/>
            <w:sz w:val="30"/>
            <w:szCs w:val="30"/>
          </w:rPr>
          <w:t>个</w:t>
        </w:r>
      </w:ins>
      <w:ins w:id="1059" w:author="apple" w:date="2015-12-11T20:29:00Z">
        <w:r w:rsidR="00166050">
          <w:rPr>
            <w:rFonts w:ascii="华文楷体" w:eastAsia="华文楷体" w:hAnsi="华文楷体" w:hint="eastAsia"/>
            <w:sz w:val="30"/>
            <w:szCs w:val="30"/>
          </w:rPr>
          <w:t>这样</w:t>
        </w:r>
        <w:r w:rsidR="00166050">
          <w:rPr>
            <w:rFonts w:ascii="华文楷体" w:eastAsia="华文楷体" w:hAnsi="华文楷体"/>
            <w:sz w:val="30"/>
            <w:szCs w:val="30"/>
          </w:rPr>
          <w:t>一种</w:t>
        </w:r>
      </w:ins>
      <w:ins w:id="1060" w:author="apple" w:date="2015-12-11T20:28:00Z">
        <w:r w:rsidR="00297D8C">
          <w:rPr>
            <w:rFonts w:ascii="华文楷体" w:eastAsia="华文楷体" w:hAnsi="华文楷体"/>
            <w:sz w:val="30"/>
            <w:szCs w:val="30"/>
          </w:rPr>
          <w:t>清净</w:t>
        </w:r>
      </w:ins>
      <w:ins w:id="1061" w:author="apple" w:date="2015-12-11T20:32:00Z">
        <w:r w:rsidR="00166050">
          <w:rPr>
            <w:rFonts w:ascii="华文楷体" w:eastAsia="华文楷体" w:hAnsi="华文楷体" w:hint="eastAsia"/>
            <w:sz w:val="30"/>
            <w:szCs w:val="30"/>
          </w:rPr>
          <w:t>、</w:t>
        </w:r>
      </w:ins>
      <w:ins w:id="1062" w:author="apple" w:date="2015-12-11T20:28:00Z">
        <w:r w:rsidR="00166050">
          <w:rPr>
            <w:rFonts w:ascii="华文楷体" w:eastAsia="华文楷体" w:hAnsi="华文楷体"/>
            <w:sz w:val="30"/>
            <w:szCs w:val="30"/>
          </w:rPr>
          <w:t>像</w:t>
        </w:r>
      </w:ins>
      <w:ins w:id="1063" w:author="apple" w:date="2015-12-11T20:31:00Z">
        <w:r w:rsidR="00166050">
          <w:rPr>
            <w:rFonts w:ascii="华文楷体" w:eastAsia="华文楷体" w:hAnsi="华文楷体" w:hint="eastAsia"/>
            <w:sz w:val="30"/>
            <w:szCs w:val="30"/>
          </w:rPr>
          <w:t>贤</w:t>
        </w:r>
      </w:ins>
      <w:ins w:id="1064" w:author="apple" w:date="2015-12-11T20:33:00Z">
        <w:r w:rsidR="00166050">
          <w:rPr>
            <w:rFonts w:ascii="华文楷体" w:eastAsia="华文楷体" w:hAnsi="华文楷体" w:hint="eastAsia"/>
            <w:sz w:val="30"/>
            <w:szCs w:val="30"/>
          </w:rPr>
          <w:t>品</w:t>
        </w:r>
      </w:ins>
      <w:ins w:id="1065" w:author="apple" w:date="2015-12-11T20:31:00Z">
        <w:r w:rsidR="00166050">
          <w:rPr>
            <w:rFonts w:ascii="华文楷体" w:eastAsia="华文楷体" w:hAnsi="华文楷体"/>
            <w:sz w:val="30"/>
            <w:szCs w:val="30"/>
          </w:rPr>
          <w:t>一样</w:t>
        </w:r>
      </w:ins>
      <w:del w:id="1066" w:author="apple" w:date="2015-12-11T20:28:00Z">
        <w:r w:rsidRPr="004F1DEA" w:rsidDel="00297D8C">
          <w:rPr>
            <w:rFonts w:ascii="华文楷体" w:eastAsia="华文楷体" w:hAnsi="华文楷体" w:hint="eastAsia"/>
            <w:sz w:val="30"/>
            <w:szCs w:val="30"/>
          </w:rPr>
          <w:delText>？这样一种亲近像？</w:delText>
        </w:r>
      </w:del>
      <w:del w:id="1067" w:author="apple" w:date="2015-12-11T20:29:00Z">
        <w:r w:rsidRPr="004F1DEA" w:rsidDel="00297D8C">
          <w:rPr>
            <w:rFonts w:ascii="华文楷体" w:eastAsia="华文楷体" w:hAnsi="华文楷体" w:hint="eastAsia"/>
            <w:sz w:val="30"/>
            <w:szCs w:val="30"/>
          </w:rPr>
          <w:delText>的一样</w:delText>
        </w:r>
      </w:del>
      <w:r w:rsidRPr="004F1DEA">
        <w:rPr>
          <w:rFonts w:ascii="华文楷体" w:eastAsia="华文楷体" w:hAnsi="华文楷体" w:hint="eastAsia"/>
          <w:sz w:val="30"/>
          <w:szCs w:val="30"/>
        </w:rPr>
        <w:t>的比丘，做供斋的功德，不如</w:t>
      </w:r>
      <w:ins w:id="1068" w:author="apple" w:date="2015-12-11T20:31:00Z">
        <w:r w:rsidR="00166050">
          <w:rPr>
            <w:rFonts w:ascii="华文楷体" w:eastAsia="华文楷体" w:hAnsi="华文楷体" w:hint="eastAsia"/>
            <w:sz w:val="30"/>
            <w:szCs w:val="30"/>
          </w:rPr>
          <w:t>一刹那</w:t>
        </w:r>
        <w:r w:rsidR="00166050">
          <w:rPr>
            <w:rFonts w:ascii="华文楷体" w:eastAsia="华文楷体" w:hAnsi="华文楷体"/>
            <w:sz w:val="30"/>
            <w:szCs w:val="30"/>
          </w:rPr>
          <w:t>之间</w:t>
        </w:r>
      </w:ins>
      <w:del w:id="1069" w:author="apple" w:date="2015-12-11T20:32:00Z">
        <w:r w:rsidRPr="004F1DEA" w:rsidDel="00166050">
          <w:rPr>
            <w:rFonts w:ascii="华文楷体" w:eastAsia="华文楷体" w:hAnsi="华文楷体" w:hint="eastAsia"/>
            <w:sz w:val="30"/>
            <w:szCs w:val="30"/>
          </w:rPr>
          <w:delText>意差</w:delText>
        </w:r>
      </w:del>
      <w:ins w:id="1070" w:author="apple" w:date="2015-12-11T20:32:00Z">
        <w:r w:rsidR="00166050">
          <w:rPr>
            <w:rFonts w:ascii="华文楷体" w:eastAsia="华文楷体" w:hAnsi="华文楷体" w:hint="eastAsia"/>
            <w:sz w:val="30"/>
            <w:szCs w:val="30"/>
          </w:rPr>
          <w:t>意念</w:t>
        </w:r>
        <w:r w:rsidR="00166050">
          <w:rPr>
            <w:rFonts w:ascii="华文楷体" w:eastAsia="华文楷体" w:hAnsi="华文楷体"/>
            <w:sz w:val="30"/>
            <w:szCs w:val="30"/>
          </w:rPr>
          <w:t>无常</w:t>
        </w:r>
      </w:ins>
      <w:del w:id="1071" w:author="apple" w:date="2015-12-11T20:32:00Z">
        <w:r w:rsidRPr="004F1DEA" w:rsidDel="00166050">
          <w:rPr>
            <w:rFonts w:ascii="华文楷体" w:eastAsia="华文楷体" w:hAnsi="华文楷体" w:hint="eastAsia"/>
            <w:sz w:val="30"/>
            <w:szCs w:val="30"/>
          </w:rPr>
          <w:delText>之间</w:delText>
        </w:r>
      </w:del>
      <w:r w:rsidRPr="004F1DEA">
        <w:rPr>
          <w:rFonts w:ascii="华文楷体" w:eastAsia="华文楷体" w:hAnsi="华文楷体" w:hint="eastAsia"/>
          <w:sz w:val="30"/>
          <w:szCs w:val="30"/>
        </w:rPr>
        <w:t>还要</w:t>
      </w:r>
      <w:ins w:id="1072" w:author="apple" w:date="2015-12-11T20:32:00Z">
        <w:r w:rsidR="00166050">
          <w:rPr>
            <w:rFonts w:ascii="华文楷体" w:eastAsia="华文楷体" w:hAnsi="华文楷体" w:hint="eastAsia"/>
            <w:sz w:val="30"/>
            <w:szCs w:val="30"/>
          </w:rPr>
          <w:t>殊胜</w:t>
        </w:r>
      </w:ins>
      <w:ins w:id="1073" w:author="apple" w:date="2015-12-11T20:33:00Z">
        <w:r w:rsidR="00166050">
          <w:rPr>
            <w:rFonts w:ascii="华文楷体" w:eastAsia="华文楷体" w:hAnsi="华文楷体" w:hint="eastAsia"/>
            <w:sz w:val="30"/>
            <w:szCs w:val="30"/>
          </w:rPr>
          <w:t>的</w:t>
        </w:r>
      </w:ins>
      <w:ins w:id="1074" w:author="apple" w:date="2015-12-11T20:32:00Z">
        <w:r w:rsidR="00166050">
          <w:rPr>
            <w:rFonts w:ascii="华文楷体" w:eastAsia="华文楷体" w:hAnsi="华文楷体"/>
            <w:sz w:val="30"/>
            <w:szCs w:val="30"/>
          </w:rPr>
          <w:t>。</w:t>
        </w:r>
      </w:ins>
      <w:ins w:id="1075" w:author="apple" w:date="2015-12-11T20:33:00Z">
        <w:r w:rsidR="00166050">
          <w:rPr>
            <w:rFonts w:ascii="华文楷体" w:eastAsia="华文楷体" w:hAnsi="华文楷体" w:hint="eastAsia"/>
            <w:sz w:val="30"/>
            <w:szCs w:val="30"/>
          </w:rPr>
          <w:t>所以</w:t>
        </w:r>
        <w:r w:rsidR="00166050">
          <w:rPr>
            <w:rFonts w:ascii="华文楷体" w:eastAsia="华文楷体" w:hAnsi="华文楷体"/>
            <w:sz w:val="30"/>
            <w:szCs w:val="30"/>
          </w:rPr>
          <w:t>，</w:t>
        </w:r>
      </w:ins>
      <w:del w:id="1076" w:author="apple" w:date="2015-12-11T20:34:00Z">
        <w:r w:rsidRPr="004F1DEA" w:rsidDel="00166050">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这</w:t>
      </w:r>
      <w:ins w:id="1077" w:author="apple" w:date="2015-12-11T20:35:00Z">
        <w:r w:rsidR="00060EE1">
          <w:rPr>
            <w:rFonts w:ascii="华文楷体" w:eastAsia="华文楷体" w:hAnsi="华文楷体" w:hint="eastAsia"/>
            <w:sz w:val="30"/>
            <w:szCs w:val="30"/>
          </w:rPr>
          <w:t>个</w:t>
        </w:r>
      </w:ins>
      <w:del w:id="1078" w:author="apple" w:date="2015-12-11T20:35:00Z">
        <w:r w:rsidRPr="004F1DEA" w:rsidDel="00060EE1">
          <w:rPr>
            <w:rFonts w:ascii="华文楷体" w:eastAsia="华文楷体" w:hAnsi="华文楷体" w:hint="eastAsia"/>
            <w:sz w:val="30"/>
            <w:szCs w:val="30"/>
          </w:rPr>
          <w:delText>样</w:delText>
        </w:r>
      </w:del>
      <w:r w:rsidRPr="004F1DEA">
        <w:rPr>
          <w:rFonts w:ascii="华文楷体" w:eastAsia="华文楷体" w:hAnsi="华文楷体" w:hint="eastAsia"/>
          <w:sz w:val="30"/>
          <w:szCs w:val="30"/>
        </w:rPr>
        <w:t>无常的这样一种力量也非常大，无常的力量很大</w:t>
      </w:r>
      <w:ins w:id="1079" w:author="apple" w:date="2015-12-11T20:38:00Z">
        <w:r w:rsidR="00060EE1">
          <w:rPr>
            <w:rFonts w:ascii="华文楷体" w:eastAsia="华文楷体" w:hAnsi="华文楷体" w:hint="eastAsia"/>
            <w:sz w:val="30"/>
            <w:szCs w:val="30"/>
          </w:rPr>
          <w:t>。</w:t>
        </w:r>
      </w:ins>
      <w:del w:id="1080" w:author="apple" w:date="2015-12-11T20:38:00Z">
        <w:r w:rsidRPr="004F1DEA" w:rsidDel="00060EE1">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昨天上师也是讲</w:t>
      </w:r>
      <w:ins w:id="1081" w:author="apple" w:date="2015-12-11T20:34:00Z">
        <w:r w:rsidR="00166050">
          <w:rPr>
            <w:rFonts w:ascii="华文楷体" w:eastAsia="华文楷体" w:hAnsi="华文楷体" w:hint="eastAsia"/>
            <w:sz w:val="30"/>
            <w:szCs w:val="30"/>
          </w:rPr>
          <w:t>无常</w:t>
        </w:r>
        <w:r w:rsidR="00166050">
          <w:rPr>
            <w:rFonts w:ascii="华文楷体" w:eastAsia="华文楷体" w:hAnsi="华文楷体"/>
            <w:sz w:val="30"/>
            <w:szCs w:val="30"/>
          </w:rPr>
          <w:t>的时候</w:t>
        </w:r>
      </w:ins>
      <w:del w:id="1082" w:author="apple" w:date="2015-12-11T20:34:00Z">
        <w:r w:rsidRPr="004F1DEA" w:rsidDel="00166050">
          <w:rPr>
            <w:rFonts w:ascii="华文楷体" w:eastAsia="华文楷体" w:hAnsi="华文楷体" w:hint="eastAsia"/>
            <w:sz w:val="30"/>
            <w:szCs w:val="30"/>
          </w:rPr>
          <w:delText>过</w:delText>
        </w:r>
      </w:del>
      <w:r w:rsidRPr="004F1DEA">
        <w:rPr>
          <w:rFonts w:ascii="华文楷体" w:eastAsia="华文楷体" w:hAnsi="华文楷体" w:hint="eastAsia"/>
          <w:sz w:val="30"/>
          <w:szCs w:val="30"/>
        </w:rPr>
        <w:t>也是提到过，像这样实际上即便我们生起了</w:t>
      </w:r>
      <w:ins w:id="1083" w:author="apple" w:date="2015-12-11T20:34:00Z">
        <w:r w:rsidR="00166050">
          <w:rPr>
            <w:rFonts w:ascii="华文楷体" w:eastAsia="华文楷体" w:hAnsi="华文楷体" w:hint="eastAsia"/>
            <w:sz w:val="30"/>
            <w:szCs w:val="30"/>
          </w:rPr>
          <w:t>粗</w:t>
        </w:r>
      </w:ins>
      <w:del w:id="1084" w:author="apple" w:date="2015-12-11T20:34:00Z">
        <w:r w:rsidRPr="004F1DEA" w:rsidDel="00166050">
          <w:rPr>
            <w:rFonts w:ascii="华文楷体" w:eastAsia="华文楷体" w:hAnsi="华文楷体" w:hint="eastAsia"/>
            <w:sz w:val="30"/>
            <w:szCs w:val="30"/>
          </w:rPr>
          <w:delText>初</w:delText>
        </w:r>
      </w:del>
      <w:r w:rsidRPr="004F1DEA">
        <w:rPr>
          <w:rFonts w:ascii="华文楷体" w:eastAsia="华文楷体" w:hAnsi="华文楷体" w:hint="eastAsia"/>
          <w:sz w:val="30"/>
          <w:szCs w:val="30"/>
        </w:rPr>
        <w:t>无常，</w:t>
      </w:r>
      <w:ins w:id="1085" w:author="apple" w:date="2015-12-11T20:34:00Z">
        <w:r w:rsidR="00060EE1">
          <w:rPr>
            <w:rFonts w:ascii="华文楷体" w:eastAsia="华文楷体" w:hAnsi="华文楷体" w:hint="eastAsia"/>
            <w:sz w:val="30"/>
            <w:szCs w:val="30"/>
          </w:rPr>
          <w:t>那</w:t>
        </w:r>
      </w:ins>
      <w:ins w:id="1086" w:author="apple" w:date="2015-12-11T20:35:00Z">
        <w:r w:rsidR="00060EE1">
          <w:rPr>
            <w:rFonts w:ascii="华文楷体" w:eastAsia="华文楷体" w:hAnsi="华文楷体" w:hint="eastAsia"/>
            <w:sz w:val="30"/>
            <w:szCs w:val="30"/>
          </w:rPr>
          <w:t>就</w:t>
        </w:r>
      </w:ins>
      <w:ins w:id="1087" w:author="apple" w:date="2015-12-11T20:34:00Z">
        <w:r w:rsidR="00060EE1">
          <w:rPr>
            <w:rFonts w:ascii="华文楷体" w:eastAsia="华文楷体" w:hAnsi="华文楷体"/>
            <w:sz w:val="30"/>
            <w:szCs w:val="30"/>
          </w:rPr>
          <w:t>没有</w:t>
        </w:r>
      </w:ins>
      <w:ins w:id="1088" w:author="apple" w:date="2015-12-11T20:35:00Z">
        <w:r w:rsidR="00060EE1">
          <w:rPr>
            <w:rFonts w:ascii="华文楷体" w:eastAsia="华文楷体" w:hAnsi="华文楷体" w:hint="eastAsia"/>
            <w:sz w:val="30"/>
            <w:szCs w:val="30"/>
          </w:rPr>
          <w:t>生</w:t>
        </w:r>
        <w:r w:rsidR="00060EE1">
          <w:rPr>
            <w:rFonts w:ascii="华文楷体" w:eastAsia="华文楷体" w:hAnsi="华文楷体"/>
            <w:sz w:val="30"/>
            <w:szCs w:val="30"/>
          </w:rPr>
          <w:t>到</w:t>
        </w:r>
      </w:ins>
      <w:ins w:id="1089" w:author="apple" w:date="2015-12-11T20:34:00Z">
        <w:r w:rsidR="00060EE1">
          <w:rPr>
            <w:rFonts w:ascii="华文楷体" w:eastAsia="华文楷体" w:hAnsi="华文楷体"/>
            <w:sz w:val="30"/>
            <w:szCs w:val="30"/>
          </w:rPr>
          <w:t>刹</w:t>
        </w:r>
        <w:r w:rsidR="00060EE1">
          <w:rPr>
            <w:rFonts w:ascii="华文楷体" w:eastAsia="华文楷体" w:hAnsi="华文楷体" w:hint="eastAsia"/>
            <w:sz w:val="30"/>
            <w:szCs w:val="30"/>
          </w:rPr>
          <w:t>那</w:t>
        </w:r>
        <w:r w:rsidR="00060EE1">
          <w:rPr>
            <w:rFonts w:ascii="华文楷体" w:eastAsia="华文楷体" w:hAnsi="华文楷体"/>
            <w:sz w:val="30"/>
            <w:szCs w:val="30"/>
          </w:rPr>
          <w:t>生灭，就是说</w:t>
        </w:r>
      </w:ins>
      <w:ins w:id="1090" w:author="apple" w:date="2015-12-11T20:35:00Z">
        <w:r w:rsidR="00060EE1">
          <w:rPr>
            <w:rFonts w:ascii="华文楷体" w:eastAsia="华文楷体" w:hAnsi="华文楷体" w:hint="eastAsia"/>
            <w:sz w:val="30"/>
            <w:szCs w:val="30"/>
          </w:rPr>
          <w:t>真正</w:t>
        </w:r>
        <w:r w:rsidR="00060EE1">
          <w:rPr>
            <w:rFonts w:ascii="华文楷体" w:eastAsia="华文楷体" w:hAnsi="华文楷体"/>
            <w:sz w:val="30"/>
            <w:szCs w:val="30"/>
          </w:rPr>
          <w:t>了知这一切</w:t>
        </w:r>
      </w:ins>
      <w:del w:id="1091" w:author="apple" w:date="2015-12-11T20:36:00Z">
        <w:r w:rsidRPr="004F1DEA" w:rsidDel="00060EE1">
          <w:rPr>
            <w:rFonts w:ascii="华文楷体" w:eastAsia="华文楷体" w:hAnsi="华文楷体" w:hint="eastAsia"/>
            <w:sz w:val="30"/>
            <w:szCs w:val="30"/>
          </w:rPr>
          <w:delText>？？？如果说真的了知这一切</w:delText>
        </w:r>
      </w:del>
      <w:r w:rsidRPr="004F1DEA">
        <w:rPr>
          <w:rFonts w:ascii="华文楷体" w:eastAsia="华文楷体" w:hAnsi="华文楷体" w:hint="eastAsia"/>
          <w:sz w:val="30"/>
          <w:szCs w:val="30"/>
        </w:rPr>
        <w:t>都是无常</w:t>
      </w:r>
      <w:ins w:id="1092" w:author="apple" w:date="2015-12-11T20:36:00Z">
        <w:r w:rsidR="00060EE1">
          <w:rPr>
            <w:rFonts w:ascii="华文楷体" w:eastAsia="华文楷体" w:hAnsi="华文楷体" w:hint="eastAsia"/>
            <w:sz w:val="30"/>
            <w:szCs w:val="30"/>
          </w:rPr>
          <w:t>的</w:t>
        </w:r>
      </w:ins>
      <w:r w:rsidRPr="004F1DEA">
        <w:rPr>
          <w:rFonts w:ascii="华文楷体" w:eastAsia="华文楷体" w:hAnsi="华文楷体" w:hint="eastAsia"/>
          <w:sz w:val="30"/>
          <w:szCs w:val="30"/>
        </w:rPr>
        <w:t>，</w:t>
      </w:r>
      <w:del w:id="1093" w:author="apple" w:date="2015-12-11T20:36:00Z">
        <w:r w:rsidRPr="004F1DEA" w:rsidDel="00060EE1">
          <w:rPr>
            <w:rFonts w:ascii="华文楷体" w:eastAsia="华文楷体" w:hAnsi="华文楷体" w:hint="eastAsia"/>
            <w:sz w:val="30"/>
            <w:szCs w:val="30"/>
          </w:rPr>
          <w:delText>有了</w:delText>
        </w:r>
      </w:del>
      <w:ins w:id="1094" w:author="apple" w:date="2015-12-11T20:36:00Z">
        <w:r w:rsidR="00060EE1">
          <w:rPr>
            <w:rFonts w:ascii="华文楷体" w:eastAsia="华文楷体" w:hAnsi="华文楷体" w:hint="eastAsia"/>
            <w:sz w:val="30"/>
            <w:szCs w:val="30"/>
          </w:rPr>
          <w:t>了知</w:t>
        </w:r>
      </w:ins>
      <w:r w:rsidRPr="004F1DEA">
        <w:rPr>
          <w:rFonts w:ascii="华文楷体" w:eastAsia="华文楷体" w:hAnsi="华文楷体" w:hint="eastAsia"/>
          <w:sz w:val="30"/>
          <w:szCs w:val="30"/>
        </w:rPr>
        <w:t>这个之后呢</w:t>
      </w:r>
      <w:ins w:id="1095" w:author="apple" w:date="2015-12-11T20:36:00Z">
        <w:r w:rsidR="00060EE1">
          <w:rPr>
            <w:rFonts w:ascii="华文楷体" w:eastAsia="华文楷体" w:hAnsi="华文楷体" w:hint="eastAsia"/>
            <w:sz w:val="30"/>
            <w:szCs w:val="30"/>
          </w:rPr>
          <w:t>，</w:t>
        </w:r>
      </w:ins>
      <w:r w:rsidRPr="004F1DEA">
        <w:rPr>
          <w:rFonts w:ascii="华文楷体" w:eastAsia="华文楷体" w:hAnsi="华文楷体" w:hint="eastAsia"/>
          <w:sz w:val="30"/>
          <w:szCs w:val="30"/>
        </w:rPr>
        <w:t>就可以作为我们</w:t>
      </w:r>
      <w:del w:id="1096" w:author="apple" w:date="2015-12-11T20:38:00Z">
        <w:r w:rsidRPr="004F1DEA" w:rsidDel="00060EE1">
          <w:rPr>
            <w:rFonts w:ascii="华文楷体" w:eastAsia="华文楷体" w:hAnsi="华文楷体" w:hint="eastAsia"/>
            <w:sz w:val="30"/>
            <w:szCs w:val="30"/>
          </w:rPr>
          <w:delText>一个</w:delText>
        </w:r>
      </w:del>
      <w:r w:rsidRPr="004F1DEA">
        <w:rPr>
          <w:rFonts w:ascii="华文楷体" w:eastAsia="华文楷体" w:hAnsi="华文楷体" w:hint="eastAsia"/>
          <w:sz w:val="30"/>
          <w:szCs w:val="30"/>
        </w:rPr>
        <w:t>修道的</w:t>
      </w:r>
      <w:ins w:id="1097" w:author="apple" w:date="2015-12-11T20:38:00Z">
        <w:r w:rsidR="00060EE1">
          <w:rPr>
            <w:rFonts w:ascii="华文楷体" w:eastAsia="华文楷体" w:hAnsi="华文楷体" w:hint="eastAsia"/>
            <w:sz w:val="30"/>
            <w:szCs w:val="30"/>
          </w:rPr>
          <w:t>一个</w:t>
        </w:r>
      </w:ins>
      <w:r w:rsidRPr="004F1DEA">
        <w:rPr>
          <w:rFonts w:ascii="华文楷体" w:eastAsia="华文楷体" w:hAnsi="华文楷体" w:hint="eastAsia"/>
          <w:sz w:val="30"/>
          <w:szCs w:val="30"/>
        </w:rPr>
        <w:t>保障，他力量非常强大，可以完全的</w:t>
      </w:r>
      <w:del w:id="1098" w:author="apple" w:date="2015-12-11T20:36:00Z">
        <w:r w:rsidRPr="004F1DEA" w:rsidDel="00060EE1">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对</w:t>
      </w:r>
      <w:ins w:id="1099" w:author="apple" w:date="2015-12-11T20:36:00Z">
        <w:r w:rsidR="00060EE1">
          <w:rPr>
            <w:rFonts w:ascii="华文楷体" w:eastAsia="华文楷体" w:hAnsi="华文楷体" w:hint="eastAsia"/>
            <w:sz w:val="30"/>
            <w:szCs w:val="30"/>
          </w:rPr>
          <w:t>推翻对</w:t>
        </w:r>
      </w:ins>
      <w:r w:rsidRPr="004F1DEA">
        <w:rPr>
          <w:rFonts w:ascii="华文楷体" w:eastAsia="华文楷体" w:hAnsi="华文楷体" w:hint="eastAsia"/>
          <w:sz w:val="30"/>
          <w:szCs w:val="30"/>
        </w:rPr>
        <w:t>世间八法</w:t>
      </w:r>
      <w:ins w:id="1100" w:author="apple" w:date="2015-12-11T20:36:00Z">
        <w:r w:rsidR="00060EE1">
          <w:rPr>
            <w:rFonts w:ascii="华文楷体" w:eastAsia="华文楷体" w:hAnsi="华文楷体" w:hint="eastAsia"/>
            <w:sz w:val="30"/>
            <w:szCs w:val="30"/>
          </w:rPr>
          <w:t>的</w:t>
        </w:r>
      </w:ins>
      <w:del w:id="1101" w:author="apple" w:date="2015-12-11T20:36:00Z">
        <w:r w:rsidRPr="004F1DEA" w:rsidDel="00060EE1">
          <w:rPr>
            <w:rFonts w:ascii="华文楷体" w:eastAsia="华文楷体" w:hAnsi="华文楷体" w:hint="eastAsia"/>
            <w:sz w:val="30"/>
            <w:szCs w:val="30"/>
          </w:rPr>
          <w:delText>？</w:delText>
        </w:r>
      </w:del>
      <w:r w:rsidRPr="004F1DEA">
        <w:rPr>
          <w:rFonts w:ascii="华文楷体" w:eastAsia="华文楷体" w:hAnsi="华文楷体" w:hint="eastAsia"/>
          <w:sz w:val="30"/>
          <w:szCs w:val="30"/>
        </w:rPr>
        <w:t>如</w:t>
      </w:r>
      <w:ins w:id="1102" w:author="apple" w:date="2015-12-11T20:36:00Z">
        <w:r w:rsidR="00060EE1">
          <w:rPr>
            <w:rFonts w:ascii="华文楷体" w:eastAsia="华文楷体" w:hAnsi="华文楷体" w:hint="eastAsia"/>
            <w:sz w:val="30"/>
            <w:szCs w:val="30"/>
          </w:rPr>
          <w:t>执著</w:t>
        </w:r>
        <w:r w:rsidR="00060EE1">
          <w:rPr>
            <w:rFonts w:ascii="华文楷体" w:eastAsia="华文楷体" w:hAnsi="华文楷体"/>
            <w:sz w:val="30"/>
            <w:szCs w:val="30"/>
          </w:rPr>
          <w:t>。</w:t>
        </w:r>
        <w:r w:rsidR="00060EE1">
          <w:rPr>
            <w:rFonts w:ascii="华文楷体" w:eastAsia="华文楷体" w:hAnsi="华文楷体" w:hint="eastAsia"/>
            <w:sz w:val="30"/>
            <w:szCs w:val="30"/>
          </w:rPr>
          <w:t>那么如</w:t>
        </w:r>
      </w:ins>
      <w:r w:rsidRPr="004F1DEA">
        <w:rPr>
          <w:rFonts w:ascii="华文楷体" w:eastAsia="华文楷体" w:hAnsi="华文楷体" w:hint="eastAsia"/>
          <w:sz w:val="30"/>
          <w:szCs w:val="30"/>
        </w:rPr>
        <w:t>果能够深入到细无常，</w:t>
      </w:r>
      <w:ins w:id="1103" w:author="apple" w:date="2015-12-11T20:36:00Z">
        <w:r w:rsidR="00060EE1">
          <w:rPr>
            <w:rFonts w:ascii="华文楷体" w:eastAsia="华文楷体" w:hAnsi="华文楷体" w:hint="eastAsia"/>
            <w:sz w:val="30"/>
            <w:szCs w:val="30"/>
          </w:rPr>
          <w:t>他</w:t>
        </w:r>
        <w:r w:rsidR="00060EE1">
          <w:rPr>
            <w:rFonts w:ascii="华文楷体" w:eastAsia="华文楷体" w:hAnsi="华文楷体"/>
            <w:sz w:val="30"/>
            <w:szCs w:val="30"/>
          </w:rPr>
          <w:t>的愿</w:t>
        </w:r>
        <w:bookmarkStart w:id="1104" w:name="_GoBack"/>
        <w:bookmarkEnd w:id="1104"/>
        <w:r w:rsidR="00060EE1">
          <w:rPr>
            <w:rFonts w:ascii="华文楷体" w:eastAsia="华文楷体" w:hAnsi="华文楷体"/>
            <w:sz w:val="30"/>
            <w:szCs w:val="30"/>
          </w:rPr>
          <w:t>力</w:t>
        </w:r>
      </w:ins>
      <w:del w:id="1105" w:author="apple" w:date="2015-12-11T20:36:00Z">
        <w:r w:rsidRPr="004F1DEA" w:rsidDel="00060EE1">
          <w:rPr>
            <w:rFonts w:ascii="华文楷体" w:eastAsia="华文楷体" w:hAnsi="华文楷体" w:hint="eastAsia"/>
            <w:sz w:val="30"/>
            <w:szCs w:val="30"/>
          </w:rPr>
          <w:delText>变</w:delText>
        </w:r>
      </w:del>
      <w:del w:id="1106" w:author="apple" w:date="2015-12-11T20:37:00Z">
        <w:r w:rsidRPr="004F1DEA" w:rsidDel="00060EE1">
          <w:rPr>
            <w:rFonts w:ascii="华文楷体" w:eastAsia="华文楷体" w:hAnsi="华文楷体" w:hint="eastAsia"/>
            <w:sz w:val="30"/>
            <w:szCs w:val="30"/>
          </w:rPr>
          <w:delText>为</w:delText>
        </w:r>
      </w:del>
      <w:r w:rsidRPr="004F1DEA">
        <w:rPr>
          <w:rFonts w:ascii="华文楷体" w:eastAsia="华文楷体" w:hAnsi="华文楷体" w:hint="eastAsia"/>
          <w:sz w:val="30"/>
          <w:szCs w:val="30"/>
        </w:rPr>
        <w:t>更强，所以像这样讲的时候呢，</w:t>
      </w:r>
      <w:ins w:id="1107" w:author="apple" w:date="2015-12-11T20:37:00Z">
        <w:r w:rsidR="00060EE1">
          <w:rPr>
            <w:rFonts w:ascii="华文楷体" w:eastAsia="华文楷体" w:hAnsi="华文楷体" w:hint="eastAsia"/>
            <w:sz w:val="30"/>
            <w:szCs w:val="30"/>
          </w:rPr>
          <w:t>对一切</w:t>
        </w:r>
        <w:r w:rsidR="00060EE1">
          <w:rPr>
            <w:rFonts w:ascii="华文楷体" w:eastAsia="华文楷体" w:hAnsi="华文楷体"/>
            <w:sz w:val="30"/>
            <w:szCs w:val="30"/>
          </w:rPr>
          <w:t>修</w:t>
        </w:r>
        <w:r w:rsidR="00060EE1">
          <w:rPr>
            <w:rFonts w:ascii="华文楷体" w:eastAsia="华文楷体" w:hAnsi="华文楷体" w:hint="eastAsia"/>
            <w:sz w:val="30"/>
            <w:szCs w:val="30"/>
          </w:rPr>
          <w:t>行</w:t>
        </w:r>
        <w:r w:rsidR="00060EE1">
          <w:rPr>
            <w:rFonts w:ascii="华文楷体" w:eastAsia="华文楷体" w:hAnsi="华文楷体"/>
            <w:sz w:val="30"/>
            <w:szCs w:val="30"/>
          </w:rPr>
          <w:t>人</w:t>
        </w:r>
        <w:r w:rsidR="00060EE1">
          <w:rPr>
            <w:rFonts w:ascii="华文楷体" w:eastAsia="华文楷体" w:hAnsi="华文楷体" w:hint="eastAsia"/>
            <w:sz w:val="30"/>
            <w:szCs w:val="30"/>
          </w:rPr>
          <w:t>来讲</w:t>
        </w:r>
        <w:r w:rsidR="00060EE1">
          <w:rPr>
            <w:rFonts w:ascii="华文楷体" w:eastAsia="华文楷体" w:hAnsi="华文楷体"/>
            <w:sz w:val="30"/>
            <w:szCs w:val="30"/>
          </w:rPr>
          <w:t>，</w:t>
        </w:r>
      </w:ins>
      <w:r w:rsidRPr="004F1DEA">
        <w:rPr>
          <w:rFonts w:ascii="华文楷体" w:eastAsia="华文楷体" w:hAnsi="华文楷体" w:hint="eastAsia"/>
          <w:sz w:val="30"/>
          <w:szCs w:val="30"/>
        </w:rPr>
        <w:t>好好体会无常</w:t>
      </w:r>
      <w:ins w:id="1108" w:author="apple" w:date="2015-12-11T20:37:00Z">
        <w:r w:rsidR="00060EE1">
          <w:rPr>
            <w:rFonts w:ascii="华文楷体" w:eastAsia="华文楷体" w:hAnsi="华文楷体" w:hint="eastAsia"/>
            <w:sz w:val="30"/>
            <w:szCs w:val="30"/>
          </w:rPr>
          <w:t>，</w:t>
        </w:r>
      </w:ins>
      <w:r w:rsidRPr="004F1DEA">
        <w:rPr>
          <w:rFonts w:ascii="华文楷体" w:eastAsia="华文楷体" w:hAnsi="华文楷体" w:hint="eastAsia"/>
          <w:sz w:val="30"/>
          <w:szCs w:val="30"/>
        </w:rPr>
        <w:t>对我们修行</w:t>
      </w:r>
      <w:ins w:id="1109" w:author="apple" w:date="2015-12-11T20:38:00Z">
        <w:r w:rsidR="00060EE1">
          <w:rPr>
            <w:rFonts w:ascii="华文楷体" w:eastAsia="华文楷体" w:hAnsi="华文楷体" w:hint="eastAsia"/>
            <w:sz w:val="30"/>
            <w:szCs w:val="30"/>
          </w:rPr>
          <w:t>还有</w:t>
        </w:r>
      </w:ins>
      <w:del w:id="1110" w:author="apple" w:date="2015-12-11T20:38:00Z">
        <w:r w:rsidRPr="004F1DEA" w:rsidDel="00060EE1">
          <w:rPr>
            <w:rFonts w:ascii="华文楷体" w:eastAsia="华文楷体" w:hAnsi="华文楷体" w:hint="eastAsia"/>
            <w:sz w:val="30"/>
            <w:szCs w:val="30"/>
          </w:rPr>
          <w:delText>会有</w:delText>
        </w:r>
      </w:del>
      <w:r w:rsidRPr="004F1DEA">
        <w:rPr>
          <w:rFonts w:ascii="华文楷体" w:eastAsia="华文楷体" w:hAnsi="华文楷体" w:hint="eastAsia"/>
          <w:sz w:val="30"/>
          <w:szCs w:val="30"/>
        </w:rPr>
        <w:t>很殊胜的</w:t>
      </w:r>
      <w:ins w:id="1111" w:author="apple" w:date="2015-12-11T20:38:00Z">
        <w:r w:rsidR="00060EE1">
          <w:rPr>
            <w:rFonts w:ascii="华文楷体" w:eastAsia="华文楷体" w:hAnsi="华文楷体" w:hint="eastAsia"/>
            <w:sz w:val="30"/>
            <w:szCs w:val="30"/>
          </w:rPr>
          <w:t>这样</w:t>
        </w:r>
        <w:r w:rsidR="00060EE1">
          <w:rPr>
            <w:rFonts w:ascii="华文楷体" w:eastAsia="华文楷体" w:hAnsi="华文楷体"/>
            <w:sz w:val="30"/>
            <w:szCs w:val="30"/>
          </w:rPr>
          <w:t>一种</w:t>
        </w:r>
      </w:ins>
      <w:r w:rsidRPr="004F1DEA">
        <w:rPr>
          <w:rFonts w:ascii="华文楷体" w:eastAsia="华文楷体" w:hAnsi="华文楷体" w:hint="eastAsia"/>
          <w:sz w:val="30"/>
          <w:szCs w:val="30"/>
        </w:rPr>
        <w:t>作用的。</w:t>
      </w:r>
    </w:p>
    <w:p w:rsidR="00B52319" w:rsidRPr="004F1DEA" w:rsidRDefault="00D72F10" w:rsidP="00860DE4">
      <w:pPr>
        <w:ind w:firstLine="570"/>
        <w:rPr>
          <w:rFonts w:ascii="华文楷体" w:eastAsia="华文楷体" w:hAnsi="华文楷体"/>
          <w:sz w:val="30"/>
          <w:szCs w:val="30"/>
        </w:rPr>
      </w:pPr>
      <w:r w:rsidRPr="004F1DEA">
        <w:rPr>
          <w:rFonts w:ascii="华文楷体" w:eastAsia="华文楷体" w:hAnsi="华文楷体" w:hint="eastAsia"/>
          <w:sz w:val="30"/>
          <w:szCs w:val="30"/>
        </w:rPr>
        <w:t>今天就讲到这里。</w:t>
      </w:r>
    </w:p>
    <w:p w:rsidR="005224E4" w:rsidRPr="004F1DEA" w:rsidRDefault="005224E4" w:rsidP="005224E4">
      <w:pPr>
        <w:ind w:firstLine="570"/>
        <w:rPr>
          <w:rFonts w:ascii="华文楷体" w:eastAsia="华文楷体" w:hAnsi="华文楷体"/>
          <w:sz w:val="30"/>
          <w:szCs w:val="30"/>
        </w:rPr>
      </w:pPr>
    </w:p>
    <w:sectPr w:rsidR="005224E4" w:rsidRPr="004F1DEA" w:rsidSect="004F1DEA">
      <w:pgSz w:w="11906" w:h="16838"/>
      <w:pgMar w:top="1440" w:right="1304" w:bottom="1440"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E6E" w:rsidRDefault="00307E6E" w:rsidP="005C0DDA">
      <w:r>
        <w:separator/>
      </w:r>
    </w:p>
  </w:endnote>
  <w:endnote w:type="continuationSeparator" w:id="0">
    <w:p w:rsidR="00307E6E" w:rsidRDefault="00307E6E"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E6E" w:rsidRDefault="00307E6E" w:rsidP="005C0DDA">
      <w:r>
        <w:separator/>
      </w:r>
    </w:p>
  </w:footnote>
  <w:footnote w:type="continuationSeparator" w:id="0">
    <w:p w:rsidR="00307E6E" w:rsidRDefault="00307E6E" w:rsidP="005C0DDA">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ple">
    <w15:presenceInfo w15:providerId="None" w15:userId="app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27DC2"/>
    <w:rsid w:val="00030D15"/>
    <w:rsid w:val="00052AA4"/>
    <w:rsid w:val="000558D3"/>
    <w:rsid w:val="000566A9"/>
    <w:rsid w:val="00060EE1"/>
    <w:rsid w:val="00082AD3"/>
    <w:rsid w:val="00085908"/>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66050"/>
    <w:rsid w:val="0019371C"/>
    <w:rsid w:val="00197EDC"/>
    <w:rsid w:val="001A0B21"/>
    <w:rsid w:val="001A3FB2"/>
    <w:rsid w:val="001A47B1"/>
    <w:rsid w:val="001B3FC4"/>
    <w:rsid w:val="001D6F21"/>
    <w:rsid w:val="001E04AF"/>
    <w:rsid w:val="001E4A5F"/>
    <w:rsid w:val="001F3EA3"/>
    <w:rsid w:val="002017D2"/>
    <w:rsid w:val="00254B46"/>
    <w:rsid w:val="00262DE1"/>
    <w:rsid w:val="0027174C"/>
    <w:rsid w:val="002908C7"/>
    <w:rsid w:val="002927E0"/>
    <w:rsid w:val="00297D8C"/>
    <w:rsid w:val="002C072C"/>
    <w:rsid w:val="002C79DF"/>
    <w:rsid w:val="002D4FAD"/>
    <w:rsid w:val="002D719D"/>
    <w:rsid w:val="002D7D25"/>
    <w:rsid w:val="002E6E0C"/>
    <w:rsid w:val="00302655"/>
    <w:rsid w:val="003027DD"/>
    <w:rsid w:val="00304FE2"/>
    <w:rsid w:val="00307E6E"/>
    <w:rsid w:val="00330A59"/>
    <w:rsid w:val="00334997"/>
    <w:rsid w:val="003537E5"/>
    <w:rsid w:val="00363832"/>
    <w:rsid w:val="003850E3"/>
    <w:rsid w:val="00385F22"/>
    <w:rsid w:val="003A6307"/>
    <w:rsid w:val="003B5C1B"/>
    <w:rsid w:val="003E288E"/>
    <w:rsid w:val="003F06AC"/>
    <w:rsid w:val="003F5F4A"/>
    <w:rsid w:val="003F68A8"/>
    <w:rsid w:val="004008C4"/>
    <w:rsid w:val="00402F70"/>
    <w:rsid w:val="00406A54"/>
    <w:rsid w:val="004106BD"/>
    <w:rsid w:val="004144A5"/>
    <w:rsid w:val="0042573D"/>
    <w:rsid w:val="0043563A"/>
    <w:rsid w:val="0044629D"/>
    <w:rsid w:val="00447061"/>
    <w:rsid w:val="004528A7"/>
    <w:rsid w:val="00462611"/>
    <w:rsid w:val="00465D8B"/>
    <w:rsid w:val="00471381"/>
    <w:rsid w:val="004913B8"/>
    <w:rsid w:val="004A0B54"/>
    <w:rsid w:val="004B0F46"/>
    <w:rsid w:val="004E104D"/>
    <w:rsid w:val="004F1996"/>
    <w:rsid w:val="004F1DEA"/>
    <w:rsid w:val="0051565F"/>
    <w:rsid w:val="005224E4"/>
    <w:rsid w:val="00523A50"/>
    <w:rsid w:val="005244E4"/>
    <w:rsid w:val="00532ABC"/>
    <w:rsid w:val="00540FAF"/>
    <w:rsid w:val="00543896"/>
    <w:rsid w:val="00556332"/>
    <w:rsid w:val="005605F0"/>
    <w:rsid w:val="0056693A"/>
    <w:rsid w:val="005836F3"/>
    <w:rsid w:val="00592173"/>
    <w:rsid w:val="005A3019"/>
    <w:rsid w:val="005B2BC3"/>
    <w:rsid w:val="005B54B7"/>
    <w:rsid w:val="005C0DDA"/>
    <w:rsid w:val="005C1B72"/>
    <w:rsid w:val="005E19B2"/>
    <w:rsid w:val="005E373A"/>
    <w:rsid w:val="005F7533"/>
    <w:rsid w:val="0060632E"/>
    <w:rsid w:val="00611C3E"/>
    <w:rsid w:val="006A48BA"/>
    <w:rsid w:val="006B0F29"/>
    <w:rsid w:val="006B3B50"/>
    <w:rsid w:val="006C4DEC"/>
    <w:rsid w:val="006E1393"/>
    <w:rsid w:val="0070560E"/>
    <w:rsid w:val="00706FEF"/>
    <w:rsid w:val="00721239"/>
    <w:rsid w:val="007315F7"/>
    <w:rsid w:val="00745917"/>
    <w:rsid w:val="0075127C"/>
    <w:rsid w:val="00754BAD"/>
    <w:rsid w:val="00760877"/>
    <w:rsid w:val="00773A02"/>
    <w:rsid w:val="00773E12"/>
    <w:rsid w:val="007A075D"/>
    <w:rsid w:val="007A1CE3"/>
    <w:rsid w:val="007C2680"/>
    <w:rsid w:val="007F107A"/>
    <w:rsid w:val="008248AF"/>
    <w:rsid w:val="00860DE4"/>
    <w:rsid w:val="00872C0C"/>
    <w:rsid w:val="00891050"/>
    <w:rsid w:val="008B5155"/>
    <w:rsid w:val="0091011A"/>
    <w:rsid w:val="00920E88"/>
    <w:rsid w:val="00930991"/>
    <w:rsid w:val="00950634"/>
    <w:rsid w:val="00951C6E"/>
    <w:rsid w:val="009613A5"/>
    <w:rsid w:val="009658C1"/>
    <w:rsid w:val="00970BE8"/>
    <w:rsid w:val="009733A8"/>
    <w:rsid w:val="00975B37"/>
    <w:rsid w:val="00992E07"/>
    <w:rsid w:val="009A4C93"/>
    <w:rsid w:val="009C758F"/>
    <w:rsid w:val="009D1902"/>
    <w:rsid w:val="009D7FBE"/>
    <w:rsid w:val="009E70F2"/>
    <w:rsid w:val="009E7281"/>
    <w:rsid w:val="009F30AD"/>
    <w:rsid w:val="00A22775"/>
    <w:rsid w:val="00A520C8"/>
    <w:rsid w:val="00A522B5"/>
    <w:rsid w:val="00A61D5B"/>
    <w:rsid w:val="00A623E1"/>
    <w:rsid w:val="00A73056"/>
    <w:rsid w:val="00A74E83"/>
    <w:rsid w:val="00A75DAD"/>
    <w:rsid w:val="00A91E0D"/>
    <w:rsid w:val="00A92FE0"/>
    <w:rsid w:val="00AB6657"/>
    <w:rsid w:val="00AC7E91"/>
    <w:rsid w:val="00AE1B28"/>
    <w:rsid w:val="00B06820"/>
    <w:rsid w:val="00B32622"/>
    <w:rsid w:val="00B52319"/>
    <w:rsid w:val="00B64F43"/>
    <w:rsid w:val="00BD47F4"/>
    <w:rsid w:val="00BE0F08"/>
    <w:rsid w:val="00BE3371"/>
    <w:rsid w:val="00C02882"/>
    <w:rsid w:val="00C061F4"/>
    <w:rsid w:val="00C20A1D"/>
    <w:rsid w:val="00C23247"/>
    <w:rsid w:val="00C31797"/>
    <w:rsid w:val="00C450FE"/>
    <w:rsid w:val="00C568D2"/>
    <w:rsid w:val="00C77C0F"/>
    <w:rsid w:val="00C94940"/>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72F10"/>
    <w:rsid w:val="00D91241"/>
    <w:rsid w:val="00DA5A82"/>
    <w:rsid w:val="00DA62A8"/>
    <w:rsid w:val="00DB3667"/>
    <w:rsid w:val="00DC3BB8"/>
    <w:rsid w:val="00DC507B"/>
    <w:rsid w:val="00DD1C92"/>
    <w:rsid w:val="00DD2CA3"/>
    <w:rsid w:val="00DD48E7"/>
    <w:rsid w:val="00DD4F69"/>
    <w:rsid w:val="00DD719B"/>
    <w:rsid w:val="00DE64AE"/>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EF1D7F"/>
    <w:rsid w:val="00EF3848"/>
    <w:rsid w:val="00F210E0"/>
    <w:rsid w:val="00F2162A"/>
    <w:rsid w:val="00F31BC1"/>
    <w:rsid w:val="00F62371"/>
    <w:rsid w:val="00F761CB"/>
    <w:rsid w:val="00F8170C"/>
    <w:rsid w:val="00F94E86"/>
    <w:rsid w:val="00FA3C82"/>
    <w:rsid w:val="00FA5CD4"/>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968188-DEF5-4983-9B7C-500FB198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4A0B54"/>
    <w:rPr>
      <w:sz w:val="18"/>
      <w:szCs w:val="18"/>
    </w:rPr>
  </w:style>
  <w:style w:type="character" w:customStyle="1" w:styleId="Char1">
    <w:name w:val="批注框文本 Char"/>
    <w:basedOn w:val="a0"/>
    <w:link w:val="a5"/>
    <w:uiPriority w:val="99"/>
    <w:semiHidden/>
    <w:rsid w:val="004A0B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30</Pages>
  <Words>3182</Words>
  <Characters>18144</Characters>
  <Application>Microsoft Office Word</Application>
  <DocSecurity>0</DocSecurity>
  <Lines>151</Lines>
  <Paragraphs>42</Paragraphs>
  <ScaleCrop>false</ScaleCrop>
  <Company>soft.netnest.com.cn</Company>
  <LinksUpToDate>false</LinksUpToDate>
  <CharactersWithSpaces>21284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30</cp:revision>
  <dcterms:created xsi:type="dcterms:W3CDTF">2015-11-08T05:37:00Z</dcterms:created>
  <dcterms:modified xsi:type="dcterms:W3CDTF">2015-12-11T12:38:00Z</dcterms:modified>
</cp:coreProperties>
</file>