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2E07" w:rsidRPr="00353E9A" w:rsidRDefault="00353E9A" w:rsidP="00353E9A">
      <w:pPr>
        <w:spacing w:line="360" w:lineRule="auto"/>
        <w:jc w:val="center"/>
        <w:rPr>
          <w:b/>
          <w:sz w:val="30"/>
          <w:szCs w:val="30"/>
        </w:rPr>
      </w:pPr>
      <w:r w:rsidRPr="00353E9A">
        <w:rPr>
          <w:rFonts w:hint="eastAsia"/>
          <w:b/>
          <w:sz w:val="30"/>
          <w:szCs w:val="30"/>
        </w:rPr>
        <w:t>《中观</w:t>
      </w:r>
      <w:r w:rsidRPr="00353E9A">
        <w:rPr>
          <w:b/>
          <w:sz w:val="30"/>
          <w:szCs w:val="30"/>
        </w:rPr>
        <w:t>庄严论》</w:t>
      </w:r>
      <w:r w:rsidR="00992E07" w:rsidRPr="00353E9A">
        <w:rPr>
          <w:rFonts w:hint="eastAsia"/>
          <w:b/>
          <w:sz w:val="30"/>
          <w:szCs w:val="30"/>
        </w:rPr>
        <w:t>第</w:t>
      </w:r>
      <w:r w:rsidR="003027DD" w:rsidRPr="00353E9A">
        <w:rPr>
          <w:rFonts w:hint="eastAsia"/>
          <w:b/>
          <w:sz w:val="30"/>
          <w:szCs w:val="30"/>
        </w:rPr>
        <w:t>5</w:t>
      </w:r>
      <w:r w:rsidR="000277B7" w:rsidRPr="00353E9A">
        <w:rPr>
          <w:rFonts w:hint="eastAsia"/>
          <w:b/>
          <w:sz w:val="30"/>
          <w:szCs w:val="30"/>
        </w:rPr>
        <w:t>4</w:t>
      </w:r>
      <w:r w:rsidR="00992E07" w:rsidRPr="00353E9A">
        <w:rPr>
          <w:rFonts w:hint="eastAsia"/>
          <w:b/>
          <w:sz w:val="30"/>
          <w:szCs w:val="30"/>
        </w:rPr>
        <w:t>课</w:t>
      </w:r>
      <w:r w:rsidRPr="00353E9A">
        <w:rPr>
          <w:rFonts w:hint="eastAsia"/>
          <w:b/>
          <w:sz w:val="30"/>
          <w:szCs w:val="30"/>
        </w:rPr>
        <w:t>讲义</w:t>
      </w:r>
      <w:r w:rsidRPr="00353E9A">
        <w:rPr>
          <w:rFonts w:hint="eastAsia"/>
          <w:b/>
          <w:sz w:val="30"/>
          <w:szCs w:val="30"/>
        </w:rPr>
        <w:t xml:space="preserve"> </w:t>
      </w:r>
      <w:r w:rsidRPr="00353E9A">
        <w:rPr>
          <w:rFonts w:hint="eastAsia"/>
          <w:b/>
          <w:sz w:val="30"/>
          <w:szCs w:val="30"/>
        </w:rPr>
        <w:t>校对</w:t>
      </w:r>
      <w:r w:rsidRPr="00353E9A">
        <w:rPr>
          <w:b/>
          <w:sz w:val="30"/>
          <w:szCs w:val="30"/>
        </w:rPr>
        <w:t>稿</w:t>
      </w:r>
    </w:p>
    <w:p w:rsidR="00992E07" w:rsidRPr="00353E9A" w:rsidRDefault="00992E07" w:rsidP="00353E9A">
      <w:pPr>
        <w:spacing w:line="360" w:lineRule="auto"/>
        <w:jc w:val="center"/>
        <w:rPr>
          <w:rFonts w:ascii="黑体" w:eastAsia="黑体" w:hAnsi="黑体"/>
          <w:b/>
          <w:sz w:val="30"/>
          <w:szCs w:val="30"/>
        </w:rPr>
      </w:pPr>
      <w:r w:rsidRPr="00353E9A">
        <w:rPr>
          <w:rFonts w:ascii="黑体" w:eastAsia="黑体" w:hAnsi="黑体" w:hint="eastAsia"/>
          <w:b/>
          <w:sz w:val="30"/>
          <w:szCs w:val="30"/>
        </w:rPr>
        <w:t>诸法等性本基法界中，自现圆满三身游舞力，</w:t>
      </w:r>
    </w:p>
    <w:p w:rsidR="00992E07" w:rsidRPr="00353E9A" w:rsidRDefault="00992E07" w:rsidP="00353E9A">
      <w:pPr>
        <w:spacing w:line="360" w:lineRule="auto"/>
        <w:jc w:val="center"/>
        <w:rPr>
          <w:rFonts w:ascii="黑体" w:eastAsia="黑体" w:hAnsi="黑体"/>
          <w:b/>
          <w:sz w:val="30"/>
          <w:szCs w:val="30"/>
        </w:rPr>
      </w:pPr>
      <w:r w:rsidRPr="00353E9A">
        <w:rPr>
          <w:rFonts w:ascii="黑体" w:eastAsia="黑体" w:hAnsi="黑体" w:hint="eastAsia"/>
          <w:b/>
          <w:sz w:val="30"/>
          <w:szCs w:val="30"/>
        </w:rPr>
        <w:t>离障本来怙主龙钦巴，祈请无垢光尊常护我。</w:t>
      </w:r>
    </w:p>
    <w:p w:rsidR="00992E07" w:rsidRPr="00353E9A" w:rsidRDefault="00992E07" w:rsidP="00353E9A">
      <w:pPr>
        <w:spacing w:line="360" w:lineRule="auto"/>
        <w:ind w:firstLine="570"/>
        <w:rPr>
          <w:rFonts w:ascii="黑体" w:eastAsia="黑体" w:hAnsi="黑体"/>
          <w:b/>
          <w:sz w:val="30"/>
          <w:szCs w:val="30"/>
        </w:rPr>
      </w:pPr>
      <w:r w:rsidRPr="00353E9A">
        <w:rPr>
          <w:rFonts w:ascii="黑体" w:eastAsia="黑体" w:hAnsi="黑体" w:hint="eastAsia"/>
          <w:b/>
          <w:sz w:val="30"/>
          <w:szCs w:val="30"/>
        </w:rPr>
        <w:t>为度化一切众生，请大家发无上的菩提心！</w:t>
      </w:r>
    </w:p>
    <w:p w:rsidR="00467590" w:rsidRPr="00353E9A" w:rsidRDefault="00467590" w:rsidP="00353E9A">
      <w:pPr>
        <w:spacing w:line="360" w:lineRule="auto"/>
        <w:ind w:firstLine="570"/>
        <w:rPr>
          <w:rFonts w:ascii="华文楷体" w:eastAsia="华文楷体" w:hAnsi="华文楷体"/>
          <w:sz w:val="30"/>
          <w:szCs w:val="30"/>
        </w:rPr>
      </w:pPr>
      <w:r w:rsidRPr="00353E9A">
        <w:rPr>
          <w:rFonts w:ascii="华文楷体" w:eastAsia="华文楷体" w:hAnsi="华文楷体" w:hint="eastAsia"/>
          <w:sz w:val="30"/>
          <w:szCs w:val="30"/>
        </w:rPr>
        <w:t>发了菩提心之后，今天继续宣讲全知麦彭仁波切所造的《中观庄严论释--文殊上师欢喜之教言》。</w:t>
      </w:r>
    </w:p>
    <w:p w:rsidR="00291150" w:rsidRDefault="00467590" w:rsidP="00353E9A">
      <w:pPr>
        <w:spacing w:line="360" w:lineRule="auto"/>
        <w:ind w:firstLine="570"/>
        <w:rPr>
          <w:ins w:id="0" w:author="apple" w:date="2015-11-25T20:01:00Z"/>
          <w:rFonts w:ascii="华文楷体" w:eastAsia="华文楷体" w:hAnsi="华文楷体"/>
          <w:sz w:val="30"/>
          <w:szCs w:val="30"/>
        </w:rPr>
      </w:pPr>
      <w:r w:rsidRPr="00353E9A">
        <w:rPr>
          <w:rFonts w:ascii="华文楷体" w:eastAsia="华文楷体" w:hAnsi="华文楷体" w:hint="eastAsia"/>
          <w:sz w:val="30"/>
          <w:szCs w:val="30"/>
        </w:rPr>
        <w:t>那在</w:t>
      </w:r>
      <w:r w:rsidR="00353E9A">
        <w:rPr>
          <w:rFonts w:ascii="华文楷体" w:eastAsia="华文楷体" w:hAnsi="华文楷体" w:hint="eastAsia"/>
          <w:sz w:val="30"/>
          <w:szCs w:val="30"/>
        </w:rPr>
        <w:t>这</w:t>
      </w:r>
      <w:del w:id="1" w:author="apple" w:date="2015-11-25T20:00:00Z">
        <w:r w:rsidRPr="00353E9A" w:rsidDel="00353E9A">
          <w:rPr>
            <w:rFonts w:ascii="华文楷体" w:eastAsia="华文楷体" w:hAnsi="华文楷体" w:hint="eastAsia"/>
            <w:sz w:val="30"/>
            <w:szCs w:val="30"/>
          </w:rPr>
          <w:delText>个</w:delText>
        </w:r>
      </w:del>
      <w:r w:rsidRPr="00353E9A">
        <w:rPr>
          <w:rFonts w:ascii="华文楷体" w:eastAsia="华文楷体" w:hAnsi="华文楷体" w:hint="eastAsia"/>
          <w:sz w:val="30"/>
          <w:szCs w:val="30"/>
        </w:rPr>
        <w:t>部论典当中，宣讲的是一切万法实相空性的道理，那么就说，一切万法的究竟实相呢，实际上不管众生了知还是不了知，本来呢都是如是安住的。但是因为众生因为无明烦恼所缠的缘故呢，没办法认知到这样一种道理，所以说就产生了颠倒分别心，产生了很多自他的分别，产生了很多贪嗔痴的烦恼，然后就开始造很多罪业，开始流转轮回。</w:t>
      </w:r>
    </w:p>
    <w:p w:rsidR="00FC65E0" w:rsidRDefault="00467590" w:rsidP="00FC65E0">
      <w:pPr>
        <w:spacing w:line="360" w:lineRule="auto"/>
        <w:ind w:firstLine="570"/>
        <w:rPr>
          <w:ins w:id="2" w:author="apple" w:date="2015-11-25T20:07:00Z"/>
          <w:rFonts w:ascii="华文楷体" w:eastAsia="华文楷体" w:hAnsi="华文楷体"/>
          <w:sz w:val="30"/>
          <w:szCs w:val="30"/>
        </w:rPr>
      </w:pPr>
      <w:r w:rsidRPr="00353E9A">
        <w:rPr>
          <w:rFonts w:ascii="华文楷体" w:eastAsia="华文楷体" w:hAnsi="华文楷体" w:hint="eastAsia"/>
          <w:sz w:val="30"/>
          <w:szCs w:val="30"/>
        </w:rPr>
        <w:t>所以说，如果我们</w:t>
      </w:r>
      <w:ins w:id="3" w:author="apple" w:date="2015-11-25T20:01:00Z">
        <w:r w:rsidR="00291150">
          <w:rPr>
            <w:rFonts w:ascii="华文楷体" w:eastAsia="华文楷体" w:hAnsi="华文楷体" w:hint="eastAsia"/>
            <w:sz w:val="30"/>
            <w:szCs w:val="30"/>
          </w:rPr>
          <w:t>要</w:t>
        </w:r>
      </w:ins>
      <w:r w:rsidRPr="00353E9A">
        <w:rPr>
          <w:rFonts w:ascii="华文楷体" w:eastAsia="华文楷体" w:hAnsi="华文楷体" w:hint="eastAsia"/>
          <w:sz w:val="30"/>
          <w:szCs w:val="30"/>
        </w:rPr>
        <w:t>真正想从轮回中解脱出来的话，必须要重新审视自己的这样一种观点，通过佛菩萨的教言来进行观察，推翻自己相续中的种种有无是非的执</w:t>
      </w:r>
      <w:ins w:id="4" w:author="apple" w:date="2015-11-25T20:01:00Z">
        <w:r w:rsidR="00291150">
          <w:rPr>
            <w:rFonts w:ascii="华文楷体" w:eastAsia="华文楷体" w:hAnsi="华文楷体" w:hint="eastAsia"/>
            <w:sz w:val="30"/>
            <w:szCs w:val="30"/>
          </w:rPr>
          <w:t>着</w:t>
        </w:r>
      </w:ins>
      <w:del w:id="5" w:author="apple" w:date="2015-11-25T20:01:00Z">
        <w:r w:rsidRPr="00353E9A" w:rsidDel="00291150">
          <w:rPr>
            <w:rFonts w:ascii="华文楷体" w:eastAsia="华文楷体" w:hAnsi="华文楷体" w:hint="eastAsia"/>
            <w:sz w:val="30"/>
            <w:szCs w:val="30"/>
          </w:rPr>
          <w:delText>著</w:delText>
        </w:r>
      </w:del>
      <w:r w:rsidRPr="00353E9A">
        <w:rPr>
          <w:rFonts w:ascii="华文楷体" w:eastAsia="华文楷体" w:hAnsi="华文楷体" w:hint="eastAsia"/>
          <w:sz w:val="30"/>
          <w:szCs w:val="30"/>
        </w:rPr>
        <w:t>，然后证悟到究竟本性，获得解脱的。那在学习这样一种论典的时候呢，这个里面对于常法，对于无常法的实一呢，进行观察，进行破斥。那么前面对于外境方面做了观察了，现在再对心识方面做观察。心识方面做观察，有对内道的观点，还有对外道的观点做观察。前面呢，从心识方面承许有外境的宗派当中的</w:t>
      </w:r>
      <w:ins w:id="6" w:author="apple" w:date="2015-11-25T20:02:00Z">
        <w:r w:rsidR="00291150">
          <w:rPr>
            <w:rFonts w:ascii="华文楷体" w:eastAsia="华文楷体" w:hAnsi="华文楷体" w:hint="eastAsia"/>
            <w:sz w:val="30"/>
            <w:szCs w:val="30"/>
          </w:rPr>
          <w:t>内</w:t>
        </w:r>
      </w:ins>
      <w:del w:id="7" w:author="apple" w:date="2015-11-25T20:02:00Z">
        <w:r w:rsidRPr="00353E9A" w:rsidDel="00291150">
          <w:rPr>
            <w:rFonts w:ascii="华文楷体" w:eastAsia="华文楷体" w:hAnsi="华文楷体" w:hint="eastAsia"/>
            <w:sz w:val="30"/>
            <w:szCs w:val="30"/>
          </w:rPr>
          <w:delText>外</w:delText>
        </w:r>
      </w:del>
      <w:r w:rsidRPr="00353E9A">
        <w:rPr>
          <w:rFonts w:ascii="华文楷体" w:eastAsia="华文楷体" w:hAnsi="华文楷体" w:hint="eastAsia"/>
          <w:sz w:val="30"/>
          <w:szCs w:val="30"/>
        </w:rPr>
        <w:t>道观点已经讲完了。现在讲的是破外道，破外道当中呢，有总</w:t>
      </w:r>
      <w:ins w:id="8" w:author="apple" w:date="2015-11-25T20:03:00Z">
        <w:r w:rsidR="0095451B">
          <w:rPr>
            <w:rFonts w:ascii="华文楷体" w:eastAsia="华文楷体" w:hAnsi="华文楷体" w:hint="eastAsia"/>
            <w:sz w:val="30"/>
            <w:szCs w:val="30"/>
          </w:rPr>
          <w:t>破明</w:t>
        </w:r>
      </w:ins>
      <w:ins w:id="9" w:author="apple" w:date="2015-11-25T20:05:00Z">
        <w:r w:rsidR="0095451B">
          <w:rPr>
            <w:rFonts w:ascii="华文楷体" w:eastAsia="华文楷体" w:hAnsi="华文楷体" w:hint="eastAsia"/>
            <w:sz w:val="30"/>
            <w:szCs w:val="30"/>
          </w:rPr>
          <w:t>智</w:t>
        </w:r>
      </w:ins>
      <w:ins w:id="10" w:author="apple" w:date="2015-11-25T20:03:00Z">
        <w:r w:rsidR="0095451B" w:rsidRPr="00F0698B">
          <w:rPr>
            <w:rFonts w:ascii="华文楷体" w:eastAsia="华文楷体" w:hAnsi="华文楷体" w:hint="eastAsia"/>
            <w:sz w:val="30"/>
            <w:szCs w:val="30"/>
          </w:rPr>
          <w:t>派</w:t>
        </w:r>
      </w:ins>
      <w:del w:id="11" w:author="apple" w:date="2015-11-25T20:03:00Z">
        <w:r w:rsidRPr="00353E9A" w:rsidDel="0095451B">
          <w:rPr>
            <w:rFonts w:ascii="华文楷体" w:eastAsia="华文楷体" w:hAnsi="华文楷体" w:hint="eastAsia"/>
            <w:sz w:val="30"/>
            <w:szCs w:val="30"/>
          </w:rPr>
          <w:delText>破明智派</w:delText>
        </w:r>
      </w:del>
      <w:r w:rsidRPr="00353E9A">
        <w:rPr>
          <w:rFonts w:ascii="华文楷体" w:eastAsia="华文楷体" w:hAnsi="华文楷体" w:hint="eastAsia"/>
          <w:sz w:val="30"/>
          <w:szCs w:val="30"/>
        </w:rPr>
        <w:t>，还有分别破斥这样一种</w:t>
      </w:r>
      <w:ins w:id="12" w:author="apple" w:date="2015-11-25T20:05:00Z">
        <w:r w:rsidR="005A5A93">
          <w:rPr>
            <w:rFonts w:ascii="华文楷体" w:eastAsia="华文楷体" w:hAnsi="华文楷体" w:hint="eastAsia"/>
            <w:sz w:val="30"/>
            <w:szCs w:val="30"/>
          </w:rPr>
          <w:t>论</w:t>
        </w:r>
        <w:r w:rsidR="005A5A93">
          <w:rPr>
            <w:rFonts w:ascii="华文楷体" w:eastAsia="华文楷体" w:hAnsi="华文楷体"/>
            <w:sz w:val="30"/>
            <w:szCs w:val="30"/>
          </w:rPr>
          <w:t>义五</w:t>
        </w:r>
        <w:r w:rsidR="005A5A93">
          <w:rPr>
            <w:rFonts w:ascii="华文楷体" w:eastAsia="华文楷体" w:hAnsi="华文楷体" w:hint="eastAsia"/>
            <w:sz w:val="30"/>
            <w:szCs w:val="30"/>
          </w:rPr>
          <w:t>派</w:t>
        </w:r>
      </w:ins>
      <w:del w:id="13" w:author="apple" w:date="2015-11-25T20:05:00Z">
        <w:r w:rsidRPr="00353E9A" w:rsidDel="005A5A93">
          <w:rPr>
            <w:rFonts w:ascii="华文楷体" w:eastAsia="华文楷体" w:hAnsi="华文楷体" w:hint="eastAsia"/>
            <w:sz w:val="30"/>
            <w:szCs w:val="30"/>
          </w:rPr>
          <w:delText>？？1：46派</w:delText>
        </w:r>
      </w:del>
      <w:r w:rsidRPr="00353E9A">
        <w:rPr>
          <w:rFonts w:ascii="华文楷体" w:eastAsia="华文楷体" w:hAnsi="华文楷体" w:hint="eastAsia"/>
          <w:sz w:val="30"/>
          <w:szCs w:val="30"/>
        </w:rPr>
        <w:t>，那么我们现在在观察的是破胜者派和破伺察派。那么就说在破这样一种观点的时候，首先是宣讲</w:t>
      </w:r>
      <w:r w:rsidRPr="00353E9A">
        <w:rPr>
          <w:rFonts w:ascii="华文楷体" w:eastAsia="华文楷体" w:hAnsi="华文楷体" w:hint="eastAsia"/>
          <w:sz w:val="30"/>
          <w:szCs w:val="30"/>
        </w:rPr>
        <w:lastRenderedPageBreak/>
        <w:t>对方的观点，然后总的进行破斥的。那么前面对于胜者派的观点已经进行了宣讲，今天呢是讲第二个观点。第二个科判，第二个问题是伺察派。那么伺察派呢，这里面讲：</w:t>
      </w:r>
    </w:p>
    <w:p w:rsidR="00FC65E0" w:rsidRPr="00FC65E0" w:rsidRDefault="00FC65E0" w:rsidP="00FC65E0">
      <w:pPr>
        <w:spacing w:line="360" w:lineRule="auto"/>
        <w:ind w:firstLine="570"/>
        <w:rPr>
          <w:ins w:id="14" w:author="apple" w:date="2015-11-25T20:07:00Z"/>
          <w:rFonts w:ascii="黑体" w:eastAsia="黑体" w:hAnsi="黑体" w:hint="eastAsia"/>
          <w:b/>
          <w:sz w:val="30"/>
          <w:szCs w:val="30"/>
          <w:rPrChange w:id="15" w:author="apple" w:date="2015-11-25T20:08:00Z">
            <w:rPr>
              <w:ins w:id="16" w:author="apple" w:date="2015-11-25T20:07:00Z"/>
              <w:rFonts w:ascii="华文楷体" w:eastAsia="华文楷体" w:hAnsi="华文楷体" w:hint="eastAsia"/>
              <w:sz w:val="30"/>
              <w:szCs w:val="30"/>
            </w:rPr>
          </w:rPrChange>
        </w:rPr>
      </w:pPr>
      <w:ins w:id="17" w:author="apple" w:date="2015-11-25T20:07:00Z">
        <w:r w:rsidRPr="00FC65E0">
          <w:rPr>
            <w:rFonts w:ascii="黑体" w:eastAsia="黑体" w:hAnsi="黑体" w:hint="eastAsia"/>
            <w:b/>
            <w:sz w:val="30"/>
            <w:szCs w:val="30"/>
            <w:rPrChange w:id="18" w:author="apple" w:date="2015-11-25T20:08:00Z">
              <w:rPr>
                <w:rFonts w:ascii="华文楷体" w:eastAsia="华文楷体" w:hAnsi="华文楷体" w:hint="eastAsia"/>
                <w:sz w:val="30"/>
                <w:szCs w:val="30"/>
              </w:rPr>
            </w:rPrChange>
          </w:rPr>
          <w:t>【</w:t>
        </w:r>
        <w:r w:rsidRPr="00FC65E0">
          <w:rPr>
            <w:rFonts w:ascii="黑体" w:eastAsia="黑体" w:hAnsi="黑体" w:hint="eastAsia"/>
            <w:b/>
            <w:color w:val="000000"/>
            <w:sz w:val="28"/>
            <w:szCs w:val="28"/>
            <w:rPrChange w:id="19" w:author="apple" w:date="2015-11-25T20:08:00Z">
              <w:rPr>
                <w:rFonts w:ascii="华文楷体" w:eastAsia="华文楷体" w:hAnsi="华文楷体" w:hint="eastAsia"/>
                <w:color w:val="000000"/>
                <w:sz w:val="28"/>
                <w:szCs w:val="28"/>
              </w:rPr>
            </w:rPrChange>
          </w:rPr>
          <w:t>二、 伺察派:这一派将胜量婆罗门认定为本师,承许遍入天为本尊,遵循《饶益分别枝叶秘</w:t>
        </w:r>
      </w:ins>
      <w:ins w:id="20" w:author="apple" w:date="2015-11-25T20:08:00Z">
        <w:r w:rsidRPr="00FC65E0">
          <w:rPr>
            <w:rFonts w:ascii="黑体" w:eastAsia="黑体" w:hAnsi="黑体" w:hint="eastAsia"/>
            <w:b/>
            <w:color w:val="000000"/>
            <w:sz w:val="28"/>
            <w:szCs w:val="28"/>
            <w:rPrChange w:id="21" w:author="apple" w:date="2015-11-25T20:08:00Z">
              <w:rPr>
                <w:rFonts w:ascii="华文楷体" w:eastAsia="华文楷体" w:hAnsi="华文楷体" w:hint="eastAsia"/>
                <w:color w:val="000000"/>
                <w:sz w:val="28"/>
                <w:szCs w:val="28"/>
              </w:rPr>
            </w:rPrChange>
          </w:rPr>
          <w:t>语论》等而奉行,被人们普遍称为吠陀派、 遍入</w:t>
        </w:r>
        <w:r w:rsidRPr="00FC65E0">
          <w:rPr>
            <w:rFonts w:ascii="黑体" w:eastAsia="黑体" w:hAnsi="黑体" w:hint="eastAsia"/>
            <w:b/>
            <w:color w:val="000000"/>
            <w:sz w:val="28"/>
            <w:szCs w:val="28"/>
            <w:rPrChange w:id="22" w:author="apple" w:date="2015-11-25T20:08:00Z">
              <w:rPr>
                <w:rFonts w:ascii="华文楷体" w:eastAsia="华文楷体" w:hAnsi="华文楷体" w:hint="eastAsia"/>
                <w:color w:val="000000"/>
                <w:sz w:val="28"/>
                <w:szCs w:val="28"/>
              </w:rPr>
            </w:rPrChange>
          </w:rPr>
          <w:br/>
          <w:t>派等,声论派也是这其中的一个派别。</w:t>
        </w:r>
      </w:ins>
      <w:ins w:id="23" w:author="apple" w:date="2015-11-25T20:07:00Z">
        <w:r w:rsidRPr="00FC65E0">
          <w:rPr>
            <w:rFonts w:ascii="黑体" w:eastAsia="黑体" w:hAnsi="黑体"/>
            <w:b/>
            <w:sz w:val="30"/>
            <w:szCs w:val="30"/>
            <w:rPrChange w:id="24" w:author="apple" w:date="2015-11-25T20:08:00Z">
              <w:rPr>
                <w:rFonts w:ascii="华文楷体" w:eastAsia="华文楷体" w:hAnsi="华文楷体"/>
                <w:sz w:val="30"/>
                <w:szCs w:val="30"/>
              </w:rPr>
            </w:rPrChange>
          </w:rPr>
          <w:t>】</w:t>
        </w:r>
      </w:ins>
    </w:p>
    <w:p w:rsidR="001F6AD8" w:rsidRDefault="00467590" w:rsidP="00FC65E0">
      <w:pPr>
        <w:spacing w:line="360" w:lineRule="auto"/>
        <w:ind w:firstLine="570"/>
        <w:rPr>
          <w:ins w:id="25" w:author="apple" w:date="2015-11-25T20:08:00Z"/>
          <w:rFonts w:ascii="华文楷体" w:eastAsia="华文楷体" w:hAnsi="华文楷体"/>
          <w:sz w:val="30"/>
          <w:szCs w:val="30"/>
        </w:rPr>
      </w:pPr>
      <w:del w:id="26" w:author="apple" w:date="2015-11-25T20:08:00Z">
        <w:r w:rsidRPr="00353E9A" w:rsidDel="00FC65E0">
          <w:rPr>
            <w:rFonts w:ascii="华文楷体" w:eastAsia="华文楷体" w:hAnsi="华文楷体" w:hint="eastAsia"/>
            <w:sz w:val="30"/>
            <w:szCs w:val="30"/>
          </w:rPr>
          <w:delText>“这一派将胜量婆罗门认定为本师,承许遍入天为本尊,遵循《饶益分别枝叶秘语论》等而奉行,被人们普遍称为吠陀派、遍入派等,声论派也是这其中的一个派别。”</w:delText>
        </w:r>
      </w:del>
      <w:r w:rsidRPr="00353E9A">
        <w:rPr>
          <w:rFonts w:ascii="华文楷体" w:eastAsia="华文楷体" w:hAnsi="华文楷体" w:hint="eastAsia"/>
          <w:sz w:val="30"/>
          <w:szCs w:val="30"/>
        </w:rPr>
        <w:t>那么这个伺察派呢，是把这个胜量婆罗门认定为自己的本师的，而且呢把遍入天作为自己的本尊进行修持。他们</w:t>
      </w:r>
      <w:ins w:id="27" w:author="apple" w:date="2015-11-25T20:08:00Z">
        <w:r w:rsidR="001F6AD8">
          <w:rPr>
            <w:rFonts w:ascii="华文楷体" w:eastAsia="华文楷体" w:hAnsi="华文楷体" w:hint="eastAsia"/>
            <w:sz w:val="30"/>
            <w:szCs w:val="30"/>
          </w:rPr>
          <w:t>所</w:t>
        </w:r>
      </w:ins>
      <w:r w:rsidRPr="00353E9A">
        <w:rPr>
          <w:rFonts w:ascii="华文楷体" w:eastAsia="华文楷体" w:hAnsi="华文楷体" w:hint="eastAsia"/>
          <w:sz w:val="30"/>
          <w:szCs w:val="30"/>
        </w:rPr>
        <w:t>依照的论典呢就说是《饶益分别枝叶秘语论》等等，很多这样一种论典，依靠这样一种作为正量进行修行的，所以被人们普遍称为或叫作吠陀派，或者叫作遍入派，遍入天派等等，还有声论派也是其中的一个派别。</w:t>
      </w:r>
    </w:p>
    <w:p w:rsidR="001F6AD8" w:rsidRPr="001F6AD8" w:rsidRDefault="001F6AD8" w:rsidP="00FC65E0">
      <w:pPr>
        <w:spacing w:line="360" w:lineRule="auto"/>
        <w:ind w:firstLine="570"/>
        <w:rPr>
          <w:ins w:id="28" w:author="apple" w:date="2015-11-25T20:08:00Z"/>
          <w:rFonts w:ascii="黑体" w:eastAsia="黑体" w:hAnsi="黑体" w:hint="eastAsia"/>
          <w:b/>
          <w:sz w:val="30"/>
          <w:szCs w:val="30"/>
          <w:rPrChange w:id="29" w:author="apple" w:date="2015-11-25T20:09:00Z">
            <w:rPr>
              <w:ins w:id="30" w:author="apple" w:date="2015-11-25T20:08:00Z"/>
              <w:rFonts w:ascii="华文楷体" w:eastAsia="华文楷体" w:hAnsi="华文楷体" w:hint="eastAsia"/>
              <w:sz w:val="30"/>
              <w:szCs w:val="30"/>
            </w:rPr>
          </w:rPrChange>
        </w:rPr>
      </w:pPr>
      <w:ins w:id="31" w:author="apple" w:date="2015-11-25T20:08:00Z">
        <w:r w:rsidRPr="001F6AD8">
          <w:rPr>
            <w:rFonts w:ascii="黑体" w:eastAsia="黑体" w:hAnsi="黑体" w:hint="eastAsia"/>
            <w:b/>
            <w:sz w:val="30"/>
            <w:szCs w:val="30"/>
            <w:rPrChange w:id="32" w:author="apple" w:date="2015-11-25T20:09:00Z">
              <w:rPr>
                <w:rFonts w:ascii="华文楷体" w:eastAsia="华文楷体" w:hAnsi="华文楷体" w:hint="eastAsia"/>
                <w:sz w:val="30"/>
                <w:szCs w:val="30"/>
              </w:rPr>
            </w:rPrChange>
          </w:rPr>
          <w:t>【</w:t>
        </w:r>
      </w:ins>
      <w:ins w:id="33" w:author="apple" w:date="2015-11-25T20:09:00Z">
        <w:r w:rsidRPr="001F6AD8">
          <w:rPr>
            <w:rFonts w:ascii="黑体" w:eastAsia="黑体" w:hAnsi="黑体" w:hint="eastAsia"/>
            <w:b/>
            <w:color w:val="000000"/>
            <w:sz w:val="28"/>
            <w:szCs w:val="28"/>
            <w:rPrChange w:id="34" w:author="apple" w:date="2015-11-25T20:09:00Z">
              <w:rPr>
                <w:rFonts w:ascii="华文楷体" w:eastAsia="华文楷体" w:hAnsi="华文楷体" w:hint="eastAsia"/>
                <w:color w:val="000000"/>
                <w:sz w:val="28"/>
                <w:szCs w:val="28"/>
              </w:rPr>
            </w:rPrChange>
          </w:rPr>
          <w:t>这些吠陀派的观点虽然不乏其数,但归纳而言,他们所追求的果位就是当见到、 证悟吠陀中共称的那一士夫时,就已荣获了无死的果位,</w:t>
        </w:r>
      </w:ins>
      <w:ins w:id="35" w:author="apple" w:date="2015-11-25T20:08:00Z">
        <w:r w:rsidRPr="001F6AD8">
          <w:rPr>
            <w:rFonts w:ascii="黑体" w:eastAsia="黑体" w:hAnsi="黑体"/>
            <w:b/>
            <w:sz w:val="30"/>
            <w:szCs w:val="30"/>
            <w:rPrChange w:id="36" w:author="apple" w:date="2015-11-25T20:09:00Z">
              <w:rPr>
                <w:rFonts w:ascii="华文楷体" w:eastAsia="华文楷体" w:hAnsi="华文楷体"/>
                <w:sz w:val="30"/>
                <w:szCs w:val="30"/>
              </w:rPr>
            </w:rPrChange>
          </w:rPr>
          <w:t>】</w:t>
        </w:r>
      </w:ins>
    </w:p>
    <w:p w:rsidR="001F6AD8" w:rsidRDefault="00467590" w:rsidP="00FC65E0">
      <w:pPr>
        <w:spacing w:line="360" w:lineRule="auto"/>
        <w:ind w:firstLine="570"/>
        <w:rPr>
          <w:ins w:id="37" w:author="apple" w:date="2015-11-25T20:09:00Z"/>
          <w:rFonts w:ascii="华文楷体" w:eastAsia="华文楷体" w:hAnsi="华文楷体"/>
          <w:sz w:val="30"/>
          <w:szCs w:val="30"/>
        </w:rPr>
      </w:pPr>
      <w:del w:id="38" w:author="apple" w:date="2015-11-25T20:09:00Z">
        <w:r w:rsidRPr="00353E9A" w:rsidDel="001F6AD8">
          <w:rPr>
            <w:rFonts w:ascii="华文楷体" w:eastAsia="华文楷体" w:hAnsi="华文楷体" w:hint="eastAsia"/>
            <w:sz w:val="30"/>
            <w:szCs w:val="30"/>
          </w:rPr>
          <w:delText>“这些吠陀派的观点虽然不乏其数,但归纳而言,他们所追求的果位就是当见到、证悟吠陀中共称的那一士夫时,就已荣获了无死的果位。”</w:delText>
        </w:r>
      </w:del>
      <w:r w:rsidRPr="00353E9A">
        <w:rPr>
          <w:rFonts w:ascii="华文楷体" w:eastAsia="华文楷体" w:hAnsi="华文楷体" w:hint="eastAsia"/>
          <w:sz w:val="30"/>
          <w:szCs w:val="30"/>
        </w:rPr>
        <w:t>那么就是说，里面的观点</w:t>
      </w:r>
      <w:ins w:id="39" w:author="apple" w:date="2015-11-25T20:09:00Z">
        <w:r w:rsidR="001F6AD8">
          <w:rPr>
            <w:rFonts w:ascii="华文楷体" w:eastAsia="华文楷体" w:hAnsi="华文楷体" w:hint="eastAsia"/>
            <w:sz w:val="30"/>
            <w:szCs w:val="30"/>
          </w:rPr>
          <w:t>虽然</w:t>
        </w:r>
      </w:ins>
      <w:del w:id="40" w:author="apple" w:date="2015-11-25T20:09:00Z">
        <w:r w:rsidRPr="00353E9A" w:rsidDel="001F6AD8">
          <w:rPr>
            <w:rFonts w:ascii="华文楷体" w:eastAsia="华文楷体" w:hAnsi="华文楷体" w:hint="eastAsia"/>
            <w:sz w:val="30"/>
            <w:szCs w:val="30"/>
          </w:rPr>
          <w:delText>说得</w:delText>
        </w:r>
      </w:del>
      <w:r w:rsidRPr="00353E9A">
        <w:rPr>
          <w:rFonts w:ascii="华文楷体" w:eastAsia="华文楷体" w:hAnsi="华文楷体" w:hint="eastAsia"/>
          <w:sz w:val="30"/>
          <w:szCs w:val="30"/>
        </w:rPr>
        <w:t>非常多，但是如果把他们的观点归纳起来的时候呢，他们承许，当他们所追求的果位就是</w:t>
      </w:r>
      <w:del w:id="41" w:author="apple" w:date="2015-11-25T20:09:00Z">
        <w:r w:rsidRPr="00353E9A" w:rsidDel="001F6AD8">
          <w:rPr>
            <w:rFonts w:ascii="华文楷体" w:eastAsia="华文楷体" w:hAnsi="华文楷体" w:hint="eastAsia"/>
            <w:sz w:val="30"/>
            <w:szCs w:val="30"/>
          </w:rPr>
          <w:delText>当</w:delText>
        </w:r>
      </w:del>
      <w:r w:rsidRPr="00353E9A">
        <w:rPr>
          <w:rFonts w:ascii="华文楷体" w:eastAsia="华文楷体" w:hAnsi="华文楷体" w:hint="eastAsia"/>
          <w:sz w:val="30"/>
          <w:szCs w:val="30"/>
        </w:rPr>
        <w:t>见到、证悟吠陀当中所宣讲的那个士夫，士夫啊，或有的时候叫作神我啊，等等，反正像这样的话就说共称的这个士夫的时候，这个时候就已经荣获了无死的果位了。</w:t>
      </w:r>
    </w:p>
    <w:p w:rsidR="001F6AD8" w:rsidRPr="001F6AD8" w:rsidRDefault="001F6AD8" w:rsidP="00FC65E0">
      <w:pPr>
        <w:spacing w:line="360" w:lineRule="auto"/>
        <w:ind w:firstLine="570"/>
        <w:rPr>
          <w:ins w:id="42" w:author="apple" w:date="2015-11-25T20:09:00Z"/>
          <w:rFonts w:ascii="黑体" w:eastAsia="黑体" w:hAnsi="黑体" w:hint="eastAsia"/>
          <w:b/>
          <w:sz w:val="30"/>
          <w:szCs w:val="30"/>
          <w:rPrChange w:id="43" w:author="apple" w:date="2015-11-25T20:10:00Z">
            <w:rPr>
              <w:ins w:id="44" w:author="apple" w:date="2015-11-25T20:09:00Z"/>
              <w:rFonts w:ascii="华文楷体" w:eastAsia="华文楷体" w:hAnsi="华文楷体" w:hint="eastAsia"/>
              <w:sz w:val="30"/>
              <w:szCs w:val="30"/>
            </w:rPr>
          </w:rPrChange>
        </w:rPr>
      </w:pPr>
      <w:ins w:id="45" w:author="apple" w:date="2015-11-25T20:09:00Z">
        <w:r w:rsidRPr="001F6AD8">
          <w:rPr>
            <w:rFonts w:ascii="黑体" w:eastAsia="黑体" w:hAnsi="黑体" w:hint="eastAsia"/>
            <w:b/>
            <w:sz w:val="30"/>
            <w:szCs w:val="30"/>
            <w:rPrChange w:id="46" w:author="apple" w:date="2015-11-25T20:10:00Z">
              <w:rPr>
                <w:rFonts w:ascii="华文楷体" w:eastAsia="华文楷体" w:hAnsi="华文楷体" w:hint="eastAsia"/>
                <w:sz w:val="30"/>
                <w:szCs w:val="30"/>
              </w:rPr>
            </w:rPrChange>
          </w:rPr>
          <w:t>【</w:t>
        </w:r>
      </w:ins>
      <w:ins w:id="47" w:author="apple" w:date="2015-11-25T20:10:00Z">
        <w:r w:rsidRPr="001F6AD8">
          <w:rPr>
            <w:rFonts w:ascii="黑体" w:eastAsia="黑体" w:hAnsi="黑体" w:hint="eastAsia"/>
            <w:b/>
            <w:sz w:val="30"/>
            <w:szCs w:val="30"/>
            <w:rPrChange w:id="48" w:author="apple" w:date="2015-11-25T20:10:00Z">
              <w:rPr>
                <w:rFonts w:ascii="华文楷体" w:eastAsia="华文楷体" w:hAnsi="华文楷体" w:hint="eastAsia"/>
                <w:sz w:val="30"/>
                <w:szCs w:val="30"/>
              </w:rPr>
            </w:rPrChange>
          </w:rPr>
          <w:t>也就是说,居于完全超越地轮的黑暗世界中,宛如日光般,持有白蓝红、石黄、姜黄、鸽茜草、嘎布匝拉的颜色。</w:t>
        </w:r>
      </w:ins>
      <w:ins w:id="49" w:author="apple" w:date="2015-11-25T20:09:00Z">
        <w:r w:rsidRPr="001F6AD8">
          <w:rPr>
            <w:rFonts w:ascii="黑体" w:eastAsia="黑体" w:hAnsi="黑体"/>
            <w:b/>
            <w:sz w:val="30"/>
            <w:szCs w:val="30"/>
            <w:rPrChange w:id="50" w:author="apple" w:date="2015-11-25T20:10:00Z">
              <w:rPr>
                <w:rFonts w:ascii="华文楷体" w:eastAsia="华文楷体" w:hAnsi="华文楷体"/>
                <w:sz w:val="30"/>
                <w:szCs w:val="30"/>
              </w:rPr>
            </w:rPrChange>
          </w:rPr>
          <w:t>】</w:t>
        </w:r>
      </w:ins>
    </w:p>
    <w:p w:rsidR="001F6AD8" w:rsidRDefault="00467590" w:rsidP="00FC65E0">
      <w:pPr>
        <w:spacing w:line="360" w:lineRule="auto"/>
        <w:ind w:firstLine="570"/>
        <w:rPr>
          <w:ins w:id="51" w:author="apple" w:date="2015-11-25T20:10:00Z"/>
          <w:rFonts w:ascii="华文楷体" w:eastAsia="华文楷体" w:hAnsi="华文楷体"/>
          <w:sz w:val="30"/>
          <w:szCs w:val="30"/>
        </w:rPr>
      </w:pPr>
      <w:r w:rsidRPr="00353E9A">
        <w:rPr>
          <w:rFonts w:ascii="华文楷体" w:eastAsia="华文楷体" w:hAnsi="华文楷体" w:hint="eastAsia"/>
          <w:sz w:val="30"/>
          <w:szCs w:val="30"/>
        </w:rPr>
        <w:t>“</w:t>
      </w:r>
      <w:del w:id="52" w:author="apple" w:date="2015-11-25T20:10:00Z">
        <w:r w:rsidRPr="00353E9A" w:rsidDel="001F6AD8">
          <w:rPr>
            <w:rFonts w:ascii="华文楷体" w:eastAsia="华文楷体" w:hAnsi="华文楷体" w:hint="eastAsia"/>
            <w:sz w:val="30"/>
            <w:szCs w:val="30"/>
          </w:rPr>
          <w:delText>也就是说,居于完全超越地轮的黑暗世界中,宛如日光般,持有白蓝红、石黄、姜黄、鸽茜草、嘎布匝拉的颜色。”</w:delText>
        </w:r>
      </w:del>
      <w:r w:rsidRPr="00353E9A">
        <w:rPr>
          <w:rFonts w:ascii="华文楷体" w:eastAsia="华文楷体" w:hAnsi="华文楷体" w:hint="eastAsia"/>
          <w:sz w:val="30"/>
          <w:szCs w:val="30"/>
        </w:rPr>
        <w:t>那么就说是，这样一种无死的果位境界是“居于完全超越地轮的黑暗世界”，然后呢，在这个世界当中呢，宛如日光一样，具有各种</w:t>
      </w:r>
      <w:r w:rsidRPr="00353E9A">
        <w:rPr>
          <w:rFonts w:ascii="华文楷体" w:eastAsia="华文楷体" w:hAnsi="华文楷体" w:hint="eastAsia"/>
          <w:sz w:val="30"/>
          <w:szCs w:val="30"/>
        </w:rPr>
        <w:lastRenderedPageBreak/>
        <w:t>各样的颜色。那么就说，这样一种颜色是有白色、蓝色、红色，或者就说石黄、姜黄，还有一种颜色就是叫鸽茜草的颜色，鸽茜草的颜色是一种紫红，是一种紫红的颜色，然后，嘎布匝拉呢，这个是一种白色。就说具有这么多颜色的一种世界当中，如是获得解脱。</w:t>
      </w:r>
    </w:p>
    <w:p w:rsidR="001F6AD8" w:rsidRPr="001F6AD8" w:rsidRDefault="001F6AD8" w:rsidP="00FC65E0">
      <w:pPr>
        <w:spacing w:line="360" w:lineRule="auto"/>
        <w:ind w:firstLine="570"/>
        <w:rPr>
          <w:ins w:id="53" w:author="apple" w:date="2015-11-25T20:10:00Z"/>
          <w:rFonts w:ascii="黑体" w:eastAsia="黑体" w:hAnsi="黑体" w:hint="eastAsia"/>
          <w:b/>
          <w:sz w:val="30"/>
          <w:szCs w:val="30"/>
          <w:rPrChange w:id="54" w:author="apple" w:date="2015-11-25T20:10:00Z">
            <w:rPr>
              <w:ins w:id="55" w:author="apple" w:date="2015-11-25T20:10:00Z"/>
              <w:rFonts w:ascii="华文楷体" w:eastAsia="华文楷体" w:hAnsi="华文楷体" w:hint="eastAsia"/>
              <w:sz w:val="30"/>
              <w:szCs w:val="30"/>
            </w:rPr>
          </w:rPrChange>
        </w:rPr>
      </w:pPr>
      <w:ins w:id="56" w:author="apple" w:date="2015-11-25T20:10:00Z">
        <w:r w:rsidRPr="001F6AD8">
          <w:rPr>
            <w:rFonts w:ascii="黑体" w:eastAsia="黑体" w:hAnsi="黑体" w:hint="eastAsia"/>
            <w:b/>
            <w:sz w:val="30"/>
            <w:szCs w:val="30"/>
            <w:rPrChange w:id="57" w:author="apple" w:date="2015-11-25T20:10:00Z">
              <w:rPr>
                <w:rFonts w:ascii="华文楷体" w:eastAsia="华文楷体" w:hAnsi="华文楷体" w:hint="eastAsia"/>
                <w:sz w:val="30"/>
                <w:szCs w:val="30"/>
              </w:rPr>
            </w:rPrChange>
          </w:rPr>
          <w:t>【</w:t>
        </w:r>
        <w:r w:rsidRPr="001F6AD8">
          <w:rPr>
            <w:rFonts w:ascii="黑体" w:eastAsia="黑体" w:hAnsi="黑体" w:hint="eastAsia"/>
            <w:b/>
            <w:sz w:val="30"/>
            <w:szCs w:val="30"/>
            <w:rPrChange w:id="58" w:author="apple" w:date="2015-11-25T20:10:00Z">
              <w:rPr>
                <w:rFonts w:ascii="华文楷体" w:eastAsia="华文楷体" w:hAnsi="华文楷体" w:hint="eastAsia"/>
                <w:sz w:val="30"/>
                <w:szCs w:val="30"/>
              </w:rPr>
            </w:rPrChange>
          </w:rPr>
          <w:t>它的别名也叫梵天、我、自在、周遍、常有。</w:t>
        </w:r>
        <w:r w:rsidRPr="001F6AD8">
          <w:rPr>
            <w:rFonts w:ascii="黑体" w:eastAsia="黑体" w:hAnsi="黑体"/>
            <w:b/>
            <w:sz w:val="30"/>
            <w:szCs w:val="30"/>
            <w:rPrChange w:id="59" w:author="apple" w:date="2015-11-25T20:10:00Z">
              <w:rPr>
                <w:rFonts w:ascii="华文楷体" w:eastAsia="华文楷体" w:hAnsi="华文楷体"/>
                <w:sz w:val="30"/>
                <w:szCs w:val="30"/>
              </w:rPr>
            </w:rPrChange>
          </w:rPr>
          <w:t>】</w:t>
        </w:r>
      </w:ins>
    </w:p>
    <w:p w:rsidR="00467590" w:rsidRPr="00353E9A" w:rsidRDefault="00467590" w:rsidP="00FC65E0">
      <w:pPr>
        <w:spacing w:line="360" w:lineRule="auto"/>
        <w:ind w:firstLine="570"/>
        <w:rPr>
          <w:rFonts w:ascii="华文楷体" w:eastAsia="华文楷体" w:hAnsi="华文楷体"/>
          <w:sz w:val="30"/>
          <w:szCs w:val="30"/>
        </w:rPr>
      </w:pPr>
      <w:r w:rsidRPr="00353E9A">
        <w:rPr>
          <w:rFonts w:ascii="华文楷体" w:eastAsia="华文楷体" w:hAnsi="华文楷体" w:hint="eastAsia"/>
          <w:sz w:val="30"/>
          <w:szCs w:val="30"/>
        </w:rPr>
        <w:t>“</w:t>
      </w:r>
      <w:del w:id="60" w:author="apple" w:date="2015-11-25T20:10:00Z">
        <w:r w:rsidRPr="00353E9A" w:rsidDel="001F6AD8">
          <w:rPr>
            <w:rFonts w:ascii="华文楷体" w:eastAsia="华文楷体" w:hAnsi="华文楷体" w:hint="eastAsia"/>
            <w:sz w:val="30"/>
            <w:szCs w:val="30"/>
          </w:rPr>
          <w:delText>它的别名也叫梵天、我、自在、周遍、常有。</w:delText>
        </w:r>
      </w:del>
      <w:del w:id="61" w:author="apple" w:date="2015-11-25T20:11:00Z">
        <w:r w:rsidRPr="00353E9A" w:rsidDel="001F6AD8">
          <w:rPr>
            <w:rFonts w:ascii="华文楷体" w:eastAsia="华文楷体" w:hAnsi="华文楷体" w:hint="eastAsia"/>
            <w:sz w:val="30"/>
            <w:szCs w:val="30"/>
          </w:rPr>
          <w:delText>”</w:delText>
        </w:r>
      </w:del>
      <w:r w:rsidRPr="00353E9A">
        <w:rPr>
          <w:rFonts w:ascii="华文楷体" w:eastAsia="华文楷体" w:hAnsi="华文楷体" w:hint="eastAsia"/>
          <w:sz w:val="30"/>
          <w:szCs w:val="30"/>
        </w:rPr>
        <w:t>那么这样一种解脱之后，这样一种士夫的别名呢，也叫作梵天，也叫作我，叫作自在，或者周遍，或者常有，等等。总之，把这样一种解脱的境界起了很多很多不同的名称。</w:t>
      </w:r>
    </w:p>
    <w:p w:rsidR="001F6AD8" w:rsidRPr="001F6AD8" w:rsidRDefault="001F6AD8" w:rsidP="00353E9A">
      <w:pPr>
        <w:spacing w:line="360" w:lineRule="auto"/>
        <w:ind w:firstLine="570"/>
        <w:rPr>
          <w:ins w:id="62" w:author="apple" w:date="2015-11-25T20:11:00Z"/>
          <w:rFonts w:ascii="黑体" w:eastAsia="黑体" w:hAnsi="黑体" w:hint="eastAsia"/>
          <w:b/>
          <w:sz w:val="30"/>
          <w:szCs w:val="30"/>
          <w:rPrChange w:id="63" w:author="apple" w:date="2015-11-25T20:11:00Z">
            <w:rPr>
              <w:ins w:id="64" w:author="apple" w:date="2015-11-25T20:11:00Z"/>
              <w:rFonts w:ascii="华文楷体" w:eastAsia="华文楷体" w:hAnsi="华文楷体" w:hint="eastAsia"/>
              <w:sz w:val="30"/>
              <w:szCs w:val="30"/>
            </w:rPr>
          </w:rPrChange>
        </w:rPr>
      </w:pPr>
      <w:ins w:id="65" w:author="apple" w:date="2015-11-25T20:11:00Z">
        <w:r w:rsidRPr="001F6AD8">
          <w:rPr>
            <w:rFonts w:ascii="黑体" w:eastAsia="黑体" w:hAnsi="黑体" w:hint="eastAsia"/>
            <w:b/>
            <w:sz w:val="30"/>
            <w:szCs w:val="30"/>
            <w:rPrChange w:id="66" w:author="apple" w:date="2015-11-25T20:11:00Z">
              <w:rPr>
                <w:rFonts w:ascii="华文楷体" w:eastAsia="华文楷体" w:hAnsi="华文楷体" w:hint="eastAsia"/>
                <w:sz w:val="30"/>
                <w:szCs w:val="30"/>
              </w:rPr>
            </w:rPrChange>
          </w:rPr>
          <w:t>【</w:t>
        </w:r>
        <w:r w:rsidRPr="001F6AD8">
          <w:rPr>
            <w:rFonts w:ascii="黑体" w:eastAsia="黑体" w:hAnsi="黑体" w:hint="eastAsia"/>
            <w:b/>
            <w:sz w:val="30"/>
            <w:szCs w:val="30"/>
            <w:rPrChange w:id="67" w:author="apple" w:date="2015-11-25T20:11:00Z">
              <w:rPr>
                <w:rFonts w:ascii="华文楷体" w:eastAsia="华文楷体" w:hAnsi="华文楷体" w:hint="eastAsia"/>
                <w:sz w:val="30"/>
                <w:szCs w:val="30"/>
              </w:rPr>
            </w:rPrChange>
          </w:rPr>
          <w:t>再者,他们分别着重鼓吹梵天、帝释天、遍入天等,自以为他们是万物的作者,也有供施、寂猛、观风、禅修等为数不少的道法。</w:t>
        </w:r>
        <w:r w:rsidRPr="001F6AD8">
          <w:rPr>
            <w:rFonts w:ascii="黑体" w:eastAsia="黑体" w:hAnsi="黑体"/>
            <w:b/>
            <w:sz w:val="30"/>
            <w:szCs w:val="30"/>
            <w:rPrChange w:id="68" w:author="apple" w:date="2015-11-25T20:11:00Z">
              <w:rPr>
                <w:rFonts w:ascii="华文楷体" w:eastAsia="华文楷体" w:hAnsi="华文楷体"/>
                <w:sz w:val="30"/>
                <w:szCs w:val="30"/>
              </w:rPr>
            </w:rPrChange>
          </w:rPr>
          <w:t>】</w:t>
        </w:r>
      </w:ins>
    </w:p>
    <w:p w:rsidR="00081B35" w:rsidRDefault="00467590" w:rsidP="00353E9A">
      <w:pPr>
        <w:spacing w:line="360" w:lineRule="auto"/>
        <w:ind w:firstLine="570"/>
        <w:rPr>
          <w:ins w:id="69" w:author="apple" w:date="2015-11-25T20:12:00Z"/>
          <w:rFonts w:ascii="华文楷体" w:eastAsia="华文楷体" w:hAnsi="华文楷体"/>
          <w:sz w:val="30"/>
          <w:szCs w:val="30"/>
        </w:rPr>
      </w:pPr>
      <w:del w:id="70" w:author="apple" w:date="2015-11-25T20:11:00Z">
        <w:r w:rsidRPr="00353E9A" w:rsidDel="001F6AD8">
          <w:rPr>
            <w:rFonts w:ascii="华文楷体" w:eastAsia="华文楷体" w:hAnsi="华文楷体" w:hint="eastAsia"/>
            <w:sz w:val="30"/>
            <w:szCs w:val="30"/>
          </w:rPr>
          <w:delText>“再者,他们分别着重鼓吹梵天、帝释天、遍入天等,自以为他们是万物的作者,也有供施、寂猛、观风、禅修等为数不少的道法。”</w:delText>
        </w:r>
      </w:del>
      <w:r w:rsidRPr="00353E9A">
        <w:rPr>
          <w:rFonts w:ascii="华文楷体" w:eastAsia="华文楷体" w:hAnsi="华文楷体" w:hint="eastAsia"/>
          <w:sz w:val="30"/>
          <w:szCs w:val="30"/>
        </w:rPr>
        <w:t>还有呢，他们也是在着重鼓吹梵天、帝释天、遍入天的功德。然后，自以为他们是万物的作者，有时候</w:t>
      </w:r>
      <w:ins w:id="71" w:author="apple" w:date="2015-11-25T20:11:00Z">
        <w:r w:rsidR="001F6AD8">
          <w:rPr>
            <w:rFonts w:ascii="华文楷体" w:eastAsia="华文楷体" w:hAnsi="华文楷体" w:hint="eastAsia"/>
            <w:sz w:val="30"/>
            <w:szCs w:val="30"/>
          </w:rPr>
          <w:t>认为</w:t>
        </w:r>
      </w:ins>
      <w:r w:rsidRPr="00353E9A">
        <w:rPr>
          <w:rFonts w:ascii="华文楷体" w:eastAsia="华文楷体" w:hAnsi="华文楷体" w:hint="eastAsia"/>
          <w:sz w:val="30"/>
          <w:szCs w:val="30"/>
        </w:rPr>
        <w:t>梵天是作者，有时帝释天或者遍入天是一切万物的作者，在他们教义当中也是这样</w:t>
      </w:r>
      <w:ins w:id="72" w:author="apple" w:date="2015-11-25T20:11:00Z">
        <w:r w:rsidR="00081B35">
          <w:rPr>
            <w:rFonts w:ascii="华文楷体" w:eastAsia="华文楷体" w:hAnsi="华文楷体" w:hint="eastAsia"/>
            <w:sz w:val="30"/>
            <w:szCs w:val="30"/>
          </w:rPr>
          <w:t>进行</w:t>
        </w:r>
      </w:ins>
      <w:r w:rsidRPr="00353E9A">
        <w:rPr>
          <w:rFonts w:ascii="华文楷体" w:eastAsia="华文楷体" w:hAnsi="华文楷体" w:hint="eastAsia"/>
          <w:sz w:val="30"/>
          <w:szCs w:val="30"/>
        </w:rPr>
        <w:t>安立的。然后就在进行修道的时候，也有供施，供施也是上供下施</w:t>
      </w:r>
      <w:ins w:id="73" w:author="apple" w:date="2015-11-25T20:11:00Z">
        <w:r w:rsidR="00081B35">
          <w:rPr>
            <w:rFonts w:ascii="华文楷体" w:eastAsia="华文楷体" w:hAnsi="华文楷体" w:hint="eastAsia"/>
            <w:sz w:val="30"/>
            <w:szCs w:val="30"/>
          </w:rPr>
          <w:t>的</w:t>
        </w:r>
      </w:ins>
      <w:r w:rsidRPr="00353E9A">
        <w:rPr>
          <w:rFonts w:ascii="华文楷体" w:eastAsia="华文楷体" w:hAnsi="华文楷体" w:hint="eastAsia"/>
          <w:sz w:val="30"/>
          <w:szCs w:val="30"/>
        </w:rPr>
        <w:t>这样一种修法。但在这样一种伺察派当中呢，</w:t>
      </w:r>
      <w:ins w:id="74" w:author="apple" w:date="2015-11-25T20:12:00Z">
        <w:r w:rsidR="00081B35">
          <w:rPr>
            <w:rFonts w:ascii="华文楷体" w:eastAsia="华文楷体" w:hAnsi="华文楷体" w:hint="eastAsia"/>
            <w:sz w:val="30"/>
            <w:szCs w:val="30"/>
          </w:rPr>
          <w:t>也是</w:t>
        </w:r>
      </w:ins>
      <w:r w:rsidRPr="00353E9A">
        <w:rPr>
          <w:rFonts w:ascii="华文楷体" w:eastAsia="华文楷体" w:hAnsi="华文楷体" w:hint="eastAsia"/>
          <w:sz w:val="30"/>
          <w:szCs w:val="30"/>
        </w:rPr>
        <w:t>这种供施呢，也是比较着重血肉供施，就是杀生，</w:t>
      </w:r>
      <w:ins w:id="75" w:author="apple" w:date="2015-11-25T20:12:00Z">
        <w:r w:rsidR="00081B35">
          <w:rPr>
            <w:rFonts w:ascii="华文楷体" w:eastAsia="华文楷体" w:hAnsi="华文楷体" w:hint="eastAsia"/>
            <w:sz w:val="30"/>
            <w:szCs w:val="30"/>
          </w:rPr>
          <w:t>通过</w:t>
        </w:r>
      </w:ins>
      <w:r w:rsidRPr="00353E9A">
        <w:rPr>
          <w:rFonts w:ascii="华文楷体" w:eastAsia="华文楷体" w:hAnsi="华文楷体" w:hint="eastAsia"/>
          <w:sz w:val="30"/>
          <w:szCs w:val="30"/>
        </w:rPr>
        <w:t>杀生之后呢，把所杀众生的生命，这样一种血肉呢，供养给这样一种天尊，以取悦天尊，获得这样一种成就的，</w:t>
      </w:r>
      <w:ins w:id="76" w:author="apple" w:date="2015-11-25T20:12:00Z">
        <w:r w:rsidR="00081B35">
          <w:rPr>
            <w:rFonts w:ascii="华文楷体" w:eastAsia="华文楷体" w:hAnsi="华文楷体" w:hint="eastAsia"/>
            <w:sz w:val="30"/>
            <w:szCs w:val="30"/>
          </w:rPr>
          <w:t>所以</w:t>
        </w:r>
        <w:r w:rsidR="00081B35">
          <w:rPr>
            <w:rFonts w:ascii="华文楷体" w:eastAsia="华文楷体" w:hAnsi="华文楷体"/>
            <w:sz w:val="30"/>
            <w:szCs w:val="30"/>
          </w:rPr>
          <w:t>这个</w:t>
        </w:r>
      </w:ins>
      <w:r w:rsidRPr="00353E9A">
        <w:rPr>
          <w:rFonts w:ascii="华文楷体" w:eastAsia="华文楷体" w:hAnsi="华文楷体" w:hint="eastAsia"/>
          <w:sz w:val="30"/>
          <w:szCs w:val="30"/>
        </w:rPr>
        <w:t>供施呢是血肉供。</w:t>
      </w:r>
    </w:p>
    <w:p w:rsidR="00467590" w:rsidRPr="00353E9A" w:rsidRDefault="00467590" w:rsidP="00353E9A">
      <w:pPr>
        <w:spacing w:line="360" w:lineRule="auto"/>
        <w:ind w:firstLine="570"/>
        <w:rPr>
          <w:rFonts w:ascii="华文楷体" w:eastAsia="华文楷体" w:hAnsi="华文楷体"/>
          <w:sz w:val="30"/>
          <w:szCs w:val="30"/>
        </w:rPr>
      </w:pPr>
      <w:r w:rsidRPr="00353E9A">
        <w:rPr>
          <w:rFonts w:ascii="华文楷体" w:eastAsia="华文楷体" w:hAnsi="华文楷体" w:hint="eastAsia"/>
          <w:sz w:val="30"/>
          <w:szCs w:val="30"/>
        </w:rPr>
        <w:t>然后呢还有寂猛，寂猛的话就是寂静的本尊，天尊，还有就是忿怒的本尊，寂猛本尊在他们的教法当中也是存在的。还有观风呢，观风就是</w:t>
      </w:r>
      <w:ins w:id="77" w:author="apple" w:date="2015-11-25T20:12:00Z">
        <w:r w:rsidR="003570DC">
          <w:rPr>
            <w:rFonts w:ascii="华文楷体" w:eastAsia="华文楷体" w:hAnsi="华文楷体" w:hint="eastAsia"/>
            <w:sz w:val="30"/>
            <w:szCs w:val="30"/>
          </w:rPr>
          <w:t>像这样</w:t>
        </w:r>
      </w:ins>
      <w:r w:rsidRPr="00353E9A">
        <w:rPr>
          <w:rFonts w:ascii="华文楷体" w:eastAsia="华文楷体" w:hAnsi="华文楷体" w:hint="eastAsia"/>
          <w:sz w:val="30"/>
          <w:szCs w:val="30"/>
        </w:rPr>
        <w:t>修持一些风的修法，比如说观宝瓶气，大宝瓶气，小宝瓶气，像这样的话，也有这样一种观宝瓶气的观风的修法。然后禅修</w:t>
      </w:r>
      <w:r w:rsidRPr="00353E9A">
        <w:rPr>
          <w:rFonts w:ascii="华文楷体" w:eastAsia="华文楷体" w:hAnsi="华文楷体" w:hint="eastAsia"/>
          <w:sz w:val="30"/>
          <w:szCs w:val="30"/>
        </w:rPr>
        <w:lastRenderedPageBreak/>
        <w:t>呢主要是四禅八定等。像这样呢就说为数不少的道法。</w:t>
      </w:r>
    </w:p>
    <w:p w:rsidR="003570DC" w:rsidRPr="003570DC" w:rsidRDefault="003570DC" w:rsidP="00353E9A">
      <w:pPr>
        <w:spacing w:line="360" w:lineRule="auto"/>
        <w:ind w:firstLine="570"/>
        <w:rPr>
          <w:ins w:id="78" w:author="apple" w:date="2015-11-25T20:12:00Z"/>
          <w:rFonts w:ascii="黑体" w:eastAsia="黑体" w:hAnsi="黑体" w:hint="eastAsia"/>
          <w:b/>
          <w:sz w:val="30"/>
          <w:szCs w:val="30"/>
          <w:rPrChange w:id="79" w:author="apple" w:date="2015-11-25T20:13:00Z">
            <w:rPr>
              <w:ins w:id="80" w:author="apple" w:date="2015-11-25T20:12:00Z"/>
              <w:rFonts w:ascii="华文楷体" w:eastAsia="华文楷体" w:hAnsi="华文楷体" w:hint="eastAsia"/>
              <w:sz w:val="30"/>
              <w:szCs w:val="30"/>
            </w:rPr>
          </w:rPrChange>
        </w:rPr>
      </w:pPr>
      <w:ins w:id="81" w:author="apple" w:date="2015-11-25T20:12:00Z">
        <w:r w:rsidRPr="003570DC">
          <w:rPr>
            <w:rFonts w:ascii="黑体" w:eastAsia="黑体" w:hAnsi="黑体" w:hint="eastAsia"/>
            <w:b/>
            <w:sz w:val="30"/>
            <w:szCs w:val="30"/>
            <w:rPrChange w:id="82" w:author="apple" w:date="2015-11-25T20:13:00Z">
              <w:rPr>
                <w:rFonts w:ascii="华文楷体" w:eastAsia="华文楷体" w:hAnsi="华文楷体" w:hint="eastAsia"/>
                <w:sz w:val="30"/>
                <w:szCs w:val="30"/>
              </w:rPr>
            </w:rPrChange>
          </w:rPr>
          <w:t>【</w:t>
        </w:r>
      </w:ins>
      <w:moveToRangeStart w:id="83" w:author="apple" w:date="2015-11-25T20:12:00Z" w:name="move436245703"/>
      <w:moveTo w:id="84" w:author="apple" w:date="2015-11-25T20:12:00Z">
        <w:del w:id="85" w:author="apple" w:date="2015-11-25T20:13:00Z">
          <w:r w:rsidRPr="003570DC" w:rsidDel="003570DC">
            <w:rPr>
              <w:rFonts w:ascii="黑体" w:eastAsia="黑体" w:hAnsi="黑体" w:hint="eastAsia"/>
              <w:b/>
              <w:sz w:val="30"/>
              <w:szCs w:val="30"/>
              <w:rPrChange w:id="86" w:author="apple" w:date="2015-11-25T20:13:00Z">
                <w:rPr>
                  <w:rFonts w:ascii="华文楷体" w:eastAsia="华文楷体" w:hAnsi="华文楷体" w:hint="eastAsia"/>
                  <w:sz w:val="30"/>
                  <w:szCs w:val="30"/>
                </w:rPr>
              </w:rPrChange>
            </w:rPr>
            <w:delText>“</w:delText>
          </w:r>
        </w:del>
        <w:r w:rsidRPr="003570DC">
          <w:rPr>
            <w:rFonts w:ascii="黑体" w:eastAsia="黑体" w:hAnsi="黑体" w:hint="eastAsia"/>
            <w:b/>
            <w:sz w:val="30"/>
            <w:szCs w:val="30"/>
            <w:rPrChange w:id="87" w:author="apple" w:date="2015-11-25T20:13:00Z">
              <w:rPr>
                <w:rFonts w:ascii="华文楷体" w:eastAsia="华文楷体" w:hAnsi="华文楷体" w:hint="eastAsia"/>
                <w:sz w:val="30"/>
                <w:szCs w:val="30"/>
              </w:rPr>
            </w:rPrChange>
          </w:rPr>
          <w:t>最主要的观点就是承认由十种誓愿中修成解脱。</w:t>
        </w:r>
        <w:del w:id="88" w:author="apple" w:date="2015-11-25T20:13:00Z">
          <w:r w:rsidRPr="003570DC" w:rsidDel="003570DC">
            <w:rPr>
              <w:rFonts w:ascii="黑体" w:eastAsia="黑体" w:hAnsi="黑体" w:hint="eastAsia"/>
              <w:b/>
              <w:sz w:val="30"/>
              <w:szCs w:val="30"/>
              <w:rPrChange w:id="89" w:author="apple" w:date="2015-11-25T20:13:00Z">
                <w:rPr>
                  <w:rFonts w:ascii="华文楷体" w:eastAsia="华文楷体" w:hAnsi="华文楷体" w:hint="eastAsia"/>
                  <w:sz w:val="30"/>
                  <w:szCs w:val="30"/>
                </w:rPr>
              </w:rPrChange>
            </w:rPr>
            <w:delText>”</w:delText>
          </w:r>
        </w:del>
      </w:moveTo>
      <w:moveToRangeEnd w:id="83"/>
      <w:ins w:id="90" w:author="apple" w:date="2015-11-25T20:12:00Z">
        <w:r w:rsidRPr="003570DC">
          <w:rPr>
            <w:rFonts w:ascii="黑体" w:eastAsia="黑体" w:hAnsi="黑体"/>
            <w:b/>
            <w:sz w:val="30"/>
            <w:szCs w:val="30"/>
            <w:rPrChange w:id="91" w:author="apple" w:date="2015-11-25T20:13:00Z">
              <w:rPr>
                <w:rFonts w:ascii="华文楷体" w:eastAsia="华文楷体" w:hAnsi="华文楷体"/>
                <w:sz w:val="30"/>
                <w:szCs w:val="30"/>
              </w:rPr>
            </w:rPrChange>
          </w:rPr>
          <w:t>】</w:t>
        </w:r>
      </w:ins>
    </w:p>
    <w:p w:rsidR="00467590" w:rsidRPr="00353E9A" w:rsidDel="003570DC" w:rsidRDefault="00467590" w:rsidP="00353E9A">
      <w:pPr>
        <w:spacing w:line="360" w:lineRule="auto"/>
        <w:ind w:firstLine="570"/>
        <w:rPr>
          <w:del w:id="92" w:author="apple" w:date="2015-11-25T20:13:00Z"/>
          <w:rFonts w:ascii="华文楷体" w:eastAsia="华文楷体" w:hAnsi="华文楷体"/>
          <w:sz w:val="30"/>
          <w:szCs w:val="30"/>
        </w:rPr>
      </w:pPr>
      <w:moveFromRangeStart w:id="93" w:author="apple" w:date="2015-11-25T20:12:00Z" w:name="move436245703"/>
      <w:moveFrom w:id="94" w:author="apple" w:date="2015-11-25T20:12:00Z">
        <w:r w:rsidRPr="00353E9A" w:rsidDel="003570DC">
          <w:rPr>
            <w:rFonts w:ascii="华文楷体" w:eastAsia="华文楷体" w:hAnsi="华文楷体" w:hint="eastAsia"/>
            <w:sz w:val="30"/>
            <w:szCs w:val="30"/>
          </w:rPr>
          <w:t>“最主要的观点就是承认由十种誓愿中修成解脱。”</w:t>
        </w:r>
      </w:moveFrom>
      <w:moveFromRangeEnd w:id="93"/>
      <w:r w:rsidRPr="00353E9A">
        <w:rPr>
          <w:rFonts w:ascii="华文楷体" w:eastAsia="华文楷体" w:hAnsi="华文楷体" w:hint="eastAsia"/>
          <w:sz w:val="30"/>
          <w:szCs w:val="30"/>
        </w:rPr>
        <w:t>最主要的观点呢，是通过承许十种誓愿。在这样承许十种誓愿，十种观点当中呢，然后进一步修持可以获得解脱的。那么这十种誓愿呢，下面就进一步地介绍。</w:t>
      </w:r>
    </w:p>
    <w:p w:rsidR="003570DC" w:rsidRDefault="00467590" w:rsidP="003570DC">
      <w:pPr>
        <w:spacing w:line="360" w:lineRule="auto"/>
        <w:ind w:firstLine="570"/>
        <w:rPr>
          <w:ins w:id="95" w:author="apple" w:date="2015-11-25T20:13:00Z"/>
          <w:rFonts w:ascii="华文楷体" w:eastAsia="华文楷体" w:hAnsi="华文楷体"/>
          <w:sz w:val="30"/>
          <w:szCs w:val="30"/>
        </w:rPr>
      </w:pPr>
      <w:r w:rsidRPr="00353E9A">
        <w:rPr>
          <w:rFonts w:ascii="华文楷体" w:eastAsia="华文楷体" w:hAnsi="华文楷体" w:hint="eastAsia"/>
          <w:sz w:val="30"/>
          <w:szCs w:val="30"/>
        </w:rPr>
        <w:t>首先是第一个问题，</w:t>
      </w:r>
    </w:p>
    <w:p w:rsidR="003570DC" w:rsidRPr="003570DC" w:rsidRDefault="003570DC" w:rsidP="003570DC">
      <w:pPr>
        <w:spacing w:line="360" w:lineRule="auto"/>
        <w:ind w:firstLine="570"/>
        <w:rPr>
          <w:ins w:id="96" w:author="apple" w:date="2015-11-25T20:13:00Z"/>
          <w:rFonts w:ascii="黑体" w:eastAsia="黑体" w:hAnsi="黑体" w:hint="eastAsia"/>
          <w:b/>
          <w:sz w:val="30"/>
          <w:szCs w:val="30"/>
          <w:rPrChange w:id="97" w:author="apple" w:date="2015-11-25T20:13:00Z">
            <w:rPr>
              <w:ins w:id="98" w:author="apple" w:date="2015-11-25T20:13:00Z"/>
              <w:rFonts w:ascii="华文楷体" w:eastAsia="华文楷体" w:hAnsi="华文楷体" w:hint="eastAsia"/>
              <w:sz w:val="30"/>
              <w:szCs w:val="30"/>
            </w:rPr>
          </w:rPrChange>
        </w:rPr>
      </w:pPr>
      <w:ins w:id="99" w:author="apple" w:date="2015-11-25T20:13:00Z">
        <w:r w:rsidRPr="003570DC">
          <w:rPr>
            <w:rFonts w:ascii="黑体" w:eastAsia="黑体" w:hAnsi="黑体" w:hint="eastAsia"/>
            <w:b/>
            <w:sz w:val="30"/>
            <w:szCs w:val="30"/>
            <w:rPrChange w:id="100" w:author="apple" w:date="2015-11-25T20:13:00Z">
              <w:rPr>
                <w:rFonts w:ascii="华文楷体" w:eastAsia="华文楷体" w:hAnsi="华文楷体" w:hint="eastAsia"/>
                <w:sz w:val="30"/>
                <w:szCs w:val="30"/>
              </w:rPr>
            </w:rPrChange>
          </w:rPr>
          <w:t>【</w:t>
        </w:r>
      </w:ins>
      <w:ins w:id="101" w:author="apple" w:date="2015-11-25T20:23:00Z">
        <w:r w:rsidR="007503A2">
          <w:rPr>
            <w:rFonts w:ascii="黑体" w:eastAsia="黑体" w:hAnsi="黑体" w:hint="eastAsia"/>
            <w:b/>
            <w:sz w:val="30"/>
            <w:szCs w:val="30"/>
          </w:rPr>
          <w:t>（一</w:t>
        </w:r>
        <w:r w:rsidR="007503A2">
          <w:rPr>
            <w:rFonts w:ascii="黑体" w:eastAsia="黑体" w:hAnsi="黑体"/>
            <w:b/>
            <w:sz w:val="30"/>
            <w:szCs w:val="30"/>
          </w:rPr>
          <w:t>）</w:t>
        </w:r>
      </w:ins>
      <w:ins w:id="102" w:author="apple" w:date="2015-11-25T20:13:00Z">
        <w:r w:rsidRPr="003570DC">
          <w:rPr>
            <w:rFonts w:ascii="黑体" w:eastAsia="黑体" w:hAnsi="黑体" w:hint="eastAsia"/>
            <w:b/>
            <w:sz w:val="30"/>
            <w:szCs w:val="30"/>
            <w:rPrChange w:id="103" w:author="apple" w:date="2015-11-25T20:13:00Z">
              <w:rPr>
                <w:rFonts w:ascii="华文楷体" w:eastAsia="华文楷体" w:hAnsi="华文楷体" w:hint="eastAsia"/>
                <w:sz w:val="30"/>
                <w:szCs w:val="30"/>
              </w:rPr>
            </w:rPrChange>
          </w:rPr>
          <w:t>一致认同具有鱼等十法入世的遍入天为本尊</w:t>
        </w:r>
        <w:r w:rsidRPr="003570DC">
          <w:rPr>
            <w:rFonts w:ascii="黑体" w:eastAsia="黑体" w:hAnsi="黑体"/>
            <w:b/>
            <w:sz w:val="30"/>
            <w:szCs w:val="30"/>
            <w:rPrChange w:id="104" w:author="apple" w:date="2015-11-25T20:13:00Z">
              <w:rPr>
                <w:rFonts w:ascii="华文楷体" w:eastAsia="华文楷体" w:hAnsi="华文楷体"/>
                <w:sz w:val="30"/>
                <w:szCs w:val="30"/>
              </w:rPr>
            </w:rPrChange>
          </w:rPr>
          <w:t>】</w:t>
        </w:r>
      </w:ins>
    </w:p>
    <w:p w:rsidR="00467590" w:rsidRPr="00353E9A" w:rsidDel="003570DC" w:rsidRDefault="00467590" w:rsidP="003570DC">
      <w:pPr>
        <w:spacing w:line="360" w:lineRule="auto"/>
        <w:ind w:firstLine="570"/>
        <w:rPr>
          <w:del w:id="105" w:author="apple" w:date="2015-11-25T20:14:00Z"/>
          <w:rFonts w:ascii="华文楷体" w:eastAsia="华文楷体" w:hAnsi="华文楷体" w:hint="eastAsia"/>
          <w:sz w:val="30"/>
          <w:szCs w:val="30"/>
        </w:rPr>
      </w:pPr>
      <w:del w:id="106" w:author="apple" w:date="2015-11-25T20:13:00Z">
        <w:r w:rsidRPr="00353E9A" w:rsidDel="003570DC">
          <w:rPr>
            <w:rFonts w:ascii="华文楷体" w:eastAsia="华文楷体" w:hAnsi="华文楷体" w:hint="eastAsia"/>
            <w:sz w:val="30"/>
            <w:szCs w:val="30"/>
          </w:rPr>
          <w:delText>“一致认同具有鱼等十法入世的遍入天为本尊”，</w:delText>
        </w:r>
      </w:del>
      <w:r w:rsidRPr="00353E9A">
        <w:rPr>
          <w:rFonts w:ascii="华文楷体" w:eastAsia="华文楷体" w:hAnsi="华文楷体" w:hint="eastAsia"/>
          <w:sz w:val="30"/>
          <w:szCs w:val="30"/>
        </w:rPr>
        <w:t>首先呢，是以遍入天为本尊，那么遍入天呢具有十法入世，也就是说具有十种化身吧，从下面所介绍的鱼呀，等等，乌龟，乃至释迦牟尼佛都是他们第九个化身。像这样话也是这样讲法，他们认为释迦牟尼佛也是遍入</w:t>
      </w:r>
      <w:ins w:id="107" w:author="apple" w:date="2015-11-25T20:13:00Z">
        <w:r w:rsidR="003570DC">
          <w:rPr>
            <w:rFonts w:ascii="华文楷体" w:eastAsia="华文楷体" w:hAnsi="华文楷体" w:hint="eastAsia"/>
            <w:sz w:val="30"/>
            <w:szCs w:val="30"/>
          </w:rPr>
          <w:t>天</w:t>
        </w:r>
        <w:r w:rsidR="003570DC">
          <w:rPr>
            <w:rFonts w:ascii="华文楷体" w:eastAsia="华文楷体" w:hAnsi="华文楷体"/>
            <w:sz w:val="30"/>
            <w:szCs w:val="30"/>
          </w:rPr>
          <w:t>应</w:t>
        </w:r>
      </w:ins>
      <w:del w:id="108" w:author="apple" w:date="2015-11-25T20:13:00Z">
        <w:r w:rsidRPr="00353E9A" w:rsidDel="003570DC">
          <w:rPr>
            <w:rFonts w:ascii="华文楷体" w:eastAsia="华文楷体" w:hAnsi="华文楷体" w:hint="eastAsia"/>
            <w:sz w:val="30"/>
            <w:szCs w:val="30"/>
          </w:rPr>
          <w:delText>应</w:delText>
        </w:r>
      </w:del>
      <w:r w:rsidRPr="00353E9A">
        <w:rPr>
          <w:rFonts w:ascii="华文楷体" w:eastAsia="华文楷体" w:hAnsi="华文楷体" w:hint="eastAsia"/>
          <w:sz w:val="30"/>
          <w:szCs w:val="30"/>
        </w:rPr>
        <w:t>化在世间当中救渡众生的一个化身。像这样就是他们把具有鱼等十法入世的遍入天呢作为他们的本尊，进行供奉等</w:t>
      </w:r>
      <w:ins w:id="109" w:author="apple" w:date="2015-11-25T20:14:00Z">
        <w:r w:rsidR="003570DC">
          <w:rPr>
            <w:rFonts w:ascii="华文楷体" w:eastAsia="华文楷体" w:hAnsi="华文楷体" w:hint="eastAsia"/>
            <w:sz w:val="30"/>
            <w:szCs w:val="30"/>
          </w:rPr>
          <w:t>。</w:t>
        </w:r>
      </w:ins>
      <w:del w:id="110" w:author="apple" w:date="2015-11-25T20:14:00Z">
        <w:r w:rsidRPr="00353E9A" w:rsidDel="003570DC">
          <w:rPr>
            <w:rFonts w:ascii="华文楷体" w:eastAsia="华文楷体" w:hAnsi="华文楷体" w:hint="eastAsia"/>
            <w:sz w:val="30"/>
            <w:szCs w:val="30"/>
          </w:rPr>
          <w:delText>。</w:delText>
        </w:r>
      </w:del>
    </w:p>
    <w:p w:rsidR="003570DC" w:rsidRDefault="00467590" w:rsidP="003570DC">
      <w:pPr>
        <w:spacing w:line="360" w:lineRule="auto"/>
        <w:ind w:firstLine="570"/>
        <w:rPr>
          <w:ins w:id="111" w:author="apple" w:date="2015-11-25T20:14:00Z"/>
          <w:rFonts w:ascii="华文楷体" w:eastAsia="华文楷体" w:hAnsi="华文楷体"/>
          <w:sz w:val="30"/>
          <w:szCs w:val="30"/>
        </w:rPr>
      </w:pPr>
      <w:r w:rsidRPr="00353E9A">
        <w:rPr>
          <w:rFonts w:ascii="华文楷体" w:eastAsia="华文楷体" w:hAnsi="华文楷体" w:hint="eastAsia"/>
          <w:sz w:val="30"/>
          <w:szCs w:val="30"/>
        </w:rPr>
        <w:t>那么第二个誓愿呢就是</w:t>
      </w:r>
    </w:p>
    <w:p w:rsidR="003570DC" w:rsidRPr="003570DC" w:rsidRDefault="003570DC" w:rsidP="003570DC">
      <w:pPr>
        <w:spacing w:line="360" w:lineRule="auto"/>
        <w:ind w:firstLine="570"/>
        <w:rPr>
          <w:ins w:id="112" w:author="apple" w:date="2015-11-25T20:14:00Z"/>
          <w:rFonts w:ascii="黑体" w:eastAsia="黑体" w:hAnsi="黑体" w:hint="eastAsia"/>
          <w:b/>
          <w:sz w:val="30"/>
          <w:szCs w:val="30"/>
          <w:rPrChange w:id="113" w:author="apple" w:date="2015-11-25T20:15:00Z">
            <w:rPr>
              <w:ins w:id="114" w:author="apple" w:date="2015-11-25T20:14:00Z"/>
              <w:rFonts w:ascii="华文楷体" w:eastAsia="华文楷体" w:hAnsi="华文楷体" w:hint="eastAsia"/>
              <w:sz w:val="30"/>
              <w:szCs w:val="30"/>
            </w:rPr>
          </w:rPrChange>
        </w:rPr>
      </w:pPr>
      <w:ins w:id="115" w:author="apple" w:date="2015-11-25T20:14:00Z">
        <w:r w:rsidRPr="003570DC">
          <w:rPr>
            <w:rFonts w:ascii="黑体" w:eastAsia="黑体" w:hAnsi="黑体" w:hint="eastAsia"/>
            <w:b/>
            <w:sz w:val="30"/>
            <w:szCs w:val="30"/>
            <w:rPrChange w:id="116" w:author="apple" w:date="2015-11-25T20:15:00Z">
              <w:rPr>
                <w:rFonts w:ascii="华文楷体" w:eastAsia="华文楷体" w:hAnsi="华文楷体" w:hint="eastAsia"/>
                <w:sz w:val="30"/>
                <w:szCs w:val="30"/>
              </w:rPr>
            </w:rPrChange>
          </w:rPr>
          <w:t>【</w:t>
        </w:r>
      </w:ins>
      <w:ins w:id="117" w:author="apple" w:date="2015-11-25T20:23:00Z">
        <w:r w:rsidR="007503A2">
          <w:rPr>
            <w:rFonts w:ascii="黑体" w:eastAsia="黑体" w:hAnsi="黑体" w:hint="eastAsia"/>
            <w:b/>
            <w:sz w:val="30"/>
            <w:szCs w:val="30"/>
          </w:rPr>
          <w:t>（二</w:t>
        </w:r>
        <w:r w:rsidR="007503A2">
          <w:rPr>
            <w:rFonts w:ascii="黑体" w:eastAsia="黑体" w:hAnsi="黑体"/>
            <w:b/>
            <w:sz w:val="30"/>
            <w:szCs w:val="30"/>
          </w:rPr>
          <w:t>）</w:t>
        </w:r>
      </w:ins>
      <w:ins w:id="118" w:author="apple" w:date="2015-11-25T20:14:00Z">
        <w:r w:rsidRPr="003570DC">
          <w:rPr>
            <w:rFonts w:ascii="黑体" w:eastAsia="黑体" w:hAnsi="黑体" w:hint="eastAsia"/>
            <w:b/>
            <w:sz w:val="30"/>
            <w:szCs w:val="30"/>
            <w:rPrChange w:id="119" w:author="apple" w:date="2015-11-25T20:15:00Z">
              <w:rPr>
                <w:rFonts w:ascii="华文楷体" w:eastAsia="华文楷体" w:hAnsi="华文楷体" w:hint="eastAsia"/>
                <w:sz w:val="30"/>
                <w:szCs w:val="30"/>
              </w:rPr>
            </w:rPrChange>
          </w:rPr>
          <w:t>将不是由士夫所造的《吠陀》作为正量。</w:t>
        </w:r>
        <w:r w:rsidRPr="003570DC">
          <w:rPr>
            <w:rFonts w:ascii="黑体" w:eastAsia="黑体" w:hAnsi="黑体"/>
            <w:b/>
            <w:sz w:val="30"/>
            <w:szCs w:val="30"/>
            <w:rPrChange w:id="120" w:author="apple" w:date="2015-11-25T20:15:00Z">
              <w:rPr>
                <w:rFonts w:ascii="华文楷体" w:eastAsia="华文楷体" w:hAnsi="华文楷体"/>
                <w:sz w:val="30"/>
                <w:szCs w:val="30"/>
              </w:rPr>
            </w:rPrChange>
          </w:rPr>
          <w:t>】</w:t>
        </w:r>
      </w:ins>
    </w:p>
    <w:p w:rsidR="00467590" w:rsidRPr="00353E9A" w:rsidRDefault="00467590" w:rsidP="003570DC">
      <w:pPr>
        <w:spacing w:line="360" w:lineRule="auto"/>
        <w:ind w:firstLine="570"/>
        <w:rPr>
          <w:rFonts w:ascii="华文楷体" w:eastAsia="华文楷体" w:hAnsi="华文楷体"/>
          <w:sz w:val="30"/>
          <w:szCs w:val="30"/>
        </w:rPr>
      </w:pPr>
      <w:r w:rsidRPr="00353E9A">
        <w:rPr>
          <w:rFonts w:ascii="华文楷体" w:eastAsia="华文楷体" w:hAnsi="华文楷体" w:hint="eastAsia"/>
          <w:sz w:val="30"/>
          <w:szCs w:val="30"/>
        </w:rPr>
        <w:t>“</w:t>
      </w:r>
      <w:del w:id="121" w:author="apple" w:date="2015-11-25T20:14:00Z">
        <w:r w:rsidRPr="00353E9A" w:rsidDel="003570DC">
          <w:rPr>
            <w:rFonts w:ascii="华文楷体" w:eastAsia="华文楷体" w:hAnsi="华文楷体" w:hint="eastAsia"/>
            <w:sz w:val="30"/>
            <w:szCs w:val="30"/>
          </w:rPr>
          <w:delText>将不是由士夫所造的《吠陀》作为正量。</w:delText>
        </w:r>
      </w:del>
      <w:r w:rsidRPr="00353E9A">
        <w:rPr>
          <w:rFonts w:ascii="华文楷体" w:eastAsia="华文楷体" w:hAnsi="华文楷体" w:hint="eastAsia"/>
          <w:sz w:val="30"/>
          <w:szCs w:val="30"/>
        </w:rPr>
        <w:t>”那么这个《吠陀》，他们认为不是士夫，不是一般的众生通过分别念所造的。那么这个地方的士夫和前面的士夫</w:t>
      </w:r>
      <w:ins w:id="122" w:author="apple" w:date="2015-11-25T20:15:00Z">
        <w:r w:rsidR="003570DC">
          <w:rPr>
            <w:rFonts w:ascii="华文楷体" w:eastAsia="华文楷体" w:hAnsi="华文楷体" w:hint="eastAsia"/>
            <w:sz w:val="30"/>
            <w:szCs w:val="30"/>
          </w:rPr>
          <w:t>就是</w:t>
        </w:r>
      </w:ins>
      <w:r w:rsidRPr="00353E9A">
        <w:rPr>
          <w:rFonts w:ascii="华文楷体" w:eastAsia="华文楷体" w:hAnsi="华文楷体" w:hint="eastAsia"/>
          <w:sz w:val="30"/>
          <w:szCs w:val="30"/>
        </w:rPr>
        <w:t>不是一回事。那么这个地方的士夫就是凡夫的意思，就是凡夫的意思</w:t>
      </w:r>
      <w:ins w:id="123" w:author="apple" w:date="2015-11-25T20:15:00Z">
        <w:r w:rsidR="003570DC">
          <w:rPr>
            <w:rFonts w:ascii="华文楷体" w:eastAsia="华文楷体" w:hAnsi="华文楷体" w:hint="eastAsia"/>
            <w:sz w:val="30"/>
            <w:szCs w:val="30"/>
          </w:rPr>
          <w:t>。</w:t>
        </w:r>
      </w:ins>
      <w:del w:id="124" w:author="apple" w:date="2015-11-25T20:15:00Z">
        <w:r w:rsidRPr="00353E9A" w:rsidDel="003570DC">
          <w:rPr>
            <w:rFonts w:ascii="华文楷体" w:eastAsia="华文楷体" w:hAnsi="华文楷体" w:hint="eastAsia"/>
            <w:sz w:val="30"/>
            <w:szCs w:val="30"/>
          </w:rPr>
          <w:delText>，</w:delText>
        </w:r>
      </w:del>
      <w:r w:rsidRPr="00353E9A">
        <w:rPr>
          <w:rFonts w:ascii="华文楷体" w:eastAsia="华文楷体" w:hAnsi="华文楷体" w:hint="eastAsia"/>
          <w:sz w:val="30"/>
          <w:szCs w:val="30"/>
        </w:rPr>
        <w:t>那么前面的士夫呢，好像就是神我的涵义，像这样的话，他的究竟的果位。像这样来讲的时候呢，他们认为《吠陀》呢，他不是一般的凡夫人，士夫所造的，而是天尊亲口所写，亲口所说，亲手所造的这样一种《吠陀》的论典，像这样，就把这个作为他们的根本依据，作为正量。</w:t>
      </w:r>
    </w:p>
    <w:p w:rsidR="003570DC" w:rsidRDefault="00467590" w:rsidP="00353E9A">
      <w:pPr>
        <w:spacing w:line="360" w:lineRule="auto"/>
        <w:ind w:firstLine="570"/>
        <w:rPr>
          <w:ins w:id="125" w:author="apple" w:date="2015-11-25T20:15:00Z"/>
          <w:rFonts w:ascii="华文楷体" w:eastAsia="华文楷体" w:hAnsi="华文楷体"/>
          <w:sz w:val="30"/>
          <w:szCs w:val="30"/>
        </w:rPr>
      </w:pPr>
      <w:r w:rsidRPr="00353E9A">
        <w:rPr>
          <w:rFonts w:ascii="华文楷体" w:eastAsia="华文楷体" w:hAnsi="华文楷体" w:hint="eastAsia"/>
          <w:sz w:val="30"/>
          <w:szCs w:val="30"/>
        </w:rPr>
        <w:t>第三个问题呢是</w:t>
      </w:r>
    </w:p>
    <w:p w:rsidR="003570DC" w:rsidRPr="007503A2" w:rsidRDefault="003570DC" w:rsidP="00353E9A">
      <w:pPr>
        <w:spacing w:line="360" w:lineRule="auto"/>
        <w:ind w:firstLine="570"/>
        <w:rPr>
          <w:ins w:id="126" w:author="apple" w:date="2015-11-25T20:15:00Z"/>
          <w:rFonts w:ascii="黑体" w:eastAsia="黑体" w:hAnsi="黑体" w:hint="eastAsia"/>
          <w:b/>
          <w:sz w:val="30"/>
          <w:szCs w:val="30"/>
          <w:rPrChange w:id="127" w:author="apple" w:date="2015-11-25T20:23:00Z">
            <w:rPr>
              <w:ins w:id="128" w:author="apple" w:date="2015-11-25T20:15:00Z"/>
              <w:rFonts w:ascii="华文楷体" w:eastAsia="华文楷体" w:hAnsi="华文楷体" w:hint="eastAsia"/>
              <w:sz w:val="30"/>
              <w:szCs w:val="30"/>
            </w:rPr>
          </w:rPrChange>
        </w:rPr>
      </w:pPr>
      <w:ins w:id="129" w:author="apple" w:date="2015-11-25T20:15:00Z">
        <w:r w:rsidRPr="007503A2">
          <w:rPr>
            <w:rFonts w:ascii="黑体" w:eastAsia="黑体" w:hAnsi="黑体" w:hint="eastAsia"/>
            <w:b/>
            <w:sz w:val="30"/>
            <w:szCs w:val="30"/>
            <w:rPrChange w:id="130" w:author="apple" w:date="2015-11-25T20:23:00Z">
              <w:rPr>
                <w:rFonts w:ascii="华文楷体" w:eastAsia="华文楷体" w:hAnsi="华文楷体" w:hint="eastAsia"/>
                <w:sz w:val="30"/>
                <w:szCs w:val="30"/>
              </w:rPr>
            </w:rPrChange>
          </w:rPr>
          <w:t>【</w:t>
        </w:r>
      </w:ins>
      <w:ins w:id="131" w:author="apple" w:date="2015-11-25T20:23:00Z">
        <w:r w:rsidR="007503A2" w:rsidRPr="007503A2">
          <w:rPr>
            <w:rFonts w:ascii="黑体" w:eastAsia="黑体" w:hAnsi="黑体" w:hint="eastAsia"/>
            <w:b/>
            <w:sz w:val="30"/>
            <w:szCs w:val="30"/>
            <w:rPrChange w:id="132" w:author="apple" w:date="2015-11-25T20:23:00Z">
              <w:rPr>
                <w:rFonts w:ascii="华文楷体" w:eastAsia="华文楷体" w:hAnsi="华文楷体" w:hint="eastAsia"/>
                <w:sz w:val="30"/>
                <w:szCs w:val="30"/>
              </w:rPr>
            </w:rPrChange>
          </w:rPr>
          <w:t>（三</w:t>
        </w:r>
        <w:r w:rsidR="007503A2" w:rsidRPr="007503A2">
          <w:rPr>
            <w:rFonts w:ascii="黑体" w:eastAsia="黑体" w:hAnsi="黑体"/>
            <w:b/>
            <w:sz w:val="30"/>
            <w:szCs w:val="30"/>
            <w:rPrChange w:id="133" w:author="apple" w:date="2015-11-25T20:23:00Z">
              <w:rPr>
                <w:rFonts w:ascii="华文楷体" w:eastAsia="华文楷体" w:hAnsi="华文楷体"/>
                <w:sz w:val="30"/>
                <w:szCs w:val="30"/>
              </w:rPr>
            </w:rPrChange>
          </w:rPr>
          <w:t>）</w:t>
        </w:r>
      </w:ins>
      <w:ins w:id="134" w:author="apple" w:date="2015-11-25T20:15:00Z">
        <w:r w:rsidRPr="007503A2">
          <w:rPr>
            <w:rFonts w:ascii="黑体" w:eastAsia="黑体" w:hAnsi="黑体" w:hint="eastAsia"/>
            <w:b/>
            <w:sz w:val="30"/>
            <w:szCs w:val="30"/>
            <w:rPrChange w:id="135" w:author="apple" w:date="2015-11-25T20:23:00Z">
              <w:rPr>
                <w:rFonts w:ascii="华文楷体" w:eastAsia="华文楷体" w:hAnsi="华文楷体" w:hint="eastAsia"/>
                <w:sz w:val="30"/>
                <w:szCs w:val="30"/>
              </w:rPr>
            </w:rPrChange>
          </w:rPr>
          <w:t>用恒河水进行沐浴可以净除罪恶。</w:t>
        </w:r>
        <w:r w:rsidRPr="007503A2">
          <w:rPr>
            <w:rFonts w:ascii="黑体" w:eastAsia="黑体" w:hAnsi="黑体"/>
            <w:b/>
            <w:sz w:val="30"/>
            <w:szCs w:val="30"/>
            <w:rPrChange w:id="136" w:author="apple" w:date="2015-11-25T20:23:00Z">
              <w:rPr>
                <w:rFonts w:ascii="华文楷体" w:eastAsia="华文楷体" w:hAnsi="华文楷体"/>
                <w:sz w:val="30"/>
                <w:szCs w:val="30"/>
              </w:rPr>
            </w:rPrChange>
          </w:rPr>
          <w:t>】</w:t>
        </w:r>
      </w:ins>
    </w:p>
    <w:p w:rsidR="00467590" w:rsidRPr="00353E9A" w:rsidDel="007503A2" w:rsidRDefault="00467590" w:rsidP="00353E9A">
      <w:pPr>
        <w:spacing w:line="360" w:lineRule="auto"/>
        <w:ind w:firstLine="570"/>
        <w:rPr>
          <w:del w:id="137" w:author="apple" w:date="2015-11-25T20:23:00Z"/>
          <w:rFonts w:ascii="华文楷体" w:eastAsia="华文楷体" w:hAnsi="华文楷体"/>
          <w:sz w:val="30"/>
          <w:szCs w:val="30"/>
        </w:rPr>
      </w:pPr>
      <w:del w:id="138" w:author="apple" w:date="2015-11-25T20:15:00Z">
        <w:r w:rsidRPr="00353E9A" w:rsidDel="003570DC">
          <w:rPr>
            <w:rFonts w:ascii="华文楷体" w:eastAsia="华文楷体" w:hAnsi="华文楷体" w:hint="eastAsia"/>
            <w:sz w:val="30"/>
            <w:szCs w:val="30"/>
          </w:rPr>
          <w:lastRenderedPageBreak/>
          <w:delText>“用恒河水进行沐浴可以净除罪恶。”</w:delText>
        </w:r>
      </w:del>
      <w:r w:rsidRPr="00353E9A">
        <w:rPr>
          <w:rFonts w:ascii="华文楷体" w:eastAsia="华文楷体" w:hAnsi="华文楷体" w:hint="eastAsia"/>
          <w:sz w:val="30"/>
          <w:szCs w:val="30"/>
        </w:rPr>
        <w:t>认为恒河呢是一条神圣的河，所以如果你在恒河水当中进行沐浴的话，就可以清净你的罪障，经常洗经常洗的话，就把身上的罪业就洗干净了，然后就可以获得解脱。所以在恒河当中呢，各种各样的外道都在里面洗浴，有祼体外道，还有这里的伺察派外道呀，自在天派等等，像这样的话都在里面洗浴着。那么就说在佛法当中呢，以前上师讲的时候也是提到过，像这样的话，比如说在月称菩萨的传记当中，也提到过恒河是文殊师利菩萨加持过的一个河，如果说饮用它的水的话可以增加智慧，可以开智慧，有这样一种讲法。那么外道呢认为，在这个水当中沐浴的话，可以净除罪恶的，啊可以净除罪恶，有这样一种讲法。</w:t>
      </w:r>
    </w:p>
    <w:p w:rsidR="00581A96" w:rsidRDefault="00467590" w:rsidP="007503A2">
      <w:pPr>
        <w:spacing w:line="360" w:lineRule="auto"/>
        <w:ind w:firstLine="570"/>
        <w:rPr>
          <w:ins w:id="139" w:author="apple" w:date="2015-11-25T20:16:00Z"/>
          <w:rFonts w:ascii="华文楷体" w:eastAsia="华文楷体" w:hAnsi="华文楷体"/>
          <w:sz w:val="30"/>
          <w:szCs w:val="30"/>
        </w:rPr>
      </w:pPr>
      <w:r w:rsidRPr="00353E9A">
        <w:rPr>
          <w:rFonts w:ascii="华文楷体" w:eastAsia="华文楷体" w:hAnsi="华文楷体" w:hint="eastAsia"/>
          <w:sz w:val="30"/>
          <w:szCs w:val="30"/>
        </w:rPr>
        <w:t>那么第四个问题呢是</w:t>
      </w:r>
    </w:p>
    <w:p w:rsidR="00581A96" w:rsidRPr="007503A2" w:rsidRDefault="00581A96" w:rsidP="00353E9A">
      <w:pPr>
        <w:spacing w:line="360" w:lineRule="auto"/>
        <w:ind w:firstLine="570"/>
        <w:rPr>
          <w:ins w:id="140" w:author="apple" w:date="2015-11-25T20:16:00Z"/>
          <w:rFonts w:ascii="黑体" w:eastAsia="黑体" w:hAnsi="黑体" w:hint="eastAsia"/>
          <w:b/>
          <w:sz w:val="30"/>
          <w:szCs w:val="30"/>
          <w:rPrChange w:id="141" w:author="apple" w:date="2015-11-25T20:23:00Z">
            <w:rPr>
              <w:ins w:id="142" w:author="apple" w:date="2015-11-25T20:16:00Z"/>
              <w:rFonts w:ascii="华文楷体" w:eastAsia="华文楷体" w:hAnsi="华文楷体" w:hint="eastAsia"/>
              <w:sz w:val="30"/>
              <w:szCs w:val="30"/>
            </w:rPr>
          </w:rPrChange>
        </w:rPr>
      </w:pPr>
      <w:ins w:id="143" w:author="apple" w:date="2015-11-25T20:16:00Z">
        <w:r w:rsidRPr="007503A2">
          <w:rPr>
            <w:rFonts w:ascii="黑体" w:eastAsia="黑体" w:hAnsi="黑体" w:hint="eastAsia"/>
            <w:b/>
            <w:sz w:val="30"/>
            <w:szCs w:val="30"/>
            <w:rPrChange w:id="144" w:author="apple" w:date="2015-11-25T20:23:00Z">
              <w:rPr>
                <w:rFonts w:ascii="华文楷体" w:eastAsia="华文楷体" w:hAnsi="华文楷体" w:hint="eastAsia"/>
                <w:sz w:val="30"/>
                <w:szCs w:val="30"/>
              </w:rPr>
            </w:rPrChange>
          </w:rPr>
          <w:t>【</w:t>
        </w:r>
      </w:ins>
      <w:ins w:id="145" w:author="apple" w:date="2015-11-25T20:23:00Z">
        <w:r w:rsidR="007503A2" w:rsidRPr="007503A2">
          <w:rPr>
            <w:rFonts w:ascii="黑体" w:eastAsia="黑体" w:hAnsi="黑体" w:hint="eastAsia"/>
            <w:b/>
            <w:sz w:val="30"/>
            <w:szCs w:val="30"/>
            <w:rPrChange w:id="146" w:author="apple" w:date="2015-11-25T20:23:00Z">
              <w:rPr>
                <w:rFonts w:ascii="华文楷体" w:eastAsia="华文楷体" w:hAnsi="华文楷体" w:hint="eastAsia"/>
                <w:sz w:val="30"/>
                <w:szCs w:val="30"/>
              </w:rPr>
            </w:rPrChange>
          </w:rPr>
          <w:t>（四</w:t>
        </w:r>
        <w:r w:rsidR="007503A2" w:rsidRPr="007503A2">
          <w:rPr>
            <w:rFonts w:ascii="黑体" w:eastAsia="黑体" w:hAnsi="黑体"/>
            <w:b/>
            <w:sz w:val="30"/>
            <w:szCs w:val="30"/>
            <w:rPrChange w:id="147" w:author="apple" w:date="2015-11-25T20:23:00Z">
              <w:rPr>
                <w:rFonts w:ascii="华文楷体" w:eastAsia="华文楷体" w:hAnsi="华文楷体"/>
                <w:sz w:val="30"/>
                <w:szCs w:val="30"/>
              </w:rPr>
            </w:rPrChange>
          </w:rPr>
          <w:t>）</w:t>
        </w:r>
      </w:ins>
      <w:ins w:id="148" w:author="apple" w:date="2015-11-25T20:16:00Z">
        <w:r w:rsidRPr="007503A2">
          <w:rPr>
            <w:rFonts w:ascii="黑体" w:eastAsia="黑体" w:hAnsi="黑体" w:hint="eastAsia"/>
            <w:b/>
            <w:sz w:val="30"/>
            <w:szCs w:val="30"/>
            <w:rPrChange w:id="149" w:author="apple" w:date="2015-11-25T20:23:00Z">
              <w:rPr>
                <w:rFonts w:ascii="华文楷体" w:eastAsia="华文楷体" w:hAnsi="华文楷体" w:hint="eastAsia"/>
                <w:sz w:val="30"/>
                <w:szCs w:val="30"/>
              </w:rPr>
            </w:rPrChange>
          </w:rPr>
          <w:t>女人如果有子则上生善趣,因此需要生儿产子。</w:t>
        </w:r>
        <w:r w:rsidRPr="007503A2">
          <w:rPr>
            <w:rFonts w:ascii="黑体" w:eastAsia="黑体" w:hAnsi="黑体"/>
            <w:b/>
            <w:sz w:val="30"/>
            <w:szCs w:val="30"/>
            <w:rPrChange w:id="150" w:author="apple" w:date="2015-11-25T20:23:00Z">
              <w:rPr>
                <w:rFonts w:ascii="华文楷体" w:eastAsia="华文楷体" w:hAnsi="华文楷体"/>
                <w:sz w:val="30"/>
                <w:szCs w:val="30"/>
              </w:rPr>
            </w:rPrChange>
          </w:rPr>
          <w:t>】</w:t>
        </w:r>
      </w:ins>
    </w:p>
    <w:p w:rsidR="000F4FBE" w:rsidRDefault="00467590" w:rsidP="00353E9A">
      <w:pPr>
        <w:spacing w:line="360" w:lineRule="auto"/>
        <w:ind w:firstLine="570"/>
        <w:rPr>
          <w:ins w:id="151" w:author="apple" w:date="2015-11-25T20:16:00Z"/>
          <w:rFonts w:ascii="华文楷体" w:eastAsia="华文楷体" w:hAnsi="华文楷体"/>
          <w:sz w:val="30"/>
          <w:szCs w:val="30"/>
        </w:rPr>
      </w:pPr>
      <w:del w:id="152" w:author="apple" w:date="2015-11-25T20:16:00Z">
        <w:r w:rsidRPr="00353E9A" w:rsidDel="00581A96">
          <w:rPr>
            <w:rFonts w:ascii="华文楷体" w:eastAsia="华文楷体" w:hAnsi="华文楷体" w:hint="eastAsia"/>
            <w:sz w:val="30"/>
            <w:szCs w:val="30"/>
          </w:rPr>
          <w:delText>“女人如果有子则上生善趣,因此需要生儿产子。”</w:delText>
        </w:r>
      </w:del>
      <w:r w:rsidRPr="00353E9A">
        <w:rPr>
          <w:rFonts w:ascii="华文楷体" w:eastAsia="华文楷体" w:hAnsi="华文楷体" w:hint="eastAsia"/>
          <w:sz w:val="30"/>
          <w:szCs w:val="30"/>
        </w:rPr>
        <w:t>那么这个第四条是专门针对女人的。那么女人如果有了儿子的时候呢，就会上生善趣，功德很大，所以是需要生儿产子的。也就是说反过来讲，你生了女儿的话呢就危险了，像这样的话，生儿子就可以生往善趣，所以因此需要生儿产子。那么就说第五个誓愿呢就是</w:t>
      </w:r>
    </w:p>
    <w:p w:rsidR="000F4FBE" w:rsidRPr="007503A2" w:rsidRDefault="000F4FBE" w:rsidP="00353E9A">
      <w:pPr>
        <w:spacing w:line="360" w:lineRule="auto"/>
        <w:ind w:firstLine="570"/>
        <w:rPr>
          <w:ins w:id="153" w:author="apple" w:date="2015-11-25T20:16:00Z"/>
          <w:rFonts w:ascii="黑体" w:eastAsia="黑体" w:hAnsi="黑体" w:hint="eastAsia"/>
          <w:b/>
          <w:sz w:val="30"/>
          <w:szCs w:val="30"/>
          <w:rPrChange w:id="154" w:author="apple" w:date="2015-11-25T20:23:00Z">
            <w:rPr>
              <w:ins w:id="155" w:author="apple" w:date="2015-11-25T20:16:00Z"/>
              <w:rFonts w:ascii="华文楷体" w:eastAsia="华文楷体" w:hAnsi="华文楷体" w:hint="eastAsia"/>
              <w:sz w:val="30"/>
              <w:szCs w:val="30"/>
            </w:rPr>
          </w:rPrChange>
        </w:rPr>
      </w:pPr>
      <w:ins w:id="156" w:author="apple" w:date="2015-11-25T20:17:00Z">
        <w:r w:rsidRPr="007503A2">
          <w:rPr>
            <w:rFonts w:ascii="黑体" w:eastAsia="黑体" w:hAnsi="黑体" w:hint="eastAsia"/>
            <w:b/>
            <w:sz w:val="30"/>
            <w:szCs w:val="30"/>
            <w:rPrChange w:id="157" w:author="apple" w:date="2015-11-25T20:23:00Z">
              <w:rPr>
                <w:rFonts w:ascii="华文楷体" w:eastAsia="华文楷体" w:hAnsi="华文楷体" w:hint="eastAsia"/>
                <w:sz w:val="30"/>
                <w:szCs w:val="30"/>
              </w:rPr>
            </w:rPrChange>
          </w:rPr>
          <w:t>【</w:t>
        </w:r>
      </w:ins>
      <w:ins w:id="158" w:author="apple" w:date="2015-11-25T20:23:00Z">
        <w:r w:rsidR="007503A2" w:rsidRPr="007503A2">
          <w:rPr>
            <w:rFonts w:ascii="黑体" w:eastAsia="黑体" w:hAnsi="黑体" w:hint="eastAsia"/>
            <w:b/>
            <w:sz w:val="30"/>
            <w:szCs w:val="30"/>
            <w:rPrChange w:id="159" w:author="apple" w:date="2015-11-25T20:23:00Z">
              <w:rPr>
                <w:rFonts w:ascii="华文楷体" w:eastAsia="华文楷体" w:hAnsi="华文楷体" w:hint="eastAsia"/>
                <w:sz w:val="30"/>
                <w:szCs w:val="30"/>
              </w:rPr>
            </w:rPrChange>
          </w:rPr>
          <w:t>（五</w:t>
        </w:r>
        <w:r w:rsidR="007503A2" w:rsidRPr="007503A2">
          <w:rPr>
            <w:rFonts w:ascii="黑体" w:eastAsia="黑体" w:hAnsi="黑体"/>
            <w:b/>
            <w:sz w:val="30"/>
            <w:szCs w:val="30"/>
            <w:rPrChange w:id="160" w:author="apple" w:date="2015-11-25T20:23:00Z">
              <w:rPr>
                <w:rFonts w:ascii="华文楷体" w:eastAsia="华文楷体" w:hAnsi="华文楷体"/>
                <w:sz w:val="30"/>
                <w:szCs w:val="30"/>
              </w:rPr>
            </w:rPrChange>
          </w:rPr>
          <w:t>）</w:t>
        </w:r>
      </w:ins>
      <w:ins w:id="161" w:author="apple" w:date="2015-11-25T20:17:00Z">
        <w:r w:rsidRPr="007503A2">
          <w:rPr>
            <w:rFonts w:ascii="黑体" w:eastAsia="黑体" w:hAnsi="黑体" w:hint="eastAsia"/>
            <w:b/>
            <w:sz w:val="30"/>
            <w:szCs w:val="30"/>
            <w:rPrChange w:id="162" w:author="apple" w:date="2015-11-25T20:23:00Z">
              <w:rPr>
                <w:rFonts w:ascii="华文楷体" w:eastAsia="华文楷体" w:hAnsi="华文楷体" w:hint="eastAsia"/>
                <w:sz w:val="30"/>
                <w:szCs w:val="30"/>
              </w:rPr>
            </w:rPrChange>
          </w:rPr>
          <w:t>奔赴沙场是福报广大的表现,捐躯战场,投生善趣,因此尤为重视武力,依守卫军事而得清净。</w:t>
        </w:r>
        <w:r w:rsidRPr="007503A2">
          <w:rPr>
            <w:rFonts w:ascii="黑体" w:eastAsia="黑体" w:hAnsi="黑体"/>
            <w:b/>
            <w:sz w:val="30"/>
            <w:szCs w:val="30"/>
            <w:rPrChange w:id="163" w:author="apple" w:date="2015-11-25T20:23:00Z">
              <w:rPr>
                <w:rFonts w:ascii="华文楷体" w:eastAsia="华文楷体" w:hAnsi="华文楷体"/>
                <w:sz w:val="30"/>
                <w:szCs w:val="30"/>
              </w:rPr>
            </w:rPrChange>
          </w:rPr>
          <w:t>】</w:t>
        </w:r>
      </w:ins>
    </w:p>
    <w:p w:rsidR="00467590" w:rsidRPr="00353E9A" w:rsidDel="000F4FBE" w:rsidRDefault="00467590" w:rsidP="00353E9A">
      <w:pPr>
        <w:spacing w:line="360" w:lineRule="auto"/>
        <w:ind w:firstLine="570"/>
        <w:rPr>
          <w:del w:id="164" w:author="apple" w:date="2015-11-25T20:17:00Z"/>
          <w:rFonts w:ascii="华文楷体" w:eastAsia="华文楷体" w:hAnsi="华文楷体"/>
          <w:sz w:val="30"/>
          <w:szCs w:val="30"/>
        </w:rPr>
      </w:pPr>
      <w:del w:id="165" w:author="apple" w:date="2015-11-25T20:17:00Z">
        <w:r w:rsidRPr="00353E9A" w:rsidDel="000F4FBE">
          <w:rPr>
            <w:rFonts w:ascii="华文楷体" w:eastAsia="华文楷体" w:hAnsi="华文楷体" w:hint="eastAsia"/>
            <w:sz w:val="30"/>
            <w:szCs w:val="30"/>
          </w:rPr>
          <w:delText>“奔赴沙场是福报广大的表现,捐躯战场,投生善趣,因此尤为重视武力,依守卫军事而得清净。”</w:delText>
        </w:r>
      </w:del>
    </w:p>
    <w:p w:rsidR="00467590" w:rsidRPr="00353E9A" w:rsidDel="000F4FBE" w:rsidRDefault="00467590" w:rsidP="00353E9A">
      <w:pPr>
        <w:spacing w:line="360" w:lineRule="auto"/>
        <w:ind w:firstLine="570"/>
        <w:rPr>
          <w:del w:id="166" w:author="apple" w:date="2015-11-25T20:17:00Z"/>
          <w:rFonts w:ascii="华文楷体" w:eastAsia="华文楷体" w:hAnsi="华文楷体"/>
          <w:sz w:val="30"/>
          <w:szCs w:val="30"/>
        </w:rPr>
      </w:pPr>
      <w:r w:rsidRPr="00353E9A">
        <w:rPr>
          <w:rFonts w:ascii="华文楷体" w:eastAsia="华文楷体" w:hAnsi="华文楷体" w:hint="eastAsia"/>
          <w:sz w:val="30"/>
          <w:szCs w:val="30"/>
        </w:rPr>
        <w:t>那么第五个誓愿呢就是鼓吹武力，鼓吹暴力等，像这样如果你能够有奔赴沙场的机会呢，是有福报的显现，如果有福报才能够奔赴沙场，没有福报也没办法奔赴沙场，为国捐躯的。所以他们认为呢，如果在战场上为国捐躯了，那就可以投生善趣，所以说特别重视武力，依靠守卫军事而得以清净。这个方面在很多外道的宗派当中呢都有这</w:t>
      </w:r>
      <w:r w:rsidRPr="00353E9A">
        <w:rPr>
          <w:rFonts w:ascii="华文楷体" w:eastAsia="华文楷体" w:hAnsi="华文楷体" w:hint="eastAsia"/>
          <w:sz w:val="30"/>
          <w:szCs w:val="30"/>
        </w:rPr>
        <w:lastRenderedPageBreak/>
        <w:t>样一种讲法，鼓吹圣战啊等等。所以说，如果在他们的这样一种教法当中，一而再再而三地说，如果你能够为本派的教法能够捐躯</w:t>
      </w:r>
      <w:ins w:id="167" w:author="apple" w:date="2015-11-25T20:18:00Z">
        <w:r w:rsidR="000F4FBE">
          <w:rPr>
            <w:rFonts w:ascii="华文楷体" w:eastAsia="华文楷体" w:hAnsi="华文楷体" w:hint="eastAsia"/>
            <w:sz w:val="30"/>
            <w:szCs w:val="30"/>
          </w:rPr>
          <w:t>，</w:t>
        </w:r>
      </w:ins>
    </w:p>
    <w:p w:rsidR="00F50534" w:rsidRPr="00353E9A" w:rsidDel="000F4FBE" w:rsidRDefault="00F50534" w:rsidP="000F4FBE">
      <w:pPr>
        <w:spacing w:line="360" w:lineRule="auto"/>
        <w:rPr>
          <w:del w:id="168" w:author="apple" w:date="2015-11-25T20:17:00Z"/>
          <w:rFonts w:ascii="华文楷体" w:eastAsia="华文楷体" w:hAnsi="华文楷体"/>
          <w:sz w:val="30"/>
          <w:szCs w:val="30"/>
        </w:rPr>
        <w:pPrChange w:id="169" w:author="apple" w:date="2015-11-25T20:17:00Z">
          <w:pPr>
            <w:spacing w:line="360" w:lineRule="auto"/>
            <w:ind w:firstLine="570"/>
          </w:pPr>
        </w:pPrChange>
      </w:pPr>
      <w:del w:id="170" w:author="apple" w:date="2015-11-25T20:17:00Z">
        <w:r w:rsidRPr="00353E9A" w:rsidDel="000F4FBE">
          <w:rPr>
            <w:rFonts w:ascii="华文楷体" w:eastAsia="华文楷体" w:hAnsi="华文楷体" w:hint="eastAsia"/>
            <w:sz w:val="30"/>
            <w:szCs w:val="30"/>
          </w:rPr>
          <w:delText>开始时间：9分52秒</w:delText>
        </w:r>
      </w:del>
    </w:p>
    <w:p w:rsidR="000F4FBE" w:rsidRDefault="00F50534" w:rsidP="00B62F4C">
      <w:pPr>
        <w:spacing w:line="360" w:lineRule="auto"/>
        <w:ind w:firstLine="570"/>
        <w:rPr>
          <w:ins w:id="171" w:author="apple" w:date="2015-11-25T20:18:00Z"/>
          <w:rFonts w:ascii="华文楷体" w:eastAsia="华文楷体" w:hAnsi="华文楷体"/>
          <w:sz w:val="30"/>
          <w:szCs w:val="30"/>
        </w:rPr>
      </w:pPr>
      <w:del w:id="172" w:author="apple" w:date="2015-11-25T20:17:00Z">
        <w:r w:rsidRPr="00353E9A" w:rsidDel="000F4FBE">
          <w:rPr>
            <w:rFonts w:ascii="华文楷体" w:eastAsia="华文楷体" w:hAnsi="华文楷体" w:hint="eastAsia"/>
            <w:sz w:val="30"/>
            <w:szCs w:val="30"/>
          </w:rPr>
          <w:delText>如果你能够为本派的这个教法能够捐躯，</w:delText>
        </w:r>
      </w:del>
      <w:r w:rsidRPr="00353E9A">
        <w:rPr>
          <w:rFonts w:ascii="华文楷体" w:eastAsia="华文楷体" w:hAnsi="华文楷体" w:hint="eastAsia"/>
          <w:sz w:val="30"/>
          <w:szCs w:val="30"/>
        </w:rPr>
        <w:t>能够这样一种死亡的话马上就能够解脱。所以说他们如果相续当中产生这样邪的定解，产生这样一种观点，产生了很强的定解的时候</w:t>
      </w:r>
      <w:ins w:id="173" w:author="apple" w:date="2015-11-25T20:17:00Z">
        <w:r w:rsidR="000F4FBE">
          <w:rPr>
            <w:rFonts w:ascii="华文楷体" w:eastAsia="华文楷体" w:hAnsi="华文楷体" w:hint="eastAsia"/>
            <w:sz w:val="30"/>
            <w:szCs w:val="30"/>
          </w:rPr>
          <w:t>，</w:t>
        </w:r>
      </w:ins>
      <w:r w:rsidRPr="00353E9A">
        <w:rPr>
          <w:rFonts w:ascii="华文楷体" w:eastAsia="华文楷体" w:hAnsi="华文楷体" w:hint="eastAsia"/>
          <w:sz w:val="30"/>
          <w:szCs w:val="30"/>
        </w:rPr>
        <w:t>他们就会争先恐后地去奔赴战场，而且在战场当中去打仗的时候呢都不会往后退缩的。为什么呢？</w:t>
      </w:r>
    </w:p>
    <w:p w:rsidR="00F50534" w:rsidRPr="00353E9A" w:rsidRDefault="00F50534" w:rsidP="00B62F4C">
      <w:pPr>
        <w:spacing w:line="360" w:lineRule="auto"/>
        <w:ind w:firstLine="570"/>
        <w:rPr>
          <w:rFonts w:ascii="华文楷体" w:eastAsia="华文楷体" w:hAnsi="华文楷体"/>
          <w:sz w:val="30"/>
          <w:szCs w:val="30"/>
        </w:rPr>
      </w:pPr>
      <w:r w:rsidRPr="00353E9A">
        <w:rPr>
          <w:rFonts w:ascii="华文楷体" w:eastAsia="华文楷体" w:hAnsi="华文楷体" w:hint="eastAsia"/>
          <w:sz w:val="30"/>
          <w:szCs w:val="30"/>
        </w:rPr>
        <w:t>因为就是如果在里面战死的当下就投生善趣了。所以像这样讲的时候打起仗来特别玩命的。还有一些这些恐怖组织恐怖分子的话实际上现在也是受了这样一种鼓动，当然不是一个教派啊，但是他们也说，如果能够这样搞自杀性的袭击的话</w:t>
      </w:r>
      <w:ins w:id="174" w:author="apple" w:date="2015-11-25T20:18:00Z">
        <w:r w:rsidR="00B62F4C">
          <w:rPr>
            <w:rFonts w:ascii="华文楷体" w:eastAsia="华文楷体" w:hAnsi="华文楷体" w:hint="eastAsia"/>
            <w:sz w:val="30"/>
            <w:szCs w:val="30"/>
          </w:rPr>
          <w:t>，</w:t>
        </w:r>
      </w:ins>
      <w:r w:rsidRPr="00353E9A">
        <w:rPr>
          <w:rFonts w:ascii="华文楷体" w:eastAsia="华文楷体" w:hAnsi="华文楷体" w:hint="eastAsia"/>
          <w:sz w:val="30"/>
          <w:szCs w:val="30"/>
        </w:rPr>
        <w:t>那么死了之后就可以投生善趣，像这样话可以获得解脱或者</w:t>
      </w:r>
      <w:ins w:id="175" w:author="apple" w:date="2015-11-25T20:18:00Z">
        <w:r w:rsidR="00B62F4C">
          <w:rPr>
            <w:rFonts w:ascii="华文楷体" w:eastAsia="华文楷体" w:hAnsi="华文楷体" w:hint="eastAsia"/>
            <w:sz w:val="30"/>
            <w:szCs w:val="30"/>
          </w:rPr>
          <w:t>升</w:t>
        </w:r>
      </w:ins>
      <w:del w:id="176" w:author="apple" w:date="2015-11-25T20:18:00Z">
        <w:r w:rsidRPr="00353E9A" w:rsidDel="00B62F4C">
          <w:rPr>
            <w:rFonts w:ascii="华文楷体" w:eastAsia="华文楷体" w:hAnsi="华文楷体" w:hint="eastAsia"/>
            <w:sz w:val="30"/>
            <w:szCs w:val="30"/>
          </w:rPr>
          <w:delText>生</w:delText>
        </w:r>
      </w:del>
      <w:r w:rsidRPr="00353E9A">
        <w:rPr>
          <w:rFonts w:ascii="华文楷体" w:eastAsia="华文楷体" w:hAnsi="华文楷体" w:hint="eastAsia"/>
          <w:sz w:val="30"/>
          <w:szCs w:val="30"/>
        </w:rPr>
        <w:t>到天堂当中去。那么如果受了这样一种观点的鼓吹的话</w:t>
      </w:r>
      <w:ins w:id="177" w:author="apple" w:date="2015-11-25T20:18:00Z">
        <w:r w:rsidR="00B62F4C">
          <w:rPr>
            <w:rFonts w:ascii="华文楷体" w:eastAsia="华文楷体" w:hAnsi="华文楷体" w:hint="eastAsia"/>
            <w:sz w:val="30"/>
            <w:szCs w:val="30"/>
          </w:rPr>
          <w:t>，</w:t>
        </w:r>
      </w:ins>
      <w:r w:rsidRPr="00353E9A">
        <w:rPr>
          <w:rFonts w:ascii="华文楷体" w:eastAsia="华文楷体" w:hAnsi="华文楷体" w:hint="eastAsia"/>
          <w:sz w:val="30"/>
          <w:szCs w:val="30"/>
        </w:rPr>
        <w:t>当然就是非常喜欢去做这些事情的，在别人面前看起来是恐怖分子，但是在他们自己内部看起来的时候</w:t>
      </w:r>
      <w:ins w:id="178" w:author="apple" w:date="2015-11-25T20:18:00Z">
        <w:r w:rsidR="00B62F4C">
          <w:rPr>
            <w:rFonts w:ascii="华文楷体" w:eastAsia="华文楷体" w:hAnsi="华文楷体" w:hint="eastAsia"/>
            <w:sz w:val="30"/>
            <w:szCs w:val="30"/>
          </w:rPr>
          <w:t>，</w:t>
        </w:r>
      </w:ins>
      <w:r w:rsidRPr="00353E9A">
        <w:rPr>
          <w:rFonts w:ascii="华文楷体" w:eastAsia="华文楷体" w:hAnsi="华文楷体" w:hint="eastAsia"/>
          <w:sz w:val="30"/>
          <w:szCs w:val="30"/>
        </w:rPr>
        <w:t>他们就是英雄了，就是这样的。所以像这样的话就是说邪的论典对众生的伤害应该是非常大的。</w:t>
      </w:r>
    </w:p>
    <w:p w:rsidR="00F50534" w:rsidRPr="00353E9A" w:rsidRDefault="00F50534" w:rsidP="00353E9A">
      <w:pPr>
        <w:spacing w:line="360" w:lineRule="auto"/>
        <w:ind w:firstLine="570"/>
        <w:rPr>
          <w:rFonts w:ascii="华文楷体" w:eastAsia="华文楷体" w:hAnsi="华文楷体"/>
          <w:sz w:val="30"/>
          <w:szCs w:val="30"/>
        </w:rPr>
      </w:pPr>
      <w:r w:rsidRPr="00353E9A">
        <w:rPr>
          <w:rFonts w:ascii="华文楷体" w:eastAsia="华文楷体" w:hAnsi="华文楷体" w:hint="eastAsia"/>
          <w:sz w:val="30"/>
          <w:szCs w:val="30"/>
        </w:rPr>
        <w:t>那么第六个问题就是保护生命。这个地方保护生命不是平时我们讲的这个佛法当中的护生啊</w:t>
      </w:r>
      <w:ins w:id="179" w:author="apple" w:date="2015-11-25T20:18:00Z">
        <w:r w:rsidR="00B62F4C">
          <w:rPr>
            <w:rFonts w:ascii="华文楷体" w:eastAsia="华文楷体" w:hAnsi="华文楷体" w:hint="eastAsia"/>
            <w:sz w:val="30"/>
            <w:szCs w:val="30"/>
          </w:rPr>
          <w:t>、</w:t>
        </w:r>
      </w:ins>
      <w:r w:rsidRPr="00353E9A">
        <w:rPr>
          <w:rFonts w:ascii="华文楷体" w:eastAsia="华文楷体" w:hAnsi="华文楷体" w:hint="eastAsia"/>
          <w:sz w:val="30"/>
          <w:szCs w:val="30"/>
        </w:rPr>
        <w:t>放生等等，不是这个保护生命。他们说应该</w:t>
      </w:r>
    </w:p>
    <w:p w:rsidR="00F50534" w:rsidRPr="007503A2" w:rsidRDefault="00F50534" w:rsidP="00353E9A">
      <w:pPr>
        <w:spacing w:line="360" w:lineRule="auto"/>
        <w:ind w:firstLine="570"/>
        <w:rPr>
          <w:rFonts w:ascii="黑体" w:eastAsia="黑体" w:hAnsi="黑体"/>
          <w:b/>
          <w:sz w:val="30"/>
          <w:szCs w:val="30"/>
          <w:rPrChange w:id="180" w:author="apple" w:date="2015-11-25T20:23:00Z">
            <w:rPr>
              <w:rFonts w:ascii="华文楷体" w:eastAsia="华文楷体" w:hAnsi="华文楷体"/>
              <w:sz w:val="30"/>
              <w:szCs w:val="30"/>
            </w:rPr>
          </w:rPrChange>
        </w:rPr>
      </w:pPr>
      <w:r w:rsidRPr="007503A2">
        <w:rPr>
          <w:rFonts w:ascii="华文楷体" w:eastAsia="华文楷体" w:hAnsi="华文楷体" w:hint="eastAsia"/>
          <w:b/>
          <w:sz w:val="30"/>
          <w:szCs w:val="30"/>
          <w:rPrChange w:id="181" w:author="apple" w:date="2015-11-25T20:23:00Z">
            <w:rPr>
              <w:rFonts w:ascii="华文楷体" w:eastAsia="华文楷体" w:hAnsi="华文楷体" w:hint="eastAsia"/>
              <w:sz w:val="30"/>
              <w:szCs w:val="30"/>
            </w:rPr>
          </w:rPrChange>
        </w:rPr>
        <w:t>【</w:t>
      </w:r>
      <w:ins w:id="182" w:author="apple" w:date="2015-11-25T20:23:00Z">
        <w:r w:rsidR="007503A2" w:rsidRPr="007503A2">
          <w:rPr>
            <w:rFonts w:ascii="华文楷体" w:eastAsia="华文楷体" w:hAnsi="华文楷体" w:hint="eastAsia"/>
            <w:b/>
            <w:sz w:val="30"/>
            <w:szCs w:val="30"/>
            <w:rPrChange w:id="183" w:author="apple" w:date="2015-11-25T20:23:00Z">
              <w:rPr>
                <w:rFonts w:ascii="华文楷体" w:eastAsia="华文楷体" w:hAnsi="华文楷体" w:hint="eastAsia"/>
                <w:sz w:val="30"/>
                <w:szCs w:val="30"/>
              </w:rPr>
            </w:rPrChange>
          </w:rPr>
          <w:t>（六</w:t>
        </w:r>
        <w:r w:rsidR="007503A2" w:rsidRPr="007503A2">
          <w:rPr>
            <w:rFonts w:ascii="华文楷体" w:eastAsia="华文楷体" w:hAnsi="华文楷体"/>
            <w:b/>
            <w:sz w:val="30"/>
            <w:szCs w:val="30"/>
            <w:rPrChange w:id="184" w:author="apple" w:date="2015-11-25T20:23:00Z">
              <w:rPr>
                <w:rFonts w:ascii="华文楷体" w:eastAsia="华文楷体" w:hAnsi="华文楷体"/>
                <w:sz w:val="30"/>
                <w:szCs w:val="30"/>
              </w:rPr>
            </w:rPrChange>
          </w:rPr>
          <w:t>）</w:t>
        </w:r>
      </w:ins>
      <w:r w:rsidRPr="007503A2">
        <w:rPr>
          <w:rFonts w:ascii="黑体" w:eastAsia="黑体" w:hAnsi="黑体" w:hint="eastAsia"/>
          <w:b/>
          <w:sz w:val="30"/>
          <w:szCs w:val="30"/>
          <w:rPrChange w:id="185" w:author="apple" w:date="2015-11-25T20:23:00Z">
            <w:rPr>
              <w:rFonts w:ascii="华文楷体" w:eastAsia="华文楷体" w:hAnsi="华文楷体" w:hint="eastAsia"/>
              <w:sz w:val="30"/>
              <w:szCs w:val="30"/>
            </w:rPr>
          </w:rPrChange>
        </w:rPr>
        <w:t>保护生命，譬如，在遭遇灾荒、面临末日之时如果偷盗行窃，依此可清净罪业、获得收益，这是因为对生死攸关的性命加以保护的缘故。】</w:t>
      </w:r>
    </w:p>
    <w:p w:rsidR="00D937A4" w:rsidRDefault="00F50534" w:rsidP="00353E9A">
      <w:pPr>
        <w:spacing w:line="360" w:lineRule="auto"/>
        <w:ind w:firstLine="570"/>
        <w:rPr>
          <w:ins w:id="186" w:author="apple" w:date="2015-11-25T20:19:00Z"/>
          <w:rFonts w:ascii="华文楷体" w:eastAsia="华文楷体" w:hAnsi="华文楷体"/>
          <w:sz w:val="30"/>
          <w:szCs w:val="30"/>
        </w:rPr>
      </w:pPr>
      <w:r w:rsidRPr="00353E9A">
        <w:rPr>
          <w:rFonts w:ascii="华文楷体" w:eastAsia="华文楷体" w:hAnsi="华文楷体" w:hint="eastAsia"/>
          <w:sz w:val="30"/>
          <w:szCs w:val="30"/>
        </w:rPr>
        <w:t>那么就是说，如果说在遇到灾荒的时候呢或者面临末日的时候，</w:t>
      </w:r>
      <w:r w:rsidRPr="00353E9A">
        <w:rPr>
          <w:rFonts w:ascii="华文楷体" w:eastAsia="华文楷体" w:hAnsi="华文楷体" w:hint="eastAsia"/>
          <w:sz w:val="30"/>
          <w:szCs w:val="30"/>
        </w:rPr>
        <w:lastRenderedPageBreak/>
        <w:t>比如说这些不管是其他的种种的灾荒吧，或者就说粮荒啊，或就说这些自然灾害啊，像这样时候呢就说自己的性命难保。那么在这样一种前提之下如果能够偷盗行窃，不但没有过失而且可以清净罪业</w:t>
      </w:r>
      <w:ins w:id="187" w:author="apple" w:date="2015-11-25T20:19:00Z">
        <w:r w:rsidR="00D937A4">
          <w:rPr>
            <w:rFonts w:ascii="华文楷体" w:eastAsia="华文楷体" w:hAnsi="华文楷体" w:hint="eastAsia"/>
            <w:sz w:val="30"/>
            <w:szCs w:val="30"/>
          </w:rPr>
          <w:t>，</w:t>
        </w:r>
      </w:ins>
      <w:r w:rsidRPr="00353E9A">
        <w:rPr>
          <w:rFonts w:ascii="华文楷体" w:eastAsia="华文楷体" w:hAnsi="华文楷体" w:hint="eastAsia"/>
          <w:sz w:val="30"/>
          <w:szCs w:val="30"/>
        </w:rPr>
        <w:t>获得收益的，所以说这个是因为对于生命</w:t>
      </w:r>
      <w:ins w:id="188" w:author="apple" w:date="2015-11-25T20:19:00Z">
        <w:r w:rsidR="00D937A4">
          <w:rPr>
            <w:rFonts w:ascii="华文楷体" w:eastAsia="华文楷体" w:hAnsi="华文楷体" w:hint="eastAsia"/>
            <w:sz w:val="30"/>
            <w:szCs w:val="30"/>
          </w:rPr>
          <w:t>、</w:t>
        </w:r>
      </w:ins>
      <w:r w:rsidRPr="00353E9A">
        <w:rPr>
          <w:rFonts w:ascii="华文楷体" w:eastAsia="华文楷体" w:hAnsi="华文楷体" w:hint="eastAsia"/>
          <w:sz w:val="30"/>
          <w:szCs w:val="30"/>
        </w:rPr>
        <w:t>生死攸关的性命加以保护的缘故。</w:t>
      </w:r>
    </w:p>
    <w:p w:rsidR="00D937A4" w:rsidRDefault="00F50534" w:rsidP="00353E9A">
      <w:pPr>
        <w:spacing w:line="360" w:lineRule="auto"/>
        <w:ind w:firstLine="570"/>
        <w:rPr>
          <w:ins w:id="189" w:author="apple" w:date="2015-11-25T20:20:00Z"/>
          <w:rFonts w:ascii="华文楷体" w:eastAsia="华文楷体" w:hAnsi="华文楷体"/>
          <w:sz w:val="30"/>
          <w:szCs w:val="30"/>
        </w:rPr>
      </w:pPr>
      <w:r w:rsidRPr="00353E9A">
        <w:rPr>
          <w:rFonts w:ascii="华文楷体" w:eastAsia="华文楷体" w:hAnsi="华文楷体" w:hint="eastAsia"/>
          <w:sz w:val="30"/>
          <w:szCs w:val="30"/>
        </w:rPr>
        <w:t>这方面和佛法的观点就是完全都是不相同的，佛法当中讲的时候这样一种偷盗罪业非常的严重，所以说即便是要舍弃自己的生命呢的话也是要保护戒律，因为这样一种生命就说反正你死了之后肯定还会重新获得的，肯定会得</w:t>
      </w:r>
      <w:ins w:id="190" w:author="apple" w:date="2015-11-25T20:19:00Z">
        <w:r w:rsidR="00D937A4">
          <w:rPr>
            <w:rFonts w:ascii="华文楷体" w:eastAsia="华文楷体" w:hAnsi="华文楷体" w:hint="eastAsia"/>
            <w:sz w:val="30"/>
            <w:szCs w:val="30"/>
          </w:rPr>
          <w:t>，</w:t>
        </w:r>
      </w:ins>
      <w:r w:rsidRPr="00353E9A">
        <w:rPr>
          <w:rFonts w:ascii="华文楷体" w:eastAsia="华文楷体" w:hAnsi="华文楷体" w:hint="eastAsia"/>
          <w:sz w:val="30"/>
          <w:szCs w:val="30"/>
        </w:rPr>
        <w:t>因为</w:t>
      </w:r>
      <w:del w:id="191" w:author="apple" w:date="2015-11-25T20:20:00Z">
        <w:r w:rsidRPr="00353E9A" w:rsidDel="00D937A4">
          <w:rPr>
            <w:rFonts w:ascii="华文楷体" w:eastAsia="华文楷体" w:hAnsi="华文楷体" w:hint="eastAsia"/>
            <w:sz w:val="30"/>
            <w:szCs w:val="30"/>
          </w:rPr>
          <w:delText>（12分07秒）</w:delText>
        </w:r>
      </w:del>
      <w:r w:rsidRPr="00353E9A">
        <w:rPr>
          <w:rFonts w:ascii="华文楷体" w:eastAsia="华文楷体" w:hAnsi="华文楷体" w:hint="eastAsia"/>
          <w:sz w:val="30"/>
          <w:szCs w:val="30"/>
        </w:rPr>
        <w:t>轮回不断的话他的这个投生就会相续不断。但是呢如果说是为了暂时的生命去偷盗去盗窃的话</w:t>
      </w:r>
      <w:ins w:id="192" w:author="apple" w:date="2015-11-25T20:20:00Z">
        <w:r w:rsidR="00D937A4">
          <w:rPr>
            <w:rFonts w:ascii="华文楷体" w:eastAsia="华文楷体" w:hAnsi="华文楷体" w:hint="eastAsia"/>
            <w:sz w:val="30"/>
            <w:szCs w:val="30"/>
          </w:rPr>
          <w:t>，</w:t>
        </w:r>
      </w:ins>
      <w:r w:rsidRPr="00353E9A">
        <w:rPr>
          <w:rFonts w:ascii="华文楷体" w:eastAsia="华文楷体" w:hAnsi="华文楷体" w:hint="eastAsia"/>
          <w:sz w:val="30"/>
          <w:szCs w:val="30"/>
        </w:rPr>
        <w:t>那么他的这个罪过相当严重，所以说在后世的时候呢</w:t>
      </w:r>
      <w:ins w:id="193" w:author="apple" w:date="2015-11-25T20:20:00Z">
        <w:r w:rsidR="00D937A4">
          <w:rPr>
            <w:rFonts w:ascii="华文楷体" w:eastAsia="华文楷体" w:hAnsi="华文楷体" w:hint="eastAsia"/>
            <w:sz w:val="30"/>
            <w:szCs w:val="30"/>
          </w:rPr>
          <w:t>，</w:t>
        </w:r>
      </w:ins>
      <w:r w:rsidRPr="00353E9A">
        <w:rPr>
          <w:rFonts w:ascii="华文楷体" w:eastAsia="华文楷体" w:hAnsi="华文楷体" w:hint="eastAsia"/>
          <w:sz w:val="30"/>
          <w:szCs w:val="30"/>
        </w:rPr>
        <w:t>他会感受很严重的恶趣的痛苦。所以说就是说在这样一种情况之下</w:t>
      </w:r>
      <w:ins w:id="194" w:author="apple" w:date="2015-11-25T20:20:00Z">
        <w:r w:rsidR="00D937A4">
          <w:rPr>
            <w:rFonts w:ascii="华文楷体" w:eastAsia="华文楷体" w:hAnsi="华文楷体" w:hint="eastAsia"/>
            <w:sz w:val="30"/>
            <w:szCs w:val="30"/>
          </w:rPr>
          <w:t>，</w:t>
        </w:r>
      </w:ins>
      <w:r w:rsidRPr="00353E9A">
        <w:rPr>
          <w:rFonts w:ascii="华文楷体" w:eastAsia="华文楷体" w:hAnsi="华文楷体" w:hint="eastAsia"/>
          <w:sz w:val="30"/>
          <w:szCs w:val="30"/>
        </w:rPr>
        <w:t>即便是要做取舍的时候呢也是可以舍弃自己的生命</w:t>
      </w:r>
      <w:ins w:id="195" w:author="apple" w:date="2015-11-25T20:20:00Z">
        <w:r w:rsidR="00D937A4">
          <w:rPr>
            <w:rFonts w:ascii="华文楷体" w:eastAsia="华文楷体" w:hAnsi="华文楷体" w:hint="eastAsia"/>
            <w:sz w:val="30"/>
            <w:szCs w:val="30"/>
          </w:rPr>
          <w:t>，</w:t>
        </w:r>
      </w:ins>
      <w:r w:rsidRPr="00353E9A">
        <w:rPr>
          <w:rFonts w:ascii="华文楷体" w:eastAsia="华文楷体" w:hAnsi="华文楷体" w:hint="eastAsia"/>
          <w:sz w:val="30"/>
          <w:szCs w:val="30"/>
        </w:rPr>
        <w:t>但是不能舍弃自己的这样一种善法。</w:t>
      </w:r>
    </w:p>
    <w:p w:rsidR="00F50534" w:rsidRPr="00353E9A" w:rsidDel="00D937A4" w:rsidRDefault="00F50534" w:rsidP="00353E9A">
      <w:pPr>
        <w:spacing w:line="360" w:lineRule="auto"/>
        <w:ind w:firstLine="570"/>
        <w:rPr>
          <w:del w:id="196" w:author="apple" w:date="2015-11-25T20:20:00Z"/>
          <w:rFonts w:ascii="华文楷体" w:eastAsia="华文楷体" w:hAnsi="华文楷体"/>
          <w:sz w:val="30"/>
          <w:szCs w:val="30"/>
        </w:rPr>
      </w:pPr>
      <w:r w:rsidRPr="00353E9A">
        <w:rPr>
          <w:rFonts w:ascii="华文楷体" w:eastAsia="华文楷体" w:hAnsi="华文楷体" w:hint="eastAsia"/>
          <w:sz w:val="30"/>
          <w:szCs w:val="30"/>
        </w:rPr>
        <w:t>但是在这样一种吠陀的在这样一种就说遍入天派当中呢</w:t>
      </w:r>
      <w:ins w:id="197" w:author="apple" w:date="2015-11-25T20:20:00Z">
        <w:r w:rsidR="00D937A4">
          <w:rPr>
            <w:rFonts w:ascii="华文楷体" w:eastAsia="华文楷体" w:hAnsi="华文楷体" w:hint="eastAsia"/>
            <w:sz w:val="30"/>
            <w:szCs w:val="30"/>
          </w:rPr>
          <w:t>，</w:t>
        </w:r>
      </w:ins>
      <w:r w:rsidRPr="00353E9A">
        <w:rPr>
          <w:rFonts w:ascii="华文楷体" w:eastAsia="华文楷体" w:hAnsi="华文楷体" w:hint="eastAsia"/>
          <w:sz w:val="30"/>
          <w:szCs w:val="30"/>
        </w:rPr>
        <w:t>他们就认为呢如果说是遇到这些紧急事情的时候呢可以偷盗，不但没有过失而且获得很、可以清净罪业获得收益的，因为对于性命加以保护的缘故。就是这样讲的。</w:t>
      </w:r>
    </w:p>
    <w:p w:rsidR="00D937A4" w:rsidRDefault="00F50534" w:rsidP="00BB52C7">
      <w:pPr>
        <w:spacing w:line="360" w:lineRule="auto"/>
        <w:ind w:firstLine="570"/>
        <w:rPr>
          <w:ins w:id="198" w:author="apple" w:date="2015-11-25T20:20:00Z"/>
          <w:rFonts w:ascii="华文楷体" w:eastAsia="华文楷体" w:hAnsi="华文楷体"/>
          <w:sz w:val="30"/>
          <w:szCs w:val="30"/>
        </w:rPr>
      </w:pPr>
      <w:r w:rsidRPr="00353E9A">
        <w:rPr>
          <w:rFonts w:ascii="华文楷体" w:eastAsia="华文楷体" w:hAnsi="华文楷体" w:hint="eastAsia"/>
          <w:sz w:val="30"/>
          <w:szCs w:val="30"/>
        </w:rPr>
        <w:t>那么就说第七个问题就</w:t>
      </w:r>
    </w:p>
    <w:p w:rsidR="00F50534" w:rsidRPr="007503A2" w:rsidRDefault="00F50534" w:rsidP="00BB52C7">
      <w:pPr>
        <w:spacing w:line="360" w:lineRule="auto"/>
        <w:ind w:firstLine="570"/>
        <w:rPr>
          <w:rFonts w:ascii="黑体" w:eastAsia="黑体" w:hAnsi="黑体"/>
          <w:b/>
          <w:sz w:val="30"/>
          <w:szCs w:val="30"/>
          <w:rPrChange w:id="199" w:author="apple" w:date="2015-11-25T20:24:00Z">
            <w:rPr>
              <w:rFonts w:ascii="华文楷体" w:eastAsia="华文楷体" w:hAnsi="华文楷体"/>
              <w:sz w:val="30"/>
              <w:szCs w:val="30"/>
            </w:rPr>
          </w:rPrChange>
        </w:rPr>
      </w:pPr>
      <w:r w:rsidRPr="007503A2">
        <w:rPr>
          <w:rFonts w:ascii="黑体" w:eastAsia="黑体" w:hAnsi="黑体" w:hint="eastAsia"/>
          <w:b/>
          <w:sz w:val="30"/>
          <w:szCs w:val="30"/>
          <w:rPrChange w:id="200" w:author="apple" w:date="2015-11-25T20:24:00Z">
            <w:rPr>
              <w:rFonts w:ascii="华文楷体" w:eastAsia="华文楷体" w:hAnsi="华文楷体" w:hint="eastAsia"/>
              <w:sz w:val="30"/>
              <w:szCs w:val="30"/>
            </w:rPr>
          </w:rPrChange>
        </w:rPr>
        <w:t>【</w:t>
      </w:r>
      <w:ins w:id="201" w:author="apple" w:date="2015-11-25T20:24:00Z">
        <w:r w:rsidR="007503A2" w:rsidRPr="007503A2">
          <w:rPr>
            <w:rFonts w:ascii="黑体" w:eastAsia="黑体" w:hAnsi="黑体" w:hint="eastAsia"/>
            <w:b/>
            <w:sz w:val="30"/>
            <w:szCs w:val="30"/>
          </w:rPr>
          <w:t>（七</w:t>
        </w:r>
        <w:r w:rsidR="007503A2" w:rsidRPr="00FA2D57">
          <w:rPr>
            <w:rFonts w:ascii="黑体" w:eastAsia="黑体" w:hAnsi="黑体"/>
            <w:b/>
            <w:sz w:val="30"/>
            <w:szCs w:val="30"/>
          </w:rPr>
          <w:t>）</w:t>
        </w:r>
      </w:ins>
      <w:r w:rsidRPr="007503A2">
        <w:rPr>
          <w:rFonts w:ascii="黑体" w:eastAsia="黑体" w:hAnsi="黑体" w:hint="eastAsia"/>
          <w:b/>
          <w:sz w:val="30"/>
          <w:szCs w:val="30"/>
          <w:rPrChange w:id="202" w:author="apple" w:date="2015-11-25T20:24:00Z">
            <w:rPr>
              <w:rFonts w:ascii="华文楷体" w:eastAsia="华文楷体" w:hAnsi="华文楷体" w:hint="eastAsia"/>
              <w:sz w:val="30"/>
              <w:szCs w:val="30"/>
            </w:rPr>
          </w:rPrChange>
        </w:rPr>
        <w:t>承许无实法无因而生。】</w:t>
      </w:r>
    </w:p>
    <w:p w:rsidR="00F50534" w:rsidRPr="00353E9A" w:rsidDel="00BB52C7" w:rsidRDefault="00F50534" w:rsidP="00353E9A">
      <w:pPr>
        <w:spacing w:line="360" w:lineRule="auto"/>
        <w:ind w:firstLine="570"/>
        <w:rPr>
          <w:del w:id="203" w:author="apple" w:date="2015-11-25T20:21:00Z"/>
          <w:rFonts w:ascii="华文楷体" w:eastAsia="华文楷体" w:hAnsi="华文楷体"/>
          <w:sz w:val="30"/>
          <w:szCs w:val="30"/>
        </w:rPr>
      </w:pPr>
      <w:r w:rsidRPr="00353E9A">
        <w:rPr>
          <w:rFonts w:ascii="华文楷体" w:eastAsia="华文楷体" w:hAnsi="华文楷体" w:hint="eastAsia"/>
          <w:sz w:val="30"/>
          <w:szCs w:val="30"/>
        </w:rPr>
        <w:t>他们就认为这个无实法它是无有因而生的。佛法当中当然不承许这个问题，无实法本来是不存在的东西，不存在的东西的话就说没有办法产生，因为就说没办法它本来就不存在这个本体，所以说也是无有办法而生的。那么就说对方</w:t>
      </w:r>
      <w:ins w:id="204" w:author="apple" w:date="2015-11-25T20:21:00Z">
        <w:r w:rsidR="00BB52C7">
          <w:rPr>
            <w:rFonts w:ascii="华文楷体" w:eastAsia="华文楷体" w:hAnsi="华文楷体" w:hint="eastAsia"/>
            <w:sz w:val="30"/>
            <w:szCs w:val="30"/>
          </w:rPr>
          <w:t>呢</w:t>
        </w:r>
        <w:r w:rsidR="00BB52C7">
          <w:rPr>
            <w:rFonts w:ascii="华文楷体" w:eastAsia="华文楷体" w:hAnsi="华文楷体"/>
            <w:sz w:val="30"/>
            <w:szCs w:val="30"/>
          </w:rPr>
          <w:t>，</w:t>
        </w:r>
      </w:ins>
      <w:r w:rsidRPr="00353E9A">
        <w:rPr>
          <w:rFonts w:ascii="华文楷体" w:eastAsia="华文楷体" w:hAnsi="华文楷体" w:hint="eastAsia"/>
          <w:sz w:val="30"/>
          <w:szCs w:val="30"/>
        </w:rPr>
        <w:t>就说外道认为这个无实法可以生，</w:t>
      </w:r>
      <w:r w:rsidRPr="00353E9A">
        <w:rPr>
          <w:rFonts w:ascii="华文楷体" w:eastAsia="华文楷体" w:hAnsi="华文楷体" w:hint="eastAsia"/>
          <w:sz w:val="30"/>
          <w:szCs w:val="30"/>
        </w:rPr>
        <w:lastRenderedPageBreak/>
        <w:t>但是生的方式是无因而生的，无因而生的这个里面就出现了很多问题了</w:t>
      </w:r>
      <w:del w:id="205" w:author="apple" w:date="2015-11-25T20:21:00Z">
        <w:r w:rsidRPr="00353E9A" w:rsidDel="00BB52C7">
          <w:rPr>
            <w:rFonts w:ascii="华文楷体" w:eastAsia="华文楷体" w:hAnsi="华文楷体" w:hint="eastAsia"/>
            <w:sz w:val="30"/>
            <w:szCs w:val="30"/>
          </w:rPr>
          <w:delText>-----</w:delText>
        </w:r>
      </w:del>
      <w:ins w:id="206" w:author="apple" w:date="2015-11-25T20:21:00Z">
        <w:r w:rsidR="00BB52C7">
          <w:rPr>
            <w:rFonts w:ascii="华文楷体" w:eastAsia="华文楷体" w:hAnsi="华文楷体" w:hint="eastAsia"/>
            <w:sz w:val="30"/>
            <w:szCs w:val="30"/>
          </w:rPr>
          <w:t>，</w:t>
        </w:r>
      </w:ins>
      <w:r w:rsidRPr="00353E9A">
        <w:rPr>
          <w:rFonts w:ascii="华文楷体" w:eastAsia="华文楷体" w:hAnsi="华文楷体" w:hint="eastAsia"/>
          <w:sz w:val="30"/>
          <w:szCs w:val="30"/>
        </w:rPr>
        <w:t>一个是无实法可以生的话那么实际上像石女儿这些也可以生了这个过失；还有如果无因而生的话那么就有常有常无的过失啊，像这样讲的时候呢这个过失非常多的。</w:t>
      </w:r>
    </w:p>
    <w:p w:rsidR="00BB52C7" w:rsidRDefault="00F50534" w:rsidP="007503A2">
      <w:pPr>
        <w:spacing w:line="360" w:lineRule="auto"/>
        <w:ind w:firstLine="570"/>
        <w:rPr>
          <w:ins w:id="207" w:author="apple" w:date="2015-11-25T20:21:00Z"/>
          <w:rFonts w:ascii="华文楷体" w:eastAsia="华文楷体" w:hAnsi="华文楷体"/>
          <w:sz w:val="30"/>
          <w:szCs w:val="30"/>
        </w:rPr>
      </w:pPr>
      <w:r w:rsidRPr="00353E9A">
        <w:rPr>
          <w:rFonts w:ascii="华文楷体" w:eastAsia="华文楷体" w:hAnsi="华文楷体" w:hint="eastAsia"/>
          <w:sz w:val="30"/>
          <w:szCs w:val="30"/>
        </w:rPr>
        <w:t>第八个问题</w:t>
      </w:r>
    </w:p>
    <w:p w:rsidR="00F50534" w:rsidRPr="00BB52C7" w:rsidRDefault="00F50534" w:rsidP="007503A2">
      <w:pPr>
        <w:spacing w:line="360" w:lineRule="auto"/>
        <w:ind w:firstLine="570"/>
        <w:rPr>
          <w:rFonts w:ascii="黑体" w:eastAsia="黑体" w:hAnsi="黑体"/>
          <w:b/>
          <w:sz w:val="30"/>
          <w:szCs w:val="30"/>
          <w:rPrChange w:id="208" w:author="apple" w:date="2015-11-25T20:21:00Z">
            <w:rPr>
              <w:rFonts w:ascii="华文楷体" w:eastAsia="华文楷体" w:hAnsi="华文楷体"/>
              <w:sz w:val="30"/>
              <w:szCs w:val="30"/>
            </w:rPr>
          </w:rPrChange>
        </w:rPr>
      </w:pPr>
      <w:r w:rsidRPr="00BB52C7">
        <w:rPr>
          <w:rFonts w:ascii="黑体" w:eastAsia="黑体" w:hAnsi="黑体" w:hint="eastAsia"/>
          <w:b/>
          <w:sz w:val="30"/>
          <w:szCs w:val="30"/>
          <w:rPrChange w:id="209" w:author="apple" w:date="2015-11-25T20:21:00Z">
            <w:rPr>
              <w:rFonts w:ascii="华文楷体" w:eastAsia="华文楷体" w:hAnsi="华文楷体" w:hint="eastAsia"/>
              <w:sz w:val="30"/>
              <w:szCs w:val="30"/>
            </w:rPr>
          </w:rPrChange>
        </w:rPr>
        <w:t>【</w:t>
      </w:r>
      <w:ins w:id="210" w:author="apple" w:date="2015-11-25T20:24:00Z">
        <w:r w:rsidR="007503A2">
          <w:rPr>
            <w:rFonts w:ascii="黑体" w:eastAsia="黑体" w:hAnsi="黑体" w:hint="eastAsia"/>
            <w:b/>
            <w:sz w:val="30"/>
            <w:szCs w:val="30"/>
          </w:rPr>
          <w:t>（八</w:t>
        </w:r>
        <w:r w:rsidR="007503A2">
          <w:rPr>
            <w:rFonts w:ascii="黑体" w:eastAsia="黑体" w:hAnsi="黑体"/>
            <w:b/>
            <w:sz w:val="30"/>
            <w:szCs w:val="30"/>
          </w:rPr>
          <w:t>）</w:t>
        </w:r>
      </w:ins>
      <w:r w:rsidRPr="00BB52C7">
        <w:rPr>
          <w:rFonts w:ascii="黑体" w:eastAsia="黑体" w:hAnsi="黑体" w:hint="eastAsia"/>
          <w:b/>
          <w:sz w:val="30"/>
          <w:szCs w:val="30"/>
          <w:rPrChange w:id="211" w:author="apple" w:date="2015-11-25T20:21:00Z">
            <w:rPr>
              <w:rFonts w:ascii="华文楷体" w:eastAsia="华文楷体" w:hAnsi="华文楷体" w:hint="eastAsia"/>
              <w:sz w:val="30"/>
              <w:szCs w:val="30"/>
            </w:rPr>
          </w:rPrChange>
        </w:rPr>
        <w:t>如果杀了陷害婆罗门、吠陀与上师者，则可清净罪业，这是以护持教法而得清净的。】</w:t>
      </w:r>
    </w:p>
    <w:p w:rsidR="00F50534" w:rsidRPr="00353E9A" w:rsidDel="00BB52C7" w:rsidRDefault="00F50534" w:rsidP="00353E9A">
      <w:pPr>
        <w:spacing w:line="360" w:lineRule="auto"/>
        <w:ind w:firstLine="570"/>
        <w:rPr>
          <w:del w:id="212" w:author="apple" w:date="2015-11-25T20:21:00Z"/>
          <w:rFonts w:ascii="华文楷体" w:eastAsia="华文楷体" w:hAnsi="华文楷体"/>
          <w:sz w:val="30"/>
          <w:szCs w:val="30"/>
        </w:rPr>
      </w:pPr>
      <w:r w:rsidRPr="00353E9A">
        <w:rPr>
          <w:rFonts w:ascii="华文楷体" w:eastAsia="华文楷体" w:hAnsi="华文楷体" w:hint="eastAsia"/>
          <w:sz w:val="30"/>
          <w:szCs w:val="30"/>
        </w:rPr>
        <w:t>那么就是他们的观点当中说呢如果你杀死了陷害婆罗门的人对于吠陀这个正法进行诽谤的人，或就对自己的上师进行陷害的人，如果把这些人杀了，杀了之后呢</w:t>
      </w:r>
      <w:ins w:id="213" w:author="apple" w:date="2015-11-25T20:21:00Z">
        <w:r w:rsidR="00BB52C7">
          <w:rPr>
            <w:rFonts w:ascii="华文楷体" w:eastAsia="华文楷体" w:hAnsi="华文楷体" w:hint="eastAsia"/>
            <w:sz w:val="30"/>
            <w:szCs w:val="30"/>
          </w:rPr>
          <w:t>，</w:t>
        </w:r>
      </w:ins>
      <w:r w:rsidRPr="00353E9A">
        <w:rPr>
          <w:rFonts w:ascii="华文楷体" w:eastAsia="华文楷体" w:hAnsi="华文楷体" w:hint="eastAsia"/>
          <w:sz w:val="30"/>
          <w:szCs w:val="30"/>
        </w:rPr>
        <w:t>像这样话就可以清净罪业，为什么呢？因为这个是护持教法，因为护持教法而得以清净。这方面就讲到了如果杀害了这样人的话</w:t>
      </w:r>
      <w:ins w:id="214" w:author="apple" w:date="2015-11-25T20:21:00Z">
        <w:r w:rsidR="00BB52C7">
          <w:rPr>
            <w:rFonts w:ascii="华文楷体" w:eastAsia="华文楷体" w:hAnsi="华文楷体" w:hint="eastAsia"/>
            <w:sz w:val="30"/>
            <w:szCs w:val="30"/>
          </w:rPr>
          <w:t>，</w:t>
        </w:r>
      </w:ins>
      <w:r w:rsidRPr="00353E9A">
        <w:rPr>
          <w:rFonts w:ascii="华文楷体" w:eastAsia="华文楷体" w:hAnsi="华文楷体" w:hint="eastAsia"/>
          <w:sz w:val="30"/>
          <w:szCs w:val="30"/>
        </w:rPr>
        <w:t>是没有过失的。</w:t>
      </w:r>
    </w:p>
    <w:p w:rsidR="00BB52C7" w:rsidRDefault="00F50534" w:rsidP="00FA2D57">
      <w:pPr>
        <w:spacing w:line="360" w:lineRule="auto"/>
        <w:ind w:firstLine="570"/>
        <w:rPr>
          <w:ins w:id="215" w:author="apple" w:date="2015-11-25T20:21:00Z"/>
          <w:rFonts w:ascii="华文楷体" w:eastAsia="华文楷体" w:hAnsi="华文楷体"/>
          <w:sz w:val="30"/>
          <w:szCs w:val="30"/>
        </w:rPr>
      </w:pPr>
      <w:r w:rsidRPr="00353E9A">
        <w:rPr>
          <w:rFonts w:ascii="华文楷体" w:eastAsia="华文楷体" w:hAnsi="华文楷体" w:hint="eastAsia"/>
          <w:sz w:val="30"/>
          <w:szCs w:val="30"/>
        </w:rPr>
        <w:t>第九个问题是</w:t>
      </w:r>
    </w:p>
    <w:p w:rsidR="00F50534" w:rsidRPr="00BB52C7" w:rsidRDefault="00F50534" w:rsidP="00FA2D57">
      <w:pPr>
        <w:spacing w:line="360" w:lineRule="auto"/>
        <w:ind w:firstLine="570"/>
        <w:rPr>
          <w:rFonts w:ascii="黑体" w:eastAsia="黑体" w:hAnsi="黑体"/>
          <w:b/>
          <w:sz w:val="30"/>
          <w:szCs w:val="30"/>
          <w:rPrChange w:id="216" w:author="apple" w:date="2015-11-25T20:22:00Z">
            <w:rPr>
              <w:rFonts w:ascii="华文楷体" w:eastAsia="华文楷体" w:hAnsi="华文楷体"/>
              <w:sz w:val="30"/>
              <w:szCs w:val="30"/>
            </w:rPr>
          </w:rPrChange>
        </w:rPr>
      </w:pPr>
      <w:r w:rsidRPr="00BB52C7">
        <w:rPr>
          <w:rFonts w:ascii="黑体" w:eastAsia="黑体" w:hAnsi="黑体" w:hint="eastAsia"/>
          <w:b/>
          <w:sz w:val="30"/>
          <w:szCs w:val="30"/>
          <w:rPrChange w:id="217" w:author="apple" w:date="2015-11-25T20:22:00Z">
            <w:rPr>
              <w:rFonts w:ascii="华文楷体" w:eastAsia="华文楷体" w:hAnsi="华文楷体" w:hint="eastAsia"/>
              <w:sz w:val="30"/>
              <w:szCs w:val="30"/>
            </w:rPr>
          </w:rPrChange>
        </w:rPr>
        <w:t>【</w:t>
      </w:r>
      <w:ins w:id="218" w:author="apple" w:date="2015-11-25T20:24:00Z">
        <w:r w:rsidR="007503A2">
          <w:rPr>
            <w:rFonts w:ascii="黑体" w:eastAsia="黑体" w:hAnsi="黑体" w:hint="eastAsia"/>
            <w:b/>
            <w:sz w:val="30"/>
            <w:szCs w:val="30"/>
          </w:rPr>
          <w:t>（九</w:t>
        </w:r>
        <w:r w:rsidR="007503A2">
          <w:rPr>
            <w:rFonts w:ascii="黑体" w:eastAsia="黑体" w:hAnsi="黑体"/>
            <w:b/>
            <w:sz w:val="30"/>
            <w:szCs w:val="30"/>
          </w:rPr>
          <w:t>）</w:t>
        </w:r>
      </w:ins>
      <w:r w:rsidRPr="00BB52C7">
        <w:rPr>
          <w:rFonts w:ascii="黑体" w:eastAsia="黑体" w:hAnsi="黑体" w:hint="eastAsia"/>
          <w:b/>
          <w:sz w:val="30"/>
          <w:szCs w:val="30"/>
          <w:rPrChange w:id="219" w:author="apple" w:date="2015-11-25T20:22:00Z">
            <w:rPr>
              <w:rFonts w:ascii="华文楷体" w:eastAsia="华文楷体" w:hAnsi="华文楷体" w:hint="eastAsia"/>
              <w:sz w:val="30"/>
              <w:szCs w:val="30"/>
            </w:rPr>
          </w:rPrChange>
        </w:rPr>
        <w:t>转生到革日地方等或者说甚至只是接触到该地的尘土也能投生善趣。】</w:t>
      </w:r>
    </w:p>
    <w:p w:rsidR="00F50534" w:rsidRPr="00353E9A" w:rsidDel="007503A2" w:rsidRDefault="00F50534" w:rsidP="00353E9A">
      <w:pPr>
        <w:spacing w:line="360" w:lineRule="auto"/>
        <w:ind w:firstLine="570"/>
        <w:rPr>
          <w:del w:id="220" w:author="apple" w:date="2015-11-25T20:22:00Z"/>
          <w:rFonts w:ascii="华文楷体" w:eastAsia="华文楷体" w:hAnsi="华文楷体"/>
          <w:sz w:val="30"/>
          <w:szCs w:val="30"/>
        </w:rPr>
      </w:pPr>
      <w:r w:rsidRPr="00353E9A">
        <w:rPr>
          <w:rFonts w:ascii="华文楷体" w:eastAsia="华文楷体" w:hAnsi="华文楷体" w:hint="eastAsia"/>
          <w:sz w:val="30"/>
          <w:szCs w:val="30"/>
        </w:rPr>
        <w:t>那么他们的第九个观点就说如果能够投生一个叫革日的地方，应该是属于他们的圣地了，如果能够投生到革日的这个地方的话，或者就是说没有投生到这个地方，但是呢如果去朝圣</w:t>
      </w:r>
      <w:ins w:id="221" w:author="apple" w:date="2015-11-25T20:22:00Z">
        <w:r w:rsidR="007503A2">
          <w:rPr>
            <w:rFonts w:ascii="华文楷体" w:eastAsia="华文楷体" w:hAnsi="华文楷体" w:hint="eastAsia"/>
            <w:sz w:val="30"/>
            <w:szCs w:val="30"/>
          </w:rPr>
          <w:t>，</w:t>
        </w:r>
      </w:ins>
      <w:r w:rsidRPr="00353E9A">
        <w:rPr>
          <w:rFonts w:ascii="华文楷体" w:eastAsia="华文楷体" w:hAnsi="华文楷体" w:hint="eastAsia"/>
          <w:sz w:val="30"/>
          <w:szCs w:val="30"/>
        </w:rPr>
        <w:t>接触到该地的尘土，那么通过这样一种圣地的加持力的话</w:t>
      </w:r>
      <w:ins w:id="222" w:author="apple" w:date="2015-11-25T20:22:00Z">
        <w:r w:rsidR="007503A2">
          <w:rPr>
            <w:rFonts w:ascii="华文楷体" w:eastAsia="华文楷体" w:hAnsi="华文楷体" w:hint="eastAsia"/>
            <w:sz w:val="30"/>
            <w:szCs w:val="30"/>
          </w:rPr>
          <w:t>，</w:t>
        </w:r>
      </w:ins>
      <w:r w:rsidRPr="00353E9A">
        <w:rPr>
          <w:rFonts w:ascii="华文楷体" w:eastAsia="华文楷体" w:hAnsi="华文楷体" w:hint="eastAsia"/>
          <w:sz w:val="30"/>
          <w:szCs w:val="30"/>
        </w:rPr>
        <w:t>也可以投生到善趣当中。这方面就是第九个问题了。</w:t>
      </w:r>
    </w:p>
    <w:p w:rsidR="007503A2" w:rsidRDefault="00F50534" w:rsidP="00B462DD">
      <w:pPr>
        <w:spacing w:line="360" w:lineRule="auto"/>
        <w:ind w:firstLine="570"/>
        <w:rPr>
          <w:ins w:id="223" w:author="apple" w:date="2015-11-25T20:22:00Z"/>
          <w:rFonts w:ascii="华文楷体" w:eastAsia="华文楷体" w:hAnsi="华文楷体"/>
          <w:sz w:val="30"/>
          <w:szCs w:val="30"/>
        </w:rPr>
      </w:pPr>
      <w:r w:rsidRPr="00353E9A">
        <w:rPr>
          <w:rFonts w:ascii="华文楷体" w:eastAsia="华文楷体" w:hAnsi="华文楷体" w:hint="eastAsia"/>
          <w:sz w:val="30"/>
          <w:szCs w:val="30"/>
        </w:rPr>
        <w:t>那么第十个问题是讲</w:t>
      </w:r>
    </w:p>
    <w:p w:rsidR="00F50534" w:rsidRPr="007503A2" w:rsidRDefault="00F50534" w:rsidP="00B462DD">
      <w:pPr>
        <w:spacing w:line="360" w:lineRule="auto"/>
        <w:ind w:firstLine="570"/>
        <w:rPr>
          <w:rFonts w:ascii="黑体" w:eastAsia="黑体" w:hAnsi="黑体"/>
          <w:b/>
          <w:sz w:val="30"/>
          <w:szCs w:val="30"/>
          <w:rPrChange w:id="224" w:author="apple" w:date="2015-11-25T20:22:00Z">
            <w:rPr>
              <w:rFonts w:ascii="华文楷体" w:eastAsia="华文楷体" w:hAnsi="华文楷体"/>
              <w:sz w:val="30"/>
              <w:szCs w:val="30"/>
            </w:rPr>
          </w:rPrChange>
        </w:rPr>
      </w:pPr>
      <w:r w:rsidRPr="007503A2">
        <w:rPr>
          <w:rFonts w:ascii="黑体" w:eastAsia="黑体" w:hAnsi="黑体" w:hint="eastAsia"/>
          <w:b/>
          <w:sz w:val="30"/>
          <w:szCs w:val="30"/>
          <w:rPrChange w:id="225" w:author="apple" w:date="2015-11-25T20:22:00Z">
            <w:rPr>
              <w:rFonts w:ascii="华文楷体" w:eastAsia="华文楷体" w:hAnsi="华文楷体" w:hint="eastAsia"/>
              <w:sz w:val="30"/>
              <w:szCs w:val="30"/>
            </w:rPr>
          </w:rPrChange>
        </w:rPr>
        <w:t>【</w:t>
      </w:r>
      <w:ins w:id="226" w:author="apple" w:date="2015-11-25T20:24:00Z">
        <w:r w:rsidR="007503A2">
          <w:rPr>
            <w:rFonts w:ascii="黑体" w:eastAsia="黑体" w:hAnsi="黑体" w:hint="eastAsia"/>
            <w:b/>
            <w:sz w:val="30"/>
            <w:szCs w:val="30"/>
          </w:rPr>
          <w:t>（十</w:t>
        </w:r>
        <w:r w:rsidR="007503A2">
          <w:rPr>
            <w:rFonts w:ascii="黑体" w:eastAsia="黑体" w:hAnsi="黑体"/>
            <w:b/>
            <w:sz w:val="30"/>
            <w:szCs w:val="30"/>
          </w:rPr>
          <w:t>）</w:t>
        </w:r>
      </w:ins>
      <w:r w:rsidRPr="007503A2">
        <w:rPr>
          <w:rFonts w:ascii="黑体" w:eastAsia="黑体" w:hAnsi="黑体" w:hint="eastAsia"/>
          <w:b/>
          <w:sz w:val="30"/>
          <w:szCs w:val="30"/>
          <w:rPrChange w:id="227" w:author="apple" w:date="2015-11-25T20:22:00Z">
            <w:rPr>
              <w:rFonts w:ascii="华文楷体" w:eastAsia="华文楷体" w:hAnsi="华文楷体" w:hint="eastAsia"/>
              <w:sz w:val="30"/>
              <w:szCs w:val="30"/>
            </w:rPr>
          </w:rPrChange>
        </w:rPr>
        <w:t>识不能证知自己。】</w:t>
      </w:r>
    </w:p>
    <w:p w:rsidR="00F50534" w:rsidRPr="00353E9A" w:rsidRDefault="00F50534" w:rsidP="00353E9A">
      <w:pPr>
        <w:spacing w:line="360" w:lineRule="auto"/>
        <w:ind w:firstLine="570"/>
        <w:rPr>
          <w:rFonts w:ascii="华文楷体" w:eastAsia="华文楷体" w:hAnsi="华文楷体"/>
          <w:sz w:val="30"/>
          <w:szCs w:val="30"/>
        </w:rPr>
      </w:pPr>
      <w:r w:rsidRPr="00353E9A">
        <w:rPr>
          <w:rFonts w:ascii="华文楷体" w:eastAsia="华文楷体" w:hAnsi="华文楷体" w:hint="eastAsia"/>
          <w:sz w:val="30"/>
          <w:szCs w:val="30"/>
        </w:rPr>
        <w:t>就是说没有办法自证，就好像眼睛没办法见自己一样，所以心识也没办法证知心识自己，没办法证知自己的。这方面就是讲不能够自证。</w:t>
      </w:r>
    </w:p>
    <w:p w:rsidR="007503A2" w:rsidRDefault="00F50534" w:rsidP="00353E9A">
      <w:pPr>
        <w:spacing w:line="360" w:lineRule="auto"/>
        <w:ind w:firstLine="570"/>
        <w:rPr>
          <w:ins w:id="228" w:author="apple" w:date="2015-11-25T20:24:00Z"/>
          <w:rFonts w:ascii="华文楷体" w:eastAsia="华文楷体" w:hAnsi="华文楷体"/>
          <w:sz w:val="30"/>
          <w:szCs w:val="30"/>
        </w:rPr>
      </w:pPr>
      <w:r w:rsidRPr="00353E9A">
        <w:rPr>
          <w:rFonts w:ascii="华文楷体" w:eastAsia="华文楷体" w:hAnsi="华文楷体" w:hint="eastAsia"/>
          <w:sz w:val="30"/>
          <w:szCs w:val="30"/>
        </w:rPr>
        <w:lastRenderedPageBreak/>
        <w:t>那么当然在这个十个问题当中我们通过学习这样十种观点，就知道有些当然就非常明显的</w:t>
      </w:r>
      <w:ins w:id="229" w:author="apple" w:date="2015-11-25T20:24:00Z">
        <w:r w:rsidR="007503A2">
          <w:rPr>
            <w:rFonts w:ascii="华文楷体" w:eastAsia="华文楷体" w:hAnsi="华文楷体" w:hint="eastAsia"/>
            <w:sz w:val="30"/>
            <w:szCs w:val="30"/>
          </w:rPr>
          <w:t>、</w:t>
        </w:r>
      </w:ins>
      <w:r w:rsidRPr="00353E9A">
        <w:rPr>
          <w:rFonts w:ascii="华文楷体" w:eastAsia="华文楷体" w:hAnsi="华文楷体" w:hint="eastAsia"/>
          <w:sz w:val="30"/>
          <w:szCs w:val="30"/>
        </w:rPr>
        <w:t>很就说是很荒谬的观点；当然有些就说和佛法当中有些是比较相近的，有些形式上面呢比较有相似的地方，但是它这个本质是不一样，它的正见和它的本质像这样话就说是不相同的。</w:t>
      </w:r>
    </w:p>
    <w:p w:rsidR="007503A2" w:rsidRDefault="00F50534" w:rsidP="00353E9A">
      <w:pPr>
        <w:spacing w:line="360" w:lineRule="auto"/>
        <w:ind w:firstLine="570"/>
        <w:rPr>
          <w:ins w:id="230" w:author="apple" w:date="2015-11-25T20:25:00Z"/>
          <w:rFonts w:ascii="华文楷体" w:eastAsia="华文楷体" w:hAnsi="华文楷体"/>
          <w:sz w:val="30"/>
          <w:szCs w:val="30"/>
        </w:rPr>
      </w:pPr>
      <w:r w:rsidRPr="00353E9A">
        <w:rPr>
          <w:rFonts w:ascii="华文楷体" w:eastAsia="华文楷体" w:hAnsi="华文楷体" w:hint="eastAsia"/>
          <w:sz w:val="30"/>
          <w:szCs w:val="30"/>
        </w:rPr>
        <w:t>在佛法当中有些是把有些问题作为一个助缘，不是主要的，是次要的。那么在外道当中把这些都是作为一种主要的观点</w:t>
      </w:r>
      <w:del w:id="231" w:author="apple" w:date="2015-11-25T20:25:00Z">
        <w:r w:rsidRPr="00353E9A" w:rsidDel="007503A2">
          <w:rPr>
            <w:rFonts w:ascii="华文楷体" w:eastAsia="华文楷体" w:hAnsi="华文楷体" w:hint="eastAsia"/>
            <w:sz w:val="30"/>
            <w:szCs w:val="30"/>
          </w:rPr>
          <w:delText>作？？</w:delText>
        </w:r>
      </w:del>
      <w:ins w:id="232" w:author="apple" w:date="2015-11-25T20:25:00Z">
        <w:r w:rsidR="007503A2">
          <w:rPr>
            <w:rFonts w:ascii="华文楷体" w:eastAsia="华文楷体" w:hAnsi="华文楷体" w:hint="eastAsia"/>
            <w:sz w:val="30"/>
            <w:szCs w:val="30"/>
          </w:rPr>
          <w:t>做</w:t>
        </w:r>
      </w:ins>
      <w:r w:rsidRPr="00353E9A">
        <w:rPr>
          <w:rFonts w:ascii="华文楷体" w:eastAsia="华文楷体" w:hAnsi="华文楷体" w:hint="eastAsia"/>
          <w:sz w:val="30"/>
          <w:szCs w:val="30"/>
        </w:rPr>
        <w:t>基本</w:t>
      </w:r>
      <w:del w:id="233" w:author="apple" w:date="2015-11-25T20:25:00Z">
        <w:r w:rsidRPr="00353E9A" w:rsidDel="007503A2">
          <w:rPr>
            <w:rFonts w:ascii="华文楷体" w:eastAsia="华文楷体" w:hAnsi="华文楷体" w:hint="eastAsia"/>
            <w:sz w:val="30"/>
            <w:szCs w:val="30"/>
          </w:rPr>
          <w:delText>（15分22秒）</w:delText>
        </w:r>
      </w:del>
      <w:ins w:id="234" w:author="apple" w:date="2015-11-25T20:25:00Z">
        <w:r w:rsidR="007503A2">
          <w:rPr>
            <w:rFonts w:ascii="华文楷体" w:eastAsia="华文楷体" w:hAnsi="华文楷体" w:hint="eastAsia"/>
            <w:sz w:val="30"/>
            <w:szCs w:val="30"/>
          </w:rPr>
          <w:t>的</w:t>
        </w:r>
      </w:ins>
      <w:r w:rsidRPr="00353E9A">
        <w:rPr>
          <w:rFonts w:ascii="华文楷体" w:eastAsia="华文楷体" w:hAnsi="华文楷体" w:hint="eastAsia"/>
          <w:sz w:val="30"/>
          <w:szCs w:val="30"/>
        </w:rPr>
        <w:t>修持的。比如前面我们也讲到了恒河水他如果沐浴可以清净罪障啊，或者就说是转生到哪个哪个地方</w:t>
      </w:r>
      <w:ins w:id="235" w:author="apple" w:date="2015-11-25T20:25:00Z">
        <w:r w:rsidR="007503A2">
          <w:rPr>
            <w:rFonts w:ascii="华文楷体" w:eastAsia="华文楷体" w:hAnsi="华文楷体" w:hint="eastAsia"/>
            <w:sz w:val="30"/>
            <w:szCs w:val="30"/>
          </w:rPr>
          <w:t>，</w:t>
        </w:r>
      </w:ins>
      <w:r w:rsidRPr="00353E9A">
        <w:rPr>
          <w:rFonts w:ascii="华文楷体" w:eastAsia="华文楷体" w:hAnsi="华文楷体" w:hint="eastAsia"/>
          <w:sz w:val="30"/>
          <w:szCs w:val="30"/>
        </w:rPr>
        <w:t>那么可以投生善趣啊，那么在一些佛法的讲法当中也有，比如前面讲引用了月称菩萨的传记当中说：这个恒河水是文殊菩萨加持的水，如果你喝了话可以增长智慧，像这样的话前面的观点有类似的，但不是完全相同是类似的地方。</w:t>
      </w:r>
    </w:p>
    <w:p w:rsidR="00F50534" w:rsidRPr="00353E9A" w:rsidRDefault="00F50534" w:rsidP="00353E9A">
      <w:pPr>
        <w:spacing w:line="360" w:lineRule="auto"/>
        <w:ind w:firstLine="570"/>
        <w:rPr>
          <w:rFonts w:ascii="华文楷体" w:eastAsia="华文楷体" w:hAnsi="华文楷体"/>
          <w:sz w:val="30"/>
          <w:szCs w:val="30"/>
        </w:rPr>
      </w:pPr>
      <w:r w:rsidRPr="00353E9A">
        <w:rPr>
          <w:rFonts w:ascii="华文楷体" w:eastAsia="华文楷体" w:hAnsi="华文楷体" w:hint="eastAsia"/>
          <w:sz w:val="30"/>
          <w:szCs w:val="30"/>
        </w:rPr>
        <w:t>还有第九个有些地方第九条有些地方讲到，如果你去这些圣地朝拜的话就可以清净</w:t>
      </w:r>
      <w:del w:id="236" w:author="apple" w:date="2015-11-25T20:25:00Z">
        <w:r w:rsidRPr="00353E9A" w:rsidDel="007503A2">
          <w:rPr>
            <w:rFonts w:ascii="华文楷体" w:eastAsia="华文楷体" w:hAnsi="华文楷体" w:hint="eastAsia"/>
            <w:sz w:val="30"/>
            <w:szCs w:val="30"/>
          </w:rPr>
          <w:delText>某个</w:delText>
        </w:r>
      </w:del>
      <w:ins w:id="237" w:author="apple" w:date="2015-11-25T20:25:00Z">
        <w:r w:rsidR="007503A2">
          <w:rPr>
            <w:rFonts w:ascii="华文楷体" w:eastAsia="华文楷体" w:hAnsi="华文楷体" w:hint="eastAsia"/>
            <w:sz w:val="30"/>
            <w:szCs w:val="30"/>
          </w:rPr>
          <w:t>很多</w:t>
        </w:r>
      </w:ins>
      <w:r w:rsidRPr="00353E9A">
        <w:rPr>
          <w:rFonts w:ascii="华文楷体" w:eastAsia="华文楷体" w:hAnsi="华文楷体" w:hint="eastAsia"/>
          <w:sz w:val="30"/>
          <w:szCs w:val="30"/>
        </w:rPr>
        <w:t>罪障</w:t>
      </w:r>
      <w:ins w:id="238" w:author="apple" w:date="2015-11-25T20:25:00Z">
        <w:r w:rsidR="007503A2">
          <w:rPr>
            <w:rFonts w:ascii="华文楷体" w:eastAsia="华文楷体" w:hAnsi="华文楷体" w:hint="eastAsia"/>
            <w:sz w:val="30"/>
            <w:szCs w:val="30"/>
          </w:rPr>
          <w:t>、</w:t>
        </w:r>
      </w:ins>
      <w:r w:rsidRPr="00353E9A">
        <w:rPr>
          <w:rFonts w:ascii="华文楷体" w:eastAsia="华文楷体" w:hAnsi="华文楷体" w:hint="eastAsia"/>
          <w:sz w:val="30"/>
          <w:szCs w:val="30"/>
        </w:rPr>
        <w:t>可以投生到善趣有这样一种讲法，比如说佛陀在经典当中讲呢：如果你去印度四大圣地朝拜的话可以清净五无间罪，有这样讲法的。那么这个方面有相似的地方，但是呢我们不能够通过外表相似就说这个内道和外道是一样的，里面内部还有很多很多的主次的差别，可以去这样做这方面去做分析的。</w:t>
      </w:r>
    </w:p>
    <w:p w:rsidR="007503A2" w:rsidRPr="007503A2" w:rsidRDefault="00F50534" w:rsidP="00353E9A">
      <w:pPr>
        <w:spacing w:line="360" w:lineRule="auto"/>
        <w:ind w:firstLine="570"/>
        <w:rPr>
          <w:ins w:id="239" w:author="apple" w:date="2015-11-25T20:26:00Z"/>
          <w:rFonts w:ascii="黑体" w:eastAsia="黑体" w:hAnsi="黑体"/>
          <w:b/>
          <w:sz w:val="30"/>
          <w:szCs w:val="30"/>
          <w:rPrChange w:id="240" w:author="apple" w:date="2015-11-25T20:26:00Z">
            <w:rPr>
              <w:ins w:id="241" w:author="apple" w:date="2015-11-25T20:26:00Z"/>
              <w:rFonts w:ascii="华文楷体" w:eastAsia="华文楷体" w:hAnsi="华文楷体"/>
              <w:sz w:val="30"/>
              <w:szCs w:val="30"/>
            </w:rPr>
          </w:rPrChange>
        </w:rPr>
      </w:pPr>
      <w:r w:rsidRPr="007503A2">
        <w:rPr>
          <w:rFonts w:ascii="黑体" w:eastAsia="黑体" w:hAnsi="黑体" w:hint="eastAsia"/>
          <w:b/>
          <w:sz w:val="30"/>
          <w:szCs w:val="30"/>
          <w:rPrChange w:id="242" w:author="apple" w:date="2015-11-25T20:26:00Z">
            <w:rPr>
              <w:rFonts w:ascii="华文楷体" w:eastAsia="华文楷体" w:hAnsi="华文楷体" w:hint="eastAsia"/>
              <w:sz w:val="30"/>
              <w:szCs w:val="30"/>
            </w:rPr>
          </w:rPrChange>
        </w:rPr>
        <w:t>【共有以上这十种主张。】</w:t>
      </w:r>
    </w:p>
    <w:p w:rsidR="00F50534" w:rsidRPr="00353E9A" w:rsidDel="007503A2" w:rsidRDefault="00F50534" w:rsidP="00353E9A">
      <w:pPr>
        <w:spacing w:line="360" w:lineRule="auto"/>
        <w:ind w:firstLine="570"/>
        <w:rPr>
          <w:del w:id="243" w:author="apple" w:date="2015-11-25T20:26:00Z"/>
          <w:rFonts w:ascii="华文楷体" w:eastAsia="华文楷体" w:hAnsi="华文楷体"/>
          <w:sz w:val="30"/>
          <w:szCs w:val="30"/>
        </w:rPr>
      </w:pPr>
      <w:del w:id="244" w:author="apple" w:date="2015-11-25T20:26:00Z">
        <w:r w:rsidRPr="00353E9A" w:rsidDel="007503A2">
          <w:rPr>
            <w:rFonts w:ascii="华文楷体" w:eastAsia="华文楷体" w:hAnsi="华文楷体" w:hint="eastAsia"/>
            <w:sz w:val="30"/>
            <w:szCs w:val="30"/>
          </w:rPr>
          <w:delText>（16分21秒）</w:delText>
        </w:r>
      </w:del>
    </w:p>
    <w:p w:rsidR="00F50534" w:rsidRPr="00353E9A" w:rsidRDefault="00F50534" w:rsidP="00353E9A">
      <w:pPr>
        <w:spacing w:line="360" w:lineRule="auto"/>
        <w:ind w:firstLine="570"/>
        <w:rPr>
          <w:rFonts w:ascii="华文楷体" w:eastAsia="华文楷体" w:hAnsi="华文楷体"/>
          <w:sz w:val="30"/>
          <w:szCs w:val="30"/>
        </w:rPr>
      </w:pPr>
      <w:r w:rsidRPr="00353E9A">
        <w:rPr>
          <w:rFonts w:ascii="华文楷体" w:eastAsia="华文楷体" w:hAnsi="华文楷体" w:hint="eastAsia"/>
          <w:sz w:val="30"/>
          <w:szCs w:val="30"/>
        </w:rPr>
        <w:t>共有以上这十种观点，以上这十种主张。他们就是认为如果把这十种观点精通了修持那就可以获得解脱了。</w:t>
      </w:r>
    </w:p>
    <w:p w:rsidR="00F50534" w:rsidRPr="007503A2" w:rsidRDefault="00F50534" w:rsidP="00353E9A">
      <w:pPr>
        <w:spacing w:line="360" w:lineRule="auto"/>
        <w:ind w:firstLine="570"/>
        <w:rPr>
          <w:rFonts w:ascii="黑体" w:eastAsia="黑体" w:hAnsi="黑体"/>
          <w:b/>
          <w:sz w:val="30"/>
          <w:szCs w:val="30"/>
          <w:rPrChange w:id="245" w:author="apple" w:date="2015-11-25T20:26:00Z">
            <w:rPr>
              <w:rFonts w:ascii="华文楷体" w:eastAsia="华文楷体" w:hAnsi="华文楷体"/>
              <w:sz w:val="30"/>
              <w:szCs w:val="30"/>
            </w:rPr>
          </w:rPrChange>
        </w:rPr>
      </w:pPr>
      <w:r w:rsidRPr="007503A2">
        <w:rPr>
          <w:rFonts w:ascii="黑体" w:eastAsia="黑体" w:hAnsi="黑体" w:hint="eastAsia"/>
          <w:b/>
          <w:sz w:val="30"/>
          <w:szCs w:val="30"/>
          <w:rPrChange w:id="246" w:author="apple" w:date="2015-11-25T20:26:00Z">
            <w:rPr>
              <w:rFonts w:ascii="华文楷体" w:eastAsia="华文楷体" w:hAnsi="华文楷体" w:hint="eastAsia"/>
              <w:sz w:val="30"/>
              <w:szCs w:val="30"/>
            </w:rPr>
          </w:rPrChange>
        </w:rPr>
        <w:t>【这些外道耽著各自的论典而以相似因加以建立，即便对大多数</w:t>
      </w:r>
      <w:r w:rsidRPr="007503A2">
        <w:rPr>
          <w:rFonts w:ascii="黑体" w:eastAsia="黑体" w:hAnsi="黑体" w:hint="eastAsia"/>
          <w:b/>
          <w:sz w:val="30"/>
          <w:szCs w:val="30"/>
          <w:rPrChange w:id="247" w:author="apple" w:date="2015-11-25T20:26:00Z">
            <w:rPr>
              <w:rFonts w:ascii="华文楷体" w:eastAsia="华文楷体" w:hAnsi="华文楷体" w:hint="eastAsia"/>
              <w:sz w:val="30"/>
              <w:szCs w:val="30"/>
            </w:rPr>
          </w:rPrChange>
        </w:rPr>
        <w:lastRenderedPageBreak/>
        <w:t>都依赖贱种婆罗门之秘诀的这些教徒说：你们的这种观点是矛盾重重的，但对方却正义严词地说：“现量见到的诸位仙人的词句，以比量无法推翻。”】</w:t>
      </w:r>
    </w:p>
    <w:p w:rsidR="007503A2" w:rsidRDefault="00F50534" w:rsidP="00353E9A">
      <w:pPr>
        <w:spacing w:line="360" w:lineRule="auto"/>
        <w:ind w:firstLine="570"/>
        <w:rPr>
          <w:ins w:id="248" w:author="apple" w:date="2015-11-25T20:26:00Z"/>
          <w:rFonts w:ascii="华文楷体" w:eastAsia="华文楷体" w:hAnsi="华文楷体"/>
          <w:sz w:val="30"/>
          <w:szCs w:val="30"/>
        </w:rPr>
      </w:pPr>
      <w:r w:rsidRPr="00353E9A">
        <w:rPr>
          <w:rFonts w:ascii="华文楷体" w:eastAsia="华文楷体" w:hAnsi="华文楷体" w:hint="eastAsia"/>
          <w:sz w:val="30"/>
          <w:szCs w:val="30"/>
        </w:rPr>
        <w:t>那么这些外道耽著各自的论典</w:t>
      </w:r>
      <w:ins w:id="249" w:author="apple" w:date="2015-11-25T20:26:00Z">
        <w:r w:rsidR="007503A2">
          <w:rPr>
            <w:rFonts w:ascii="华文楷体" w:eastAsia="华文楷体" w:hAnsi="华文楷体" w:hint="eastAsia"/>
            <w:sz w:val="30"/>
            <w:szCs w:val="30"/>
          </w:rPr>
          <w:t>，</w:t>
        </w:r>
      </w:ins>
      <w:r w:rsidRPr="00353E9A">
        <w:rPr>
          <w:rFonts w:ascii="华文楷体" w:eastAsia="华文楷体" w:hAnsi="华文楷体" w:hint="eastAsia"/>
          <w:sz w:val="30"/>
          <w:szCs w:val="30"/>
        </w:rPr>
        <w:t>然后以相似的因来加以建立，即便就是说对于大多数依靠贱等婆罗门的教徒</w:t>
      </w:r>
      <w:ins w:id="250" w:author="apple" w:date="2015-11-25T20:26:00Z">
        <w:r w:rsidR="007503A2">
          <w:rPr>
            <w:rFonts w:ascii="华文楷体" w:eastAsia="华文楷体" w:hAnsi="华文楷体" w:hint="eastAsia"/>
            <w:sz w:val="30"/>
            <w:szCs w:val="30"/>
          </w:rPr>
          <w:t>，</w:t>
        </w:r>
      </w:ins>
      <w:r w:rsidRPr="00353E9A">
        <w:rPr>
          <w:rFonts w:ascii="华文楷体" w:eastAsia="华文楷体" w:hAnsi="华文楷体" w:hint="eastAsia"/>
          <w:sz w:val="30"/>
          <w:szCs w:val="30"/>
        </w:rPr>
        <w:t>指出他们的观点有很多矛盾，就说依靠贱种婆罗门的秘诀的意思是什么呢？</w:t>
      </w:r>
    </w:p>
    <w:p w:rsidR="00F50275" w:rsidRDefault="00F50534" w:rsidP="00353E9A">
      <w:pPr>
        <w:spacing w:line="360" w:lineRule="auto"/>
        <w:ind w:firstLine="570"/>
        <w:rPr>
          <w:ins w:id="251" w:author="apple" w:date="2015-11-25T20:27:00Z"/>
          <w:rFonts w:ascii="华文楷体" w:eastAsia="华文楷体" w:hAnsi="华文楷体"/>
          <w:sz w:val="30"/>
          <w:szCs w:val="30"/>
        </w:rPr>
      </w:pPr>
      <w:r w:rsidRPr="00353E9A">
        <w:rPr>
          <w:rFonts w:ascii="华文楷体" w:eastAsia="华文楷体" w:hAnsi="华文楷体" w:hint="eastAsia"/>
          <w:sz w:val="30"/>
          <w:szCs w:val="30"/>
        </w:rPr>
        <w:t>上师在以前讲的时候也是提到过，像这样有些婆罗门他造这些论典</w:t>
      </w:r>
      <w:ins w:id="252" w:author="apple" w:date="2015-11-25T20:27:00Z">
        <w:r w:rsidR="00F50275">
          <w:rPr>
            <w:rFonts w:ascii="华文楷体" w:eastAsia="华文楷体" w:hAnsi="华文楷体" w:hint="eastAsia"/>
            <w:sz w:val="30"/>
            <w:szCs w:val="30"/>
          </w:rPr>
          <w:t>，</w:t>
        </w:r>
      </w:ins>
      <w:r w:rsidRPr="00353E9A">
        <w:rPr>
          <w:rFonts w:ascii="华文楷体" w:eastAsia="华文楷体" w:hAnsi="华文楷体" w:hint="eastAsia"/>
          <w:sz w:val="30"/>
          <w:szCs w:val="30"/>
        </w:rPr>
        <w:t>他都是</w:t>
      </w:r>
      <w:del w:id="253" w:author="apple" w:date="2015-11-25T20:27:00Z">
        <w:r w:rsidRPr="00353E9A" w:rsidDel="00F50275">
          <w:rPr>
            <w:rFonts w:ascii="华文楷体" w:eastAsia="华文楷体" w:hAnsi="华文楷体" w:hint="eastAsia"/>
            <w:sz w:val="30"/>
            <w:szCs w:val="30"/>
          </w:rPr>
          <w:delText>，</w:delText>
        </w:r>
      </w:del>
      <w:ins w:id="254" w:author="apple" w:date="2015-11-25T20:27:00Z">
        <w:r w:rsidR="00F50275">
          <w:rPr>
            <w:rFonts w:ascii="华文楷体" w:eastAsia="华文楷体" w:hAnsi="华文楷体" w:hint="eastAsia"/>
            <w:sz w:val="30"/>
            <w:szCs w:val="30"/>
          </w:rPr>
          <w:t>、</w:t>
        </w:r>
      </w:ins>
      <w:r w:rsidRPr="00353E9A">
        <w:rPr>
          <w:rFonts w:ascii="华文楷体" w:eastAsia="华文楷体" w:hAnsi="华文楷体" w:hint="eastAsia"/>
          <w:sz w:val="30"/>
          <w:szCs w:val="30"/>
        </w:rPr>
        <w:t>很多这些论典都是通过贱种婆罗门所造出来的。就说是如果他要鼓吹杀生的话，他如果要鼓吹这样暴力杀生，他就说如果你杀生的话</w:t>
      </w:r>
      <w:ins w:id="255" w:author="apple" w:date="2015-11-25T20:27:00Z">
        <w:r w:rsidR="00F50275">
          <w:rPr>
            <w:rFonts w:ascii="华文楷体" w:eastAsia="华文楷体" w:hAnsi="华文楷体" w:hint="eastAsia"/>
            <w:sz w:val="30"/>
            <w:szCs w:val="30"/>
          </w:rPr>
          <w:t>，</w:t>
        </w:r>
      </w:ins>
      <w:r w:rsidRPr="00353E9A">
        <w:rPr>
          <w:rFonts w:ascii="华文楷体" w:eastAsia="华文楷体" w:hAnsi="华文楷体" w:hint="eastAsia"/>
          <w:sz w:val="30"/>
          <w:szCs w:val="30"/>
        </w:rPr>
        <w:t>那么就可以上升到善趣当中，或者说呢有些贱种婆罗门和国王就说搞关系，像这样话就说</w:t>
      </w:r>
      <w:ins w:id="256" w:author="apple" w:date="2015-11-25T20:27:00Z">
        <w:r w:rsidR="00F50275">
          <w:rPr>
            <w:rFonts w:ascii="华文楷体" w:eastAsia="华文楷体" w:hAnsi="华文楷体" w:hint="eastAsia"/>
            <w:sz w:val="30"/>
            <w:szCs w:val="30"/>
          </w:rPr>
          <w:t>，</w:t>
        </w:r>
      </w:ins>
      <w:r w:rsidRPr="00353E9A">
        <w:rPr>
          <w:rFonts w:ascii="华文楷体" w:eastAsia="华文楷体" w:hAnsi="华文楷体" w:hint="eastAsia"/>
          <w:sz w:val="30"/>
          <w:szCs w:val="30"/>
        </w:rPr>
        <w:t>如果能够为了国家捐躯的话就可以上升善趣，像这样话就说得到这些国王的重视</w:t>
      </w:r>
      <w:ins w:id="257" w:author="apple" w:date="2015-11-25T20:27:00Z">
        <w:r w:rsidR="00F50275">
          <w:rPr>
            <w:rFonts w:ascii="华文楷体" w:eastAsia="华文楷体" w:hAnsi="华文楷体" w:hint="eastAsia"/>
            <w:sz w:val="30"/>
            <w:szCs w:val="30"/>
          </w:rPr>
          <w:t>、</w:t>
        </w:r>
      </w:ins>
      <w:r w:rsidRPr="00353E9A">
        <w:rPr>
          <w:rFonts w:ascii="华文楷体" w:eastAsia="华文楷体" w:hAnsi="华文楷体" w:hint="eastAsia"/>
          <w:sz w:val="30"/>
          <w:szCs w:val="30"/>
        </w:rPr>
        <w:t>得到国王的供养，有这样方</w:t>
      </w:r>
      <w:ins w:id="258" w:author="apple" w:date="2015-11-25T20:27:00Z">
        <w:r w:rsidR="00F50275">
          <w:rPr>
            <w:rFonts w:ascii="华文楷体" w:eastAsia="华文楷体" w:hAnsi="华文楷体" w:hint="eastAsia"/>
            <w:sz w:val="30"/>
            <w:szCs w:val="30"/>
          </w:rPr>
          <w:t>面</w:t>
        </w:r>
        <w:r w:rsidR="00F50275">
          <w:rPr>
            <w:rFonts w:ascii="华文楷体" w:eastAsia="华文楷体" w:hAnsi="华文楷体"/>
            <w:sz w:val="30"/>
            <w:szCs w:val="30"/>
          </w:rPr>
          <w:t>，</w:t>
        </w:r>
      </w:ins>
      <w:del w:id="259" w:author="apple" w:date="2015-11-25T20:27:00Z">
        <w:r w:rsidRPr="00353E9A" w:rsidDel="00F50275">
          <w:rPr>
            <w:rFonts w:ascii="华文楷体" w:eastAsia="华文楷体" w:hAnsi="华文楷体" w:hint="eastAsia"/>
            <w:sz w:val="30"/>
            <w:szCs w:val="30"/>
          </w:rPr>
          <w:delText>便</w:delText>
        </w:r>
      </w:del>
      <w:r w:rsidRPr="00353E9A">
        <w:rPr>
          <w:rFonts w:ascii="华文楷体" w:eastAsia="华文楷体" w:hAnsi="华文楷体" w:hint="eastAsia"/>
          <w:sz w:val="30"/>
          <w:szCs w:val="30"/>
        </w:rPr>
        <w:t>通过维护自己的利益来造这个论典的也有。</w:t>
      </w:r>
    </w:p>
    <w:p w:rsidR="00F50275" w:rsidRDefault="00F50534" w:rsidP="00353E9A">
      <w:pPr>
        <w:spacing w:line="360" w:lineRule="auto"/>
        <w:ind w:firstLine="570"/>
        <w:rPr>
          <w:ins w:id="260" w:author="apple" w:date="2015-11-25T20:28:00Z"/>
          <w:rFonts w:ascii="华文楷体" w:eastAsia="华文楷体" w:hAnsi="华文楷体"/>
          <w:sz w:val="30"/>
          <w:szCs w:val="30"/>
        </w:rPr>
      </w:pPr>
      <w:r w:rsidRPr="00353E9A">
        <w:rPr>
          <w:rFonts w:ascii="华文楷体" w:eastAsia="华文楷体" w:hAnsi="华文楷体" w:hint="eastAsia"/>
          <w:sz w:val="30"/>
          <w:szCs w:val="30"/>
        </w:rPr>
        <w:t>还有一些观点就说这个地方倒没有，但有些贱种婆罗门他为了和自己的女儿结婚啦、邪淫啊，像这样话就造一些没有前世</w:t>
      </w:r>
      <w:ins w:id="261" w:author="apple" w:date="2015-11-25T20:27:00Z">
        <w:r w:rsidR="00F50275">
          <w:rPr>
            <w:rFonts w:ascii="华文楷体" w:eastAsia="华文楷体" w:hAnsi="华文楷体" w:hint="eastAsia"/>
            <w:sz w:val="30"/>
            <w:szCs w:val="30"/>
          </w:rPr>
          <w:t>、</w:t>
        </w:r>
      </w:ins>
      <w:r w:rsidRPr="00353E9A">
        <w:rPr>
          <w:rFonts w:ascii="华文楷体" w:eastAsia="华文楷体" w:hAnsi="华文楷体" w:hint="eastAsia"/>
          <w:sz w:val="30"/>
          <w:szCs w:val="30"/>
        </w:rPr>
        <w:t>没有后世等等等等还有讲很多相似的理由的这样一种观点，这方面也是相当于依靠贱种婆罗门秘诀</w:t>
      </w:r>
      <w:ins w:id="262" w:author="apple" w:date="2015-11-25T20:27:00Z">
        <w:r w:rsidR="00F50275">
          <w:rPr>
            <w:rFonts w:ascii="华文楷体" w:eastAsia="华文楷体" w:hAnsi="华文楷体" w:hint="eastAsia"/>
            <w:sz w:val="30"/>
            <w:szCs w:val="30"/>
          </w:rPr>
          <w:t>、</w:t>
        </w:r>
      </w:ins>
      <w:r w:rsidRPr="00353E9A">
        <w:rPr>
          <w:rFonts w:ascii="华文楷体" w:eastAsia="华文楷体" w:hAnsi="华文楷体" w:hint="eastAsia"/>
          <w:sz w:val="30"/>
          <w:szCs w:val="30"/>
        </w:rPr>
        <w:t>很多诸如此类的观点，这些观点是在</w:t>
      </w:r>
      <w:del w:id="263" w:author="apple" w:date="2015-11-25T20:27:00Z">
        <w:r w:rsidRPr="00353E9A" w:rsidDel="00F50275">
          <w:rPr>
            <w:rFonts w:ascii="华文楷体" w:eastAsia="华文楷体" w:hAnsi="华文楷体" w:hint="eastAsia"/>
            <w:sz w:val="30"/>
            <w:szCs w:val="30"/>
          </w:rPr>
          <w:delText>？？</w:delText>
        </w:r>
      </w:del>
      <w:ins w:id="264" w:author="apple" w:date="2015-11-25T20:28:00Z">
        <w:r w:rsidR="00F50275">
          <w:rPr>
            <w:rFonts w:ascii="华文楷体" w:eastAsia="华文楷体" w:hAnsi="华文楷体" w:hint="eastAsia"/>
            <w:sz w:val="30"/>
            <w:szCs w:val="30"/>
          </w:rPr>
          <w:t>前面</w:t>
        </w:r>
        <w:r w:rsidR="00F50275">
          <w:rPr>
            <w:rFonts w:ascii="华文楷体" w:eastAsia="华文楷体" w:hAnsi="华文楷体"/>
            <w:sz w:val="30"/>
            <w:szCs w:val="30"/>
          </w:rPr>
          <w:t>学习过</w:t>
        </w:r>
        <w:r w:rsidR="00F50275">
          <w:rPr>
            <w:rFonts w:ascii="华文楷体" w:eastAsia="华文楷体" w:hAnsi="华文楷体" w:hint="eastAsia"/>
            <w:sz w:val="30"/>
            <w:szCs w:val="30"/>
          </w:rPr>
          <w:t>的《</w:t>
        </w:r>
        <w:r w:rsidR="00F50275" w:rsidRPr="00353E9A">
          <w:rPr>
            <w:rFonts w:ascii="华文楷体" w:eastAsia="华文楷体" w:hAnsi="华文楷体" w:hint="eastAsia"/>
            <w:sz w:val="30"/>
            <w:szCs w:val="30"/>
          </w:rPr>
          <w:t>四百论</w:t>
        </w:r>
        <w:r w:rsidR="00F50275">
          <w:rPr>
            <w:rFonts w:ascii="华文楷体" w:eastAsia="华文楷体" w:hAnsi="华文楷体"/>
            <w:sz w:val="30"/>
            <w:szCs w:val="30"/>
          </w:rPr>
          <w:t>》</w:t>
        </w:r>
      </w:ins>
      <w:del w:id="265" w:author="apple" w:date="2015-11-25T20:28:00Z">
        <w:r w:rsidRPr="00353E9A" w:rsidDel="00F50275">
          <w:rPr>
            <w:rFonts w:ascii="华文楷体" w:eastAsia="华文楷体" w:hAnsi="华文楷体" w:hint="eastAsia"/>
            <w:sz w:val="30"/>
            <w:szCs w:val="30"/>
          </w:rPr>
          <w:delText>（18分02秒）四百论</w:delText>
        </w:r>
      </w:del>
      <w:r w:rsidRPr="00353E9A">
        <w:rPr>
          <w:rFonts w:ascii="华文楷体" w:eastAsia="华文楷体" w:hAnsi="华文楷体" w:hint="eastAsia"/>
          <w:sz w:val="30"/>
          <w:szCs w:val="30"/>
        </w:rPr>
        <w:t>，在</w:t>
      </w:r>
      <w:ins w:id="266" w:author="apple" w:date="2015-11-25T20:28:00Z">
        <w:r w:rsidR="00F50275">
          <w:rPr>
            <w:rFonts w:ascii="华文楷体" w:eastAsia="华文楷体" w:hAnsi="华文楷体" w:hint="eastAsia"/>
            <w:sz w:val="30"/>
            <w:szCs w:val="30"/>
          </w:rPr>
          <w:t>《</w:t>
        </w:r>
        <w:r w:rsidR="00F50275" w:rsidRPr="00353E9A">
          <w:rPr>
            <w:rFonts w:ascii="华文楷体" w:eastAsia="华文楷体" w:hAnsi="华文楷体" w:hint="eastAsia"/>
            <w:sz w:val="30"/>
            <w:szCs w:val="30"/>
          </w:rPr>
          <w:t>四百论</w:t>
        </w:r>
        <w:r w:rsidR="00F50275">
          <w:rPr>
            <w:rFonts w:ascii="华文楷体" w:eastAsia="华文楷体" w:hAnsi="华文楷体"/>
            <w:sz w:val="30"/>
            <w:szCs w:val="30"/>
          </w:rPr>
          <w:t>》</w:t>
        </w:r>
      </w:ins>
      <w:del w:id="267" w:author="apple" w:date="2015-11-25T20:28:00Z">
        <w:r w:rsidRPr="00353E9A" w:rsidDel="00F50275">
          <w:rPr>
            <w:rFonts w:ascii="华文楷体" w:eastAsia="华文楷体" w:hAnsi="华文楷体" w:hint="eastAsia"/>
            <w:sz w:val="30"/>
            <w:szCs w:val="30"/>
          </w:rPr>
          <w:delText>四百论</w:delText>
        </w:r>
      </w:del>
      <w:r w:rsidRPr="00353E9A">
        <w:rPr>
          <w:rFonts w:ascii="华文楷体" w:eastAsia="华文楷体" w:hAnsi="华文楷体" w:hint="eastAsia"/>
          <w:sz w:val="30"/>
          <w:szCs w:val="30"/>
        </w:rPr>
        <w:t>当中就是讲的这个不少。</w:t>
      </w:r>
    </w:p>
    <w:p w:rsidR="00F50275" w:rsidRDefault="00F50534" w:rsidP="00353E9A">
      <w:pPr>
        <w:spacing w:line="360" w:lineRule="auto"/>
        <w:ind w:firstLine="570"/>
        <w:rPr>
          <w:ins w:id="268" w:author="apple" w:date="2015-11-25T20:28:00Z"/>
          <w:rFonts w:ascii="华文楷体" w:eastAsia="华文楷体" w:hAnsi="华文楷体"/>
          <w:sz w:val="30"/>
          <w:szCs w:val="30"/>
        </w:rPr>
      </w:pPr>
      <w:r w:rsidRPr="00353E9A">
        <w:rPr>
          <w:rFonts w:ascii="华文楷体" w:eastAsia="华文楷体" w:hAnsi="华文楷体" w:hint="eastAsia"/>
          <w:sz w:val="30"/>
          <w:szCs w:val="30"/>
        </w:rPr>
        <w:t>总而言之</w:t>
      </w:r>
      <w:ins w:id="269" w:author="apple" w:date="2015-11-25T20:28:00Z">
        <w:r w:rsidR="00F50275">
          <w:rPr>
            <w:rFonts w:ascii="华文楷体" w:eastAsia="华文楷体" w:hAnsi="华文楷体" w:hint="eastAsia"/>
            <w:sz w:val="30"/>
            <w:szCs w:val="30"/>
          </w:rPr>
          <w:t>，</w:t>
        </w:r>
      </w:ins>
      <w:r w:rsidRPr="00353E9A">
        <w:rPr>
          <w:rFonts w:ascii="华文楷体" w:eastAsia="华文楷体" w:hAnsi="华文楷体" w:hint="eastAsia"/>
          <w:sz w:val="30"/>
          <w:szCs w:val="30"/>
        </w:rPr>
        <w:t>很多大多数都是依靠贱种婆罗门秘诀的</w:t>
      </w:r>
      <w:ins w:id="270" w:author="apple" w:date="2015-11-25T20:28:00Z">
        <w:r w:rsidR="00F50275">
          <w:rPr>
            <w:rFonts w:ascii="华文楷体" w:eastAsia="华文楷体" w:hAnsi="华文楷体" w:hint="eastAsia"/>
            <w:sz w:val="30"/>
            <w:szCs w:val="30"/>
          </w:rPr>
          <w:t>、</w:t>
        </w:r>
      </w:ins>
      <w:r w:rsidRPr="00353E9A">
        <w:rPr>
          <w:rFonts w:ascii="华文楷体" w:eastAsia="华文楷体" w:hAnsi="华文楷体" w:hint="eastAsia"/>
          <w:sz w:val="30"/>
          <w:szCs w:val="30"/>
        </w:rPr>
        <w:t>这样造的这个论典。那么对这样一种教徒说：你们这个观点</w:t>
      </w:r>
      <w:ins w:id="271" w:author="apple" w:date="2015-11-25T20:28:00Z">
        <w:r w:rsidR="00F50275">
          <w:rPr>
            <w:rFonts w:ascii="华文楷体" w:eastAsia="华文楷体" w:hAnsi="华文楷体" w:hint="eastAsia"/>
            <w:sz w:val="30"/>
            <w:szCs w:val="30"/>
          </w:rPr>
          <w:t>一</w:t>
        </w:r>
      </w:ins>
      <w:r w:rsidRPr="00353E9A">
        <w:rPr>
          <w:rFonts w:ascii="华文楷体" w:eastAsia="华文楷体" w:hAnsi="华文楷体" w:hint="eastAsia"/>
          <w:sz w:val="30"/>
          <w:szCs w:val="30"/>
        </w:rPr>
        <w:t>观察的时候矛盾重重。那么对方就说是非常严肃的这样讲：</w:t>
      </w:r>
      <w:del w:id="272" w:author="apple" w:date="2015-11-25T20:28:00Z">
        <w:r w:rsidRPr="00353E9A" w:rsidDel="00F50275">
          <w:rPr>
            <w:rFonts w:ascii="华文楷体" w:eastAsia="华文楷体" w:hAnsi="华文楷体" w:hint="eastAsia"/>
            <w:sz w:val="30"/>
            <w:szCs w:val="30"/>
          </w:rPr>
          <w:delText>【</w:delText>
        </w:r>
      </w:del>
      <w:r w:rsidRPr="00353E9A">
        <w:rPr>
          <w:rFonts w:ascii="华文楷体" w:eastAsia="华文楷体" w:hAnsi="华文楷体" w:hint="eastAsia"/>
          <w:sz w:val="30"/>
          <w:szCs w:val="30"/>
        </w:rPr>
        <w:t>“现量见到的诸位仙人的词句，以比量无法推翻。”</w:t>
      </w:r>
    </w:p>
    <w:p w:rsidR="00F50534" w:rsidRPr="00353E9A" w:rsidRDefault="00F50534" w:rsidP="00353E9A">
      <w:pPr>
        <w:spacing w:line="360" w:lineRule="auto"/>
        <w:ind w:firstLine="570"/>
        <w:rPr>
          <w:rFonts w:ascii="华文楷体" w:eastAsia="华文楷体" w:hAnsi="华文楷体"/>
          <w:sz w:val="30"/>
          <w:szCs w:val="30"/>
        </w:rPr>
      </w:pPr>
      <w:del w:id="273" w:author="apple" w:date="2015-11-25T20:28:00Z">
        <w:r w:rsidRPr="00353E9A" w:rsidDel="00F50275">
          <w:rPr>
            <w:rFonts w:ascii="华文楷体" w:eastAsia="华文楷体" w:hAnsi="华文楷体" w:hint="eastAsia"/>
            <w:sz w:val="30"/>
            <w:szCs w:val="30"/>
          </w:rPr>
          <w:lastRenderedPageBreak/>
          <w:delText>】</w:delText>
        </w:r>
      </w:del>
      <w:r w:rsidRPr="00353E9A">
        <w:rPr>
          <w:rFonts w:ascii="华文楷体" w:eastAsia="华文楷体" w:hAnsi="华文楷体" w:hint="eastAsia"/>
          <w:sz w:val="30"/>
          <w:szCs w:val="30"/>
        </w:rPr>
        <w:t>一个方面他们就说你们通过比量</w:t>
      </w:r>
      <w:ins w:id="274" w:author="apple" w:date="2015-11-25T20:28:00Z">
        <w:r w:rsidR="00F50275">
          <w:rPr>
            <w:rFonts w:ascii="华文楷体" w:eastAsia="华文楷体" w:hAnsi="华文楷体" w:hint="eastAsia"/>
            <w:sz w:val="30"/>
            <w:szCs w:val="30"/>
          </w:rPr>
          <w:t>，</w:t>
        </w:r>
      </w:ins>
      <w:r w:rsidRPr="00353E9A">
        <w:rPr>
          <w:rFonts w:ascii="华文楷体" w:eastAsia="华文楷体" w:hAnsi="华文楷体" w:hint="eastAsia"/>
          <w:sz w:val="30"/>
          <w:szCs w:val="30"/>
        </w:rPr>
        <w:t>你说指出这些里面的观点矛盾重重本来就不合适，没办法</w:t>
      </w:r>
      <w:del w:id="275" w:author="apple" w:date="2015-11-25T20:29:00Z">
        <w:r w:rsidRPr="00353E9A" w:rsidDel="00F50275">
          <w:rPr>
            <w:rFonts w:ascii="华文楷体" w:eastAsia="华文楷体" w:hAnsi="华文楷体" w:hint="eastAsia"/>
            <w:sz w:val="30"/>
            <w:szCs w:val="30"/>
          </w:rPr>
          <w:delText>（18分27秒）</w:delText>
        </w:r>
      </w:del>
      <w:r w:rsidRPr="00353E9A">
        <w:rPr>
          <w:rFonts w:ascii="华文楷体" w:eastAsia="华文楷体" w:hAnsi="华文楷体" w:hint="eastAsia"/>
          <w:sz w:val="30"/>
          <w:szCs w:val="30"/>
        </w:rPr>
        <w:t>通过比量推理来推翻的。为什么呢？第一个是这个诸位仙人讲的</w:t>
      </w:r>
      <w:ins w:id="276" w:author="apple" w:date="2015-11-25T20:29:00Z">
        <w:r w:rsidR="00F50275">
          <w:rPr>
            <w:rFonts w:ascii="华文楷体" w:eastAsia="华文楷体" w:hAnsi="华文楷体" w:hint="eastAsia"/>
            <w:sz w:val="30"/>
            <w:szCs w:val="30"/>
          </w:rPr>
          <w:t>，</w:t>
        </w:r>
      </w:ins>
      <w:r w:rsidRPr="00353E9A">
        <w:rPr>
          <w:rFonts w:ascii="华文楷体" w:eastAsia="华文楷体" w:hAnsi="华文楷体" w:hint="eastAsia"/>
          <w:sz w:val="30"/>
          <w:szCs w:val="30"/>
        </w:rPr>
        <w:t>而且是现量见到的，不是通过比量能够推翻的。像这样词句一方面是现量见到，一个方面是诸位仙人讲的词句，所以说通过比量当然无法推翻了。</w:t>
      </w:r>
    </w:p>
    <w:p w:rsidR="00F50534" w:rsidRPr="00FA2D57" w:rsidRDefault="00F50534" w:rsidP="00353E9A">
      <w:pPr>
        <w:spacing w:line="360" w:lineRule="auto"/>
        <w:ind w:firstLine="570"/>
        <w:rPr>
          <w:rFonts w:ascii="黑体" w:eastAsia="黑体" w:hAnsi="黑体"/>
          <w:b/>
          <w:sz w:val="30"/>
          <w:szCs w:val="30"/>
          <w:rPrChange w:id="277" w:author="apple" w:date="2015-11-25T20:29:00Z">
            <w:rPr>
              <w:rFonts w:ascii="华文楷体" w:eastAsia="华文楷体" w:hAnsi="华文楷体"/>
              <w:sz w:val="30"/>
              <w:szCs w:val="30"/>
            </w:rPr>
          </w:rPrChange>
        </w:rPr>
      </w:pPr>
      <w:r w:rsidRPr="00FA2D57">
        <w:rPr>
          <w:rFonts w:ascii="黑体" w:eastAsia="黑体" w:hAnsi="黑体" w:hint="eastAsia"/>
          <w:b/>
          <w:sz w:val="30"/>
          <w:szCs w:val="30"/>
          <w:rPrChange w:id="278" w:author="apple" w:date="2015-11-25T20:29:00Z">
            <w:rPr>
              <w:rFonts w:ascii="华文楷体" w:eastAsia="华文楷体" w:hAnsi="华文楷体" w:hint="eastAsia"/>
              <w:sz w:val="30"/>
              <w:szCs w:val="30"/>
            </w:rPr>
          </w:rPrChange>
        </w:rPr>
        <w:t>【这种荒诞不经的论调已将他们愚昧至极的本相暴露无遗。】</w:t>
      </w:r>
    </w:p>
    <w:p w:rsidR="00F50534" w:rsidRPr="00353E9A" w:rsidRDefault="00F50534" w:rsidP="00353E9A">
      <w:pPr>
        <w:spacing w:line="360" w:lineRule="auto"/>
        <w:ind w:firstLine="570"/>
        <w:rPr>
          <w:rFonts w:ascii="华文楷体" w:eastAsia="华文楷体" w:hAnsi="华文楷体"/>
          <w:sz w:val="30"/>
          <w:szCs w:val="30"/>
        </w:rPr>
      </w:pPr>
      <w:r w:rsidRPr="00353E9A">
        <w:rPr>
          <w:rFonts w:ascii="华文楷体" w:eastAsia="华文楷体" w:hAnsi="华文楷体" w:hint="eastAsia"/>
          <w:sz w:val="30"/>
          <w:szCs w:val="30"/>
        </w:rPr>
        <w:t>像这样一种可以说是只是承许这样现量，不通过这样比量进行衡量的话，像这样荒诞不经的论调已经把他们愚昧至极的本相</w:t>
      </w:r>
      <w:ins w:id="279" w:author="apple" w:date="2015-11-25T20:29:00Z">
        <w:r w:rsidR="00B462DD">
          <w:rPr>
            <w:rFonts w:ascii="华文楷体" w:eastAsia="华文楷体" w:hAnsi="华文楷体" w:hint="eastAsia"/>
            <w:sz w:val="30"/>
            <w:szCs w:val="30"/>
          </w:rPr>
          <w:t>，</w:t>
        </w:r>
      </w:ins>
      <w:r w:rsidRPr="00353E9A">
        <w:rPr>
          <w:rFonts w:ascii="华文楷体" w:eastAsia="华文楷体" w:hAnsi="华文楷体" w:hint="eastAsia"/>
          <w:sz w:val="30"/>
          <w:szCs w:val="30"/>
        </w:rPr>
        <w:t>已经暴露出来了。</w:t>
      </w:r>
    </w:p>
    <w:p w:rsidR="00F50534" w:rsidRPr="00FA2D57" w:rsidRDefault="00F50534" w:rsidP="00353E9A">
      <w:pPr>
        <w:spacing w:line="360" w:lineRule="auto"/>
        <w:ind w:firstLine="570"/>
        <w:rPr>
          <w:rFonts w:ascii="黑体" w:eastAsia="黑体" w:hAnsi="黑体"/>
          <w:b/>
          <w:sz w:val="30"/>
          <w:szCs w:val="30"/>
          <w:rPrChange w:id="280" w:author="apple" w:date="2015-11-25T20:29:00Z">
            <w:rPr>
              <w:rFonts w:ascii="华文楷体" w:eastAsia="华文楷体" w:hAnsi="华文楷体"/>
              <w:sz w:val="30"/>
              <w:szCs w:val="30"/>
            </w:rPr>
          </w:rPrChange>
        </w:rPr>
      </w:pPr>
      <w:r w:rsidRPr="00FA2D57">
        <w:rPr>
          <w:rFonts w:ascii="黑体" w:eastAsia="黑体" w:hAnsi="黑体" w:hint="eastAsia"/>
          <w:b/>
          <w:sz w:val="30"/>
          <w:szCs w:val="30"/>
          <w:rPrChange w:id="281" w:author="apple" w:date="2015-11-25T20:29:00Z">
            <w:rPr>
              <w:rFonts w:ascii="华文楷体" w:eastAsia="华文楷体" w:hAnsi="华文楷体" w:hint="eastAsia"/>
              <w:sz w:val="30"/>
              <w:szCs w:val="30"/>
            </w:rPr>
          </w:rPrChange>
        </w:rPr>
        <w:t>【这些外道内部细致入微的看法极其繁多，但这一切外道的观点、增益的原因、依之而产生宗派的主张，不合情理的所有观点如果详细阐述，可能有利于打开思路。】</w:t>
      </w:r>
    </w:p>
    <w:p w:rsidR="00F50534" w:rsidRPr="00353E9A" w:rsidDel="00B462DD" w:rsidRDefault="00F50534" w:rsidP="00353E9A">
      <w:pPr>
        <w:spacing w:line="360" w:lineRule="auto"/>
        <w:ind w:firstLine="570"/>
        <w:rPr>
          <w:del w:id="282" w:author="apple" w:date="2015-11-25T20:31:00Z"/>
          <w:rFonts w:ascii="华文楷体" w:eastAsia="华文楷体" w:hAnsi="华文楷体" w:hint="eastAsia"/>
          <w:sz w:val="30"/>
          <w:szCs w:val="30"/>
        </w:rPr>
      </w:pPr>
      <w:r w:rsidRPr="00353E9A">
        <w:rPr>
          <w:rFonts w:ascii="华文楷体" w:eastAsia="华文楷体" w:hAnsi="华文楷体" w:hint="eastAsia"/>
          <w:sz w:val="30"/>
          <w:szCs w:val="30"/>
        </w:rPr>
        <w:t>那么麦彭仁波切对于这些外道的观点发表一个看法：那么就说如果我们不是在泛泛的了知一下外道的观点，如果能够从外道内部细致入微的看法，像这样话就说进行观察</w:t>
      </w:r>
      <w:ins w:id="283" w:author="apple" w:date="2015-11-25T20:30:00Z">
        <w:r w:rsidR="00B462DD">
          <w:rPr>
            <w:rFonts w:ascii="华文楷体" w:eastAsia="华文楷体" w:hAnsi="华文楷体" w:hint="eastAsia"/>
            <w:sz w:val="30"/>
            <w:szCs w:val="30"/>
          </w:rPr>
          <w:t>，</w:t>
        </w:r>
      </w:ins>
      <w:r w:rsidRPr="00353E9A">
        <w:rPr>
          <w:rFonts w:ascii="华文楷体" w:eastAsia="华文楷体" w:hAnsi="华文楷体" w:hint="eastAsia"/>
          <w:sz w:val="30"/>
          <w:szCs w:val="30"/>
        </w:rPr>
        <w:t>他们的细致入微的看法就说非常非常极其繁多的，那么就说是如果把他们这些外道的观点详细的进行分析，还有就说为什么能够产生或者说能够安立成一种增益的原因，增益就应该不符合实际情况</w:t>
      </w:r>
      <w:ins w:id="284" w:author="apple" w:date="2015-11-25T20:30:00Z">
        <w:r w:rsidR="00B462DD">
          <w:rPr>
            <w:rFonts w:ascii="华文楷体" w:eastAsia="华文楷体" w:hAnsi="华文楷体" w:hint="eastAsia"/>
            <w:sz w:val="30"/>
            <w:szCs w:val="30"/>
          </w:rPr>
          <w:t>、</w:t>
        </w:r>
      </w:ins>
      <w:r w:rsidRPr="00353E9A">
        <w:rPr>
          <w:rFonts w:ascii="华文楷体" w:eastAsia="华文楷体" w:hAnsi="华文楷体" w:hint="eastAsia"/>
          <w:sz w:val="30"/>
          <w:szCs w:val="30"/>
        </w:rPr>
        <w:t>像这样一种增益的原因，还有就是说依靠这些产生的宗派的主张，然后是不合情理的所有观点，如果详细阐述的话</w:t>
      </w:r>
      <w:ins w:id="285" w:author="apple" w:date="2015-11-25T20:30:00Z">
        <w:r w:rsidR="00B462DD">
          <w:rPr>
            <w:rFonts w:ascii="华文楷体" w:eastAsia="华文楷体" w:hAnsi="华文楷体" w:hint="eastAsia"/>
            <w:sz w:val="30"/>
            <w:szCs w:val="30"/>
          </w:rPr>
          <w:t>，</w:t>
        </w:r>
      </w:ins>
      <w:r w:rsidRPr="00353E9A">
        <w:rPr>
          <w:rFonts w:ascii="华文楷体" w:eastAsia="华文楷体" w:hAnsi="华文楷体" w:hint="eastAsia"/>
          <w:sz w:val="30"/>
          <w:szCs w:val="30"/>
        </w:rPr>
        <w:t>是可能有利于打开思路的。就虽然现在我们是学习佛法的人，学习佛法的人好像对于外道</w:t>
      </w:r>
      <w:del w:id="286" w:author="apple" w:date="2015-11-25T20:31:00Z">
        <w:r w:rsidRPr="00353E9A" w:rsidDel="00B462DD">
          <w:rPr>
            <w:rFonts w:ascii="华文楷体" w:eastAsia="华文楷体" w:hAnsi="华文楷体" w:hint="eastAsia"/>
            <w:sz w:val="30"/>
            <w:szCs w:val="30"/>
          </w:rPr>
          <w:delText>没有必要去</w:delText>
        </w:r>
      </w:del>
    </w:p>
    <w:p w:rsidR="00F50534" w:rsidRPr="00353E9A" w:rsidDel="00B462DD" w:rsidRDefault="00F50534" w:rsidP="00B462DD">
      <w:pPr>
        <w:spacing w:line="360" w:lineRule="auto"/>
        <w:rPr>
          <w:del w:id="287" w:author="apple" w:date="2015-11-25T20:31:00Z"/>
          <w:rFonts w:ascii="华文楷体" w:eastAsia="华文楷体" w:hAnsi="华文楷体"/>
          <w:sz w:val="30"/>
          <w:szCs w:val="30"/>
        </w:rPr>
        <w:pPrChange w:id="288" w:author="apple" w:date="2015-11-25T20:31:00Z">
          <w:pPr>
            <w:spacing w:line="360" w:lineRule="auto"/>
            <w:ind w:firstLine="570"/>
          </w:pPr>
        </w:pPrChange>
      </w:pPr>
      <w:del w:id="289" w:author="apple" w:date="2015-11-25T20:31:00Z">
        <w:r w:rsidRPr="00353E9A" w:rsidDel="00B462DD">
          <w:rPr>
            <w:rFonts w:ascii="华文楷体" w:eastAsia="华文楷体" w:hAnsi="华文楷体" w:hint="eastAsia"/>
            <w:sz w:val="30"/>
            <w:szCs w:val="30"/>
          </w:rPr>
          <w:delText>结束时间20分10秒</w:delText>
        </w:r>
      </w:del>
    </w:p>
    <w:p w:rsidR="00B462DD" w:rsidRDefault="00595C8B" w:rsidP="004A4DB3">
      <w:pPr>
        <w:spacing w:line="360" w:lineRule="auto"/>
        <w:ind w:firstLine="570"/>
        <w:rPr>
          <w:ins w:id="290" w:author="apple" w:date="2015-11-25T20:32:00Z"/>
          <w:rFonts w:ascii="华文楷体" w:eastAsia="华文楷体" w:hAnsi="华文楷体"/>
          <w:sz w:val="30"/>
          <w:szCs w:val="30"/>
        </w:rPr>
      </w:pPr>
      <w:del w:id="291" w:author="apple" w:date="2015-11-25T20:30:00Z">
        <w:r w:rsidRPr="00353E9A" w:rsidDel="00B462DD">
          <w:rPr>
            <w:rFonts w:ascii="华文楷体" w:eastAsia="华文楷体" w:hAnsi="华文楷体" w:hint="eastAsia"/>
            <w:sz w:val="30"/>
            <w:szCs w:val="30"/>
          </w:rPr>
          <w:delText>【19:55】如果详细阐述的话，是可能有利于打开思路的。就是虽然现在我们是学习佛法的人，学习佛法的人呢好像对于外道，</w:delText>
        </w:r>
      </w:del>
      <w:r w:rsidRPr="00353E9A">
        <w:rPr>
          <w:rFonts w:ascii="华文楷体" w:eastAsia="华文楷体" w:hAnsi="华文楷体" w:hint="eastAsia"/>
          <w:sz w:val="30"/>
          <w:szCs w:val="30"/>
        </w:rPr>
        <w:t>没有必要去这个很就是说严格的去学习，或者很仔细去学习。</w:t>
      </w:r>
    </w:p>
    <w:p w:rsidR="00B462DD" w:rsidRDefault="00595C8B" w:rsidP="004A4DB3">
      <w:pPr>
        <w:spacing w:line="360" w:lineRule="auto"/>
        <w:ind w:firstLine="570"/>
        <w:rPr>
          <w:ins w:id="292" w:author="apple" w:date="2015-11-25T20:31:00Z"/>
          <w:rFonts w:ascii="华文楷体" w:eastAsia="华文楷体" w:hAnsi="华文楷体"/>
          <w:sz w:val="30"/>
          <w:szCs w:val="30"/>
        </w:rPr>
      </w:pPr>
      <w:r w:rsidRPr="00353E9A">
        <w:rPr>
          <w:rFonts w:ascii="华文楷体" w:eastAsia="华文楷体" w:hAnsi="华文楷体" w:hint="eastAsia"/>
          <w:sz w:val="30"/>
          <w:szCs w:val="30"/>
        </w:rPr>
        <w:lastRenderedPageBreak/>
        <w:t>但是呢就说是，一方面如果说是这个，我们如果没有详细的了知外道的观点的话，如果一旦遇到了这个外道的观点，那么就没有办法去分析了，有可能就将我们的心转到外道当中去</w:t>
      </w:r>
      <w:ins w:id="293" w:author="apple" w:date="2015-11-25T20:31:00Z">
        <w:r w:rsidR="00B462DD">
          <w:rPr>
            <w:rFonts w:ascii="华文楷体" w:eastAsia="华文楷体" w:hAnsi="华文楷体" w:hint="eastAsia"/>
            <w:sz w:val="30"/>
            <w:szCs w:val="30"/>
          </w:rPr>
          <w:t>。</w:t>
        </w:r>
      </w:ins>
      <w:del w:id="294" w:author="apple" w:date="2015-11-25T20:31:00Z">
        <w:r w:rsidRPr="00353E9A" w:rsidDel="00B462DD">
          <w:rPr>
            <w:rFonts w:ascii="华文楷体" w:eastAsia="华文楷体" w:hAnsi="华文楷体" w:hint="eastAsia"/>
            <w:sz w:val="30"/>
            <w:szCs w:val="30"/>
          </w:rPr>
          <w:delText>，</w:delText>
        </w:r>
      </w:del>
      <w:r w:rsidRPr="00353E9A">
        <w:rPr>
          <w:rFonts w:ascii="华文楷体" w:eastAsia="华文楷体" w:hAnsi="华文楷体" w:hint="eastAsia"/>
          <w:sz w:val="30"/>
          <w:szCs w:val="30"/>
        </w:rPr>
        <w:t>因为很多观点他是这个似是而非的，啊似是而非。</w:t>
      </w:r>
      <w:del w:id="295" w:author="apple" w:date="2015-11-25T20:31:00Z">
        <w:r w:rsidRPr="00353E9A" w:rsidDel="00B462DD">
          <w:rPr>
            <w:rFonts w:ascii="华文楷体" w:eastAsia="华文楷体" w:hAnsi="华文楷体" w:hint="eastAsia"/>
            <w:sz w:val="30"/>
            <w:szCs w:val="30"/>
          </w:rPr>
          <w:delText>所以说</w:delText>
        </w:r>
      </w:del>
      <w:r w:rsidRPr="00353E9A">
        <w:rPr>
          <w:rFonts w:ascii="华文楷体" w:eastAsia="华文楷体" w:hAnsi="华文楷体" w:hint="eastAsia"/>
          <w:sz w:val="30"/>
          <w:szCs w:val="30"/>
        </w:rPr>
        <w:t>看起来好像是这么回事，但是真正你如果懂得观察的时候呢，他根本不是这样一种观点，所以说很多都是似是而非的。</w:t>
      </w:r>
    </w:p>
    <w:p w:rsidR="00B462DD" w:rsidRDefault="00595C8B" w:rsidP="00353E9A">
      <w:pPr>
        <w:spacing w:line="360" w:lineRule="auto"/>
        <w:ind w:firstLine="570"/>
        <w:rPr>
          <w:ins w:id="296" w:author="apple" w:date="2015-11-25T20:32:00Z"/>
          <w:rFonts w:ascii="华文楷体" w:eastAsia="华文楷体" w:hAnsi="华文楷体"/>
          <w:sz w:val="30"/>
          <w:szCs w:val="30"/>
        </w:rPr>
      </w:pPr>
      <w:r w:rsidRPr="00353E9A">
        <w:rPr>
          <w:rFonts w:ascii="华文楷体" w:eastAsia="华文楷体" w:hAnsi="华文楷体" w:hint="eastAsia"/>
          <w:sz w:val="30"/>
          <w:szCs w:val="30"/>
        </w:rPr>
        <w:t>还有一些问题呢</w:t>
      </w:r>
      <w:ins w:id="297" w:author="apple" w:date="2015-11-25T20:31:00Z">
        <w:r w:rsidR="00B462DD">
          <w:rPr>
            <w:rFonts w:ascii="华文楷体" w:eastAsia="华文楷体" w:hAnsi="华文楷体" w:hint="eastAsia"/>
            <w:sz w:val="30"/>
            <w:szCs w:val="30"/>
          </w:rPr>
          <w:t>，</w:t>
        </w:r>
      </w:ins>
      <w:r w:rsidRPr="00353E9A">
        <w:rPr>
          <w:rFonts w:ascii="华文楷体" w:eastAsia="华文楷体" w:hAnsi="华文楷体" w:hint="eastAsia"/>
          <w:sz w:val="30"/>
          <w:szCs w:val="30"/>
        </w:rPr>
        <w:t>似非而是的，似非而是的话就是说，比如说有些我们觉得啊，六道当中的观点啊好像是这个不正确吧？但实际上啊就说是这个，看起来好像是有些不合理的地方，啊实际情况呢都是一种很合理的。那么如果我们不把，不把这个外道的观点，不把内道的观点学清楚</w:t>
      </w:r>
      <w:ins w:id="298" w:author="apple" w:date="2015-11-25T20:31:00Z">
        <w:r w:rsidR="00B462DD">
          <w:rPr>
            <w:rFonts w:ascii="华文楷体" w:eastAsia="华文楷体" w:hAnsi="华文楷体" w:hint="eastAsia"/>
            <w:sz w:val="30"/>
            <w:szCs w:val="30"/>
          </w:rPr>
          <w:t>、</w:t>
        </w:r>
      </w:ins>
      <w:r w:rsidRPr="00353E9A">
        <w:rPr>
          <w:rFonts w:ascii="华文楷体" w:eastAsia="华文楷体" w:hAnsi="华文楷体" w:hint="eastAsia"/>
          <w:sz w:val="30"/>
          <w:szCs w:val="30"/>
        </w:rPr>
        <w:t>搞清楚的话，那么遇到似是而非，遇到似非而是的这样一种问题的时候呢，我们就缺少这样一种，哦观察的智慧了，啊缺少这样观察的智慧。所以说像这样讲的时候呢，也是有必要的。</w:t>
      </w:r>
    </w:p>
    <w:p w:rsidR="00B462DD" w:rsidRDefault="00595C8B" w:rsidP="00353E9A">
      <w:pPr>
        <w:spacing w:line="360" w:lineRule="auto"/>
        <w:ind w:firstLine="570"/>
        <w:rPr>
          <w:ins w:id="299" w:author="apple" w:date="2015-11-25T20:32:00Z"/>
          <w:rFonts w:ascii="华文楷体" w:eastAsia="华文楷体" w:hAnsi="华文楷体"/>
          <w:sz w:val="30"/>
          <w:szCs w:val="30"/>
        </w:rPr>
      </w:pPr>
      <w:r w:rsidRPr="00353E9A">
        <w:rPr>
          <w:rFonts w:ascii="华文楷体" w:eastAsia="华文楷体" w:hAnsi="华文楷体" w:hint="eastAsia"/>
          <w:sz w:val="30"/>
          <w:szCs w:val="30"/>
        </w:rPr>
        <w:t>还有呢就是说如果我们真正要破斥相续当中的邪见，现在比如说我么要产生一个殊胜的正见，啊认为佛法的确是很正确的，那就必须要详尽的了知外道的说法，详尽的了知内道的说法，然后呢这个做对比之后呢，就可以依靠这样的方便看出他们的过失所在，然后进行破斥，不可能再对这样一种外道的观点有所留恋，有所执着。所以说呢，像这样的话就是说这个，很多大德他很详细的分析，这样观点的话实际上他还是非常有必要性的。啊非常有必要性的。</w:t>
      </w:r>
    </w:p>
    <w:p w:rsidR="004A4DB3" w:rsidRDefault="00595C8B" w:rsidP="00353E9A">
      <w:pPr>
        <w:spacing w:line="360" w:lineRule="auto"/>
        <w:ind w:firstLine="570"/>
        <w:rPr>
          <w:ins w:id="300" w:author="apple" w:date="2015-11-25T20:33:00Z"/>
          <w:rFonts w:ascii="华文楷体" w:eastAsia="华文楷体" w:hAnsi="华文楷体"/>
          <w:sz w:val="30"/>
          <w:szCs w:val="30"/>
        </w:rPr>
      </w:pPr>
      <w:r w:rsidRPr="00353E9A">
        <w:rPr>
          <w:rFonts w:ascii="华文楷体" w:eastAsia="华文楷体" w:hAnsi="华文楷体" w:hint="eastAsia"/>
          <w:sz w:val="30"/>
          <w:szCs w:val="30"/>
        </w:rPr>
        <w:t>那么像这样的话</w:t>
      </w:r>
      <w:ins w:id="301" w:author="apple" w:date="2015-11-25T20:32:00Z">
        <w:r w:rsidR="00B462DD">
          <w:rPr>
            <w:rFonts w:ascii="华文楷体" w:eastAsia="华文楷体" w:hAnsi="华文楷体" w:hint="eastAsia"/>
            <w:sz w:val="30"/>
            <w:szCs w:val="30"/>
          </w:rPr>
          <w:t>，</w:t>
        </w:r>
      </w:ins>
      <w:r w:rsidRPr="00353E9A">
        <w:rPr>
          <w:rFonts w:ascii="华文楷体" w:eastAsia="华文楷体" w:hAnsi="华文楷体" w:hint="eastAsia"/>
          <w:sz w:val="30"/>
          <w:szCs w:val="30"/>
        </w:rPr>
        <w:t>就说是有这样的问题也是，甚至于呢就说是不单单是在藏传佛教当中，比如说就说哦，法王无垢光尊者他的这个《如</w:t>
      </w:r>
      <w:r w:rsidRPr="00353E9A">
        <w:rPr>
          <w:rFonts w:ascii="华文楷体" w:eastAsia="华文楷体" w:hAnsi="华文楷体" w:hint="eastAsia"/>
          <w:sz w:val="30"/>
          <w:szCs w:val="30"/>
        </w:rPr>
        <w:lastRenderedPageBreak/>
        <w:t>意宝藏论》当中，他对于这个外道的观点讲的非常的详细，啊讲完把他的这个，啊他的产生的原因啊，他的这样一种观点呐，怎么样就说是这个不合理的地方</w:t>
      </w:r>
      <w:ins w:id="302" w:author="apple" w:date="2015-11-25T20:33:00Z">
        <w:r w:rsidR="004A4DB3">
          <w:rPr>
            <w:rFonts w:ascii="华文楷体" w:eastAsia="华文楷体" w:hAnsi="华文楷体" w:hint="eastAsia"/>
            <w:sz w:val="30"/>
            <w:szCs w:val="30"/>
          </w:rPr>
          <w:t>、</w:t>
        </w:r>
      </w:ins>
      <w:r w:rsidRPr="00353E9A">
        <w:rPr>
          <w:rFonts w:ascii="华文楷体" w:eastAsia="华文楷体" w:hAnsi="华文楷体" w:hint="eastAsia"/>
          <w:sz w:val="30"/>
          <w:szCs w:val="30"/>
        </w:rPr>
        <w:t>进行详细的观察，详细的破斥。这个方面讲的非常详细的。</w:t>
      </w:r>
    </w:p>
    <w:p w:rsidR="004A4DB3" w:rsidRDefault="00595C8B" w:rsidP="00353E9A">
      <w:pPr>
        <w:spacing w:line="360" w:lineRule="auto"/>
        <w:ind w:firstLine="570"/>
        <w:rPr>
          <w:ins w:id="303" w:author="apple" w:date="2015-11-25T20:34:00Z"/>
          <w:rFonts w:ascii="华文楷体" w:eastAsia="华文楷体" w:hAnsi="华文楷体"/>
          <w:sz w:val="30"/>
          <w:szCs w:val="30"/>
        </w:rPr>
      </w:pPr>
      <w:r w:rsidRPr="00353E9A">
        <w:rPr>
          <w:rFonts w:ascii="华文楷体" w:eastAsia="华文楷体" w:hAnsi="华文楷体" w:hint="eastAsia"/>
          <w:sz w:val="30"/>
          <w:szCs w:val="30"/>
        </w:rPr>
        <w:t>麦彭仁波切呢在很多论典当中呢，也是对于外道的观点详细的进行观察，不单单是藏传佛教有这样的说法，有这样啊有这样一种传统啊。而且是在汉传佛教当中呢也是有，啊对于外道的观点做详细的阐释，然后啊进行破斥的这样一个问题，这个方面也是有的。在这个啊这些《大藏经》当中呢，甚至于有的时候，把这个整个外道的论点翻译过来的，这个也是有的，啊在《大藏经》当中</w:t>
      </w:r>
      <w:ins w:id="304" w:author="apple" w:date="2015-11-25T20:33:00Z">
        <w:r w:rsidR="004A4DB3">
          <w:rPr>
            <w:rFonts w:ascii="华文楷体" w:eastAsia="华文楷体" w:hAnsi="华文楷体" w:hint="eastAsia"/>
            <w:sz w:val="30"/>
            <w:szCs w:val="30"/>
          </w:rPr>
          <w:t>，</w:t>
        </w:r>
      </w:ins>
      <w:r w:rsidRPr="00353E9A">
        <w:rPr>
          <w:rFonts w:ascii="华文楷体" w:eastAsia="华文楷体" w:hAnsi="华文楷体" w:hint="eastAsia"/>
          <w:sz w:val="30"/>
          <w:szCs w:val="30"/>
        </w:rPr>
        <w:t>也是有对于数论外道的这个论点，啊就是叫什么《经七十论》的一个什么，反正我忘名字忘掉了，像这样的话他就直接说，这个是外道论典，但是呢在《大藏经》当中是以前的大德翻译过来的,原因呢就是说是为了让大家知道他的这样一种这个观点</w:t>
      </w:r>
      <w:del w:id="305" w:author="apple" w:date="2015-11-25T20:34:00Z">
        <w:r w:rsidRPr="00353E9A" w:rsidDel="004A4DB3">
          <w:rPr>
            <w:rFonts w:ascii="华文楷体" w:eastAsia="华文楷体" w:hAnsi="华文楷体" w:hint="eastAsia"/>
            <w:sz w:val="30"/>
            <w:szCs w:val="30"/>
          </w:rPr>
          <w:delText>或者</w:delText>
        </w:r>
      </w:del>
      <w:ins w:id="306" w:author="apple" w:date="2015-11-25T20:34:00Z">
        <w:r w:rsidR="004A4DB3">
          <w:rPr>
            <w:rFonts w:ascii="华文楷体" w:eastAsia="华文楷体" w:hAnsi="华文楷体" w:hint="eastAsia"/>
            <w:sz w:val="30"/>
            <w:szCs w:val="30"/>
          </w:rPr>
          <w:t>为了</w:t>
        </w:r>
      </w:ins>
      <w:r w:rsidRPr="00353E9A">
        <w:rPr>
          <w:rFonts w:ascii="华文楷体" w:eastAsia="华文楷体" w:hAnsi="华文楷体" w:hint="eastAsia"/>
          <w:sz w:val="30"/>
          <w:szCs w:val="30"/>
        </w:rPr>
        <w:t>便于破斥，所以说像这样的话就说是进行了这个翻译，诸如此类的问题是非常非常多的</w:t>
      </w:r>
      <w:ins w:id="307" w:author="apple" w:date="2015-11-25T20:34:00Z">
        <w:r w:rsidR="004A4DB3">
          <w:rPr>
            <w:rFonts w:ascii="华文楷体" w:eastAsia="华文楷体" w:hAnsi="华文楷体" w:hint="eastAsia"/>
            <w:sz w:val="30"/>
            <w:szCs w:val="30"/>
          </w:rPr>
          <w:t>。</w:t>
        </w:r>
      </w:ins>
      <w:del w:id="308" w:author="apple" w:date="2015-11-25T20:34:00Z">
        <w:r w:rsidRPr="00353E9A" w:rsidDel="004A4DB3">
          <w:rPr>
            <w:rFonts w:ascii="华文楷体" w:eastAsia="华文楷体" w:hAnsi="华文楷体" w:hint="eastAsia"/>
            <w:sz w:val="30"/>
            <w:szCs w:val="30"/>
          </w:rPr>
          <w:delText>，</w:delText>
        </w:r>
      </w:del>
      <w:r w:rsidRPr="00353E9A">
        <w:rPr>
          <w:rFonts w:ascii="华文楷体" w:eastAsia="华文楷体" w:hAnsi="华文楷体" w:hint="eastAsia"/>
          <w:sz w:val="30"/>
          <w:szCs w:val="30"/>
        </w:rPr>
        <w:t>所以说呢就说我们在学习佛法的时候呢，也千万不要认为，哦你这个，啊就说把这些问题关系要分析的很这个清楚</w:t>
      </w:r>
      <w:ins w:id="309" w:author="apple" w:date="2015-11-25T20:34:00Z">
        <w:r w:rsidR="004A4DB3">
          <w:rPr>
            <w:rFonts w:ascii="华文楷体" w:eastAsia="华文楷体" w:hAnsi="华文楷体" w:hint="eastAsia"/>
            <w:sz w:val="30"/>
            <w:szCs w:val="30"/>
          </w:rPr>
          <w:t>。</w:t>
        </w:r>
      </w:ins>
      <w:del w:id="310" w:author="apple" w:date="2015-11-25T20:34:00Z">
        <w:r w:rsidRPr="00353E9A" w:rsidDel="004A4DB3">
          <w:rPr>
            <w:rFonts w:ascii="华文楷体" w:eastAsia="华文楷体" w:hAnsi="华文楷体" w:hint="eastAsia"/>
            <w:sz w:val="30"/>
            <w:szCs w:val="30"/>
          </w:rPr>
          <w:delText>，</w:delText>
        </w:r>
      </w:del>
      <w:r w:rsidRPr="00353E9A">
        <w:rPr>
          <w:rFonts w:ascii="华文楷体" w:eastAsia="华文楷体" w:hAnsi="华文楷体" w:hint="eastAsia"/>
          <w:sz w:val="30"/>
          <w:szCs w:val="30"/>
        </w:rPr>
        <w:t>我们反正也不需要他的问题观点。我们也不会，不对他的问题观点产生这样一种这个兴趣，所以说我们好像学不学都是没有必要的，从暂时来看似乎是这样的，但是从长久的利益来看，像这样的话啊就说是，通过分析他们的观点，啊和要是分析他们的观点呐还是非常有帮助，对自己啊对佛法产生一种殊胜的定解。所以说全知麦彭仁波切这个地方讲，可能有利于打开思路，了知外道</w:t>
      </w:r>
      <w:r w:rsidRPr="00353E9A">
        <w:rPr>
          <w:rFonts w:ascii="华文楷体" w:eastAsia="华文楷体" w:hAnsi="华文楷体" w:hint="eastAsia"/>
          <w:sz w:val="30"/>
          <w:szCs w:val="30"/>
        </w:rPr>
        <w:lastRenderedPageBreak/>
        <w:t>的这个错误之处呢是有帮助的。</w:t>
      </w:r>
    </w:p>
    <w:p w:rsidR="004A4DB3" w:rsidRDefault="00595C8B" w:rsidP="00353E9A">
      <w:pPr>
        <w:spacing w:line="360" w:lineRule="auto"/>
        <w:ind w:firstLine="570"/>
        <w:rPr>
          <w:ins w:id="311" w:author="apple" w:date="2015-11-25T20:34:00Z"/>
          <w:rFonts w:ascii="华文楷体" w:eastAsia="华文楷体" w:hAnsi="华文楷体"/>
          <w:sz w:val="30"/>
          <w:szCs w:val="30"/>
        </w:rPr>
      </w:pPr>
      <w:r w:rsidRPr="004A4DB3">
        <w:rPr>
          <w:rFonts w:ascii="黑体" w:eastAsia="黑体" w:hAnsi="黑体" w:hint="eastAsia"/>
          <w:b/>
          <w:sz w:val="30"/>
          <w:szCs w:val="30"/>
          <w:rPrChange w:id="312" w:author="apple" w:date="2015-11-25T20:34:00Z">
            <w:rPr>
              <w:rFonts w:ascii="华文楷体" w:eastAsia="华文楷体" w:hAnsi="华文楷体" w:hint="eastAsia"/>
              <w:sz w:val="30"/>
              <w:szCs w:val="30"/>
            </w:rPr>
          </w:rPrChange>
        </w:rPr>
        <w:t>【尽管明确分析数论派等的主张对我来说也是力所能及的事,但在此唯恐文字繁冗而置笔</w:t>
      </w:r>
      <w:r w:rsidRPr="00353E9A">
        <w:rPr>
          <w:rFonts w:ascii="华文楷体" w:eastAsia="华文楷体" w:hAnsi="华文楷体" w:hint="eastAsia"/>
          <w:sz w:val="30"/>
          <w:szCs w:val="30"/>
        </w:rPr>
        <w:t>】</w:t>
      </w:r>
    </w:p>
    <w:p w:rsidR="004A4DB3" w:rsidRDefault="00595C8B" w:rsidP="00353E9A">
      <w:pPr>
        <w:spacing w:line="360" w:lineRule="auto"/>
        <w:ind w:firstLine="570"/>
        <w:rPr>
          <w:ins w:id="313" w:author="apple" w:date="2015-11-25T20:34:00Z"/>
          <w:rFonts w:ascii="华文楷体" w:eastAsia="华文楷体" w:hAnsi="华文楷体"/>
          <w:sz w:val="30"/>
          <w:szCs w:val="30"/>
        </w:rPr>
      </w:pPr>
      <w:r w:rsidRPr="00353E9A">
        <w:rPr>
          <w:rFonts w:ascii="华文楷体" w:eastAsia="华文楷体" w:hAnsi="华文楷体" w:hint="eastAsia"/>
          <w:sz w:val="30"/>
          <w:szCs w:val="30"/>
        </w:rPr>
        <w:t>那么尽管呢如果要对数论外道等等，就是上述的这些观点做详尽的分析呢，对于他老人家老说呢，说是力所能及的事情，肯定是能够把这个问题分析的清清楚楚的。但是呢就害怕文字太多了，文字太繁冗了，所以说呢就没有写，啊就暂且略述到此，啊就是只是略述了一点点。</w:t>
      </w:r>
    </w:p>
    <w:p w:rsidR="004A4DB3" w:rsidRPr="004A4DB3" w:rsidRDefault="00595C8B" w:rsidP="00353E9A">
      <w:pPr>
        <w:spacing w:line="360" w:lineRule="auto"/>
        <w:ind w:firstLine="570"/>
        <w:rPr>
          <w:ins w:id="314" w:author="apple" w:date="2015-11-25T20:35:00Z"/>
          <w:rFonts w:ascii="黑体" w:eastAsia="黑体" w:hAnsi="黑体"/>
          <w:b/>
          <w:sz w:val="30"/>
          <w:szCs w:val="30"/>
          <w:rPrChange w:id="315" w:author="apple" w:date="2015-11-25T20:35:00Z">
            <w:rPr>
              <w:ins w:id="316" w:author="apple" w:date="2015-11-25T20:35:00Z"/>
              <w:rFonts w:ascii="华文楷体" w:eastAsia="华文楷体" w:hAnsi="华文楷体"/>
              <w:sz w:val="30"/>
              <w:szCs w:val="30"/>
            </w:rPr>
          </w:rPrChange>
        </w:rPr>
      </w:pPr>
      <w:r w:rsidRPr="004A4DB3">
        <w:rPr>
          <w:rFonts w:ascii="黑体" w:eastAsia="黑体" w:hAnsi="黑体" w:hint="eastAsia"/>
          <w:b/>
          <w:sz w:val="30"/>
          <w:szCs w:val="30"/>
          <w:rPrChange w:id="317" w:author="apple" w:date="2015-11-25T20:35:00Z">
            <w:rPr>
              <w:rFonts w:ascii="华文楷体" w:eastAsia="华文楷体" w:hAnsi="华文楷体" w:hint="eastAsia"/>
              <w:sz w:val="30"/>
              <w:szCs w:val="30"/>
            </w:rPr>
          </w:rPrChange>
        </w:rPr>
        <w:t>【宗派的观点如果只字不提,也顾虑不能指明对方立足于何地,因此关于论议五派及密行派的大概观点写在介绍各自派别的行文中。</w:t>
      </w:r>
      <w:del w:id="318" w:author="apple" w:date="2015-11-25T20:35:00Z">
        <w:r w:rsidRPr="004A4DB3" w:rsidDel="004A4DB3">
          <w:rPr>
            <w:rFonts w:ascii="黑体" w:eastAsia="黑体" w:hAnsi="黑体" w:hint="eastAsia"/>
            <w:b/>
            <w:sz w:val="30"/>
            <w:szCs w:val="30"/>
            <w:rPrChange w:id="319" w:author="apple" w:date="2015-11-25T20:35:00Z">
              <w:rPr>
                <w:rFonts w:ascii="华文楷体" w:eastAsia="华文楷体" w:hAnsi="华文楷体" w:hint="eastAsia"/>
                <w:sz w:val="30"/>
                <w:szCs w:val="30"/>
              </w:rPr>
            </w:rPrChange>
          </w:rPr>
          <w:delText xml:space="preserve"> </w:delText>
        </w:r>
      </w:del>
      <w:r w:rsidRPr="004A4DB3">
        <w:rPr>
          <w:rFonts w:ascii="黑体" w:eastAsia="黑体" w:hAnsi="黑体" w:hint="eastAsia"/>
          <w:b/>
          <w:sz w:val="30"/>
          <w:szCs w:val="30"/>
          <w:rPrChange w:id="320" w:author="apple" w:date="2015-11-25T20:35:00Z">
            <w:rPr>
              <w:rFonts w:ascii="华文楷体" w:eastAsia="华文楷体" w:hAnsi="华文楷体" w:hint="eastAsia"/>
              <w:sz w:val="30"/>
              <w:szCs w:val="30"/>
            </w:rPr>
          </w:rPrChange>
        </w:rPr>
        <w:t>】</w:t>
      </w:r>
    </w:p>
    <w:p w:rsidR="004A4DB3" w:rsidRDefault="00595C8B" w:rsidP="00353E9A">
      <w:pPr>
        <w:spacing w:line="360" w:lineRule="auto"/>
        <w:ind w:firstLine="570"/>
        <w:rPr>
          <w:ins w:id="321" w:author="apple" w:date="2015-11-25T20:37:00Z"/>
          <w:rFonts w:ascii="华文楷体" w:eastAsia="华文楷体" w:hAnsi="华文楷体"/>
          <w:sz w:val="30"/>
          <w:szCs w:val="30"/>
        </w:rPr>
      </w:pPr>
      <w:r w:rsidRPr="00353E9A">
        <w:rPr>
          <w:rFonts w:ascii="华文楷体" w:eastAsia="华文楷体" w:hAnsi="华文楷体" w:hint="eastAsia"/>
          <w:sz w:val="30"/>
          <w:szCs w:val="30"/>
        </w:rPr>
        <w:t>那么如果对于这个外道的宗派的观点，如果是只字不提的话</w:t>
      </w:r>
      <w:ins w:id="322" w:author="apple" w:date="2015-11-25T20:35:00Z">
        <w:r w:rsidR="004A4DB3">
          <w:rPr>
            <w:rFonts w:ascii="华文楷体" w:eastAsia="华文楷体" w:hAnsi="华文楷体" w:hint="eastAsia"/>
            <w:sz w:val="30"/>
            <w:szCs w:val="30"/>
          </w:rPr>
          <w:t>，</w:t>
        </w:r>
      </w:ins>
      <w:r w:rsidRPr="00353E9A">
        <w:rPr>
          <w:rFonts w:ascii="华文楷体" w:eastAsia="华文楷体" w:hAnsi="华文楷体" w:hint="eastAsia"/>
          <w:sz w:val="30"/>
          <w:szCs w:val="30"/>
        </w:rPr>
        <w:t>也是顾虑不能够指明对方立足于何地，他的到底是站在哪个角度看，他的核心的观点到底是什么？如果不对于</w:t>
      </w:r>
      <w:del w:id="323" w:author="apple" w:date="2015-11-25T20:35:00Z">
        <w:r w:rsidRPr="00353E9A" w:rsidDel="004A4DB3">
          <w:rPr>
            <w:rFonts w:ascii="华文楷体" w:eastAsia="华文楷体" w:hAnsi="华文楷体" w:hint="eastAsia"/>
            <w:sz w:val="30"/>
            <w:szCs w:val="30"/>
          </w:rPr>
          <w:delText>地域</w:delText>
        </w:r>
      </w:del>
      <w:ins w:id="324" w:author="apple" w:date="2015-11-25T20:36:00Z">
        <w:r w:rsidR="004A4DB3">
          <w:rPr>
            <w:rFonts w:ascii="华文楷体" w:eastAsia="华文楷体" w:hAnsi="华文楷体" w:hint="eastAsia"/>
            <w:sz w:val="30"/>
            <w:szCs w:val="30"/>
          </w:rPr>
          <w:t>外道</w:t>
        </w:r>
      </w:ins>
      <w:del w:id="325" w:author="apple" w:date="2015-11-25T20:36:00Z">
        <w:r w:rsidRPr="00353E9A" w:rsidDel="004A4DB3">
          <w:rPr>
            <w:rFonts w:ascii="华文楷体" w:eastAsia="华文楷体" w:hAnsi="华文楷体" w:hint="eastAsia"/>
            <w:sz w:val="30"/>
            <w:szCs w:val="30"/>
          </w:rPr>
          <w:delText>观</w:delText>
        </w:r>
      </w:del>
      <w:r w:rsidRPr="00353E9A">
        <w:rPr>
          <w:rFonts w:ascii="华文楷体" w:eastAsia="华文楷体" w:hAnsi="华文楷体" w:hint="eastAsia"/>
          <w:sz w:val="30"/>
          <w:szCs w:val="30"/>
        </w:rPr>
        <w:t>的观点</w:t>
      </w:r>
      <w:ins w:id="326" w:author="apple" w:date="2015-11-25T20:36:00Z">
        <w:r w:rsidR="004A4DB3">
          <w:rPr>
            <w:rFonts w:ascii="华文楷体" w:eastAsia="华文楷体" w:hAnsi="华文楷体" w:hint="eastAsia"/>
            <w:sz w:val="30"/>
            <w:szCs w:val="30"/>
          </w:rPr>
          <w:t>，</w:t>
        </w:r>
      </w:ins>
      <w:r w:rsidRPr="00353E9A">
        <w:rPr>
          <w:rFonts w:ascii="华文楷体" w:eastAsia="华文楷体" w:hAnsi="华文楷体" w:hint="eastAsia"/>
          <w:sz w:val="30"/>
          <w:szCs w:val="30"/>
        </w:rPr>
        <w:t>如果只字不提的话，也没有办法了知对方到底是站在哪个角度讲的。因此呢关于外道论议五派</w:t>
      </w:r>
      <w:ins w:id="327" w:author="apple" w:date="2015-11-25T20:37:00Z">
        <w:r w:rsidR="004A4DB3">
          <w:rPr>
            <w:rFonts w:ascii="华文楷体" w:eastAsia="华文楷体" w:hAnsi="华文楷体" w:hint="eastAsia"/>
            <w:sz w:val="30"/>
            <w:szCs w:val="30"/>
          </w:rPr>
          <w:t>、</w:t>
        </w:r>
      </w:ins>
      <w:r w:rsidRPr="00353E9A">
        <w:rPr>
          <w:rFonts w:ascii="华文楷体" w:eastAsia="华文楷体" w:hAnsi="华文楷体" w:hint="eastAsia"/>
          <w:sz w:val="30"/>
          <w:szCs w:val="30"/>
        </w:rPr>
        <w:t>还有密行派的这个大概观点呢是写在，介绍各自派别的行文当中，是原因就是这样的。</w:t>
      </w:r>
    </w:p>
    <w:p w:rsidR="004A4DB3" w:rsidRPr="004A4DB3" w:rsidRDefault="00595C8B" w:rsidP="00353E9A">
      <w:pPr>
        <w:spacing w:line="360" w:lineRule="auto"/>
        <w:ind w:firstLine="570"/>
        <w:rPr>
          <w:ins w:id="328" w:author="apple" w:date="2015-11-25T20:37:00Z"/>
          <w:rFonts w:ascii="黑体" w:eastAsia="黑体" w:hAnsi="黑体"/>
          <w:b/>
          <w:sz w:val="30"/>
          <w:szCs w:val="30"/>
          <w:rPrChange w:id="329" w:author="apple" w:date="2015-11-25T20:37:00Z">
            <w:rPr>
              <w:ins w:id="330" w:author="apple" w:date="2015-11-25T20:37:00Z"/>
              <w:rFonts w:ascii="华文楷体" w:eastAsia="华文楷体" w:hAnsi="华文楷体"/>
              <w:sz w:val="30"/>
              <w:szCs w:val="30"/>
            </w:rPr>
          </w:rPrChange>
        </w:rPr>
      </w:pPr>
      <w:r w:rsidRPr="004A4DB3">
        <w:rPr>
          <w:rFonts w:ascii="黑体" w:eastAsia="黑体" w:hAnsi="黑体" w:hint="eastAsia"/>
          <w:b/>
          <w:sz w:val="30"/>
          <w:szCs w:val="30"/>
          <w:rPrChange w:id="331" w:author="apple" w:date="2015-11-25T20:37:00Z">
            <w:rPr>
              <w:rFonts w:ascii="华文楷体" w:eastAsia="华文楷体" w:hAnsi="华文楷体" w:hint="eastAsia"/>
              <w:sz w:val="30"/>
              <w:szCs w:val="30"/>
            </w:rPr>
          </w:rPrChange>
        </w:rPr>
        <w:t>【在这里,主要是在识取境方式的上面进行遮破的,而胜者派与伺察派这两派别一致是如此说的】</w:t>
      </w:r>
    </w:p>
    <w:p w:rsidR="00A734FA" w:rsidRDefault="00595C8B" w:rsidP="00353E9A">
      <w:pPr>
        <w:spacing w:line="360" w:lineRule="auto"/>
        <w:ind w:firstLine="570"/>
        <w:rPr>
          <w:ins w:id="332" w:author="apple" w:date="2015-11-25T20:37:00Z"/>
          <w:rFonts w:ascii="华文楷体" w:eastAsia="华文楷体" w:hAnsi="华文楷体"/>
          <w:sz w:val="30"/>
          <w:szCs w:val="30"/>
        </w:rPr>
      </w:pPr>
      <w:r w:rsidRPr="00353E9A">
        <w:rPr>
          <w:rFonts w:ascii="华文楷体" w:eastAsia="华文楷体" w:hAnsi="华文楷体" w:hint="eastAsia"/>
          <w:sz w:val="30"/>
          <w:szCs w:val="30"/>
        </w:rPr>
        <w:t>下面就开始解释这个颂词的含义，啊就对于这个胜者派和伺察派的观点呢进行遮破，那么遮破的是，主要是还是识取境的方式，通过这种心识和取境的方法，如果你的心识，啊是要，如果你的对境是多种的话，那么你的取他的这样一种这个心识就不可能是唯一的，也必</w:t>
      </w:r>
      <w:r w:rsidRPr="00353E9A">
        <w:rPr>
          <w:rFonts w:ascii="华文楷体" w:eastAsia="华文楷体" w:hAnsi="华文楷体" w:hint="eastAsia"/>
          <w:sz w:val="30"/>
          <w:szCs w:val="30"/>
        </w:rPr>
        <w:lastRenderedPageBreak/>
        <w:t>须安立成这个多种。</w:t>
      </w:r>
    </w:p>
    <w:p w:rsidR="00A734FA" w:rsidRDefault="00595C8B" w:rsidP="00353E9A">
      <w:pPr>
        <w:spacing w:line="360" w:lineRule="auto"/>
        <w:ind w:firstLine="570"/>
        <w:rPr>
          <w:ins w:id="333" w:author="apple" w:date="2015-11-25T20:37:00Z"/>
          <w:rFonts w:ascii="华文楷体" w:eastAsia="华文楷体" w:hAnsi="华文楷体"/>
          <w:sz w:val="30"/>
          <w:szCs w:val="30"/>
        </w:rPr>
      </w:pPr>
      <w:r w:rsidRPr="00353E9A">
        <w:rPr>
          <w:rFonts w:ascii="华文楷体" w:eastAsia="华文楷体" w:hAnsi="华文楷体" w:hint="eastAsia"/>
          <w:sz w:val="30"/>
          <w:szCs w:val="30"/>
        </w:rPr>
        <w:t>如果对境是一种的话呢，那么你的心识也就是一种。所以说这个方面就是在识取境的方式上面，对于对方的观点作为观察进行遮破的。那么就说胜者派和伺察派在这个问题上面是一致是这样讲的。</w:t>
      </w:r>
    </w:p>
    <w:p w:rsidR="00A734FA" w:rsidRPr="00A734FA" w:rsidRDefault="00595C8B" w:rsidP="00353E9A">
      <w:pPr>
        <w:spacing w:line="360" w:lineRule="auto"/>
        <w:ind w:firstLine="570"/>
        <w:rPr>
          <w:ins w:id="334" w:author="apple" w:date="2015-11-25T20:37:00Z"/>
          <w:rFonts w:ascii="黑体" w:eastAsia="黑体" w:hAnsi="黑体"/>
          <w:b/>
          <w:sz w:val="30"/>
          <w:szCs w:val="30"/>
          <w:rPrChange w:id="335" w:author="apple" w:date="2015-11-25T20:38:00Z">
            <w:rPr>
              <w:ins w:id="336" w:author="apple" w:date="2015-11-25T20:37:00Z"/>
              <w:rFonts w:ascii="华文楷体" w:eastAsia="华文楷体" w:hAnsi="华文楷体"/>
              <w:sz w:val="30"/>
              <w:szCs w:val="30"/>
            </w:rPr>
          </w:rPrChange>
        </w:rPr>
      </w:pPr>
      <w:r w:rsidRPr="00A734FA">
        <w:rPr>
          <w:rFonts w:ascii="黑体" w:eastAsia="黑体" w:hAnsi="黑体" w:hint="eastAsia"/>
          <w:b/>
          <w:sz w:val="30"/>
          <w:szCs w:val="30"/>
          <w:rPrChange w:id="337" w:author="apple" w:date="2015-11-25T20:38:00Z">
            <w:rPr>
              <w:rFonts w:ascii="华文楷体" w:eastAsia="华文楷体" w:hAnsi="华文楷体" w:hint="eastAsia"/>
              <w:sz w:val="30"/>
              <w:szCs w:val="30"/>
            </w:rPr>
          </w:rPrChange>
        </w:rPr>
        <w:t>【比如,正像具有各种色彩的猫眼珠的本性一样,对境的一切事物虽然形象各式各样,迥然不同,但均是一个本体。他们将对境综合起来而耽著、看待说是一个。】</w:t>
      </w:r>
    </w:p>
    <w:p w:rsidR="00ED7C88" w:rsidRDefault="00595C8B" w:rsidP="00353E9A">
      <w:pPr>
        <w:spacing w:line="360" w:lineRule="auto"/>
        <w:ind w:firstLine="570"/>
        <w:rPr>
          <w:ins w:id="338" w:author="apple" w:date="2015-11-25T20:39:00Z"/>
          <w:rFonts w:ascii="华文楷体" w:eastAsia="华文楷体" w:hAnsi="华文楷体"/>
          <w:sz w:val="30"/>
          <w:szCs w:val="30"/>
        </w:rPr>
      </w:pPr>
      <w:r w:rsidRPr="00353E9A">
        <w:rPr>
          <w:rFonts w:ascii="华文楷体" w:eastAsia="华文楷体" w:hAnsi="华文楷体" w:hint="eastAsia"/>
          <w:sz w:val="30"/>
          <w:szCs w:val="30"/>
        </w:rPr>
        <w:t>他们的观点就是说，正像具有各种，各种色彩的猫眼珠，啊这个是一种珠宝，啊上师说呢这个是天珠。像这样的话就说是这个，各种色彩的这样一种猫眼珠的本性一样，</w:t>
      </w:r>
      <w:del w:id="339" w:author="apple" w:date="2015-11-25T20:38:00Z">
        <w:r w:rsidRPr="00353E9A" w:rsidDel="00ED7C88">
          <w:rPr>
            <w:rFonts w:ascii="华文楷体" w:eastAsia="华文楷体" w:hAnsi="华文楷体" w:hint="eastAsia"/>
            <w:sz w:val="30"/>
            <w:szCs w:val="30"/>
          </w:rPr>
          <w:delText>对镜</w:delText>
        </w:r>
      </w:del>
      <w:ins w:id="340" w:author="apple" w:date="2015-11-25T20:38:00Z">
        <w:r w:rsidR="00ED7C88">
          <w:rPr>
            <w:rFonts w:ascii="华文楷体" w:eastAsia="华文楷体" w:hAnsi="华文楷体" w:hint="eastAsia"/>
            <w:sz w:val="30"/>
            <w:szCs w:val="30"/>
          </w:rPr>
          <w:t>对境</w:t>
        </w:r>
      </w:ins>
      <w:r w:rsidRPr="00353E9A">
        <w:rPr>
          <w:rFonts w:ascii="华文楷体" w:eastAsia="华文楷体" w:hAnsi="华文楷体" w:hint="eastAsia"/>
          <w:sz w:val="30"/>
          <w:szCs w:val="30"/>
        </w:rPr>
        <w:t>的一切事物虽然形象各式各样，迥然不同。就是说是这个，就好像这个猫眼珠一样，就是天珠一样，天珠上面呢，他具有各种各样一种这个，啊花纹呐，具有各种各样的色彩。但是呢就是说是这个对境，他虽然显现的各式各样的迥然不同的这样一种色彩，但是均是一个本体，就像是一颗宝珠，这颗宝珠上面呢就是说显现的各种各样的花纹，但是呢这个就是一个本体的，啊这个就是一个本体。他们将对境综合起来耽着、看待说是一个，那么以这个宝珠为例呢，啊比如说花布啊，啊比如说这个，啊一座山呐等等等等，诸如此类的他都是这样的，虽然是对境有很多很多，但是呢他们把他综合起来之后呢，看待说是一个的。</w:t>
      </w:r>
    </w:p>
    <w:p w:rsidR="00ED7C88" w:rsidRPr="00ED7C88" w:rsidRDefault="00595C8B" w:rsidP="00353E9A">
      <w:pPr>
        <w:spacing w:line="360" w:lineRule="auto"/>
        <w:ind w:firstLine="570"/>
        <w:rPr>
          <w:ins w:id="341" w:author="apple" w:date="2015-11-25T20:39:00Z"/>
          <w:rFonts w:ascii="黑体" w:eastAsia="黑体" w:hAnsi="黑体"/>
          <w:b/>
          <w:sz w:val="30"/>
          <w:szCs w:val="30"/>
          <w:rPrChange w:id="342" w:author="apple" w:date="2015-11-25T20:39:00Z">
            <w:rPr>
              <w:ins w:id="343" w:author="apple" w:date="2015-11-25T20:39:00Z"/>
              <w:rFonts w:ascii="华文楷体" w:eastAsia="华文楷体" w:hAnsi="华文楷体"/>
              <w:sz w:val="30"/>
              <w:szCs w:val="30"/>
            </w:rPr>
          </w:rPrChange>
        </w:rPr>
      </w:pPr>
      <w:r w:rsidRPr="00ED7C88">
        <w:rPr>
          <w:rFonts w:ascii="黑体" w:eastAsia="黑体" w:hAnsi="黑体" w:hint="eastAsia"/>
          <w:b/>
          <w:sz w:val="30"/>
          <w:szCs w:val="30"/>
          <w:rPrChange w:id="344" w:author="apple" w:date="2015-11-25T20:39:00Z">
            <w:rPr>
              <w:rFonts w:ascii="华文楷体" w:eastAsia="华文楷体" w:hAnsi="华文楷体" w:hint="eastAsia"/>
              <w:sz w:val="30"/>
              <w:szCs w:val="30"/>
            </w:rPr>
          </w:rPrChange>
        </w:rPr>
        <w:t>【对于这样的宗派来说, 取受形形色色对境事物的那些心也同样不应当显现唯一的本体,】</w:t>
      </w:r>
    </w:p>
    <w:p w:rsidR="00470FB6" w:rsidRDefault="00595C8B" w:rsidP="00353E9A">
      <w:pPr>
        <w:spacing w:line="360" w:lineRule="auto"/>
        <w:ind w:firstLine="570"/>
        <w:rPr>
          <w:ins w:id="345" w:author="apple" w:date="2015-11-25T20:40:00Z"/>
          <w:rFonts w:ascii="华文楷体" w:eastAsia="华文楷体" w:hAnsi="华文楷体"/>
          <w:sz w:val="30"/>
          <w:szCs w:val="30"/>
        </w:rPr>
      </w:pPr>
      <w:r w:rsidRPr="00353E9A">
        <w:rPr>
          <w:rFonts w:ascii="华文楷体" w:eastAsia="华文楷体" w:hAnsi="华文楷体" w:hint="eastAsia"/>
          <w:sz w:val="30"/>
          <w:szCs w:val="30"/>
        </w:rPr>
        <w:t>那么就是下面这个呢就是破斥他的观点了， 啊对方认为呢就是说，</w:t>
      </w:r>
      <w:r w:rsidRPr="00353E9A">
        <w:rPr>
          <w:rFonts w:ascii="华文楷体" w:eastAsia="华文楷体" w:hAnsi="华文楷体" w:hint="eastAsia"/>
          <w:sz w:val="30"/>
          <w:szCs w:val="30"/>
        </w:rPr>
        <w:lastRenderedPageBreak/>
        <w:t>有很多很多，啊不同的对境，但是呢实有一个，那么就是说我们抓住他就是说，他有各种各样的对境，其实他就是说有这样一种这个形形色色的事物，那么如果说是对境有形形色色的话，那么取受形形色色对境事物的那些心，同样不应当显现唯一的本体。如果对境已经是各种一样的，那么取受他的心怎么可能是各种各样呢？啊不可能就是唯一的，一定是多种多样的。所以说如果你说对境是很多，但是取受他的心呢，哦他是一个心识，那么这个方面就完全不合理，啊没办法安立把他就是说心识安立成一个实一，因为现在我们要破的这个主要所破就是说，破实一的心识嘛，啊破实一的心识。所以说如果对方说呢，他的这个对境是各种各样的，那么就是说，如果你的对境是各种各样，那么取他的心识就不应该是实一了，啊不应该显现唯一的本体了，应该是多种多样的心识。</w:t>
      </w:r>
    </w:p>
    <w:p w:rsidR="00470FB6" w:rsidRPr="00470FB6" w:rsidRDefault="00595C8B" w:rsidP="00353E9A">
      <w:pPr>
        <w:spacing w:line="360" w:lineRule="auto"/>
        <w:ind w:firstLine="570"/>
        <w:rPr>
          <w:ins w:id="346" w:author="apple" w:date="2015-11-25T20:40:00Z"/>
          <w:rFonts w:ascii="黑体" w:eastAsia="黑体" w:hAnsi="黑体"/>
          <w:b/>
          <w:sz w:val="30"/>
          <w:szCs w:val="30"/>
          <w:rPrChange w:id="347" w:author="apple" w:date="2015-11-25T20:40:00Z">
            <w:rPr>
              <w:ins w:id="348" w:author="apple" w:date="2015-11-25T20:40:00Z"/>
              <w:rFonts w:ascii="华文楷体" w:eastAsia="华文楷体" w:hAnsi="华文楷体"/>
              <w:sz w:val="30"/>
              <w:szCs w:val="30"/>
            </w:rPr>
          </w:rPrChange>
        </w:rPr>
      </w:pPr>
      <w:r w:rsidRPr="00470FB6">
        <w:rPr>
          <w:rFonts w:ascii="黑体" w:eastAsia="黑体" w:hAnsi="黑体" w:hint="eastAsia"/>
          <w:b/>
          <w:sz w:val="30"/>
          <w:szCs w:val="30"/>
          <w:rPrChange w:id="349" w:author="apple" w:date="2015-11-25T20:40:00Z">
            <w:rPr>
              <w:rFonts w:ascii="华文楷体" w:eastAsia="华文楷体" w:hAnsi="华文楷体" w:hint="eastAsia"/>
              <w:sz w:val="30"/>
              <w:szCs w:val="30"/>
            </w:rPr>
          </w:rPrChange>
        </w:rPr>
        <w:t>【原因是:如果对于千差万别的对境不视为千差万别,则识又怎么能与对境相符合呢?】</w:t>
      </w:r>
    </w:p>
    <w:p w:rsidR="00470FB6" w:rsidRDefault="00595C8B" w:rsidP="00353E9A">
      <w:pPr>
        <w:spacing w:line="360" w:lineRule="auto"/>
        <w:ind w:firstLine="570"/>
        <w:rPr>
          <w:ins w:id="350" w:author="apple" w:date="2015-11-25T20:40:00Z"/>
          <w:rFonts w:ascii="华文楷体" w:eastAsia="华文楷体" w:hAnsi="华文楷体"/>
          <w:sz w:val="30"/>
          <w:szCs w:val="30"/>
        </w:rPr>
      </w:pPr>
      <w:r w:rsidRPr="00353E9A">
        <w:rPr>
          <w:rFonts w:ascii="华文楷体" w:eastAsia="华文楷体" w:hAnsi="华文楷体" w:hint="eastAsia"/>
          <w:sz w:val="30"/>
          <w:szCs w:val="30"/>
        </w:rPr>
        <w:t>主要的原因就是这样的，如果对于，对于千差万别的对境，如果你的心识不视为千差万别的话，那么这个心识就不能够和对境相符合了。</w:t>
      </w:r>
    </w:p>
    <w:p w:rsidR="00470FB6" w:rsidRPr="00470FB6" w:rsidRDefault="00595C8B" w:rsidP="00353E9A">
      <w:pPr>
        <w:spacing w:line="360" w:lineRule="auto"/>
        <w:ind w:firstLine="570"/>
        <w:rPr>
          <w:ins w:id="351" w:author="apple" w:date="2015-11-25T20:40:00Z"/>
          <w:rFonts w:ascii="黑体" w:eastAsia="黑体" w:hAnsi="黑体"/>
          <w:b/>
          <w:sz w:val="30"/>
          <w:szCs w:val="30"/>
          <w:rPrChange w:id="352" w:author="apple" w:date="2015-11-25T20:40:00Z">
            <w:rPr>
              <w:ins w:id="353" w:author="apple" w:date="2015-11-25T20:40:00Z"/>
              <w:rFonts w:ascii="华文楷体" w:eastAsia="华文楷体" w:hAnsi="华文楷体"/>
              <w:sz w:val="30"/>
              <w:szCs w:val="30"/>
            </w:rPr>
          </w:rPrChange>
        </w:rPr>
      </w:pPr>
      <w:r w:rsidRPr="00470FB6">
        <w:rPr>
          <w:rFonts w:ascii="黑体" w:eastAsia="黑体" w:hAnsi="黑体" w:hint="eastAsia"/>
          <w:b/>
          <w:sz w:val="30"/>
          <w:szCs w:val="30"/>
          <w:rPrChange w:id="354" w:author="apple" w:date="2015-11-25T20:40:00Z">
            <w:rPr>
              <w:rFonts w:ascii="华文楷体" w:eastAsia="华文楷体" w:hAnsi="华文楷体" w:hint="eastAsia"/>
              <w:sz w:val="30"/>
              <w:szCs w:val="30"/>
            </w:rPr>
          </w:rPrChange>
        </w:rPr>
        <w:t>【如果与对境不相符合,以其认知对境也就无法安立了。】</w:t>
      </w:r>
    </w:p>
    <w:p w:rsidR="00470FB6" w:rsidRDefault="00595C8B" w:rsidP="00353E9A">
      <w:pPr>
        <w:spacing w:line="360" w:lineRule="auto"/>
        <w:ind w:firstLine="570"/>
        <w:rPr>
          <w:ins w:id="355" w:author="apple" w:date="2015-11-25T20:41:00Z"/>
          <w:rFonts w:ascii="华文楷体" w:eastAsia="华文楷体" w:hAnsi="华文楷体"/>
          <w:sz w:val="30"/>
          <w:szCs w:val="30"/>
        </w:rPr>
      </w:pPr>
      <w:r w:rsidRPr="00353E9A">
        <w:rPr>
          <w:rFonts w:ascii="华文楷体" w:eastAsia="华文楷体" w:hAnsi="华文楷体" w:hint="eastAsia"/>
          <w:sz w:val="30"/>
          <w:szCs w:val="30"/>
        </w:rPr>
        <w:t>那么如果心识和对境不符合的话，我们就说这个心识认知的这个对境那么就没办法安立这种名言，啊没办法安立名言。或者说这个心识，不是这个对境的心识，比如说呢：对境他本来是一根柱子，那么如果说是我们要安立说，心识认知这个柱子，那么这个心识一定要和</w:t>
      </w:r>
      <w:r w:rsidRPr="00353E9A">
        <w:rPr>
          <w:rFonts w:ascii="华文楷体" w:eastAsia="华文楷体" w:hAnsi="华文楷体" w:hint="eastAsia"/>
          <w:sz w:val="30"/>
          <w:szCs w:val="30"/>
        </w:rPr>
        <w:lastRenderedPageBreak/>
        <w:t>对境相符合。那么肯定是看到的是，啊柱子。眼识显现的肯定是柱子的形象。如果说是有境和对境不符合，有境是柱子，一看到时候呢，啊就看成了一个瓶子，像这样的话</w:t>
      </w:r>
      <w:ins w:id="356" w:author="apple" w:date="2015-11-25T20:41:00Z">
        <w:r w:rsidR="00470FB6">
          <w:rPr>
            <w:rFonts w:ascii="华文楷体" w:eastAsia="华文楷体" w:hAnsi="华文楷体" w:hint="eastAsia"/>
            <w:sz w:val="30"/>
            <w:szCs w:val="30"/>
          </w:rPr>
          <w:t>，</w:t>
        </w:r>
      </w:ins>
      <w:r w:rsidRPr="00353E9A">
        <w:rPr>
          <w:rFonts w:ascii="华文楷体" w:eastAsia="华文楷体" w:hAnsi="华文楷体" w:hint="eastAsia"/>
          <w:sz w:val="30"/>
          <w:szCs w:val="30"/>
        </w:rPr>
        <w:t>这个方面就是心识和对境不符合了。所以说呢，我们说这样一种这个，啊这样一种心识认知了对境，那么这个名言，啊根本就无法安立，根本就没法安立了。所以说像这样的话，这个叫作对境和啊</w:t>
      </w:r>
      <w:ins w:id="357" w:author="apple" w:date="2015-11-25T20:41:00Z">
        <w:r w:rsidR="00470FB6">
          <w:rPr>
            <w:rFonts w:ascii="华文楷体" w:eastAsia="华文楷体" w:hAnsi="华文楷体" w:hint="eastAsia"/>
            <w:sz w:val="30"/>
            <w:szCs w:val="30"/>
          </w:rPr>
          <w:t>、</w:t>
        </w:r>
      </w:ins>
      <w:r w:rsidRPr="00353E9A">
        <w:rPr>
          <w:rFonts w:ascii="华文楷体" w:eastAsia="华文楷体" w:hAnsi="华文楷体" w:hint="eastAsia"/>
          <w:sz w:val="30"/>
          <w:szCs w:val="30"/>
        </w:rPr>
        <w:t>就是说有境那是不相符合，有很多很多的过患。</w:t>
      </w:r>
    </w:p>
    <w:p w:rsidR="00470FB6" w:rsidRDefault="00595C8B" w:rsidP="00353E9A">
      <w:pPr>
        <w:spacing w:line="360" w:lineRule="auto"/>
        <w:ind w:firstLine="570"/>
        <w:rPr>
          <w:ins w:id="358" w:author="apple" w:date="2015-11-25T20:42:00Z"/>
          <w:rFonts w:ascii="华文楷体" w:eastAsia="华文楷体" w:hAnsi="华文楷体"/>
          <w:sz w:val="30"/>
          <w:szCs w:val="30"/>
        </w:rPr>
      </w:pPr>
      <w:r w:rsidRPr="00353E9A">
        <w:rPr>
          <w:rFonts w:ascii="华文楷体" w:eastAsia="华文楷体" w:hAnsi="华文楷体" w:hint="eastAsia"/>
          <w:sz w:val="30"/>
          <w:szCs w:val="30"/>
        </w:rPr>
        <w:t>当然如果你说是这个偶尔通过这样一种原因，啊产生了这样一种幻觉，那么是另当别论啊，啊另当别论。这个方面我们不是说你产生幻觉了，啊你饿了好几天，你把这样一种这个，你把这个人看成面包，啊像这样的话就说是，当然是属于那种，啊错误的，啊错误的。很多电影当中就是这样演的嘛，就是说实际上实际中，饿昏了之后他产生一种这个错误的颠倒识了，这个是另当别论。不是这个我们，咱们这不是在讲这个，咱们这个地方是讲正常的情况之下，你的对境是怎么样的，你的有境肯定和，要和他相符合的，肯定要相符合。所以像这样讲的时候呢</w:t>
      </w:r>
      <w:ins w:id="359" w:author="apple" w:date="2015-11-25T20:42:00Z">
        <w:r w:rsidR="00470FB6">
          <w:rPr>
            <w:rFonts w:ascii="华文楷体" w:eastAsia="华文楷体" w:hAnsi="华文楷体" w:hint="eastAsia"/>
            <w:sz w:val="30"/>
            <w:szCs w:val="30"/>
          </w:rPr>
          <w:t>，</w:t>
        </w:r>
      </w:ins>
      <w:r w:rsidRPr="00353E9A">
        <w:rPr>
          <w:rFonts w:ascii="华文楷体" w:eastAsia="华文楷体" w:hAnsi="华文楷体" w:hint="eastAsia"/>
          <w:sz w:val="30"/>
          <w:szCs w:val="30"/>
        </w:rPr>
        <w:t>就说是这个，否则如果不这样安立的话呢，肯定就不正确了。</w:t>
      </w:r>
    </w:p>
    <w:p w:rsidR="00470FB6" w:rsidRPr="00470FB6" w:rsidRDefault="00595C8B" w:rsidP="00353E9A">
      <w:pPr>
        <w:spacing w:line="360" w:lineRule="auto"/>
        <w:ind w:firstLine="570"/>
        <w:rPr>
          <w:ins w:id="360" w:author="apple" w:date="2015-11-25T20:42:00Z"/>
          <w:rFonts w:ascii="黑体" w:eastAsia="黑体" w:hAnsi="黑体"/>
          <w:b/>
          <w:sz w:val="30"/>
          <w:szCs w:val="30"/>
          <w:rPrChange w:id="361" w:author="apple" w:date="2015-11-25T20:42:00Z">
            <w:rPr>
              <w:ins w:id="362" w:author="apple" w:date="2015-11-25T20:42:00Z"/>
              <w:rFonts w:ascii="华文楷体" w:eastAsia="华文楷体" w:hAnsi="华文楷体"/>
              <w:sz w:val="30"/>
              <w:szCs w:val="30"/>
            </w:rPr>
          </w:rPrChange>
        </w:rPr>
      </w:pPr>
      <w:r w:rsidRPr="00470FB6">
        <w:rPr>
          <w:rFonts w:ascii="黑体" w:eastAsia="黑体" w:hAnsi="黑体" w:hint="eastAsia"/>
          <w:b/>
          <w:sz w:val="30"/>
          <w:szCs w:val="30"/>
          <w:rPrChange w:id="363" w:author="apple" w:date="2015-11-25T20:42:00Z">
            <w:rPr>
              <w:rFonts w:ascii="华文楷体" w:eastAsia="华文楷体" w:hAnsi="华文楷体" w:hint="eastAsia"/>
              <w:sz w:val="30"/>
              <w:szCs w:val="30"/>
            </w:rPr>
          </w:rPrChange>
        </w:rPr>
        <w:t>【其实,他们的主张是说:所知万法自性为一个整体,就像宝珠或总的花色一样。如果对他们说:“既然如此,那么一切人所通晓的都应该一模一样了,因为所缘境是一体之故。 ”】</w:t>
      </w:r>
    </w:p>
    <w:p w:rsidR="00F50534" w:rsidRPr="00353E9A" w:rsidDel="00470FB6" w:rsidRDefault="00595C8B" w:rsidP="00470FB6">
      <w:pPr>
        <w:spacing w:line="360" w:lineRule="auto"/>
        <w:ind w:firstLine="570"/>
        <w:rPr>
          <w:del w:id="364" w:author="apple" w:date="2015-11-25T20:43:00Z"/>
          <w:rFonts w:ascii="华文楷体" w:eastAsia="华文楷体" w:hAnsi="华文楷体"/>
          <w:sz w:val="30"/>
          <w:szCs w:val="30"/>
        </w:rPr>
        <w:pPrChange w:id="365" w:author="apple" w:date="2015-11-25T20:43:00Z">
          <w:pPr>
            <w:spacing w:line="360" w:lineRule="auto"/>
            <w:ind w:firstLine="570"/>
          </w:pPr>
        </w:pPrChange>
      </w:pPr>
      <w:r w:rsidRPr="00353E9A">
        <w:rPr>
          <w:rFonts w:ascii="华文楷体" w:eastAsia="华文楷体" w:hAnsi="华文楷体" w:hint="eastAsia"/>
          <w:sz w:val="30"/>
          <w:szCs w:val="30"/>
        </w:rPr>
        <w:t>那么就是说是，为了便于我们了知了，再把对方的观点呢，再介绍一下。其实他们的主张是这样讲的：所知万法自性呢是一个整体，</w:t>
      </w:r>
      <w:r w:rsidRPr="00353E9A">
        <w:rPr>
          <w:rFonts w:ascii="华文楷体" w:eastAsia="华文楷体" w:hAnsi="华文楷体" w:hint="eastAsia"/>
          <w:sz w:val="30"/>
          <w:szCs w:val="30"/>
        </w:rPr>
        <w:lastRenderedPageBreak/>
        <w:t>就像宝珠或总的花色一样。这个就是他们最关键的问题，最啊就是说关键的这个核心的问题在这。那么所知万法，本来我们所知万法，你看这个所知万法本来就是各种各样的</w:t>
      </w:r>
      <w:ins w:id="366" w:author="apple" w:date="2015-11-25T20:43:00Z">
        <w:r w:rsidR="00470FB6">
          <w:rPr>
            <w:rFonts w:ascii="华文楷体" w:eastAsia="华文楷体" w:hAnsi="华文楷体" w:hint="eastAsia"/>
            <w:sz w:val="30"/>
            <w:szCs w:val="30"/>
          </w:rPr>
          <w:t>，</w:t>
        </w:r>
      </w:ins>
      <w:del w:id="367" w:author="apple" w:date="2015-11-25T20:43:00Z">
        <w:r w:rsidRPr="00353E9A" w:rsidDel="00470FB6">
          <w:rPr>
            <w:rFonts w:ascii="华文楷体" w:eastAsia="华文楷体" w:hAnsi="华文楷体" w:hint="eastAsia"/>
            <w:sz w:val="30"/>
            <w:szCs w:val="30"/>
          </w:rPr>
          <w:delText>【30:06】</w:delText>
        </w:r>
      </w:del>
    </w:p>
    <w:p w:rsidR="00470FB6" w:rsidRDefault="008D1315" w:rsidP="00470FB6">
      <w:pPr>
        <w:spacing w:line="360" w:lineRule="auto"/>
        <w:ind w:firstLine="570"/>
        <w:rPr>
          <w:ins w:id="368" w:author="apple" w:date="2015-11-25T20:43:00Z"/>
          <w:rFonts w:ascii="华文楷体" w:eastAsia="华文楷体" w:hAnsi="华文楷体"/>
          <w:sz w:val="30"/>
          <w:szCs w:val="30"/>
        </w:rPr>
      </w:pPr>
      <w:del w:id="369" w:author="apple" w:date="2015-11-25T20:43:00Z">
        <w:r w:rsidRPr="00353E9A" w:rsidDel="00470FB6">
          <w:rPr>
            <w:rFonts w:ascii="华文楷体" w:eastAsia="华文楷体" w:hAnsi="华文楷体" w:hint="eastAsia"/>
            <w:sz w:val="30"/>
            <w:szCs w:val="30"/>
          </w:rPr>
          <w:delText xml:space="preserve">    “其实，他们的主张是说：所知万法自性为一个整体，就像宝珠或总的花色一样。如果对他们说：“既然如此，那么一切人所通晓的都应该一模一样了，因为所缘境是一体之故。”那么就是说为了便于我们了知再把对方观点再介绍一下。其实他们的主张是这样讲的，所知万法自性是一个整体，就像宝珠或总的花色一样。这个就是他们最关键的核心问题在这，那么本来我们说这个所知万法本来就是各种各样的。</w:delText>
        </w:r>
      </w:del>
      <w:r w:rsidRPr="00353E9A">
        <w:rPr>
          <w:rFonts w:ascii="华文楷体" w:eastAsia="华文楷体" w:hAnsi="华文楷体" w:hint="eastAsia"/>
          <w:sz w:val="30"/>
          <w:szCs w:val="30"/>
        </w:rPr>
        <w:t>但是他们说所知万法的自性就是一个整体</w:t>
      </w:r>
      <w:ins w:id="370" w:author="apple" w:date="2015-11-25T20:43:00Z">
        <w:r w:rsidR="00470FB6">
          <w:rPr>
            <w:rFonts w:ascii="华文楷体" w:eastAsia="华文楷体" w:hAnsi="华文楷体" w:hint="eastAsia"/>
            <w:sz w:val="30"/>
            <w:szCs w:val="30"/>
          </w:rPr>
          <w:t>。</w:t>
        </w:r>
      </w:ins>
      <w:del w:id="371" w:author="apple" w:date="2015-11-25T20:43:00Z">
        <w:r w:rsidRPr="00353E9A" w:rsidDel="00470FB6">
          <w:rPr>
            <w:rFonts w:ascii="华文楷体" w:eastAsia="华文楷体" w:hAnsi="华文楷体" w:hint="eastAsia"/>
            <w:sz w:val="30"/>
            <w:szCs w:val="30"/>
          </w:rPr>
          <w:delText>，</w:delText>
        </w:r>
      </w:del>
      <w:r w:rsidRPr="00353E9A">
        <w:rPr>
          <w:rFonts w:ascii="华文楷体" w:eastAsia="华文楷体" w:hAnsi="华文楷体" w:hint="eastAsia"/>
          <w:sz w:val="30"/>
          <w:szCs w:val="30"/>
        </w:rPr>
        <w:t>打比喻讲为了便于了知。</w:t>
      </w:r>
    </w:p>
    <w:p w:rsidR="00470FB6" w:rsidRDefault="008D1315" w:rsidP="00470FB6">
      <w:pPr>
        <w:spacing w:line="360" w:lineRule="auto"/>
        <w:ind w:firstLine="570"/>
        <w:rPr>
          <w:ins w:id="372" w:author="apple" w:date="2015-11-25T20:44:00Z"/>
          <w:rFonts w:ascii="华文楷体" w:eastAsia="华文楷体" w:hAnsi="华文楷体"/>
          <w:sz w:val="30"/>
          <w:szCs w:val="30"/>
        </w:rPr>
      </w:pPr>
      <w:r w:rsidRPr="00353E9A">
        <w:rPr>
          <w:rFonts w:ascii="华文楷体" w:eastAsia="华文楷体" w:hAnsi="华文楷体" w:hint="eastAsia"/>
          <w:sz w:val="30"/>
          <w:szCs w:val="30"/>
        </w:rPr>
        <w:t>比喻说宝珠，前面所讲的这个</w:t>
      </w:r>
      <w:ins w:id="373" w:author="apple" w:date="2015-11-25T20:43:00Z">
        <w:r w:rsidR="00470FB6">
          <w:rPr>
            <w:rFonts w:ascii="华文楷体" w:eastAsia="华文楷体" w:hAnsi="华文楷体" w:hint="eastAsia"/>
            <w:sz w:val="30"/>
            <w:szCs w:val="30"/>
          </w:rPr>
          <w:t>天</w:t>
        </w:r>
      </w:ins>
      <w:del w:id="374" w:author="apple" w:date="2015-11-25T20:43:00Z">
        <w:r w:rsidRPr="00353E9A" w:rsidDel="00470FB6">
          <w:rPr>
            <w:rFonts w:ascii="华文楷体" w:eastAsia="华文楷体" w:hAnsi="华文楷体" w:hint="eastAsia"/>
            <w:sz w:val="30"/>
            <w:szCs w:val="30"/>
          </w:rPr>
          <w:delText>珍</w:delText>
        </w:r>
      </w:del>
      <w:r w:rsidRPr="00353E9A">
        <w:rPr>
          <w:rFonts w:ascii="华文楷体" w:eastAsia="华文楷体" w:hAnsi="华文楷体" w:hint="eastAsia"/>
          <w:sz w:val="30"/>
          <w:szCs w:val="30"/>
        </w:rPr>
        <w:t>珠。或者就是说总的花色，一块花布你看这个是一块花布。他说虽然说上面有各种各样的颜色，但是它是一个整体的。</w:t>
      </w:r>
    </w:p>
    <w:p w:rsidR="00470FB6" w:rsidRPr="00470FB6" w:rsidRDefault="00470FB6" w:rsidP="00470FB6">
      <w:pPr>
        <w:spacing w:line="360" w:lineRule="auto"/>
        <w:ind w:firstLine="570"/>
        <w:rPr>
          <w:ins w:id="375" w:author="apple" w:date="2015-11-25T20:44:00Z"/>
          <w:rFonts w:ascii="黑体" w:eastAsia="黑体" w:hAnsi="黑体"/>
          <w:b/>
          <w:sz w:val="30"/>
          <w:szCs w:val="30"/>
          <w:rPrChange w:id="376" w:author="apple" w:date="2015-11-25T20:44:00Z">
            <w:rPr>
              <w:ins w:id="377" w:author="apple" w:date="2015-11-25T20:44:00Z"/>
              <w:rFonts w:ascii="华文楷体" w:eastAsia="华文楷体" w:hAnsi="华文楷体"/>
              <w:sz w:val="30"/>
              <w:szCs w:val="30"/>
            </w:rPr>
          </w:rPrChange>
        </w:rPr>
      </w:pPr>
      <w:ins w:id="378" w:author="apple" w:date="2015-11-25T20:44:00Z">
        <w:r w:rsidRPr="00470FB6">
          <w:rPr>
            <w:rFonts w:ascii="黑体" w:eastAsia="黑体" w:hAnsi="黑体" w:hint="eastAsia"/>
            <w:b/>
            <w:sz w:val="30"/>
            <w:szCs w:val="30"/>
            <w:rPrChange w:id="379" w:author="apple" w:date="2015-11-25T20:44:00Z">
              <w:rPr>
                <w:rFonts w:ascii="华文楷体" w:eastAsia="华文楷体" w:hAnsi="华文楷体" w:hint="eastAsia"/>
                <w:sz w:val="30"/>
                <w:szCs w:val="30"/>
              </w:rPr>
            </w:rPrChange>
          </w:rPr>
          <w:t>【</w:t>
        </w:r>
        <w:r w:rsidRPr="00470FB6">
          <w:rPr>
            <w:rFonts w:ascii="黑体" w:eastAsia="黑体" w:hAnsi="黑体" w:hint="eastAsia"/>
            <w:b/>
            <w:sz w:val="30"/>
            <w:szCs w:val="30"/>
            <w:rPrChange w:id="380" w:author="apple" w:date="2015-11-25T20:44:00Z">
              <w:rPr>
                <w:rFonts w:ascii="华文楷体" w:eastAsia="华文楷体" w:hAnsi="华文楷体" w:hint="eastAsia"/>
                <w:sz w:val="30"/>
                <w:szCs w:val="30"/>
              </w:rPr>
            </w:rPrChange>
          </w:rPr>
          <w:t>如果对他们说：“既然如此，那么一切人所通晓的都应该一模一样了，因为所缘境是一体之故。</w:t>
        </w:r>
        <w:r w:rsidRPr="00470FB6">
          <w:rPr>
            <w:rFonts w:ascii="黑体" w:eastAsia="黑体" w:hAnsi="黑体"/>
            <w:b/>
            <w:sz w:val="30"/>
            <w:szCs w:val="30"/>
            <w:rPrChange w:id="381" w:author="apple" w:date="2015-11-25T20:44:00Z">
              <w:rPr>
                <w:rFonts w:ascii="华文楷体" w:eastAsia="华文楷体" w:hAnsi="华文楷体"/>
                <w:sz w:val="30"/>
                <w:szCs w:val="30"/>
              </w:rPr>
            </w:rPrChange>
          </w:rPr>
          <w:t>】</w:t>
        </w:r>
      </w:ins>
      <w:del w:id="382" w:author="apple" w:date="2015-11-25T20:44:00Z">
        <w:r w:rsidR="008D1315" w:rsidRPr="00470FB6" w:rsidDel="00470FB6">
          <w:rPr>
            <w:rFonts w:ascii="黑体" w:eastAsia="黑体" w:hAnsi="黑体" w:hint="eastAsia"/>
            <w:b/>
            <w:sz w:val="30"/>
            <w:szCs w:val="30"/>
            <w:rPrChange w:id="383" w:author="apple" w:date="2015-11-25T20:44:00Z">
              <w:rPr>
                <w:rFonts w:ascii="华文楷体" w:eastAsia="华文楷体" w:hAnsi="华文楷体" w:hint="eastAsia"/>
                <w:sz w:val="30"/>
                <w:szCs w:val="30"/>
              </w:rPr>
            </w:rPrChange>
          </w:rPr>
          <w:delText>“如果对他们说：“既然如此，那么一切人所通晓的都应该一模一样了，因为所缘境是一体之故。</w:delText>
        </w:r>
      </w:del>
    </w:p>
    <w:p w:rsidR="00470FB6" w:rsidRDefault="008D1315" w:rsidP="00470FB6">
      <w:pPr>
        <w:spacing w:line="360" w:lineRule="auto"/>
        <w:ind w:firstLine="570"/>
        <w:rPr>
          <w:ins w:id="384" w:author="apple" w:date="2015-11-25T20:45:00Z"/>
          <w:rFonts w:ascii="华文楷体" w:eastAsia="华文楷体" w:hAnsi="华文楷体"/>
          <w:sz w:val="30"/>
          <w:szCs w:val="30"/>
        </w:rPr>
      </w:pPr>
      <w:del w:id="385" w:author="apple" w:date="2015-11-25T20:44:00Z">
        <w:r w:rsidRPr="00353E9A" w:rsidDel="00470FB6">
          <w:rPr>
            <w:rFonts w:ascii="华文楷体" w:eastAsia="华文楷体" w:hAnsi="华文楷体" w:hint="eastAsia"/>
            <w:sz w:val="30"/>
            <w:szCs w:val="30"/>
          </w:rPr>
          <w:delText>”</w:delText>
        </w:r>
      </w:del>
      <w:r w:rsidRPr="00353E9A">
        <w:rPr>
          <w:rFonts w:ascii="华文楷体" w:eastAsia="华文楷体" w:hAnsi="华文楷体" w:hint="eastAsia"/>
          <w:sz w:val="30"/>
          <w:szCs w:val="30"/>
        </w:rPr>
        <w:t>那么如果我们对他们讲，如果说是这些对境全都是一个整体的话，那么一切人所通晓的都应该是一模一样。为什么呢？因为所缘境是一体的。那么对于对方的观点来说</w:t>
      </w:r>
      <w:ins w:id="386" w:author="apple" w:date="2015-11-25T20:44:00Z">
        <w:r w:rsidR="00470FB6">
          <w:rPr>
            <w:rFonts w:ascii="华文楷体" w:eastAsia="华文楷体" w:hAnsi="华文楷体" w:hint="eastAsia"/>
            <w:sz w:val="30"/>
            <w:szCs w:val="30"/>
          </w:rPr>
          <w:t>的时候</w:t>
        </w:r>
        <w:r w:rsidR="00470FB6">
          <w:rPr>
            <w:rFonts w:ascii="华文楷体" w:eastAsia="华文楷体" w:hAnsi="华文楷体"/>
            <w:sz w:val="30"/>
            <w:szCs w:val="30"/>
          </w:rPr>
          <w:t>呢</w:t>
        </w:r>
      </w:ins>
      <w:r w:rsidRPr="00353E9A">
        <w:rPr>
          <w:rFonts w:ascii="华文楷体" w:eastAsia="华文楷体" w:hAnsi="华文楷体" w:hint="eastAsia"/>
          <w:sz w:val="30"/>
          <w:szCs w:val="30"/>
        </w:rPr>
        <w:t>，虽然它显示各式各样的差别，但对方说这显现的各种各样的差别就是一个整体。那么我们就这样讲，如果是一个整体的话</w:t>
      </w:r>
      <w:ins w:id="387" w:author="apple" w:date="2015-11-25T20:45:00Z">
        <w:r w:rsidR="00470FB6">
          <w:rPr>
            <w:rFonts w:ascii="华文楷体" w:eastAsia="华文楷体" w:hAnsi="华文楷体" w:hint="eastAsia"/>
            <w:sz w:val="30"/>
            <w:szCs w:val="30"/>
          </w:rPr>
          <w:t>，</w:t>
        </w:r>
      </w:ins>
      <w:r w:rsidRPr="00353E9A">
        <w:rPr>
          <w:rFonts w:ascii="华文楷体" w:eastAsia="华文楷体" w:hAnsi="华文楷体" w:hint="eastAsia"/>
          <w:sz w:val="30"/>
          <w:szCs w:val="30"/>
        </w:rPr>
        <w:t>那么所有的人看到的这样一种对境应该是一个，应该产生一个识。为什么？因为所缘境就是一体的。如果所缘境是一体，就不可能产生各种各样一种不同的心识。你看的是那个，我看的是这个，像这样的话，就不可能产生这样一种心识了，因为所缘境</w:t>
      </w:r>
      <w:ins w:id="388" w:author="apple" w:date="2015-11-25T20:45:00Z">
        <w:r w:rsidR="00470FB6">
          <w:rPr>
            <w:rFonts w:ascii="华文楷体" w:eastAsia="华文楷体" w:hAnsi="华文楷体" w:hint="eastAsia"/>
            <w:sz w:val="30"/>
            <w:szCs w:val="30"/>
          </w:rPr>
          <w:t>，</w:t>
        </w:r>
      </w:ins>
      <w:r w:rsidRPr="00353E9A">
        <w:rPr>
          <w:rFonts w:ascii="华文楷体" w:eastAsia="华文楷体" w:hAnsi="华文楷体" w:hint="eastAsia"/>
          <w:sz w:val="30"/>
          <w:szCs w:val="30"/>
        </w:rPr>
        <w:t>它就是一个本体。就说你如果把这样一种一块花布、如果把这样一种一个宝珠，把这个观点慢慢慢慢推及到一切万法的时候，所有的万法就是一个整体。</w:t>
      </w:r>
    </w:p>
    <w:p w:rsidR="008D1315" w:rsidRPr="00353E9A" w:rsidRDefault="008D1315" w:rsidP="00470FB6">
      <w:pPr>
        <w:spacing w:line="360" w:lineRule="auto"/>
        <w:ind w:firstLine="570"/>
        <w:rPr>
          <w:rFonts w:ascii="华文楷体" w:eastAsia="华文楷体" w:hAnsi="华文楷体"/>
          <w:sz w:val="30"/>
          <w:szCs w:val="30"/>
        </w:rPr>
      </w:pPr>
      <w:r w:rsidRPr="00353E9A">
        <w:rPr>
          <w:rFonts w:ascii="华文楷体" w:eastAsia="华文楷体" w:hAnsi="华文楷体" w:hint="eastAsia"/>
          <w:sz w:val="30"/>
          <w:szCs w:val="30"/>
        </w:rPr>
        <w:t>就好像你说一块花布、一个宝珠一样，推知到万法的时候虽然在世间当中有各式各样的法，但是都应该是一个本体。如果是一个本体，</w:t>
      </w:r>
      <w:r w:rsidRPr="00353E9A">
        <w:rPr>
          <w:rFonts w:ascii="华文楷体" w:eastAsia="华文楷体" w:hAnsi="华文楷体" w:hint="eastAsia"/>
          <w:sz w:val="30"/>
          <w:szCs w:val="30"/>
        </w:rPr>
        <w:lastRenderedPageBreak/>
        <w:t>就不应该产生各种各样的心识，就应该产生一种心识了。给对方发一个这样的过失。</w:t>
      </w:r>
    </w:p>
    <w:p w:rsidR="00470FB6" w:rsidRPr="00470FB6" w:rsidRDefault="00470FB6" w:rsidP="00353E9A">
      <w:pPr>
        <w:spacing w:line="360" w:lineRule="auto"/>
        <w:ind w:firstLine="570"/>
        <w:rPr>
          <w:ins w:id="389" w:author="apple" w:date="2015-11-25T20:45:00Z"/>
          <w:rFonts w:ascii="黑体" w:eastAsia="黑体" w:hAnsi="黑体"/>
          <w:b/>
          <w:sz w:val="30"/>
          <w:szCs w:val="30"/>
          <w:rPrChange w:id="390" w:author="apple" w:date="2015-11-25T20:46:00Z">
            <w:rPr>
              <w:ins w:id="391" w:author="apple" w:date="2015-11-25T20:45:00Z"/>
              <w:rFonts w:ascii="华文楷体" w:eastAsia="华文楷体" w:hAnsi="华文楷体"/>
              <w:sz w:val="30"/>
              <w:szCs w:val="30"/>
            </w:rPr>
          </w:rPrChange>
        </w:rPr>
      </w:pPr>
      <w:ins w:id="392" w:author="apple" w:date="2015-11-25T20:45:00Z">
        <w:r w:rsidRPr="00470FB6">
          <w:rPr>
            <w:rFonts w:ascii="黑体" w:eastAsia="黑体" w:hAnsi="黑体" w:hint="eastAsia"/>
            <w:b/>
            <w:sz w:val="30"/>
            <w:szCs w:val="30"/>
            <w:rPrChange w:id="393" w:author="apple" w:date="2015-11-25T20:46:00Z">
              <w:rPr>
                <w:rFonts w:ascii="华文楷体" w:eastAsia="华文楷体" w:hAnsi="华文楷体" w:hint="eastAsia"/>
                <w:sz w:val="30"/>
                <w:szCs w:val="30"/>
              </w:rPr>
            </w:rPrChange>
          </w:rPr>
          <w:t>【</w:t>
        </w:r>
      </w:ins>
      <w:moveToRangeStart w:id="394" w:author="apple" w:date="2015-11-25T20:45:00Z" w:name="move436247680"/>
      <w:moveTo w:id="395" w:author="apple" w:date="2015-11-25T20:45:00Z">
        <w:del w:id="396" w:author="apple" w:date="2015-11-25T20:45:00Z">
          <w:r w:rsidRPr="00470FB6" w:rsidDel="00470FB6">
            <w:rPr>
              <w:rFonts w:ascii="黑体" w:eastAsia="黑体" w:hAnsi="黑体" w:hint="eastAsia"/>
              <w:b/>
              <w:sz w:val="30"/>
              <w:szCs w:val="30"/>
              <w:rPrChange w:id="397" w:author="apple" w:date="2015-11-25T20:46:00Z">
                <w:rPr>
                  <w:rFonts w:ascii="华文楷体" w:eastAsia="华文楷体" w:hAnsi="华文楷体" w:hint="eastAsia"/>
                  <w:sz w:val="30"/>
                  <w:szCs w:val="30"/>
                </w:rPr>
              </w:rPrChange>
            </w:rPr>
            <w:delText>“</w:delText>
          </w:r>
        </w:del>
        <w:r w:rsidRPr="00470FB6">
          <w:rPr>
            <w:rFonts w:ascii="黑体" w:eastAsia="黑体" w:hAnsi="黑体" w:hint="eastAsia"/>
            <w:b/>
            <w:sz w:val="30"/>
            <w:szCs w:val="30"/>
            <w:rPrChange w:id="398" w:author="apple" w:date="2015-11-25T20:46:00Z">
              <w:rPr>
                <w:rFonts w:ascii="华文楷体" w:eastAsia="华文楷体" w:hAnsi="华文楷体" w:hint="eastAsia"/>
                <w:sz w:val="30"/>
                <w:szCs w:val="30"/>
              </w:rPr>
            </w:rPrChange>
          </w:rPr>
          <w:t>对方则辩驳说：并不会变成这样，因为这一问题有语言表达与识取受两种方式。</w:t>
        </w:r>
        <w:del w:id="399" w:author="apple" w:date="2015-11-25T20:45:00Z">
          <w:r w:rsidRPr="00470FB6" w:rsidDel="00470FB6">
            <w:rPr>
              <w:rFonts w:ascii="黑体" w:eastAsia="黑体" w:hAnsi="黑体" w:hint="eastAsia"/>
              <w:b/>
              <w:sz w:val="30"/>
              <w:szCs w:val="30"/>
              <w:rPrChange w:id="400" w:author="apple" w:date="2015-11-25T20:46:00Z">
                <w:rPr>
                  <w:rFonts w:ascii="华文楷体" w:eastAsia="华文楷体" w:hAnsi="华文楷体" w:hint="eastAsia"/>
                  <w:sz w:val="30"/>
                  <w:szCs w:val="30"/>
                </w:rPr>
              </w:rPrChange>
            </w:rPr>
            <w:delText>”</w:delText>
          </w:r>
        </w:del>
      </w:moveTo>
      <w:moveToRangeEnd w:id="394"/>
      <w:ins w:id="401" w:author="apple" w:date="2015-11-25T20:45:00Z">
        <w:r w:rsidRPr="00470FB6">
          <w:rPr>
            <w:rFonts w:ascii="黑体" w:eastAsia="黑体" w:hAnsi="黑体"/>
            <w:b/>
            <w:sz w:val="30"/>
            <w:szCs w:val="30"/>
            <w:rPrChange w:id="402" w:author="apple" w:date="2015-11-25T20:46:00Z">
              <w:rPr>
                <w:rFonts w:ascii="华文楷体" w:eastAsia="华文楷体" w:hAnsi="华文楷体"/>
                <w:sz w:val="30"/>
                <w:szCs w:val="30"/>
              </w:rPr>
            </w:rPrChange>
          </w:rPr>
          <w:t>】</w:t>
        </w:r>
      </w:ins>
      <w:r w:rsidR="008D1315" w:rsidRPr="00470FB6">
        <w:rPr>
          <w:rFonts w:ascii="黑体" w:eastAsia="黑体" w:hAnsi="黑体" w:hint="eastAsia"/>
          <w:b/>
          <w:sz w:val="30"/>
          <w:szCs w:val="30"/>
          <w:rPrChange w:id="403" w:author="apple" w:date="2015-11-25T20:46:00Z">
            <w:rPr>
              <w:rFonts w:ascii="华文楷体" w:eastAsia="华文楷体" w:hAnsi="华文楷体" w:hint="eastAsia"/>
              <w:sz w:val="30"/>
              <w:szCs w:val="30"/>
            </w:rPr>
          </w:rPrChange>
        </w:rPr>
        <w:t xml:space="preserve">   </w:t>
      </w:r>
    </w:p>
    <w:p w:rsidR="008D1315" w:rsidRPr="00353E9A" w:rsidRDefault="008D1315" w:rsidP="00353E9A">
      <w:pPr>
        <w:spacing w:line="360" w:lineRule="auto"/>
        <w:ind w:firstLine="570"/>
        <w:rPr>
          <w:rFonts w:ascii="华文楷体" w:eastAsia="华文楷体" w:hAnsi="华文楷体"/>
          <w:sz w:val="30"/>
          <w:szCs w:val="30"/>
        </w:rPr>
      </w:pPr>
      <w:moveFromRangeStart w:id="404" w:author="apple" w:date="2015-11-25T20:45:00Z" w:name="move436247680"/>
      <w:moveFrom w:id="405" w:author="apple" w:date="2015-11-25T20:45:00Z">
        <w:r w:rsidRPr="00353E9A" w:rsidDel="00470FB6">
          <w:rPr>
            <w:rFonts w:ascii="华文楷体" w:eastAsia="华文楷体" w:hAnsi="华文楷体" w:hint="eastAsia"/>
            <w:sz w:val="30"/>
            <w:szCs w:val="30"/>
          </w:rPr>
          <w:t xml:space="preserve"> “对方则辩驳说：并不会变成这样，因为这一问题有语言表达与识取受两种方式。”</w:t>
        </w:r>
      </w:moveFrom>
      <w:moveFromRangeEnd w:id="404"/>
      <w:r w:rsidRPr="00353E9A">
        <w:rPr>
          <w:rFonts w:ascii="华文楷体" w:eastAsia="华文楷体" w:hAnsi="华文楷体" w:hint="eastAsia"/>
          <w:sz w:val="30"/>
          <w:szCs w:val="30"/>
        </w:rPr>
        <w:t>他就说这方面到不会变成这样的过失，因为对于这样一种问题有通过语言表达的方式和心识取受的方式，有两种方式。有两种方式的缘故，所以说就不会变成一个心识、都变成一体。下面就是他逐渐逐渐介绍他自己的观点。</w:t>
      </w:r>
    </w:p>
    <w:p w:rsidR="00470FB6" w:rsidRPr="00470FB6" w:rsidRDefault="00470FB6" w:rsidP="00470FB6">
      <w:pPr>
        <w:spacing w:line="360" w:lineRule="auto"/>
        <w:rPr>
          <w:ins w:id="406" w:author="apple" w:date="2015-11-25T20:46:00Z"/>
          <w:rFonts w:ascii="黑体" w:eastAsia="黑体" w:hAnsi="黑体" w:hint="eastAsia"/>
          <w:b/>
          <w:sz w:val="30"/>
          <w:szCs w:val="30"/>
          <w:rPrChange w:id="407" w:author="apple" w:date="2015-11-25T20:46:00Z">
            <w:rPr>
              <w:ins w:id="408" w:author="apple" w:date="2015-11-25T20:46:00Z"/>
              <w:rFonts w:ascii="华文楷体" w:eastAsia="华文楷体" w:hAnsi="华文楷体" w:hint="eastAsia"/>
              <w:sz w:val="30"/>
              <w:szCs w:val="30"/>
            </w:rPr>
          </w:rPrChange>
        </w:rPr>
        <w:pPrChange w:id="409" w:author="apple" w:date="2015-11-25T20:46:00Z">
          <w:pPr>
            <w:spacing w:line="360" w:lineRule="auto"/>
            <w:ind w:firstLine="570"/>
          </w:pPr>
        </w:pPrChange>
      </w:pPr>
      <w:ins w:id="410" w:author="apple" w:date="2015-11-25T20:46:00Z">
        <w:r>
          <w:rPr>
            <w:rFonts w:ascii="华文楷体" w:eastAsia="华文楷体" w:hAnsi="华文楷体" w:hint="eastAsia"/>
            <w:sz w:val="30"/>
            <w:szCs w:val="30"/>
          </w:rPr>
          <w:t xml:space="preserve">   </w:t>
        </w:r>
        <w:r w:rsidRPr="00470FB6">
          <w:rPr>
            <w:rFonts w:ascii="黑体" w:eastAsia="黑体" w:hAnsi="黑体" w:hint="eastAsia"/>
            <w:b/>
            <w:sz w:val="30"/>
            <w:szCs w:val="30"/>
            <w:rPrChange w:id="411" w:author="apple" w:date="2015-11-25T20:46:00Z">
              <w:rPr>
                <w:rFonts w:ascii="华文楷体" w:eastAsia="华文楷体" w:hAnsi="华文楷体" w:hint="eastAsia"/>
                <w:sz w:val="30"/>
                <w:szCs w:val="30"/>
              </w:rPr>
            </w:rPrChange>
          </w:rPr>
          <w:t>【</w:t>
        </w:r>
        <w:r w:rsidRPr="00470FB6">
          <w:rPr>
            <w:rFonts w:ascii="黑体" w:eastAsia="黑体" w:hAnsi="黑体" w:hint="eastAsia"/>
            <w:b/>
            <w:sz w:val="30"/>
            <w:szCs w:val="30"/>
            <w:rPrChange w:id="412" w:author="apple" w:date="2015-11-25T20:46:00Z">
              <w:rPr>
                <w:rFonts w:ascii="华文楷体" w:eastAsia="华文楷体" w:hAnsi="华文楷体" w:hint="eastAsia"/>
                <w:sz w:val="30"/>
                <w:szCs w:val="30"/>
              </w:rPr>
            </w:rPrChange>
          </w:rPr>
          <w:t>其中第一语言表达方式：对于具有多种本体的那个独一实法，想将唯一的事物说成多种，因而承认或安立为蓝色、黄色等各自不同、这样那样的本体</w:t>
        </w:r>
        <w:r w:rsidRPr="00470FB6">
          <w:rPr>
            <w:rFonts w:ascii="黑体" w:eastAsia="黑体" w:hAnsi="黑体"/>
            <w:b/>
            <w:sz w:val="30"/>
            <w:szCs w:val="30"/>
            <w:rPrChange w:id="413" w:author="apple" w:date="2015-11-25T20:46:00Z">
              <w:rPr>
                <w:rFonts w:ascii="华文楷体" w:eastAsia="华文楷体" w:hAnsi="华文楷体"/>
                <w:sz w:val="30"/>
                <w:szCs w:val="30"/>
              </w:rPr>
            </w:rPrChange>
          </w:rPr>
          <w:t>】</w:t>
        </w:r>
      </w:ins>
    </w:p>
    <w:p w:rsidR="008D1315" w:rsidRPr="00353E9A" w:rsidRDefault="008D1315" w:rsidP="00470FB6">
      <w:pPr>
        <w:spacing w:line="360" w:lineRule="auto"/>
        <w:rPr>
          <w:rFonts w:ascii="华文楷体" w:eastAsia="华文楷体" w:hAnsi="华文楷体"/>
          <w:sz w:val="30"/>
          <w:szCs w:val="30"/>
        </w:rPr>
        <w:pPrChange w:id="414" w:author="apple" w:date="2015-11-25T20:46:00Z">
          <w:pPr>
            <w:spacing w:line="360" w:lineRule="auto"/>
            <w:ind w:firstLine="570"/>
          </w:pPr>
        </w:pPrChange>
      </w:pPr>
      <w:del w:id="415" w:author="apple" w:date="2015-11-25T20:46:00Z">
        <w:r w:rsidRPr="00353E9A" w:rsidDel="00470FB6">
          <w:rPr>
            <w:rFonts w:ascii="华文楷体" w:eastAsia="华文楷体" w:hAnsi="华文楷体" w:hint="eastAsia"/>
            <w:sz w:val="30"/>
            <w:szCs w:val="30"/>
          </w:rPr>
          <w:delText xml:space="preserve">    </w:delText>
        </w:r>
      </w:del>
      <w:r w:rsidRPr="00353E9A">
        <w:rPr>
          <w:rFonts w:ascii="华文楷体" w:eastAsia="华文楷体" w:hAnsi="华文楷体" w:hint="eastAsia"/>
          <w:sz w:val="30"/>
          <w:szCs w:val="30"/>
        </w:rPr>
        <w:t>“</w:t>
      </w:r>
      <w:del w:id="416" w:author="apple" w:date="2015-11-25T20:46:00Z">
        <w:r w:rsidRPr="00353E9A" w:rsidDel="00470FB6">
          <w:rPr>
            <w:rFonts w:ascii="华文楷体" w:eastAsia="华文楷体" w:hAnsi="华文楷体" w:hint="eastAsia"/>
            <w:sz w:val="30"/>
            <w:szCs w:val="30"/>
          </w:rPr>
          <w:delText>其中第一语言表达方式：对于具有多种本体的那个独一实法，想将唯一的事物说成多种，因而承认或安立为蓝色、黄色等各自不同、这样那样的本体</w:delText>
        </w:r>
      </w:del>
      <w:ins w:id="417" w:author="apple" w:date="2015-11-25T20:46:00Z">
        <w:r w:rsidR="00470FB6">
          <w:rPr>
            <w:rFonts w:ascii="华文楷体" w:eastAsia="华文楷体" w:hAnsi="华文楷体" w:hint="eastAsia"/>
            <w:sz w:val="30"/>
            <w:szCs w:val="30"/>
          </w:rPr>
          <w:t xml:space="preserve">  </w:t>
        </w:r>
      </w:ins>
      <w:del w:id="418" w:author="apple" w:date="2015-11-25T20:46:00Z">
        <w:r w:rsidRPr="00353E9A" w:rsidDel="00470FB6">
          <w:rPr>
            <w:rFonts w:ascii="华文楷体" w:eastAsia="华文楷体" w:hAnsi="华文楷体" w:hint="eastAsia"/>
            <w:sz w:val="30"/>
            <w:szCs w:val="30"/>
          </w:rPr>
          <w:delText>”</w:delText>
        </w:r>
      </w:del>
      <w:r w:rsidRPr="00353E9A">
        <w:rPr>
          <w:rFonts w:ascii="华文楷体" w:eastAsia="华文楷体" w:hAnsi="华文楷体" w:hint="eastAsia"/>
          <w:sz w:val="30"/>
          <w:szCs w:val="30"/>
        </w:rPr>
        <w:t>那么就是说是对于具有各种本体的独一的实法，一个方面就是具有多种本体，一个方面是一个独一的实法。比如说一块花布，一块花布上面具备了这样一种红花、蓝花等等各种各样的花。然后</w:t>
      </w:r>
      <w:ins w:id="419" w:author="apple" w:date="2015-11-25T20:46:00Z">
        <w:r w:rsidR="00470FB6">
          <w:rPr>
            <w:rFonts w:ascii="华文楷体" w:eastAsia="华文楷体" w:hAnsi="华文楷体" w:hint="eastAsia"/>
            <w:sz w:val="30"/>
            <w:szCs w:val="30"/>
          </w:rPr>
          <w:t>，</w:t>
        </w:r>
      </w:ins>
      <w:r w:rsidRPr="00353E9A">
        <w:rPr>
          <w:rFonts w:ascii="华文楷体" w:eastAsia="华文楷体" w:hAnsi="华文楷体" w:hint="eastAsia"/>
          <w:sz w:val="30"/>
          <w:szCs w:val="30"/>
        </w:rPr>
        <w:t>他就认为虽然具有多种本体，但是它是一个独一的对境、独一的实法。那么如果我要把这个独一的、唯一的</w:t>
      </w:r>
      <w:ins w:id="420" w:author="apple" w:date="2015-11-25T20:47:00Z">
        <w:r w:rsidR="00470FB6">
          <w:rPr>
            <w:rFonts w:ascii="华文楷体" w:eastAsia="华文楷体" w:hAnsi="华文楷体" w:hint="eastAsia"/>
            <w:sz w:val="30"/>
            <w:szCs w:val="30"/>
          </w:rPr>
          <w:t>事物</w:t>
        </w:r>
      </w:ins>
      <w:del w:id="421" w:author="apple" w:date="2015-11-25T20:46:00Z">
        <w:r w:rsidRPr="00353E9A" w:rsidDel="00470FB6">
          <w:rPr>
            <w:rFonts w:ascii="华文楷体" w:eastAsia="华文楷体" w:hAnsi="华文楷体" w:hint="eastAsia"/>
            <w:sz w:val="30"/>
            <w:szCs w:val="30"/>
          </w:rPr>
          <w:delText>实</w:delText>
        </w:r>
      </w:del>
      <w:del w:id="422" w:author="apple" w:date="2015-11-25T20:47:00Z">
        <w:r w:rsidRPr="00353E9A" w:rsidDel="00470FB6">
          <w:rPr>
            <w:rFonts w:ascii="华文楷体" w:eastAsia="华文楷体" w:hAnsi="华文楷体" w:hint="eastAsia"/>
            <w:sz w:val="30"/>
            <w:szCs w:val="30"/>
          </w:rPr>
          <w:delText>物</w:delText>
        </w:r>
      </w:del>
      <w:r w:rsidRPr="00353E9A">
        <w:rPr>
          <w:rFonts w:ascii="华文楷体" w:eastAsia="华文楷体" w:hAnsi="华文楷体" w:hint="eastAsia"/>
          <w:sz w:val="30"/>
          <w:szCs w:val="30"/>
        </w:rPr>
        <w:t>，如果我要把它说成多种的话，就是说它本来是唯一的，但是我在语言表达的时候</w:t>
      </w:r>
      <w:ins w:id="423" w:author="apple" w:date="2015-11-25T20:47:00Z">
        <w:r w:rsidR="00470FB6">
          <w:rPr>
            <w:rFonts w:ascii="华文楷体" w:eastAsia="华文楷体" w:hAnsi="华文楷体" w:hint="eastAsia"/>
            <w:sz w:val="30"/>
            <w:szCs w:val="30"/>
          </w:rPr>
          <w:t>我要</w:t>
        </w:r>
      </w:ins>
      <w:r w:rsidRPr="00353E9A">
        <w:rPr>
          <w:rFonts w:ascii="华文楷体" w:eastAsia="华文楷体" w:hAnsi="华文楷体" w:hint="eastAsia"/>
          <w:sz w:val="30"/>
          <w:szCs w:val="30"/>
        </w:rPr>
        <w:t>把它说成多种。因而承认或安立为蓝色、黄色等等，他就是认为</w:t>
      </w:r>
      <w:ins w:id="424" w:author="apple" w:date="2015-11-25T20:47:00Z">
        <w:r w:rsidR="00227DBB">
          <w:rPr>
            <w:rFonts w:ascii="华文楷体" w:eastAsia="华文楷体" w:hAnsi="华文楷体" w:hint="eastAsia"/>
            <w:sz w:val="30"/>
            <w:szCs w:val="30"/>
          </w:rPr>
          <w:t>这个是</w:t>
        </w:r>
      </w:ins>
      <w:r w:rsidRPr="00353E9A">
        <w:rPr>
          <w:rFonts w:ascii="华文楷体" w:eastAsia="华文楷体" w:hAnsi="华文楷体" w:hint="eastAsia"/>
          <w:sz w:val="30"/>
          <w:szCs w:val="30"/>
        </w:rPr>
        <w:t>次第次第去说就可以了。如果要把它说成多种的话，就把这些安立成这个是蓝色、这个黄色等等各自不同、这样那样的本体，说的时候他就觉得应该这样去说。</w:t>
      </w:r>
    </w:p>
    <w:p w:rsidR="00227DBB" w:rsidRPr="00227DBB" w:rsidRDefault="00227DBB" w:rsidP="00227DBB">
      <w:pPr>
        <w:spacing w:line="360" w:lineRule="auto"/>
        <w:rPr>
          <w:ins w:id="425" w:author="apple" w:date="2015-11-25T20:47:00Z"/>
          <w:rFonts w:ascii="黑体" w:eastAsia="黑体" w:hAnsi="黑体" w:hint="eastAsia"/>
          <w:b/>
          <w:sz w:val="30"/>
          <w:szCs w:val="30"/>
          <w:rPrChange w:id="426" w:author="apple" w:date="2015-11-25T20:47:00Z">
            <w:rPr>
              <w:ins w:id="427" w:author="apple" w:date="2015-11-25T20:47:00Z"/>
              <w:rFonts w:ascii="华文楷体" w:eastAsia="华文楷体" w:hAnsi="华文楷体" w:hint="eastAsia"/>
              <w:sz w:val="30"/>
              <w:szCs w:val="30"/>
            </w:rPr>
          </w:rPrChange>
        </w:rPr>
        <w:pPrChange w:id="428" w:author="apple" w:date="2015-11-25T20:47:00Z">
          <w:pPr>
            <w:spacing w:line="360" w:lineRule="auto"/>
            <w:ind w:firstLine="570"/>
          </w:pPr>
        </w:pPrChange>
      </w:pPr>
      <w:ins w:id="429" w:author="apple" w:date="2015-11-25T20:47:00Z">
        <w:r>
          <w:rPr>
            <w:rFonts w:ascii="华文楷体" w:eastAsia="华文楷体" w:hAnsi="华文楷体" w:hint="eastAsia"/>
            <w:sz w:val="30"/>
            <w:szCs w:val="30"/>
          </w:rPr>
          <w:t xml:space="preserve">  </w:t>
        </w:r>
        <w:r w:rsidRPr="00227DBB">
          <w:rPr>
            <w:rFonts w:ascii="黑体" w:eastAsia="黑体" w:hAnsi="黑体" w:hint="eastAsia"/>
            <w:b/>
            <w:sz w:val="30"/>
            <w:szCs w:val="30"/>
            <w:rPrChange w:id="430" w:author="apple" w:date="2015-11-25T20:47:00Z">
              <w:rPr>
                <w:rFonts w:ascii="华文楷体" w:eastAsia="华文楷体" w:hAnsi="华文楷体" w:hint="eastAsia"/>
                <w:sz w:val="30"/>
                <w:szCs w:val="30"/>
              </w:rPr>
            </w:rPrChange>
          </w:rPr>
          <w:t>【</w:t>
        </w:r>
        <w:r w:rsidRPr="00227DBB">
          <w:rPr>
            <w:rFonts w:ascii="黑体" w:eastAsia="黑体" w:hAnsi="黑体" w:hint="eastAsia"/>
            <w:b/>
            <w:sz w:val="30"/>
            <w:szCs w:val="30"/>
            <w:rPrChange w:id="431" w:author="apple" w:date="2015-11-25T20:47:00Z">
              <w:rPr>
                <w:rFonts w:ascii="华文楷体" w:eastAsia="华文楷体" w:hAnsi="华文楷体" w:hint="eastAsia"/>
                <w:sz w:val="30"/>
                <w:szCs w:val="30"/>
              </w:rPr>
            </w:rPrChange>
          </w:rPr>
          <w:t>除非顿时说“众多”或“一切”以及次第说色、声等实法这两种</w:t>
        </w:r>
        <w:r w:rsidRPr="00227DBB">
          <w:rPr>
            <w:rFonts w:ascii="黑体" w:eastAsia="黑体" w:hAnsi="黑体" w:hint="eastAsia"/>
            <w:b/>
            <w:sz w:val="30"/>
            <w:szCs w:val="30"/>
            <w:rPrChange w:id="432" w:author="apple" w:date="2015-11-25T20:47:00Z">
              <w:rPr>
                <w:rFonts w:ascii="华文楷体" w:eastAsia="华文楷体" w:hAnsi="华文楷体" w:hint="eastAsia"/>
                <w:sz w:val="30"/>
                <w:szCs w:val="30"/>
              </w:rPr>
            </w:rPrChange>
          </w:rPr>
          <w:lastRenderedPageBreak/>
          <w:t>方式以外再不存在其它的表达形式了</w:t>
        </w:r>
        <w:r w:rsidRPr="00227DBB">
          <w:rPr>
            <w:rFonts w:ascii="黑体" w:eastAsia="黑体" w:hAnsi="黑体"/>
            <w:b/>
            <w:sz w:val="30"/>
            <w:szCs w:val="30"/>
            <w:rPrChange w:id="433" w:author="apple" w:date="2015-11-25T20:47:00Z">
              <w:rPr>
                <w:rFonts w:ascii="华文楷体" w:eastAsia="华文楷体" w:hAnsi="华文楷体"/>
                <w:sz w:val="30"/>
                <w:szCs w:val="30"/>
              </w:rPr>
            </w:rPrChange>
          </w:rPr>
          <w:t>】</w:t>
        </w:r>
      </w:ins>
    </w:p>
    <w:p w:rsidR="00227DBB" w:rsidRDefault="008D1315" w:rsidP="00227DBB">
      <w:pPr>
        <w:spacing w:line="360" w:lineRule="auto"/>
        <w:ind w:firstLineChars="150" w:firstLine="450"/>
        <w:rPr>
          <w:ins w:id="434" w:author="apple" w:date="2015-11-25T20:47:00Z"/>
          <w:rFonts w:ascii="华文楷体" w:eastAsia="华文楷体" w:hAnsi="华文楷体"/>
          <w:sz w:val="30"/>
          <w:szCs w:val="30"/>
        </w:rPr>
        <w:pPrChange w:id="435" w:author="apple" w:date="2015-11-25T20:47:00Z">
          <w:pPr>
            <w:spacing w:line="360" w:lineRule="auto"/>
            <w:ind w:firstLine="570"/>
          </w:pPr>
        </w:pPrChange>
      </w:pPr>
      <w:del w:id="436" w:author="apple" w:date="2015-11-25T20:47:00Z">
        <w:r w:rsidRPr="00353E9A" w:rsidDel="00227DBB">
          <w:rPr>
            <w:rFonts w:ascii="华文楷体" w:eastAsia="华文楷体" w:hAnsi="华文楷体" w:hint="eastAsia"/>
            <w:sz w:val="30"/>
            <w:szCs w:val="30"/>
          </w:rPr>
          <w:delText xml:space="preserve">    “除非顿时说“众多”或“一切”以及次第说色、声等实法这两种方式以外再不存在其它的表达形式了。”</w:delText>
        </w:r>
      </w:del>
      <w:r w:rsidRPr="00353E9A">
        <w:rPr>
          <w:rFonts w:ascii="华文楷体" w:eastAsia="华文楷体" w:hAnsi="华文楷体" w:hint="eastAsia"/>
          <w:sz w:val="30"/>
          <w:szCs w:val="30"/>
        </w:rPr>
        <w:t>他就说对于这样一种对境，它可以有两种说法。一种说法是顿时说，比如说这一块花布，这块花布我要顿时说，我一个时间当中要把这个表达出来的时候，我就说“众多”或者“一切”，或者说“花布”。</w:t>
      </w:r>
    </w:p>
    <w:p w:rsidR="008D1315" w:rsidRPr="00353E9A" w:rsidRDefault="008D1315" w:rsidP="00227DBB">
      <w:pPr>
        <w:spacing w:line="360" w:lineRule="auto"/>
        <w:ind w:firstLineChars="150" w:firstLine="450"/>
        <w:rPr>
          <w:rFonts w:ascii="华文楷体" w:eastAsia="华文楷体" w:hAnsi="华文楷体"/>
          <w:sz w:val="30"/>
          <w:szCs w:val="30"/>
        </w:rPr>
        <w:pPrChange w:id="437" w:author="apple" w:date="2015-11-25T20:47:00Z">
          <w:pPr>
            <w:spacing w:line="360" w:lineRule="auto"/>
            <w:ind w:firstLine="570"/>
          </w:pPr>
        </w:pPrChange>
      </w:pPr>
      <w:r w:rsidRPr="00353E9A">
        <w:rPr>
          <w:rFonts w:ascii="华文楷体" w:eastAsia="华文楷体" w:hAnsi="华文楷体" w:hint="eastAsia"/>
          <w:sz w:val="30"/>
          <w:szCs w:val="30"/>
        </w:rPr>
        <w:t>像这样的话，虽然它上面对境具有众多一切或者具有这样各种各样不同的颜色，但是如果我说花布的时候就在一个时间把这个说完了。或者就是说以</w:t>
      </w:r>
      <w:ins w:id="438" w:author="apple" w:date="2015-11-25T20:48:00Z">
        <w:r w:rsidR="00227DBB">
          <w:rPr>
            <w:rFonts w:ascii="华文楷体" w:eastAsia="华文楷体" w:hAnsi="华文楷体" w:hint="eastAsia"/>
            <w:sz w:val="30"/>
            <w:szCs w:val="30"/>
          </w:rPr>
          <w:t>“</w:t>
        </w:r>
        <w:r w:rsidR="00227DBB" w:rsidRPr="00353E9A">
          <w:rPr>
            <w:rFonts w:ascii="华文楷体" w:eastAsia="华文楷体" w:hAnsi="华文楷体" w:hint="eastAsia"/>
            <w:sz w:val="30"/>
            <w:szCs w:val="30"/>
          </w:rPr>
          <w:t>众多</w:t>
        </w:r>
        <w:r w:rsidR="00227DBB">
          <w:rPr>
            <w:rFonts w:ascii="华文楷体" w:eastAsia="华文楷体" w:hAnsi="华文楷体"/>
            <w:sz w:val="30"/>
            <w:szCs w:val="30"/>
          </w:rPr>
          <w:t>”</w:t>
        </w:r>
      </w:ins>
      <w:del w:id="439" w:author="apple" w:date="2015-11-25T20:48:00Z">
        <w:r w:rsidRPr="00353E9A" w:rsidDel="00227DBB">
          <w:rPr>
            <w:rFonts w:ascii="华文楷体" w:eastAsia="华文楷体" w:hAnsi="华文楷体" w:hint="eastAsia"/>
            <w:sz w:val="30"/>
            <w:szCs w:val="30"/>
          </w:rPr>
          <w:delText>众多</w:delText>
        </w:r>
      </w:del>
      <w:r w:rsidRPr="00353E9A">
        <w:rPr>
          <w:rFonts w:ascii="华文楷体" w:eastAsia="华文楷体" w:hAnsi="华文楷体" w:hint="eastAsia"/>
          <w:sz w:val="30"/>
          <w:szCs w:val="30"/>
        </w:rPr>
        <w:t>这个词、</w:t>
      </w:r>
      <w:ins w:id="440" w:author="apple" w:date="2015-11-25T20:48:00Z">
        <w:r w:rsidR="00227DBB">
          <w:rPr>
            <w:rFonts w:ascii="华文楷体" w:eastAsia="华文楷体" w:hAnsi="华文楷体" w:hint="eastAsia"/>
            <w:sz w:val="30"/>
            <w:szCs w:val="30"/>
          </w:rPr>
          <w:t>“</w:t>
        </w:r>
        <w:r w:rsidR="00227DBB" w:rsidRPr="00353E9A">
          <w:rPr>
            <w:rFonts w:ascii="华文楷体" w:eastAsia="华文楷体" w:hAnsi="华文楷体" w:hint="eastAsia"/>
            <w:sz w:val="30"/>
            <w:szCs w:val="30"/>
          </w:rPr>
          <w:t>一切</w:t>
        </w:r>
        <w:r w:rsidR="00227DBB">
          <w:rPr>
            <w:rFonts w:ascii="华文楷体" w:eastAsia="华文楷体" w:hAnsi="华文楷体"/>
            <w:sz w:val="30"/>
            <w:szCs w:val="30"/>
          </w:rPr>
          <w:t>”</w:t>
        </w:r>
      </w:ins>
      <w:del w:id="441" w:author="apple" w:date="2015-11-25T20:48:00Z">
        <w:r w:rsidRPr="00353E9A" w:rsidDel="00227DBB">
          <w:rPr>
            <w:rFonts w:ascii="华文楷体" w:eastAsia="华文楷体" w:hAnsi="华文楷体" w:hint="eastAsia"/>
            <w:sz w:val="30"/>
            <w:szCs w:val="30"/>
          </w:rPr>
          <w:delText>一切</w:delText>
        </w:r>
      </w:del>
      <w:r w:rsidRPr="00353E9A">
        <w:rPr>
          <w:rFonts w:ascii="华文楷体" w:eastAsia="华文楷体" w:hAnsi="华文楷体" w:hint="eastAsia"/>
          <w:sz w:val="30"/>
          <w:szCs w:val="30"/>
        </w:rPr>
        <w:t>这个词，没有次第讲我同时说就可以把这个本体表达出来。这个是顿时说，还有就是次第说。次第说的话，我就说这个是黄、这个是蓝、这个是白等等，或者这个是颜色、这个是声音，它就次第说声、色等等实法。除了顿时说和次第说这两种方式之外，不存在其他的表达形式。</w:t>
      </w:r>
    </w:p>
    <w:p w:rsidR="00227DBB" w:rsidRPr="00227DBB" w:rsidRDefault="008D1315" w:rsidP="00353E9A">
      <w:pPr>
        <w:spacing w:line="360" w:lineRule="auto"/>
        <w:ind w:firstLine="570"/>
        <w:rPr>
          <w:ins w:id="442" w:author="apple" w:date="2015-11-25T20:48:00Z"/>
          <w:rFonts w:ascii="黑体" w:eastAsia="黑体" w:hAnsi="黑体"/>
          <w:b/>
          <w:sz w:val="30"/>
          <w:szCs w:val="30"/>
          <w:rPrChange w:id="443" w:author="apple" w:date="2015-11-25T20:48:00Z">
            <w:rPr>
              <w:ins w:id="444" w:author="apple" w:date="2015-11-25T20:48:00Z"/>
              <w:rFonts w:ascii="华文楷体" w:eastAsia="华文楷体" w:hAnsi="华文楷体"/>
              <w:sz w:val="30"/>
              <w:szCs w:val="30"/>
            </w:rPr>
          </w:rPrChange>
        </w:rPr>
      </w:pPr>
      <w:del w:id="445" w:author="apple" w:date="2015-11-25T20:48:00Z">
        <w:r w:rsidRPr="00227DBB" w:rsidDel="00227DBB">
          <w:rPr>
            <w:rFonts w:ascii="黑体" w:eastAsia="黑体" w:hAnsi="黑体" w:hint="eastAsia"/>
            <w:b/>
            <w:sz w:val="30"/>
            <w:szCs w:val="30"/>
            <w:rPrChange w:id="446" w:author="apple" w:date="2015-11-25T20:48:00Z">
              <w:rPr>
                <w:rFonts w:ascii="华文楷体" w:eastAsia="华文楷体" w:hAnsi="华文楷体" w:hint="eastAsia"/>
                <w:sz w:val="30"/>
                <w:szCs w:val="30"/>
              </w:rPr>
            </w:rPrChange>
          </w:rPr>
          <w:delText xml:space="preserve">    </w:delText>
        </w:r>
      </w:del>
      <w:ins w:id="447" w:author="apple" w:date="2015-11-25T20:48:00Z">
        <w:r w:rsidR="00227DBB" w:rsidRPr="00227DBB">
          <w:rPr>
            <w:rFonts w:ascii="黑体" w:eastAsia="黑体" w:hAnsi="黑体" w:hint="eastAsia"/>
            <w:b/>
            <w:sz w:val="30"/>
            <w:szCs w:val="30"/>
            <w:rPrChange w:id="448" w:author="apple" w:date="2015-11-25T20:48:00Z">
              <w:rPr>
                <w:rFonts w:ascii="华文楷体" w:eastAsia="华文楷体" w:hAnsi="华文楷体" w:hint="eastAsia"/>
                <w:sz w:val="30"/>
                <w:szCs w:val="30"/>
              </w:rPr>
            </w:rPrChange>
          </w:rPr>
          <w:t xml:space="preserve"> </w:t>
        </w:r>
        <w:r w:rsidR="00227DBB" w:rsidRPr="00227DBB">
          <w:rPr>
            <w:rFonts w:ascii="黑体" w:eastAsia="黑体" w:hAnsi="黑体" w:hint="eastAsia"/>
            <w:b/>
            <w:sz w:val="30"/>
            <w:szCs w:val="30"/>
            <w:rPrChange w:id="449" w:author="apple" w:date="2015-11-25T20:48:00Z">
              <w:rPr>
                <w:rFonts w:ascii="华文楷体" w:eastAsia="华文楷体" w:hAnsi="华文楷体" w:hint="eastAsia"/>
                <w:sz w:val="30"/>
                <w:szCs w:val="30"/>
              </w:rPr>
            </w:rPrChange>
          </w:rPr>
          <w:t>【</w:t>
        </w:r>
        <w:r w:rsidR="00227DBB" w:rsidRPr="00227DBB">
          <w:rPr>
            <w:rFonts w:ascii="黑体" w:eastAsia="黑体" w:hAnsi="黑体" w:hint="eastAsia"/>
            <w:b/>
            <w:sz w:val="30"/>
            <w:szCs w:val="30"/>
            <w:rPrChange w:id="450" w:author="apple" w:date="2015-11-25T20:48:00Z">
              <w:rPr>
                <w:rFonts w:ascii="华文楷体" w:eastAsia="华文楷体" w:hAnsi="华文楷体" w:hint="eastAsia"/>
                <w:sz w:val="30"/>
                <w:szCs w:val="30"/>
              </w:rPr>
            </w:rPrChange>
          </w:rPr>
          <w:t>所以，无论是次第说出还是同时说出想表达的事物每一种类别，实际上事物的自性都超不出那个“唯一”。</w:t>
        </w:r>
        <w:r w:rsidR="00227DBB" w:rsidRPr="00227DBB">
          <w:rPr>
            <w:rFonts w:ascii="黑体" w:eastAsia="黑体" w:hAnsi="黑体" w:hint="eastAsia"/>
            <w:b/>
            <w:sz w:val="30"/>
            <w:szCs w:val="30"/>
            <w:rPrChange w:id="451" w:author="apple" w:date="2015-11-25T20:48:00Z">
              <w:rPr>
                <w:rFonts w:ascii="华文楷体" w:eastAsia="华文楷体" w:hAnsi="华文楷体" w:hint="eastAsia"/>
                <w:sz w:val="30"/>
                <w:szCs w:val="30"/>
              </w:rPr>
            </w:rPrChange>
          </w:rPr>
          <w:t>】</w:t>
        </w:r>
      </w:ins>
      <w:del w:id="452" w:author="apple" w:date="2015-11-25T20:48:00Z">
        <w:r w:rsidRPr="00227DBB" w:rsidDel="00227DBB">
          <w:rPr>
            <w:rFonts w:ascii="黑体" w:eastAsia="黑体" w:hAnsi="黑体" w:hint="eastAsia"/>
            <w:b/>
            <w:sz w:val="30"/>
            <w:szCs w:val="30"/>
            <w:rPrChange w:id="453" w:author="apple" w:date="2015-11-25T20:48:00Z">
              <w:rPr>
                <w:rFonts w:ascii="华文楷体" w:eastAsia="华文楷体" w:hAnsi="华文楷体" w:hint="eastAsia"/>
                <w:sz w:val="30"/>
                <w:szCs w:val="30"/>
              </w:rPr>
            </w:rPrChange>
          </w:rPr>
          <w:delText>“所以，无论是次第说出还是同时说出想表达的事物每一种类别，实际上事物的自性都超不出那个“唯一”。</w:delText>
        </w:r>
      </w:del>
    </w:p>
    <w:p w:rsidR="008D1315" w:rsidRPr="00353E9A" w:rsidRDefault="008D1315" w:rsidP="00353E9A">
      <w:pPr>
        <w:spacing w:line="360" w:lineRule="auto"/>
        <w:ind w:firstLine="570"/>
        <w:rPr>
          <w:rFonts w:ascii="华文楷体" w:eastAsia="华文楷体" w:hAnsi="华文楷体"/>
          <w:sz w:val="30"/>
          <w:szCs w:val="30"/>
        </w:rPr>
      </w:pPr>
      <w:del w:id="454" w:author="apple" w:date="2015-11-25T20:48:00Z">
        <w:r w:rsidRPr="00353E9A" w:rsidDel="00227DBB">
          <w:rPr>
            <w:rFonts w:ascii="华文楷体" w:eastAsia="华文楷体" w:hAnsi="华文楷体" w:hint="eastAsia"/>
            <w:sz w:val="30"/>
            <w:szCs w:val="30"/>
          </w:rPr>
          <w:delText>”</w:delText>
        </w:r>
      </w:del>
      <w:r w:rsidRPr="00353E9A">
        <w:rPr>
          <w:rFonts w:ascii="华文楷体" w:eastAsia="华文楷体" w:hAnsi="华文楷体" w:hint="eastAsia"/>
          <w:sz w:val="30"/>
          <w:szCs w:val="30"/>
        </w:rPr>
        <w:t>所以说你是次第说呢，还是在讲这个唯一的对境；你是同时说呢，仍然是在讲这个唯一的自性。所以说这个方面就是他们所讲到的说法的方式，语言表达的方式。可以在一个时间说这个是众多的，也可以在次第次第不同时间说</w:t>
      </w:r>
      <w:ins w:id="455" w:author="apple" w:date="2015-11-25T20:49:00Z">
        <w:r w:rsidR="00227DBB">
          <w:rPr>
            <w:rFonts w:ascii="华文楷体" w:eastAsia="华文楷体" w:hAnsi="华文楷体" w:hint="eastAsia"/>
            <w:sz w:val="30"/>
            <w:szCs w:val="30"/>
          </w:rPr>
          <w:t>，</w:t>
        </w:r>
      </w:ins>
      <w:r w:rsidRPr="00353E9A">
        <w:rPr>
          <w:rFonts w:ascii="华文楷体" w:eastAsia="华文楷体" w:hAnsi="华文楷体" w:hint="eastAsia"/>
          <w:sz w:val="30"/>
          <w:szCs w:val="30"/>
        </w:rPr>
        <w:t>这个是蓝、黄等等。实际上，不管你是顿时说花，还是说次第说蓝、黄，实际上都是讲它这个唯一的自性。这方面就是他们通过语言来说，对境它虽然是一个</w:t>
      </w:r>
      <w:ins w:id="456" w:author="apple" w:date="2015-11-25T20:49:00Z">
        <w:r w:rsidR="00295BE2">
          <w:rPr>
            <w:rFonts w:ascii="华文楷体" w:eastAsia="华文楷体" w:hAnsi="华文楷体" w:hint="eastAsia"/>
            <w:sz w:val="30"/>
            <w:szCs w:val="30"/>
          </w:rPr>
          <w:t>、</w:t>
        </w:r>
      </w:ins>
      <w:r w:rsidRPr="00353E9A">
        <w:rPr>
          <w:rFonts w:ascii="华文楷体" w:eastAsia="华文楷体" w:hAnsi="华文楷体" w:hint="eastAsia"/>
          <w:sz w:val="30"/>
          <w:szCs w:val="30"/>
        </w:rPr>
        <w:t>但是也不会一定产生一个一体的心识，从这个方面来进行回辩。</w:t>
      </w:r>
    </w:p>
    <w:p w:rsidR="00295BE2" w:rsidRPr="00295BE2" w:rsidRDefault="00295BE2" w:rsidP="00295BE2">
      <w:pPr>
        <w:spacing w:line="360" w:lineRule="auto"/>
        <w:rPr>
          <w:ins w:id="457" w:author="apple" w:date="2015-11-25T20:49:00Z"/>
          <w:rFonts w:ascii="黑体" w:eastAsia="黑体" w:hAnsi="黑体" w:hint="eastAsia"/>
          <w:b/>
          <w:sz w:val="30"/>
          <w:szCs w:val="30"/>
          <w:rPrChange w:id="458" w:author="apple" w:date="2015-11-25T20:49:00Z">
            <w:rPr>
              <w:ins w:id="459" w:author="apple" w:date="2015-11-25T20:49:00Z"/>
              <w:rFonts w:ascii="华文楷体" w:eastAsia="华文楷体" w:hAnsi="华文楷体" w:hint="eastAsia"/>
              <w:sz w:val="30"/>
              <w:szCs w:val="30"/>
            </w:rPr>
          </w:rPrChange>
        </w:rPr>
        <w:pPrChange w:id="460" w:author="apple" w:date="2015-11-25T20:49:00Z">
          <w:pPr>
            <w:spacing w:line="360" w:lineRule="auto"/>
            <w:ind w:firstLine="570"/>
          </w:pPr>
        </w:pPrChange>
      </w:pPr>
      <w:ins w:id="461" w:author="apple" w:date="2015-11-25T20:49:00Z">
        <w:r w:rsidRPr="00295BE2">
          <w:rPr>
            <w:rFonts w:ascii="黑体" w:eastAsia="黑体" w:hAnsi="黑体" w:hint="eastAsia"/>
            <w:b/>
            <w:sz w:val="30"/>
            <w:szCs w:val="30"/>
            <w:rPrChange w:id="462" w:author="apple" w:date="2015-11-25T20:49:00Z">
              <w:rPr>
                <w:rFonts w:ascii="华文楷体" w:eastAsia="华文楷体" w:hAnsi="华文楷体" w:hint="eastAsia"/>
                <w:sz w:val="30"/>
                <w:szCs w:val="30"/>
              </w:rPr>
            </w:rPrChange>
          </w:rPr>
          <w:t xml:space="preserve">  【</w:t>
        </w:r>
        <w:r w:rsidRPr="00295BE2">
          <w:rPr>
            <w:rFonts w:ascii="黑体" w:eastAsia="黑体" w:hAnsi="黑体" w:hint="eastAsia"/>
            <w:b/>
            <w:sz w:val="30"/>
            <w:szCs w:val="30"/>
            <w:rPrChange w:id="463" w:author="apple" w:date="2015-11-25T20:49:00Z">
              <w:rPr>
                <w:rFonts w:ascii="华文楷体" w:eastAsia="华文楷体" w:hAnsi="华文楷体" w:hint="eastAsia"/>
                <w:sz w:val="30"/>
                <w:szCs w:val="30"/>
              </w:rPr>
            </w:rPrChange>
          </w:rPr>
          <w:t>第二、识取受的方式也是同样</w:t>
        </w:r>
        <w:r w:rsidRPr="00295BE2">
          <w:rPr>
            <w:rFonts w:ascii="黑体" w:eastAsia="黑体" w:hAnsi="黑体"/>
            <w:b/>
            <w:sz w:val="30"/>
            <w:szCs w:val="30"/>
            <w:rPrChange w:id="464" w:author="apple" w:date="2015-11-25T20:49:00Z">
              <w:rPr>
                <w:rFonts w:ascii="华文楷体" w:eastAsia="华文楷体" w:hAnsi="华文楷体"/>
                <w:sz w:val="30"/>
                <w:szCs w:val="30"/>
              </w:rPr>
            </w:rPrChange>
          </w:rPr>
          <w:t>】</w:t>
        </w:r>
      </w:ins>
    </w:p>
    <w:p w:rsidR="00295BE2" w:rsidRDefault="008D1315" w:rsidP="00295BE2">
      <w:pPr>
        <w:spacing w:line="360" w:lineRule="auto"/>
        <w:rPr>
          <w:ins w:id="465" w:author="apple" w:date="2015-11-25T20:49:00Z"/>
          <w:rFonts w:ascii="华文楷体" w:eastAsia="华文楷体" w:hAnsi="华文楷体"/>
          <w:sz w:val="30"/>
          <w:szCs w:val="30"/>
        </w:rPr>
        <w:pPrChange w:id="466" w:author="apple" w:date="2015-11-25T20:49:00Z">
          <w:pPr>
            <w:spacing w:line="360" w:lineRule="auto"/>
            <w:ind w:firstLine="570"/>
          </w:pPr>
        </w:pPrChange>
      </w:pPr>
      <w:del w:id="467" w:author="apple" w:date="2015-11-25T20:49:00Z">
        <w:r w:rsidRPr="00353E9A" w:rsidDel="00295BE2">
          <w:rPr>
            <w:rFonts w:ascii="华文楷体" w:eastAsia="华文楷体" w:hAnsi="华文楷体" w:hint="eastAsia"/>
            <w:sz w:val="30"/>
            <w:szCs w:val="30"/>
          </w:rPr>
          <w:delText xml:space="preserve">   </w:delText>
        </w:r>
      </w:del>
      <w:r w:rsidRPr="00353E9A">
        <w:rPr>
          <w:rFonts w:ascii="华文楷体" w:eastAsia="华文楷体" w:hAnsi="华文楷体" w:hint="eastAsia"/>
          <w:sz w:val="30"/>
          <w:szCs w:val="30"/>
        </w:rPr>
        <w:t xml:space="preserve"> </w:t>
      </w:r>
      <w:ins w:id="468" w:author="apple" w:date="2015-11-25T20:49:00Z">
        <w:r w:rsidR="00295BE2">
          <w:rPr>
            <w:rFonts w:ascii="华文楷体" w:eastAsia="华文楷体" w:hAnsi="华文楷体" w:hint="eastAsia"/>
            <w:sz w:val="30"/>
            <w:szCs w:val="30"/>
          </w:rPr>
          <w:t xml:space="preserve">  </w:t>
        </w:r>
      </w:ins>
      <w:del w:id="469" w:author="apple" w:date="2015-11-25T20:49:00Z">
        <w:r w:rsidRPr="00353E9A" w:rsidDel="00295BE2">
          <w:rPr>
            <w:rFonts w:ascii="华文楷体" w:eastAsia="华文楷体" w:hAnsi="华文楷体" w:hint="eastAsia"/>
            <w:sz w:val="30"/>
            <w:szCs w:val="30"/>
          </w:rPr>
          <w:delText>“第二、识取受的方式也是同样”</w:delText>
        </w:r>
      </w:del>
      <w:r w:rsidRPr="00353E9A">
        <w:rPr>
          <w:rFonts w:ascii="华文楷体" w:eastAsia="华文楷体" w:hAnsi="华文楷体" w:hint="eastAsia"/>
          <w:sz w:val="30"/>
          <w:szCs w:val="30"/>
        </w:rPr>
        <w:t>通过心识取受的时候也是一样的。</w:t>
      </w:r>
    </w:p>
    <w:p w:rsidR="00295BE2" w:rsidRPr="00295BE2" w:rsidRDefault="00295BE2" w:rsidP="00295BE2">
      <w:pPr>
        <w:spacing w:line="360" w:lineRule="auto"/>
        <w:rPr>
          <w:ins w:id="470" w:author="apple" w:date="2015-11-25T20:49:00Z"/>
          <w:rFonts w:ascii="黑体" w:eastAsia="黑体" w:hAnsi="黑体" w:hint="eastAsia"/>
          <w:b/>
          <w:sz w:val="30"/>
          <w:szCs w:val="30"/>
          <w:rPrChange w:id="471" w:author="apple" w:date="2015-11-25T20:50:00Z">
            <w:rPr>
              <w:ins w:id="472" w:author="apple" w:date="2015-11-25T20:49:00Z"/>
              <w:rFonts w:ascii="华文楷体" w:eastAsia="华文楷体" w:hAnsi="华文楷体" w:hint="eastAsia"/>
              <w:sz w:val="30"/>
              <w:szCs w:val="30"/>
            </w:rPr>
          </w:rPrChange>
        </w:rPr>
        <w:pPrChange w:id="473" w:author="apple" w:date="2015-11-25T20:49:00Z">
          <w:pPr>
            <w:spacing w:line="360" w:lineRule="auto"/>
            <w:ind w:firstLine="570"/>
          </w:pPr>
        </w:pPrChange>
      </w:pPr>
      <w:ins w:id="474" w:author="apple" w:date="2015-11-25T20:49:00Z">
        <w:r w:rsidRPr="00295BE2">
          <w:rPr>
            <w:rFonts w:ascii="黑体" w:eastAsia="黑体" w:hAnsi="黑体" w:hint="eastAsia"/>
            <w:b/>
            <w:sz w:val="30"/>
            <w:szCs w:val="30"/>
            <w:rPrChange w:id="475" w:author="apple" w:date="2015-11-25T20:50:00Z">
              <w:rPr>
                <w:rFonts w:ascii="华文楷体" w:eastAsia="华文楷体" w:hAnsi="华文楷体" w:hint="eastAsia"/>
                <w:sz w:val="30"/>
                <w:szCs w:val="30"/>
              </w:rPr>
            </w:rPrChange>
          </w:rPr>
          <w:lastRenderedPageBreak/>
          <w:t>【</w:t>
        </w:r>
      </w:ins>
      <w:ins w:id="476" w:author="apple" w:date="2015-11-25T20:50:00Z">
        <w:r w:rsidRPr="00295BE2">
          <w:rPr>
            <w:rFonts w:ascii="黑体" w:eastAsia="黑体" w:hAnsi="黑体" w:hint="eastAsia"/>
            <w:b/>
            <w:sz w:val="30"/>
            <w:szCs w:val="30"/>
            <w:rPrChange w:id="477" w:author="apple" w:date="2015-11-25T20:50:00Z">
              <w:rPr>
                <w:rFonts w:ascii="华文楷体" w:eastAsia="华文楷体" w:hAnsi="华文楷体" w:hint="eastAsia"/>
                <w:sz w:val="30"/>
                <w:szCs w:val="30"/>
              </w:rPr>
            </w:rPrChange>
          </w:rPr>
          <w:t>譬如，虽然同为对境一个花色的本体，但是，对于它的颜色，分别随着自己的意愿而另外取它内部的蓝、黄等每一色彩</w:t>
        </w:r>
      </w:ins>
      <w:ins w:id="478" w:author="apple" w:date="2015-11-25T20:49:00Z">
        <w:r w:rsidRPr="00295BE2">
          <w:rPr>
            <w:rFonts w:ascii="黑体" w:eastAsia="黑体" w:hAnsi="黑体"/>
            <w:b/>
            <w:sz w:val="30"/>
            <w:szCs w:val="30"/>
            <w:rPrChange w:id="479" w:author="apple" w:date="2015-11-25T20:50:00Z">
              <w:rPr>
                <w:rFonts w:ascii="华文楷体" w:eastAsia="华文楷体" w:hAnsi="华文楷体"/>
                <w:sz w:val="30"/>
                <w:szCs w:val="30"/>
              </w:rPr>
            </w:rPrChange>
          </w:rPr>
          <w:t>】</w:t>
        </w:r>
      </w:ins>
    </w:p>
    <w:p w:rsidR="00295BE2" w:rsidRDefault="008D1315" w:rsidP="00295BE2">
      <w:pPr>
        <w:spacing w:line="360" w:lineRule="auto"/>
        <w:ind w:firstLineChars="150" w:firstLine="450"/>
        <w:rPr>
          <w:ins w:id="480" w:author="apple" w:date="2015-11-25T20:50:00Z"/>
          <w:rFonts w:ascii="华文楷体" w:eastAsia="华文楷体" w:hAnsi="华文楷体"/>
          <w:sz w:val="30"/>
          <w:szCs w:val="30"/>
        </w:rPr>
        <w:pPrChange w:id="481" w:author="apple" w:date="2015-11-25T20:50:00Z">
          <w:pPr>
            <w:spacing w:line="360" w:lineRule="auto"/>
            <w:ind w:firstLine="570"/>
          </w:pPr>
        </w:pPrChange>
      </w:pPr>
      <w:del w:id="482" w:author="apple" w:date="2015-11-25T20:50:00Z">
        <w:r w:rsidRPr="00353E9A" w:rsidDel="00295BE2">
          <w:rPr>
            <w:rFonts w:ascii="华文楷体" w:eastAsia="华文楷体" w:hAnsi="华文楷体" w:hint="eastAsia"/>
            <w:sz w:val="30"/>
            <w:szCs w:val="30"/>
          </w:rPr>
          <w:delText>“譬如，虽然同为对境一个花色的本体，但是，对于它的颜色，分别随着自己的意愿而另外取它内部的蓝、黄等每一色彩”</w:delText>
        </w:r>
      </w:del>
      <w:r w:rsidRPr="00353E9A">
        <w:rPr>
          <w:rFonts w:ascii="华文楷体" w:eastAsia="华文楷体" w:hAnsi="华文楷体" w:hint="eastAsia"/>
          <w:sz w:val="30"/>
          <w:szCs w:val="30"/>
        </w:rPr>
        <w:t>那么就是说同样的道理，心识在取受花色的对境的时候呢，虽然这个对境是一个花色，但是对于它的颜色可以随着自己的意愿次第取。你首先取它的蓝，也可以取它的黄等等每一个色彩。</w:t>
      </w:r>
    </w:p>
    <w:p w:rsidR="00295BE2" w:rsidRPr="00295BE2" w:rsidRDefault="00295BE2" w:rsidP="00295BE2">
      <w:pPr>
        <w:spacing w:line="360" w:lineRule="auto"/>
        <w:rPr>
          <w:ins w:id="483" w:author="apple" w:date="2015-11-25T20:50:00Z"/>
          <w:rFonts w:ascii="黑体" w:eastAsia="黑体" w:hAnsi="黑体" w:hint="eastAsia"/>
          <w:b/>
          <w:sz w:val="30"/>
          <w:szCs w:val="30"/>
          <w:rPrChange w:id="484" w:author="apple" w:date="2015-11-25T20:50:00Z">
            <w:rPr>
              <w:ins w:id="485" w:author="apple" w:date="2015-11-25T20:50:00Z"/>
              <w:rFonts w:ascii="华文楷体" w:eastAsia="华文楷体" w:hAnsi="华文楷体" w:hint="eastAsia"/>
              <w:sz w:val="30"/>
              <w:szCs w:val="30"/>
            </w:rPr>
          </w:rPrChange>
        </w:rPr>
        <w:pPrChange w:id="486" w:author="apple" w:date="2015-11-25T20:49:00Z">
          <w:pPr>
            <w:spacing w:line="360" w:lineRule="auto"/>
            <w:ind w:firstLine="570"/>
          </w:pPr>
        </w:pPrChange>
      </w:pPr>
      <w:ins w:id="487" w:author="apple" w:date="2015-11-25T20:50:00Z">
        <w:r w:rsidRPr="00295BE2">
          <w:rPr>
            <w:rFonts w:ascii="黑体" w:eastAsia="黑体" w:hAnsi="黑体" w:hint="eastAsia"/>
            <w:b/>
            <w:sz w:val="30"/>
            <w:szCs w:val="30"/>
            <w:rPrChange w:id="488" w:author="apple" w:date="2015-11-25T20:50:00Z">
              <w:rPr>
                <w:rFonts w:ascii="华文楷体" w:eastAsia="华文楷体" w:hAnsi="华文楷体" w:hint="eastAsia"/>
                <w:sz w:val="30"/>
                <w:szCs w:val="30"/>
              </w:rPr>
            </w:rPrChange>
          </w:rPr>
          <w:t xml:space="preserve">   【</w:t>
        </w:r>
        <w:r w:rsidRPr="00295BE2">
          <w:rPr>
            <w:rFonts w:ascii="黑体" w:eastAsia="黑体" w:hAnsi="黑体" w:hint="eastAsia"/>
            <w:b/>
            <w:sz w:val="30"/>
            <w:szCs w:val="30"/>
            <w:rPrChange w:id="489" w:author="apple" w:date="2015-11-25T20:50:00Z">
              <w:rPr>
                <w:rFonts w:ascii="华文楷体" w:eastAsia="华文楷体" w:hAnsi="华文楷体" w:hint="eastAsia"/>
                <w:sz w:val="30"/>
                <w:szCs w:val="30"/>
              </w:rPr>
            </w:rPrChange>
          </w:rPr>
          <w:t>如此一来，那一事物显然也就不再是一个了</w:t>
        </w:r>
        <w:r w:rsidRPr="00295BE2">
          <w:rPr>
            <w:rFonts w:ascii="黑体" w:eastAsia="黑体" w:hAnsi="黑体"/>
            <w:b/>
            <w:sz w:val="30"/>
            <w:szCs w:val="30"/>
            <w:rPrChange w:id="490" w:author="apple" w:date="2015-11-25T20:50:00Z">
              <w:rPr>
                <w:rFonts w:ascii="华文楷体" w:eastAsia="华文楷体" w:hAnsi="华文楷体"/>
                <w:sz w:val="30"/>
                <w:szCs w:val="30"/>
              </w:rPr>
            </w:rPrChange>
          </w:rPr>
          <w:t>】</w:t>
        </w:r>
      </w:ins>
    </w:p>
    <w:p w:rsidR="00295BE2" w:rsidRDefault="008D1315" w:rsidP="00295BE2">
      <w:pPr>
        <w:spacing w:line="360" w:lineRule="auto"/>
        <w:rPr>
          <w:ins w:id="491" w:author="apple" w:date="2015-11-25T20:50:00Z"/>
          <w:rFonts w:ascii="华文楷体" w:eastAsia="华文楷体" w:hAnsi="华文楷体"/>
          <w:sz w:val="30"/>
          <w:szCs w:val="30"/>
        </w:rPr>
        <w:pPrChange w:id="492" w:author="apple" w:date="2015-11-25T20:49:00Z">
          <w:pPr>
            <w:spacing w:line="360" w:lineRule="auto"/>
            <w:ind w:firstLine="570"/>
          </w:pPr>
        </w:pPrChange>
      </w:pPr>
      <w:r w:rsidRPr="00353E9A">
        <w:rPr>
          <w:rFonts w:ascii="华文楷体" w:eastAsia="华文楷体" w:hAnsi="华文楷体" w:hint="eastAsia"/>
          <w:sz w:val="30"/>
          <w:szCs w:val="30"/>
        </w:rPr>
        <w:t>“</w:t>
      </w:r>
      <w:del w:id="493" w:author="apple" w:date="2015-11-25T20:50:00Z">
        <w:r w:rsidRPr="00353E9A" w:rsidDel="00295BE2">
          <w:rPr>
            <w:rFonts w:ascii="华文楷体" w:eastAsia="华文楷体" w:hAnsi="华文楷体" w:hint="eastAsia"/>
            <w:sz w:val="30"/>
            <w:szCs w:val="30"/>
          </w:rPr>
          <w:delText>如此一来，那一事物显然也就不再是一个了”</w:delText>
        </w:r>
      </w:del>
      <w:r w:rsidRPr="00353E9A">
        <w:rPr>
          <w:rFonts w:ascii="华文楷体" w:eastAsia="华文楷体" w:hAnsi="华文楷体" w:hint="eastAsia"/>
          <w:sz w:val="30"/>
          <w:szCs w:val="30"/>
        </w:rPr>
        <w:t>所以说如果是这样的话，那么这个事物就不是一个应该变成很多了。</w:t>
      </w:r>
    </w:p>
    <w:p w:rsidR="00295BE2" w:rsidRPr="00295BE2" w:rsidRDefault="00295BE2" w:rsidP="00295BE2">
      <w:pPr>
        <w:spacing w:line="360" w:lineRule="auto"/>
        <w:ind w:firstLineChars="150" w:firstLine="452"/>
        <w:rPr>
          <w:ins w:id="494" w:author="apple" w:date="2015-11-25T20:50:00Z"/>
          <w:rFonts w:ascii="黑体" w:eastAsia="黑体" w:hAnsi="黑体" w:hint="eastAsia"/>
          <w:b/>
          <w:sz w:val="30"/>
          <w:szCs w:val="30"/>
          <w:rPrChange w:id="495" w:author="apple" w:date="2015-11-25T20:51:00Z">
            <w:rPr>
              <w:ins w:id="496" w:author="apple" w:date="2015-11-25T20:50:00Z"/>
              <w:rFonts w:ascii="华文楷体" w:eastAsia="华文楷体" w:hAnsi="华文楷体" w:hint="eastAsia"/>
              <w:sz w:val="30"/>
              <w:szCs w:val="30"/>
            </w:rPr>
          </w:rPrChange>
        </w:rPr>
        <w:pPrChange w:id="497" w:author="apple" w:date="2015-11-25T20:51:00Z">
          <w:pPr>
            <w:spacing w:line="360" w:lineRule="auto"/>
            <w:ind w:firstLine="570"/>
          </w:pPr>
        </w:pPrChange>
      </w:pPr>
      <w:ins w:id="498" w:author="apple" w:date="2015-11-25T20:51:00Z">
        <w:r w:rsidRPr="00295BE2">
          <w:rPr>
            <w:rFonts w:ascii="黑体" w:eastAsia="黑体" w:hAnsi="黑体" w:hint="eastAsia"/>
            <w:b/>
            <w:sz w:val="30"/>
            <w:szCs w:val="30"/>
            <w:rPrChange w:id="499" w:author="apple" w:date="2015-11-25T20:51:00Z">
              <w:rPr>
                <w:rFonts w:ascii="华文楷体" w:eastAsia="华文楷体" w:hAnsi="华文楷体" w:hint="eastAsia"/>
                <w:sz w:val="30"/>
                <w:szCs w:val="30"/>
              </w:rPr>
            </w:rPrChange>
          </w:rPr>
          <w:t>【</w:t>
        </w:r>
        <w:r w:rsidRPr="00295BE2">
          <w:rPr>
            <w:rFonts w:ascii="黑体" w:eastAsia="黑体" w:hAnsi="黑体" w:hint="eastAsia"/>
            <w:b/>
            <w:sz w:val="30"/>
            <w:szCs w:val="30"/>
            <w:rPrChange w:id="500" w:author="apple" w:date="2015-11-25T20:51:00Z">
              <w:rPr>
                <w:rFonts w:ascii="华文楷体" w:eastAsia="华文楷体" w:hAnsi="华文楷体" w:hint="eastAsia"/>
                <w:sz w:val="30"/>
                <w:szCs w:val="30"/>
              </w:rPr>
            </w:rPrChange>
          </w:rPr>
          <w:t>已具有各种各样的自性，由此便出现了识不分开而执为一体取受与分开为异体而取受的两种方式。</w:t>
        </w:r>
        <w:r w:rsidRPr="00295BE2">
          <w:rPr>
            <w:rFonts w:ascii="黑体" w:eastAsia="黑体" w:hAnsi="黑体"/>
            <w:b/>
            <w:sz w:val="30"/>
            <w:szCs w:val="30"/>
            <w:rPrChange w:id="501" w:author="apple" w:date="2015-11-25T20:51:00Z">
              <w:rPr>
                <w:rFonts w:ascii="华文楷体" w:eastAsia="华文楷体" w:hAnsi="华文楷体"/>
                <w:sz w:val="30"/>
                <w:szCs w:val="30"/>
              </w:rPr>
            </w:rPrChange>
          </w:rPr>
          <w:t>】</w:t>
        </w:r>
      </w:ins>
    </w:p>
    <w:p w:rsidR="00295BE2" w:rsidRDefault="008D1315" w:rsidP="00295BE2">
      <w:pPr>
        <w:spacing w:line="360" w:lineRule="auto"/>
        <w:ind w:firstLineChars="200" w:firstLine="600"/>
        <w:rPr>
          <w:ins w:id="502" w:author="apple" w:date="2015-11-25T20:52:00Z"/>
          <w:rFonts w:ascii="华文楷体" w:eastAsia="华文楷体" w:hAnsi="华文楷体"/>
          <w:sz w:val="30"/>
          <w:szCs w:val="30"/>
        </w:rPr>
        <w:pPrChange w:id="503" w:author="apple" w:date="2015-11-25T20:51:00Z">
          <w:pPr>
            <w:spacing w:line="360" w:lineRule="auto"/>
            <w:ind w:firstLine="570"/>
          </w:pPr>
        </w:pPrChange>
      </w:pPr>
      <w:del w:id="504" w:author="apple" w:date="2015-11-25T20:51:00Z">
        <w:r w:rsidRPr="00353E9A" w:rsidDel="00295BE2">
          <w:rPr>
            <w:rFonts w:ascii="华文楷体" w:eastAsia="华文楷体" w:hAnsi="华文楷体" w:hint="eastAsia"/>
            <w:sz w:val="30"/>
            <w:szCs w:val="30"/>
          </w:rPr>
          <w:delText>“已具有各种各样的自性，由此便出现了识不分开而执为一体取受与分开为异体而取受的两种方式。”</w:delText>
        </w:r>
      </w:del>
      <w:r w:rsidRPr="00353E9A">
        <w:rPr>
          <w:rFonts w:ascii="华文楷体" w:eastAsia="华文楷体" w:hAnsi="华文楷体" w:hint="eastAsia"/>
          <w:sz w:val="30"/>
          <w:szCs w:val="30"/>
        </w:rPr>
        <w:t>就和前面这样一种语言取受是一样的，</w:t>
      </w:r>
      <w:ins w:id="505" w:author="apple" w:date="2015-11-25T20:51:00Z">
        <w:r w:rsidR="00295BE2">
          <w:rPr>
            <w:rFonts w:ascii="华文楷体" w:eastAsia="华文楷体" w:hAnsi="华文楷体" w:hint="eastAsia"/>
            <w:sz w:val="30"/>
            <w:szCs w:val="30"/>
          </w:rPr>
          <w:t>那么</w:t>
        </w:r>
        <w:r w:rsidR="00295BE2">
          <w:rPr>
            <w:rFonts w:ascii="华文楷体" w:eastAsia="华文楷体" w:hAnsi="华文楷体"/>
            <w:sz w:val="30"/>
            <w:szCs w:val="30"/>
          </w:rPr>
          <w:t>就是说</w:t>
        </w:r>
        <w:r w:rsidR="00295BE2">
          <w:rPr>
            <w:rFonts w:ascii="华文楷体" w:eastAsia="华文楷体" w:hAnsi="华文楷体" w:hint="eastAsia"/>
            <w:sz w:val="30"/>
            <w:szCs w:val="30"/>
          </w:rPr>
          <w:t>心识</w:t>
        </w:r>
      </w:ins>
      <w:ins w:id="506" w:author="apple" w:date="2015-11-25T20:52:00Z">
        <w:r w:rsidR="00295BE2">
          <w:rPr>
            <w:rFonts w:ascii="华文楷体" w:eastAsia="华文楷体" w:hAnsi="华文楷体" w:hint="eastAsia"/>
            <w:sz w:val="30"/>
            <w:szCs w:val="30"/>
          </w:rPr>
          <w:t>可以</w:t>
        </w:r>
        <w:r w:rsidR="00295BE2">
          <w:rPr>
            <w:rFonts w:ascii="华文楷体" w:eastAsia="华文楷体" w:hAnsi="华文楷体"/>
            <w:sz w:val="30"/>
            <w:szCs w:val="30"/>
          </w:rPr>
          <w:t>、</w:t>
        </w:r>
      </w:ins>
      <w:del w:id="507" w:author="apple" w:date="2015-11-25T20:52:00Z">
        <w:r w:rsidRPr="00353E9A" w:rsidDel="00295BE2">
          <w:rPr>
            <w:rFonts w:ascii="华文楷体" w:eastAsia="华文楷体" w:hAnsi="华文楷体" w:hint="eastAsia"/>
            <w:sz w:val="30"/>
            <w:szCs w:val="30"/>
          </w:rPr>
          <w:delText>心识</w:delText>
        </w:r>
      </w:del>
      <w:r w:rsidRPr="00353E9A">
        <w:rPr>
          <w:rFonts w:ascii="华文楷体" w:eastAsia="华文楷体" w:hAnsi="华文楷体" w:hint="eastAsia"/>
          <w:sz w:val="30"/>
          <w:szCs w:val="30"/>
        </w:rPr>
        <w:t>也是可以不分开而执为一体。比如说直接就是不分开就说这个就是花色，不分开而执为一体取受。还有分开为异体</w:t>
      </w:r>
      <w:ins w:id="508" w:author="apple" w:date="2015-11-25T20:52:00Z">
        <w:r w:rsidR="00295BE2">
          <w:rPr>
            <w:rFonts w:ascii="华文楷体" w:eastAsia="华文楷体" w:hAnsi="华文楷体" w:hint="eastAsia"/>
            <w:sz w:val="30"/>
            <w:szCs w:val="30"/>
          </w:rPr>
          <w:t>我</w:t>
        </w:r>
      </w:ins>
      <w:r w:rsidRPr="00353E9A">
        <w:rPr>
          <w:rFonts w:ascii="华文楷体" w:eastAsia="华文楷体" w:hAnsi="华文楷体" w:hint="eastAsia"/>
          <w:sz w:val="30"/>
          <w:szCs w:val="30"/>
        </w:rPr>
        <w:t>次第次第去取受，像这样有这样两种取受的方式，这和前面的语言是一个含义。</w:t>
      </w:r>
    </w:p>
    <w:p w:rsidR="00295BE2" w:rsidRPr="00295BE2" w:rsidRDefault="00295BE2" w:rsidP="00295BE2">
      <w:pPr>
        <w:spacing w:line="360" w:lineRule="auto"/>
        <w:ind w:firstLineChars="200" w:firstLine="602"/>
        <w:rPr>
          <w:ins w:id="509" w:author="apple" w:date="2015-11-25T20:52:00Z"/>
          <w:rFonts w:ascii="黑体" w:eastAsia="黑体" w:hAnsi="黑体" w:hint="eastAsia"/>
          <w:b/>
          <w:sz w:val="30"/>
          <w:szCs w:val="30"/>
          <w:rPrChange w:id="510" w:author="apple" w:date="2015-11-25T20:53:00Z">
            <w:rPr>
              <w:ins w:id="511" w:author="apple" w:date="2015-11-25T20:52:00Z"/>
              <w:rFonts w:ascii="华文楷体" w:eastAsia="华文楷体" w:hAnsi="华文楷体" w:hint="eastAsia"/>
              <w:sz w:val="30"/>
              <w:szCs w:val="30"/>
            </w:rPr>
          </w:rPrChange>
        </w:rPr>
        <w:pPrChange w:id="512" w:author="apple" w:date="2015-11-25T20:51:00Z">
          <w:pPr>
            <w:spacing w:line="360" w:lineRule="auto"/>
            <w:ind w:firstLine="570"/>
          </w:pPr>
        </w:pPrChange>
      </w:pPr>
      <w:ins w:id="513" w:author="apple" w:date="2015-11-25T20:53:00Z">
        <w:r w:rsidRPr="00295BE2">
          <w:rPr>
            <w:rFonts w:ascii="黑体" w:eastAsia="黑体" w:hAnsi="黑体" w:hint="eastAsia"/>
            <w:b/>
            <w:sz w:val="30"/>
            <w:szCs w:val="30"/>
            <w:rPrChange w:id="514" w:author="apple" w:date="2015-11-25T20:53:00Z">
              <w:rPr>
                <w:rFonts w:ascii="华文楷体" w:eastAsia="华文楷体" w:hAnsi="华文楷体" w:hint="eastAsia"/>
                <w:sz w:val="30"/>
                <w:szCs w:val="30"/>
              </w:rPr>
            </w:rPrChange>
          </w:rPr>
          <w:t>【</w:t>
        </w:r>
        <w:r w:rsidRPr="00295BE2">
          <w:rPr>
            <w:rFonts w:ascii="黑体" w:eastAsia="黑体" w:hAnsi="黑体" w:hint="eastAsia"/>
            <w:b/>
            <w:sz w:val="30"/>
            <w:szCs w:val="30"/>
            <w:rPrChange w:id="515" w:author="apple" w:date="2015-11-25T20:53:00Z">
              <w:rPr>
                <w:rFonts w:ascii="华文楷体" w:eastAsia="华文楷体" w:hAnsi="华文楷体" w:hint="eastAsia"/>
                <w:sz w:val="30"/>
                <w:szCs w:val="30"/>
              </w:rPr>
            </w:rPrChange>
          </w:rPr>
          <w:t>这是裸体外道等声称的。本论《自释》中列举了两个宣说对方观点的偈颂所指的也是这一点。</w:t>
        </w:r>
        <w:r w:rsidRPr="00295BE2">
          <w:rPr>
            <w:rFonts w:ascii="黑体" w:eastAsia="黑体" w:hAnsi="黑体"/>
            <w:b/>
            <w:sz w:val="30"/>
            <w:szCs w:val="30"/>
            <w:rPrChange w:id="516" w:author="apple" w:date="2015-11-25T20:53:00Z">
              <w:rPr>
                <w:rFonts w:ascii="华文楷体" w:eastAsia="华文楷体" w:hAnsi="华文楷体"/>
                <w:sz w:val="30"/>
                <w:szCs w:val="30"/>
              </w:rPr>
            </w:rPrChange>
          </w:rPr>
          <w:t>】</w:t>
        </w:r>
      </w:ins>
    </w:p>
    <w:p w:rsidR="008D1315" w:rsidRPr="00353E9A" w:rsidRDefault="008D1315" w:rsidP="00295BE2">
      <w:pPr>
        <w:spacing w:line="360" w:lineRule="auto"/>
        <w:ind w:firstLineChars="200" w:firstLine="600"/>
        <w:rPr>
          <w:rFonts w:ascii="华文楷体" w:eastAsia="华文楷体" w:hAnsi="华文楷体"/>
          <w:sz w:val="30"/>
          <w:szCs w:val="30"/>
        </w:rPr>
        <w:pPrChange w:id="517" w:author="apple" w:date="2015-11-25T20:51:00Z">
          <w:pPr>
            <w:spacing w:line="360" w:lineRule="auto"/>
            <w:ind w:firstLine="570"/>
          </w:pPr>
        </w:pPrChange>
      </w:pPr>
      <w:del w:id="518" w:author="apple" w:date="2015-11-25T20:53:00Z">
        <w:r w:rsidRPr="00353E9A" w:rsidDel="00295BE2">
          <w:rPr>
            <w:rFonts w:ascii="华文楷体" w:eastAsia="华文楷体" w:hAnsi="华文楷体" w:hint="eastAsia"/>
            <w:sz w:val="30"/>
            <w:szCs w:val="30"/>
          </w:rPr>
          <w:delText>“这是裸体外道等声称的。本论《自释》中列举了两个宣说对方观点的偈颂所指的也是这一点。”</w:delText>
        </w:r>
      </w:del>
      <w:r w:rsidRPr="00353E9A">
        <w:rPr>
          <w:rFonts w:ascii="华文楷体" w:eastAsia="华文楷体" w:hAnsi="华文楷体" w:hint="eastAsia"/>
          <w:sz w:val="30"/>
          <w:szCs w:val="30"/>
        </w:rPr>
        <w:t>那么就是说本论自释当中列举了两个对方的观点，颂词指的也就是这个，当然这个方面我们没有自释把它了解就可以了。</w:t>
      </w:r>
    </w:p>
    <w:p w:rsidR="00295BE2" w:rsidRPr="002F062E" w:rsidRDefault="002F062E" w:rsidP="00353E9A">
      <w:pPr>
        <w:spacing w:line="360" w:lineRule="auto"/>
        <w:ind w:firstLine="570"/>
        <w:rPr>
          <w:ins w:id="519" w:author="apple" w:date="2015-11-25T20:53:00Z"/>
          <w:rFonts w:ascii="黑体" w:eastAsia="黑体" w:hAnsi="黑体" w:hint="eastAsia"/>
          <w:b/>
          <w:sz w:val="30"/>
          <w:szCs w:val="30"/>
          <w:rPrChange w:id="520" w:author="apple" w:date="2015-11-25T20:54:00Z">
            <w:rPr>
              <w:ins w:id="521" w:author="apple" w:date="2015-11-25T20:53:00Z"/>
              <w:rFonts w:ascii="华文楷体" w:eastAsia="华文楷体" w:hAnsi="华文楷体" w:hint="eastAsia"/>
              <w:sz w:val="30"/>
              <w:szCs w:val="30"/>
            </w:rPr>
          </w:rPrChange>
        </w:rPr>
      </w:pPr>
      <w:ins w:id="522" w:author="apple" w:date="2015-11-25T20:53:00Z">
        <w:r w:rsidRPr="002F062E">
          <w:rPr>
            <w:rFonts w:ascii="黑体" w:eastAsia="黑体" w:hAnsi="黑体" w:hint="eastAsia"/>
            <w:b/>
            <w:sz w:val="30"/>
            <w:szCs w:val="30"/>
            <w:rPrChange w:id="523" w:author="apple" w:date="2015-11-25T20:54:00Z">
              <w:rPr>
                <w:rFonts w:ascii="华文楷体" w:eastAsia="华文楷体" w:hAnsi="华文楷体" w:hint="eastAsia"/>
                <w:sz w:val="30"/>
                <w:szCs w:val="30"/>
              </w:rPr>
            </w:rPrChange>
          </w:rPr>
          <w:t>【</w:t>
        </w:r>
      </w:ins>
      <w:ins w:id="524" w:author="apple" w:date="2015-11-25T20:54:00Z">
        <w:r w:rsidRPr="002F062E">
          <w:rPr>
            <w:rFonts w:ascii="黑体" w:eastAsia="黑体" w:hAnsi="黑体" w:hint="eastAsia"/>
            <w:b/>
            <w:sz w:val="30"/>
            <w:szCs w:val="30"/>
            <w:rPrChange w:id="525" w:author="apple" w:date="2015-11-25T20:54:00Z">
              <w:rPr>
                <w:rFonts w:ascii="华文楷体" w:eastAsia="华文楷体" w:hAnsi="华文楷体" w:hint="eastAsia"/>
                <w:sz w:val="30"/>
                <w:szCs w:val="30"/>
              </w:rPr>
            </w:rPrChange>
          </w:rPr>
          <w:t>他们宗派的主张是这样的：所谓花色是一个自性，那一花色如果不具备各种各样的色彩，也就不能称其为花色了，正如将具有五彩缤纷颜色的花色安立谓“一个”那样，将具有各种各样法的事物看成是“一体”。</w:t>
        </w:r>
      </w:ins>
      <w:ins w:id="526" w:author="apple" w:date="2015-11-25T20:53:00Z">
        <w:r w:rsidRPr="002F062E">
          <w:rPr>
            <w:rFonts w:ascii="黑体" w:eastAsia="黑体" w:hAnsi="黑体"/>
            <w:b/>
            <w:sz w:val="30"/>
            <w:szCs w:val="30"/>
            <w:rPrChange w:id="527" w:author="apple" w:date="2015-11-25T20:54:00Z">
              <w:rPr>
                <w:rFonts w:ascii="华文楷体" w:eastAsia="华文楷体" w:hAnsi="华文楷体"/>
                <w:sz w:val="30"/>
                <w:szCs w:val="30"/>
              </w:rPr>
            </w:rPrChange>
          </w:rPr>
          <w:t>】</w:t>
        </w:r>
      </w:ins>
    </w:p>
    <w:p w:rsidR="008D1315" w:rsidRPr="00353E9A" w:rsidRDefault="008D1315" w:rsidP="002F062E">
      <w:pPr>
        <w:spacing w:line="360" w:lineRule="auto"/>
        <w:ind w:firstLine="570"/>
        <w:rPr>
          <w:rFonts w:ascii="华文楷体" w:eastAsia="华文楷体" w:hAnsi="华文楷体"/>
          <w:sz w:val="30"/>
          <w:szCs w:val="30"/>
        </w:rPr>
      </w:pPr>
      <w:del w:id="528" w:author="apple" w:date="2015-11-25T20:53:00Z">
        <w:r w:rsidRPr="00353E9A" w:rsidDel="00295BE2">
          <w:rPr>
            <w:rFonts w:ascii="华文楷体" w:eastAsia="华文楷体" w:hAnsi="华文楷体" w:hint="eastAsia"/>
            <w:sz w:val="30"/>
            <w:szCs w:val="30"/>
          </w:rPr>
          <w:delText xml:space="preserve">    </w:delText>
        </w:r>
      </w:del>
      <w:del w:id="529" w:author="apple" w:date="2015-11-25T20:54:00Z">
        <w:r w:rsidRPr="00353E9A" w:rsidDel="002F062E">
          <w:rPr>
            <w:rFonts w:ascii="华文楷体" w:eastAsia="华文楷体" w:hAnsi="华文楷体" w:hint="eastAsia"/>
            <w:sz w:val="30"/>
            <w:szCs w:val="30"/>
          </w:rPr>
          <w:delText>“他们宗派的主张是这样的：所谓花色是一个自性，那一花色如果不具备各种各样的色彩，也就不能称其为花色了，正如将具有五彩缤纷颜色的花色安立谓“一个”那样，将具有各种各样法的事物看成是“一体”。”</w:delText>
        </w:r>
      </w:del>
      <w:r w:rsidRPr="00353E9A">
        <w:rPr>
          <w:rFonts w:ascii="华文楷体" w:eastAsia="华文楷体" w:hAnsi="华文楷体" w:hint="eastAsia"/>
          <w:sz w:val="30"/>
          <w:szCs w:val="30"/>
        </w:rPr>
        <w:t>那么他们宗派的主张是这样的，所谓的花色是一个自性，但是这</w:t>
      </w:r>
      <w:r w:rsidRPr="00353E9A">
        <w:rPr>
          <w:rFonts w:ascii="华文楷体" w:eastAsia="华文楷体" w:hAnsi="华文楷体" w:hint="eastAsia"/>
          <w:sz w:val="30"/>
          <w:szCs w:val="30"/>
        </w:rPr>
        <w:lastRenderedPageBreak/>
        <w:t>一个自性、这一个花色如果它不具备各种各样的色彩</w:t>
      </w:r>
      <w:ins w:id="530" w:author="apple" w:date="2015-11-25T20:54:00Z">
        <w:r w:rsidR="002F062E">
          <w:rPr>
            <w:rFonts w:ascii="华文楷体" w:eastAsia="华文楷体" w:hAnsi="华文楷体" w:hint="eastAsia"/>
            <w:sz w:val="30"/>
            <w:szCs w:val="30"/>
          </w:rPr>
          <w:t>、</w:t>
        </w:r>
      </w:ins>
      <w:r w:rsidRPr="00353E9A">
        <w:rPr>
          <w:rFonts w:ascii="华文楷体" w:eastAsia="华文楷体" w:hAnsi="华文楷体" w:hint="eastAsia"/>
          <w:sz w:val="30"/>
          <w:szCs w:val="30"/>
        </w:rPr>
        <w:t>当然也不能叫花色了。所谓的花色肯定要具备各种色彩，但是虽然具备各种色彩还是一个法的本体。</w:t>
      </w:r>
      <w:ins w:id="531" w:author="apple" w:date="2015-11-25T20:54:00Z">
        <w:r w:rsidR="002F062E" w:rsidRPr="00353E9A">
          <w:rPr>
            <w:rFonts w:ascii="华文楷体" w:eastAsia="华文楷体" w:hAnsi="华文楷体" w:hint="eastAsia"/>
            <w:sz w:val="30"/>
            <w:szCs w:val="30"/>
          </w:rPr>
          <w:t xml:space="preserve"> </w:t>
        </w:r>
      </w:ins>
      <w:r w:rsidRPr="00353E9A">
        <w:rPr>
          <w:rFonts w:ascii="华文楷体" w:eastAsia="华文楷体" w:hAnsi="华文楷体" w:hint="eastAsia"/>
          <w:sz w:val="30"/>
          <w:szCs w:val="30"/>
        </w:rPr>
        <w:t>“正如将具有五彩缤纷颜色的花色安立谓“一个”那样，将具有各种各样法的事物看成是“一体”。”像这样的话，就把这样一种具有各种各样东西的事物看成“一个”，这方面对方的观点就非常了知了。</w:t>
      </w:r>
    </w:p>
    <w:p w:rsidR="002F062E" w:rsidRPr="002F062E" w:rsidRDefault="008D1315" w:rsidP="00353E9A">
      <w:pPr>
        <w:spacing w:line="360" w:lineRule="auto"/>
        <w:ind w:firstLine="570"/>
        <w:rPr>
          <w:ins w:id="532" w:author="apple" w:date="2015-11-25T20:54:00Z"/>
          <w:rFonts w:ascii="黑体" w:eastAsia="黑体" w:hAnsi="黑体" w:hint="eastAsia"/>
          <w:b/>
          <w:sz w:val="30"/>
          <w:szCs w:val="30"/>
          <w:rPrChange w:id="533" w:author="apple" w:date="2015-11-25T20:55:00Z">
            <w:rPr>
              <w:ins w:id="534" w:author="apple" w:date="2015-11-25T20:54:00Z"/>
              <w:rFonts w:ascii="华文楷体" w:eastAsia="华文楷体" w:hAnsi="华文楷体" w:hint="eastAsia"/>
              <w:sz w:val="30"/>
              <w:szCs w:val="30"/>
            </w:rPr>
          </w:rPrChange>
        </w:rPr>
      </w:pPr>
      <w:del w:id="535" w:author="apple" w:date="2015-11-25T20:55:00Z">
        <w:r w:rsidRPr="00353E9A" w:rsidDel="002F062E">
          <w:rPr>
            <w:rFonts w:ascii="华文楷体" w:eastAsia="华文楷体" w:hAnsi="华文楷体" w:hint="eastAsia"/>
            <w:sz w:val="30"/>
            <w:szCs w:val="30"/>
          </w:rPr>
          <w:delText xml:space="preserve">  </w:delText>
        </w:r>
        <w:r w:rsidRPr="002F062E" w:rsidDel="002F062E">
          <w:rPr>
            <w:rFonts w:ascii="黑体" w:eastAsia="黑体" w:hAnsi="黑体" w:hint="eastAsia"/>
            <w:b/>
            <w:sz w:val="30"/>
            <w:szCs w:val="30"/>
            <w:rPrChange w:id="536" w:author="apple" w:date="2015-11-25T20:55:00Z">
              <w:rPr>
                <w:rFonts w:ascii="华文楷体" w:eastAsia="华文楷体" w:hAnsi="华文楷体" w:hint="eastAsia"/>
                <w:sz w:val="30"/>
                <w:szCs w:val="30"/>
              </w:rPr>
            </w:rPrChange>
          </w:rPr>
          <w:delText xml:space="preserve"> </w:delText>
        </w:r>
      </w:del>
      <w:ins w:id="537" w:author="apple" w:date="2015-11-25T20:54:00Z">
        <w:r w:rsidR="002F062E" w:rsidRPr="002F062E">
          <w:rPr>
            <w:rFonts w:ascii="黑体" w:eastAsia="黑体" w:hAnsi="黑体" w:hint="eastAsia"/>
            <w:b/>
            <w:sz w:val="30"/>
            <w:szCs w:val="30"/>
            <w:rPrChange w:id="538" w:author="apple" w:date="2015-11-25T20:55:00Z">
              <w:rPr>
                <w:rFonts w:ascii="华文楷体" w:eastAsia="华文楷体" w:hAnsi="华文楷体" w:hint="eastAsia"/>
                <w:sz w:val="30"/>
                <w:szCs w:val="30"/>
              </w:rPr>
            </w:rPrChange>
          </w:rPr>
          <w:t>【</w:t>
        </w:r>
        <w:r w:rsidR="002F062E" w:rsidRPr="002F062E">
          <w:rPr>
            <w:rFonts w:ascii="黑体" w:eastAsia="黑体" w:hAnsi="黑体" w:hint="eastAsia"/>
            <w:b/>
            <w:sz w:val="30"/>
            <w:szCs w:val="30"/>
            <w:rPrChange w:id="539" w:author="apple" w:date="2015-11-25T20:55:00Z">
              <w:rPr>
                <w:rFonts w:ascii="华文楷体" w:eastAsia="华文楷体" w:hAnsi="华文楷体" w:hint="eastAsia"/>
                <w:sz w:val="30"/>
                <w:szCs w:val="30"/>
              </w:rPr>
            </w:rPrChange>
          </w:rPr>
          <w:t>“他们由于未通达这些道理仅是将假立的“一”视为实有的“一”而已</w:t>
        </w:r>
        <w:r w:rsidR="002F062E" w:rsidRPr="002F062E">
          <w:rPr>
            <w:rFonts w:ascii="黑体" w:eastAsia="黑体" w:hAnsi="黑体"/>
            <w:b/>
            <w:sz w:val="30"/>
            <w:szCs w:val="30"/>
            <w:rPrChange w:id="540" w:author="apple" w:date="2015-11-25T20:55:00Z">
              <w:rPr>
                <w:rFonts w:ascii="华文楷体" w:eastAsia="华文楷体" w:hAnsi="华文楷体"/>
                <w:sz w:val="30"/>
                <w:szCs w:val="30"/>
              </w:rPr>
            </w:rPrChange>
          </w:rPr>
          <w:t>】</w:t>
        </w:r>
      </w:ins>
    </w:p>
    <w:p w:rsidR="002A3F18" w:rsidRDefault="008D1315" w:rsidP="00353E9A">
      <w:pPr>
        <w:spacing w:line="360" w:lineRule="auto"/>
        <w:ind w:firstLine="570"/>
        <w:rPr>
          <w:ins w:id="541" w:author="apple" w:date="2015-11-25T20:56:00Z"/>
          <w:rFonts w:ascii="华文楷体" w:eastAsia="华文楷体" w:hAnsi="华文楷体"/>
          <w:sz w:val="30"/>
          <w:szCs w:val="30"/>
        </w:rPr>
      </w:pPr>
      <w:del w:id="542" w:author="apple" w:date="2015-11-25T20:54:00Z">
        <w:r w:rsidRPr="00353E9A" w:rsidDel="002F062E">
          <w:rPr>
            <w:rFonts w:ascii="华文楷体" w:eastAsia="华文楷体" w:hAnsi="华文楷体" w:hint="eastAsia"/>
            <w:sz w:val="30"/>
            <w:szCs w:val="30"/>
          </w:rPr>
          <w:delText xml:space="preserve"> “他们由于未通达这些道理仅是将假立的“一”视为实有的“一”而已。”</w:delText>
        </w:r>
      </w:del>
      <w:r w:rsidRPr="00353E9A">
        <w:rPr>
          <w:rFonts w:ascii="华文楷体" w:eastAsia="华文楷体" w:hAnsi="华文楷体" w:hint="eastAsia"/>
          <w:sz w:val="30"/>
          <w:szCs w:val="30"/>
        </w:rPr>
        <w:t>那么实际上对方是没有通达真实的这样一种实相的道理，没有对于实际情况产生一种定解。所以说只是把一个假立的“一”，比如说花色、一块花布，像这样所谓的一块花布它只是一个假立的一个“一”。它没有通达这个是把很多很多不同的法组成起来之后安立成一个“一”，这个是</w:t>
      </w:r>
      <w:ins w:id="543" w:author="apple" w:date="2015-11-25T20:55:00Z">
        <w:r w:rsidR="002F062E">
          <w:rPr>
            <w:rFonts w:ascii="华文楷体" w:eastAsia="华文楷体" w:hAnsi="华文楷体" w:hint="eastAsia"/>
            <w:sz w:val="30"/>
            <w:szCs w:val="30"/>
          </w:rPr>
          <w:t>一个</w:t>
        </w:r>
        <w:r w:rsidR="002F062E">
          <w:rPr>
            <w:rFonts w:ascii="华文楷体" w:eastAsia="华文楷体" w:hAnsi="华文楷体"/>
            <w:sz w:val="30"/>
            <w:szCs w:val="30"/>
          </w:rPr>
          <w:t>遣余、这是</w:t>
        </w:r>
      </w:ins>
      <w:r w:rsidRPr="00353E9A">
        <w:rPr>
          <w:rFonts w:ascii="华文楷体" w:eastAsia="华文楷体" w:hAnsi="华文楷体" w:hint="eastAsia"/>
          <w:sz w:val="30"/>
          <w:szCs w:val="30"/>
        </w:rPr>
        <w:t>一种遣余的概念。实际上像这样讲的时候，根本不存在一个实实在在“一”的本体，没有一个所谓的“一”的本体，所以说他就认为这个是实有的“一”。所以在他的观点当中就出现了，虽然是各种各样一种事物</w:t>
      </w:r>
      <w:ins w:id="544" w:author="apple" w:date="2015-11-25T20:56:00Z">
        <w:r w:rsidR="002A3F18">
          <w:rPr>
            <w:rFonts w:ascii="华文楷体" w:eastAsia="华文楷体" w:hAnsi="华文楷体" w:hint="eastAsia"/>
            <w:sz w:val="30"/>
            <w:szCs w:val="30"/>
          </w:rPr>
          <w:t>，</w:t>
        </w:r>
      </w:ins>
      <w:r w:rsidRPr="00353E9A">
        <w:rPr>
          <w:rFonts w:ascii="华文楷体" w:eastAsia="华文楷体" w:hAnsi="华文楷体" w:hint="eastAsia"/>
          <w:sz w:val="30"/>
          <w:szCs w:val="30"/>
        </w:rPr>
        <w:t>但是它是一个实一。</w:t>
      </w:r>
    </w:p>
    <w:p w:rsidR="008D1315" w:rsidRPr="00353E9A" w:rsidRDefault="008D1315" w:rsidP="00353E9A">
      <w:pPr>
        <w:spacing w:line="360" w:lineRule="auto"/>
        <w:ind w:firstLine="570"/>
        <w:rPr>
          <w:rFonts w:ascii="华文楷体" w:eastAsia="华文楷体" w:hAnsi="华文楷体"/>
          <w:sz w:val="30"/>
          <w:szCs w:val="30"/>
        </w:rPr>
      </w:pPr>
      <w:r w:rsidRPr="00353E9A">
        <w:rPr>
          <w:rFonts w:ascii="华文楷体" w:eastAsia="华文楷体" w:hAnsi="华文楷体" w:hint="eastAsia"/>
          <w:sz w:val="30"/>
          <w:szCs w:val="30"/>
        </w:rPr>
        <w:t>那么内道当中有什么差别呢？内道当中他也说把这个整个具有很多很多支分的东西叫做一个一，但是内道当中很明确就是说</w:t>
      </w:r>
      <w:ins w:id="545" w:author="apple" w:date="2015-11-25T20:56:00Z">
        <w:r w:rsidR="002A3F18">
          <w:rPr>
            <w:rFonts w:ascii="华文楷体" w:eastAsia="华文楷体" w:hAnsi="华文楷体" w:hint="eastAsia"/>
            <w:sz w:val="30"/>
            <w:szCs w:val="30"/>
          </w:rPr>
          <w:t>、</w:t>
        </w:r>
      </w:ins>
      <w:r w:rsidRPr="00353E9A">
        <w:rPr>
          <w:rFonts w:ascii="华文楷体" w:eastAsia="华文楷体" w:hAnsi="华文楷体" w:hint="eastAsia"/>
          <w:sz w:val="30"/>
          <w:szCs w:val="30"/>
        </w:rPr>
        <w:t>这个所谓的一就是假立的。这个所谓的一的概念它不存在的，一个人、一个团体像这样讲的时候，都是把具有很多很多相同物质综合起来说，这个是一个“一”的本体。所以说内道当中讲的很清楚，这个“一”就是假立的一，不存在一个实有的一。那么外道就认为这个是实有的一，</w:t>
      </w:r>
      <w:r w:rsidRPr="00353E9A">
        <w:rPr>
          <w:rFonts w:ascii="华文楷体" w:eastAsia="华文楷体" w:hAnsi="华文楷体" w:hint="eastAsia"/>
          <w:sz w:val="30"/>
          <w:szCs w:val="30"/>
        </w:rPr>
        <w:lastRenderedPageBreak/>
        <w:t>而且是把很多很多具有不同支分的东西安立成一个实一，对这个方面来进行执着。所以说麦彭仁波切一下指出他们的过失所在，就是把假立的一视为实有的一，产生这么个遍计。</w:t>
      </w:r>
    </w:p>
    <w:p w:rsidR="002A3F18" w:rsidRPr="002A3F18" w:rsidRDefault="008D1315" w:rsidP="00353E9A">
      <w:pPr>
        <w:spacing w:line="360" w:lineRule="auto"/>
        <w:ind w:firstLine="570"/>
        <w:rPr>
          <w:ins w:id="546" w:author="apple" w:date="2015-11-25T20:56:00Z"/>
          <w:rFonts w:ascii="黑体" w:eastAsia="黑体" w:hAnsi="黑体" w:hint="eastAsia"/>
          <w:b/>
          <w:sz w:val="30"/>
          <w:szCs w:val="30"/>
          <w:rPrChange w:id="547" w:author="apple" w:date="2015-11-25T20:57:00Z">
            <w:rPr>
              <w:ins w:id="548" w:author="apple" w:date="2015-11-25T20:56:00Z"/>
              <w:rFonts w:ascii="华文楷体" w:eastAsia="华文楷体" w:hAnsi="华文楷体" w:hint="eastAsia"/>
              <w:sz w:val="30"/>
              <w:szCs w:val="30"/>
            </w:rPr>
          </w:rPrChange>
        </w:rPr>
      </w:pPr>
      <w:r w:rsidRPr="00353E9A">
        <w:rPr>
          <w:rFonts w:ascii="华文楷体" w:eastAsia="华文楷体" w:hAnsi="华文楷体" w:hint="eastAsia"/>
          <w:sz w:val="30"/>
          <w:szCs w:val="30"/>
        </w:rPr>
        <w:t xml:space="preserve"> </w:t>
      </w:r>
      <w:ins w:id="549" w:author="apple" w:date="2015-11-25T20:56:00Z">
        <w:r w:rsidR="002A3F18" w:rsidRPr="002A3F18">
          <w:rPr>
            <w:rFonts w:ascii="黑体" w:eastAsia="黑体" w:hAnsi="黑体" w:hint="eastAsia"/>
            <w:b/>
            <w:sz w:val="30"/>
            <w:szCs w:val="30"/>
            <w:rPrChange w:id="550" w:author="apple" w:date="2015-11-25T20:57:00Z">
              <w:rPr>
                <w:rFonts w:ascii="华文楷体" w:eastAsia="华文楷体" w:hAnsi="华文楷体" w:hint="eastAsia"/>
                <w:sz w:val="30"/>
                <w:szCs w:val="30"/>
              </w:rPr>
            </w:rPrChange>
          </w:rPr>
          <w:t>【</w:t>
        </w:r>
        <w:r w:rsidR="002A3F18" w:rsidRPr="002A3F18">
          <w:rPr>
            <w:rFonts w:ascii="黑体" w:eastAsia="黑体" w:hAnsi="黑体" w:hint="eastAsia"/>
            <w:b/>
            <w:sz w:val="30"/>
            <w:szCs w:val="30"/>
            <w:rPrChange w:id="551" w:author="apple" w:date="2015-11-25T20:57:00Z">
              <w:rPr>
                <w:rFonts w:ascii="华文楷体" w:eastAsia="华文楷体" w:hAnsi="华文楷体" w:hint="eastAsia"/>
                <w:sz w:val="30"/>
                <w:szCs w:val="30"/>
              </w:rPr>
            </w:rPrChange>
          </w:rPr>
          <w:t>因此，如果实有的一体中会有多体，那么就没有什么不可实现的事了</w:t>
        </w:r>
        <w:r w:rsidR="002A3F18" w:rsidRPr="002A3F18">
          <w:rPr>
            <w:rFonts w:ascii="黑体" w:eastAsia="黑体" w:hAnsi="黑体"/>
            <w:b/>
            <w:sz w:val="30"/>
            <w:szCs w:val="30"/>
            <w:rPrChange w:id="552" w:author="apple" w:date="2015-11-25T20:57:00Z">
              <w:rPr>
                <w:rFonts w:ascii="华文楷体" w:eastAsia="华文楷体" w:hAnsi="华文楷体"/>
                <w:sz w:val="30"/>
                <w:szCs w:val="30"/>
              </w:rPr>
            </w:rPrChange>
          </w:rPr>
          <w:t>】</w:t>
        </w:r>
      </w:ins>
    </w:p>
    <w:p w:rsidR="008D1315" w:rsidRPr="00353E9A" w:rsidRDefault="008D1315" w:rsidP="00353E9A">
      <w:pPr>
        <w:spacing w:line="360" w:lineRule="auto"/>
        <w:ind w:firstLine="570"/>
        <w:rPr>
          <w:rFonts w:ascii="华文楷体" w:eastAsia="华文楷体" w:hAnsi="华文楷体"/>
          <w:sz w:val="30"/>
          <w:szCs w:val="30"/>
        </w:rPr>
      </w:pPr>
      <w:del w:id="553" w:author="apple" w:date="2015-11-25T20:56:00Z">
        <w:r w:rsidRPr="00353E9A" w:rsidDel="002A3F18">
          <w:rPr>
            <w:rFonts w:ascii="华文楷体" w:eastAsia="华文楷体" w:hAnsi="华文楷体" w:hint="eastAsia"/>
            <w:sz w:val="30"/>
            <w:szCs w:val="30"/>
          </w:rPr>
          <w:delText xml:space="preserve">  </w:delText>
        </w:r>
      </w:del>
      <w:del w:id="554" w:author="apple" w:date="2015-11-25T20:57:00Z">
        <w:r w:rsidRPr="00353E9A" w:rsidDel="002A3F18">
          <w:rPr>
            <w:rFonts w:ascii="华文楷体" w:eastAsia="华文楷体" w:hAnsi="华文楷体" w:hint="eastAsia"/>
            <w:sz w:val="30"/>
            <w:szCs w:val="30"/>
          </w:rPr>
          <w:delText xml:space="preserve"> “</w:delText>
        </w:r>
      </w:del>
      <w:del w:id="555" w:author="apple" w:date="2015-11-25T20:56:00Z">
        <w:r w:rsidRPr="00353E9A" w:rsidDel="002A3F18">
          <w:rPr>
            <w:rFonts w:ascii="华文楷体" w:eastAsia="华文楷体" w:hAnsi="华文楷体" w:hint="eastAsia"/>
            <w:sz w:val="30"/>
            <w:szCs w:val="30"/>
          </w:rPr>
          <w:delText>因此，如果实有的一体中会有多体，那么就没有什么不可实现的事了</w:delText>
        </w:r>
      </w:del>
      <w:del w:id="556" w:author="apple" w:date="2015-11-25T20:57:00Z">
        <w:r w:rsidRPr="00353E9A" w:rsidDel="002A3F18">
          <w:rPr>
            <w:rFonts w:ascii="华文楷体" w:eastAsia="华文楷体" w:hAnsi="华文楷体" w:hint="eastAsia"/>
            <w:sz w:val="30"/>
            <w:szCs w:val="30"/>
          </w:rPr>
          <w:delText>”</w:delText>
        </w:r>
      </w:del>
      <w:r w:rsidRPr="00353E9A">
        <w:rPr>
          <w:rFonts w:ascii="华文楷体" w:eastAsia="华文楷体" w:hAnsi="华文楷体" w:hint="eastAsia"/>
          <w:sz w:val="30"/>
          <w:szCs w:val="30"/>
        </w:rPr>
        <w:t>那么因此如果一方面你安立这个是个实有的一，它就是个实实在在的一个唯一。但是这个唯一当中又出现了很多很多不同的东西，这个哪是一个实一呢？如果在你的观点当中</w:t>
      </w:r>
      <w:ins w:id="557" w:author="apple" w:date="2015-11-25T20:57:00Z">
        <w:r w:rsidR="002A3F18">
          <w:rPr>
            <w:rFonts w:ascii="华文楷体" w:eastAsia="华文楷体" w:hAnsi="华文楷体" w:hint="eastAsia"/>
            <w:sz w:val="30"/>
            <w:szCs w:val="30"/>
          </w:rPr>
          <w:t>、</w:t>
        </w:r>
      </w:ins>
      <w:r w:rsidRPr="00353E9A">
        <w:rPr>
          <w:rFonts w:ascii="华文楷体" w:eastAsia="华文楷体" w:hAnsi="华文楷体" w:hint="eastAsia"/>
          <w:sz w:val="30"/>
          <w:szCs w:val="30"/>
        </w:rPr>
        <w:t>实有的一当中</w:t>
      </w:r>
      <w:ins w:id="558" w:author="apple" w:date="2015-11-25T20:57:00Z">
        <w:r w:rsidR="002A3F18">
          <w:rPr>
            <w:rFonts w:ascii="华文楷体" w:eastAsia="华文楷体" w:hAnsi="华文楷体" w:hint="eastAsia"/>
            <w:sz w:val="30"/>
            <w:szCs w:val="30"/>
          </w:rPr>
          <w:t>，</w:t>
        </w:r>
      </w:ins>
      <w:r w:rsidRPr="00353E9A">
        <w:rPr>
          <w:rFonts w:ascii="华文楷体" w:eastAsia="华文楷体" w:hAnsi="华文楷体" w:hint="eastAsia"/>
          <w:sz w:val="30"/>
          <w:szCs w:val="30"/>
        </w:rPr>
        <w:t>可以出现很多多体，那么对你们来讲就没有什么不可实现的事情了。什么都可以实现！前面大概也是出现过这种语气，如果是这样的话，在你们的宗派当中连石女儿都可以现世了，都可以出生出来了。为什么呢？按照你的观点来看的时候，明明是多你说是一的话，那么像这样的话就可以说其他的什么事情都可以实现。</w:t>
      </w:r>
    </w:p>
    <w:p w:rsidR="007F096B" w:rsidRPr="007F096B" w:rsidRDefault="007F096B" w:rsidP="00353E9A">
      <w:pPr>
        <w:spacing w:line="360" w:lineRule="auto"/>
        <w:ind w:firstLine="570"/>
        <w:rPr>
          <w:ins w:id="559" w:author="apple" w:date="2015-11-25T20:57:00Z"/>
          <w:rFonts w:ascii="黑体" w:eastAsia="黑体" w:hAnsi="黑体" w:hint="eastAsia"/>
          <w:b/>
          <w:sz w:val="30"/>
          <w:szCs w:val="30"/>
          <w:rPrChange w:id="560" w:author="apple" w:date="2015-11-25T20:58:00Z">
            <w:rPr>
              <w:ins w:id="561" w:author="apple" w:date="2015-11-25T20:57:00Z"/>
              <w:rFonts w:ascii="华文楷体" w:eastAsia="华文楷体" w:hAnsi="华文楷体" w:hint="eastAsia"/>
              <w:sz w:val="30"/>
              <w:szCs w:val="30"/>
            </w:rPr>
          </w:rPrChange>
        </w:rPr>
      </w:pPr>
      <w:ins w:id="562" w:author="apple" w:date="2015-11-25T20:57:00Z">
        <w:r w:rsidRPr="007F096B">
          <w:rPr>
            <w:rFonts w:ascii="黑体" w:eastAsia="黑体" w:hAnsi="黑体" w:hint="eastAsia"/>
            <w:b/>
            <w:sz w:val="30"/>
            <w:szCs w:val="30"/>
            <w:rPrChange w:id="563" w:author="apple" w:date="2015-11-25T20:58:00Z">
              <w:rPr>
                <w:rFonts w:ascii="华文楷体" w:eastAsia="华文楷体" w:hAnsi="华文楷体" w:hint="eastAsia"/>
                <w:sz w:val="30"/>
                <w:szCs w:val="30"/>
              </w:rPr>
            </w:rPrChange>
          </w:rPr>
          <w:t>【</w:t>
        </w:r>
        <w:r w:rsidRPr="007F096B">
          <w:rPr>
            <w:rFonts w:ascii="黑体" w:eastAsia="黑体" w:hAnsi="黑体" w:hint="eastAsia"/>
            <w:b/>
            <w:sz w:val="30"/>
            <w:szCs w:val="30"/>
            <w:rPrChange w:id="564" w:author="apple" w:date="2015-11-25T20:58:00Z">
              <w:rPr>
                <w:rFonts w:ascii="华文楷体" w:eastAsia="华文楷体" w:hAnsi="华文楷体" w:hint="eastAsia"/>
                <w:sz w:val="30"/>
                <w:szCs w:val="30"/>
              </w:rPr>
            </w:rPrChange>
          </w:rPr>
          <w:t>诸如此类成百上千的理证利刃必会顿时击中（对方观点的要害）。</w:t>
        </w:r>
        <w:r w:rsidRPr="007F096B">
          <w:rPr>
            <w:rFonts w:ascii="黑体" w:eastAsia="黑体" w:hAnsi="黑体"/>
            <w:b/>
            <w:sz w:val="30"/>
            <w:szCs w:val="30"/>
            <w:rPrChange w:id="565" w:author="apple" w:date="2015-11-25T20:58:00Z">
              <w:rPr>
                <w:rFonts w:ascii="华文楷体" w:eastAsia="华文楷体" w:hAnsi="华文楷体"/>
                <w:sz w:val="30"/>
                <w:szCs w:val="30"/>
              </w:rPr>
            </w:rPrChange>
          </w:rPr>
          <w:t>】</w:t>
        </w:r>
      </w:ins>
    </w:p>
    <w:p w:rsidR="008D1315" w:rsidRPr="00353E9A" w:rsidRDefault="008D1315" w:rsidP="00353E9A">
      <w:pPr>
        <w:spacing w:line="360" w:lineRule="auto"/>
        <w:ind w:firstLine="570"/>
        <w:rPr>
          <w:rFonts w:ascii="华文楷体" w:eastAsia="华文楷体" w:hAnsi="华文楷体"/>
          <w:sz w:val="30"/>
          <w:szCs w:val="30"/>
        </w:rPr>
      </w:pPr>
      <w:del w:id="566" w:author="apple" w:date="2015-11-25T20:57:00Z">
        <w:r w:rsidRPr="00353E9A" w:rsidDel="007F096B">
          <w:rPr>
            <w:rFonts w:ascii="华文楷体" w:eastAsia="华文楷体" w:hAnsi="华文楷体" w:hint="eastAsia"/>
            <w:sz w:val="30"/>
            <w:szCs w:val="30"/>
          </w:rPr>
          <w:delText xml:space="preserve">   </w:delText>
        </w:r>
      </w:del>
      <w:r w:rsidRPr="00353E9A">
        <w:rPr>
          <w:rFonts w:ascii="华文楷体" w:eastAsia="华文楷体" w:hAnsi="华文楷体" w:hint="eastAsia"/>
          <w:sz w:val="30"/>
          <w:szCs w:val="30"/>
        </w:rPr>
        <w:t xml:space="preserve"> </w:t>
      </w:r>
      <w:del w:id="567" w:author="apple" w:date="2015-11-25T20:58:00Z">
        <w:r w:rsidRPr="00353E9A" w:rsidDel="007F096B">
          <w:rPr>
            <w:rFonts w:ascii="华文楷体" w:eastAsia="华文楷体" w:hAnsi="华文楷体" w:hint="eastAsia"/>
            <w:sz w:val="30"/>
            <w:szCs w:val="30"/>
          </w:rPr>
          <w:delText>“</w:delText>
        </w:r>
      </w:del>
      <w:del w:id="568" w:author="apple" w:date="2015-11-25T20:57:00Z">
        <w:r w:rsidRPr="00353E9A" w:rsidDel="007F096B">
          <w:rPr>
            <w:rFonts w:ascii="华文楷体" w:eastAsia="华文楷体" w:hAnsi="华文楷体" w:hint="eastAsia"/>
            <w:sz w:val="30"/>
            <w:szCs w:val="30"/>
          </w:rPr>
          <w:delText>诸如此类成百上千的理证利刃必会顿时击中（对方观点的要害）。”</w:delText>
        </w:r>
      </w:del>
      <w:r w:rsidRPr="00353E9A">
        <w:rPr>
          <w:rFonts w:ascii="华文楷体" w:eastAsia="华文楷体" w:hAnsi="华文楷体" w:hint="eastAsia"/>
          <w:sz w:val="30"/>
          <w:szCs w:val="30"/>
        </w:rPr>
        <w:t>诸如此类很多很多理证的利刀、利刃的话，都会顿时击中对方，令对方没办法忍受的。</w:t>
      </w:r>
    </w:p>
    <w:p w:rsidR="007F096B" w:rsidRPr="007F096B" w:rsidRDefault="007F096B" w:rsidP="00353E9A">
      <w:pPr>
        <w:spacing w:line="360" w:lineRule="auto"/>
        <w:ind w:firstLine="570"/>
        <w:rPr>
          <w:ins w:id="569" w:author="apple" w:date="2015-11-25T20:57:00Z"/>
          <w:rFonts w:ascii="黑体" w:eastAsia="黑体" w:hAnsi="黑体"/>
          <w:b/>
          <w:sz w:val="30"/>
          <w:szCs w:val="30"/>
          <w:rPrChange w:id="570" w:author="apple" w:date="2015-11-25T20:58:00Z">
            <w:rPr>
              <w:ins w:id="571" w:author="apple" w:date="2015-11-25T20:57:00Z"/>
              <w:rFonts w:ascii="华文楷体" w:eastAsia="华文楷体" w:hAnsi="华文楷体"/>
              <w:sz w:val="30"/>
              <w:szCs w:val="30"/>
            </w:rPr>
          </w:rPrChange>
        </w:rPr>
      </w:pPr>
      <w:ins w:id="572" w:author="apple" w:date="2015-11-25T20:57:00Z">
        <w:r w:rsidRPr="007F096B">
          <w:rPr>
            <w:rFonts w:ascii="黑体" w:eastAsia="黑体" w:hAnsi="黑体" w:hint="eastAsia"/>
            <w:b/>
            <w:sz w:val="30"/>
            <w:szCs w:val="30"/>
            <w:rPrChange w:id="573" w:author="apple" w:date="2015-11-25T20:58:00Z">
              <w:rPr>
                <w:rFonts w:ascii="华文楷体" w:eastAsia="华文楷体" w:hAnsi="华文楷体" w:hint="eastAsia"/>
                <w:sz w:val="30"/>
                <w:szCs w:val="30"/>
              </w:rPr>
            </w:rPrChange>
          </w:rPr>
          <w:t>【</w:t>
        </w:r>
      </w:ins>
      <w:ins w:id="574" w:author="apple" w:date="2015-11-25T20:58:00Z">
        <w:r w:rsidRPr="007F096B">
          <w:rPr>
            <w:rFonts w:ascii="黑体" w:eastAsia="黑体" w:hAnsi="黑体" w:hint="eastAsia"/>
            <w:b/>
            <w:sz w:val="30"/>
            <w:szCs w:val="30"/>
            <w:rPrChange w:id="575" w:author="apple" w:date="2015-11-25T20:58:00Z">
              <w:rPr>
                <w:rFonts w:ascii="华文楷体" w:eastAsia="华文楷体" w:hAnsi="华文楷体" w:hint="eastAsia"/>
                <w:sz w:val="30"/>
                <w:szCs w:val="30"/>
              </w:rPr>
            </w:rPrChange>
          </w:rPr>
          <w:t>有些人从这一颂词的字面上入眼而说（其中的猫眼珠）是指“珠之猫眼”，认为这是对境多种多样的比喻。</w:t>
        </w:r>
      </w:ins>
      <w:ins w:id="576" w:author="apple" w:date="2015-11-25T20:57:00Z">
        <w:r w:rsidRPr="007F096B">
          <w:rPr>
            <w:rFonts w:ascii="黑体" w:eastAsia="黑体" w:hAnsi="黑体"/>
            <w:b/>
            <w:sz w:val="30"/>
            <w:szCs w:val="30"/>
            <w:rPrChange w:id="577" w:author="apple" w:date="2015-11-25T20:58:00Z">
              <w:rPr>
                <w:rFonts w:ascii="华文楷体" w:eastAsia="华文楷体" w:hAnsi="华文楷体"/>
                <w:sz w:val="30"/>
                <w:szCs w:val="30"/>
              </w:rPr>
            </w:rPrChange>
          </w:rPr>
          <w:t>】</w:t>
        </w:r>
      </w:ins>
      <w:r w:rsidR="008D1315" w:rsidRPr="007F096B">
        <w:rPr>
          <w:rFonts w:ascii="黑体" w:eastAsia="黑体" w:hAnsi="黑体" w:hint="eastAsia"/>
          <w:b/>
          <w:sz w:val="30"/>
          <w:szCs w:val="30"/>
          <w:rPrChange w:id="578" w:author="apple" w:date="2015-11-25T20:58:00Z">
            <w:rPr>
              <w:rFonts w:ascii="华文楷体" w:eastAsia="华文楷体" w:hAnsi="华文楷体" w:hint="eastAsia"/>
              <w:sz w:val="30"/>
              <w:szCs w:val="30"/>
            </w:rPr>
          </w:rPrChange>
        </w:rPr>
        <w:t xml:space="preserve">   </w:t>
      </w:r>
    </w:p>
    <w:p w:rsidR="007F096B" w:rsidRDefault="008D1315" w:rsidP="00353E9A">
      <w:pPr>
        <w:spacing w:line="360" w:lineRule="auto"/>
        <w:ind w:firstLine="570"/>
        <w:rPr>
          <w:ins w:id="579" w:author="apple" w:date="2015-11-25T20:58:00Z"/>
          <w:rFonts w:ascii="华文楷体" w:eastAsia="华文楷体" w:hAnsi="华文楷体"/>
          <w:sz w:val="30"/>
          <w:szCs w:val="30"/>
        </w:rPr>
      </w:pPr>
      <w:del w:id="580" w:author="apple" w:date="2015-11-25T20:58:00Z">
        <w:r w:rsidRPr="00353E9A" w:rsidDel="007F096B">
          <w:rPr>
            <w:rFonts w:ascii="华文楷体" w:eastAsia="华文楷体" w:hAnsi="华文楷体" w:hint="eastAsia"/>
            <w:sz w:val="30"/>
            <w:szCs w:val="30"/>
          </w:rPr>
          <w:delText xml:space="preserve"> “有些人从这一颂词的字面上入眼而说（其中的猫眼珠）是指“珠之猫眼”，认为这是对境多种多样的比喻。”</w:delText>
        </w:r>
      </w:del>
      <w:r w:rsidRPr="00353E9A">
        <w:rPr>
          <w:rFonts w:ascii="华文楷体" w:eastAsia="华文楷体" w:hAnsi="华文楷体" w:hint="eastAsia"/>
          <w:sz w:val="30"/>
          <w:szCs w:val="30"/>
        </w:rPr>
        <w:t>那么有些人在解释《中观庄严论》的颂词的时候，按照颂词的字面意思上入眼而说，其中的猫眼珠指的是“珠之猫眼”。是指的一种“珠之猫眼”是一种猫眼珠。“认为这是对境多种多样的比喻”那么什么意</w:t>
      </w:r>
      <w:r w:rsidRPr="00353E9A">
        <w:rPr>
          <w:rFonts w:ascii="华文楷体" w:eastAsia="华文楷体" w:hAnsi="华文楷体" w:hint="eastAsia"/>
          <w:sz w:val="30"/>
          <w:szCs w:val="30"/>
        </w:rPr>
        <w:lastRenderedPageBreak/>
        <w:t>思呢？</w:t>
      </w:r>
    </w:p>
    <w:p w:rsidR="00942DF4" w:rsidRDefault="008D1315" w:rsidP="00353E9A">
      <w:pPr>
        <w:spacing w:line="360" w:lineRule="auto"/>
        <w:ind w:firstLine="570"/>
        <w:rPr>
          <w:ins w:id="581" w:author="apple" w:date="2015-11-25T21:00:00Z"/>
          <w:rFonts w:ascii="华文楷体" w:eastAsia="华文楷体" w:hAnsi="华文楷体"/>
          <w:sz w:val="30"/>
          <w:szCs w:val="30"/>
        </w:rPr>
      </w:pPr>
      <w:r w:rsidRPr="00353E9A">
        <w:rPr>
          <w:rFonts w:ascii="华文楷体" w:eastAsia="华文楷体" w:hAnsi="华文楷体" w:hint="eastAsia"/>
          <w:sz w:val="30"/>
          <w:szCs w:val="30"/>
        </w:rPr>
        <w:t>他就认为静命论师这个“珠之猫眼”，像这样一种猫眼珠的比喻是指对境很多很多的比喻。麦彭仁波切就说</w:t>
      </w:r>
      <w:ins w:id="582" w:author="apple" w:date="2015-11-25T21:00:00Z">
        <w:r w:rsidR="00942DF4">
          <w:rPr>
            <w:rFonts w:ascii="华文楷体" w:eastAsia="华文楷体" w:hAnsi="华文楷体" w:hint="eastAsia"/>
            <w:sz w:val="30"/>
            <w:szCs w:val="30"/>
          </w:rPr>
          <w:t>：</w:t>
        </w:r>
      </w:ins>
    </w:p>
    <w:p w:rsidR="00942DF4" w:rsidRPr="00942DF4" w:rsidRDefault="00942DF4" w:rsidP="00353E9A">
      <w:pPr>
        <w:spacing w:line="360" w:lineRule="auto"/>
        <w:ind w:firstLine="570"/>
        <w:rPr>
          <w:ins w:id="583" w:author="apple" w:date="2015-11-25T21:00:00Z"/>
          <w:rFonts w:ascii="黑体" w:eastAsia="黑体" w:hAnsi="黑体" w:hint="eastAsia"/>
          <w:b/>
          <w:sz w:val="30"/>
          <w:szCs w:val="30"/>
          <w:rPrChange w:id="584" w:author="apple" w:date="2015-11-25T21:00:00Z">
            <w:rPr>
              <w:ins w:id="585" w:author="apple" w:date="2015-11-25T21:00:00Z"/>
              <w:rFonts w:ascii="华文楷体" w:eastAsia="华文楷体" w:hAnsi="华文楷体" w:hint="eastAsia"/>
              <w:sz w:val="30"/>
              <w:szCs w:val="30"/>
            </w:rPr>
          </w:rPrChange>
        </w:rPr>
      </w:pPr>
      <w:ins w:id="586" w:author="apple" w:date="2015-11-25T21:00:00Z">
        <w:r w:rsidRPr="00942DF4">
          <w:rPr>
            <w:rFonts w:ascii="黑体" w:eastAsia="黑体" w:hAnsi="黑体" w:hint="eastAsia"/>
            <w:b/>
            <w:sz w:val="30"/>
            <w:szCs w:val="30"/>
            <w:rPrChange w:id="587" w:author="apple" w:date="2015-11-25T21:00:00Z">
              <w:rPr>
                <w:rFonts w:ascii="华文楷体" w:eastAsia="华文楷体" w:hAnsi="华文楷体" w:hint="eastAsia"/>
                <w:sz w:val="30"/>
                <w:szCs w:val="30"/>
              </w:rPr>
            </w:rPrChange>
          </w:rPr>
          <w:t>【</w:t>
        </w:r>
        <w:r w:rsidRPr="00942DF4">
          <w:rPr>
            <w:rFonts w:ascii="黑体" w:eastAsia="黑体" w:hAnsi="黑体" w:hint="eastAsia"/>
            <w:b/>
            <w:sz w:val="30"/>
            <w:szCs w:val="30"/>
            <w:rPrChange w:id="588" w:author="apple" w:date="2015-11-25T21:00:00Z">
              <w:rPr>
                <w:rFonts w:ascii="华文楷体" w:eastAsia="华文楷体" w:hAnsi="华文楷体" w:hint="eastAsia"/>
                <w:sz w:val="30"/>
                <w:szCs w:val="30"/>
              </w:rPr>
            </w:rPrChange>
          </w:rPr>
          <w:t>这种理解明显不合适，因为与对方的观点毫不相干之故。”</w:t>
        </w:r>
        <w:r w:rsidRPr="00942DF4">
          <w:rPr>
            <w:rFonts w:ascii="黑体" w:eastAsia="黑体" w:hAnsi="黑体"/>
            <w:b/>
            <w:sz w:val="30"/>
            <w:szCs w:val="30"/>
            <w:rPrChange w:id="589" w:author="apple" w:date="2015-11-25T21:00:00Z">
              <w:rPr>
                <w:rFonts w:ascii="华文楷体" w:eastAsia="华文楷体" w:hAnsi="华文楷体"/>
                <w:sz w:val="30"/>
                <w:szCs w:val="30"/>
              </w:rPr>
            </w:rPrChange>
          </w:rPr>
          <w:t>】</w:t>
        </w:r>
      </w:ins>
    </w:p>
    <w:p w:rsidR="007F096B" w:rsidRDefault="008D1315" w:rsidP="00353E9A">
      <w:pPr>
        <w:spacing w:line="360" w:lineRule="auto"/>
        <w:ind w:firstLine="570"/>
        <w:rPr>
          <w:ins w:id="590" w:author="apple" w:date="2015-11-25T20:59:00Z"/>
          <w:rFonts w:ascii="华文楷体" w:eastAsia="华文楷体" w:hAnsi="华文楷体"/>
          <w:sz w:val="30"/>
          <w:szCs w:val="30"/>
        </w:rPr>
      </w:pPr>
      <w:del w:id="591" w:author="apple" w:date="2015-11-25T21:00:00Z">
        <w:r w:rsidRPr="00353E9A" w:rsidDel="00942DF4">
          <w:rPr>
            <w:rFonts w:ascii="华文楷体" w:eastAsia="华文楷体" w:hAnsi="华文楷体" w:hint="eastAsia"/>
            <w:sz w:val="30"/>
            <w:szCs w:val="30"/>
          </w:rPr>
          <w:delText>“这种理解明显不合适，因为与对方的观点毫不相干之故。”</w:delText>
        </w:r>
      </w:del>
      <w:r w:rsidRPr="00353E9A">
        <w:rPr>
          <w:rFonts w:ascii="华文楷体" w:eastAsia="华文楷体" w:hAnsi="华文楷体" w:hint="eastAsia"/>
          <w:sz w:val="30"/>
          <w:szCs w:val="30"/>
        </w:rPr>
        <w:t>麦彭仁波切说你只是把这个猫眼它解释成多种多样的，外境多种多样比喻这个不合适的。那</w:t>
      </w:r>
      <w:bookmarkStart w:id="592" w:name="_GoBack"/>
      <w:bookmarkEnd w:id="592"/>
      <w:r w:rsidRPr="00353E9A">
        <w:rPr>
          <w:rFonts w:ascii="华文楷体" w:eastAsia="华文楷体" w:hAnsi="华文楷体" w:hint="eastAsia"/>
          <w:sz w:val="30"/>
          <w:szCs w:val="30"/>
        </w:rPr>
        <w:t>么应该怎么解释呢？</w:t>
      </w:r>
    </w:p>
    <w:p w:rsidR="007F096B" w:rsidRDefault="008D1315" w:rsidP="00353E9A">
      <w:pPr>
        <w:spacing w:line="360" w:lineRule="auto"/>
        <w:ind w:firstLine="570"/>
        <w:rPr>
          <w:ins w:id="593" w:author="apple" w:date="2015-11-25T20:59:00Z"/>
          <w:rFonts w:ascii="华文楷体" w:eastAsia="华文楷体" w:hAnsi="华文楷体"/>
          <w:sz w:val="30"/>
          <w:szCs w:val="30"/>
        </w:rPr>
      </w:pPr>
      <w:r w:rsidRPr="00353E9A">
        <w:rPr>
          <w:rFonts w:ascii="华文楷体" w:eastAsia="华文楷体" w:hAnsi="华文楷体" w:hint="eastAsia"/>
          <w:sz w:val="30"/>
          <w:szCs w:val="30"/>
        </w:rPr>
        <w:t>应该像前面所解释的一样，就说对境多种多样但是它是一个整体，这个就是符合对方观点的。你单单是把这个“珠之猫眼”解释成对境多种对样，一个方面来讲没什么不对的，但是实际上对方的观点是怎么样的呢？对方的观点是说，虽然具有多种多样</w:t>
      </w:r>
      <w:ins w:id="594" w:author="apple" w:date="2015-11-25T20:59:00Z">
        <w:r w:rsidR="007F096B">
          <w:rPr>
            <w:rFonts w:ascii="华文楷体" w:eastAsia="华文楷体" w:hAnsi="华文楷体" w:hint="eastAsia"/>
            <w:sz w:val="30"/>
            <w:szCs w:val="30"/>
          </w:rPr>
          <w:t>，</w:t>
        </w:r>
      </w:ins>
      <w:r w:rsidRPr="00353E9A">
        <w:rPr>
          <w:rFonts w:ascii="华文楷体" w:eastAsia="华文楷体" w:hAnsi="华文楷体" w:hint="eastAsia"/>
          <w:sz w:val="30"/>
          <w:szCs w:val="30"/>
        </w:rPr>
        <w:t>但是它是一个宝珠。就像花布上面具有多种多样颜色，但是它是一个花布，</w:t>
      </w:r>
      <w:ins w:id="595" w:author="apple" w:date="2015-11-25T20:59:00Z">
        <w:r w:rsidR="007F096B">
          <w:rPr>
            <w:rFonts w:ascii="华文楷体" w:eastAsia="华文楷体" w:hAnsi="华文楷体" w:hint="eastAsia"/>
            <w:sz w:val="30"/>
            <w:szCs w:val="30"/>
          </w:rPr>
          <w:t>一块花布</w:t>
        </w:r>
        <w:r w:rsidR="007F096B">
          <w:rPr>
            <w:rFonts w:ascii="华文楷体" w:eastAsia="华文楷体" w:hAnsi="华文楷体"/>
            <w:sz w:val="30"/>
            <w:szCs w:val="30"/>
          </w:rPr>
          <w:t>。</w:t>
        </w:r>
      </w:ins>
      <w:r w:rsidRPr="00353E9A">
        <w:rPr>
          <w:rFonts w:ascii="华文楷体" w:eastAsia="华文楷体" w:hAnsi="华文楷体" w:hint="eastAsia"/>
          <w:sz w:val="30"/>
          <w:szCs w:val="30"/>
        </w:rPr>
        <w:t>像这样的，所以这个方面解释的时候才符合对方的观点。所以说你如果单单把</w:t>
      </w:r>
      <w:ins w:id="596" w:author="apple" w:date="2015-11-25T20:59:00Z">
        <w:r w:rsidR="007F096B">
          <w:rPr>
            <w:rFonts w:ascii="华文楷体" w:eastAsia="华文楷体" w:hAnsi="华文楷体" w:hint="eastAsia"/>
            <w:sz w:val="30"/>
            <w:szCs w:val="30"/>
          </w:rPr>
          <w:t>这样</w:t>
        </w:r>
        <w:r w:rsidR="007F096B">
          <w:rPr>
            <w:rFonts w:ascii="华文楷体" w:eastAsia="华文楷体" w:hAnsi="华文楷体"/>
            <w:sz w:val="30"/>
            <w:szCs w:val="30"/>
          </w:rPr>
          <w:t>一种</w:t>
        </w:r>
      </w:ins>
      <w:r w:rsidRPr="00353E9A">
        <w:rPr>
          <w:rFonts w:ascii="华文楷体" w:eastAsia="华文楷体" w:hAnsi="华文楷体" w:hint="eastAsia"/>
          <w:sz w:val="30"/>
          <w:szCs w:val="30"/>
        </w:rPr>
        <w:t>“珠之猫眼”解释成对境多种多样的话，这种理解就明显不合适的，就是因为和对方的观点它不相干。所以你这样解释是不符合他的论义的，就是这样。</w:t>
      </w:r>
    </w:p>
    <w:p w:rsidR="008D1315" w:rsidRPr="00353E9A" w:rsidRDefault="008D1315" w:rsidP="00353E9A">
      <w:pPr>
        <w:spacing w:line="360" w:lineRule="auto"/>
        <w:ind w:firstLine="570"/>
        <w:rPr>
          <w:rFonts w:ascii="华文楷体" w:eastAsia="华文楷体" w:hAnsi="华文楷体"/>
          <w:sz w:val="30"/>
          <w:szCs w:val="30"/>
        </w:rPr>
      </w:pPr>
      <w:r w:rsidRPr="00353E9A">
        <w:rPr>
          <w:rFonts w:ascii="华文楷体" w:eastAsia="华文楷体" w:hAnsi="华文楷体" w:hint="eastAsia"/>
          <w:sz w:val="30"/>
          <w:szCs w:val="30"/>
        </w:rPr>
        <w:t>今天就讲到这个地方。</w:t>
      </w:r>
    </w:p>
    <w:p w:rsidR="00F50534" w:rsidRPr="00942DF4" w:rsidRDefault="00F50534" w:rsidP="00353E9A">
      <w:pPr>
        <w:spacing w:line="360" w:lineRule="auto"/>
        <w:ind w:firstLine="570"/>
        <w:rPr>
          <w:rFonts w:ascii="华文楷体" w:eastAsia="华文楷体" w:hAnsi="华文楷体"/>
          <w:sz w:val="30"/>
          <w:szCs w:val="30"/>
        </w:rPr>
      </w:pPr>
    </w:p>
    <w:p w:rsidR="00467590" w:rsidRPr="00353E9A" w:rsidRDefault="00467590" w:rsidP="00353E9A">
      <w:pPr>
        <w:spacing w:line="360" w:lineRule="auto"/>
        <w:ind w:firstLine="570"/>
        <w:rPr>
          <w:rFonts w:ascii="华文楷体" w:eastAsia="华文楷体" w:hAnsi="华文楷体"/>
          <w:sz w:val="30"/>
          <w:szCs w:val="30"/>
        </w:rPr>
      </w:pPr>
    </w:p>
    <w:p w:rsidR="009D7FBE" w:rsidRPr="00353E9A" w:rsidRDefault="009D7FBE" w:rsidP="00353E9A">
      <w:pPr>
        <w:spacing w:line="360" w:lineRule="auto"/>
        <w:ind w:firstLine="570"/>
        <w:rPr>
          <w:rFonts w:ascii="华文楷体" w:eastAsia="华文楷体" w:hAnsi="华文楷体"/>
          <w:sz w:val="30"/>
          <w:szCs w:val="30"/>
        </w:rPr>
      </w:pPr>
    </w:p>
    <w:sectPr w:rsidR="009D7FBE" w:rsidRPr="00353E9A" w:rsidSect="00353E9A">
      <w:pgSz w:w="11906" w:h="16838"/>
      <w:pgMar w:top="1440" w:right="1418" w:bottom="1440" w:left="141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83C61" w:rsidRDefault="00883C61" w:rsidP="005C0DDA">
      <w:r>
        <w:separator/>
      </w:r>
    </w:p>
  </w:endnote>
  <w:endnote w:type="continuationSeparator" w:id="0">
    <w:p w:rsidR="00883C61" w:rsidRDefault="00883C61" w:rsidP="005C0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83C61" w:rsidRDefault="00883C61" w:rsidP="005C0DDA">
      <w:r>
        <w:separator/>
      </w:r>
    </w:p>
  </w:footnote>
  <w:footnote w:type="continuationSeparator" w:id="0">
    <w:p w:rsidR="00883C61" w:rsidRDefault="00883C61" w:rsidP="005C0DDA">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pple">
    <w15:presenceInfo w15:providerId="None" w15:userId="appl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bordersDoNotSurroundHeader/>
  <w:bordersDoNotSurroundFooter/>
  <w:trackRevisions/>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3E12"/>
    <w:rsid w:val="00002D7F"/>
    <w:rsid w:val="00012743"/>
    <w:rsid w:val="000222CC"/>
    <w:rsid w:val="000277B7"/>
    <w:rsid w:val="00030D15"/>
    <w:rsid w:val="00052AA4"/>
    <w:rsid w:val="000558D3"/>
    <w:rsid w:val="000566A9"/>
    <w:rsid w:val="00081B35"/>
    <w:rsid w:val="00082AD3"/>
    <w:rsid w:val="000925F5"/>
    <w:rsid w:val="000A2F8A"/>
    <w:rsid w:val="000A3B85"/>
    <w:rsid w:val="000A74F0"/>
    <w:rsid w:val="000C0553"/>
    <w:rsid w:val="000C0F9C"/>
    <w:rsid w:val="000C4A0D"/>
    <w:rsid w:val="000C55D1"/>
    <w:rsid w:val="000D2C13"/>
    <w:rsid w:val="000D3287"/>
    <w:rsid w:val="000D68CD"/>
    <w:rsid w:val="000E4BE6"/>
    <w:rsid w:val="000F4FBE"/>
    <w:rsid w:val="000F535D"/>
    <w:rsid w:val="000F5ABF"/>
    <w:rsid w:val="00102A5F"/>
    <w:rsid w:val="00106A10"/>
    <w:rsid w:val="00126C4A"/>
    <w:rsid w:val="0013587D"/>
    <w:rsid w:val="00142D29"/>
    <w:rsid w:val="0015126E"/>
    <w:rsid w:val="00154016"/>
    <w:rsid w:val="00157DDE"/>
    <w:rsid w:val="0019371C"/>
    <w:rsid w:val="00197EDC"/>
    <w:rsid w:val="001A0B21"/>
    <w:rsid w:val="001A3FB2"/>
    <w:rsid w:val="001A47B1"/>
    <w:rsid w:val="001B3FC4"/>
    <w:rsid w:val="001D6F21"/>
    <w:rsid w:val="001E04AF"/>
    <w:rsid w:val="001E4A5F"/>
    <w:rsid w:val="001F3EA3"/>
    <w:rsid w:val="001F6AD8"/>
    <w:rsid w:val="002017D2"/>
    <w:rsid w:val="00227DBB"/>
    <w:rsid w:val="00254B46"/>
    <w:rsid w:val="00262DE1"/>
    <w:rsid w:val="0027174C"/>
    <w:rsid w:val="00291150"/>
    <w:rsid w:val="002927E0"/>
    <w:rsid w:val="00295BE2"/>
    <w:rsid w:val="002A3F18"/>
    <w:rsid w:val="002C072C"/>
    <w:rsid w:val="002C79DF"/>
    <w:rsid w:val="002D4FAD"/>
    <w:rsid w:val="002D719D"/>
    <w:rsid w:val="002D7D25"/>
    <w:rsid w:val="002E6E0C"/>
    <w:rsid w:val="002F062E"/>
    <w:rsid w:val="00302655"/>
    <w:rsid w:val="003027DD"/>
    <w:rsid w:val="00304FE2"/>
    <w:rsid w:val="00330A59"/>
    <w:rsid w:val="00334997"/>
    <w:rsid w:val="00353E9A"/>
    <w:rsid w:val="003570DC"/>
    <w:rsid w:val="00363832"/>
    <w:rsid w:val="003850E3"/>
    <w:rsid w:val="003A6307"/>
    <w:rsid w:val="003F06AC"/>
    <w:rsid w:val="003F5F4A"/>
    <w:rsid w:val="003F68A8"/>
    <w:rsid w:val="004008C4"/>
    <w:rsid w:val="00402F70"/>
    <w:rsid w:val="004068B7"/>
    <w:rsid w:val="00406A54"/>
    <w:rsid w:val="004106BD"/>
    <w:rsid w:val="004144A5"/>
    <w:rsid w:val="0042573D"/>
    <w:rsid w:val="00447061"/>
    <w:rsid w:val="004528A7"/>
    <w:rsid w:val="00462611"/>
    <w:rsid w:val="00465D8B"/>
    <w:rsid w:val="00467590"/>
    <w:rsid w:val="00470FB6"/>
    <w:rsid w:val="00471381"/>
    <w:rsid w:val="004913B8"/>
    <w:rsid w:val="004A4DB3"/>
    <w:rsid w:val="004B0F46"/>
    <w:rsid w:val="0051565F"/>
    <w:rsid w:val="00523A50"/>
    <w:rsid w:val="00532ABC"/>
    <w:rsid w:val="00540FAF"/>
    <w:rsid w:val="00543896"/>
    <w:rsid w:val="00556332"/>
    <w:rsid w:val="005605F0"/>
    <w:rsid w:val="00581A96"/>
    <w:rsid w:val="00592173"/>
    <w:rsid w:val="00595C8B"/>
    <w:rsid w:val="005A3019"/>
    <w:rsid w:val="005A5A93"/>
    <w:rsid w:val="005B2BC3"/>
    <w:rsid w:val="005B54B7"/>
    <w:rsid w:val="005C0DDA"/>
    <w:rsid w:val="005C122B"/>
    <w:rsid w:val="005C1B72"/>
    <w:rsid w:val="005E19B2"/>
    <w:rsid w:val="005E373A"/>
    <w:rsid w:val="005F7533"/>
    <w:rsid w:val="0060632E"/>
    <w:rsid w:val="00611C3E"/>
    <w:rsid w:val="006A48BA"/>
    <w:rsid w:val="006B0F29"/>
    <w:rsid w:val="006B3B50"/>
    <w:rsid w:val="006C4DEC"/>
    <w:rsid w:val="006E1393"/>
    <w:rsid w:val="0070560E"/>
    <w:rsid w:val="00721239"/>
    <w:rsid w:val="007315F7"/>
    <w:rsid w:val="007503A2"/>
    <w:rsid w:val="0075127C"/>
    <w:rsid w:val="00754BAD"/>
    <w:rsid w:val="00760877"/>
    <w:rsid w:val="0077383D"/>
    <w:rsid w:val="00773A02"/>
    <w:rsid w:val="00773E12"/>
    <w:rsid w:val="007A075D"/>
    <w:rsid w:val="007A1CE3"/>
    <w:rsid w:val="007F096B"/>
    <w:rsid w:val="007F107A"/>
    <w:rsid w:val="008248AF"/>
    <w:rsid w:val="00883C61"/>
    <w:rsid w:val="00891050"/>
    <w:rsid w:val="008A54E1"/>
    <w:rsid w:val="008B5155"/>
    <w:rsid w:val="008D1315"/>
    <w:rsid w:val="0091011A"/>
    <w:rsid w:val="00930991"/>
    <w:rsid w:val="00942DF4"/>
    <w:rsid w:val="00950634"/>
    <w:rsid w:val="00951C6E"/>
    <w:rsid w:val="0095451B"/>
    <w:rsid w:val="009613A5"/>
    <w:rsid w:val="009658C1"/>
    <w:rsid w:val="009733A8"/>
    <w:rsid w:val="00975B37"/>
    <w:rsid w:val="00992E07"/>
    <w:rsid w:val="009C758F"/>
    <w:rsid w:val="009D1902"/>
    <w:rsid w:val="009D7FBE"/>
    <w:rsid w:val="009E70F2"/>
    <w:rsid w:val="009E7281"/>
    <w:rsid w:val="009F30AD"/>
    <w:rsid w:val="00A22775"/>
    <w:rsid w:val="00A522B5"/>
    <w:rsid w:val="00A61D5B"/>
    <w:rsid w:val="00A623E1"/>
    <w:rsid w:val="00A734FA"/>
    <w:rsid w:val="00A74E83"/>
    <w:rsid w:val="00A75DAD"/>
    <w:rsid w:val="00A91E0D"/>
    <w:rsid w:val="00A92FE0"/>
    <w:rsid w:val="00AB6657"/>
    <w:rsid w:val="00AC7E91"/>
    <w:rsid w:val="00AE1B28"/>
    <w:rsid w:val="00B32622"/>
    <w:rsid w:val="00B462DD"/>
    <w:rsid w:val="00B62F4C"/>
    <w:rsid w:val="00B64F43"/>
    <w:rsid w:val="00BB52C7"/>
    <w:rsid w:val="00BE0F08"/>
    <w:rsid w:val="00C02882"/>
    <w:rsid w:val="00C061F4"/>
    <w:rsid w:val="00C20A1D"/>
    <w:rsid w:val="00C31797"/>
    <w:rsid w:val="00C32A68"/>
    <w:rsid w:val="00C450FE"/>
    <w:rsid w:val="00C568D2"/>
    <w:rsid w:val="00C77C0F"/>
    <w:rsid w:val="00C97F43"/>
    <w:rsid w:val="00CA0154"/>
    <w:rsid w:val="00CA58F5"/>
    <w:rsid w:val="00CE0D2F"/>
    <w:rsid w:val="00CE16B5"/>
    <w:rsid w:val="00CF2300"/>
    <w:rsid w:val="00D100ED"/>
    <w:rsid w:val="00D20361"/>
    <w:rsid w:val="00D24C7B"/>
    <w:rsid w:val="00D30E08"/>
    <w:rsid w:val="00D46603"/>
    <w:rsid w:val="00D47544"/>
    <w:rsid w:val="00D62BC2"/>
    <w:rsid w:val="00D650DB"/>
    <w:rsid w:val="00D937A4"/>
    <w:rsid w:val="00DA62A8"/>
    <w:rsid w:val="00DB3667"/>
    <w:rsid w:val="00DC3BB8"/>
    <w:rsid w:val="00DC507B"/>
    <w:rsid w:val="00DD1C92"/>
    <w:rsid w:val="00DD719B"/>
    <w:rsid w:val="00DF7ED1"/>
    <w:rsid w:val="00E210DC"/>
    <w:rsid w:val="00E21606"/>
    <w:rsid w:val="00E31D68"/>
    <w:rsid w:val="00E379DD"/>
    <w:rsid w:val="00E40F1A"/>
    <w:rsid w:val="00E576BB"/>
    <w:rsid w:val="00E74CFC"/>
    <w:rsid w:val="00E76223"/>
    <w:rsid w:val="00E86489"/>
    <w:rsid w:val="00EA115A"/>
    <w:rsid w:val="00EB01C1"/>
    <w:rsid w:val="00EB20F3"/>
    <w:rsid w:val="00ED0BB5"/>
    <w:rsid w:val="00ED1843"/>
    <w:rsid w:val="00ED6DE2"/>
    <w:rsid w:val="00ED7C88"/>
    <w:rsid w:val="00EE065D"/>
    <w:rsid w:val="00EF043E"/>
    <w:rsid w:val="00F2162A"/>
    <w:rsid w:val="00F31BC1"/>
    <w:rsid w:val="00F50275"/>
    <w:rsid w:val="00F50534"/>
    <w:rsid w:val="00F62371"/>
    <w:rsid w:val="00F761CB"/>
    <w:rsid w:val="00F8170C"/>
    <w:rsid w:val="00F94E86"/>
    <w:rsid w:val="00FA2D57"/>
    <w:rsid w:val="00FA5CD4"/>
    <w:rsid w:val="00FC65E0"/>
    <w:rsid w:val="00FE7B2D"/>
    <w:rsid w:val="00FF46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3AB5D72-2C05-4C86-8022-13D0987AE6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C0DD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5C0DDA"/>
    <w:rPr>
      <w:sz w:val="18"/>
      <w:szCs w:val="18"/>
    </w:rPr>
  </w:style>
  <w:style w:type="paragraph" w:styleId="a4">
    <w:name w:val="footer"/>
    <w:basedOn w:val="a"/>
    <w:link w:val="Char0"/>
    <w:uiPriority w:val="99"/>
    <w:unhideWhenUsed/>
    <w:rsid w:val="005C0DDA"/>
    <w:pPr>
      <w:tabs>
        <w:tab w:val="center" w:pos="4153"/>
        <w:tab w:val="right" w:pos="8306"/>
      </w:tabs>
      <w:snapToGrid w:val="0"/>
      <w:jc w:val="left"/>
    </w:pPr>
    <w:rPr>
      <w:sz w:val="18"/>
      <w:szCs w:val="18"/>
    </w:rPr>
  </w:style>
  <w:style w:type="character" w:customStyle="1" w:styleId="Char0">
    <w:name w:val="页脚 Char"/>
    <w:basedOn w:val="a0"/>
    <w:link w:val="a4"/>
    <w:uiPriority w:val="99"/>
    <w:rsid w:val="005C0DDA"/>
    <w:rPr>
      <w:sz w:val="18"/>
      <w:szCs w:val="18"/>
    </w:rPr>
  </w:style>
  <w:style w:type="paragraph" w:styleId="a5">
    <w:name w:val="Balloon Text"/>
    <w:basedOn w:val="a"/>
    <w:link w:val="Char1"/>
    <w:uiPriority w:val="99"/>
    <w:semiHidden/>
    <w:unhideWhenUsed/>
    <w:rsid w:val="00353E9A"/>
    <w:rPr>
      <w:sz w:val="18"/>
      <w:szCs w:val="18"/>
    </w:rPr>
  </w:style>
  <w:style w:type="character" w:customStyle="1" w:styleId="Char1">
    <w:name w:val="批注框文本 Char"/>
    <w:basedOn w:val="a0"/>
    <w:link w:val="a5"/>
    <w:uiPriority w:val="99"/>
    <w:semiHidden/>
    <w:rsid w:val="00353E9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5377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microsoft.com/office/2011/relationships/people" Target="peop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66</TotalTime>
  <Pages>24</Pages>
  <Words>2314</Words>
  <Characters>13194</Characters>
  <Application>Microsoft Office Word</Application>
  <DocSecurity>0</DocSecurity>
  <Lines>109</Lines>
  <Paragraphs>30</Paragraphs>
  <ScaleCrop>false</ScaleCrop>
  <Company>soft.netnest.com.cn</Company>
  <LinksUpToDate>false</LinksUpToDate>
  <CharactersWithSpaces>15478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Hanjinhui</dc:creator>
  <cp:lastModifiedBy>apple</cp:lastModifiedBy>
  <cp:revision>29</cp:revision>
  <dcterms:created xsi:type="dcterms:W3CDTF">2015-09-23T12:51:00Z</dcterms:created>
  <dcterms:modified xsi:type="dcterms:W3CDTF">2015-11-25T13:00:00Z</dcterms:modified>
</cp:coreProperties>
</file>